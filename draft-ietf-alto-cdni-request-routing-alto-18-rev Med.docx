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D0FF" w14:textId="4F97AEE6" w:rsidR="00000000" w:rsidRPr="00D93648" w:rsidRDefault="001F2384" w:rsidP="00D93648">
      <w:pPr>
        <w:pStyle w:val="Textebrut"/>
        <w:rPr>
          <w:rFonts w:ascii="Courier New" w:hAnsi="Courier New" w:cs="Courier New"/>
        </w:rPr>
      </w:pP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ALTO </w:t>
      </w:r>
      <w:r w:rsidRPr="00B805D9">
        <w:rPr>
          <w:rFonts w:ascii="Courier New" w:hAnsi="Courier New" w:cs="Courier New"/>
          <w:highlight w:val="yellow"/>
          <w:lang w:val="en-US"/>
          <w:rPrChange w:id="0" w:author="BOUCADAIR Mohamed INNOV/NET" w:date="2021-12-14T10:03:00Z">
            <w:rPr>
              <w:rFonts w:ascii="Courier New" w:hAnsi="Courier New" w:cs="Courier New"/>
              <w:lang w:val="en-US"/>
            </w:rPr>
          </w:rPrChange>
        </w:rPr>
        <w:t>&amp;amp;</w:t>
      </w:r>
      <w:r w:rsidRPr="00007D0B">
        <w:rPr>
          <w:rFonts w:ascii="Courier New" w:hAnsi="Courier New" w:cs="Courier New"/>
          <w:lang w:val="en-US"/>
        </w:rPr>
        <w:t xml:space="preserve"> CDNI WGs                                           J. </w:t>
      </w:r>
      <w:proofErr w:type="spellStart"/>
      <w:r w:rsidRPr="00007D0B">
        <w:rPr>
          <w:rFonts w:ascii="Courier New" w:hAnsi="Courier New" w:cs="Courier New"/>
          <w:lang w:val="en-US"/>
        </w:rPr>
        <w:t>Seedorf</w:t>
      </w:r>
      <w:proofErr w:type="spellEnd"/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Internet-Draft                 HFT Stuttgart - Univ. of Applied Sciences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Intended status: Standards Track                                 Y. Yang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Expires: 17 June 2022            </w:t>
      </w:r>
      <w:r w:rsidRPr="00007D0B">
        <w:rPr>
          <w:rFonts w:ascii="Courier New" w:hAnsi="Courier New" w:cs="Courier New"/>
          <w:lang w:val="en-US"/>
        </w:rPr>
        <w:t xml:space="preserve">                        Yale University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            K. Ma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         Ericsson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      J. Peters</w:t>
      </w:r>
      <w:r w:rsidRPr="00007D0B">
        <w:rPr>
          <w:rFonts w:ascii="Courier New" w:hAnsi="Courier New" w:cs="Courier New"/>
          <w:lang w:val="en-US"/>
        </w:rPr>
        <w:t>on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          </w:t>
      </w:r>
      <w:proofErr w:type="spellStart"/>
      <w:r w:rsidRPr="00007D0B">
        <w:rPr>
          <w:rFonts w:ascii="Courier New" w:hAnsi="Courier New" w:cs="Courier New"/>
          <w:lang w:val="en-US"/>
        </w:rPr>
        <w:t>NeuStar</w:t>
      </w:r>
      <w:proofErr w:type="spellEnd"/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         J. Zhang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                     Tongji University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               </w:t>
      </w:r>
      <w:r w:rsidRPr="00007D0B">
        <w:rPr>
          <w:rFonts w:ascii="Courier New" w:hAnsi="Courier New" w:cs="Courier New"/>
          <w:lang w:val="en-US"/>
        </w:rPr>
        <w:t xml:space="preserve">                      14 December 2021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Content Delivery Network Interconnection (CDNI) Request Routing: CDNI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Footprint and Capabilities Advertisement using ALTO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draft-ietf-alto-cdni-request-routing-alto-18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Abstract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Conte</w:t>
      </w:r>
      <w:r w:rsidRPr="00007D0B">
        <w:rPr>
          <w:rFonts w:ascii="Courier New" w:hAnsi="Courier New" w:cs="Courier New"/>
          <w:lang w:val="en-US"/>
        </w:rPr>
        <w:t>nt Delivery Networks Interconnection (CDNI) framework in RFC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6707 defines a set of protocols to interconnect CDNs to achieve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multiple goals, including extending the reach of a given CDN.  A CDNI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Request Routing Footprint &amp; Capabilities Advertiseme</w:t>
      </w:r>
      <w:r w:rsidRPr="00007D0B">
        <w:rPr>
          <w:rFonts w:ascii="Courier New" w:hAnsi="Courier New" w:cs="Courier New"/>
          <w:lang w:val="en-US"/>
        </w:rPr>
        <w:t>nt interface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(FCI) is needed to achieve the goals of a CDNI.  RFC 8008 defines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del w:id="1" w:author="BOUCADAIR Mohamed INNOV/NET" w:date="2021-12-14T10:04:00Z">
        <w:r w:rsidRPr="00007D0B" w:rsidDel="00B805D9">
          <w:rPr>
            <w:rFonts w:ascii="Courier New" w:hAnsi="Courier New" w:cs="Courier New"/>
            <w:lang w:val="en-US"/>
          </w:rPr>
          <w:delText xml:space="preserve">precisely </w:delText>
        </w:r>
      </w:del>
      <w:r w:rsidRPr="00007D0B">
        <w:rPr>
          <w:rFonts w:ascii="Courier New" w:hAnsi="Courier New" w:cs="Courier New"/>
          <w:lang w:val="en-US"/>
        </w:rPr>
        <w:t xml:space="preserve">the </w:t>
      </w:r>
      <w:ins w:id="2" w:author="BOUCADAIR Mohamed INNOV/NET" w:date="2021-12-14T10:04:00Z">
        <w:r w:rsidR="00B805D9">
          <w:rPr>
            <w:rFonts w:ascii="Courier New" w:hAnsi="Courier New" w:cs="Courier New"/>
            <w:lang w:val="en-US"/>
          </w:rPr>
          <w:t xml:space="preserve">FCI </w:t>
        </w:r>
      </w:ins>
      <w:r w:rsidRPr="00007D0B">
        <w:rPr>
          <w:rFonts w:ascii="Courier New" w:hAnsi="Courier New" w:cs="Courier New"/>
          <w:lang w:val="en-US"/>
        </w:rPr>
        <w:t xml:space="preserve">semantics </w:t>
      </w:r>
      <w:del w:id="3" w:author="BOUCADAIR Mohamed INNOV/NET" w:date="2021-12-14T10:04:00Z">
        <w:r w:rsidRPr="00007D0B" w:rsidDel="00B805D9">
          <w:rPr>
            <w:rFonts w:ascii="Courier New" w:hAnsi="Courier New" w:cs="Courier New"/>
            <w:lang w:val="en-US"/>
          </w:rPr>
          <w:delText xml:space="preserve">of FCI </w:delText>
        </w:r>
      </w:del>
      <w:r w:rsidRPr="00007D0B">
        <w:rPr>
          <w:rFonts w:ascii="Courier New" w:hAnsi="Courier New" w:cs="Courier New"/>
          <w:lang w:val="en-US"/>
        </w:rPr>
        <w:t>and provides guidelines on the FCI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protocol, but the exact protocol is not specified.  This document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defines a new Application-Layer T</w:t>
      </w:r>
      <w:r w:rsidRPr="00007D0B">
        <w:rPr>
          <w:rFonts w:ascii="Courier New" w:hAnsi="Courier New" w:cs="Courier New"/>
          <w:lang w:val="en-US"/>
        </w:rPr>
        <w:t>raffic Optimization (ALTO) service</w:t>
      </w:r>
      <w:ins w:id="4" w:author="BOUCADAIR Mohamed INNOV/NET" w:date="2021-12-14T10:04:00Z">
        <w:r w:rsidR="00B805D9">
          <w:rPr>
            <w:rFonts w:ascii="Courier New" w:hAnsi="Courier New" w:cs="Courier New"/>
            <w:lang w:val="en-US"/>
          </w:rPr>
          <w:t>,</w:t>
        </w:r>
      </w:ins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called "CDNI Advertisement Service"</w:t>
      </w:r>
      <w:ins w:id="5" w:author="BOUCADAIR Mohamed INNOV/NET" w:date="2021-12-14T10:05:00Z">
        <w:r w:rsidR="00B805D9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that provides an implementation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of the FCI, following the guidelines defined in RFC 8008.</w:t>
      </w:r>
    </w:p>
    <w:p w14:paraId="091D96AF" w14:textId="58392124" w:rsidR="00000000" w:rsidRPr="00007D0B" w:rsidDel="00B805D9" w:rsidRDefault="001F2384" w:rsidP="00D93648">
      <w:pPr>
        <w:pStyle w:val="Textebrut"/>
        <w:rPr>
          <w:del w:id="6" w:author="BOUCADAIR Mohamed INNOV/NET" w:date="2021-12-14T10:05:00Z"/>
          <w:rFonts w:ascii="Courier New" w:hAnsi="Courier New" w:cs="Courier New"/>
          <w:lang w:val="en-US"/>
        </w:rPr>
      </w:pPr>
      <w:del w:id="7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delText>Requirements Language</w:delText>
        </w:r>
      </w:del>
    </w:p>
    <w:p w14:paraId="091D96AF" w14:textId="58392124" w:rsidR="00000000" w:rsidRPr="00007D0B" w:rsidDel="00B805D9" w:rsidRDefault="001F2384" w:rsidP="00D93648">
      <w:pPr>
        <w:pStyle w:val="Textebrut"/>
        <w:rPr>
          <w:moveFrom w:id="8" w:author="BOUCADAIR Mohamed INNOV/NET" w:date="2021-12-14T10:05:00Z"/>
          <w:rFonts w:ascii="Courier New" w:hAnsi="Courier New" w:cs="Courier New"/>
          <w:lang w:val="en-US"/>
        </w:rPr>
      </w:pPr>
      <w:moveFromRangeStart w:id="9" w:author="BOUCADAIR Mohamed INNOV/NET" w:date="2021-12-14T10:05:00Z" w:name="move90368751"/>
      <w:moveFrom w:id="10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t xml:space="preserve">   The key words "MUST", "MUST NOT", "REQUIRED", "SHALL", "SHALL </w:t>
        </w:r>
        <w:r w:rsidRPr="00007D0B" w:rsidDel="00B805D9">
          <w:rPr>
            <w:rFonts w:ascii="Courier New" w:hAnsi="Courier New" w:cs="Courier New"/>
            <w:lang w:val="en-US"/>
          </w:rPr>
          <w:t>NOT",</w:t>
        </w:r>
      </w:moveFrom>
    </w:p>
    <w:p w14:paraId="091D96AF" w14:textId="58392124" w:rsidR="00000000" w:rsidRPr="00007D0B" w:rsidDel="00B805D9" w:rsidRDefault="001F2384" w:rsidP="00D93648">
      <w:pPr>
        <w:pStyle w:val="Textebrut"/>
        <w:rPr>
          <w:moveFrom w:id="11" w:author="BOUCADAIR Mohamed INNOV/NET" w:date="2021-12-14T10:05:00Z"/>
          <w:rFonts w:ascii="Courier New" w:hAnsi="Courier New" w:cs="Courier New"/>
          <w:lang w:val="en-US"/>
        </w:rPr>
      </w:pPr>
      <w:moveFrom w:id="12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moveFrom>
    </w:p>
    <w:p w14:paraId="091D96AF" w14:textId="58392124" w:rsidR="00000000" w:rsidRPr="00007D0B" w:rsidDel="00B805D9" w:rsidRDefault="001F2384" w:rsidP="00D93648">
      <w:pPr>
        <w:pStyle w:val="Textebrut"/>
        <w:rPr>
          <w:moveFrom w:id="13" w:author="BOUCADAIR Mohamed INNOV/NET" w:date="2021-12-14T10:05:00Z"/>
          <w:rFonts w:ascii="Courier New" w:hAnsi="Courier New" w:cs="Courier New"/>
          <w:lang w:val="en-US"/>
        </w:rPr>
      </w:pPr>
      <w:moveFrom w:id="14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t xml:space="preserve">   "OPTIONAL" in this document are to be interpreted as described in BCP</w:t>
        </w:r>
      </w:moveFrom>
    </w:p>
    <w:p w14:paraId="091D96AF" w14:textId="58392124" w:rsidR="00000000" w:rsidRPr="00007D0B" w:rsidDel="00B805D9" w:rsidRDefault="001F2384" w:rsidP="00D93648">
      <w:pPr>
        <w:pStyle w:val="Textebrut"/>
        <w:rPr>
          <w:moveFrom w:id="15" w:author="BOUCADAIR Mohamed INNOV/NET" w:date="2021-12-14T10:05:00Z"/>
          <w:rFonts w:ascii="Courier New" w:hAnsi="Courier New" w:cs="Courier New"/>
          <w:lang w:val="en-US"/>
        </w:rPr>
      </w:pPr>
      <w:moveFrom w:id="16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t xml:space="preserve">   14 [RFC2119][RFC8174] when, and only when, they appear in all</w:t>
        </w:r>
      </w:moveFrom>
    </w:p>
    <w:p w14:paraId="091D96AF" w14:textId="58392124" w:rsidR="00000000" w:rsidRPr="00007D0B" w:rsidDel="00B805D9" w:rsidRDefault="001F2384" w:rsidP="00D93648">
      <w:pPr>
        <w:pStyle w:val="Textebrut"/>
        <w:rPr>
          <w:moveFrom w:id="17" w:author="BOUCADAIR Mohamed INNOV/NET" w:date="2021-12-14T10:05:00Z"/>
          <w:rFonts w:ascii="Courier New" w:hAnsi="Courier New" w:cs="Courier New"/>
          <w:lang w:val="en-US"/>
        </w:rPr>
      </w:pPr>
      <w:moveFrom w:id="18" w:author="BOUCADAIR Mohamed INNOV/NET" w:date="2021-12-14T10:05:00Z">
        <w:r w:rsidRPr="00007D0B" w:rsidDel="00B805D9">
          <w:rPr>
            <w:rFonts w:ascii="Courier New" w:hAnsi="Courier New" w:cs="Courier New"/>
            <w:lang w:val="en-US"/>
          </w:rPr>
          <w:t xml:space="preserve">   capitals, as shown here.</w:t>
        </w:r>
      </w:moveFrom>
    </w:p>
    <w:moveFromRangeEnd w:id="9"/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Status of T</w:t>
      </w:r>
      <w:r w:rsidRPr="00007D0B">
        <w:rPr>
          <w:rFonts w:ascii="Courier New" w:hAnsi="Courier New" w:cs="Courier New"/>
          <w:lang w:val="en-US"/>
        </w:rPr>
        <w:t>his Memo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provisions of BCP 78 and BCP 79.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workin</w:t>
      </w:r>
      <w:r w:rsidRPr="00007D0B">
        <w:rPr>
          <w:rFonts w:ascii="Courier New" w:hAnsi="Courier New" w:cs="Courier New"/>
          <w:lang w:val="en-US"/>
        </w:rPr>
        <w:t xml:space="preserve">g documents as Internet-Drafts.  The list of current </w:t>
      </w:r>
      <w:proofErr w:type="gramStart"/>
      <w:r w:rsidRPr="00007D0B">
        <w:rPr>
          <w:rFonts w:ascii="Courier New" w:hAnsi="Courier New" w:cs="Courier New"/>
          <w:lang w:val="en-US"/>
        </w:rPr>
        <w:t>Internet</w:t>
      </w:r>
      <w:proofErr w:type="gramEnd"/>
      <w:r w:rsidRPr="00007D0B">
        <w:rPr>
          <w:rFonts w:ascii="Courier New" w:hAnsi="Courier New" w:cs="Courier New"/>
          <w:lang w:val="en-US"/>
        </w:rPr>
        <w:t>-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091D96AF" w14:textId="58392124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1]</w:t>
      </w:r>
    </w:p>
    <w:p w14:paraId="091D96AF" w14:textId="58392124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 xml:space="preserve">Internet-Draft             CDNI FCI using ALTO      </w:t>
      </w:r>
      <w:r w:rsidRPr="00007D0B">
        <w:rPr>
          <w:rFonts w:ascii="Courier New" w:hAnsi="Courier New" w:cs="Courier New"/>
          <w:lang w:val="en-US"/>
        </w:rPr>
        <w:t xml:space="preserve">       December 2021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material or to cite</w:t>
      </w:r>
      <w:r w:rsidRPr="00007D0B">
        <w:rPr>
          <w:rFonts w:ascii="Courier New" w:hAnsi="Courier New" w:cs="Courier New"/>
          <w:lang w:val="en-US"/>
        </w:rPr>
        <w:t xml:space="preserve"> them other than as "work in progress."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Internet-Draft will expire on 17 June 2022.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Copyright Notice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document is subject to BC</w:t>
      </w:r>
      <w:r w:rsidRPr="00007D0B">
        <w:rPr>
          <w:rFonts w:ascii="Courier New" w:hAnsi="Courier New" w:cs="Courier New"/>
          <w:lang w:val="en-US"/>
        </w:rPr>
        <w:t>P 78 and the IETF Trust's Legal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rest</w:t>
      </w:r>
      <w:r w:rsidRPr="00007D0B">
        <w:rPr>
          <w:rFonts w:ascii="Courier New" w:hAnsi="Courier New" w:cs="Courier New"/>
          <w:lang w:val="en-US"/>
        </w:rPr>
        <w:t>rictions with respect to this document.  Code Components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provided without warranty as described in the Revised BSD</w:t>
      </w:r>
      <w:r w:rsidRPr="00007D0B">
        <w:rPr>
          <w:rFonts w:ascii="Courier New" w:hAnsi="Courier New" w:cs="Courier New"/>
          <w:lang w:val="en-US"/>
        </w:rPr>
        <w:t xml:space="preserve"> License.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Table of Contents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1.  </w:t>
      </w:r>
      <w:proofErr w:type="gramStart"/>
      <w:r w:rsidRPr="00007D0B">
        <w:rPr>
          <w:rFonts w:ascii="Courier New" w:hAnsi="Courier New" w:cs="Courier New"/>
          <w:lang w:val="en-US"/>
        </w:rPr>
        <w:t>Introduction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2.  Terminology and </w:t>
      </w:r>
      <w:proofErr w:type="gramStart"/>
      <w:r w:rsidRPr="00007D0B">
        <w:rPr>
          <w:rFonts w:ascii="Courier New" w:hAnsi="Courier New" w:cs="Courier New"/>
          <w:lang w:val="en-US"/>
        </w:rPr>
        <w:t>Background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  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2.1.  Terminology . . . . . .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 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2.</w:t>
      </w:r>
      <w:r w:rsidRPr="00007D0B">
        <w:rPr>
          <w:rFonts w:ascii="Courier New" w:hAnsi="Courier New" w:cs="Courier New"/>
          <w:lang w:val="en-US"/>
        </w:rPr>
        <w:t xml:space="preserve">2.  Semantics of FCI </w:t>
      </w:r>
      <w:proofErr w:type="gramStart"/>
      <w:r w:rsidRPr="00007D0B">
        <w:rPr>
          <w:rFonts w:ascii="Courier New" w:hAnsi="Courier New" w:cs="Courier New"/>
          <w:lang w:val="en-US"/>
        </w:rPr>
        <w:t>Advertisement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  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2.3.  ALTO Background and </w:t>
      </w:r>
      <w:proofErr w:type="gramStart"/>
      <w:r w:rsidRPr="00007D0B">
        <w:rPr>
          <w:rFonts w:ascii="Courier New" w:hAnsi="Courier New" w:cs="Courier New"/>
          <w:lang w:val="en-US"/>
        </w:rPr>
        <w:t>Benefits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  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3.  CDNI Advertisement </w:t>
      </w:r>
      <w:proofErr w:type="gramStart"/>
      <w:r w:rsidRPr="00007D0B">
        <w:rPr>
          <w:rFonts w:ascii="Courier New" w:hAnsi="Courier New" w:cs="Courier New"/>
          <w:lang w:val="en-US"/>
        </w:rPr>
        <w:t>Service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  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3.1.  Media </w:t>
      </w:r>
      <w:proofErr w:type="gramStart"/>
      <w:r w:rsidRPr="00007D0B">
        <w:rPr>
          <w:rFonts w:ascii="Courier New" w:hAnsi="Courier New" w:cs="Courier New"/>
          <w:lang w:val="en-US"/>
        </w:rPr>
        <w:t>Type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</w:t>
      </w:r>
      <w:r w:rsidRPr="00007D0B">
        <w:rPr>
          <w:rFonts w:ascii="Courier New" w:hAnsi="Courier New" w:cs="Courier New"/>
          <w:lang w:val="en-US"/>
        </w:rPr>
        <w:t xml:space="preserve"> . . . . . . . . . . . .   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3.2.  HTTP Method . . . . . .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 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3.3.  Accept Input Parameters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 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3.4.  </w:t>
      </w:r>
      <w:proofErr w:type="gramStart"/>
      <w:r w:rsidRPr="00007D0B">
        <w:rPr>
          <w:rFonts w:ascii="Courier New" w:hAnsi="Courier New" w:cs="Courier New"/>
          <w:lang w:val="en-US"/>
        </w:rPr>
        <w:t>Capabilities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 10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3.5</w:t>
      </w:r>
      <w:r w:rsidRPr="00007D0B">
        <w:rPr>
          <w:rFonts w:ascii="Courier New" w:hAnsi="Courier New" w:cs="Courier New"/>
          <w:lang w:val="en-US"/>
        </w:rPr>
        <w:t xml:space="preserve">.  </w:t>
      </w:r>
      <w:proofErr w:type="gramStart"/>
      <w:r w:rsidRPr="00007D0B">
        <w:rPr>
          <w:rFonts w:ascii="Courier New" w:hAnsi="Courier New" w:cs="Courier New"/>
          <w:lang w:val="en-US"/>
        </w:rPr>
        <w:t>Uses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. .  10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3.6.  </w:t>
      </w:r>
      <w:proofErr w:type="gramStart"/>
      <w:r w:rsidRPr="00007D0B">
        <w:rPr>
          <w:rFonts w:ascii="Courier New" w:hAnsi="Courier New" w:cs="Courier New"/>
          <w:lang w:val="en-US"/>
        </w:rPr>
        <w:t>Response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10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3.7.  </w:t>
      </w:r>
      <w:proofErr w:type="gramStart"/>
      <w:r w:rsidRPr="00007D0B">
        <w:rPr>
          <w:rFonts w:ascii="Courier New" w:hAnsi="Courier New" w:cs="Courier New"/>
          <w:lang w:val="en-US"/>
        </w:rPr>
        <w:t>Examples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13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3.7.1.  IRD Example . . . . . . . . . </w:t>
      </w:r>
      <w:r w:rsidRPr="00007D0B">
        <w:rPr>
          <w:rFonts w:ascii="Courier New" w:hAnsi="Courier New" w:cs="Courier New"/>
          <w:lang w:val="en-US"/>
        </w:rPr>
        <w:t>. . . . . . . . . . . .  13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3.7.2.  Basic Example . . .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16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3.7.3.  Incremental Updates Example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17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4.  CDNI Advertisement Service using ALTO Network Map . . . . . .  19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4.1.</w:t>
      </w:r>
      <w:r w:rsidRPr="00007D0B">
        <w:rPr>
          <w:rFonts w:ascii="Courier New" w:hAnsi="Courier New" w:cs="Courier New"/>
          <w:lang w:val="en-US"/>
        </w:rPr>
        <w:t xml:space="preserve">  Network Map Footprint Type: </w:t>
      </w:r>
      <w:proofErr w:type="spellStart"/>
      <w:r w:rsidRPr="00007D0B">
        <w:rPr>
          <w:rFonts w:ascii="Courier New" w:hAnsi="Courier New" w:cs="Courier New"/>
          <w:lang w:val="en-US"/>
        </w:rPr>
        <w:t>altopid</w:t>
      </w:r>
      <w:proofErr w:type="spellEnd"/>
      <w:r w:rsidRPr="00007D0B">
        <w:rPr>
          <w:rFonts w:ascii="Courier New" w:hAnsi="Courier New" w:cs="Courier New"/>
          <w:lang w:val="en-US"/>
        </w:rPr>
        <w:t xml:space="preserve">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19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4.2.  </w:t>
      </w:r>
      <w:proofErr w:type="gramStart"/>
      <w:r w:rsidRPr="00007D0B">
        <w:rPr>
          <w:rFonts w:ascii="Courier New" w:hAnsi="Courier New" w:cs="Courier New"/>
          <w:lang w:val="en-US"/>
        </w:rPr>
        <w:t>Examples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19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4.2.1.  IRD Example . . . . . . . . . . . . . . . . . . . . .  19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4.2.2.  ALTO Network Map for CDNI Adver</w:t>
      </w:r>
      <w:r w:rsidRPr="00007D0B">
        <w:rPr>
          <w:rFonts w:ascii="Courier New" w:hAnsi="Courier New" w:cs="Courier New"/>
          <w:lang w:val="en-US"/>
        </w:rPr>
        <w:t>tisement Example . . .  20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4.2.3.  ALTO PID Footprints in CDNI Advertisement . . . . . .  20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4.2.4.  Incremental Updates Example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21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5.  Filtered CDNI Advertisement using CDNI Capabilities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23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5.1. </w:t>
      </w:r>
      <w:r w:rsidRPr="00007D0B">
        <w:rPr>
          <w:rFonts w:ascii="Courier New" w:hAnsi="Courier New" w:cs="Courier New"/>
          <w:lang w:val="en-US"/>
        </w:rPr>
        <w:t xml:space="preserve"> Media </w:t>
      </w:r>
      <w:proofErr w:type="gramStart"/>
      <w:r w:rsidRPr="00007D0B">
        <w:rPr>
          <w:rFonts w:ascii="Courier New" w:hAnsi="Courier New" w:cs="Courier New"/>
          <w:lang w:val="en-US"/>
        </w:rPr>
        <w:t>Type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 23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007D0B">
        <w:rPr>
          <w:rFonts w:ascii="Courier New" w:hAnsi="Courier New" w:cs="Courier New"/>
          <w:lang w:val="en-US"/>
        </w:rPr>
        <w:t>Seedorf</w:t>
      </w:r>
      <w:proofErr w:type="spellEnd"/>
      <w:r w:rsidRPr="00007D0B">
        <w:rPr>
          <w:rFonts w:ascii="Courier New" w:hAnsi="Courier New" w:cs="Courier New"/>
          <w:lang w:val="en-US"/>
        </w:rPr>
        <w:t xml:space="preserve">, et al.           Expires 17 June 2022               </w:t>
      </w:r>
      <w:proofErr w:type="gramStart"/>
      <w:r w:rsidRPr="00007D0B">
        <w:rPr>
          <w:rFonts w:ascii="Courier New" w:hAnsi="Courier New" w:cs="Courier New"/>
          <w:lang w:val="en-US"/>
        </w:rPr>
        <w:t xml:space="preserve">   [</w:t>
      </w:r>
      <w:proofErr w:type="gramEnd"/>
      <w:r w:rsidRPr="00007D0B">
        <w:rPr>
          <w:rFonts w:ascii="Courier New" w:hAnsi="Courier New" w:cs="Courier New"/>
          <w:lang w:val="en-US"/>
        </w:rPr>
        <w:t>Page 2]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br w:type="page"/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5.2.  HTTP Method . . . . . . . . .</w:t>
      </w:r>
      <w:r w:rsidRPr="00007D0B">
        <w:rPr>
          <w:rFonts w:ascii="Courier New" w:hAnsi="Courier New" w:cs="Courier New"/>
          <w:lang w:val="en-US"/>
        </w:rPr>
        <w:t xml:space="preserve">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23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5.3.  Accept Input Parameters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23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5.4.  </w:t>
      </w:r>
      <w:proofErr w:type="gramStart"/>
      <w:r w:rsidRPr="00007D0B">
        <w:rPr>
          <w:rFonts w:ascii="Courier New" w:hAnsi="Courier New" w:cs="Courier New"/>
          <w:lang w:val="en-US"/>
        </w:rPr>
        <w:t>Capabilities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 24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5.5.  </w:t>
      </w:r>
      <w:proofErr w:type="gramStart"/>
      <w:r w:rsidRPr="00007D0B">
        <w:rPr>
          <w:rFonts w:ascii="Courier New" w:hAnsi="Courier New" w:cs="Courier New"/>
          <w:lang w:val="en-US"/>
        </w:rPr>
        <w:t>Uses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. .  24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</w:t>
      </w:r>
      <w:r w:rsidRPr="00007D0B">
        <w:rPr>
          <w:rFonts w:ascii="Courier New" w:hAnsi="Courier New" w:cs="Courier New"/>
          <w:lang w:val="en-US"/>
        </w:rPr>
        <w:t xml:space="preserve"> 5.6.  </w:t>
      </w:r>
      <w:proofErr w:type="gramStart"/>
      <w:r w:rsidRPr="00007D0B">
        <w:rPr>
          <w:rFonts w:ascii="Courier New" w:hAnsi="Courier New" w:cs="Courier New"/>
          <w:lang w:val="en-US"/>
        </w:rPr>
        <w:t>Response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24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5.7.  </w:t>
      </w:r>
      <w:proofErr w:type="gramStart"/>
      <w:r w:rsidRPr="00007D0B">
        <w:rPr>
          <w:rFonts w:ascii="Courier New" w:hAnsi="Courier New" w:cs="Courier New"/>
          <w:lang w:val="en-US"/>
        </w:rPr>
        <w:t>Examples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25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5.7.1.  IRD Example . . . . . . . . . . . . . . . . . . . . .  25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5.7.2.  Basic Example . . . . . . </w:t>
      </w:r>
      <w:r w:rsidRPr="00007D0B">
        <w:rPr>
          <w:rFonts w:ascii="Courier New" w:hAnsi="Courier New" w:cs="Courier New"/>
          <w:lang w:val="en-US"/>
        </w:rPr>
        <w:t xml:space="preserve">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 25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5.7.3.  Incremental Updates Example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27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6.  Query Footprint Properties using ALTO Property Map </w:t>
      </w:r>
      <w:proofErr w:type="gramStart"/>
      <w:r w:rsidRPr="00007D0B">
        <w:rPr>
          <w:rFonts w:ascii="Courier New" w:hAnsi="Courier New" w:cs="Courier New"/>
          <w:lang w:val="en-US"/>
        </w:rPr>
        <w:t>Service 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28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6.1.  Representing Footprint Objects as Property Map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007D0B">
        <w:rPr>
          <w:rFonts w:ascii="Courier New" w:hAnsi="Courier New" w:cs="Courier New"/>
          <w:lang w:val="en-US"/>
        </w:rPr>
        <w:t xml:space="preserve">Entities </w:t>
      </w:r>
      <w:r w:rsidRPr="00007D0B">
        <w:rPr>
          <w:rFonts w:ascii="Courier New" w:hAnsi="Courier New" w:cs="Courier New"/>
          <w:lang w:val="en-US"/>
        </w:rPr>
        <w:t xml:space="preserve">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28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6.1.1.  ASN </w:t>
      </w:r>
      <w:proofErr w:type="gramStart"/>
      <w:r w:rsidRPr="00007D0B">
        <w:rPr>
          <w:rFonts w:ascii="Courier New" w:hAnsi="Courier New" w:cs="Courier New"/>
          <w:lang w:val="en-US"/>
        </w:rPr>
        <w:t>Domain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 29</w:t>
      </w:r>
    </w:p>
    <w:p w14:paraId="091D96AF" w14:textId="58392124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007D0B">
        <w:rPr>
          <w:rFonts w:ascii="Courier New" w:hAnsi="Courier New" w:cs="Courier New"/>
          <w:lang w:val="en-US"/>
        </w:rPr>
        <w:t xml:space="preserve">       6.1.2.  COUNTRYCODE </w:t>
      </w:r>
      <w:proofErr w:type="gramStart"/>
      <w:r w:rsidRPr="00007D0B">
        <w:rPr>
          <w:rFonts w:ascii="Courier New" w:hAnsi="Courier New" w:cs="Courier New"/>
          <w:lang w:val="en-US"/>
        </w:rPr>
        <w:t>Domain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 </w:t>
      </w:r>
      <w:r w:rsidRPr="00D93648">
        <w:rPr>
          <w:rFonts w:ascii="Courier New" w:hAnsi="Courier New" w:cs="Courier New"/>
        </w:rPr>
        <w:t>30</w:t>
      </w:r>
    </w:p>
    <w:p w14:paraId="091D96AF" w14:textId="58392124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6.2.  </w:t>
      </w:r>
      <w:proofErr w:type="spellStart"/>
      <w:r w:rsidRPr="00D93648">
        <w:rPr>
          <w:rFonts w:ascii="Courier New" w:hAnsi="Courier New" w:cs="Courier New"/>
        </w:rPr>
        <w:t>Representing</w:t>
      </w:r>
      <w:proofErr w:type="spellEnd"/>
      <w:r w:rsidRPr="00D93648">
        <w:rPr>
          <w:rFonts w:ascii="Courier New" w:hAnsi="Courier New" w:cs="Courier New"/>
        </w:rPr>
        <w:t xml:space="preserve"> CDNI </w:t>
      </w:r>
      <w:proofErr w:type="spellStart"/>
      <w:r w:rsidRPr="00D93648">
        <w:rPr>
          <w:rFonts w:ascii="Courier New" w:hAnsi="Courier New" w:cs="Courier New"/>
        </w:rPr>
        <w:t>Capabilities</w:t>
      </w:r>
      <w:proofErr w:type="spellEnd"/>
      <w:r w:rsidRPr="00D93648">
        <w:rPr>
          <w:rFonts w:ascii="Courier New" w:hAnsi="Courier New" w:cs="Courier New"/>
        </w:rPr>
        <w:t xml:space="preserve"> as </w:t>
      </w:r>
      <w:proofErr w:type="spellStart"/>
      <w:r w:rsidRPr="00D93648">
        <w:rPr>
          <w:rFonts w:ascii="Courier New" w:hAnsi="Courier New" w:cs="Courier New"/>
        </w:rPr>
        <w:t>Property</w:t>
      </w:r>
      <w:proofErr w:type="spellEnd"/>
      <w:r w:rsidRPr="00D93648">
        <w:rPr>
          <w:rFonts w:ascii="Courier New" w:hAnsi="Courier New" w:cs="Courier New"/>
        </w:rPr>
        <w:t xml:space="preserve"> </w:t>
      </w:r>
      <w:proofErr w:type="spellStart"/>
      <w:r w:rsidRPr="00D93648">
        <w:rPr>
          <w:rFonts w:ascii="Courier New" w:hAnsi="Courier New" w:cs="Courier New"/>
        </w:rPr>
        <w:t>Map</w:t>
      </w:r>
      <w:proofErr w:type="spellEnd"/>
      <w:r w:rsidRPr="00D93648">
        <w:rPr>
          <w:rFonts w:ascii="Courier New" w:hAnsi="Courier New" w:cs="Courier New"/>
        </w:rPr>
        <w:t xml:space="preserve"> </w:t>
      </w:r>
      <w:proofErr w:type="spellStart"/>
      <w:r w:rsidRPr="00D93648">
        <w:rPr>
          <w:rFonts w:ascii="Courier New" w:hAnsi="Courier New" w:cs="Courier New"/>
        </w:rPr>
        <w:t>Entity</w:t>
      </w:r>
      <w:proofErr w:type="spellEnd"/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93648">
        <w:rPr>
          <w:rFonts w:ascii="Courier New" w:hAnsi="Courier New" w:cs="Courier New"/>
        </w:rPr>
        <w:t>Properties</w:t>
      </w:r>
      <w:proofErr w:type="spellEnd"/>
      <w:r w:rsidRPr="00D93648">
        <w:rPr>
          <w:rFonts w:ascii="Courier New" w:hAnsi="Courier New" w:cs="Courier New"/>
        </w:rPr>
        <w:t xml:space="preserve">  . . .</w:t>
      </w:r>
      <w:proofErr w:type="gramEnd"/>
      <w:r w:rsidRPr="00D93648">
        <w:rPr>
          <w:rFonts w:ascii="Courier New" w:hAnsi="Courier New" w:cs="Courier New"/>
        </w:rPr>
        <w:t xml:space="preserve"> . . . . . . . . . . . . . . . . . . . .  </w:t>
      </w:r>
      <w:r w:rsidRPr="00007D0B">
        <w:rPr>
          <w:rFonts w:ascii="Courier New" w:hAnsi="Courier New" w:cs="Courier New"/>
          <w:lang w:val="en-US"/>
        </w:rPr>
        <w:t>30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6.2.1.  Defining Information Resource Media Type for Property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Type 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</w:t>
      </w:r>
      <w:proofErr w:type="gramStart"/>
      <w:r w:rsidRPr="00007D0B">
        <w:rPr>
          <w:rFonts w:ascii="Courier New" w:hAnsi="Courier New" w:cs="Courier New"/>
          <w:lang w:val="en-US"/>
        </w:rPr>
        <w:t>capabilities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 30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6.2.2.  Intended Semantics</w:t>
      </w:r>
      <w:r w:rsidRPr="00007D0B">
        <w:rPr>
          <w:rFonts w:ascii="Courier New" w:hAnsi="Courier New" w:cs="Courier New"/>
          <w:lang w:val="en-US"/>
        </w:rPr>
        <w:t xml:space="preserve"> of Property Type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-capabilities . . . . . . . . . . . . . . . . . .  31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6.3.  </w:t>
      </w:r>
      <w:proofErr w:type="gramStart"/>
      <w:r w:rsidRPr="00007D0B">
        <w:rPr>
          <w:rFonts w:ascii="Courier New" w:hAnsi="Courier New" w:cs="Courier New"/>
          <w:lang w:val="en-US"/>
        </w:rPr>
        <w:t>Examples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 31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6.3.1.  IRD Example . . . . . . . . . . . . . . . . . . . . .  31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6.3.2.  Prop</w:t>
      </w:r>
      <w:r w:rsidRPr="00007D0B">
        <w:rPr>
          <w:rFonts w:ascii="Courier New" w:hAnsi="Courier New" w:cs="Courier New"/>
          <w:lang w:val="en-US"/>
        </w:rPr>
        <w:t xml:space="preserve">erty Map </w:t>
      </w:r>
      <w:proofErr w:type="gramStart"/>
      <w:r w:rsidRPr="00007D0B">
        <w:rPr>
          <w:rFonts w:ascii="Courier New" w:hAnsi="Courier New" w:cs="Courier New"/>
          <w:lang w:val="en-US"/>
        </w:rPr>
        <w:t>Example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 31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6.3.3.  Filtered Property Map Example . . . . . . . . . . . .  32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6.3.4.  Incremental Updates Example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34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7.  IANA Considerations . . . . . . . . . . . . . . .</w:t>
      </w:r>
      <w:r w:rsidRPr="00007D0B">
        <w:rPr>
          <w:rFonts w:ascii="Courier New" w:hAnsi="Courier New" w:cs="Courier New"/>
          <w:lang w:val="en-US"/>
        </w:rPr>
        <w:t xml:space="preserve"> . . . . . .  35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7.1.  application/alto-* Media </w:t>
      </w:r>
      <w:proofErr w:type="gramStart"/>
      <w:r w:rsidRPr="00007D0B">
        <w:rPr>
          <w:rFonts w:ascii="Courier New" w:hAnsi="Courier New" w:cs="Courier New"/>
          <w:lang w:val="en-US"/>
        </w:rPr>
        <w:t>Types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 35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7.2.  CDNI Metadata Footprint Type Registry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37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7.3.  ALTO Entity Domain Type </w:t>
      </w:r>
      <w:proofErr w:type="gramStart"/>
      <w:r w:rsidRPr="00007D0B">
        <w:rPr>
          <w:rFonts w:ascii="Courier New" w:hAnsi="Courier New" w:cs="Courier New"/>
          <w:lang w:val="en-US"/>
        </w:rPr>
        <w:t>Registry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 37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7.4.  ALTO Enti</w:t>
      </w:r>
      <w:r w:rsidRPr="00007D0B">
        <w:rPr>
          <w:rFonts w:ascii="Courier New" w:hAnsi="Courier New" w:cs="Courier New"/>
          <w:lang w:val="en-US"/>
        </w:rPr>
        <w:t xml:space="preserve">ty Property Type </w:t>
      </w:r>
      <w:proofErr w:type="gramStart"/>
      <w:r w:rsidRPr="00007D0B">
        <w:rPr>
          <w:rFonts w:ascii="Courier New" w:hAnsi="Courier New" w:cs="Courier New"/>
          <w:lang w:val="en-US"/>
        </w:rPr>
        <w:t>Registry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 37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8.  Security Considerations . . .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38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9.  </w:t>
      </w:r>
      <w:proofErr w:type="gramStart"/>
      <w:r w:rsidRPr="00007D0B">
        <w:rPr>
          <w:rFonts w:ascii="Courier New" w:hAnsi="Courier New" w:cs="Courier New"/>
          <w:lang w:val="en-US"/>
        </w:rPr>
        <w:t>References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.  39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9.1.  Normative </w:t>
      </w:r>
      <w:proofErr w:type="gramStart"/>
      <w:r w:rsidRPr="00007D0B">
        <w:rPr>
          <w:rFonts w:ascii="Courier New" w:hAnsi="Courier New" w:cs="Courier New"/>
          <w:lang w:val="en-US"/>
        </w:rPr>
        <w:t>References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</w:t>
      </w:r>
      <w:r w:rsidRPr="00007D0B">
        <w:rPr>
          <w:rFonts w:ascii="Courier New" w:hAnsi="Courier New" w:cs="Courier New"/>
          <w:lang w:val="en-US"/>
        </w:rPr>
        <w:t>. . . . . .  39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9.2.  Informative </w:t>
      </w:r>
      <w:proofErr w:type="gramStart"/>
      <w:r w:rsidRPr="00007D0B">
        <w:rPr>
          <w:rFonts w:ascii="Courier New" w:hAnsi="Courier New" w:cs="Courier New"/>
          <w:lang w:val="en-US"/>
        </w:rPr>
        <w:t>References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 41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Acknowledgments . . . . . . . . . . . . . . . . . . . . . </w:t>
      </w:r>
      <w:proofErr w:type="gramStart"/>
      <w:r w:rsidRPr="00007D0B">
        <w:rPr>
          <w:rFonts w:ascii="Courier New" w:hAnsi="Courier New" w:cs="Courier New"/>
          <w:lang w:val="en-US"/>
        </w:rPr>
        <w:t>.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 41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gramStart"/>
      <w:r w:rsidRPr="00007D0B">
        <w:rPr>
          <w:rFonts w:ascii="Courier New" w:hAnsi="Courier New" w:cs="Courier New"/>
          <w:lang w:val="en-US"/>
        </w:rPr>
        <w:t>Contributors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. . .  42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007D0B">
        <w:rPr>
          <w:rFonts w:ascii="Courier New" w:hAnsi="Courier New" w:cs="Courier New"/>
          <w:lang w:val="en-US"/>
        </w:rPr>
        <w:t>Addresses</w:t>
      </w:r>
      <w:r w:rsidRPr="00007D0B">
        <w:rPr>
          <w:rFonts w:ascii="Courier New" w:hAnsi="Courier New" w:cs="Courier New"/>
          <w:lang w:val="en-US"/>
        </w:rPr>
        <w:t xml:space="preserve">  . . .</w:t>
      </w:r>
      <w:proofErr w:type="gramEnd"/>
      <w:r w:rsidRPr="00007D0B">
        <w:rPr>
          <w:rFonts w:ascii="Courier New" w:hAnsi="Courier New" w:cs="Courier New"/>
          <w:lang w:val="en-US"/>
        </w:rPr>
        <w:t xml:space="preserve"> . . . . . . . . . . . . . . . . . . . .  42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1.  Introduction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ability to interconnect multiple content delivery networks (CDNs)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r w:rsidRPr="00007D0B">
        <w:rPr>
          <w:rFonts w:ascii="Courier New" w:hAnsi="Courier New" w:cs="Courier New"/>
          <w:lang w:val="en-US"/>
        </w:rPr>
        <w:t>has many</w:t>
      </w:r>
      <w:r w:rsidRPr="00007D0B">
        <w:rPr>
          <w:rFonts w:ascii="Courier New" w:hAnsi="Courier New" w:cs="Courier New"/>
          <w:lang w:val="en-US"/>
        </w:rPr>
        <w:t xml:space="preserve"> benefits</w:t>
      </w:r>
      <w:r w:rsidRPr="00007D0B">
        <w:rPr>
          <w:rFonts w:ascii="Courier New" w:hAnsi="Courier New" w:cs="Courier New"/>
          <w:lang w:val="en-US"/>
        </w:rPr>
        <w:t>, including increased coverage, capability, and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reliability.  The Content Delivery Networ</w:t>
      </w:r>
      <w:r w:rsidRPr="00007D0B">
        <w:rPr>
          <w:rFonts w:ascii="Courier New" w:hAnsi="Courier New" w:cs="Courier New"/>
          <w:lang w:val="en-US"/>
        </w:rPr>
        <w:t>ks Interconnection (CDNI)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framework [RFC6707] defines four interfaces to </w:t>
      </w:r>
      <w:del w:id="19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>achieve the</w:delText>
        </w:r>
      </w:del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interconnect</w:t>
      </w:r>
      <w:del w:id="20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>ion</w:delText>
        </w:r>
      </w:del>
      <w:r w:rsidRPr="00007D0B">
        <w:rPr>
          <w:rFonts w:ascii="Courier New" w:hAnsi="Courier New" w:cs="Courier New"/>
          <w:lang w:val="en-US"/>
        </w:rPr>
        <w:t xml:space="preserve"> </w:t>
      </w:r>
      <w:del w:id="21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 xml:space="preserve">of </w:delText>
        </w:r>
      </w:del>
      <w:r w:rsidRPr="00007D0B">
        <w:rPr>
          <w:rFonts w:ascii="Courier New" w:hAnsi="Courier New" w:cs="Courier New"/>
          <w:lang w:val="en-US"/>
        </w:rPr>
        <w:t>CDNs: (1) the CDNI Request Routing Interface</w:t>
      </w:r>
      <w:del w:id="22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 xml:space="preserve">; </w:delText>
        </w:r>
      </w:del>
      <w:ins w:id="23" w:author="BOUCADAIR Mohamed INNOV/NET" w:date="2021-12-14T10:07:00Z">
        <w:r w:rsidR="00B805D9">
          <w:rPr>
            <w:rFonts w:ascii="Courier New" w:hAnsi="Courier New" w:cs="Courier New"/>
            <w:lang w:val="en-US"/>
          </w:rPr>
          <w:t>,</w:t>
        </w:r>
        <w:r w:rsidR="00B805D9" w:rsidRPr="00007D0B">
          <w:rPr>
            <w:rFonts w:ascii="Courier New" w:hAnsi="Courier New" w:cs="Courier New"/>
            <w:lang w:val="en-US"/>
          </w:rPr>
          <w:t xml:space="preserve"> </w:t>
        </w:r>
      </w:ins>
      <w:r w:rsidRPr="00007D0B">
        <w:rPr>
          <w:rFonts w:ascii="Courier New" w:hAnsi="Courier New" w:cs="Courier New"/>
          <w:lang w:val="en-US"/>
        </w:rPr>
        <w:t>(2)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CDNI Metadata Interface</w:t>
      </w:r>
      <w:del w:id="24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 xml:space="preserve">; </w:delText>
        </w:r>
      </w:del>
      <w:ins w:id="25" w:author="BOUCADAIR Mohamed INNOV/NET" w:date="2021-12-14T10:07:00Z">
        <w:r w:rsidR="00B805D9">
          <w:rPr>
            <w:rFonts w:ascii="Courier New" w:hAnsi="Courier New" w:cs="Courier New"/>
            <w:lang w:val="en-US"/>
          </w:rPr>
          <w:t>,</w:t>
        </w:r>
        <w:r w:rsidR="00B805D9" w:rsidRPr="00007D0B">
          <w:rPr>
            <w:rFonts w:ascii="Courier New" w:hAnsi="Courier New" w:cs="Courier New"/>
            <w:lang w:val="en-US"/>
          </w:rPr>
          <w:t xml:space="preserve"> </w:t>
        </w:r>
      </w:ins>
      <w:r w:rsidRPr="00007D0B">
        <w:rPr>
          <w:rFonts w:ascii="Courier New" w:hAnsi="Courier New" w:cs="Courier New"/>
          <w:lang w:val="en-US"/>
        </w:rPr>
        <w:t>(3) the CDNI Logging Interface</w:t>
      </w:r>
      <w:del w:id="26" w:author="BOUCADAIR Mohamed INNOV/NET" w:date="2021-12-14T10:07:00Z">
        <w:r w:rsidRPr="00007D0B" w:rsidDel="00B805D9">
          <w:rPr>
            <w:rFonts w:ascii="Courier New" w:hAnsi="Courier New" w:cs="Courier New"/>
            <w:lang w:val="en-US"/>
          </w:rPr>
          <w:delText xml:space="preserve">; </w:delText>
        </w:r>
      </w:del>
      <w:ins w:id="27" w:author="BOUCADAIR Mohamed INNOV/NET" w:date="2021-12-14T10:07:00Z">
        <w:r w:rsidR="00B805D9">
          <w:rPr>
            <w:rFonts w:ascii="Courier New" w:hAnsi="Courier New" w:cs="Courier New"/>
            <w:lang w:val="en-US"/>
          </w:rPr>
          <w:t>,</w:t>
        </w:r>
        <w:r w:rsidR="00B805D9" w:rsidRPr="00007D0B">
          <w:rPr>
            <w:rFonts w:ascii="Courier New" w:hAnsi="Courier New" w:cs="Courier New"/>
            <w:lang w:val="en-US"/>
          </w:rPr>
          <w:t xml:space="preserve"> </w:t>
        </w:r>
      </w:ins>
      <w:r w:rsidRPr="00007D0B">
        <w:rPr>
          <w:rFonts w:ascii="Courier New" w:hAnsi="Courier New" w:cs="Courier New"/>
          <w:lang w:val="en-US"/>
        </w:rPr>
        <w:t>and (4)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CDNI Control Inte</w:t>
      </w:r>
      <w:r w:rsidRPr="00007D0B">
        <w:rPr>
          <w:rFonts w:ascii="Courier New" w:hAnsi="Courier New" w:cs="Courier New"/>
          <w:lang w:val="en-US"/>
        </w:rPr>
        <w:t>rface.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007D0B">
        <w:rPr>
          <w:rFonts w:ascii="Courier New" w:hAnsi="Courier New" w:cs="Courier New"/>
          <w:lang w:val="en-US"/>
        </w:rPr>
        <w:t>Seedorf</w:t>
      </w:r>
      <w:proofErr w:type="spellEnd"/>
      <w:r w:rsidRPr="00007D0B">
        <w:rPr>
          <w:rFonts w:ascii="Courier New" w:hAnsi="Courier New" w:cs="Courier New"/>
          <w:lang w:val="en-US"/>
        </w:rPr>
        <w:t xml:space="preserve">, et al.           Expires 17 June 2022               </w:t>
      </w:r>
      <w:proofErr w:type="gramStart"/>
      <w:r w:rsidRPr="00007D0B">
        <w:rPr>
          <w:rFonts w:ascii="Courier New" w:hAnsi="Courier New" w:cs="Courier New"/>
          <w:lang w:val="en-US"/>
        </w:rPr>
        <w:t xml:space="preserve">   [</w:t>
      </w:r>
      <w:proofErr w:type="gramEnd"/>
      <w:r w:rsidRPr="00007D0B">
        <w:rPr>
          <w:rFonts w:ascii="Courier New" w:hAnsi="Courier New" w:cs="Courier New"/>
          <w:lang w:val="en-US"/>
        </w:rPr>
        <w:t>Page 3]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br w:type="page"/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Among the</w:t>
      </w:r>
      <w:ins w:id="28" w:author="BOUCADAIR Mohamed INNOV/NET" w:date="2021-12-14T10:07:00Z">
        <w:r w:rsidR="00B805D9">
          <w:rPr>
            <w:rFonts w:ascii="Courier New" w:hAnsi="Courier New" w:cs="Courier New"/>
            <w:lang w:val="en-US"/>
          </w:rPr>
          <w:t>se</w:t>
        </w:r>
      </w:ins>
      <w:r w:rsidRPr="00007D0B">
        <w:rPr>
          <w:rFonts w:ascii="Courier New" w:hAnsi="Courier New" w:cs="Courier New"/>
          <w:lang w:val="en-US"/>
        </w:rPr>
        <w:t xml:space="preserve"> four interfaces, the CDNI Request Routing Interface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provides key functions, as </w:t>
      </w:r>
      <w:r w:rsidRPr="00007D0B">
        <w:rPr>
          <w:rFonts w:ascii="Courier New" w:hAnsi="Courier New" w:cs="Courier New"/>
          <w:lang w:val="en-US"/>
        </w:rPr>
        <w:t>specified in [RFC6707]: "The CDNI Request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Routing interface enables a Request Routing function in an Upstream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CDN to query a Request Routing function in a Downstream CDN to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determine if the Downstream CDN is able (and willing) to accept the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del</w:t>
      </w:r>
      <w:r w:rsidRPr="00007D0B">
        <w:rPr>
          <w:rFonts w:ascii="Courier New" w:hAnsi="Courier New" w:cs="Courier New"/>
          <w:lang w:val="en-US"/>
        </w:rPr>
        <w:t>egated Content Request.  It also allows the Downstream CDN to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control what should be returned to the User Agent in the redirection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message by the upstream Request Routing function."  At a high level,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scope of the CDNI Request Routing Interface</w:t>
      </w:r>
      <w:r w:rsidRPr="00007D0B">
        <w:rPr>
          <w:rFonts w:ascii="Courier New" w:hAnsi="Courier New" w:cs="Courier New"/>
          <w:lang w:val="en-US"/>
        </w:rPr>
        <w:t>, therefore, contains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two main tasks: (1) determining if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(downstream CDN) is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willing to accept a delegated content request, and (2) redirecting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content request coming from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(upstream CDN) to the proper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entry point or entity i</w:t>
      </w:r>
      <w:r w:rsidRPr="00007D0B">
        <w:rPr>
          <w:rFonts w:ascii="Courier New" w:hAnsi="Courier New" w:cs="Courier New"/>
          <w:lang w:val="en-US"/>
        </w:rPr>
        <w:t xml:space="preserve">n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Correspondingly, the </w:t>
      </w:r>
      <w:del w:id="29" w:author="BOUCADAIR Mohamed INNOV/NET" w:date="2021-12-14T10:09:00Z">
        <w:r w:rsidRPr="00007D0B" w:rsidDel="00B805D9">
          <w:rPr>
            <w:rFonts w:ascii="Courier New" w:hAnsi="Courier New" w:cs="Courier New"/>
            <w:lang w:val="en-US"/>
          </w:rPr>
          <w:delText xml:space="preserve">request </w:delText>
        </w:r>
      </w:del>
      <w:ins w:id="30" w:author="BOUCADAIR Mohamed INNOV/NET" w:date="2021-12-14T10:09:00Z">
        <w:r w:rsidR="00B805D9">
          <w:rPr>
            <w:rFonts w:ascii="Courier New" w:hAnsi="Courier New" w:cs="Courier New"/>
            <w:lang w:val="en-US"/>
          </w:rPr>
          <w:t>R</w:t>
        </w:r>
        <w:r w:rsidR="00B805D9" w:rsidRPr="00007D0B">
          <w:rPr>
            <w:rFonts w:ascii="Courier New" w:hAnsi="Courier New" w:cs="Courier New"/>
            <w:lang w:val="en-US"/>
          </w:rPr>
          <w:t xml:space="preserve">equest </w:t>
        </w:r>
      </w:ins>
      <w:del w:id="31" w:author="BOUCADAIR Mohamed INNOV/NET" w:date="2021-12-14T10:09:00Z">
        <w:r w:rsidRPr="00007D0B" w:rsidDel="00B805D9">
          <w:rPr>
            <w:rFonts w:ascii="Courier New" w:hAnsi="Courier New" w:cs="Courier New"/>
            <w:lang w:val="en-US"/>
          </w:rPr>
          <w:delText xml:space="preserve">routing </w:delText>
        </w:r>
      </w:del>
      <w:ins w:id="32" w:author="BOUCADAIR Mohamed INNOV/NET" w:date="2021-12-14T10:09:00Z">
        <w:r w:rsidR="00B805D9">
          <w:rPr>
            <w:rFonts w:ascii="Courier New" w:hAnsi="Courier New" w:cs="Courier New"/>
            <w:lang w:val="en-US"/>
          </w:rPr>
          <w:t>R</w:t>
        </w:r>
        <w:r w:rsidR="00B805D9" w:rsidRPr="00007D0B">
          <w:rPr>
            <w:rFonts w:ascii="Courier New" w:hAnsi="Courier New" w:cs="Courier New"/>
            <w:lang w:val="en-US"/>
          </w:rPr>
          <w:t xml:space="preserve">outing </w:t>
        </w:r>
      </w:ins>
      <w:del w:id="33" w:author="BOUCADAIR Mohamed INNOV/NET" w:date="2021-12-14T10:09:00Z">
        <w:r w:rsidRPr="00007D0B" w:rsidDel="00B805D9">
          <w:rPr>
            <w:rFonts w:ascii="Courier New" w:hAnsi="Courier New" w:cs="Courier New"/>
            <w:lang w:val="en-US"/>
          </w:rPr>
          <w:delText xml:space="preserve">interface </w:delText>
        </w:r>
      </w:del>
      <w:ins w:id="34" w:author="BOUCADAIR Mohamed INNOV/NET" w:date="2021-12-14T10:09:00Z">
        <w:r w:rsidR="00B805D9">
          <w:rPr>
            <w:rFonts w:ascii="Courier New" w:hAnsi="Courier New" w:cs="Courier New"/>
            <w:lang w:val="en-US"/>
          </w:rPr>
          <w:t>I</w:t>
        </w:r>
        <w:r w:rsidR="00B805D9" w:rsidRPr="00007D0B">
          <w:rPr>
            <w:rFonts w:ascii="Courier New" w:hAnsi="Courier New" w:cs="Courier New"/>
            <w:lang w:val="en-US"/>
          </w:rPr>
          <w:t xml:space="preserve">nterface </w:t>
        </w:r>
      </w:ins>
      <w:r w:rsidRPr="00007D0B">
        <w:rPr>
          <w:rFonts w:ascii="Courier New" w:hAnsi="Courier New" w:cs="Courier New"/>
          <w:lang w:val="en-US"/>
        </w:rPr>
        <w:t>is broadly divided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into two functionalities: (1) the CDNI Footprint &amp; Capabilities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Advertisement interface (FCI) defined in [RFC8008], and (2) the CDNI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Request Routing Redirection inte</w:t>
      </w:r>
      <w:r w:rsidRPr="00007D0B">
        <w:rPr>
          <w:rFonts w:ascii="Courier New" w:hAnsi="Courier New" w:cs="Courier New"/>
          <w:lang w:val="en-US"/>
        </w:rPr>
        <w:t>rface (RI) defined in [RFC7975].</w:t>
      </w:r>
    </w:p>
    <w:p w14:paraId="091D96AF" w14:textId="58392124" w:rsidR="00000000" w:rsidRPr="00007D0B" w:rsidDel="00B805D9" w:rsidRDefault="001F2384" w:rsidP="00B805D9">
      <w:pPr>
        <w:pStyle w:val="Textebrut"/>
        <w:rPr>
          <w:del w:id="35" w:author="BOUCADAIR Mohamed INNOV/NET" w:date="2021-12-14T10:10:00Z"/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del w:id="36" w:author="BOUCADAIR Mohamed INNOV/NET" w:date="2021-12-14T10:09:00Z">
        <w:r w:rsidRPr="00007D0B" w:rsidDel="00B805D9">
          <w:rPr>
            <w:rFonts w:ascii="Courier New" w:hAnsi="Courier New" w:cs="Courier New"/>
            <w:lang w:val="en-US"/>
          </w:rPr>
          <w:delText>Since t</w:delText>
        </w:r>
      </w:del>
      <w:ins w:id="37" w:author="BOUCADAIR Mohamed INNOV/NET" w:date="2021-12-14T10:09:00Z">
        <w:r w:rsidR="00B805D9">
          <w:rPr>
            <w:rFonts w:ascii="Courier New" w:hAnsi="Courier New" w:cs="Courier New"/>
            <w:lang w:val="en-US"/>
          </w:rPr>
          <w:t>T</w:t>
        </w:r>
      </w:ins>
      <w:r w:rsidRPr="00007D0B">
        <w:rPr>
          <w:rFonts w:ascii="Courier New" w:hAnsi="Courier New" w:cs="Courier New"/>
          <w:lang w:val="en-US"/>
        </w:rPr>
        <w:t>his document focuses on the first functionality (CDNI FCI)</w:t>
      </w:r>
      <w:del w:id="38" w:author="BOUCADAIR Mohamed INNOV/NET" w:date="2021-12-14T10:10:00Z">
        <w:r w:rsidRPr="00007D0B" w:rsidDel="00B805D9">
          <w:rPr>
            <w:rFonts w:ascii="Courier New" w:hAnsi="Courier New" w:cs="Courier New"/>
            <w:lang w:val="en-US"/>
          </w:rPr>
          <w:delText>,</w:delText>
        </w:r>
      </w:del>
    </w:p>
    <w:p w14:paraId="091D96AF" w14:textId="58392124" w:rsidR="00000000" w:rsidRPr="00007D0B" w:rsidRDefault="001F2384" w:rsidP="006C50D7">
      <w:pPr>
        <w:pStyle w:val="Textebrut"/>
        <w:rPr>
          <w:rFonts w:ascii="Courier New" w:hAnsi="Courier New" w:cs="Courier New"/>
          <w:lang w:val="en-US"/>
        </w:rPr>
      </w:pPr>
      <w:del w:id="39" w:author="BOUCADAIR Mohamed INNOV/NET" w:date="2021-12-14T10:10:00Z">
        <w:r w:rsidRPr="00007D0B" w:rsidDel="00B805D9">
          <w:rPr>
            <w:rFonts w:ascii="Courier New" w:hAnsi="Courier New" w:cs="Courier New"/>
            <w:lang w:val="en-US"/>
          </w:rPr>
          <w:delText xml:space="preserve">   below is more details about it</w:delText>
        </w:r>
      </w:del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Specifically, CDNI FCI allows both an advertisement from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a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(push) and a query from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a </w:t>
      </w:r>
      <w:proofErr w:type="spellStart"/>
      <w:r w:rsidRPr="00007D0B">
        <w:rPr>
          <w:rFonts w:ascii="Courier New" w:hAnsi="Courier New" w:cs="Courier New"/>
          <w:lang w:val="en-US"/>
        </w:rPr>
        <w:t>d</w:t>
      </w:r>
      <w:r w:rsidRPr="00007D0B">
        <w:rPr>
          <w:rFonts w:ascii="Courier New" w:hAnsi="Courier New" w:cs="Courier New"/>
          <w:lang w:val="en-US"/>
        </w:rPr>
        <w:t>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(pull) so that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knows whether it can redirect a particular user request to that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 key component in defining CDNI FCI is defining objects describing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footprints and capabilities of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>.  Such objects are already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defined </w:t>
      </w:r>
      <w:commentRangeStart w:id="40"/>
      <w:r w:rsidRPr="00007D0B">
        <w:rPr>
          <w:rFonts w:ascii="Courier New" w:hAnsi="Courier New" w:cs="Courier New"/>
          <w:lang w:val="en-US"/>
        </w:rPr>
        <w:t>in [RFC8008]</w:t>
      </w:r>
      <w:commentRangeEnd w:id="40"/>
      <w:r w:rsidR="006C50D7">
        <w:rPr>
          <w:rStyle w:val="Marquedecommentaire"/>
          <w:rFonts w:asciiTheme="minorHAnsi" w:hAnsiTheme="minorHAnsi"/>
        </w:rPr>
        <w:commentReference w:id="40"/>
      </w:r>
      <w:r w:rsidRPr="00007D0B">
        <w:rPr>
          <w:rFonts w:ascii="Courier New" w:hAnsi="Courier New" w:cs="Courier New"/>
          <w:lang w:val="en-US"/>
        </w:rPr>
        <w:t xml:space="preserve">.  </w:t>
      </w:r>
      <w:ins w:id="41" w:author="BOUCADAIR Mohamed INNOV/NET" w:date="2021-12-14T10:54:00Z">
        <w:r w:rsidR="006C50D7">
          <w:rPr>
            <w:rFonts w:ascii="Courier New" w:hAnsi="Courier New" w:cs="Courier New"/>
            <w:lang w:val="en-US"/>
          </w:rPr>
          <w:t xml:space="preserve">However, no </w:t>
        </w:r>
      </w:ins>
      <w:del w:id="42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A </w:delText>
        </w:r>
      </w:del>
      <w:r w:rsidRPr="00007D0B">
        <w:rPr>
          <w:rFonts w:ascii="Courier New" w:hAnsi="Courier New" w:cs="Courier New"/>
          <w:lang w:val="en-US"/>
        </w:rPr>
        <w:t xml:space="preserve">protocol </w:t>
      </w:r>
      <w:ins w:id="43" w:author="BOUCADAIR Mohamed INNOV/NET" w:date="2021-12-14T10:54:00Z">
        <w:r w:rsidR="006C50D7">
          <w:rPr>
            <w:rFonts w:ascii="Courier New" w:hAnsi="Courier New" w:cs="Courier New"/>
            <w:lang w:val="en-US"/>
          </w:rPr>
          <w:t xml:space="preserve">is defined </w:t>
        </w:r>
      </w:ins>
      <w:r w:rsidRPr="00007D0B">
        <w:rPr>
          <w:rFonts w:ascii="Courier New" w:hAnsi="Courier New" w:cs="Courier New"/>
          <w:lang w:val="en-US"/>
        </w:rPr>
        <w:t>to transport and update such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objects between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and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del w:id="44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>, however, is not defined</w:delText>
        </w:r>
      </w:del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To define such a protocol, this document specifies an extension of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Application-Layer Traffic Optimization (ALTO) [RFC7285] prot</w:t>
      </w:r>
      <w:r w:rsidRPr="00007D0B">
        <w:rPr>
          <w:rFonts w:ascii="Courier New" w:hAnsi="Courier New" w:cs="Courier New"/>
          <w:lang w:val="en-US"/>
        </w:rPr>
        <w:t>ocol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by introducing a new ALTO service called "CDNI Advertisement</w:t>
      </w:r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Service".</w:t>
      </w:r>
    </w:p>
    <w:p w14:paraId="091D96AF" w14:textId="58392124" w:rsidR="00000000" w:rsidRPr="00007D0B" w:rsidDel="006C50D7" w:rsidRDefault="001F2384" w:rsidP="006C50D7">
      <w:pPr>
        <w:pStyle w:val="Textebrut"/>
        <w:rPr>
          <w:del w:id="45" w:author="BOUCADAIR Mohamed INNOV/NET" w:date="2021-12-14T10:54:00Z"/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ins w:id="46" w:author="BOUCADAIR Mohamed INNOV/NET" w:date="2021-12-14T10:53:00Z">
        <w:r w:rsidR="006C50D7" w:rsidRPr="00007D0B">
          <w:rPr>
            <w:rFonts w:ascii="Courier New" w:hAnsi="Courier New" w:cs="Courier New"/>
            <w:lang w:val="en-US"/>
          </w:rPr>
          <w:t>Section 2.3</w:t>
        </w:r>
      </w:ins>
      <w:ins w:id="47" w:author="BOUCADAIR Mohamed INNOV/NET" w:date="2021-12-14T10:54:00Z">
        <w:r w:rsidR="006C50D7">
          <w:rPr>
            <w:rFonts w:ascii="Courier New" w:hAnsi="Courier New" w:cs="Courier New"/>
            <w:lang w:val="en-US"/>
          </w:rPr>
          <w:t xml:space="preserve"> </w:t>
        </w:r>
      </w:ins>
      <w:del w:id="48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>There are multiple</w:delText>
        </w:r>
      </w:del>
      <w:ins w:id="49" w:author="BOUCADAIR Mohamed INNOV/NET" w:date="2021-12-14T10:54:00Z">
        <w:r w:rsidR="006C50D7">
          <w:rPr>
            <w:rFonts w:ascii="Courier New" w:hAnsi="Courier New" w:cs="Courier New"/>
            <w:lang w:val="en-US"/>
          </w:rPr>
          <w:t>discusses</w:t>
        </w:r>
      </w:ins>
      <w:r w:rsidRPr="00007D0B">
        <w:rPr>
          <w:rFonts w:ascii="Courier New" w:hAnsi="Courier New" w:cs="Courier New"/>
          <w:lang w:val="en-US"/>
        </w:rPr>
        <w:t xml:space="preserve"> </w:t>
      </w:r>
      <w:ins w:id="50" w:author="BOUCADAIR Mohamed INNOV/NET" w:date="2021-12-14T10:54:00Z">
        <w:r w:rsidR="006C50D7">
          <w:rPr>
            <w:rFonts w:ascii="Courier New" w:hAnsi="Courier New" w:cs="Courier New"/>
            <w:lang w:val="en-US"/>
          </w:rPr>
          <w:t xml:space="preserve">the </w:t>
        </w:r>
      </w:ins>
      <w:r w:rsidRPr="00007D0B">
        <w:rPr>
          <w:rFonts w:ascii="Courier New" w:hAnsi="Courier New" w:cs="Courier New"/>
          <w:lang w:val="en-US"/>
        </w:rPr>
        <w:t>benefits in using ALTO as a transport protocol</w:t>
      </w:r>
      <w:del w:id="51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>, as</w:delText>
        </w:r>
      </w:del>
    </w:p>
    <w:p w14:paraId="091D96AF" w14:textId="58392124" w:rsidR="00000000" w:rsidRPr="00007D0B" w:rsidRDefault="001F2384" w:rsidP="006C50D7">
      <w:pPr>
        <w:pStyle w:val="Textebrut"/>
        <w:rPr>
          <w:rFonts w:ascii="Courier New" w:hAnsi="Courier New" w:cs="Courier New"/>
          <w:lang w:val="en-US"/>
        </w:rPr>
      </w:pPr>
      <w:del w:id="52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discussed in</w:delText>
        </w:r>
      </w:del>
      <w:del w:id="53" w:author="BOUCADAIR Mohamed INNOV/NET" w:date="2021-12-14T10:53:00Z">
        <w:r w:rsidRPr="00007D0B" w:rsidDel="006C50D7">
          <w:rPr>
            <w:rFonts w:ascii="Courier New" w:hAnsi="Courier New" w:cs="Courier New"/>
            <w:lang w:val="en-US"/>
          </w:rPr>
          <w:delText xml:space="preserve"> Section 2.3</w:delText>
        </w:r>
      </w:del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Pr="00007D0B" w:rsidDel="006C50D7" w:rsidRDefault="001F2384" w:rsidP="00D93648">
      <w:pPr>
        <w:pStyle w:val="Textebrut"/>
        <w:rPr>
          <w:del w:id="54" w:author="BOUCADAIR Mohamed INNOV/NET" w:date="2021-12-14T10:54:00Z"/>
          <w:rFonts w:ascii="Courier New" w:hAnsi="Courier New" w:cs="Courier New"/>
          <w:lang w:val="en-US"/>
        </w:rPr>
      </w:pPr>
      <w:del w:id="55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</w:delText>
        </w:r>
        <w:commentRangeStart w:id="56"/>
        <w:r w:rsidRPr="00007D0B" w:rsidDel="006C50D7">
          <w:rPr>
            <w:rFonts w:ascii="Courier New" w:hAnsi="Courier New" w:cs="Courier New"/>
            <w:lang w:val="en-US"/>
          </w:rPr>
          <w:delText xml:space="preserve">The rest of this </w:delText>
        </w:r>
      </w:del>
      <w:commentRangeEnd w:id="56"/>
      <w:r w:rsidR="006C50D7">
        <w:rPr>
          <w:rStyle w:val="Marquedecommentaire"/>
          <w:rFonts w:asciiTheme="minorHAnsi" w:hAnsiTheme="minorHAnsi"/>
        </w:rPr>
        <w:commentReference w:id="56"/>
      </w:r>
      <w:del w:id="57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>document is organized as follows.  Section 2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58" w:author="BOUCADAIR Mohamed INNOV/NET" w:date="2021-12-14T10:54:00Z"/>
          <w:rFonts w:ascii="Courier New" w:hAnsi="Courier New" w:cs="Courier New"/>
          <w:lang w:val="en-US"/>
        </w:rPr>
      </w:pPr>
      <w:del w:id="59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pr</w:delText>
        </w:r>
        <w:r w:rsidRPr="00007D0B" w:rsidDel="006C50D7">
          <w:rPr>
            <w:rFonts w:ascii="Courier New" w:hAnsi="Courier New" w:cs="Courier New"/>
            <w:lang w:val="en-US"/>
          </w:rPr>
          <w:delText>ovides non-normative background on both CDNI FCI and ALTO.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60" w:author="BOUCADAIR Mohamed INNOV/NET" w:date="2021-12-14T10:54:00Z"/>
          <w:rFonts w:ascii="Courier New" w:hAnsi="Courier New" w:cs="Courier New"/>
          <w:lang w:val="en-US"/>
        </w:rPr>
      </w:pPr>
      <w:del w:id="61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Section 3 introduces the most basic service, called "CDNI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62" w:author="BOUCADAIR Mohamed INNOV/NET" w:date="2021-12-14T10:54:00Z"/>
          <w:rFonts w:ascii="Courier New" w:hAnsi="Courier New" w:cs="Courier New"/>
          <w:lang w:val="en-US"/>
        </w:rPr>
      </w:pPr>
      <w:del w:id="63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Advertisement Service", to realize CDNI FCI using ALTO.  Section 4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64" w:author="BOUCADAIR Mohamed INNOV/NET" w:date="2021-12-14T10:54:00Z"/>
          <w:rFonts w:ascii="Courier New" w:hAnsi="Courier New" w:cs="Courier New"/>
          <w:lang w:val="en-US"/>
        </w:rPr>
      </w:pPr>
      <w:del w:id="65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demonstrates a key benefit of using ALTO: the ability to integr</w:delText>
        </w:r>
        <w:r w:rsidRPr="00007D0B" w:rsidDel="006C50D7">
          <w:rPr>
            <w:rFonts w:ascii="Courier New" w:hAnsi="Courier New" w:cs="Courier New"/>
            <w:lang w:val="en-US"/>
          </w:rPr>
          <w:delText>ate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66" w:author="BOUCADAIR Mohamed INNOV/NET" w:date="2021-12-14T10:54:00Z"/>
          <w:rFonts w:ascii="Courier New" w:hAnsi="Courier New" w:cs="Courier New"/>
          <w:lang w:val="en-US"/>
        </w:rPr>
      </w:pPr>
      <w:del w:id="67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CDNI FCI with ALTO network maps.  Such integration provides new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68" w:author="BOUCADAIR Mohamed INNOV/NET" w:date="2021-12-14T10:54:00Z"/>
          <w:rFonts w:ascii="Courier New" w:hAnsi="Courier New" w:cs="Courier New"/>
          <w:lang w:val="en-US"/>
        </w:rPr>
      </w:pPr>
      <w:del w:id="69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granularity to describe footprints.  Section 5 introduces "Filtered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70" w:author="BOUCADAIR Mohamed INNOV/NET" w:date="2021-12-14T10:54:00Z"/>
          <w:rFonts w:ascii="Courier New" w:hAnsi="Courier New" w:cs="Courier New"/>
          <w:lang w:val="en-US"/>
        </w:rPr>
      </w:pPr>
      <w:del w:id="71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CDNI Advertisement Service" to allow a uCDN to get footprints with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72" w:author="BOUCADAIR Mohamed INNOV/NET" w:date="2021-12-14T10:54:00Z"/>
          <w:rFonts w:ascii="Courier New" w:hAnsi="Courier New" w:cs="Courier New"/>
          <w:lang w:val="en-US"/>
        </w:rPr>
      </w:pPr>
      <w:del w:id="73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given capabilities instead of getting the</w:delText>
        </w:r>
        <w:r w:rsidRPr="00007D0B" w:rsidDel="006C50D7">
          <w:rPr>
            <w:rFonts w:ascii="Courier New" w:hAnsi="Courier New" w:cs="Courier New"/>
            <w:lang w:val="en-US"/>
          </w:rPr>
          <w:delText xml:space="preserve"> full resource, which can be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74" w:author="BOUCADAIR Mohamed INNOV/NET" w:date="2021-12-14T10:54:00Z"/>
          <w:rFonts w:ascii="Courier New" w:hAnsi="Courier New" w:cs="Courier New"/>
          <w:lang w:val="en-US"/>
        </w:rPr>
      </w:pPr>
      <w:del w:id="75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large.  Section 6 further shows another benefit of using ALTO: the</w:delText>
        </w:r>
      </w:del>
    </w:p>
    <w:p w14:paraId="091D96AF" w14:textId="58392124" w:rsidR="00000000" w:rsidRPr="00D93648" w:rsidDel="006C50D7" w:rsidRDefault="001F2384" w:rsidP="00D93648">
      <w:pPr>
        <w:pStyle w:val="Textebrut"/>
        <w:rPr>
          <w:del w:id="76" w:author="BOUCADAIR Mohamed INNOV/NET" w:date="2021-12-14T10:54:00Z"/>
          <w:rFonts w:ascii="Courier New" w:hAnsi="Courier New" w:cs="Courier New"/>
        </w:rPr>
      </w:pPr>
      <w:del w:id="77" w:author="BOUCADAIR Mohamed INNOV/NET" w:date="2021-12-14T10:54:00Z">
        <w:r w:rsidRPr="00D93648" w:rsidDel="006C50D7">
          <w:rPr>
            <w:rFonts w:ascii="Courier New" w:hAnsi="Courier New" w:cs="Courier New"/>
          </w:rPr>
          <w:delText>Seedorf, et al.           Expires 17 June 2022                  [Page 4]</w:delText>
        </w:r>
      </w:del>
    </w:p>
    <w:p w14:paraId="091D96AF" w14:textId="58392124" w:rsidR="00000000" w:rsidRPr="00D93648" w:rsidDel="006C50D7" w:rsidRDefault="001F2384" w:rsidP="00D93648">
      <w:pPr>
        <w:pStyle w:val="Textebrut"/>
        <w:rPr>
          <w:del w:id="78" w:author="BOUCADAIR Mohamed INNOV/NET" w:date="2021-12-14T10:54:00Z"/>
          <w:rFonts w:ascii="Courier New" w:hAnsi="Courier New" w:cs="Courier New"/>
        </w:rPr>
      </w:pPr>
      <w:del w:id="79" w:author="BOUCADAIR Mohamed INNOV/NET" w:date="2021-12-14T10:54:00Z">
        <w:r w:rsidRPr="00D93648" w:rsidDel="006C50D7">
          <w:rPr>
            <w:rFonts w:ascii="Courier New" w:hAnsi="Courier New" w:cs="Courier New"/>
          </w:rPr>
          <w:lastRenderedPageBreak/>
          <w:br w:type="page"/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80" w:author="BOUCADAIR Mohamed INNOV/NET" w:date="2021-12-14T10:54:00Z"/>
          <w:rFonts w:ascii="Courier New" w:hAnsi="Courier New" w:cs="Courier New"/>
          <w:lang w:val="en-US"/>
        </w:rPr>
      </w:pPr>
      <w:del w:id="81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lastRenderedPageBreak/>
          <w:delText>Internet-Draft             CDNI FCI using ALTO             December 2021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82" w:author="BOUCADAIR Mohamed INNOV/NET" w:date="2021-12-14T10:54:00Z"/>
          <w:rFonts w:ascii="Courier New" w:hAnsi="Courier New" w:cs="Courier New"/>
          <w:lang w:val="en-US"/>
        </w:rPr>
      </w:pPr>
      <w:del w:id="83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a</w:delText>
        </w:r>
        <w:r w:rsidRPr="00007D0B" w:rsidDel="006C50D7">
          <w:rPr>
            <w:rFonts w:ascii="Courier New" w:hAnsi="Courier New" w:cs="Courier New"/>
            <w:lang w:val="en-US"/>
          </w:rPr>
          <w:delText>bility to query footprint properties using ALTO entity property map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84" w:author="BOUCADAIR Mohamed INNOV/NET" w:date="2021-12-14T10:54:00Z"/>
          <w:rFonts w:ascii="Courier New" w:hAnsi="Courier New" w:cs="Courier New"/>
          <w:lang w:val="en-US"/>
        </w:rPr>
      </w:pPr>
      <w:del w:id="85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extension.  In this way, a uCDN can effectively fetch capabilities of</w:delText>
        </w:r>
      </w:del>
    </w:p>
    <w:p w14:paraId="091D96AF" w14:textId="58392124" w:rsidR="00000000" w:rsidRPr="00007D0B" w:rsidDel="006C50D7" w:rsidRDefault="001F2384" w:rsidP="00D93648">
      <w:pPr>
        <w:pStyle w:val="Textebrut"/>
        <w:rPr>
          <w:del w:id="86" w:author="BOUCADAIR Mohamed INNOV/NET" w:date="2021-12-14T10:54:00Z"/>
          <w:rFonts w:ascii="Courier New" w:hAnsi="Courier New" w:cs="Courier New"/>
          <w:lang w:val="en-US"/>
        </w:rPr>
      </w:pPr>
      <w:del w:id="87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footprints in which it is interested.  IANA and security</w:delText>
        </w:r>
      </w:del>
    </w:p>
    <w:p w14:paraId="091D96AF" w14:textId="58392124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del w:id="88" w:author="BOUCADAIR Mohamed INNOV/NET" w:date="2021-12-14T10:54:00Z">
        <w:r w:rsidRPr="00007D0B" w:rsidDel="006C50D7">
          <w:rPr>
            <w:rFonts w:ascii="Courier New" w:hAnsi="Courier New" w:cs="Courier New"/>
            <w:lang w:val="en-US"/>
          </w:rPr>
          <w:delText xml:space="preserve">   considerations are discussed in Section 7 and Sectio</w:delText>
        </w:r>
        <w:r w:rsidRPr="00007D0B" w:rsidDel="006C50D7">
          <w:rPr>
            <w:rFonts w:ascii="Courier New" w:hAnsi="Courier New" w:cs="Courier New"/>
            <w:lang w:val="en-US"/>
          </w:rPr>
          <w:delText>n 8 respectively</w:delText>
        </w:r>
      </w:del>
      <w:r w:rsidRPr="00007D0B">
        <w:rPr>
          <w:rFonts w:ascii="Courier New" w:hAnsi="Courier New" w:cs="Courier New"/>
          <w:lang w:val="en-US"/>
        </w:rPr>
        <w:t>.</w:t>
      </w:r>
    </w:p>
    <w:p w14:paraId="091D96AF" w14:textId="58392124" w:rsidR="00000000" w:rsidRDefault="001F2384" w:rsidP="00D93648">
      <w:pPr>
        <w:pStyle w:val="Textebrut"/>
        <w:rPr>
          <w:ins w:id="89" w:author="BOUCADAIR Mohamed INNOV/NET" w:date="2021-12-14T10:05:00Z"/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2.  Terminology and Background</w:t>
      </w:r>
    </w:p>
    <w:p w14:paraId="4F2A64FB" w14:textId="67F2BA70" w:rsidR="00B805D9" w:rsidRPr="00007D0B" w:rsidRDefault="00B805D9" w:rsidP="00B805D9">
      <w:pPr>
        <w:pStyle w:val="Textebrut"/>
        <w:rPr>
          <w:moveTo w:id="90" w:author="BOUCADAIR Mohamed INNOV/NET" w:date="2021-12-14T10:05:00Z"/>
          <w:rFonts w:ascii="Courier New" w:hAnsi="Courier New" w:cs="Courier New"/>
          <w:lang w:val="en-US"/>
        </w:rPr>
      </w:pPr>
      <w:moveToRangeStart w:id="91" w:author="BOUCADAIR Mohamed INNOV/NET" w:date="2021-12-14T10:05:00Z" w:name="move90368751"/>
      <w:moveTo w:id="92" w:author="BOUCADAIR Mohamed INNOV/NET" w:date="2021-12-14T10:05:00Z">
        <w:r w:rsidRPr="00007D0B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moveTo>
    </w:p>
    <w:p w14:paraId="4F2A64FB" w14:textId="67F2BA70" w:rsidR="00B805D9" w:rsidRPr="00007D0B" w:rsidRDefault="00B805D9" w:rsidP="00B805D9">
      <w:pPr>
        <w:pStyle w:val="Textebrut"/>
        <w:rPr>
          <w:moveTo w:id="93" w:author="BOUCADAIR Mohamed INNOV/NET" w:date="2021-12-14T10:05:00Z"/>
          <w:rFonts w:ascii="Courier New" w:hAnsi="Courier New" w:cs="Courier New"/>
          <w:lang w:val="en-US"/>
        </w:rPr>
      </w:pPr>
      <w:moveTo w:id="94" w:author="BOUCADAIR Mohamed INNOV/NET" w:date="2021-12-14T10:05:00Z">
        <w:r w:rsidRPr="00007D0B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moveTo>
    </w:p>
    <w:p w14:paraId="4F2A64FB" w14:textId="67F2BA70" w:rsidR="00B805D9" w:rsidRPr="00007D0B" w:rsidRDefault="00B805D9" w:rsidP="00B805D9">
      <w:pPr>
        <w:pStyle w:val="Textebrut"/>
        <w:rPr>
          <w:moveTo w:id="95" w:author="BOUCADAIR Mohamed INNOV/NET" w:date="2021-12-14T10:05:00Z"/>
          <w:rFonts w:ascii="Courier New" w:hAnsi="Courier New" w:cs="Courier New"/>
          <w:lang w:val="en-US"/>
        </w:rPr>
      </w:pPr>
      <w:moveTo w:id="96" w:author="BOUCADAIR Mohamed INNOV/NET" w:date="2021-12-14T10:05:00Z">
        <w:r w:rsidRPr="00007D0B">
          <w:rPr>
            <w:rFonts w:ascii="Courier New" w:hAnsi="Courier New" w:cs="Courier New"/>
            <w:lang w:val="en-US"/>
          </w:rPr>
          <w:t xml:space="preserve">   "OPTIONAL" in this document are to be interpreted as described in BCP</w:t>
        </w:r>
      </w:moveTo>
    </w:p>
    <w:p w14:paraId="4F2A64FB" w14:textId="67F2BA70" w:rsidR="00B805D9" w:rsidRPr="00007D0B" w:rsidRDefault="00B805D9" w:rsidP="00B805D9">
      <w:pPr>
        <w:pStyle w:val="Textebrut"/>
        <w:rPr>
          <w:moveTo w:id="97" w:author="BOUCADAIR Mohamed INNOV/NET" w:date="2021-12-14T10:05:00Z"/>
          <w:rFonts w:ascii="Courier New" w:hAnsi="Courier New" w:cs="Courier New"/>
          <w:lang w:val="en-US"/>
        </w:rPr>
      </w:pPr>
      <w:moveTo w:id="98" w:author="BOUCADAIR Mohamed INNOV/NET" w:date="2021-12-14T10:05:00Z">
        <w:r w:rsidRPr="00007D0B">
          <w:rPr>
            <w:rFonts w:ascii="Courier New" w:hAnsi="Courier New" w:cs="Courier New"/>
            <w:lang w:val="en-US"/>
          </w:rPr>
          <w:t xml:space="preserve">   14 [RFC</w:t>
        </w:r>
        <w:proofErr w:type="gramStart"/>
        <w:r w:rsidRPr="00007D0B">
          <w:rPr>
            <w:rFonts w:ascii="Courier New" w:hAnsi="Courier New" w:cs="Courier New"/>
            <w:lang w:val="en-US"/>
          </w:rPr>
          <w:t>2119][</w:t>
        </w:r>
        <w:proofErr w:type="gramEnd"/>
        <w:r w:rsidRPr="00007D0B">
          <w:rPr>
            <w:rFonts w:ascii="Courier New" w:hAnsi="Courier New" w:cs="Courier New"/>
            <w:lang w:val="en-US"/>
          </w:rPr>
          <w:t>RFC8174] when, and only when, they appear in all</w:t>
        </w:r>
      </w:moveTo>
    </w:p>
    <w:p w14:paraId="4F2A64FB" w14:textId="67F2BA70" w:rsidR="00B805D9" w:rsidRPr="00007D0B" w:rsidRDefault="00B805D9" w:rsidP="00B805D9">
      <w:pPr>
        <w:pStyle w:val="Textebrut"/>
        <w:rPr>
          <w:moveTo w:id="99" w:author="BOUCADAIR Mohamed INNOV/NET" w:date="2021-12-14T10:05:00Z"/>
          <w:rFonts w:ascii="Courier New" w:hAnsi="Courier New" w:cs="Courier New"/>
          <w:lang w:val="en-US"/>
        </w:rPr>
      </w:pPr>
      <w:moveTo w:id="100" w:author="BOUCADAIR Mohamed INNOV/NET" w:date="2021-12-14T10:05:00Z">
        <w:r w:rsidRPr="00007D0B">
          <w:rPr>
            <w:rFonts w:ascii="Courier New" w:hAnsi="Courier New" w:cs="Courier New"/>
            <w:lang w:val="en-US"/>
          </w:rPr>
          <w:t xml:space="preserve">   capitals, as shown here.</w:t>
        </w:r>
      </w:moveTo>
    </w:p>
    <w:moveToRangeEnd w:id="91"/>
    <w:p w14:paraId="4F2A64FB" w14:textId="67F2BA70" w:rsidR="00B805D9" w:rsidRDefault="001F2384" w:rsidP="00D93648">
      <w:pPr>
        <w:pStyle w:val="Textebrut"/>
        <w:rPr>
          <w:ins w:id="101" w:author="BOUCADAIR Mohamed INNOV/NET" w:date="2021-12-14T10:05:00Z"/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The design of CDNI FCI transport using ALTO </w:t>
      </w:r>
      <w:del w:id="102" w:author="BOUCADAIR Mohamed INNOV/NET" w:date="2021-12-14T10:55:00Z">
        <w:r w:rsidRPr="00007D0B" w:rsidDel="006C50D7">
          <w:rPr>
            <w:rFonts w:ascii="Courier New" w:hAnsi="Courier New" w:cs="Courier New"/>
            <w:lang w:val="en-US"/>
          </w:rPr>
          <w:delText xml:space="preserve">depends </w:delText>
        </w:r>
      </w:del>
      <w:ins w:id="103" w:author="BOUCADAIR Mohamed INNOV/NET" w:date="2021-12-14T10:55:00Z">
        <w:r w:rsidR="006C50D7">
          <w:rPr>
            <w:rFonts w:ascii="Courier New" w:hAnsi="Courier New" w:cs="Courier New"/>
            <w:lang w:val="en-US"/>
          </w:rPr>
          <w:t xml:space="preserve">assumes an </w:t>
        </w:r>
      </w:ins>
      <w:del w:id="104" w:author="BOUCADAIR Mohamed INNOV/NET" w:date="2021-12-14T10:55:00Z">
        <w:r w:rsidRPr="00007D0B" w:rsidDel="006C50D7">
          <w:rPr>
            <w:rFonts w:ascii="Courier New" w:hAnsi="Courier New" w:cs="Courier New"/>
            <w:lang w:val="en-US"/>
          </w:rPr>
          <w:delText>on the</w:delText>
        </w:r>
      </w:del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understanding of both FCI semantics and ALTO.  Hence, this document</w:t>
      </w:r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starts with a non-normative review for both.</w:t>
      </w:r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2.1.  Terminology</w:t>
      </w:r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</w:t>
      </w:r>
      <w:r w:rsidRPr="00007D0B">
        <w:rPr>
          <w:rFonts w:ascii="Courier New" w:hAnsi="Courier New" w:cs="Courier New"/>
          <w:lang w:val="en-US"/>
        </w:rPr>
        <w:t>he document uses the terms for CDNI as defined in [RFC6707],</w:t>
      </w:r>
    </w:p>
    <w:p w14:paraId="65E74515" w14:textId="7777777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[RFC8006]</w:t>
      </w:r>
      <w:ins w:id="105" w:author="BOUCADAIR Mohamed INNOV/NET" w:date="2021-12-14T10:56:00Z">
        <w:r w:rsidR="006C50D7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and [RFC8008</w:t>
      </w:r>
      <w:del w:id="106" w:author="BOUCADAIR Mohamed INNOV/NET" w:date="2021-12-14T10:56:00Z">
        <w:r w:rsidRPr="00007D0B" w:rsidDel="006C50D7">
          <w:rPr>
            <w:rFonts w:ascii="Courier New" w:hAnsi="Courier New" w:cs="Courier New"/>
            <w:lang w:val="en-US"/>
          </w:rPr>
          <w:delText xml:space="preserve">]; </w:delText>
        </w:r>
      </w:del>
      <w:ins w:id="107" w:author="BOUCADAIR Mohamed INNOV/NET" w:date="2021-12-14T10:56:00Z">
        <w:r w:rsidR="006C50D7" w:rsidRPr="00007D0B">
          <w:rPr>
            <w:rFonts w:ascii="Courier New" w:hAnsi="Courier New" w:cs="Courier New"/>
            <w:lang w:val="en-US"/>
          </w:rPr>
          <w:t>]</w:t>
        </w:r>
        <w:r w:rsidR="006C50D7">
          <w:rPr>
            <w:rFonts w:ascii="Courier New" w:hAnsi="Courier New" w:cs="Courier New"/>
            <w:lang w:val="en-US"/>
          </w:rPr>
          <w:t xml:space="preserve">. Also, the document uses the </w:t>
        </w:r>
      </w:ins>
      <w:del w:id="108" w:author="BOUCADAIR Mohamed INNOV/NET" w:date="2021-12-14T10:56:00Z">
        <w:r w:rsidRPr="00007D0B" w:rsidDel="006C50D7">
          <w:rPr>
            <w:rFonts w:ascii="Courier New" w:hAnsi="Courier New" w:cs="Courier New"/>
            <w:lang w:val="en-US"/>
          </w:rPr>
          <w:delText xml:space="preserve">and those for </w:delText>
        </w:r>
      </w:del>
      <w:r w:rsidRPr="00007D0B">
        <w:rPr>
          <w:rFonts w:ascii="Courier New" w:hAnsi="Courier New" w:cs="Courier New"/>
          <w:lang w:val="en-US"/>
        </w:rPr>
        <w:t xml:space="preserve">ALTO </w:t>
      </w:r>
      <w:ins w:id="109" w:author="BOUCADAIR Mohamed INNOV/NET" w:date="2021-12-14T10:56:00Z">
        <w:r w:rsidR="006C50D7">
          <w:rPr>
            <w:rFonts w:ascii="Courier New" w:hAnsi="Courier New" w:cs="Courier New"/>
            <w:lang w:val="en-US"/>
          </w:rPr>
          <w:t xml:space="preserve">terms </w:t>
        </w:r>
      </w:ins>
      <w:del w:id="110" w:author="BOUCADAIR Mohamed INNOV/NET" w:date="2021-12-14T10:56:00Z">
        <w:r w:rsidRPr="00007D0B" w:rsidDel="006C50D7">
          <w:rPr>
            <w:rFonts w:ascii="Courier New" w:hAnsi="Courier New" w:cs="Courier New"/>
            <w:lang w:val="en-US"/>
          </w:rPr>
          <w:delText xml:space="preserve">as </w:delText>
        </w:r>
      </w:del>
      <w:r w:rsidRPr="00007D0B">
        <w:rPr>
          <w:rFonts w:ascii="Courier New" w:hAnsi="Courier New" w:cs="Courier New"/>
          <w:lang w:val="en-US"/>
        </w:rPr>
        <w:t>defined in [RFC7285]</w:t>
      </w:r>
    </w:p>
    <w:p w14:paraId="65E74515" w14:textId="77777777" w:rsidR="006C50D7" w:rsidRDefault="001F2384" w:rsidP="00D93648">
      <w:pPr>
        <w:pStyle w:val="Textebrut"/>
        <w:rPr>
          <w:ins w:id="111" w:author="BOUCADAIR Mohamed INNOV/NET" w:date="2021-12-14T10:56:00Z"/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[I-</w:t>
      </w:r>
      <w:proofErr w:type="spellStart"/>
      <w:proofErr w:type="gramStart"/>
      <w:r w:rsidRPr="00007D0B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07D0B">
        <w:rPr>
          <w:rFonts w:ascii="Courier New" w:hAnsi="Courier New" w:cs="Courier New"/>
          <w:lang w:val="en-US"/>
        </w:rPr>
        <w:t xml:space="preserve">-alto-unified-props-new].  </w:t>
      </w:r>
    </w:p>
    <w:p w14:paraId="74523422" w14:textId="4001B5FB" w:rsidR="006C50D7" w:rsidRDefault="006C50D7" w:rsidP="00D93648">
      <w:pPr>
        <w:pStyle w:val="Textebrut"/>
        <w:rPr>
          <w:ins w:id="112" w:author="BOUCADAIR Mohamed INNOV/NET" w:date="2021-12-14T10:56:00Z"/>
          <w:rFonts w:ascii="Courier New" w:hAnsi="Courier New" w:cs="Courier New"/>
          <w:lang w:val="en-US"/>
        </w:rPr>
      </w:pP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del w:id="113" w:author="BOUCADAIR Mohamed INNOV/NET" w:date="2021-12-14T11:34:00Z">
        <w:r w:rsidRPr="00007D0B" w:rsidDel="00454FA5">
          <w:rPr>
            <w:rFonts w:ascii="Courier New" w:hAnsi="Courier New" w:cs="Courier New"/>
            <w:lang w:val="en-US"/>
          </w:rPr>
          <w:delText>For simplicity, t</w:delText>
        </w:r>
      </w:del>
      <w:ins w:id="114" w:author="BOUCADAIR Mohamed INNOV/NET" w:date="2021-12-14T11:34:00Z">
        <w:r w:rsidR="00454FA5">
          <w:rPr>
            <w:rFonts w:ascii="Courier New" w:hAnsi="Courier New" w:cs="Courier New"/>
            <w:lang w:val="en-US"/>
          </w:rPr>
          <w:t>T</w:t>
        </w:r>
      </w:ins>
      <w:r w:rsidRPr="00007D0B">
        <w:rPr>
          <w:rFonts w:ascii="Courier New" w:hAnsi="Courier New" w:cs="Courier New"/>
          <w:lang w:val="en-US"/>
        </w:rPr>
        <w:t>his document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uses </w:t>
      </w:r>
      <w:ins w:id="115" w:author="BOUCADAIR Mohamed INNOV/NET" w:date="2021-12-14T11:35:00Z">
        <w:r w:rsidR="00454FA5">
          <w:rPr>
            <w:rFonts w:ascii="Courier New" w:hAnsi="Courier New" w:cs="Courier New"/>
            <w:lang w:val="en-US"/>
          </w:rPr>
          <w:t xml:space="preserve">the following </w:t>
        </w:r>
      </w:ins>
      <w:r w:rsidRPr="00007D0B">
        <w:rPr>
          <w:rFonts w:ascii="Courier New" w:hAnsi="Courier New" w:cs="Courier New"/>
          <w:lang w:val="en-US"/>
        </w:rPr>
        <w:t>abbreviations</w:t>
      </w:r>
      <w:del w:id="116" w:author="BOUCADAIR Mohamed INNOV/NET" w:date="2021-12-14T11:35:00Z">
        <w:r w:rsidRPr="00007D0B" w:rsidDel="00454FA5">
          <w:rPr>
            <w:rFonts w:ascii="Courier New" w:hAnsi="Courier New" w:cs="Courier New"/>
            <w:lang w:val="en-US"/>
          </w:rPr>
          <w:delText xml:space="preserve"> of those terms as follows</w:delText>
        </w:r>
      </w:del>
      <w:commentRangeStart w:id="117"/>
      <w:r w:rsidRPr="00007D0B">
        <w:rPr>
          <w:rFonts w:ascii="Courier New" w:hAnsi="Courier New" w:cs="Courier New"/>
          <w:lang w:val="en-US"/>
        </w:rPr>
        <w:t>:</w:t>
      </w:r>
      <w:commentRangeEnd w:id="117"/>
      <w:r w:rsidR="006C50D7">
        <w:rPr>
          <w:rStyle w:val="Marquedecommentaire"/>
          <w:rFonts w:asciiTheme="minorHAnsi" w:hAnsiTheme="minorHAnsi"/>
        </w:rPr>
        <w:commentReference w:id="117"/>
      </w:r>
    </w:p>
    <w:p w14:paraId="1CAF3866" w14:textId="104D31F7" w:rsidR="006C50D7" w:rsidRPr="00007D0B" w:rsidRDefault="006C50D7" w:rsidP="00D93648">
      <w:pPr>
        <w:pStyle w:val="Textebrut"/>
        <w:rPr>
          <w:ins w:id="118" w:author="BOUCADAIR Mohamed INNOV/NET" w:date="2021-12-14T10:57:00Z"/>
          <w:rFonts w:ascii="Courier New" w:hAnsi="Courier New" w:cs="Courier New"/>
          <w:lang w:val="en-US"/>
        </w:rPr>
      </w:pPr>
      <w:ins w:id="119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ALTO: Application-Layer Traffic Optimization</w:t>
        </w:r>
        <w:r>
          <w:rPr>
            <w:rFonts w:ascii="Courier New" w:hAnsi="Courier New" w:cs="Courier New"/>
            <w:lang w:val="en-US"/>
          </w:rPr>
          <w:t xml:space="preserve"> </w:t>
        </w:r>
        <w:r w:rsidRPr="00007D0B">
          <w:rPr>
            <w:rFonts w:ascii="Courier New" w:hAnsi="Courier New" w:cs="Courier New"/>
            <w:lang w:val="en-US"/>
          </w:rPr>
          <w:t>Advertisement interface</w:t>
        </w:r>
      </w:ins>
    </w:p>
    <w:p w14:paraId="1CAF3866" w14:textId="104D31F7" w:rsidR="006C50D7" w:rsidRPr="00007D0B" w:rsidRDefault="006C50D7" w:rsidP="00D93648">
      <w:pPr>
        <w:pStyle w:val="Textebrut"/>
        <w:rPr>
          <w:ins w:id="120" w:author="BOUCADAIR Mohamed INNOV/NET" w:date="2021-12-14T10:57:00Z"/>
          <w:rFonts w:ascii="Courier New" w:hAnsi="Courier New" w:cs="Courier New"/>
          <w:lang w:val="en-US"/>
        </w:rPr>
      </w:pPr>
      <w:ins w:id="121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ASN: Autonomous System Number</w:t>
        </w:r>
      </w:ins>
    </w:p>
    <w:p w14:paraId="1CAF3866" w14:textId="104D31F7" w:rsidR="006C50D7" w:rsidRPr="00007D0B" w:rsidRDefault="006C50D7" w:rsidP="00D93648">
      <w:pPr>
        <w:pStyle w:val="Textebrut"/>
        <w:rPr>
          <w:ins w:id="122" w:author="BOUCADAIR Mohamed INNOV/NET" w:date="2021-12-14T10:57:00Z"/>
          <w:rFonts w:ascii="Courier New" w:hAnsi="Courier New" w:cs="Courier New"/>
          <w:lang w:val="en-US"/>
        </w:rPr>
      </w:pPr>
      <w:ins w:id="123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CDN: Content Delivery Network</w:t>
        </w:r>
      </w:ins>
    </w:p>
    <w:p w14:paraId="1CAF3866" w14:textId="104D31F7" w:rsidR="006C50D7" w:rsidRPr="00007D0B" w:rsidRDefault="006C50D7" w:rsidP="00D93648">
      <w:pPr>
        <w:pStyle w:val="Textebrut"/>
        <w:rPr>
          <w:ins w:id="124" w:author="BOUCADAIR Mohamed INNOV/NET" w:date="2021-12-14T10:57:00Z"/>
          <w:rFonts w:ascii="Courier New" w:hAnsi="Courier New" w:cs="Courier New"/>
          <w:lang w:val="en-US"/>
        </w:rPr>
      </w:pPr>
      <w:ins w:id="125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CDNI: CDN Interconnection</w:t>
        </w:r>
      </w:ins>
    </w:p>
    <w:p w14:paraId="1CAF3866" w14:textId="104D31F7" w:rsidR="006C50D7" w:rsidRPr="00007D0B" w:rsidRDefault="006C50D7" w:rsidP="00D93648">
      <w:pPr>
        <w:pStyle w:val="Textebrut"/>
        <w:rPr>
          <w:ins w:id="126" w:author="BOUCADAIR Mohamed INNOV/NET" w:date="2021-12-14T10:57:00Z"/>
          <w:rFonts w:ascii="Courier New" w:hAnsi="Courier New" w:cs="Courier New"/>
          <w:lang w:val="en-US"/>
        </w:rPr>
      </w:pPr>
      <w:ins w:id="127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</w:t>
        </w:r>
        <w:proofErr w:type="spellStart"/>
        <w:r w:rsidRPr="00007D0B">
          <w:rPr>
            <w:rFonts w:ascii="Courier New" w:hAnsi="Courier New" w:cs="Courier New"/>
            <w:lang w:val="en-US"/>
          </w:rPr>
          <w:t>dCDN</w:t>
        </w:r>
        <w:proofErr w:type="spellEnd"/>
        <w:r w:rsidRPr="00007D0B">
          <w:rPr>
            <w:rFonts w:ascii="Courier New" w:hAnsi="Courier New" w:cs="Courier New"/>
            <w:lang w:val="en-US"/>
          </w:rPr>
          <w:t>: Downstream CDN</w:t>
        </w:r>
      </w:ins>
    </w:p>
    <w:p w14:paraId="1CAF3866" w14:textId="104D31F7" w:rsidR="006C50D7" w:rsidRPr="00007D0B" w:rsidRDefault="006C50D7" w:rsidP="00D93648">
      <w:pPr>
        <w:pStyle w:val="Textebrut"/>
        <w:rPr>
          <w:ins w:id="128" w:author="BOUCADAIR Mohamed INNOV/NET" w:date="2021-12-14T10:57:00Z"/>
          <w:rFonts w:ascii="Courier New" w:hAnsi="Courier New" w:cs="Courier New"/>
          <w:lang w:val="en-US"/>
        </w:rPr>
      </w:pPr>
      <w:ins w:id="129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FCI: CDNI FCI, CDNI Request Routing Footprint &amp; Capabilities</w:t>
        </w:r>
      </w:ins>
    </w:p>
    <w:p w14:paraId="1CAF3866" w14:textId="104D31F7" w:rsidR="006C50D7" w:rsidRPr="00007D0B" w:rsidRDefault="006C50D7" w:rsidP="00D93648">
      <w:pPr>
        <w:pStyle w:val="Textebrut"/>
        <w:rPr>
          <w:ins w:id="130" w:author="BOUCADAIR Mohamed INNOV/NET" w:date="2021-12-14T10:57:00Z"/>
          <w:rFonts w:ascii="Courier New" w:hAnsi="Courier New" w:cs="Courier New"/>
          <w:lang w:val="en-US"/>
        </w:rPr>
      </w:pPr>
      <w:ins w:id="131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IRD: Information Resource Directory in ALTO</w:t>
        </w:r>
      </w:ins>
    </w:p>
    <w:p w14:paraId="1CAF3866" w14:textId="104D31F7" w:rsidR="006C50D7" w:rsidRPr="00007D0B" w:rsidRDefault="006C50D7" w:rsidP="00D93648">
      <w:pPr>
        <w:pStyle w:val="Textebrut"/>
        <w:rPr>
          <w:ins w:id="132" w:author="BOUCADAIR Mohamed INNOV/NET" w:date="2021-12-14T10:57:00Z"/>
          <w:rFonts w:ascii="Courier New" w:hAnsi="Courier New" w:cs="Courier New"/>
          <w:lang w:val="en-US"/>
        </w:rPr>
      </w:pPr>
      <w:ins w:id="133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PID: Provider-defined Identifier in ALTO</w:t>
        </w:r>
      </w:ins>
    </w:p>
    <w:p w14:paraId="1CAF3866" w14:textId="104D31F7" w:rsidR="006C50D7" w:rsidRPr="00007D0B" w:rsidRDefault="006C50D7" w:rsidP="00D93648">
      <w:pPr>
        <w:pStyle w:val="Textebrut"/>
        <w:rPr>
          <w:ins w:id="134" w:author="BOUCADAIR Mohamed INNOV/NET" w:date="2021-12-14T10:57:00Z"/>
          <w:rFonts w:ascii="Courier New" w:hAnsi="Courier New" w:cs="Courier New"/>
          <w:lang w:val="en-US"/>
        </w:rPr>
      </w:pPr>
      <w:ins w:id="135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*  </w:t>
        </w:r>
        <w:proofErr w:type="spellStart"/>
        <w:r w:rsidRPr="00007D0B">
          <w:rPr>
            <w:rFonts w:ascii="Courier New" w:hAnsi="Courier New" w:cs="Courier New"/>
            <w:lang w:val="en-US"/>
          </w:rPr>
          <w:t>uCDN</w:t>
        </w:r>
        <w:proofErr w:type="spellEnd"/>
        <w:r w:rsidRPr="00007D0B">
          <w:rPr>
            <w:rFonts w:ascii="Courier New" w:hAnsi="Courier New" w:cs="Courier New"/>
            <w:lang w:val="en-US"/>
          </w:rPr>
          <w:t>: Upstream CDN</w:t>
        </w:r>
      </w:ins>
    </w:p>
    <w:p w14:paraId="1CAF3866" w14:textId="104D31F7" w:rsidR="006C50D7" w:rsidRPr="00007D0B" w:rsidRDefault="006C50D7" w:rsidP="00D93648">
      <w:pPr>
        <w:pStyle w:val="Textebrut"/>
        <w:rPr>
          <w:ins w:id="136" w:author="BOUCADAIR Mohamed INNOV/NET" w:date="2021-12-14T10:57:00Z"/>
          <w:rFonts w:ascii="Courier New" w:hAnsi="Courier New" w:cs="Courier New"/>
          <w:lang w:val="en-US"/>
        </w:rPr>
      </w:pPr>
      <w:ins w:id="137" w:author="BOUCADAIR Mohamed INNOV/NET" w:date="2021-12-14T10:57:00Z">
        <w:r w:rsidRPr="00007D0B">
          <w:rPr>
            <w:rFonts w:ascii="Courier New" w:hAnsi="Courier New" w:cs="Courier New"/>
            <w:lang w:val="en-US"/>
          </w:rPr>
          <w:t xml:space="preserve">      </w:t>
        </w:r>
      </w:ins>
    </w:p>
    <w:p w14:paraId="1CAF3866" w14:textId="104D31F7" w:rsidR="00000000" w:rsidRPr="00007D0B" w:rsidDel="006C50D7" w:rsidRDefault="001F2384" w:rsidP="00D93648">
      <w:pPr>
        <w:pStyle w:val="Textebrut"/>
        <w:rPr>
          <w:del w:id="138" w:author="BOUCADAIR Mohamed INNOV/NET" w:date="2021-12-14T10:57:00Z"/>
          <w:rFonts w:ascii="Courier New" w:hAnsi="Courier New" w:cs="Courier New"/>
          <w:lang w:val="en-US"/>
        </w:rPr>
      </w:pPr>
      <w:del w:id="139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</w:delText>
        </w:r>
        <w:r w:rsidRPr="00007D0B" w:rsidDel="006C50D7">
          <w:rPr>
            <w:rFonts w:ascii="Courier New" w:hAnsi="Courier New" w:cs="Courier New"/>
            <w:lang w:val="en-US"/>
          </w:rPr>
          <w:delText xml:space="preserve">  *  CDN: Content Delivery Network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40" w:author="BOUCADAIR Mohamed INNOV/NET" w:date="2021-12-14T10:57:00Z"/>
          <w:rFonts w:ascii="Courier New" w:hAnsi="Courier New" w:cs="Courier New"/>
          <w:lang w:val="en-US"/>
        </w:rPr>
      </w:pPr>
      <w:del w:id="141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uCDN: Upstream CDN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42" w:author="BOUCADAIR Mohamed INNOV/NET" w:date="2021-12-14T10:57:00Z"/>
          <w:rFonts w:ascii="Courier New" w:hAnsi="Courier New" w:cs="Courier New"/>
          <w:lang w:val="en-US"/>
        </w:rPr>
      </w:pPr>
      <w:del w:id="143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dCDN: Downstream CDN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44" w:author="BOUCADAIR Mohamed INNOV/NET" w:date="2021-12-14T10:57:00Z"/>
          <w:rFonts w:ascii="Courier New" w:hAnsi="Courier New" w:cs="Courier New"/>
          <w:lang w:val="en-US"/>
        </w:rPr>
      </w:pPr>
      <w:del w:id="145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CDNI: CDN Interconnection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46" w:author="BOUCADAIR Mohamed INNOV/NET" w:date="2021-12-14T10:57:00Z"/>
          <w:rFonts w:ascii="Courier New" w:hAnsi="Courier New" w:cs="Courier New"/>
          <w:lang w:val="en-US"/>
        </w:rPr>
      </w:pPr>
      <w:del w:id="147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FCI: CDNI FCI, CDNI Request Routing Footprint &amp; Capabilities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48" w:author="BOUCADAIR Mohamed INNOV/NET" w:date="2021-12-14T10:57:00Z"/>
          <w:rFonts w:ascii="Courier New" w:hAnsi="Courier New" w:cs="Courier New"/>
          <w:lang w:val="en-US"/>
        </w:rPr>
      </w:pPr>
      <w:del w:id="149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   Advertisement interface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50" w:author="BOUCADAIR Mohamed INNOV/NET" w:date="2021-12-14T10:57:00Z"/>
          <w:rFonts w:ascii="Courier New" w:hAnsi="Courier New" w:cs="Courier New"/>
          <w:lang w:val="en-US"/>
        </w:rPr>
      </w:pPr>
      <w:del w:id="151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ALTO: Application-Layer Traff</w:delText>
        </w:r>
        <w:r w:rsidRPr="00007D0B" w:rsidDel="006C50D7">
          <w:rPr>
            <w:rFonts w:ascii="Courier New" w:hAnsi="Courier New" w:cs="Courier New"/>
            <w:lang w:val="en-US"/>
          </w:rPr>
          <w:delText>ic Optimization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52" w:author="BOUCADAIR Mohamed INNOV/NET" w:date="2021-12-14T10:57:00Z"/>
          <w:rFonts w:ascii="Courier New" w:hAnsi="Courier New" w:cs="Courier New"/>
          <w:lang w:val="en-US"/>
        </w:rPr>
      </w:pPr>
      <w:del w:id="153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PID: Provider-defined Identifier in ALTO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54" w:author="BOUCADAIR Mohamed INNOV/NET" w:date="2021-12-14T10:57:00Z"/>
          <w:rFonts w:ascii="Courier New" w:hAnsi="Courier New" w:cs="Courier New"/>
          <w:lang w:val="en-US"/>
        </w:rPr>
      </w:pPr>
      <w:del w:id="155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IRD: Information Resource Directory in ALTO</w:delText>
        </w:r>
      </w:del>
    </w:p>
    <w:p w14:paraId="1CAF3866" w14:textId="104D31F7" w:rsidR="00000000" w:rsidRPr="00007D0B" w:rsidDel="006C50D7" w:rsidRDefault="001F2384" w:rsidP="00D93648">
      <w:pPr>
        <w:pStyle w:val="Textebrut"/>
        <w:rPr>
          <w:del w:id="156" w:author="BOUCADAIR Mohamed INNOV/NET" w:date="2021-12-14T10:57:00Z"/>
          <w:rFonts w:ascii="Courier New" w:hAnsi="Courier New" w:cs="Courier New"/>
          <w:lang w:val="en-US"/>
        </w:rPr>
      </w:pPr>
      <w:del w:id="157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   *  ASN: Autonomous System Number</w:delText>
        </w:r>
      </w:del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2.2.  Semantics of FCI Advertisement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[RFC8008] </w:t>
      </w:r>
      <w:del w:id="158" w:author="BOUCADAIR Mohamed INNOV/NET" w:date="2021-12-14T10:57:00Z">
        <w:r w:rsidRPr="00007D0B" w:rsidDel="006C50D7">
          <w:rPr>
            <w:rFonts w:ascii="Courier New" w:hAnsi="Courier New" w:cs="Courier New"/>
            <w:lang w:val="en-US"/>
          </w:rPr>
          <w:delText xml:space="preserve">(CDNI "Footprint and Capabilities Semantics") </w:delText>
        </w:r>
      </w:del>
      <w:r w:rsidRPr="00007D0B">
        <w:rPr>
          <w:rFonts w:ascii="Courier New" w:hAnsi="Courier New" w:cs="Courier New"/>
          <w:lang w:val="en-US"/>
        </w:rPr>
        <w:t>define</w:t>
      </w:r>
      <w:r w:rsidRPr="00007D0B">
        <w:rPr>
          <w:rFonts w:ascii="Courier New" w:hAnsi="Courier New" w:cs="Courier New"/>
          <w:lang w:val="en-US"/>
        </w:rPr>
        <w:t>s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semantics of CDNI FCI, provides guidance on what Footprint and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Capabilities mean in a CDNI context, and specifies the requirements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on the CDNI FCI transport protocol.  </w:t>
      </w:r>
      <w:r w:rsidRPr="00007D0B">
        <w:rPr>
          <w:rFonts w:ascii="Courier New" w:hAnsi="Courier New" w:cs="Courier New"/>
          <w:lang w:val="en-US"/>
        </w:rPr>
        <w:t>The definitions in [RFC8008]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depend on [RFC8006].  </w:t>
      </w:r>
      <w:r w:rsidRPr="00007D0B">
        <w:rPr>
          <w:rFonts w:ascii="Courier New" w:hAnsi="Courier New" w:cs="Courier New"/>
          <w:lang w:val="en-US"/>
        </w:rPr>
        <w:t>Below is a non-norm</w:t>
      </w:r>
      <w:r w:rsidRPr="00007D0B">
        <w:rPr>
          <w:rFonts w:ascii="Courier New" w:hAnsi="Courier New" w:cs="Courier New"/>
          <w:lang w:val="en-US"/>
        </w:rPr>
        <w:t>ative review of key related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points of [RFC8008] and [RFC8006].  For detailed information and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normative specification, the reader </w:t>
      </w:r>
      <w:del w:id="159" w:author="BOUCADAIR Mohamed INNOV/NET" w:date="2021-12-14T10:58:00Z">
        <w:r w:rsidRPr="00007D0B" w:rsidDel="006C50D7">
          <w:rPr>
            <w:rFonts w:ascii="Courier New" w:hAnsi="Courier New" w:cs="Courier New"/>
            <w:lang w:val="en-US"/>
          </w:rPr>
          <w:delText xml:space="preserve">is </w:delText>
        </w:r>
      </w:del>
      <w:ins w:id="160" w:author="BOUCADAIR Mohamed INNOV/NET" w:date="2021-12-14T10:58:00Z">
        <w:r w:rsidR="006C50D7">
          <w:rPr>
            <w:rFonts w:ascii="Courier New" w:hAnsi="Courier New" w:cs="Courier New"/>
            <w:lang w:val="en-US"/>
          </w:rPr>
          <w:t xml:space="preserve">should </w:t>
        </w:r>
      </w:ins>
      <w:r w:rsidRPr="00007D0B">
        <w:rPr>
          <w:rFonts w:ascii="Courier New" w:hAnsi="Courier New" w:cs="Courier New"/>
          <w:lang w:val="en-US"/>
        </w:rPr>
        <w:t>refer</w:t>
      </w:r>
      <w:del w:id="161" w:author="BOUCADAIR Mohamed INNOV/NET" w:date="2021-12-14T10:58:00Z">
        <w:r w:rsidRPr="00007D0B" w:rsidDel="006C50D7">
          <w:rPr>
            <w:rFonts w:ascii="Courier New" w:hAnsi="Courier New" w:cs="Courier New"/>
            <w:lang w:val="en-US"/>
          </w:rPr>
          <w:delText>red</w:delText>
        </w:r>
      </w:del>
      <w:r w:rsidRPr="00007D0B">
        <w:rPr>
          <w:rFonts w:ascii="Courier New" w:hAnsi="Courier New" w:cs="Courier New"/>
          <w:lang w:val="en-US"/>
        </w:rPr>
        <w:t xml:space="preserve"> to these </w:t>
      </w:r>
      <w:r w:rsidRPr="00007D0B">
        <w:rPr>
          <w:rFonts w:ascii="Courier New" w:hAnsi="Courier New" w:cs="Courier New"/>
          <w:lang w:val="en-US"/>
        </w:rPr>
        <w:t xml:space="preserve">two </w:t>
      </w:r>
      <w:r w:rsidRPr="00007D0B">
        <w:rPr>
          <w:rFonts w:ascii="Courier New" w:hAnsi="Courier New" w:cs="Courier New"/>
          <w:lang w:val="en-US"/>
        </w:rPr>
        <w:t>RFCs.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5]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</w:t>
      </w:r>
      <w:r w:rsidRPr="00007D0B">
        <w:rPr>
          <w:rFonts w:ascii="Courier New" w:hAnsi="Courier New" w:cs="Courier New"/>
          <w:lang w:val="en-US"/>
        </w:rPr>
        <w:t>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Multiple types of mandatory-to-implement footprints (</w:t>
      </w:r>
      <w:ins w:id="162" w:author="BOUCADAIR Mohamed INNOV/NET" w:date="2021-12-14T11:35:00Z">
        <w:r w:rsidR="00454FA5">
          <w:rPr>
            <w:rFonts w:ascii="Courier New" w:hAnsi="Courier New" w:cs="Courier New"/>
            <w:lang w:val="en-US"/>
          </w:rPr>
          <w:t xml:space="preserve">i.e., </w:t>
        </w:r>
      </w:ins>
      <w:r w:rsidRPr="00007D0B">
        <w:rPr>
          <w:rFonts w:ascii="Courier New" w:hAnsi="Courier New" w:cs="Courier New"/>
          <w:lang w:val="en-US"/>
        </w:rPr>
        <w:t>ipv4cidr,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ipv6cidr, </w:t>
      </w:r>
      <w:proofErr w:type="spellStart"/>
      <w:r w:rsidRPr="00007D0B">
        <w:rPr>
          <w:rFonts w:ascii="Courier New" w:hAnsi="Courier New" w:cs="Courier New"/>
          <w:lang w:val="en-US"/>
        </w:rPr>
        <w:t>asn</w:t>
      </w:r>
      <w:proofErr w:type="spellEnd"/>
      <w:r w:rsidRPr="00007D0B">
        <w:rPr>
          <w:rFonts w:ascii="Courier New" w:hAnsi="Courier New" w:cs="Courier New"/>
          <w:lang w:val="en-US"/>
        </w:rPr>
        <w:t xml:space="preserve">, and </w:t>
      </w:r>
      <w:proofErr w:type="spellStart"/>
      <w:r w:rsidRPr="00007D0B">
        <w:rPr>
          <w:rFonts w:ascii="Courier New" w:hAnsi="Courier New" w:cs="Courier New"/>
          <w:lang w:val="en-US"/>
        </w:rPr>
        <w:t>countrycode</w:t>
      </w:r>
      <w:proofErr w:type="spellEnd"/>
      <w:r w:rsidRPr="00007D0B">
        <w:rPr>
          <w:rFonts w:ascii="Courier New" w:hAnsi="Courier New" w:cs="Courier New"/>
          <w:lang w:val="en-US"/>
        </w:rPr>
        <w:t>) are defined in [RFC8006].  A "Set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of IP-prefixes" can contain both full IP add</w:t>
      </w:r>
      <w:r w:rsidRPr="00007D0B">
        <w:rPr>
          <w:rFonts w:ascii="Courier New" w:hAnsi="Courier New" w:cs="Courier New"/>
          <w:lang w:val="en-US"/>
        </w:rPr>
        <w:t>resses (i.e., a /32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for IPv4 or a /128 for IPv6) and IP prefixes with an arbitrary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prefix length.  There must also be support for multiple IP address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versions, i.e., IPv4 and IPv6, in such a footprint.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Multiple initial types of cap</w:t>
      </w:r>
      <w:r w:rsidRPr="00007D0B">
        <w:rPr>
          <w:rFonts w:ascii="Courier New" w:hAnsi="Courier New" w:cs="Courier New"/>
          <w:lang w:val="en-US"/>
        </w:rPr>
        <w:t>abilities are defined in [RFC8008]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including (1) Delivery Protocol, (2) Acquisition Protocol, (3)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Redirection Mode, (4) Capabilities related to CDNI Logging, and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(5) Capabilities related to CDNI Metadata.  They are required in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all c</w:t>
      </w:r>
      <w:r w:rsidRPr="00007D0B">
        <w:rPr>
          <w:rFonts w:ascii="Courier New" w:hAnsi="Courier New" w:cs="Courier New"/>
          <w:lang w:val="en-US"/>
        </w:rPr>
        <w:t>ases and</w:t>
      </w:r>
      <w:ins w:id="163" w:author="BOUCADAIR Mohamed INNOV/NET" w:date="2021-12-14T11:36:00Z">
        <w:r w:rsidR="00454FA5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therefore</w:t>
      </w:r>
      <w:ins w:id="164" w:author="BOUCADAIR Mohamed INNOV/NET" w:date="2021-12-14T11:36:00Z">
        <w:r w:rsidR="00454FA5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considered as mandatory-to-implement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capabilities for all CDNI FCI implementations.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Footprint and capabilities are defined together and cannot be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interpreted independently from each other.  Specifically,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[RFC8008</w:t>
      </w:r>
      <w:r w:rsidRPr="00007D0B">
        <w:rPr>
          <w:rFonts w:ascii="Courier New" w:hAnsi="Courier New" w:cs="Courier New"/>
          <w:lang w:val="en-US"/>
        </w:rPr>
        <w:t>] integrates footprint and capabilities with an approach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of "capabilities with footprint restrictions", by expressing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capabilities on a per footprint basis.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Specifically, for all mandatory-to-implement footprint types,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footprints c</w:t>
      </w:r>
      <w:r w:rsidRPr="00007D0B">
        <w:rPr>
          <w:rFonts w:ascii="Courier New" w:hAnsi="Courier New" w:cs="Courier New"/>
          <w:lang w:val="en-US"/>
        </w:rPr>
        <w:t>an be viewed as constraints for delegating requests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: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footprint advertisement tells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limitations for delegating a request to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>.  For IP prefixes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or </w:t>
      </w:r>
      <w:ins w:id="165" w:author="BOUCADAIR Mohamed INNOV/NET" w:date="2021-12-14T11:36:00Z">
        <w:r w:rsidR="00454FA5" w:rsidRPr="00007D0B">
          <w:rPr>
            <w:rFonts w:ascii="Courier New" w:hAnsi="Courier New" w:cs="Courier New"/>
            <w:lang w:val="en-US"/>
          </w:rPr>
          <w:t>Autonomous System Number</w:t>
        </w:r>
        <w:r w:rsidR="00454FA5">
          <w:rPr>
            <w:rFonts w:ascii="Courier New" w:hAnsi="Courier New" w:cs="Courier New"/>
            <w:lang w:val="en-US"/>
          </w:rPr>
          <w:t>s</w:t>
        </w:r>
        <w:r w:rsidR="00454FA5" w:rsidRPr="00007D0B">
          <w:rPr>
            <w:rFonts w:ascii="Courier New" w:hAnsi="Courier New" w:cs="Courier New"/>
            <w:lang w:val="en-US"/>
          </w:rPr>
          <w:t xml:space="preserve"> </w:t>
        </w:r>
        <w:r w:rsidR="00454FA5">
          <w:rPr>
            <w:rFonts w:ascii="Courier New" w:hAnsi="Courier New" w:cs="Courier New"/>
            <w:lang w:val="en-US"/>
          </w:rPr>
          <w:t>(</w:t>
        </w:r>
      </w:ins>
      <w:r w:rsidRPr="00007D0B">
        <w:rPr>
          <w:rFonts w:ascii="Courier New" w:hAnsi="Courier New" w:cs="Courier New"/>
          <w:lang w:val="en-US"/>
        </w:rPr>
        <w:t>ASN</w:t>
      </w:r>
      <w:del w:id="166" w:author="BOUCADAIR Mohamed INNOV/NET" w:date="2021-12-14T11:36:00Z">
        <w:r w:rsidRPr="00007D0B" w:rsidDel="00454FA5">
          <w:rPr>
            <w:rFonts w:ascii="Courier New" w:hAnsi="Courier New" w:cs="Courier New"/>
            <w:lang w:val="en-US"/>
          </w:rPr>
          <w:delText>(</w:delText>
        </w:r>
      </w:del>
      <w:r w:rsidRPr="00007D0B">
        <w:rPr>
          <w:rFonts w:ascii="Courier New" w:hAnsi="Courier New" w:cs="Courier New"/>
          <w:lang w:val="en-US"/>
        </w:rPr>
        <w:t xml:space="preserve">s), the footprint signals to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that it shoul</w:t>
      </w:r>
      <w:r w:rsidRPr="00007D0B">
        <w:rPr>
          <w:rFonts w:ascii="Courier New" w:hAnsi="Courier New" w:cs="Courier New"/>
          <w:lang w:val="en-US"/>
        </w:rPr>
        <w:t>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consider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a candidate only if the IP address of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request routing source falls within the prefix set or ASN,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respectively.  The CDNI specifications do not define how a given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determines what address ranges are in a p</w:t>
      </w:r>
      <w:r w:rsidRPr="00007D0B">
        <w:rPr>
          <w:rFonts w:ascii="Courier New" w:hAnsi="Courier New" w:cs="Courier New"/>
          <w:lang w:val="en-US"/>
        </w:rPr>
        <w:t>articular ASN.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Similarly, for country codes,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should only consider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 candidate if it covers the country of the request routing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source.  The CDNI specifications do not define how a given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determines the country of </w:t>
      </w:r>
      <w:r w:rsidRPr="00007D0B">
        <w:rPr>
          <w:rFonts w:ascii="Courier New" w:hAnsi="Courier New" w:cs="Courier New"/>
          <w:lang w:val="en-US"/>
        </w:rPr>
        <w:t>the request routing source.  Different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types of footprint constraints can be </w:t>
      </w:r>
      <w:proofErr w:type="gramStart"/>
      <w:r w:rsidRPr="00007D0B">
        <w:rPr>
          <w:rFonts w:ascii="Courier New" w:hAnsi="Courier New" w:cs="Courier New"/>
          <w:lang w:val="en-US"/>
        </w:rPr>
        <w:t>combined together</w:t>
      </w:r>
      <w:proofErr w:type="gramEnd"/>
      <w:r w:rsidRPr="00007D0B">
        <w:rPr>
          <w:rFonts w:ascii="Courier New" w:hAnsi="Courier New" w:cs="Courier New"/>
          <w:lang w:val="en-US"/>
        </w:rPr>
        <w:t xml:space="preserve"> to narrow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candidacy, i.e.,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should consider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candidate only if the request routing source satisfies all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ty</w:t>
      </w:r>
      <w:r w:rsidRPr="00007D0B">
        <w:rPr>
          <w:rFonts w:ascii="Courier New" w:hAnsi="Courier New" w:cs="Courier New"/>
          <w:lang w:val="en-US"/>
        </w:rPr>
        <w:t>pes of footprint constraints in the advertisement.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Given that a large part of Footprint and Capabilities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Advertisement may </w:t>
      </w:r>
      <w:del w:id="167" w:author="BOUCADAIR Mohamed INNOV/NET" w:date="2021-12-14T10:59:00Z">
        <w:r w:rsidRPr="00007D0B" w:rsidDel="006C50D7">
          <w:rPr>
            <w:rFonts w:ascii="Courier New" w:hAnsi="Courier New" w:cs="Courier New"/>
            <w:lang w:val="en-US"/>
          </w:rPr>
          <w:delText xml:space="preserve">actually </w:delText>
        </w:r>
      </w:del>
      <w:r w:rsidRPr="00007D0B">
        <w:rPr>
          <w:rFonts w:ascii="Courier New" w:hAnsi="Courier New" w:cs="Courier New"/>
          <w:lang w:val="en-US"/>
        </w:rPr>
        <w:t>happen in contractual agreements,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semantics of CDNI Footprint and Capabilities advertisement refers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</w:t>
      </w:r>
      <w:r w:rsidRPr="00007D0B">
        <w:rPr>
          <w:rFonts w:ascii="Courier New" w:hAnsi="Courier New" w:cs="Courier New"/>
          <w:lang w:val="en-US"/>
        </w:rPr>
        <w:t xml:space="preserve">     to answering the following question: what exactly still needs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be advertised by the CDNI FCI?  For instance, updates about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temporal failures of part of a footprint can be useful information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to convey via the CDNI FCI.  Such informa</w:t>
      </w:r>
      <w:r w:rsidRPr="00007D0B">
        <w:rPr>
          <w:rFonts w:ascii="Courier New" w:hAnsi="Courier New" w:cs="Courier New"/>
          <w:lang w:val="en-US"/>
        </w:rPr>
        <w:t>tion would provide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updates on information previously agreed in contracts between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participating CDNs.  In other words, the CDNI FCI is a means for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provide changes/updates regarding a footprint and/or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</w:t>
      </w:r>
      <w:r w:rsidRPr="00D93648">
        <w:rPr>
          <w:rFonts w:ascii="Courier New" w:hAnsi="Courier New" w:cs="Courier New"/>
        </w:rPr>
        <w:t xml:space="preserve">    Expires 17 June 2022 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6]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capabilities that it has previously agreed to serve in a contract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with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>.  Hence, server push and incremental e</w:t>
      </w:r>
      <w:r w:rsidRPr="00007D0B">
        <w:rPr>
          <w:rFonts w:ascii="Courier New" w:hAnsi="Courier New" w:cs="Courier New"/>
          <w:lang w:val="en-US"/>
        </w:rPr>
        <w:t>ncoding will be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necessary techniques.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2.3.  ALTO Background and Benefits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Application-Layer Traffic Optimization (ALTO) [RFC7285] defines an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approach for conveying network layer (topology) information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"guide" the resource provider select</w:t>
      </w:r>
      <w:r w:rsidRPr="00007D0B">
        <w:rPr>
          <w:rFonts w:ascii="Courier New" w:hAnsi="Courier New" w:cs="Courier New"/>
          <w:lang w:val="en-US"/>
        </w:rPr>
        <w:t>ion process in distributed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applications that can choose among several candidate resources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providers to retrieve a given resource.  Usually, it is assumed that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 ALTO server conveys information that these applications cannot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measure or have dif</w:t>
      </w:r>
      <w:r w:rsidRPr="00007D0B">
        <w:rPr>
          <w:rFonts w:ascii="Courier New" w:hAnsi="Courier New" w:cs="Courier New"/>
          <w:lang w:val="en-US"/>
        </w:rPr>
        <w:t>ficulty measuring themselves [RFC5693].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Originally, ALTO was motivated by optimizing cross-ISP traffic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generated by P2P applications [RFC5693].  However, ALTO can also be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used for improving the request routing in CDNs.  </w:t>
      </w:r>
      <w:commentRangeStart w:id="168"/>
      <w:r w:rsidRPr="00007D0B">
        <w:rPr>
          <w:rFonts w:ascii="Courier New" w:hAnsi="Courier New" w:cs="Courier New"/>
          <w:lang w:val="en-US"/>
        </w:rPr>
        <w:t>In particular,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CDNI</w:t>
      </w:r>
      <w:r w:rsidRPr="00007D0B">
        <w:rPr>
          <w:rFonts w:ascii="Courier New" w:hAnsi="Courier New" w:cs="Courier New"/>
          <w:lang w:val="en-US"/>
        </w:rPr>
        <w:t xml:space="preserve"> problem statement [RFC6707] explicitly mentions ALTO as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candidate protocol for "actual algorithms for selection of CDN or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Surrogate by Request-Routing systems".</w:t>
      </w:r>
      <w:commentRangeEnd w:id="168"/>
      <w:r w:rsidR="00454FA5">
        <w:rPr>
          <w:rStyle w:val="Marquedecommentaire"/>
          <w:rFonts w:asciiTheme="minorHAnsi" w:hAnsiTheme="minorHAnsi"/>
        </w:rPr>
        <w:commentReference w:id="168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following reasons make ALTO a suitable candidate protocol for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selectio</w:t>
      </w:r>
      <w:r w:rsidRPr="00007D0B">
        <w:rPr>
          <w:rFonts w:ascii="Courier New" w:hAnsi="Courier New" w:cs="Courier New"/>
          <w:lang w:val="en-US"/>
        </w:rPr>
        <w:t>n as part of CDNI request routing and, in particular,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for an FCI protocol: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Application Layer-oriented: ALTO is a protocol specifically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designed to improve application layer traffic (and application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layer connections among hosts on the</w:t>
      </w:r>
      <w:r w:rsidRPr="00007D0B">
        <w:rPr>
          <w:rFonts w:ascii="Courier New" w:hAnsi="Courier New" w:cs="Courier New"/>
          <w:lang w:val="en-US"/>
        </w:rPr>
        <w:t xml:space="preserve"> Internet) by providing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additional information to applications that these applications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could not easily retrieve themselves.  This matches the need of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CDNI, where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wants to improve application layer CDN request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routing by usin</w:t>
      </w:r>
      <w:r w:rsidRPr="00007D0B">
        <w:rPr>
          <w:rFonts w:ascii="Courier New" w:hAnsi="Courier New" w:cs="Courier New"/>
          <w:lang w:val="en-US"/>
        </w:rPr>
        <w:t xml:space="preserve">g information (provided by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) that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could not easily obtain otherwise.  Hence, ALTO can help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select a proper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by first providing </w:t>
      </w:r>
      <w:proofErr w:type="spellStart"/>
      <w:r w:rsidRPr="00007D0B">
        <w:rPr>
          <w:rFonts w:ascii="Courier New" w:hAnsi="Courier New" w:cs="Courier New"/>
          <w:lang w:val="en-US"/>
        </w:rPr>
        <w:t>dCDNs</w:t>
      </w:r>
      <w:proofErr w:type="spellEnd"/>
      <w:r w:rsidRPr="00007D0B">
        <w:rPr>
          <w:rFonts w:ascii="Courier New" w:hAnsi="Courier New" w:cs="Courier New"/>
          <w:lang w:val="en-US"/>
        </w:rPr>
        <w:t>' capabilities as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well as footprints (see Section 3) and then providing costs</w:t>
      </w:r>
      <w:r w:rsidRPr="00007D0B">
        <w:rPr>
          <w:rFonts w:ascii="Courier New" w:hAnsi="Courier New" w:cs="Courier New"/>
          <w:lang w:val="en-US"/>
        </w:rPr>
        <w:t xml:space="preserve"> of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surrogates in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by ALTO cost maps.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Security: The identification between </w:t>
      </w:r>
      <w:proofErr w:type="spellStart"/>
      <w:r w:rsidRPr="00007D0B">
        <w:rPr>
          <w:rFonts w:ascii="Courier New" w:hAnsi="Courier New" w:cs="Courier New"/>
          <w:lang w:val="en-US"/>
        </w:rPr>
        <w:t>uCDNs</w:t>
      </w:r>
      <w:proofErr w:type="spellEnd"/>
      <w:r w:rsidRPr="00007D0B">
        <w:rPr>
          <w:rFonts w:ascii="Courier New" w:hAnsi="Courier New" w:cs="Courier New"/>
          <w:lang w:val="en-US"/>
        </w:rPr>
        <w:t xml:space="preserve"> and </w:t>
      </w:r>
      <w:proofErr w:type="spellStart"/>
      <w:r w:rsidRPr="00007D0B">
        <w:rPr>
          <w:rFonts w:ascii="Courier New" w:hAnsi="Courier New" w:cs="Courier New"/>
          <w:lang w:val="en-US"/>
        </w:rPr>
        <w:t>dCDNs</w:t>
      </w:r>
      <w:proofErr w:type="spellEnd"/>
      <w:r w:rsidRPr="00007D0B">
        <w:rPr>
          <w:rFonts w:ascii="Courier New" w:hAnsi="Courier New" w:cs="Courier New"/>
          <w:lang w:val="en-US"/>
        </w:rPr>
        <w:t xml:space="preserve"> is an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important requirement (see Section 8).  ALTO maps can be signed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and hence provide inherent origin protection.  Please see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r w:rsidRPr="00007D0B">
        <w:rPr>
          <w:rFonts w:ascii="Courier New" w:hAnsi="Courier New" w:cs="Courier New"/>
          <w:lang w:val="en-US"/>
        </w:rPr>
        <w:t>Section 15.1.2 of [RFC7285] for detailed protection strategies.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RESTful </w:t>
      </w:r>
      <w:del w:id="169" w:author="BOUCADAIR Mohamed INNOV/NET" w:date="2021-12-14T11:40:00Z">
        <w:r w:rsidRPr="00007D0B" w:rsidDel="00454FA5">
          <w:rPr>
            <w:rFonts w:ascii="Courier New" w:hAnsi="Courier New" w:cs="Courier New"/>
            <w:lang w:val="en-US"/>
          </w:rPr>
          <w:delText>Design</w:delText>
        </w:r>
      </w:del>
      <w:ins w:id="170" w:author="BOUCADAIR Mohamed INNOV/NET" w:date="2021-12-14T11:40:00Z">
        <w:r w:rsidR="00454FA5">
          <w:rPr>
            <w:rFonts w:ascii="Courier New" w:hAnsi="Courier New" w:cs="Courier New"/>
            <w:lang w:val="en-US"/>
          </w:rPr>
          <w:t>d</w:t>
        </w:r>
        <w:r w:rsidR="00454FA5" w:rsidRPr="00007D0B">
          <w:rPr>
            <w:rFonts w:ascii="Courier New" w:hAnsi="Courier New" w:cs="Courier New"/>
            <w:lang w:val="en-US"/>
          </w:rPr>
          <w:t>esign</w:t>
        </w:r>
      </w:ins>
      <w:r w:rsidRPr="00007D0B">
        <w:rPr>
          <w:rFonts w:ascii="Courier New" w:hAnsi="Courier New" w:cs="Courier New"/>
          <w:lang w:val="en-US"/>
        </w:rPr>
        <w:t>: The ALTO protocol has undergone extensive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revisions </w:t>
      </w:r>
      <w:proofErr w:type="gramStart"/>
      <w:r w:rsidRPr="00007D0B">
        <w:rPr>
          <w:rFonts w:ascii="Courier New" w:hAnsi="Courier New" w:cs="Courier New"/>
          <w:lang w:val="en-US"/>
        </w:rPr>
        <w:t>in order to</w:t>
      </w:r>
      <w:proofErr w:type="gramEnd"/>
      <w:r w:rsidRPr="00007D0B">
        <w:rPr>
          <w:rFonts w:ascii="Courier New" w:hAnsi="Courier New" w:cs="Courier New"/>
          <w:lang w:val="en-US"/>
        </w:rPr>
        <w:t xml:space="preserve"> provide a RESTful design regarding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client-server interaction specified by the protocol.  </w:t>
      </w:r>
      <w:r w:rsidRPr="00007D0B">
        <w:rPr>
          <w:rFonts w:ascii="Courier New" w:hAnsi="Courier New" w:cs="Courier New"/>
          <w:lang w:val="en-US"/>
        </w:rPr>
        <w:t>It is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flexible and extensible enough to handle existing and potential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future data formats defined by CDNI.  It can provide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consistent client-server interaction model for other existing CDNI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>, et al.           Expires 17 June</w:t>
      </w:r>
      <w:r w:rsidRPr="00D93648">
        <w:rPr>
          <w:rFonts w:ascii="Courier New" w:hAnsi="Courier New" w:cs="Courier New"/>
        </w:rPr>
        <w:t xml:space="preserve"> 2022 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7]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interfaces or potential future extensions and therefore reduce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learning cost for both users and developers, although they are not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</w:t>
      </w:r>
      <w:r w:rsidRPr="00007D0B">
        <w:rPr>
          <w:rFonts w:ascii="Courier New" w:hAnsi="Courier New" w:cs="Courier New"/>
          <w:lang w:val="en-US"/>
        </w:rPr>
        <w:t xml:space="preserve">     in the scope of this document.  A CDNI FCI interface based on ALTO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would inherit this RESTful design.  Please see Section 3.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Error-handling: The ALTO protocol provides extensive error-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handling in the whole request and response proc</w:t>
      </w:r>
      <w:r w:rsidRPr="00007D0B">
        <w:rPr>
          <w:rFonts w:ascii="Courier New" w:hAnsi="Courier New" w:cs="Courier New"/>
          <w:lang w:val="en-US"/>
        </w:rPr>
        <w:t>ess (see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Section 8.5 of [RFC7285]).  A CDNI FCI interface based on ALTO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would inherit this extensive error-handling framework.  Please see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Section 5.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Map Service: The semantics of an ALTO network map is an exact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match for the</w:t>
      </w:r>
      <w:r w:rsidRPr="00007D0B">
        <w:rPr>
          <w:rFonts w:ascii="Courier New" w:hAnsi="Courier New" w:cs="Courier New"/>
          <w:lang w:val="en-US"/>
        </w:rPr>
        <w:t xml:space="preserve"> needed information to convey a footprint by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>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proofErr w:type="gramStart"/>
      <w:r w:rsidRPr="00007D0B">
        <w:rPr>
          <w:rFonts w:ascii="Courier New" w:hAnsi="Courier New" w:cs="Courier New"/>
          <w:lang w:val="en-US"/>
        </w:rPr>
        <w:t>in particular, if</w:t>
      </w:r>
      <w:proofErr w:type="gramEnd"/>
      <w:r w:rsidRPr="00007D0B">
        <w:rPr>
          <w:rFonts w:ascii="Courier New" w:hAnsi="Courier New" w:cs="Courier New"/>
          <w:lang w:val="en-US"/>
        </w:rPr>
        <w:t xml:space="preserve"> such a footprint is being expressed by IP-prefix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ranges.  Please see Section 4.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Filtered Map Service: The ALTO map filtering service would allow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query</w:t>
      </w:r>
      <w:r w:rsidRPr="00007D0B">
        <w:rPr>
          <w:rFonts w:ascii="Courier New" w:hAnsi="Courier New" w:cs="Courier New"/>
          <w:lang w:val="en-US"/>
        </w:rPr>
        <w:t xml:space="preserve"> only for parts of an ALTO map.  For example,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ALTO filtered property map service can enable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query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properties of a part of footprints efficiently.  Please see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Section 6.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Server-initiated </w:t>
      </w:r>
      <w:del w:id="171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 xml:space="preserve">Notifications </w:delText>
        </w:r>
      </w:del>
      <w:ins w:id="172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n</w:t>
        </w:r>
        <w:r w:rsidR="00454FA5" w:rsidRPr="00007D0B">
          <w:rPr>
            <w:rFonts w:ascii="Courier New" w:hAnsi="Courier New" w:cs="Courier New"/>
            <w:lang w:val="en-US"/>
          </w:rPr>
          <w:t xml:space="preserve">otifications </w:t>
        </w:r>
      </w:ins>
      <w:r w:rsidRPr="00007D0B">
        <w:rPr>
          <w:rFonts w:ascii="Courier New" w:hAnsi="Courier New" w:cs="Courier New"/>
          <w:lang w:val="en-US"/>
        </w:rPr>
        <w:t xml:space="preserve">and </w:t>
      </w:r>
      <w:del w:id="173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 xml:space="preserve">Incremental </w:delText>
        </w:r>
      </w:del>
      <w:ins w:id="174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i</w:t>
        </w:r>
        <w:r w:rsidR="00454FA5" w:rsidRPr="00007D0B">
          <w:rPr>
            <w:rFonts w:ascii="Courier New" w:hAnsi="Courier New" w:cs="Courier New"/>
            <w:lang w:val="en-US"/>
          </w:rPr>
          <w:t xml:space="preserve">ncremental </w:t>
        </w:r>
      </w:ins>
      <w:del w:id="175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>U</w:delText>
        </w:r>
        <w:r w:rsidRPr="00007D0B" w:rsidDel="00454FA5">
          <w:rPr>
            <w:rFonts w:ascii="Courier New" w:hAnsi="Courier New" w:cs="Courier New"/>
            <w:lang w:val="en-US"/>
          </w:rPr>
          <w:delText>pdates</w:delText>
        </w:r>
      </w:del>
      <w:ins w:id="176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u</w:t>
        </w:r>
        <w:r w:rsidR="00454FA5" w:rsidRPr="00007D0B">
          <w:rPr>
            <w:rFonts w:ascii="Courier New" w:hAnsi="Courier New" w:cs="Courier New"/>
            <w:lang w:val="en-US"/>
          </w:rPr>
          <w:t>pdates</w:t>
        </w:r>
      </w:ins>
      <w:r w:rsidRPr="00007D0B">
        <w:rPr>
          <w:rFonts w:ascii="Courier New" w:hAnsi="Courier New" w:cs="Courier New"/>
          <w:lang w:val="en-US"/>
        </w:rPr>
        <w:t>: When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footprint or the capabilities of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change (i.e., unexpectedly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from the perspective of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>), server-initiated notifications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would enable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inform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about such changes directly.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Consider the case </w:t>
      </w:r>
      <w:r w:rsidRPr="00007D0B">
        <w:rPr>
          <w:rFonts w:ascii="Courier New" w:hAnsi="Courier New" w:cs="Courier New"/>
          <w:lang w:val="en-US"/>
        </w:rPr>
        <w:t>where - due to failure - part of the footprint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of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is not functioning, i.e., the CDN cannot serve content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to such clients with reasonable QoS.  Without server-initiated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notifications,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might still use a recent network and </w:t>
      </w:r>
      <w:r w:rsidRPr="00007D0B">
        <w:rPr>
          <w:rFonts w:ascii="Courier New" w:hAnsi="Courier New" w:cs="Courier New"/>
          <w:lang w:val="en-US"/>
        </w:rPr>
        <w:t>cost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map from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, and therefore redirect requests to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which it cannot serve.  Similarly, the possibility for incremental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updates would enable efficient conveyance of the aforementioned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(or similar) status changes by th</w:t>
      </w:r>
      <w:r w:rsidRPr="00007D0B">
        <w:rPr>
          <w:rFonts w:ascii="Courier New" w:hAnsi="Courier New" w:cs="Courier New"/>
          <w:lang w:val="en-US"/>
        </w:rPr>
        <w:t xml:space="preserve">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the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>.  The newest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design of ALTO supports server pushed incremental updates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[RFC8895].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Content </w:t>
      </w:r>
      <w:del w:id="177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 xml:space="preserve">Availability </w:delText>
        </w:r>
      </w:del>
      <w:ins w:id="178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a</w:t>
        </w:r>
        <w:r w:rsidR="00454FA5" w:rsidRPr="00007D0B">
          <w:rPr>
            <w:rFonts w:ascii="Courier New" w:hAnsi="Courier New" w:cs="Courier New"/>
            <w:lang w:val="en-US"/>
          </w:rPr>
          <w:t xml:space="preserve">vailability </w:t>
        </w:r>
      </w:ins>
      <w:r w:rsidRPr="00007D0B">
        <w:rPr>
          <w:rFonts w:ascii="Courier New" w:hAnsi="Courier New" w:cs="Courier New"/>
          <w:lang w:val="en-US"/>
        </w:rPr>
        <w:t xml:space="preserve">on </w:t>
      </w:r>
      <w:del w:id="179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>Hosts</w:delText>
        </w:r>
      </w:del>
      <w:ins w:id="180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h</w:t>
        </w:r>
        <w:r w:rsidR="00454FA5" w:rsidRPr="00007D0B">
          <w:rPr>
            <w:rFonts w:ascii="Courier New" w:hAnsi="Courier New" w:cs="Courier New"/>
            <w:lang w:val="en-US"/>
          </w:rPr>
          <w:t>osts</w:t>
        </w:r>
      </w:ins>
      <w:r w:rsidRPr="00007D0B">
        <w:rPr>
          <w:rFonts w:ascii="Courier New" w:hAnsi="Courier New" w:cs="Courier New"/>
          <w:lang w:val="en-US"/>
        </w:rPr>
        <w:t xml:space="preserve">: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might want to express CDN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capabilities in terms of certain content types (e.g., codecs/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</w:t>
      </w:r>
      <w:r w:rsidRPr="00007D0B">
        <w:rPr>
          <w:rFonts w:ascii="Courier New" w:hAnsi="Courier New" w:cs="Courier New"/>
          <w:lang w:val="en-US"/>
        </w:rPr>
        <w:t xml:space="preserve">  formats, or content from certain content providers).  ALTO Entity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Property Map [I-</w:t>
      </w:r>
      <w:proofErr w:type="spellStart"/>
      <w:proofErr w:type="gramStart"/>
      <w:r w:rsidRPr="00007D0B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07D0B">
        <w:rPr>
          <w:rFonts w:ascii="Courier New" w:hAnsi="Courier New" w:cs="Courier New"/>
          <w:lang w:val="en-US"/>
        </w:rPr>
        <w:t xml:space="preserve">-alto-unified-props-new] would enable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to make such information available to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>.  This would enable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</w:t>
      </w:r>
      <w:del w:id="181" w:author="BOUCADAIR Mohamed INNOV/NET" w:date="2021-12-14T11:40:00Z">
        <w:r w:rsidRPr="00007D0B" w:rsidDel="00454FA5">
          <w:rPr>
            <w:rFonts w:ascii="Courier New" w:hAnsi="Courier New" w:cs="Courier New"/>
            <w:lang w:val="en-US"/>
          </w:rPr>
          <w:delText xml:space="preserve">determine </w:delText>
        </w:r>
      </w:del>
      <w:ins w:id="182" w:author="BOUCADAIR Mohamed INNOV/NET" w:date="2021-12-14T11:40:00Z">
        <w:r w:rsidR="00454FA5">
          <w:rPr>
            <w:rFonts w:ascii="Courier New" w:hAnsi="Courier New" w:cs="Courier New"/>
            <w:lang w:val="en-US"/>
          </w:rPr>
          <w:t>assess</w:t>
        </w:r>
        <w:r w:rsidR="00454FA5" w:rsidRPr="00007D0B">
          <w:rPr>
            <w:rFonts w:ascii="Courier New" w:hAnsi="Courier New" w:cs="Courier New"/>
            <w:lang w:val="en-US"/>
          </w:rPr>
          <w:t xml:space="preserve"> </w:t>
        </w:r>
      </w:ins>
      <w:r w:rsidRPr="00007D0B">
        <w:rPr>
          <w:rFonts w:ascii="Courier New" w:hAnsi="Courier New" w:cs="Courier New"/>
          <w:lang w:val="en-US"/>
        </w:rPr>
        <w:t xml:space="preserve">whether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</w:t>
      </w:r>
      <w:del w:id="183" w:author="BOUCADAIR Mohamed INNOV/NET" w:date="2021-12-14T11:40:00Z">
        <w:r w:rsidRPr="00007D0B" w:rsidDel="00454FA5">
          <w:rPr>
            <w:rFonts w:ascii="Courier New" w:hAnsi="Courier New" w:cs="Courier New"/>
            <w:lang w:val="en-US"/>
          </w:rPr>
          <w:delText>act</w:delText>
        </w:r>
        <w:r w:rsidRPr="00007D0B" w:rsidDel="00454FA5">
          <w:rPr>
            <w:rFonts w:ascii="Courier New" w:hAnsi="Courier New" w:cs="Courier New"/>
            <w:lang w:val="en-US"/>
          </w:rPr>
          <w:delText xml:space="preserve">ually </w:delText>
        </w:r>
      </w:del>
      <w:r w:rsidRPr="00007D0B">
        <w:rPr>
          <w:rFonts w:ascii="Courier New" w:hAnsi="Courier New" w:cs="Courier New"/>
          <w:lang w:val="en-US"/>
        </w:rPr>
        <w:t>has the capabilities for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 given type of content requested.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Resource </w:t>
      </w:r>
      <w:del w:id="184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 xml:space="preserve">Availability </w:delText>
        </w:r>
      </w:del>
      <w:ins w:id="185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a</w:t>
        </w:r>
        <w:r w:rsidR="00454FA5" w:rsidRPr="00007D0B">
          <w:rPr>
            <w:rFonts w:ascii="Courier New" w:hAnsi="Courier New" w:cs="Courier New"/>
            <w:lang w:val="en-US"/>
          </w:rPr>
          <w:t xml:space="preserve">vailability </w:t>
        </w:r>
      </w:ins>
      <w:r w:rsidRPr="00007D0B">
        <w:rPr>
          <w:rFonts w:ascii="Courier New" w:hAnsi="Courier New" w:cs="Courier New"/>
          <w:lang w:val="en-US"/>
        </w:rPr>
        <w:t xml:space="preserve">on </w:t>
      </w:r>
      <w:del w:id="186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 xml:space="preserve">Hosts </w:delText>
        </w:r>
      </w:del>
      <w:ins w:id="187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h</w:t>
        </w:r>
        <w:r w:rsidR="00454FA5" w:rsidRPr="00007D0B">
          <w:rPr>
            <w:rFonts w:ascii="Courier New" w:hAnsi="Courier New" w:cs="Courier New"/>
            <w:lang w:val="en-US"/>
          </w:rPr>
          <w:t xml:space="preserve">osts </w:t>
        </w:r>
      </w:ins>
      <w:r w:rsidRPr="00007D0B">
        <w:rPr>
          <w:rFonts w:ascii="Courier New" w:hAnsi="Courier New" w:cs="Courier New"/>
          <w:lang w:val="en-US"/>
        </w:rPr>
        <w:t xml:space="preserve">or </w:t>
      </w:r>
      <w:del w:id="188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>Links</w:delText>
        </w:r>
      </w:del>
      <w:ins w:id="189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l</w:t>
        </w:r>
        <w:r w:rsidR="00454FA5" w:rsidRPr="00007D0B">
          <w:rPr>
            <w:rFonts w:ascii="Courier New" w:hAnsi="Courier New" w:cs="Courier New"/>
            <w:lang w:val="en-US"/>
          </w:rPr>
          <w:t>inks</w:t>
        </w:r>
      </w:ins>
      <w:r w:rsidRPr="00007D0B">
        <w:rPr>
          <w:rFonts w:ascii="Courier New" w:hAnsi="Courier New" w:cs="Courier New"/>
          <w:lang w:val="en-US"/>
        </w:rPr>
        <w:t>: The capabilities on links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(e.g., maximum bandwidth) or caches (e.g., average load) might be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useful information for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fo</w:t>
      </w:r>
      <w:r w:rsidRPr="00007D0B">
        <w:rPr>
          <w:rFonts w:ascii="Courier New" w:hAnsi="Courier New" w:cs="Courier New"/>
          <w:lang w:val="en-US"/>
        </w:rPr>
        <w:t xml:space="preserve">r optimized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selection.  For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007D0B">
        <w:rPr>
          <w:rFonts w:ascii="Courier New" w:hAnsi="Courier New" w:cs="Courier New"/>
          <w:lang w:val="en-US"/>
        </w:rPr>
        <w:lastRenderedPageBreak/>
        <w:t>Seedorf</w:t>
      </w:r>
      <w:proofErr w:type="spellEnd"/>
      <w:r w:rsidRPr="00007D0B">
        <w:rPr>
          <w:rFonts w:ascii="Courier New" w:hAnsi="Courier New" w:cs="Courier New"/>
          <w:lang w:val="en-US"/>
        </w:rPr>
        <w:t xml:space="preserve">, et al.           Expires 17 June 2022               </w:t>
      </w:r>
      <w:proofErr w:type="gramStart"/>
      <w:r w:rsidRPr="00007D0B">
        <w:rPr>
          <w:rFonts w:ascii="Courier New" w:hAnsi="Courier New" w:cs="Courier New"/>
          <w:lang w:val="en-US"/>
        </w:rPr>
        <w:t xml:space="preserve">   [</w:t>
      </w:r>
      <w:proofErr w:type="gramEnd"/>
      <w:r w:rsidRPr="00007D0B">
        <w:rPr>
          <w:rFonts w:ascii="Courier New" w:hAnsi="Courier New" w:cs="Courier New"/>
          <w:lang w:val="en-US"/>
        </w:rPr>
        <w:t>Page 8]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instance, if a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receives a streaming request for content wit</w:t>
      </w:r>
      <w:r w:rsidRPr="00007D0B">
        <w:rPr>
          <w:rFonts w:ascii="Courier New" w:hAnsi="Courier New" w:cs="Courier New"/>
          <w:lang w:val="en-US"/>
        </w:rPr>
        <w:t>h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 certain bitrate, it needs to know if it is likely that a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can fulfill such stringent application-level requirements (i.e.,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can be expected to have enough consistent bandwidth) before it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redirects the request.  In </w:t>
      </w:r>
      <w:proofErr w:type="gramStart"/>
      <w:r w:rsidRPr="00007D0B">
        <w:rPr>
          <w:rFonts w:ascii="Courier New" w:hAnsi="Courier New" w:cs="Courier New"/>
          <w:lang w:val="en-US"/>
        </w:rPr>
        <w:t>general, if</w:t>
      </w:r>
      <w:proofErr w:type="gramEnd"/>
      <w:r w:rsidRPr="00007D0B">
        <w:rPr>
          <w:rFonts w:ascii="Courier New" w:hAnsi="Courier New" w:cs="Courier New"/>
          <w:lang w:val="en-US"/>
        </w:rPr>
        <w:t xml:space="preserve"> ALTO could convey such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information via ALTO Entity Property Map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007D0B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07D0B">
        <w:rPr>
          <w:rFonts w:ascii="Courier New" w:hAnsi="Courier New" w:cs="Courier New"/>
          <w:lang w:val="en-US"/>
        </w:rPr>
        <w:t>-alto-unified-props-new], it would enable more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sophisticated means for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selection with ALTO.  ALTO Path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Vector Extension [I-</w:t>
      </w:r>
      <w:proofErr w:type="spellStart"/>
      <w:proofErr w:type="gramStart"/>
      <w:r w:rsidRPr="00007D0B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07D0B">
        <w:rPr>
          <w:rFonts w:ascii="Courier New" w:hAnsi="Courier New" w:cs="Courier New"/>
          <w:lang w:val="en-US"/>
        </w:rPr>
        <w:t>-alto-path-vector] is de</w:t>
      </w:r>
      <w:r w:rsidRPr="00007D0B">
        <w:rPr>
          <w:rFonts w:ascii="Courier New" w:hAnsi="Courier New" w:cs="Courier New"/>
          <w:lang w:val="en-US"/>
        </w:rPr>
        <w:t>signed to allow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ALTO clients to query information such as capacity regions for a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given set of flows.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  CDNI Advertisement Service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ALTO protocol </w:t>
      </w:r>
      <w:del w:id="190" w:author="BOUCADAIR Mohamed INNOV/NET" w:date="2021-12-14T11:00:00Z">
        <w:r w:rsidRPr="00007D0B" w:rsidDel="006C50D7">
          <w:rPr>
            <w:rFonts w:ascii="Courier New" w:hAnsi="Courier New" w:cs="Courier New"/>
            <w:lang w:val="en-US"/>
          </w:rPr>
          <w:delText>is based</w:delText>
        </w:r>
      </w:del>
      <w:ins w:id="191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relies</w:t>
        </w:r>
      </w:ins>
      <w:r w:rsidRPr="00007D0B">
        <w:rPr>
          <w:rFonts w:ascii="Courier New" w:hAnsi="Courier New" w:cs="Courier New"/>
          <w:lang w:val="en-US"/>
        </w:rPr>
        <w:t xml:space="preserve"> </w:t>
      </w:r>
      <w:ins w:id="192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up</w:t>
        </w:r>
      </w:ins>
      <w:r w:rsidRPr="00007D0B">
        <w:rPr>
          <w:rFonts w:ascii="Courier New" w:hAnsi="Courier New" w:cs="Courier New"/>
          <w:lang w:val="en-US"/>
        </w:rPr>
        <w:t xml:space="preserve">on the ALTO Information Service </w:t>
      </w:r>
      <w:del w:id="193" w:author="BOUCADAIR Mohamed INNOV/NET" w:date="2021-12-14T11:00:00Z">
        <w:r w:rsidRPr="00007D0B" w:rsidDel="006C50D7">
          <w:rPr>
            <w:rFonts w:ascii="Courier New" w:hAnsi="Courier New" w:cs="Courier New"/>
            <w:lang w:val="en-US"/>
          </w:rPr>
          <w:delText>Framework</w:delText>
        </w:r>
      </w:del>
      <w:ins w:id="194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f</w:t>
        </w:r>
        <w:r w:rsidR="006C50D7" w:rsidRPr="00007D0B">
          <w:rPr>
            <w:rFonts w:ascii="Courier New" w:hAnsi="Courier New" w:cs="Courier New"/>
            <w:lang w:val="en-US"/>
          </w:rPr>
          <w:t>ramework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which consists of multiple services</w:t>
      </w:r>
      <w:ins w:id="195" w:author="BOUCADAIR Mohamed INNOV/NET" w:date="2021-12-14T11:41:00Z">
        <w:r w:rsidR="00454FA5">
          <w:rPr>
            <w:rFonts w:ascii="Courier New" w:hAnsi="Courier New" w:cs="Courier New"/>
            <w:lang w:val="en-US"/>
          </w:rPr>
          <w:t xml:space="preserve">. </w:t>
        </w:r>
      </w:ins>
      <w:del w:id="196" w:author="BOUCADAIR Mohamed INNOV/NET" w:date="2021-12-14T11:41:00Z">
        <w:r w:rsidRPr="00007D0B" w:rsidDel="00454FA5">
          <w:rPr>
            <w:rFonts w:ascii="Courier New" w:hAnsi="Courier New" w:cs="Courier New"/>
            <w:lang w:val="en-US"/>
          </w:rPr>
          <w:delText>, where a</w:delText>
        </w:r>
      </w:del>
      <w:ins w:id="197" w:author="BOUCADAIR Mohamed INNOV/NET" w:date="2021-12-14T11:41:00Z">
        <w:r w:rsidR="00454FA5">
          <w:rPr>
            <w:rFonts w:ascii="Courier New" w:hAnsi="Courier New" w:cs="Courier New"/>
            <w:lang w:val="en-US"/>
          </w:rPr>
          <w:t>A</w:t>
        </w:r>
      </w:ins>
      <w:r w:rsidRPr="00007D0B">
        <w:rPr>
          <w:rFonts w:ascii="Courier New" w:hAnsi="Courier New" w:cs="Courier New"/>
          <w:lang w:val="en-US"/>
        </w:rPr>
        <w:t>ll ALTO services are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"provided through a common transport protocol, messaging structure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encoding, and transaction model" [RFC7285].  The ALTO protocol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specification </w:t>
      </w:r>
      <w:del w:id="198" w:author="BOUCADAIR Mohamed INNOV/NET" w:date="2021-12-14T11:42:00Z">
        <w:r w:rsidRPr="00007D0B" w:rsidDel="00454FA5">
          <w:rPr>
            <w:rFonts w:ascii="Courier New" w:hAnsi="Courier New" w:cs="Courier New"/>
            <w:lang w:val="en-US"/>
          </w:rPr>
          <w:delText xml:space="preserve">[RFC7285] </w:delText>
        </w:r>
      </w:del>
      <w:r w:rsidRPr="00007D0B">
        <w:rPr>
          <w:rFonts w:ascii="Courier New" w:hAnsi="Courier New" w:cs="Courier New"/>
          <w:lang w:val="en-US"/>
        </w:rPr>
        <w:t>defines multiple initial services, e.g.,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ALTO networ</w:t>
      </w:r>
      <w:r w:rsidRPr="00007D0B">
        <w:rPr>
          <w:rFonts w:ascii="Courier New" w:hAnsi="Courier New" w:cs="Courier New"/>
          <w:lang w:val="en-US"/>
        </w:rPr>
        <w:t>k map service and cost map service.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document defines a new ALTO service</w:t>
      </w:r>
      <w:ins w:id="199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called "CDNI Advertisement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Service"</w:t>
      </w:r>
      <w:ins w:id="200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,</w:t>
        </w:r>
      </w:ins>
      <w:r w:rsidRPr="00007D0B">
        <w:rPr>
          <w:rFonts w:ascii="Courier New" w:hAnsi="Courier New" w:cs="Courier New"/>
          <w:lang w:val="en-US"/>
        </w:rPr>
        <w:t xml:space="preserve"> which conveys JSON [RFC8259] objects of media type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"application/</w:t>
      </w:r>
      <w:proofErr w:type="spellStart"/>
      <w:r w:rsidRPr="00007D0B">
        <w:rPr>
          <w:rFonts w:ascii="Courier New" w:hAnsi="Courier New" w:cs="Courier New"/>
          <w:lang w:val="en-US"/>
        </w:rPr>
        <w:t>alto-cdni+json</w:t>
      </w:r>
      <w:proofErr w:type="spellEnd"/>
      <w:r w:rsidRPr="00007D0B">
        <w:rPr>
          <w:rFonts w:ascii="Courier New" w:hAnsi="Courier New" w:cs="Courier New"/>
          <w:lang w:val="en-US"/>
        </w:rPr>
        <w:t>".  These JSON objects are used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transport </w:t>
      </w:r>
      <w:proofErr w:type="spellStart"/>
      <w:r w:rsidRPr="00007D0B">
        <w:rPr>
          <w:rFonts w:ascii="Courier New" w:hAnsi="Courier New" w:cs="Courier New"/>
          <w:lang w:val="en-US"/>
        </w:rPr>
        <w:t>BaseAdv</w:t>
      </w:r>
      <w:r w:rsidRPr="00007D0B">
        <w:rPr>
          <w:rFonts w:ascii="Courier New" w:hAnsi="Courier New" w:cs="Courier New"/>
          <w:lang w:val="en-US"/>
        </w:rPr>
        <w:t>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objects defined in [RFC8008</w:t>
      </w:r>
      <w:del w:id="201" w:author="BOUCADAIR Mohamed INNOV/NET" w:date="2021-12-14T11:00:00Z">
        <w:r w:rsidRPr="00007D0B" w:rsidDel="006C50D7">
          <w:rPr>
            <w:rFonts w:ascii="Courier New" w:hAnsi="Courier New" w:cs="Courier New"/>
            <w:lang w:val="en-US"/>
          </w:rPr>
          <w:delText xml:space="preserve">]; </w:delText>
        </w:r>
      </w:del>
      <w:ins w:id="202" w:author="BOUCADAIR Mohamed INNOV/NET" w:date="2021-12-14T11:00:00Z">
        <w:r w:rsidR="006C50D7" w:rsidRPr="00007D0B">
          <w:rPr>
            <w:rFonts w:ascii="Courier New" w:hAnsi="Courier New" w:cs="Courier New"/>
            <w:lang w:val="en-US"/>
          </w:rPr>
          <w:t>]</w:t>
        </w:r>
        <w:r w:rsidR="006C50D7">
          <w:rPr>
            <w:rFonts w:ascii="Courier New" w:hAnsi="Courier New" w:cs="Courier New"/>
            <w:lang w:val="en-US"/>
          </w:rPr>
          <w:t xml:space="preserve">. </w:t>
        </w:r>
        <w:r w:rsidR="006C50D7" w:rsidRPr="00007D0B">
          <w:rPr>
            <w:rFonts w:ascii="Courier New" w:hAnsi="Courier New" w:cs="Courier New"/>
            <w:lang w:val="en-US"/>
          </w:rPr>
          <w:t xml:space="preserve"> </w:t>
        </w:r>
      </w:ins>
      <w:del w:id="203" w:author="BOUCADAIR Mohamed INNOV/NET" w:date="2021-12-14T11:00:00Z">
        <w:r w:rsidRPr="00007D0B" w:rsidDel="006C50D7">
          <w:rPr>
            <w:rFonts w:ascii="Courier New" w:hAnsi="Courier New" w:cs="Courier New"/>
            <w:lang w:val="en-US"/>
          </w:rPr>
          <w:delText>this</w:delText>
        </w:r>
      </w:del>
      <w:ins w:id="204" w:author="BOUCADAIR Mohamed INNOV/NET" w:date="2021-12-14T11:00:00Z">
        <w:r w:rsidR="006C50D7">
          <w:rPr>
            <w:rFonts w:ascii="Courier New" w:hAnsi="Courier New" w:cs="Courier New"/>
            <w:lang w:val="en-US"/>
          </w:rPr>
          <w:t>T</w:t>
        </w:r>
        <w:r w:rsidR="006C50D7" w:rsidRPr="00007D0B">
          <w:rPr>
            <w:rFonts w:ascii="Courier New" w:hAnsi="Courier New" w:cs="Courier New"/>
            <w:lang w:val="en-US"/>
          </w:rPr>
          <w:t>his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document specifies how to transport such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objects via the ALTO protocol with the ALTO "CDNI Advertisement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Service".  </w:t>
      </w:r>
      <w:proofErr w:type="gramStart"/>
      <w:r w:rsidRPr="00007D0B">
        <w:rPr>
          <w:rFonts w:ascii="Courier New" w:hAnsi="Courier New" w:cs="Courier New"/>
          <w:lang w:val="en-US"/>
        </w:rPr>
        <w:t>Similar to</w:t>
      </w:r>
      <w:proofErr w:type="gramEnd"/>
      <w:r w:rsidRPr="00007D0B">
        <w:rPr>
          <w:rFonts w:ascii="Courier New" w:hAnsi="Courier New" w:cs="Courier New"/>
          <w:lang w:val="en-US"/>
        </w:rPr>
        <w:t xml:space="preserve"> other ALTO services, this document defines t</w:t>
      </w:r>
      <w:r w:rsidRPr="00007D0B">
        <w:rPr>
          <w:rFonts w:ascii="Courier New" w:hAnsi="Courier New" w:cs="Courier New"/>
          <w:lang w:val="en-US"/>
        </w:rPr>
        <w:t>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ALTO information resource for the "CDNI Advertisement Service" as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follows.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Note that the encoding of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reuses the one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defined in [RFC8008] and therefore also follows the recommendations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of I-JSON (Internet JSON) [RF</w:t>
      </w:r>
      <w:r w:rsidRPr="00007D0B">
        <w:rPr>
          <w:rFonts w:ascii="Courier New" w:hAnsi="Courier New" w:cs="Courier New"/>
          <w:lang w:val="en-US"/>
        </w:rPr>
        <w:t>C7493], which is required by [RFC8008].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3.1.  Media Type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media type of the CDNI Advertisement resource is "application/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spellStart"/>
      <w:r w:rsidRPr="00007D0B">
        <w:rPr>
          <w:rFonts w:ascii="Courier New" w:hAnsi="Courier New" w:cs="Courier New"/>
          <w:lang w:val="en-US"/>
        </w:rPr>
        <w:t>alto-cdni+json</w:t>
      </w:r>
      <w:proofErr w:type="spellEnd"/>
      <w:r w:rsidRPr="00007D0B">
        <w:rPr>
          <w:rFonts w:ascii="Courier New" w:hAnsi="Courier New" w:cs="Courier New"/>
          <w:lang w:val="en-US"/>
        </w:rPr>
        <w:t>"</w:t>
      </w:r>
      <w:commentRangeStart w:id="205"/>
      <w:r w:rsidRPr="00007D0B">
        <w:rPr>
          <w:rFonts w:ascii="Courier New" w:hAnsi="Courier New" w:cs="Courier New"/>
          <w:lang w:val="en-US"/>
        </w:rPr>
        <w:t>.</w:t>
      </w:r>
      <w:commentRangeEnd w:id="205"/>
      <w:r w:rsidR="0095475A">
        <w:rPr>
          <w:rStyle w:val="Marquedecommentaire"/>
          <w:rFonts w:asciiTheme="minorHAnsi" w:hAnsiTheme="minorHAnsi"/>
        </w:rPr>
        <w:commentReference w:id="205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3.2.  HTTP Method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 CDNI Advertisement resource is requested using the HTTP GET method.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3.3.  Accept </w:t>
      </w:r>
      <w:r w:rsidRPr="00007D0B">
        <w:rPr>
          <w:rFonts w:ascii="Courier New" w:hAnsi="Courier New" w:cs="Courier New"/>
          <w:lang w:val="en-US"/>
        </w:rPr>
        <w:t>Input Parameters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There are no applicable Accept Input parameters.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9]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3.4.  Capabilities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There are</w:t>
      </w:r>
      <w:r w:rsidRPr="00007D0B">
        <w:rPr>
          <w:rFonts w:ascii="Courier New" w:hAnsi="Courier New" w:cs="Courier New"/>
          <w:lang w:val="en-US"/>
        </w:rPr>
        <w:t xml:space="preserve"> no applicable capabilities.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3.5.  Uses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"uses" field MUST NOT appear unless the CDNI Advertisement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resource depends on other ALTO information resources.  If the CDNI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Advertisement resource has dependent resources, the resource IDs of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its </w:t>
      </w:r>
      <w:r w:rsidRPr="00007D0B">
        <w:rPr>
          <w:rFonts w:ascii="Courier New" w:hAnsi="Courier New" w:cs="Courier New"/>
          <w:lang w:val="en-US"/>
        </w:rPr>
        <w:t>dependent resources MUST be included into the "uses" field.  This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document only defines one potential dependent resource for the CDNI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Advertisement resource.  See Section 4 for details of when and how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use it.  Future documents may extend the CD</w:t>
      </w:r>
      <w:r w:rsidRPr="00007D0B">
        <w:rPr>
          <w:rFonts w:ascii="Courier New" w:hAnsi="Courier New" w:cs="Courier New"/>
          <w:lang w:val="en-US"/>
        </w:rPr>
        <w:t>NI Advertisement resource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allow other dependent resources.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3.6.  Response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"meta" field of a CDNI Advertisement response MUST include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"</w:t>
      </w:r>
      <w:proofErr w:type="spellStart"/>
      <w:r w:rsidRPr="00007D0B">
        <w:rPr>
          <w:rFonts w:ascii="Courier New" w:hAnsi="Courier New" w:cs="Courier New"/>
          <w:lang w:val="en-US"/>
        </w:rPr>
        <w:t>vtag</w:t>
      </w:r>
      <w:proofErr w:type="spellEnd"/>
      <w:r w:rsidRPr="00007D0B">
        <w:rPr>
          <w:rFonts w:ascii="Courier New" w:hAnsi="Courier New" w:cs="Courier New"/>
          <w:lang w:val="en-US"/>
        </w:rPr>
        <w:t>" field defined in Section 10.3 of [RFC7285].  This field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provides the version of the retrie</w:t>
      </w:r>
      <w:r w:rsidRPr="00007D0B">
        <w:rPr>
          <w:rFonts w:ascii="Courier New" w:hAnsi="Courier New" w:cs="Courier New"/>
          <w:lang w:val="en-US"/>
        </w:rPr>
        <w:t>ved CDNI FCI resource.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If a CDNI Advertisement response depends on other ALTO information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resources, it MUST include the "dependent-</w:t>
      </w:r>
      <w:proofErr w:type="spellStart"/>
      <w:r w:rsidRPr="00007D0B">
        <w:rPr>
          <w:rFonts w:ascii="Courier New" w:hAnsi="Courier New" w:cs="Courier New"/>
          <w:lang w:val="en-US"/>
        </w:rPr>
        <w:t>vtags</w:t>
      </w:r>
      <w:proofErr w:type="spellEnd"/>
      <w:r w:rsidRPr="00007D0B">
        <w:rPr>
          <w:rFonts w:ascii="Courier New" w:hAnsi="Courier New" w:cs="Courier New"/>
          <w:lang w:val="en-US"/>
        </w:rPr>
        <w:t>" field, whose value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is an array to indicate the version tags of the resources used, where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each resource i</w:t>
      </w:r>
      <w:r w:rsidRPr="00007D0B">
        <w:rPr>
          <w:rFonts w:ascii="Courier New" w:hAnsi="Courier New" w:cs="Courier New"/>
          <w:lang w:val="en-US"/>
        </w:rPr>
        <w:t>s specified in "uses" of its Information Resource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Directory (IRD) entry.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data component of an ALTO CDNI Advertisement response is named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"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-advertisement", which is a JSON object of type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spellStart"/>
      <w:r w:rsidRPr="00007D0B">
        <w:rPr>
          <w:rFonts w:ascii="Courier New" w:hAnsi="Courier New" w:cs="Courier New"/>
          <w:lang w:val="en-US"/>
        </w:rPr>
        <w:t>CDNIAdvertisementData</w:t>
      </w:r>
      <w:proofErr w:type="spellEnd"/>
      <w:r w:rsidRPr="00007D0B">
        <w:rPr>
          <w:rFonts w:ascii="Courier New" w:hAnsi="Courier New" w:cs="Courier New"/>
          <w:lang w:val="en-US"/>
        </w:rPr>
        <w:t>: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object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C</w:t>
      </w:r>
      <w:r w:rsidRPr="00007D0B">
        <w:rPr>
          <w:rFonts w:ascii="Courier New" w:hAnsi="Courier New" w:cs="Courier New"/>
          <w:lang w:val="en-US"/>
        </w:rPr>
        <w:t>DNIAdvertisementData</w:t>
      </w:r>
      <w:proofErr w:type="spellEnd"/>
      <w:r w:rsidRPr="00007D0B">
        <w:rPr>
          <w:rFonts w:ascii="Courier New" w:hAnsi="Courier New" w:cs="Courier New"/>
          <w:lang w:val="en-US"/>
        </w:rPr>
        <w:t xml:space="preserve"> 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-advertisement;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} </w:t>
      </w:r>
      <w:proofErr w:type="spellStart"/>
      <w:proofErr w:type="gramStart"/>
      <w:r w:rsidRPr="00007D0B">
        <w:rPr>
          <w:rFonts w:ascii="Courier New" w:hAnsi="Courier New" w:cs="Courier New"/>
          <w:lang w:val="en-US"/>
        </w:rPr>
        <w:t>InfoResourceCDNIAdvertisement</w:t>
      </w:r>
      <w:proofErr w:type="spellEnd"/>
      <w:r w:rsidRPr="00007D0B">
        <w:rPr>
          <w:rFonts w:ascii="Courier New" w:hAnsi="Courier New" w:cs="Courier New"/>
          <w:lang w:val="en-US"/>
        </w:rPr>
        <w:t xml:space="preserve"> :</w:t>
      </w:r>
      <w:proofErr w:type="gramEnd"/>
      <w:r w:rsidRPr="00007D0B">
        <w:rPr>
          <w:rFonts w:ascii="Courier New" w:hAnsi="Courier New" w:cs="Courier New"/>
          <w:lang w:val="en-US"/>
        </w:rPr>
        <w:t xml:space="preserve"> </w:t>
      </w:r>
      <w:proofErr w:type="spellStart"/>
      <w:r w:rsidRPr="00007D0B">
        <w:rPr>
          <w:rFonts w:ascii="Courier New" w:hAnsi="Courier New" w:cs="Courier New"/>
          <w:lang w:val="en-US"/>
        </w:rPr>
        <w:t>ResponseEntityBase</w:t>
      </w:r>
      <w:proofErr w:type="spellEnd"/>
      <w:r w:rsidRPr="00007D0B">
        <w:rPr>
          <w:rFonts w:ascii="Courier New" w:hAnsi="Courier New" w:cs="Courier New"/>
          <w:lang w:val="en-US"/>
        </w:rPr>
        <w:t>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object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capabilities-with-footprints&lt;</w:t>
      </w:r>
      <w:proofErr w:type="gramStart"/>
      <w:r w:rsidRPr="00007D0B">
        <w:rPr>
          <w:rFonts w:ascii="Courier New" w:hAnsi="Courier New" w:cs="Courier New"/>
          <w:lang w:val="en-US"/>
        </w:rPr>
        <w:t>0..</w:t>
      </w:r>
      <w:proofErr w:type="gramEnd"/>
      <w:r w:rsidRPr="00007D0B">
        <w:rPr>
          <w:rFonts w:ascii="Courier New" w:hAnsi="Courier New" w:cs="Courier New"/>
          <w:lang w:val="en-US"/>
        </w:rPr>
        <w:t>*&gt;;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} </w:t>
      </w:r>
      <w:proofErr w:type="spellStart"/>
      <w:r w:rsidRPr="00007D0B">
        <w:rPr>
          <w:rFonts w:ascii="Courier New" w:hAnsi="Courier New" w:cs="Courier New"/>
          <w:lang w:val="en-US"/>
        </w:rPr>
        <w:t>CDNIAdvertisementData</w:t>
      </w:r>
      <w:proofErr w:type="spellEnd"/>
      <w:r w:rsidRPr="00007D0B">
        <w:rPr>
          <w:rFonts w:ascii="Courier New" w:hAnsi="Courier New" w:cs="Courier New"/>
          <w:lang w:val="en-US"/>
        </w:rPr>
        <w:t>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Specifically, a </w:t>
      </w:r>
      <w:proofErr w:type="spellStart"/>
      <w:r w:rsidRPr="00007D0B">
        <w:rPr>
          <w:rFonts w:ascii="Courier New" w:hAnsi="Courier New" w:cs="Courier New"/>
          <w:lang w:val="en-US"/>
        </w:rPr>
        <w:t>CDNIAdvertisemen</w:t>
      </w:r>
      <w:r w:rsidRPr="00007D0B">
        <w:rPr>
          <w:rFonts w:ascii="Courier New" w:hAnsi="Courier New" w:cs="Courier New"/>
          <w:lang w:val="en-US"/>
        </w:rPr>
        <w:t>tData</w:t>
      </w:r>
      <w:proofErr w:type="spellEnd"/>
      <w:r w:rsidRPr="00007D0B">
        <w:rPr>
          <w:rFonts w:ascii="Courier New" w:hAnsi="Courier New" w:cs="Courier New"/>
          <w:lang w:val="en-US"/>
        </w:rPr>
        <w:t xml:space="preserve"> object is a JSON object that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includes only one property named "capabilities-with-footprints",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whose value is an array of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objects.  It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provides capabilities with footprint restrictions for </w:t>
      </w:r>
      <w:proofErr w:type="spellStart"/>
      <w:r w:rsidRPr="00007D0B">
        <w:rPr>
          <w:rFonts w:ascii="Courier New" w:hAnsi="Courier New" w:cs="Courier New"/>
          <w:lang w:val="en-US"/>
        </w:rPr>
        <w:t>uCDN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to decide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se</w:t>
      </w:r>
      <w:r w:rsidRPr="00007D0B">
        <w:rPr>
          <w:rFonts w:ascii="Courier New" w:hAnsi="Courier New" w:cs="Courier New"/>
          <w:lang w:val="en-US"/>
        </w:rPr>
        <w:t>lection.  If the value of this property is an empty array,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it means the corresponding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cannot provide any mandatory-to-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implement CDNI capabilities for any footprints.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10]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syntax and semantics of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are well defined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 Section 5.1 of [RFC8008].  A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object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includes multiple properties, includin</w:t>
      </w:r>
      <w:r w:rsidRPr="00007D0B">
        <w:rPr>
          <w:rFonts w:ascii="Courier New" w:hAnsi="Courier New" w:cs="Courier New"/>
          <w:lang w:val="en-US"/>
        </w:rPr>
        <w:t>g capability-type, capability-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value, and footprints, where footprints are defined in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Section 4.2.2.2 of [RFC8006].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To be self-contained, below is an equivalent specification of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described in the ALTO-style notation (see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Section 8.2 of [RFC7285]).  As mentioned above, the normative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specification of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is </w:t>
      </w:r>
      <w:r w:rsidRPr="00007D0B">
        <w:rPr>
          <w:rFonts w:ascii="Courier New" w:hAnsi="Courier New" w:cs="Courier New"/>
          <w:lang w:val="en-US"/>
        </w:rPr>
        <w:t xml:space="preserve">in </w:t>
      </w:r>
      <w:r w:rsidRPr="00007D0B">
        <w:rPr>
          <w:rFonts w:ascii="Courier New" w:hAnsi="Courier New" w:cs="Courier New"/>
          <w:lang w:val="en-US"/>
        </w:rPr>
        <w:t>[RFC8008].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object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JSONString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capability-type;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JSONValue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capability-value;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Footprint footprints&lt;</w:t>
      </w:r>
      <w:proofErr w:type="gramStart"/>
      <w:r w:rsidRPr="00007D0B">
        <w:rPr>
          <w:rFonts w:ascii="Courier New" w:hAnsi="Courier New" w:cs="Courier New"/>
          <w:lang w:val="en-US"/>
        </w:rPr>
        <w:t>0..</w:t>
      </w:r>
      <w:proofErr w:type="gramEnd"/>
      <w:r w:rsidRPr="00007D0B">
        <w:rPr>
          <w:rFonts w:ascii="Courier New" w:hAnsi="Courier New" w:cs="Courier New"/>
          <w:lang w:val="en-US"/>
        </w:rPr>
        <w:t>*&gt;;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</w:t>
      </w:r>
      <w:r w:rsidRPr="00007D0B">
        <w:rPr>
          <w:rFonts w:ascii="Courier New" w:hAnsi="Courier New" w:cs="Courier New"/>
          <w:lang w:val="en-US"/>
        </w:rPr>
        <w:t xml:space="preserve">      }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>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object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JSONString</w:t>
      </w:r>
      <w:proofErr w:type="spellEnd"/>
      <w:r w:rsidRPr="00007D0B">
        <w:rPr>
          <w:rFonts w:ascii="Courier New" w:hAnsi="Courier New" w:cs="Courier New"/>
          <w:lang w:val="en-US"/>
        </w:rPr>
        <w:t xml:space="preserve"> footprint-type;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07D0B">
        <w:rPr>
          <w:rFonts w:ascii="Courier New" w:hAnsi="Courier New" w:cs="Courier New"/>
          <w:lang w:val="en-US"/>
        </w:rPr>
        <w:t>JSONString</w:t>
      </w:r>
      <w:proofErr w:type="spellEnd"/>
      <w:r w:rsidRPr="00007D0B">
        <w:rPr>
          <w:rFonts w:ascii="Courier New" w:hAnsi="Courier New" w:cs="Courier New"/>
          <w:lang w:val="en-US"/>
        </w:rPr>
        <w:t xml:space="preserve"> footprint-value&lt;</w:t>
      </w:r>
      <w:proofErr w:type="gramStart"/>
      <w:r w:rsidRPr="00007D0B">
        <w:rPr>
          <w:rFonts w:ascii="Courier New" w:hAnsi="Courier New" w:cs="Courier New"/>
          <w:lang w:val="en-US"/>
        </w:rPr>
        <w:t>1..</w:t>
      </w:r>
      <w:proofErr w:type="gramEnd"/>
      <w:r w:rsidRPr="00007D0B">
        <w:rPr>
          <w:rFonts w:ascii="Courier New" w:hAnsi="Courier New" w:cs="Courier New"/>
          <w:lang w:val="en-US"/>
        </w:rPr>
        <w:t>*&gt;;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} Footprint;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For each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>, the ALTO client MUST interpret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footprints appearing multiple times</w:t>
      </w:r>
      <w:r w:rsidRPr="00007D0B">
        <w:rPr>
          <w:rFonts w:ascii="Courier New" w:hAnsi="Courier New" w:cs="Courier New"/>
          <w:lang w:val="en-US"/>
        </w:rPr>
        <w:t xml:space="preserve"> as if they appeared only once.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If footprints in a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is null or empty or not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appearing, the ALTO client MUST understand that the capabilities in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</w:t>
      </w:r>
      <w:proofErr w:type="spellStart"/>
      <w:r w:rsidRPr="00007D0B">
        <w:rPr>
          <w:rFonts w:ascii="Courier New" w:hAnsi="Courier New" w:cs="Courier New"/>
          <w:lang w:val="en-US"/>
        </w:rPr>
        <w:t>BaseAdvertisementObject</w:t>
      </w:r>
      <w:proofErr w:type="spellEnd"/>
      <w:r w:rsidRPr="00007D0B">
        <w:rPr>
          <w:rFonts w:ascii="Courier New" w:hAnsi="Courier New" w:cs="Courier New"/>
          <w:lang w:val="en-US"/>
        </w:rPr>
        <w:t xml:space="preserve"> have the "global" coverage, i.e.,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correspond</w:t>
      </w:r>
      <w:r w:rsidRPr="00007D0B">
        <w:rPr>
          <w:rFonts w:ascii="Courier New" w:hAnsi="Courier New" w:cs="Courier New"/>
          <w:lang w:val="en-US"/>
        </w:rPr>
        <w:t xml:space="preserve">ing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can provide them for any request routing source.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Note: Further optimization of </w:t>
      </w:r>
      <w:proofErr w:type="spellStart"/>
      <w:r w:rsidRPr="00007D0B">
        <w:rPr>
          <w:rFonts w:ascii="Courier New" w:hAnsi="Courier New" w:cs="Courier New"/>
          <w:lang w:val="en-US"/>
        </w:rPr>
        <w:t>BaseAdvertisement</w:t>
      </w:r>
      <w:proofErr w:type="spellEnd"/>
      <w:r w:rsidRPr="00007D0B">
        <w:rPr>
          <w:rFonts w:ascii="Courier New" w:hAnsi="Courier New" w:cs="Courier New"/>
          <w:lang w:val="en-US"/>
        </w:rPr>
        <w:t xml:space="preserve"> objects to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effectively provide the advertisement of capabilities with footprint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restrictions </w:t>
      </w:r>
      <w:proofErr w:type="gramStart"/>
      <w:r w:rsidRPr="00007D0B">
        <w:rPr>
          <w:rFonts w:ascii="Courier New" w:hAnsi="Courier New" w:cs="Courier New"/>
          <w:lang w:val="en-US"/>
        </w:rPr>
        <w:t>is</w:t>
      </w:r>
      <w:proofErr w:type="gramEnd"/>
      <w:r w:rsidRPr="00007D0B">
        <w:rPr>
          <w:rFonts w:ascii="Courier New" w:hAnsi="Courier New" w:cs="Courier New"/>
          <w:lang w:val="en-US"/>
        </w:rPr>
        <w:t xml:space="preserve"> certainly possible.  For example, these two </w:t>
      </w:r>
      <w:r w:rsidRPr="00007D0B">
        <w:rPr>
          <w:rFonts w:ascii="Courier New" w:hAnsi="Courier New" w:cs="Courier New"/>
          <w:lang w:val="en-US"/>
        </w:rPr>
        <w:t>examples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below both describe that the </w:t>
      </w:r>
      <w:proofErr w:type="spellStart"/>
      <w:r w:rsidRPr="00007D0B">
        <w:rPr>
          <w:rFonts w:ascii="Courier New" w:hAnsi="Courier New" w:cs="Courier New"/>
          <w:lang w:val="en-US"/>
        </w:rPr>
        <w:t>dCDN</w:t>
      </w:r>
      <w:proofErr w:type="spellEnd"/>
      <w:r w:rsidRPr="00007D0B">
        <w:rPr>
          <w:rFonts w:ascii="Courier New" w:hAnsi="Courier New" w:cs="Courier New"/>
          <w:lang w:val="en-US"/>
        </w:rPr>
        <w:t xml:space="preserve"> can provide capabilities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["http/1.1", "https/1.1"] for the same footprints.  However,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latter one is smaller in its size.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EXAMPLE 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"meta": {...},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-advertisement":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"capabilities-with-footprints":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"capability-type": "</w:t>
      </w:r>
      <w:proofErr w:type="spellStart"/>
      <w:r w:rsidRPr="00007D0B">
        <w:rPr>
          <w:rFonts w:ascii="Courier New" w:hAnsi="Courier New" w:cs="Courier New"/>
          <w:lang w:val="en-US"/>
        </w:rPr>
        <w:t>FCI.DeliveryProtocol</w:t>
      </w:r>
      <w:proofErr w:type="spellEnd"/>
      <w:r w:rsidRPr="00007D0B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"capability-value":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"delivery-protocols":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"http/1.1"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</w:t>
      </w:r>
      <w:r w:rsidRPr="00007D0B">
        <w:rPr>
          <w:rFonts w:ascii="Courier New" w:hAnsi="Courier New" w:cs="Courier New"/>
          <w:lang w:val="en-US"/>
        </w:rPr>
        <w:t xml:space="preserve">     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007D0B">
        <w:rPr>
          <w:rFonts w:ascii="Courier New" w:hAnsi="Courier New" w:cs="Courier New"/>
          <w:lang w:val="en-US"/>
        </w:rPr>
        <w:t>Seedorf</w:t>
      </w:r>
      <w:proofErr w:type="spellEnd"/>
      <w:r w:rsidRPr="00007D0B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007D0B">
        <w:rPr>
          <w:rFonts w:ascii="Courier New" w:hAnsi="Courier New" w:cs="Courier New"/>
          <w:lang w:val="en-US"/>
        </w:rPr>
        <w:t xml:space="preserve">   [</w:t>
      </w:r>
      <w:proofErr w:type="gramEnd"/>
      <w:r w:rsidRPr="00007D0B">
        <w:rPr>
          <w:rFonts w:ascii="Courier New" w:hAnsi="Courier New" w:cs="Courier New"/>
          <w:lang w:val="en-US"/>
        </w:rPr>
        <w:t>Page 11]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"footprints":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&lt;Footprint objects&gt;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</w:t>
      </w:r>
      <w:r w:rsidRPr="00007D0B">
        <w:rPr>
          <w:rFonts w:ascii="Courier New" w:hAnsi="Courier New" w:cs="Courier New"/>
          <w:lang w:val="en-US"/>
        </w:rPr>
        <w:t xml:space="preserve">   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"capability-type": "</w:t>
      </w:r>
      <w:proofErr w:type="spellStart"/>
      <w:r w:rsidRPr="00007D0B">
        <w:rPr>
          <w:rFonts w:ascii="Courier New" w:hAnsi="Courier New" w:cs="Courier New"/>
          <w:lang w:val="en-US"/>
        </w:rPr>
        <w:t>FCI.DeliveryProtocol</w:t>
      </w:r>
      <w:proofErr w:type="spellEnd"/>
      <w:r w:rsidRPr="00007D0B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"capability-value":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"delivery-protocols":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"https/1.1"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"footprints":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&lt;Footprint objects&gt;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EXAMPLE 2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"meta": {...},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-advertisement":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"capabilities-with-footprints":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</w:t>
      </w:r>
      <w:r w:rsidRPr="00007D0B">
        <w:rPr>
          <w:rFonts w:ascii="Courier New" w:hAnsi="Courier New" w:cs="Courier New"/>
          <w:lang w:val="en-US"/>
        </w:rPr>
        <w:t xml:space="preserve">  "capability-type": "</w:t>
      </w:r>
      <w:proofErr w:type="spellStart"/>
      <w:r w:rsidRPr="00007D0B">
        <w:rPr>
          <w:rFonts w:ascii="Courier New" w:hAnsi="Courier New" w:cs="Courier New"/>
          <w:lang w:val="en-US"/>
        </w:rPr>
        <w:t>FCI.DeliveryProtocol</w:t>
      </w:r>
      <w:proofErr w:type="spellEnd"/>
      <w:r w:rsidRPr="00007D0B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"capability-value": {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"delivery-protocols":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"https/1.1",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  "http/1.1"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},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"footprints": [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</w:t>
      </w:r>
      <w:r w:rsidRPr="00007D0B">
        <w:rPr>
          <w:rFonts w:ascii="Courier New" w:hAnsi="Courier New" w:cs="Courier New"/>
          <w:lang w:val="en-US"/>
        </w:rPr>
        <w:t xml:space="preserve">              &lt;Footprint objects&gt;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  ]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 }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Since such optimizations are not required for the basic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interconnection of CDNs, the specifics of such mechanisms are outside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the scope of this doc</w:t>
      </w:r>
      <w:r w:rsidRPr="00007D0B">
        <w:rPr>
          <w:rFonts w:ascii="Courier New" w:hAnsi="Courier New" w:cs="Courier New"/>
          <w:lang w:val="en-US"/>
        </w:rPr>
        <w:t>ument.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This document only requires the ALTO server to provide the initial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FCI-specific CDNI Payload Types defined in [RFC8008] as the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mandatory-to-implement CDNI capabilities.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</w:t>
      </w:r>
      <w:r w:rsidRPr="00D93648">
        <w:rPr>
          <w:rFonts w:ascii="Courier New" w:hAnsi="Courier New" w:cs="Courier New"/>
        </w:rPr>
        <w:t>e 12]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>3.7.  Examples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3.7.1.  IRD </w:t>
      </w:r>
      <w:del w:id="206" w:author="BOUCADAIR Mohamed INNOV/NET" w:date="2021-12-14T11:44:00Z">
        <w:r w:rsidRPr="00007D0B" w:rsidDel="00454FA5">
          <w:rPr>
            <w:rFonts w:ascii="Courier New" w:hAnsi="Courier New" w:cs="Courier New"/>
            <w:lang w:val="en-US"/>
          </w:rPr>
          <w:delText>Example</w:delText>
        </w:r>
      </w:del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Below is the IRD of a simple, example ALTO server.  The server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provides both base ALTO information resources (e.g., network maps)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and CDNI FCI related information resources (e.g., CDNI Advertisement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resources), demonstrating a single, integrated environment.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Specifically, the IRD announces nine information resources as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follows: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two network maps</w:t>
      </w:r>
      <w:ins w:id="207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one CDNI Adv</w:t>
      </w:r>
      <w:r w:rsidRPr="00007D0B">
        <w:rPr>
          <w:rFonts w:ascii="Courier New" w:hAnsi="Courier New" w:cs="Courier New"/>
          <w:lang w:val="en-US"/>
        </w:rPr>
        <w:t>ertisement resource without dependency</w:t>
      </w:r>
      <w:ins w:id="208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one CDNI Advertisement resource depending on a network map</w:t>
      </w:r>
      <w:ins w:id="209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one filtered CDNI Advertisement resource to be defined in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Section 5</w:t>
      </w:r>
      <w:ins w:id="210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one property map including "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-capabilities" as its entity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</w:t>
      </w:r>
      <w:r w:rsidRPr="00007D0B">
        <w:rPr>
          <w:rFonts w:ascii="Courier New" w:hAnsi="Courier New" w:cs="Courier New"/>
          <w:lang w:val="en-US"/>
        </w:rPr>
        <w:t xml:space="preserve">    </w:t>
      </w:r>
      <w:r w:rsidR="00454FA5" w:rsidRPr="00007D0B">
        <w:rPr>
          <w:rFonts w:ascii="Courier New" w:hAnsi="Courier New" w:cs="Courier New"/>
          <w:lang w:val="en-US"/>
        </w:rPr>
        <w:t>P</w:t>
      </w:r>
      <w:r w:rsidRPr="00007D0B">
        <w:rPr>
          <w:rFonts w:ascii="Courier New" w:hAnsi="Courier New" w:cs="Courier New"/>
          <w:lang w:val="en-US"/>
        </w:rPr>
        <w:t>roperty</w:t>
      </w:r>
      <w:ins w:id="211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one filtered property map including "</w:t>
      </w:r>
      <w:proofErr w:type="spellStart"/>
      <w:r w:rsidRPr="00007D0B">
        <w:rPr>
          <w:rFonts w:ascii="Courier New" w:hAnsi="Courier New" w:cs="Courier New"/>
          <w:lang w:val="en-US"/>
        </w:rPr>
        <w:t>cdni</w:t>
      </w:r>
      <w:proofErr w:type="spellEnd"/>
      <w:r w:rsidRPr="00007D0B">
        <w:rPr>
          <w:rFonts w:ascii="Courier New" w:hAnsi="Courier New" w:cs="Courier New"/>
          <w:lang w:val="en-US"/>
        </w:rPr>
        <w:t>-capabilities" and "</w:t>
      </w:r>
      <w:proofErr w:type="spellStart"/>
      <w:r w:rsidRPr="00007D0B">
        <w:rPr>
          <w:rFonts w:ascii="Courier New" w:hAnsi="Courier New" w:cs="Courier New"/>
          <w:lang w:val="en-US"/>
        </w:rPr>
        <w:t>pid</w:t>
      </w:r>
      <w:proofErr w:type="spellEnd"/>
      <w:r w:rsidRPr="00007D0B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as its entity properties</w:t>
      </w:r>
      <w:ins w:id="212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, and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*  two update stream services</w:t>
      </w:r>
      <w:ins w:id="213" w:author="BOUCADAIR Mohamed INNOV/NET" w:date="2021-12-14T11:44:00Z">
        <w:r w:rsidR="00454FA5">
          <w:rPr>
            <w:rFonts w:ascii="Courier New" w:hAnsi="Courier New" w:cs="Courier New"/>
            <w:lang w:val="en-US"/>
          </w:rPr>
          <w:t>:</w:t>
        </w:r>
      </w:ins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-  one for updating CDNI Advertisement resources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  -  one for updating property maps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GET</w:t>
      </w:r>
      <w:r w:rsidRPr="00007D0B">
        <w:rPr>
          <w:rFonts w:ascii="Courier New" w:hAnsi="Courier New" w:cs="Courier New"/>
          <w:lang w:val="en-US"/>
        </w:rPr>
        <w:t xml:space="preserve"> /directory HTTP/1.1</w:t>
      </w:r>
    </w:p>
    <w:p w14:paraId="1CAF3866" w14:textId="104D31F7" w:rsidR="00000000" w:rsidRPr="00007D0B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Host: alto.example.com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007D0B">
        <w:rPr>
          <w:rFonts w:ascii="Courier New" w:hAnsi="Courier New" w:cs="Courier New"/>
          <w:lang w:val="en-US"/>
        </w:rPr>
        <w:t xml:space="preserve">    </w:t>
      </w:r>
      <w:r w:rsidRPr="00B805D9">
        <w:rPr>
          <w:rFonts w:ascii="Courier New" w:hAnsi="Courier New" w:cs="Courier New"/>
          <w:lang w:val="en-US"/>
        </w:rPr>
        <w:t>Accept: application/</w:t>
      </w:r>
      <w:proofErr w:type="spellStart"/>
      <w:r w:rsidRPr="00B805D9">
        <w:rPr>
          <w:rFonts w:ascii="Courier New" w:hAnsi="Courier New" w:cs="Courier New"/>
          <w:lang w:val="en-US"/>
        </w:rPr>
        <w:t>alto-directory+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HTTP/1.1 200 OK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Content-Length: 3431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alto-directory+json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"meta":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"default-</w:t>
      </w:r>
      <w:r w:rsidRPr="00B805D9">
        <w:rPr>
          <w:rFonts w:ascii="Courier New" w:hAnsi="Courier New" w:cs="Courier New"/>
          <w:lang w:val="en-US"/>
        </w:rPr>
        <w:t>alto-network-map": "my-default-network-map"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"resources":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"my-default-network-map":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D93648">
        <w:rPr>
          <w:rFonts w:ascii="Courier New" w:hAnsi="Courier New" w:cs="Courier New"/>
        </w:rPr>
        <w:t>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"https://alto.example.com/</w:t>
      </w:r>
      <w:proofErr w:type="spellStart"/>
      <w:r w:rsidRPr="00D93648">
        <w:rPr>
          <w:rFonts w:ascii="Courier New" w:hAnsi="Courier New" w:cs="Courier New"/>
        </w:rPr>
        <w:t>networkmap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13]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</w:t>
      </w:r>
      <w:r w:rsidRPr="00B805D9">
        <w:rPr>
          <w:rFonts w:ascii="Courier New" w:hAnsi="Courier New" w:cs="Courier New"/>
          <w:lang w:val="en-US"/>
        </w:rPr>
        <w:t>ft             CDNI FCI using ALTO             December 2021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alto-networkmap+json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</w:t>
      </w:r>
      <w:r w:rsidRPr="00D93648">
        <w:rPr>
          <w:rFonts w:ascii="Courier New" w:hAnsi="Courier New" w:cs="Courier New"/>
        </w:rPr>
        <w:t>},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"</w:t>
      </w:r>
      <w:proofErr w:type="spellStart"/>
      <w:r w:rsidRPr="00D93648">
        <w:rPr>
          <w:rFonts w:ascii="Courier New" w:hAnsi="Courier New" w:cs="Courier New"/>
        </w:rPr>
        <w:t>my</w:t>
      </w:r>
      <w:proofErr w:type="spellEnd"/>
      <w:r w:rsidRPr="00D93648">
        <w:rPr>
          <w:rFonts w:ascii="Courier New" w:hAnsi="Courier New" w:cs="Courier New"/>
        </w:rPr>
        <w:t>-eu-</w:t>
      </w:r>
      <w:proofErr w:type="spellStart"/>
      <w:r w:rsidRPr="00D93648">
        <w:rPr>
          <w:rFonts w:ascii="Courier New" w:hAnsi="Courier New" w:cs="Courier New"/>
        </w:rPr>
        <w:t>netmap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"https://alto.example.com/</w:t>
      </w:r>
      <w:proofErr w:type="spellStart"/>
      <w:r w:rsidRPr="00D93648">
        <w:rPr>
          <w:rFonts w:ascii="Courier New" w:hAnsi="Courier New" w:cs="Courier New"/>
        </w:rPr>
        <w:t>myeunetmap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>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</w:t>
      </w:r>
      <w:r w:rsidRPr="00B805D9">
        <w:rPr>
          <w:rFonts w:ascii="Courier New" w:hAnsi="Courier New" w:cs="Courier New"/>
          <w:lang w:val="en-US"/>
        </w:rPr>
        <w:t>-networkmap+json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"my-default-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 "https://alto.example.com/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"my-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-with-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-footprints":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D93648">
        <w:rPr>
          <w:rFonts w:ascii="Courier New" w:hAnsi="Courier New" w:cs="Courier New"/>
        </w:rPr>
        <w:t>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</w:t>
      </w:r>
      <w:r w:rsidRPr="00D93648">
        <w:rPr>
          <w:rFonts w:ascii="Courier New" w:hAnsi="Courier New" w:cs="Courier New"/>
        </w:rPr>
        <w:t>mple.com/</w:t>
      </w:r>
      <w:proofErr w:type="spellStart"/>
      <w:r w:rsidRPr="00D93648">
        <w:rPr>
          <w:rFonts w:ascii="Courier New" w:hAnsi="Courier New" w:cs="Courier New"/>
        </w:rPr>
        <w:t>networkcdnifci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>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"uses": [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"my-filtered-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D93648">
        <w:rPr>
          <w:rFonts w:ascii="Courier New" w:hAnsi="Courier New" w:cs="Courier New"/>
        </w:rPr>
        <w:t>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"https://alto.example.com/</w:t>
      </w:r>
      <w:proofErr w:type="spellStart"/>
      <w:r w:rsidRPr="00D93648">
        <w:rPr>
          <w:rFonts w:ascii="Courier New" w:hAnsi="Courier New" w:cs="Courier New"/>
        </w:rPr>
        <w:t>cdnifci</w:t>
      </w:r>
      <w:proofErr w:type="spellEnd"/>
      <w:r w:rsidRPr="00D93648">
        <w:rPr>
          <w:rFonts w:ascii="Courier New" w:hAnsi="Courier New" w:cs="Courier New"/>
        </w:rPr>
        <w:t>/</w:t>
      </w:r>
      <w:proofErr w:type="spellStart"/>
      <w:r w:rsidRPr="00D93648">
        <w:rPr>
          <w:rFonts w:ascii="Courier New" w:hAnsi="Courier New" w:cs="Courier New"/>
        </w:rPr>
        <w:t>filtered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>"media-type": "applicat</w:t>
      </w:r>
      <w:r w:rsidRPr="00B805D9">
        <w:rPr>
          <w:rFonts w:ascii="Courier New" w:hAnsi="Courier New" w:cs="Courier New"/>
          <w:lang w:val="en-US"/>
        </w:rPr>
        <w:t>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B805D9">
        <w:rPr>
          <w:rFonts w:ascii="Courier New" w:hAnsi="Courier New" w:cs="Courier New"/>
          <w:lang w:val="en-US"/>
        </w:rPr>
        <w:t>alto-cdnifilter+json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-property-map":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D93648">
        <w:rPr>
          <w:rFonts w:ascii="Courier New" w:hAnsi="Courier New" w:cs="Courier New"/>
        </w:rPr>
        <w:t>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"https://alto.example.com/</w:t>
      </w:r>
      <w:proofErr w:type="spellStart"/>
      <w:r w:rsidRPr="00D93648">
        <w:rPr>
          <w:rFonts w:ascii="Courier New" w:hAnsi="Courier New" w:cs="Courier New"/>
        </w:rPr>
        <w:t>propmap</w:t>
      </w:r>
      <w:proofErr w:type="spellEnd"/>
      <w:r w:rsidRPr="00D93648">
        <w:rPr>
          <w:rFonts w:ascii="Courier New" w:hAnsi="Courier New" w:cs="Courier New"/>
        </w:rPr>
        <w:t>/full/</w:t>
      </w:r>
      <w:proofErr w:type="spellStart"/>
      <w:r w:rsidRPr="00D93648">
        <w:rPr>
          <w:rFonts w:ascii="Courier New" w:hAnsi="Courier New" w:cs="Courier New"/>
        </w:rPr>
        <w:t>cdnifci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>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alto-propmap+json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</w:t>
      </w:r>
      <w:r w:rsidRPr="00B805D9">
        <w:rPr>
          <w:rFonts w:ascii="Courier New" w:hAnsi="Courier New" w:cs="Courier New"/>
          <w:lang w:val="en-US"/>
        </w:rPr>
        <w:t>uses": [ "my-default-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"capabilities":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"mappings":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"ipv4":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"ipv6":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</w:t>
      </w:r>
      <w:r w:rsidRPr="00B805D9">
        <w:rPr>
          <w:rFonts w:ascii="Courier New" w:hAnsi="Courier New" w:cs="Courier New"/>
          <w:lang w:val="en-US"/>
        </w:rPr>
        <w:t xml:space="preserve">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":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 "https://alto.example.com/</w:t>
      </w:r>
      <w:proofErr w:type="spellStart"/>
      <w:r w:rsidRPr="00B805D9">
        <w:rPr>
          <w:rFonts w:ascii="Courier New" w:hAnsi="Courier New" w:cs="Courier New"/>
          <w:lang w:val="en-US"/>
        </w:rPr>
        <w:t>propmap</w:t>
      </w:r>
      <w:proofErr w:type="spellEnd"/>
      <w:r w:rsidRPr="00B805D9">
        <w:rPr>
          <w:rFonts w:ascii="Courier New" w:hAnsi="Courier New" w:cs="Courier New"/>
          <w:lang w:val="en-US"/>
        </w:rPr>
        <w:t>/lookup/</w:t>
      </w:r>
      <w:proofErr w:type="spellStart"/>
      <w:r w:rsidRPr="00B805D9">
        <w:rPr>
          <w:rFonts w:ascii="Courier New" w:hAnsi="Courier New" w:cs="Courier New"/>
          <w:lang w:val="en-US"/>
        </w:rPr>
        <w:t>cdnifci-pid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r w:rsidRPr="00B805D9">
        <w:rPr>
          <w:rFonts w:ascii="Courier New" w:hAnsi="Courier New" w:cs="Courier New"/>
          <w:lang w:val="en-US"/>
        </w:rPr>
        <w:t xml:space="preserve">       "media-type": "application/</w:t>
      </w:r>
      <w:proofErr w:type="spellStart"/>
      <w:r w:rsidRPr="00B805D9">
        <w:rPr>
          <w:rFonts w:ascii="Courier New" w:hAnsi="Courier New" w:cs="Courier New"/>
          <w:lang w:val="en-US"/>
        </w:rPr>
        <w:t>alto-propmap+json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B805D9">
        <w:rPr>
          <w:rFonts w:ascii="Courier New" w:hAnsi="Courier New" w:cs="Courier New"/>
          <w:lang w:val="en-US"/>
        </w:rPr>
        <w:t>alto-propmapparams+json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"uses": [ "my-default-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", "my-default-network-map"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"capabilities":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"mappings":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"ipv4":</w:t>
      </w:r>
      <w:r w:rsidRPr="00B805D9">
        <w:rPr>
          <w:rFonts w:ascii="Courier New" w:hAnsi="Courier New" w:cs="Courier New"/>
          <w:lang w:val="en-US"/>
        </w:rPr>
        <w:t xml:space="preserve">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       "my-default-network-</w:t>
      </w:r>
      <w:proofErr w:type="spellStart"/>
      <w:r w:rsidRPr="00B805D9">
        <w:rPr>
          <w:rFonts w:ascii="Courier New" w:hAnsi="Courier New" w:cs="Courier New"/>
          <w:lang w:val="en-US"/>
        </w:rPr>
        <w:t>map.pid</w:t>
      </w:r>
      <w:proofErr w:type="spellEnd"/>
      <w:r w:rsidRPr="00B805D9">
        <w:rPr>
          <w:rFonts w:ascii="Courier New" w:hAnsi="Courier New" w:cs="Courier New"/>
          <w:lang w:val="en-US"/>
        </w:rPr>
        <w:t>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"ipv6":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       "my-default-network-</w:t>
      </w:r>
      <w:proofErr w:type="spellStart"/>
      <w:r w:rsidRPr="00B805D9">
        <w:rPr>
          <w:rFonts w:ascii="Courier New" w:hAnsi="Courier New" w:cs="Courier New"/>
          <w:lang w:val="en-US"/>
        </w:rPr>
        <w:t>map.pid</w:t>
      </w:r>
      <w:proofErr w:type="spellEnd"/>
      <w:r w:rsidRPr="00B805D9">
        <w:rPr>
          <w:rFonts w:ascii="Courier New" w:hAnsi="Courier New" w:cs="Courier New"/>
          <w:lang w:val="en-US"/>
        </w:rPr>
        <w:t>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r w:rsidRPr="00B805D9">
        <w:rPr>
          <w:rFonts w:ascii="Courier New" w:hAnsi="Courier New" w:cs="Courier New"/>
          <w:lang w:val="en-US"/>
        </w:rPr>
        <w:t xml:space="preserve">   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": [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 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14]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"update-my-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fci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 "https://alto.example.com/updates/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"media-type": "text/event-stream",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alto-updatestreamparams+json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"uses</w:t>
      </w:r>
      <w:r w:rsidRPr="00B805D9">
        <w:rPr>
          <w:rFonts w:ascii="Courier New" w:hAnsi="Courier New" w:cs="Courier New"/>
          <w:lang w:val="en-US"/>
        </w:rPr>
        <w:t>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"my-default-network-map",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"my-default-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"my-filtered-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"my-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-with-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-footprints"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"capabilities":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"incremental-chang</w:t>
      </w:r>
      <w:r w:rsidRPr="00B805D9">
        <w:rPr>
          <w:rFonts w:ascii="Courier New" w:hAnsi="Courier New" w:cs="Courier New"/>
          <w:lang w:val="en-US"/>
        </w:rPr>
        <w:t>e-media-types":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"my-default-network-map": "application/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": "application/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"my-default-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":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"application/</w:t>
      </w:r>
      <w:proofErr w:type="spellStart"/>
      <w:r w:rsidRPr="00B805D9">
        <w:rPr>
          <w:rFonts w:ascii="Courier New" w:hAnsi="Courier New" w:cs="Courier New"/>
          <w:lang w:val="en-US"/>
        </w:rPr>
        <w:t>merge-patch+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"my-filtered-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":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"application/</w:t>
      </w:r>
      <w:proofErr w:type="spellStart"/>
      <w:r w:rsidRPr="00B805D9">
        <w:rPr>
          <w:rFonts w:ascii="Courier New" w:hAnsi="Courier New" w:cs="Courier New"/>
          <w:lang w:val="en-US"/>
        </w:rPr>
        <w:t>merge-patch+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"my-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-with-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-footprints":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"application/</w:t>
      </w:r>
      <w:proofErr w:type="spellStart"/>
      <w:r w:rsidRPr="00B805D9">
        <w:rPr>
          <w:rFonts w:ascii="Courier New" w:hAnsi="Courier New" w:cs="Courier New"/>
          <w:lang w:val="en-US"/>
        </w:rPr>
        <w:t>merge-patch+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</w:t>
      </w:r>
      <w:r w:rsidRPr="00B805D9">
        <w:rPr>
          <w:rFonts w:ascii="Courier New" w:hAnsi="Courier New" w:cs="Courier New"/>
          <w:lang w:val="en-US"/>
        </w:rPr>
        <w:t xml:space="preserve">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"update-my-props": {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D93648">
        <w:rPr>
          <w:rFonts w:ascii="Courier New" w:hAnsi="Courier New" w:cs="Courier New"/>
        </w:rPr>
        <w:t>"</w:t>
      </w:r>
      <w:proofErr w:type="spellStart"/>
      <w:r w:rsidRPr="00D93648">
        <w:rPr>
          <w:rFonts w:ascii="Courier New" w:hAnsi="Courier New" w:cs="Courier New"/>
        </w:rPr>
        <w:t>uri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"https://alto.example.com/updates/</w:t>
      </w:r>
      <w:proofErr w:type="spellStart"/>
      <w:r w:rsidRPr="00D93648">
        <w:rPr>
          <w:rFonts w:ascii="Courier New" w:hAnsi="Courier New" w:cs="Courier New"/>
        </w:rPr>
        <w:t>properties</w:t>
      </w:r>
      <w:proofErr w:type="spellEnd"/>
      <w:r w:rsidRPr="00D93648">
        <w:rPr>
          <w:rFonts w:ascii="Courier New" w:hAnsi="Courier New" w:cs="Courier New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>"media-type": "text/event-stream",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"uses":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</w:t>
      </w:r>
      <w:r w:rsidRPr="00B805D9">
        <w:rPr>
          <w:rFonts w:ascii="Courier New" w:hAnsi="Courier New" w:cs="Courier New"/>
          <w:lang w:val="en-US"/>
        </w:rPr>
        <w:t xml:space="preserve"> ],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"capabilities":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"incremental-change-media-types":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-property-map":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"application/</w:t>
      </w:r>
      <w:proofErr w:type="spellStart"/>
      <w:r w:rsidRPr="00B805D9">
        <w:rPr>
          <w:rFonts w:ascii="Courier New" w:hAnsi="Courier New" w:cs="Courier New"/>
          <w:lang w:val="en-US"/>
        </w:rPr>
        <w:t>merge-patch+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json-patch+json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-property-map":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   </w:t>
      </w:r>
      <w:r w:rsidRPr="00D93648">
        <w:rPr>
          <w:rFonts w:ascii="Courier New" w:hAnsi="Courier New" w:cs="Courier New"/>
        </w:rPr>
        <w:t>"applic</w:t>
      </w:r>
      <w:r w:rsidRPr="00D93648">
        <w:rPr>
          <w:rFonts w:ascii="Courier New" w:hAnsi="Courier New" w:cs="Courier New"/>
        </w:rPr>
        <w:t>ation/</w:t>
      </w:r>
      <w:proofErr w:type="spellStart"/>
      <w:r w:rsidRPr="00D93648">
        <w:rPr>
          <w:rFonts w:ascii="Courier New" w:hAnsi="Courier New" w:cs="Courier New"/>
        </w:rPr>
        <w:t>merge-patch+</w:t>
      </w:r>
      <w:proofErr w:type="gramStart"/>
      <w:r w:rsidRPr="00D93648">
        <w:rPr>
          <w:rFonts w:ascii="Courier New" w:hAnsi="Courier New" w:cs="Courier New"/>
        </w:rPr>
        <w:t>json,application</w:t>
      </w:r>
      <w:proofErr w:type="spellEnd"/>
      <w:proofErr w:type="gramEnd"/>
      <w:r w:rsidRPr="00D93648">
        <w:rPr>
          <w:rFonts w:ascii="Courier New" w:hAnsi="Courier New" w:cs="Courier New"/>
        </w:rPr>
        <w:t>/</w:t>
      </w:r>
      <w:proofErr w:type="spellStart"/>
      <w:r w:rsidRPr="00D93648">
        <w:rPr>
          <w:rFonts w:ascii="Courier New" w:hAnsi="Courier New" w:cs="Courier New"/>
        </w:rPr>
        <w:t>json-patch+json</w:t>
      </w:r>
      <w:proofErr w:type="spellEnd"/>
      <w:r w:rsidRPr="00D93648">
        <w:rPr>
          <w:rFonts w:ascii="Courier New" w:hAnsi="Courier New" w:cs="Courier New"/>
        </w:rPr>
        <w:t>"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 }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}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}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}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}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15]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3.7.2.  </w:t>
      </w:r>
      <w:ins w:id="214" w:author="BOUCADAIR Mohamed INNOV/NET" w:date="2021-12-14T11:11:00Z">
        <w:r w:rsidR="0095475A">
          <w:rPr>
            <w:rFonts w:ascii="Courier New" w:hAnsi="Courier New" w:cs="Courier New"/>
            <w:lang w:val="en-US"/>
          </w:rPr>
          <w:t xml:space="preserve">A </w:t>
        </w:r>
      </w:ins>
      <w:r w:rsidRPr="00B805D9">
        <w:rPr>
          <w:rFonts w:ascii="Courier New" w:hAnsi="Courier New" w:cs="Courier New"/>
          <w:lang w:val="en-US"/>
        </w:rPr>
        <w:t>Basic Example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This basic example demonstrates a simple CDNI Advertisement resource,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which does not depend on other resources.  There are three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BaseAdvertisementObjects</w:t>
      </w:r>
      <w:proofErr w:type="spellEnd"/>
      <w:r w:rsidRPr="00B805D9">
        <w:rPr>
          <w:rFonts w:ascii="Courier New" w:hAnsi="Courier New" w:cs="Courier New"/>
          <w:lang w:val="en-US"/>
        </w:rPr>
        <w:t xml:space="preserve"> in this resource and these objects'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 are http/1.1 del</w:t>
      </w:r>
      <w:r w:rsidRPr="00B805D9">
        <w:rPr>
          <w:rFonts w:ascii="Courier New" w:hAnsi="Courier New" w:cs="Courier New"/>
          <w:lang w:val="en-US"/>
        </w:rPr>
        <w:t>ivery protocol, [http/1.1, https/1.1]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delivery protocol, and https/1.1 acquisition protocol, respectively.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GET 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Host: alto.example.com</w:t>
      </w:r>
    </w:p>
    <w:p w14:paraId="1CAF3866" w14:textId="104D31F7" w:rsidR="00000000" w:rsidRPr="00B805D9" w:rsidDel="0095475A" w:rsidRDefault="001F2384" w:rsidP="00D93648">
      <w:pPr>
        <w:pStyle w:val="Textebrut"/>
        <w:rPr>
          <w:del w:id="215" w:author="BOUCADAIR Mohamed INNOV/NET" w:date="2021-12-14T11:12:00Z"/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Accept: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  <w:r w:rsidRPr="00B805D9">
        <w:rPr>
          <w:rFonts w:ascii="Courier New" w:hAnsi="Courier New" w:cs="Courier New"/>
          <w:lang w:val="en-US"/>
        </w:rPr>
        <w:t>,</w:t>
      </w:r>
      <w:ins w:id="216" w:author="BOUCADAIR Mohamed INNOV/NET" w:date="2021-12-14T11:12:00Z">
        <w:r w:rsidR="0095475A">
          <w:rPr>
            <w:rFonts w:ascii="Courier New" w:hAnsi="Courier New" w:cs="Courier New"/>
            <w:lang w:val="en-US"/>
          </w:rPr>
          <w:t xml:space="preserve"> </w:t>
        </w:r>
      </w:ins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del w:id="217" w:author="BOUCADAIR Mohamed INNOV/NET" w:date="2021-12-14T11:12:00Z">
        <w:r w:rsidRPr="00B805D9" w:rsidDel="0095475A">
          <w:rPr>
            <w:rFonts w:ascii="Courier New" w:hAnsi="Courier New" w:cs="Courier New"/>
            <w:lang w:val="en-US"/>
          </w:rPr>
          <w:delText xml:space="preserve">             </w:delText>
        </w:r>
      </w:del>
      <w:r w:rsidRPr="00B805D9">
        <w:rPr>
          <w:rFonts w:ascii="Courier New" w:hAnsi="Courier New" w:cs="Courier New"/>
          <w:lang w:val="en-US"/>
        </w:rPr>
        <w:t>application/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HT</w:t>
      </w:r>
      <w:r w:rsidRPr="00B805D9">
        <w:rPr>
          <w:rFonts w:ascii="Courier New" w:hAnsi="Courier New" w:cs="Courier New"/>
          <w:lang w:val="en-US"/>
        </w:rPr>
        <w:t>TP/1.1 200 OK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Content-Length: 1352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"meta":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"resource-id": "my-default-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"tag": "da65eca2eb7a10ce8b059740b0b2e3f8eb1d4785"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</w:t>
      </w:r>
      <w:r w:rsidRPr="00B805D9">
        <w:rPr>
          <w:rFonts w:ascii="Courier New" w:hAnsi="Courier New" w:cs="Courier New"/>
          <w:lang w:val="en-US"/>
        </w:rPr>
        <w:t xml:space="preserve">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"capabilities-with-footprints":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"capability-value":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"delivery-protocols":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"http/1.1"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</w:t>
      </w:r>
      <w:r w:rsidRPr="00B805D9">
        <w:rPr>
          <w:rFonts w:ascii="Courier New" w:hAnsi="Courier New" w:cs="Courier New"/>
          <w:lang w:val="en-US"/>
        </w:rPr>
        <w:t xml:space="preserve">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"footprints":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"footprint-type": "ipv4cidr",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"footprint-value": [ "192.0.2.0/24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"footprint-type": "ipv6cidr",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"footprint-value": [ "2001:db</w:t>
      </w:r>
      <w:proofErr w:type="gramStart"/>
      <w:r w:rsidRPr="00B805D9">
        <w:rPr>
          <w:rFonts w:ascii="Courier New" w:hAnsi="Courier New" w:cs="Courier New"/>
          <w:lang w:val="en-US"/>
        </w:rPr>
        <w:t>8::/</w:t>
      </w:r>
      <w:proofErr w:type="gramEnd"/>
      <w:r w:rsidRPr="00B805D9">
        <w:rPr>
          <w:rFonts w:ascii="Courier New" w:hAnsi="Courier New" w:cs="Courier New"/>
          <w:lang w:val="en-US"/>
        </w:rPr>
        <w:t>32"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"capability-value":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"delivery-protocols":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Seedorf</w:t>
      </w:r>
      <w:proofErr w:type="spellEnd"/>
      <w:r w:rsidRPr="00B805D9">
        <w:rPr>
          <w:rFonts w:ascii="Courier New" w:hAnsi="Courier New" w:cs="Courier New"/>
          <w:lang w:val="en-US"/>
        </w:rPr>
        <w:t>,</w:t>
      </w:r>
      <w:r w:rsidRPr="00B805D9">
        <w:rPr>
          <w:rFonts w:ascii="Courier New" w:hAnsi="Courier New" w:cs="Courier New"/>
          <w:lang w:val="en-US"/>
        </w:rPr>
        <w:t xml:space="preserve"> et al.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16]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"https/1.1",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"http/1.1"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"footprint</w:t>
      </w:r>
      <w:r w:rsidRPr="00B805D9">
        <w:rPr>
          <w:rFonts w:ascii="Courier New" w:hAnsi="Courier New" w:cs="Courier New"/>
          <w:lang w:val="en-US"/>
        </w:rPr>
        <w:t>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"footprint-type": "ipv4cidr",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"footprint-value": [ "198.51.100.0/24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FCI.AcquisitionProtocol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r w:rsidRPr="00B805D9">
        <w:rPr>
          <w:rFonts w:ascii="Courier New" w:hAnsi="Courier New" w:cs="Courier New"/>
          <w:lang w:val="en-US"/>
        </w:rPr>
        <w:t xml:space="preserve">   "capability-value":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"acquisition-protocols":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"https/1.1"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},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"footprints": [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"footprint-type": "ipv4cidr",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"footprint-value"</w:t>
      </w:r>
      <w:r w:rsidRPr="00B805D9">
        <w:rPr>
          <w:rFonts w:ascii="Courier New" w:hAnsi="Courier New" w:cs="Courier New"/>
          <w:lang w:val="en-US"/>
        </w:rPr>
        <w:t>: [ "203.0.113.0/24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]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}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3.7.3.  Incremental Updates </w:t>
      </w:r>
      <w:del w:id="218" w:author="BOUCADAIR Mohamed INNOV/NET" w:date="2021-12-14T11:12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benefit of using ALTO to provide CDNI Advertisement resources is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that such resources can be updated using ALTO incr</w:t>
      </w:r>
      <w:r w:rsidRPr="00B805D9">
        <w:rPr>
          <w:rFonts w:ascii="Courier New" w:hAnsi="Courier New" w:cs="Courier New"/>
          <w:lang w:val="en-US"/>
        </w:rPr>
        <w:t>emental updates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[RFC8895].  Below is an example that also shows the benefit of having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both JSON merge patch and JSON patch to encode updates.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At first, an ALTO client requests updates for "my-default-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and the ALTO server returns the "</w:t>
      </w:r>
      <w:r w:rsidRPr="00B805D9">
        <w:rPr>
          <w:rFonts w:ascii="Courier New" w:hAnsi="Courier New" w:cs="Courier New"/>
          <w:lang w:val="en-US"/>
        </w:rPr>
        <w:t>control-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 followed by the full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CDNI Advertisement response.  Then when there is a change in the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delivery-protocols in that http/1.1 is removed (from [http/1.1,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https/1.1] to only https/1.1) due to maintenance of the http/1.1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clusters, the AL</w:t>
      </w:r>
      <w:r w:rsidRPr="00B805D9">
        <w:rPr>
          <w:rFonts w:ascii="Courier New" w:hAnsi="Courier New" w:cs="Courier New"/>
          <w:lang w:val="en-US"/>
        </w:rPr>
        <w:t>TO server regenerates the new CDNI Advertisement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resource and pushes the full replacement to the ALTO client.  Later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on, the ALTO server notifies the ALTO client that "192.0.2.0/24" is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added into the "ipv4" footprint object for delivery-protocol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 xml:space="preserve">  https/1.1 by sending the change encoded by JSON patch to the ALTO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client</w:t>
      </w:r>
      <w:proofErr w:type="gramEnd"/>
      <w:r w:rsidRPr="00D93648">
        <w:rPr>
          <w:rFonts w:ascii="Courier New" w:hAnsi="Courier New" w:cs="Courier New"/>
        </w:rPr>
        <w:t>.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17]</w:t>
      </w:r>
    </w:p>
    <w:p w14:paraId="1CAF3866" w14:textId="104D31F7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POST /updates/</w:t>
      </w:r>
      <w:proofErr w:type="spellStart"/>
      <w:r w:rsidRPr="00B805D9">
        <w:rPr>
          <w:rFonts w:ascii="Courier New" w:hAnsi="Courier New" w:cs="Courier New"/>
          <w:lang w:val="en-US"/>
        </w:rPr>
        <w:t>cdnif</w:t>
      </w:r>
      <w:r w:rsidRPr="00B805D9">
        <w:rPr>
          <w:rFonts w:ascii="Courier New" w:hAnsi="Courier New" w:cs="Courier New"/>
          <w:lang w:val="en-US"/>
        </w:rPr>
        <w:t>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Host: alto.example.com</w:t>
      </w:r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Accept: text/event-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stream,application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alto-updatestreamparams+json</w:t>
      </w:r>
      <w:proofErr w:type="spellEnd"/>
    </w:p>
    <w:p w14:paraId="1CAF3866" w14:textId="104D31F7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Content-Length: 86</w:t>
      </w:r>
    </w:p>
    <w:p w14:paraId="1CAF3866" w14:textId="104D31F7" w:rsidR="00182893" w:rsidRPr="00182893" w:rsidRDefault="00182893" w:rsidP="00182893">
      <w:pPr>
        <w:pStyle w:val="Textebrut"/>
        <w:rPr>
          <w:ins w:id="219" w:author="BOUCADAIR Mohamed INNOV/NET" w:date="2021-12-14T11:48:00Z"/>
          <w:rFonts w:ascii="Courier New" w:hAnsi="Courier New" w:cs="Courier New"/>
          <w:lang w:val="en-US"/>
        </w:rPr>
      </w:pPr>
      <w:ins w:id="220" w:author="BOUCADAIR Mohamed INNOV/NET" w:date="2021-12-14T11:48:00Z">
        <w:r>
          <w:rPr>
            <w:rFonts w:ascii="Courier New" w:hAnsi="Courier New" w:cs="Courier New"/>
            <w:lang w:val="en-US"/>
          </w:rPr>
          <w:t xml:space="preserve">    </w:t>
        </w:r>
        <w:r w:rsidRPr="00182893">
          <w:rPr>
            <w:rFonts w:ascii="Courier New" w:hAnsi="Courier New" w:cs="Courier New"/>
            <w:lang w:val="en-US"/>
          </w:rPr>
          <w:t>{</w:t>
        </w:r>
      </w:ins>
    </w:p>
    <w:p w14:paraId="7C82991C" w14:textId="3DFE01B6" w:rsidR="00000000" w:rsidRPr="00B805D9" w:rsidDel="00182893" w:rsidRDefault="00182893" w:rsidP="00182893">
      <w:pPr>
        <w:pStyle w:val="Textebrut"/>
        <w:rPr>
          <w:del w:id="221" w:author="BOUCADAIR Mohamed INNOV/NET" w:date="2021-12-14T11:48:00Z"/>
          <w:rFonts w:ascii="Courier New" w:hAnsi="Courier New" w:cs="Courier New"/>
          <w:lang w:val="en-US"/>
        </w:rPr>
      </w:pPr>
      <w:ins w:id="222" w:author="BOUCADAIR Mohamed INNOV/NET" w:date="2021-12-14T11:48:00Z">
        <w:r w:rsidRPr="00182893">
          <w:rPr>
            <w:rFonts w:ascii="Courier New" w:hAnsi="Courier New" w:cs="Courier New"/>
            <w:lang w:val="en-US"/>
          </w:rPr>
          <w:t xml:space="preserve"> </w:t>
        </w:r>
        <w:r>
          <w:rPr>
            <w:rFonts w:ascii="Courier New" w:hAnsi="Courier New" w:cs="Courier New"/>
            <w:lang w:val="en-US"/>
          </w:rPr>
          <w:t xml:space="preserve">    </w:t>
        </w:r>
        <w:r w:rsidRPr="00182893">
          <w:rPr>
            <w:rFonts w:ascii="Courier New" w:hAnsi="Courier New" w:cs="Courier New"/>
            <w:lang w:val="en-US"/>
          </w:rPr>
          <w:t xml:space="preserve"> "add": {</w:t>
        </w:r>
      </w:ins>
      <w:del w:id="223" w:author="BOUCADAIR Mohamed INNOV/NET" w:date="2021-12-14T11:48:00Z">
        <w:r w:rsidR="001F2384" w:rsidRPr="00B805D9" w:rsidDel="00182893">
          <w:rPr>
            <w:rFonts w:ascii="Courier New" w:hAnsi="Courier New" w:cs="Courier New"/>
            <w:lang w:val="en-US"/>
          </w:rPr>
          <w:delText xml:space="preserve">    { "add": {</w:delText>
        </w:r>
      </w:del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"my-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-stream":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"resource-id": "my-d</w:t>
      </w:r>
      <w:r w:rsidRPr="00B805D9">
        <w:rPr>
          <w:rFonts w:ascii="Courier New" w:hAnsi="Courier New" w:cs="Courier New"/>
          <w:lang w:val="en-US"/>
        </w:rPr>
        <w:t>efault-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HTTP/1.1 200 OK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Connection: keep-alive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text/event-stream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alto-updatestreamcontrol+json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{"control-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"https://alto.example.com/updates/streams/</w:t>
      </w:r>
      <w:r w:rsidRPr="00B805D9">
        <w:rPr>
          <w:rFonts w:ascii="Courier New" w:hAnsi="Courier New" w:cs="Courier New"/>
          <w:lang w:val="en-US"/>
        </w:rPr>
        <w:t>3141592653589"}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-cdnifci-stream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</w:t>
      </w:r>
      <w:proofErr w:type="gramStart"/>
      <w:r w:rsidRPr="00B805D9">
        <w:rPr>
          <w:rFonts w:ascii="Courier New" w:hAnsi="Courier New" w:cs="Courier New"/>
          <w:lang w:val="en-US"/>
        </w:rPr>
        <w:t>{ ...</w:t>
      </w:r>
      <w:proofErr w:type="gramEnd"/>
      <w:r w:rsidRPr="00B805D9">
        <w:rPr>
          <w:rFonts w:ascii="Courier New" w:hAnsi="Courier New" w:cs="Courier New"/>
          <w:lang w:val="en-US"/>
        </w:rPr>
        <w:t xml:space="preserve"> full CDNI Advertisement resource ...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-cdnifci-stream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"meta":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"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</w:t>
      </w:r>
      <w:r w:rsidRPr="00B805D9">
        <w:rPr>
          <w:rFonts w:ascii="Courier New" w:hAnsi="Courier New" w:cs="Courier New"/>
          <w:lang w:val="en-US"/>
        </w:rPr>
        <w:t xml:space="preserve">   "tag": "dasdfa10ce8b059740bddsfasd8eb1d47853716"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"capabilities-with-footprints":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</w:t>
      </w:r>
      <w:r w:rsidRPr="00B805D9">
        <w:rPr>
          <w:rFonts w:ascii="Courier New" w:hAnsi="Courier New" w:cs="Courier New"/>
          <w:lang w:val="en-US"/>
        </w:rPr>
        <w:t xml:space="preserve">        "capability-value":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  "delivery-protocols":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    "https/1.1"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"footprints":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"footprint-type": "ipv4cidr",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 </w:t>
      </w:r>
      <w:r w:rsidRPr="00B805D9">
        <w:rPr>
          <w:rFonts w:ascii="Courier New" w:hAnsi="Courier New" w:cs="Courier New"/>
          <w:lang w:val="en-US"/>
        </w:rPr>
        <w:t xml:space="preserve">   "footprint-value": [ "203.0.113.0/24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... other CDNI advertisement object ... }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</w:t>
      </w:r>
      <w:proofErr w:type="gramStart"/>
      <w:r w:rsidRPr="00D93648">
        <w:rPr>
          <w:rFonts w:ascii="Courier New" w:hAnsi="Courier New" w:cs="Courier New"/>
        </w:rPr>
        <w:t>data:</w:t>
      </w:r>
      <w:proofErr w:type="gramEnd"/>
      <w:r w:rsidRPr="00D93648">
        <w:rPr>
          <w:rFonts w:ascii="Courier New" w:hAnsi="Courier New" w:cs="Courier New"/>
        </w:rPr>
        <w:t xml:space="preserve">     ]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18]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</w:t>
      </w:r>
      <w:proofErr w:type="gramStart"/>
      <w:r w:rsidRPr="00B805D9">
        <w:rPr>
          <w:rFonts w:ascii="Courier New" w:hAnsi="Courier New" w:cs="Courier New"/>
          <w:lang w:val="en-US"/>
        </w:rPr>
        <w:t>: }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-cdnifci-stream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"replace",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"path": "/meta/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/tag",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</w:t>
      </w:r>
      <w:r w:rsidRPr="00B805D9">
        <w:rPr>
          <w:rFonts w:ascii="Courier New" w:hAnsi="Courier New" w:cs="Courier New"/>
          <w:lang w:val="en-US"/>
        </w:rPr>
        <w:t xml:space="preserve">  "value": "a10ce8b059740b0b2e3f8eb1d4785acd42231bfe"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"add",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"path": "/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-advertisement/capabilities-with-footprints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/0/footprints/0/footprint-value/-",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    "value": "192.0.2.0/24"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data: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data</w:t>
      </w:r>
      <w:proofErr w:type="gramStart"/>
      <w:r w:rsidRPr="00B805D9">
        <w:rPr>
          <w:rFonts w:ascii="Courier New" w:hAnsi="Courier New" w:cs="Courier New"/>
          <w:lang w:val="en-US"/>
        </w:rPr>
        <w:t>: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4.  CDNI Advertisement Service using ALTO Network Map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4.1.  Network Map Footprint Type: 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ALTO protocol defines a concept called Provider-defined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Identifier (PID) to represent a group of IPv4 or IPv6 addresses which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</w:t>
      </w:r>
      <w:r w:rsidRPr="00B805D9">
        <w:rPr>
          <w:rFonts w:ascii="Courier New" w:hAnsi="Courier New" w:cs="Courier New"/>
          <w:lang w:val="en-US"/>
        </w:rPr>
        <w:t>n be applied the same management policy.  The PID is an alternative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to the pre-defined CDNI footprint types (i.e., ipv4cidr, ipv6cidr,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 xml:space="preserve">, and 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).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To leverage this concept, this document defines a new CDNI Footprint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Type called "</w:t>
      </w:r>
      <w:proofErr w:type="spellStart"/>
      <w:r w:rsidRPr="00B805D9">
        <w:rPr>
          <w:rFonts w:ascii="Courier New" w:hAnsi="Courier New" w:cs="Courier New"/>
          <w:lang w:val="en-US"/>
        </w:rPr>
        <w:t>alt</w:t>
      </w:r>
      <w:r w:rsidRPr="00B805D9">
        <w:rPr>
          <w:rFonts w:ascii="Courier New" w:hAnsi="Courier New" w:cs="Courier New"/>
          <w:lang w:val="en-US"/>
        </w:rPr>
        <w:t>opid</w:t>
      </w:r>
      <w:proofErr w:type="spellEnd"/>
      <w:r w:rsidRPr="00B805D9">
        <w:rPr>
          <w:rFonts w:ascii="Courier New" w:hAnsi="Courier New" w:cs="Courier New"/>
          <w:lang w:val="en-US"/>
        </w:rPr>
        <w:t>".  A CDNI Advertisement resource can depend on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an </w:t>
      </w:r>
      <w:proofErr w:type="gramStart"/>
      <w:r w:rsidRPr="00B805D9">
        <w:rPr>
          <w:rFonts w:ascii="Courier New" w:hAnsi="Courier New" w:cs="Courier New"/>
          <w:lang w:val="en-US"/>
        </w:rPr>
        <w:t>ALTO network map resource and use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 footprints</w:t>
      </w:r>
      <w:proofErr w:type="gramEnd"/>
      <w:r w:rsidRPr="00B805D9">
        <w:rPr>
          <w:rFonts w:ascii="Courier New" w:hAnsi="Courier New" w:cs="Courier New"/>
          <w:lang w:val="en-US"/>
        </w:rPr>
        <w:t xml:space="preserve"> to compress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its CDNI Footprint Payload.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Specifically, the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 footprint type indicates that the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corresponding footprint value i</w:t>
      </w:r>
      <w:r w:rsidRPr="00B805D9">
        <w:rPr>
          <w:rFonts w:ascii="Courier New" w:hAnsi="Courier New" w:cs="Courier New"/>
          <w:lang w:val="en-US"/>
        </w:rPr>
        <w:t xml:space="preserve">s a list of </w:t>
      </w:r>
      <w:proofErr w:type="spellStart"/>
      <w:r w:rsidRPr="00B805D9">
        <w:rPr>
          <w:rFonts w:ascii="Courier New" w:hAnsi="Courier New" w:cs="Courier New"/>
          <w:lang w:val="en-US"/>
        </w:rPr>
        <w:t>PIDNames</w:t>
      </w:r>
      <w:proofErr w:type="spellEnd"/>
      <w:r w:rsidRPr="00B805D9">
        <w:rPr>
          <w:rFonts w:ascii="Courier New" w:hAnsi="Courier New" w:cs="Courier New"/>
          <w:lang w:val="en-US"/>
        </w:rPr>
        <w:t xml:space="preserve"> as defined in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[RFC7285].  These </w:t>
      </w:r>
      <w:proofErr w:type="spellStart"/>
      <w:r w:rsidRPr="00B805D9">
        <w:rPr>
          <w:rFonts w:ascii="Courier New" w:hAnsi="Courier New" w:cs="Courier New"/>
          <w:lang w:val="en-US"/>
        </w:rPr>
        <w:t>PIDNames</w:t>
      </w:r>
      <w:proofErr w:type="spellEnd"/>
      <w:r w:rsidRPr="00B805D9">
        <w:rPr>
          <w:rFonts w:ascii="Courier New" w:hAnsi="Courier New" w:cs="Courier New"/>
          <w:lang w:val="en-US"/>
        </w:rPr>
        <w:t xml:space="preserve"> are references of PIDs in a network map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resource.  Hence a CDNI Advertisement resource using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footprints </w:t>
      </w:r>
      <w:proofErr w:type="gramStart"/>
      <w:r w:rsidRPr="00B805D9">
        <w:rPr>
          <w:rFonts w:ascii="Courier New" w:hAnsi="Courier New" w:cs="Courier New"/>
          <w:lang w:val="en-US"/>
        </w:rPr>
        <w:t>depends</w:t>
      </w:r>
      <w:proofErr w:type="gramEnd"/>
      <w:r w:rsidRPr="00B805D9">
        <w:rPr>
          <w:rFonts w:ascii="Courier New" w:hAnsi="Courier New" w:cs="Courier New"/>
          <w:lang w:val="en-US"/>
        </w:rPr>
        <w:t xml:space="preserve"> on a network map.  For such a CDNI Advertisement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resource, t</w:t>
      </w:r>
      <w:r w:rsidRPr="00B805D9">
        <w:rPr>
          <w:rFonts w:ascii="Courier New" w:hAnsi="Courier New" w:cs="Courier New"/>
          <w:lang w:val="en-US"/>
        </w:rPr>
        <w:t>he resource id of its dependent network map MUST be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included in the "uses" field of its IRD entry, and the "dependent-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vtags</w:t>
      </w:r>
      <w:proofErr w:type="spellEnd"/>
      <w:r w:rsidRPr="00B805D9">
        <w:rPr>
          <w:rFonts w:ascii="Courier New" w:hAnsi="Courier New" w:cs="Courier New"/>
          <w:lang w:val="en-US"/>
        </w:rPr>
        <w:t>" field with a reference to this network map MUST be included in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its response (see the example in Section 4.2.3).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4.2.  Ex</w:t>
      </w:r>
      <w:r w:rsidRPr="00B805D9">
        <w:rPr>
          <w:rFonts w:ascii="Courier New" w:hAnsi="Courier New" w:cs="Courier New"/>
          <w:lang w:val="en-US"/>
        </w:rPr>
        <w:t>amples</w:t>
      </w:r>
    </w:p>
    <w:p w14:paraId="7C82991C" w14:textId="3DFE01B6" w:rsidR="00000000" w:rsidRPr="00B805D9" w:rsidDel="0095475A" w:rsidRDefault="001F2384" w:rsidP="00D93648">
      <w:pPr>
        <w:pStyle w:val="Textebrut"/>
        <w:rPr>
          <w:del w:id="224" w:author="BOUCADAIR Mohamed INNOV/NET" w:date="2021-12-14T11:06:00Z"/>
          <w:rFonts w:ascii="Courier New" w:hAnsi="Courier New" w:cs="Courier New"/>
          <w:lang w:val="en-US"/>
        </w:rPr>
      </w:pPr>
      <w:del w:id="225" w:author="BOUCADAIR Mohamed INNOV/NET" w:date="2021-12-14T11:06:00Z">
        <w:r w:rsidRPr="00B805D9" w:rsidDel="0095475A">
          <w:rPr>
            <w:rFonts w:ascii="Courier New" w:hAnsi="Courier New" w:cs="Courier New"/>
            <w:lang w:val="en-US"/>
          </w:rPr>
          <w:delText xml:space="preserve">4.2.1.  IRD </w:delText>
        </w:r>
      </w:del>
      <w:del w:id="226" w:author="BOUCADAIR Mohamed INNOV/NET" w:date="2021-12-14T11:04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</w:t>
      </w:r>
      <w:ins w:id="227" w:author="BOUCADAIR Mohamed INNOV/NET" w:date="2021-12-14T11:03:00Z">
        <w:r w:rsidR="0095475A">
          <w:rPr>
            <w:rFonts w:ascii="Courier New" w:hAnsi="Courier New" w:cs="Courier New"/>
            <w:lang w:val="en-US"/>
          </w:rPr>
          <w:t xml:space="preserve">following </w:t>
        </w:r>
      </w:ins>
      <w:r w:rsidRPr="00B805D9">
        <w:rPr>
          <w:rFonts w:ascii="Courier New" w:hAnsi="Courier New" w:cs="Courier New"/>
          <w:lang w:val="en-US"/>
        </w:rPr>
        <w:t xml:space="preserve">examples </w:t>
      </w:r>
      <w:del w:id="228" w:author="BOUCADAIR Mohamed INNOV/NET" w:date="2021-12-14T11:03:00Z">
        <w:r w:rsidRPr="00B805D9" w:rsidDel="0095475A">
          <w:rPr>
            <w:rFonts w:ascii="Courier New" w:hAnsi="Courier New" w:cs="Courier New"/>
            <w:lang w:val="en-US"/>
          </w:rPr>
          <w:delText xml:space="preserve">below </w:delText>
        </w:r>
      </w:del>
      <w:r w:rsidRPr="00B805D9">
        <w:rPr>
          <w:rFonts w:ascii="Courier New" w:hAnsi="Courier New" w:cs="Courier New"/>
          <w:lang w:val="en-US"/>
        </w:rPr>
        <w:t xml:space="preserve">use the same IRD </w:t>
      </w:r>
      <w:r w:rsidRPr="00B805D9">
        <w:rPr>
          <w:rFonts w:ascii="Courier New" w:hAnsi="Courier New" w:cs="Courier New"/>
          <w:lang w:val="en-US"/>
        </w:rPr>
        <w:t xml:space="preserve">given in </w:t>
      </w:r>
      <w:r w:rsidRPr="0095475A">
        <w:rPr>
          <w:rFonts w:ascii="Courier New" w:hAnsi="Courier New" w:cs="Courier New"/>
          <w:lang w:val="en-US"/>
        </w:rPr>
        <w:t>Section 3.7.1</w:t>
      </w:r>
      <w:r w:rsidRPr="00B805D9">
        <w:rPr>
          <w:rFonts w:ascii="Courier New" w:hAnsi="Courier New" w:cs="Courier New"/>
          <w:lang w:val="en-US"/>
        </w:rPr>
        <w:t>.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19]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4.2.2.  A</w:t>
      </w:r>
      <w:r w:rsidRPr="00B805D9">
        <w:rPr>
          <w:rFonts w:ascii="Courier New" w:hAnsi="Courier New" w:cs="Courier New"/>
          <w:lang w:val="en-US"/>
        </w:rPr>
        <w:t>LTO Network Map for CDNI Advertisement</w:t>
      </w:r>
      <w:ins w:id="229" w:author="BOUCADAIR Mohamed INNOV/NET" w:date="2021-12-14T11:04:00Z">
        <w:r w:rsidR="0095475A">
          <w:rPr>
            <w:rFonts w:ascii="Courier New" w:hAnsi="Courier New" w:cs="Courier New"/>
            <w:lang w:val="en-US"/>
          </w:rPr>
          <w:t>s</w:t>
        </w:r>
      </w:ins>
      <w:r w:rsidRPr="00B805D9">
        <w:rPr>
          <w:rFonts w:ascii="Courier New" w:hAnsi="Courier New" w:cs="Courier New"/>
          <w:lang w:val="en-US"/>
        </w:rPr>
        <w:t xml:space="preserve"> </w:t>
      </w:r>
      <w:del w:id="230" w:author="BOUCADAIR Mohamed INNOV/NET" w:date="2021-12-14T11:04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7C82991C" w14:textId="3DFE01B6" w:rsidR="00000000" w:rsidRPr="00B805D9" w:rsidDel="00182893" w:rsidRDefault="001F2384" w:rsidP="00D93648">
      <w:pPr>
        <w:pStyle w:val="Textebrut"/>
        <w:rPr>
          <w:del w:id="231" w:author="BOUCADAIR Mohamed INNOV/NET" w:date="2021-12-14T11:49:00Z"/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Below is</w:t>
      </w:r>
      <w:ins w:id="232" w:author="BOUCADAIR Mohamed INNOV/NET" w:date="2021-12-14T11:49:00Z">
        <w:r w:rsidR="00182893">
          <w:rPr>
            <w:rFonts w:ascii="Courier New" w:hAnsi="Courier New" w:cs="Courier New"/>
            <w:lang w:val="en-US"/>
          </w:rPr>
          <w:t xml:space="preserve"> provided</w:t>
        </w:r>
      </w:ins>
      <w:r w:rsidRPr="00B805D9">
        <w:rPr>
          <w:rFonts w:ascii="Courier New" w:hAnsi="Courier New" w:cs="Courier New"/>
          <w:lang w:val="en-US"/>
        </w:rPr>
        <w:t xml:space="preserve"> </w:t>
      </w:r>
      <w:del w:id="233" w:author="BOUCADAIR Mohamed INNOV/NET" w:date="2021-12-14T11:49:00Z">
        <w:r w:rsidRPr="00B805D9" w:rsidDel="00182893">
          <w:rPr>
            <w:rFonts w:ascii="Courier New" w:hAnsi="Courier New" w:cs="Courier New"/>
            <w:lang w:val="en-US"/>
          </w:rPr>
          <w:delText>an example</w:delText>
        </w:r>
      </w:del>
      <w:ins w:id="234" w:author="BOUCADAIR Mohamed INNOV/NET" w:date="2021-12-14T11:49:00Z">
        <w:r w:rsidR="00182893">
          <w:rPr>
            <w:rFonts w:ascii="Courier New" w:hAnsi="Courier New" w:cs="Courier New"/>
            <w:lang w:val="en-US"/>
          </w:rPr>
          <w:t>a sample</w:t>
        </w:r>
      </w:ins>
      <w:r w:rsidRPr="00B805D9">
        <w:rPr>
          <w:rFonts w:ascii="Courier New" w:hAnsi="Courier New" w:cs="Courier New"/>
          <w:lang w:val="en-US"/>
        </w:rPr>
        <w:t xml:space="preserve"> network map whose resource id is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  <w:ins w:id="235" w:author="BOUCADAIR Mohamed INNOV/NET" w:date="2021-12-14T11:49:00Z">
        <w:r w:rsidR="00182893">
          <w:rPr>
            <w:rFonts w:ascii="Courier New" w:hAnsi="Courier New" w:cs="Courier New"/>
            <w:lang w:val="en-US"/>
          </w:rPr>
          <w:t>. This</w:t>
        </w:r>
      </w:ins>
      <w:del w:id="236" w:author="BOUCADAIR Mohamed INNOV/NET" w:date="2021-12-14T11:49:00Z">
        <w:r w:rsidRPr="00B805D9" w:rsidDel="00182893">
          <w:rPr>
            <w:rFonts w:ascii="Courier New" w:hAnsi="Courier New" w:cs="Courier New"/>
            <w:lang w:val="en-US"/>
          </w:rPr>
          <w:delText>,</w:delText>
        </w:r>
      </w:del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del w:id="237" w:author="BOUCADAIR Mohamed INNOV/NET" w:date="2021-12-14T11:50:00Z">
        <w:r w:rsidRPr="00B805D9" w:rsidDel="00182893">
          <w:rPr>
            <w:rFonts w:ascii="Courier New" w:hAnsi="Courier New" w:cs="Courier New"/>
            <w:lang w:val="en-US"/>
          </w:rPr>
          <w:delText xml:space="preserve">and this </w:delText>
        </w:r>
      </w:del>
      <w:r w:rsidRPr="00B805D9">
        <w:rPr>
          <w:rFonts w:ascii="Courier New" w:hAnsi="Courier New" w:cs="Courier New"/>
          <w:lang w:val="en-US"/>
        </w:rPr>
        <w:t>map is referenced by the CDNI Advertisement example in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Section 4.2.3.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GET /</w:t>
      </w:r>
      <w:proofErr w:type="spellStart"/>
      <w:r w:rsidRPr="00B805D9">
        <w:rPr>
          <w:rFonts w:ascii="Courier New" w:hAnsi="Courier New" w:cs="Courier New"/>
          <w:lang w:val="en-US"/>
        </w:rPr>
        <w:t>myeunetmap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Host: alto.exampl</w:t>
      </w:r>
      <w:r w:rsidRPr="00B805D9">
        <w:rPr>
          <w:rFonts w:ascii="Courier New" w:hAnsi="Courier New" w:cs="Courier New"/>
          <w:lang w:val="en-US"/>
        </w:rPr>
        <w:t>e.com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Accept: application/</w:t>
      </w:r>
      <w:proofErr w:type="spellStart"/>
      <w:r w:rsidRPr="00B805D9">
        <w:rPr>
          <w:rFonts w:ascii="Courier New" w:hAnsi="Courier New" w:cs="Courier New"/>
          <w:lang w:val="en-US"/>
        </w:rPr>
        <w:t>alto-networkmap+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HTTP/1.1 200 OK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Content-Length: 326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alto-networkmap+json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"meta":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resource-id":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"tag": "3ee2cb7e8d63d9fab71b9b34cbf764436315542e"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"network-map":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"south-</w:t>
      </w:r>
      <w:proofErr w:type="spellStart"/>
      <w:r w:rsidRPr="00B805D9">
        <w:rPr>
          <w:rFonts w:ascii="Courier New" w:hAnsi="Courier New" w:cs="Courier New"/>
          <w:lang w:val="en-US"/>
        </w:rPr>
        <w:t>france</w:t>
      </w:r>
      <w:proofErr w:type="spellEnd"/>
      <w:proofErr w:type="gramStart"/>
      <w:r w:rsidRPr="00B805D9">
        <w:rPr>
          <w:rFonts w:ascii="Courier New" w:hAnsi="Courier New" w:cs="Courier New"/>
          <w:lang w:val="en-US"/>
        </w:rPr>
        <w:t>" :</w:t>
      </w:r>
      <w:proofErr w:type="gramEnd"/>
      <w:r w:rsidRPr="00B805D9">
        <w:rPr>
          <w:rFonts w:ascii="Courier New" w:hAnsi="Courier New" w:cs="Courier New"/>
          <w:lang w:val="en-US"/>
        </w:rPr>
        <w:t xml:space="preserve">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"ipv4": [ "192.0.2.0/24", "198.51.100.0/25" ],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"ipv6": [ "2001:db</w:t>
      </w:r>
      <w:proofErr w:type="gramStart"/>
      <w:r w:rsidRPr="00B805D9">
        <w:rPr>
          <w:rFonts w:ascii="Courier New" w:hAnsi="Courier New" w:cs="Courier New"/>
          <w:lang w:val="en-US"/>
        </w:rPr>
        <w:t>8::/</w:t>
      </w:r>
      <w:proofErr w:type="gramEnd"/>
      <w:r w:rsidRPr="00B805D9">
        <w:rPr>
          <w:rFonts w:ascii="Courier New" w:hAnsi="Courier New" w:cs="Courier New"/>
          <w:lang w:val="en-US"/>
        </w:rPr>
        <w:t>32"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</w:t>
      </w:r>
      <w:r w:rsidRPr="00B805D9">
        <w:rPr>
          <w:rFonts w:ascii="Courier New" w:hAnsi="Courier New" w:cs="Courier New"/>
          <w:lang w:val="en-US"/>
        </w:rPr>
        <w:t xml:space="preserve">    "</w:t>
      </w:r>
      <w:proofErr w:type="spellStart"/>
      <w:r w:rsidRPr="00B805D9">
        <w:rPr>
          <w:rFonts w:ascii="Courier New" w:hAnsi="Courier New" w:cs="Courier New"/>
          <w:lang w:val="en-US"/>
        </w:rPr>
        <w:t>germany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"ipv4": [ "203.0.113.0/24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4.2.3.  ALTO PID Footprints in CDNI Advertisement</w:t>
      </w:r>
      <w:ins w:id="238" w:author="BOUCADAIR Mohamed INNOV/NET" w:date="2021-12-14T11:04:00Z">
        <w:r w:rsidR="0095475A">
          <w:rPr>
            <w:rFonts w:ascii="Courier New" w:hAnsi="Courier New" w:cs="Courier New"/>
            <w:lang w:val="en-US"/>
          </w:rPr>
          <w:t>s</w:t>
        </w:r>
      </w:ins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This example shows a CDNI Advertisement resource that depends on a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network map described in Section 4.2.2.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20]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GET /</w:t>
      </w:r>
      <w:proofErr w:type="spellStart"/>
      <w:r w:rsidRPr="00B805D9">
        <w:rPr>
          <w:rFonts w:ascii="Courier New" w:hAnsi="Courier New" w:cs="Courier New"/>
          <w:lang w:val="en-US"/>
        </w:rPr>
        <w:t>networkcdnifci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Host: alto.example.com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Accept: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</w:t>
      </w:r>
      <w:proofErr w:type="gramStart"/>
      <w:r w:rsidRPr="00B805D9">
        <w:rPr>
          <w:rFonts w:ascii="Courier New" w:hAnsi="Courier New" w:cs="Courier New"/>
          <w:lang w:val="en-US"/>
        </w:rPr>
        <w:t>json,appl</w:t>
      </w:r>
      <w:r w:rsidRPr="00B805D9">
        <w:rPr>
          <w:rFonts w:ascii="Courier New" w:hAnsi="Courier New" w:cs="Courier New"/>
          <w:lang w:val="en-US"/>
        </w:rPr>
        <w:t>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HTTP/1.1 200 OK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Content-Length: 706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"meta":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"dependent-</w:t>
      </w:r>
      <w:proofErr w:type="spellStart"/>
      <w:r w:rsidRPr="00B805D9">
        <w:rPr>
          <w:rFonts w:ascii="Courier New" w:hAnsi="Courier New" w:cs="Courier New"/>
          <w:lang w:val="en-US"/>
        </w:rPr>
        <w:t>vtags</w:t>
      </w:r>
      <w:proofErr w:type="spellEnd"/>
      <w:r w:rsidRPr="00B805D9">
        <w:rPr>
          <w:rFonts w:ascii="Courier New" w:hAnsi="Courier New" w:cs="Courier New"/>
          <w:lang w:val="en-US"/>
        </w:rPr>
        <w:t>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"resource-id":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"tag": "3ee2cb7e8d63d9f</w:t>
      </w:r>
      <w:r w:rsidRPr="00B805D9">
        <w:rPr>
          <w:rFonts w:ascii="Courier New" w:hAnsi="Courier New" w:cs="Courier New"/>
          <w:lang w:val="en-US"/>
        </w:rPr>
        <w:t>ab71b9b34cbf764436315542e"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-advertisement": {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"capabilities-with-footprints":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"capability-value": [ "https/1.1" ],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"footprint</w:t>
      </w:r>
      <w:r w:rsidRPr="00B805D9">
        <w:rPr>
          <w:rFonts w:ascii="Courier New" w:hAnsi="Courier New" w:cs="Courier New"/>
          <w:lang w:val="en-US"/>
        </w:rPr>
        <w:t>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footprint-type":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"footprint-value": [ "south-</w:t>
      </w:r>
      <w:proofErr w:type="spellStart"/>
      <w:r w:rsidRPr="00B805D9">
        <w:rPr>
          <w:rFonts w:ascii="Courier New" w:hAnsi="Courier New" w:cs="Courier New"/>
          <w:lang w:val="en-US"/>
        </w:rPr>
        <w:t>france</w:t>
      </w:r>
      <w:proofErr w:type="spellEnd"/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FCI.AcquisitionProtocol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"capability-value": [ "https/1.1" ],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 xml:space="preserve">           "footprints": [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footprint-type":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"footprint-value": [ "</w:t>
      </w:r>
      <w:proofErr w:type="spellStart"/>
      <w:r w:rsidRPr="00B805D9">
        <w:rPr>
          <w:rFonts w:ascii="Courier New" w:hAnsi="Courier New" w:cs="Courier New"/>
          <w:lang w:val="en-US"/>
        </w:rPr>
        <w:t>germany</w:t>
      </w:r>
      <w:proofErr w:type="spellEnd"/>
      <w:r w:rsidRPr="00B805D9">
        <w:rPr>
          <w:rFonts w:ascii="Courier New" w:hAnsi="Courier New" w:cs="Courier New"/>
          <w:lang w:val="en-US"/>
        </w:rPr>
        <w:t>", "south-</w:t>
      </w:r>
      <w:proofErr w:type="spellStart"/>
      <w:r w:rsidRPr="00B805D9">
        <w:rPr>
          <w:rFonts w:ascii="Courier New" w:hAnsi="Courier New" w:cs="Courier New"/>
          <w:lang w:val="en-US"/>
        </w:rPr>
        <w:t>france</w:t>
      </w:r>
      <w:proofErr w:type="spellEnd"/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]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}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4.2.4.  Incremental Updates </w:t>
      </w:r>
      <w:del w:id="239" w:author="BOUCADAIR Mohamed INNOV/NET" w:date="2021-12-14T11:04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In this exam</w:t>
      </w:r>
      <w:r w:rsidRPr="00B805D9">
        <w:rPr>
          <w:rFonts w:ascii="Courier New" w:hAnsi="Courier New" w:cs="Courier New"/>
          <w:lang w:val="en-US"/>
        </w:rPr>
        <w:t>ple, the ALTO client is interested in changes of "my-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-with-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-footprints" and its dependent network map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".  Considering two changes, the first one is to change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footprints of the https/1.1 delivery protocol capability, and th</w:t>
      </w:r>
      <w:r w:rsidRPr="00B805D9">
        <w:rPr>
          <w:rFonts w:ascii="Courier New" w:hAnsi="Courier New" w:cs="Courier New"/>
          <w:lang w:val="en-US"/>
        </w:rPr>
        <w:t>e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second one is to remove the "south-</w:t>
      </w:r>
      <w:proofErr w:type="spellStart"/>
      <w:r w:rsidRPr="00B805D9">
        <w:rPr>
          <w:rFonts w:ascii="Courier New" w:hAnsi="Courier New" w:cs="Courier New"/>
          <w:lang w:val="en-US"/>
        </w:rPr>
        <w:t>france</w:t>
      </w:r>
      <w:proofErr w:type="spellEnd"/>
      <w:r w:rsidRPr="00B805D9">
        <w:rPr>
          <w:rFonts w:ascii="Courier New" w:hAnsi="Courier New" w:cs="Courier New"/>
          <w:lang w:val="en-US"/>
        </w:rPr>
        <w:t>" PID from the footprints of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the</w:t>
      </w:r>
      <w:proofErr w:type="gramEnd"/>
      <w:r w:rsidRPr="00D93648">
        <w:rPr>
          <w:rFonts w:ascii="Courier New" w:hAnsi="Courier New" w:cs="Courier New"/>
        </w:rPr>
        <w:t xml:space="preserve"> https/1.1 acquisition </w:t>
      </w:r>
      <w:proofErr w:type="spellStart"/>
      <w:r w:rsidRPr="00D93648">
        <w:rPr>
          <w:rFonts w:ascii="Courier New" w:hAnsi="Courier New" w:cs="Courier New"/>
        </w:rPr>
        <w:t>protocol</w:t>
      </w:r>
      <w:proofErr w:type="spellEnd"/>
      <w:r w:rsidRPr="00D93648">
        <w:rPr>
          <w:rFonts w:ascii="Courier New" w:hAnsi="Courier New" w:cs="Courier New"/>
        </w:rPr>
        <w:t xml:space="preserve"> </w:t>
      </w:r>
      <w:proofErr w:type="spellStart"/>
      <w:r w:rsidRPr="00D93648">
        <w:rPr>
          <w:rFonts w:ascii="Courier New" w:hAnsi="Courier New" w:cs="Courier New"/>
        </w:rPr>
        <w:t>capability</w:t>
      </w:r>
      <w:proofErr w:type="spellEnd"/>
      <w:r w:rsidRPr="00D93648">
        <w:rPr>
          <w:rFonts w:ascii="Courier New" w:hAnsi="Courier New" w:cs="Courier New"/>
        </w:rPr>
        <w:t>.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21]</w:t>
      </w:r>
    </w:p>
    <w:p w14:paraId="7C82991C" w14:textId="3DFE01B6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 xml:space="preserve">Internet-Draft             CDNI FCI using ALTO      </w:t>
      </w:r>
      <w:r w:rsidRPr="00B805D9">
        <w:rPr>
          <w:rFonts w:ascii="Courier New" w:hAnsi="Courier New" w:cs="Courier New"/>
          <w:lang w:val="en-US"/>
        </w:rPr>
        <w:t xml:space="preserve">       December 2021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POST /updates/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Host: alto.example.com</w:t>
      </w:r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Accept: text/event-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stream,application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alto-updatestreamparams+json</w:t>
      </w:r>
      <w:proofErr w:type="spellEnd"/>
    </w:p>
    <w:p w14:paraId="7C82991C" w14:textId="3DFE01B6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Content-Length: 174</w:t>
      </w:r>
    </w:p>
    <w:p w14:paraId="7C82991C" w14:textId="3DFE01B6" w:rsidR="00182893" w:rsidRPr="00182893" w:rsidRDefault="00182893" w:rsidP="00182893">
      <w:pPr>
        <w:pStyle w:val="Textebrut"/>
        <w:rPr>
          <w:ins w:id="240" w:author="BOUCADAIR Mohamed INNOV/NET" w:date="2021-12-14T11:51:00Z"/>
          <w:rFonts w:ascii="Courier New" w:hAnsi="Courier New" w:cs="Courier New"/>
          <w:lang w:val="en-US"/>
        </w:rPr>
      </w:pPr>
      <w:ins w:id="241" w:author="BOUCADAIR Mohamed INNOV/NET" w:date="2021-12-14T11:51:00Z">
        <w:r>
          <w:rPr>
            <w:rFonts w:ascii="Courier New" w:hAnsi="Courier New" w:cs="Courier New"/>
            <w:lang w:val="en-US"/>
          </w:rPr>
          <w:t xml:space="preserve">     </w:t>
        </w:r>
        <w:r w:rsidRPr="00182893">
          <w:rPr>
            <w:rFonts w:ascii="Courier New" w:hAnsi="Courier New" w:cs="Courier New"/>
            <w:lang w:val="en-US"/>
          </w:rPr>
          <w:t>{</w:t>
        </w:r>
      </w:ins>
    </w:p>
    <w:p w14:paraId="549484BF" w14:textId="4FA2A979" w:rsidR="00000000" w:rsidRPr="00B805D9" w:rsidDel="00182893" w:rsidRDefault="00182893" w:rsidP="00182893">
      <w:pPr>
        <w:pStyle w:val="Textebrut"/>
        <w:rPr>
          <w:del w:id="242" w:author="BOUCADAIR Mohamed INNOV/NET" w:date="2021-12-14T11:51:00Z"/>
          <w:rFonts w:ascii="Courier New" w:hAnsi="Courier New" w:cs="Courier New"/>
          <w:lang w:val="en-US"/>
        </w:rPr>
      </w:pPr>
      <w:ins w:id="243" w:author="BOUCADAIR Mohamed INNOV/NET" w:date="2021-12-14T11:51:00Z">
        <w:r w:rsidRPr="00182893">
          <w:rPr>
            <w:rFonts w:ascii="Courier New" w:hAnsi="Courier New" w:cs="Courier New"/>
            <w:lang w:val="en-US"/>
          </w:rPr>
          <w:t xml:space="preserve">  </w:t>
        </w:r>
        <w:r>
          <w:rPr>
            <w:rFonts w:ascii="Courier New" w:hAnsi="Courier New" w:cs="Courier New"/>
            <w:lang w:val="en-US"/>
          </w:rPr>
          <w:t xml:space="preserve">     </w:t>
        </w:r>
        <w:r w:rsidRPr="00182893">
          <w:rPr>
            <w:rFonts w:ascii="Courier New" w:hAnsi="Courier New" w:cs="Courier New"/>
            <w:lang w:val="en-US"/>
          </w:rPr>
          <w:t>"add": {</w:t>
        </w:r>
      </w:ins>
      <w:del w:id="244" w:author="BOUCADAIR Mohamed INNOV/NET" w:date="2021-12-14T11:51:00Z">
        <w:r w:rsidR="001F2384" w:rsidRPr="00B805D9" w:rsidDel="00182893">
          <w:rPr>
            <w:rFonts w:ascii="Courier New" w:hAnsi="Courier New" w:cs="Courier New"/>
            <w:lang w:val="en-US"/>
          </w:rPr>
          <w:delText xml:space="preserve">     { "add": {</w:delText>
        </w:r>
      </w:del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</w:t>
      </w:r>
      <w:r w:rsidRPr="00B805D9">
        <w:rPr>
          <w:rFonts w:ascii="Courier New" w:hAnsi="Courier New" w:cs="Courier New"/>
          <w:lang w:val="en-US"/>
        </w:rPr>
        <w:t xml:space="preserve">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-stream":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"resource-id": "my-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"my-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-stream":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"resource-id": "my-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-with-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-footprints"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HTTP/1.1 200 OK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Connection: keep-alive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</w:t>
      </w:r>
      <w:r w:rsidRPr="00B805D9">
        <w:rPr>
          <w:rFonts w:ascii="Courier New" w:hAnsi="Courier New" w:cs="Courier New"/>
          <w:lang w:val="en-US"/>
        </w:rPr>
        <w:t xml:space="preserve">   Content-Type: text/event-stream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alto-updatestreamcontrol+json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{"control-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"https://alto.example.com/updates/streams/3141592653590"}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alto-networkmap+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-eu-netmap-stream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</w:t>
      </w:r>
      <w:r w:rsidRPr="00B805D9">
        <w:rPr>
          <w:rFonts w:ascii="Courier New" w:hAnsi="Courier New" w:cs="Courier New"/>
          <w:lang w:val="en-US"/>
        </w:rPr>
        <w:t xml:space="preserve"> data: </w:t>
      </w:r>
      <w:proofErr w:type="gramStart"/>
      <w:r w:rsidRPr="00B805D9">
        <w:rPr>
          <w:rFonts w:ascii="Courier New" w:hAnsi="Courier New" w:cs="Courier New"/>
          <w:lang w:val="en-US"/>
        </w:rPr>
        <w:t>{ ...</w:t>
      </w:r>
      <w:proofErr w:type="gramEnd"/>
      <w:r w:rsidRPr="00B805D9">
        <w:rPr>
          <w:rFonts w:ascii="Courier New" w:hAnsi="Courier New" w:cs="Courier New"/>
          <w:lang w:val="en-US"/>
        </w:rPr>
        <w:t xml:space="preserve"> full Network Map of my-</w:t>
      </w:r>
      <w:proofErr w:type="spellStart"/>
      <w:r w:rsidRPr="00B805D9">
        <w:rPr>
          <w:rFonts w:ascii="Courier New" w:hAnsi="Courier New" w:cs="Courier New"/>
          <w:lang w:val="en-US"/>
        </w:rPr>
        <w:t>eu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  <w:proofErr w:type="spellStart"/>
      <w:r w:rsidRPr="00B805D9">
        <w:rPr>
          <w:rFonts w:ascii="Courier New" w:hAnsi="Courier New" w:cs="Courier New"/>
          <w:lang w:val="en-US"/>
        </w:rPr>
        <w:t>netmap</w:t>
      </w:r>
      <w:proofErr w:type="spellEnd"/>
      <w:r w:rsidRPr="00B805D9">
        <w:rPr>
          <w:rFonts w:ascii="Courier New" w:hAnsi="Courier New" w:cs="Courier New"/>
          <w:lang w:val="en-US"/>
        </w:rPr>
        <w:t xml:space="preserve"> ...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alto-cdnifci+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-netmap-cdnifci-stream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</w:t>
      </w:r>
      <w:proofErr w:type="gramStart"/>
      <w:r w:rsidRPr="00B805D9">
        <w:rPr>
          <w:rFonts w:ascii="Courier New" w:hAnsi="Courier New" w:cs="Courier New"/>
          <w:lang w:val="en-US"/>
        </w:rPr>
        <w:t>{ ...</w:t>
      </w:r>
      <w:proofErr w:type="gramEnd"/>
      <w:r w:rsidRPr="00B805D9">
        <w:rPr>
          <w:rFonts w:ascii="Courier New" w:hAnsi="Courier New" w:cs="Courier New"/>
          <w:lang w:val="en-US"/>
        </w:rPr>
        <w:t xml:space="preserve"> full CDNI Advertisement resource ...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-netmap-cdnifci-stream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 xml:space="preserve">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"replace",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 "/meta/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/tag",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"value": "dasdfa10ce8b059740bddsfasd8eb1d47853716"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"add",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"/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-advertisement/capabilities-wi</w:t>
      </w:r>
      <w:r w:rsidRPr="00B805D9">
        <w:rPr>
          <w:rFonts w:ascii="Courier New" w:hAnsi="Courier New" w:cs="Courier New"/>
          <w:lang w:val="en-US"/>
        </w:rPr>
        <w:t>th-footprints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/0/footprints/0/footprint-value/-",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"value": "</w:t>
      </w:r>
      <w:proofErr w:type="spellStart"/>
      <w:r w:rsidRPr="00B805D9">
        <w:rPr>
          <w:rFonts w:ascii="Courier New" w:hAnsi="Courier New" w:cs="Courier New"/>
          <w:lang w:val="en-US"/>
        </w:rPr>
        <w:t>germany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</w:t>
      </w:r>
      <w:proofErr w:type="gramStart"/>
      <w:r w:rsidRPr="00B805D9">
        <w:rPr>
          <w:rFonts w:ascii="Courier New" w:hAnsi="Courier New" w:cs="Courier New"/>
          <w:lang w:val="en-US"/>
        </w:rPr>
        <w:t>: ]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-netmap-cdnifci-stream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"replace",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 "/met</w:t>
      </w:r>
      <w:r w:rsidRPr="00B805D9">
        <w:rPr>
          <w:rFonts w:ascii="Courier New" w:hAnsi="Courier New" w:cs="Courier New"/>
          <w:lang w:val="en-US"/>
        </w:rPr>
        <w:t>a/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/tag",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22]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"value": "a10ce8b059740b0b2e3f8eb1d4785acd42231bfe"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</w:t>
      </w:r>
      <w:r w:rsidRPr="00B805D9">
        <w:rPr>
          <w:rFonts w:ascii="Courier New" w:hAnsi="Courier New" w:cs="Courier New"/>
          <w:lang w:val="en-US"/>
        </w:rPr>
        <w:t>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"remove",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"/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-advertisement/capabilities-with-footprints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/1/footprints/0/footprint-value/1"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</w:t>
      </w:r>
      <w:proofErr w:type="gramStart"/>
      <w:r w:rsidRPr="00B805D9">
        <w:rPr>
          <w:rFonts w:ascii="Courier New" w:hAnsi="Courier New" w:cs="Courier New"/>
          <w:lang w:val="en-US"/>
        </w:rPr>
        <w:t>: ]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  Filtered CDNI Advertisement using CDNI Capabilities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Section</w:t>
      </w:r>
      <w:ins w:id="245" w:author="BOUCADAIR Mohamed INNOV/NET" w:date="2021-12-14T11:51:00Z">
        <w:r w:rsidR="00182893">
          <w:rPr>
            <w:rFonts w:ascii="Courier New" w:hAnsi="Courier New" w:cs="Courier New"/>
            <w:lang w:val="en-US"/>
          </w:rPr>
          <w:t>s</w:t>
        </w:r>
      </w:ins>
      <w:r w:rsidRPr="00B805D9">
        <w:rPr>
          <w:rFonts w:ascii="Courier New" w:hAnsi="Courier New" w:cs="Courier New"/>
          <w:lang w:val="en-US"/>
        </w:rPr>
        <w:t xml:space="preserve"> 3 and </w:t>
      </w:r>
      <w:del w:id="246" w:author="BOUCADAIR Mohamed INNOV/NET" w:date="2021-12-14T11:51:00Z">
        <w:r w:rsidRPr="00B805D9" w:rsidDel="00182893">
          <w:rPr>
            <w:rFonts w:ascii="Courier New" w:hAnsi="Courier New" w:cs="Courier New"/>
            <w:lang w:val="en-US"/>
          </w:rPr>
          <w:delText>S</w:delText>
        </w:r>
        <w:r w:rsidRPr="00B805D9" w:rsidDel="00182893">
          <w:rPr>
            <w:rFonts w:ascii="Courier New" w:hAnsi="Courier New" w:cs="Courier New"/>
            <w:lang w:val="en-US"/>
          </w:rPr>
          <w:delText xml:space="preserve">ection </w:delText>
        </w:r>
      </w:del>
      <w:r w:rsidRPr="00B805D9">
        <w:rPr>
          <w:rFonts w:ascii="Courier New" w:hAnsi="Courier New" w:cs="Courier New"/>
          <w:lang w:val="en-US"/>
        </w:rPr>
        <w:t>4 describe CDNI Advertisement Service which can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be used to enable a </w:t>
      </w:r>
      <w:proofErr w:type="spellStart"/>
      <w:r w:rsidRPr="00B805D9">
        <w:rPr>
          <w:rFonts w:ascii="Courier New" w:hAnsi="Courier New" w:cs="Courier New"/>
          <w:lang w:val="en-US"/>
        </w:rPr>
        <w:t>uCDN</w:t>
      </w:r>
      <w:proofErr w:type="spellEnd"/>
      <w:r w:rsidRPr="00B805D9">
        <w:rPr>
          <w:rFonts w:ascii="Courier New" w:hAnsi="Courier New" w:cs="Courier New"/>
          <w:lang w:val="en-US"/>
        </w:rPr>
        <w:t xml:space="preserve"> to get capabilities with footprint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restrictions from </w:t>
      </w:r>
      <w:proofErr w:type="spellStart"/>
      <w:r w:rsidRPr="00B805D9">
        <w:rPr>
          <w:rFonts w:ascii="Courier New" w:hAnsi="Courier New" w:cs="Courier New"/>
          <w:lang w:val="en-US"/>
        </w:rPr>
        <w:t>dCDNs</w:t>
      </w:r>
      <w:proofErr w:type="spellEnd"/>
      <w:r w:rsidRPr="00B805D9">
        <w:rPr>
          <w:rFonts w:ascii="Courier New" w:hAnsi="Courier New" w:cs="Courier New"/>
          <w:lang w:val="en-US"/>
        </w:rPr>
        <w:t>.  However, since always getting full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Advertisement resources from </w:t>
      </w:r>
      <w:proofErr w:type="spellStart"/>
      <w:r w:rsidRPr="00B805D9">
        <w:rPr>
          <w:rFonts w:ascii="Courier New" w:hAnsi="Courier New" w:cs="Courier New"/>
          <w:lang w:val="en-US"/>
        </w:rPr>
        <w:t>dCDNs</w:t>
      </w:r>
      <w:proofErr w:type="spellEnd"/>
      <w:r w:rsidRPr="00B805D9">
        <w:rPr>
          <w:rFonts w:ascii="Courier New" w:hAnsi="Courier New" w:cs="Courier New"/>
          <w:lang w:val="en-US"/>
        </w:rPr>
        <w:t xml:space="preserve"> is inefficient, this document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 xml:space="preserve">  introduces a new service</w:t>
      </w:r>
      <w:ins w:id="247" w:author="BOUCADAIR Mohamed INNOV/NET" w:date="2021-12-14T11:51:00Z">
        <w:r w:rsidR="00182893">
          <w:rPr>
            <w:rFonts w:ascii="Courier New" w:hAnsi="Courier New" w:cs="Courier New"/>
            <w:lang w:val="en-US"/>
          </w:rPr>
          <w:t>,</w:t>
        </w:r>
      </w:ins>
      <w:r w:rsidRPr="00B805D9">
        <w:rPr>
          <w:rFonts w:ascii="Courier New" w:hAnsi="Courier New" w:cs="Courier New"/>
          <w:lang w:val="en-US"/>
        </w:rPr>
        <w:t xml:space="preserve"> named "Filtered CDNI Advertisement Service",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to allow a client to filter a CDNI Advertisement resource using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client-given set of CDNI capabilities.  For each entry of the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Advertisement response, an entry will only</w:t>
      </w:r>
      <w:r w:rsidRPr="00B805D9">
        <w:rPr>
          <w:rFonts w:ascii="Courier New" w:hAnsi="Courier New" w:cs="Courier New"/>
          <w:lang w:val="en-US"/>
        </w:rPr>
        <w:t xml:space="preserve"> be returned to the client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if it contains at least one of the </w:t>
      </w:r>
      <w:proofErr w:type="gramStart"/>
      <w:r w:rsidRPr="00B805D9">
        <w:rPr>
          <w:rFonts w:ascii="Courier New" w:hAnsi="Courier New" w:cs="Courier New"/>
          <w:lang w:val="en-US"/>
        </w:rPr>
        <w:t>client</w:t>
      </w:r>
      <w:proofErr w:type="gramEnd"/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>given CDNI capabilities.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relationship between a filtered CDNI Advertisement resource and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CDNI Advertisement resource is </w:t>
      </w:r>
      <w:proofErr w:type="gramStart"/>
      <w:r w:rsidRPr="00B805D9">
        <w:rPr>
          <w:rFonts w:ascii="Courier New" w:hAnsi="Courier New" w:cs="Courier New"/>
          <w:lang w:val="en-US"/>
        </w:rPr>
        <w:t>similar to</w:t>
      </w:r>
      <w:proofErr w:type="gramEnd"/>
      <w:r w:rsidRPr="00B805D9">
        <w:rPr>
          <w:rFonts w:ascii="Courier New" w:hAnsi="Courier New" w:cs="Courier New"/>
          <w:lang w:val="en-US"/>
        </w:rPr>
        <w:t xml:space="preserve"> the relationship between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filtered ne</w:t>
      </w:r>
      <w:r w:rsidRPr="00B805D9">
        <w:rPr>
          <w:rFonts w:ascii="Courier New" w:hAnsi="Courier New" w:cs="Courier New"/>
          <w:lang w:val="en-US"/>
        </w:rPr>
        <w:t>twork/cost map and a network/cost map.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5.1.  Media Type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filtered CDNI Advertisement resource uses the same media type</w:t>
      </w:r>
    </w:p>
    <w:p w14:paraId="549484BF" w14:textId="4FA2A979" w:rsidR="00EA3CF9" w:rsidRPr="00007D0B" w:rsidRDefault="001F2384" w:rsidP="00EA3CF9">
      <w:pPr>
        <w:pStyle w:val="Textebrut"/>
        <w:rPr>
          <w:ins w:id="248" w:author="BOUCADAIR Mohamed INNOV/NET" w:date="2021-12-14T11:14:00Z"/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defined for the CDNI Advertisement resource in Section 3.1</w:t>
      </w:r>
      <w:del w:id="249" w:author="BOUCADAIR Mohamed INNOV/NET" w:date="2021-12-14T11:14:00Z">
        <w:r w:rsidRPr="00B805D9" w:rsidDel="00EA3CF9">
          <w:rPr>
            <w:rFonts w:ascii="Courier New" w:hAnsi="Courier New" w:cs="Courier New"/>
            <w:lang w:val="en-US"/>
          </w:rPr>
          <w:delText>.</w:delText>
        </w:r>
      </w:del>
      <w:ins w:id="250" w:author="BOUCADAIR Mohamed INNOV/NET" w:date="2021-12-14T11:14:00Z">
        <w:r w:rsidR="00EA3CF9">
          <w:rPr>
            <w:rFonts w:ascii="Courier New" w:hAnsi="Courier New" w:cs="Courier New"/>
            <w:lang w:val="en-US"/>
          </w:rPr>
          <w:t xml:space="preserve">: </w:t>
        </w:r>
        <w:r w:rsidR="00EA3CF9" w:rsidRPr="00007D0B">
          <w:rPr>
            <w:rFonts w:ascii="Courier New" w:hAnsi="Courier New" w:cs="Courier New"/>
            <w:lang w:val="en-US"/>
          </w:rPr>
          <w:t>"application/</w:t>
        </w:r>
        <w:proofErr w:type="spellStart"/>
        <w:r w:rsidR="00EA3CF9" w:rsidRPr="00007D0B">
          <w:rPr>
            <w:rFonts w:ascii="Courier New" w:hAnsi="Courier New" w:cs="Courier New"/>
            <w:lang w:val="en-US"/>
          </w:rPr>
          <w:t>alto-cdni+json</w:t>
        </w:r>
        <w:proofErr w:type="spellEnd"/>
        <w:r w:rsidR="00EA3CF9" w:rsidRPr="00007D0B">
          <w:rPr>
            <w:rFonts w:ascii="Courier New" w:hAnsi="Courier New" w:cs="Courier New"/>
            <w:lang w:val="en-US"/>
          </w:rPr>
          <w:t>".</w:t>
        </w:r>
      </w:ins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5.2.  HTTP Method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filtered CDNI Advertisement resource is req</w:t>
      </w:r>
      <w:r w:rsidRPr="00B805D9">
        <w:rPr>
          <w:rFonts w:ascii="Courier New" w:hAnsi="Courier New" w:cs="Courier New"/>
          <w:lang w:val="en-US"/>
        </w:rPr>
        <w:t>uested using the HTTP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POST method.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5.3.  Accept Input Parameters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input parameters for a filtered CDNI Advertisement resource are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supplied in the entity body of the POST request.  This document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specifies the input parameters with a data fo</w:t>
      </w:r>
      <w:r w:rsidRPr="00B805D9">
        <w:rPr>
          <w:rFonts w:ascii="Courier New" w:hAnsi="Courier New" w:cs="Courier New"/>
          <w:lang w:val="en-US"/>
        </w:rPr>
        <w:t>rmat indicated by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media type "application/</w:t>
      </w:r>
      <w:proofErr w:type="spellStart"/>
      <w:r w:rsidRPr="00B805D9">
        <w:rPr>
          <w:rFonts w:ascii="Courier New" w:hAnsi="Courier New" w:cs="Courier New"/>
          <w:lang w:val="en-US"/>
        </w:rPr>
        <w:t>alto-cdnifilter+json</w:t>
      </w:r>
      <w:proofErr w:type="spellEnd"/>
      <w:r w:rsidRPr="00B805D9">
        <w:rPr>
          <w:rFonts w:ascii="Courier New" w:hAnsi="Courier New" w:cs="Courier New"/>
          <w:lang w:val="en-US"/>
        </w:rPr>
        <w:t>" which is a JSON object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of type </w:t>
      </w:r>
      <w:proofErr w:type="spellStart"/>
      <w:r w:rsidRPr="00B805D9">
        <w:rPr>
          <w:rFonts w:ascii="Courier New" w:hAnsi="Courier New" w:cs="Courier New"/>
          <w:lang w:val="en-US"/>
        </w:rPr>
        <w:t>ReqFilteredCDNIAdvertisement</w:t>
      </w:r>
      <w:proofErr w:type="spellEnd"/>
      <w:r w:rsidRPr="00B805D9">
        <w:rPr>
          <w:rFonts w:ascii="Courier New" w:hAnsi="Courier New" w:cs="Courier New"/>
          <w:lang w:val="en-US"/>
        </w:rPr>
        <w:t>, where: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Seedorf</w:t>
      </w:r>
      <w:proofErr w:type="spellEnd"/>
      <w:r w:rsidRPr="00B805D9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23]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</w:t>
      </w:r>
      <w:r w:rsidRPr="00B805D9">
        <w:rPr>
          <w:rFonts w:ascii="Courier New" w:hAnsi="Courier New" w:cs="Courier New"/>
          <w:lang w:val="en-US"/>
        </w:rPr>
        <w:t>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object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805D9">
        <w:rPr>
          <w:rFonts w:ascii="Courier New" w:hAnsi="Courier New" w:cs="Courier New"/>
          <w:lang w:val="en-US"/>
        </w:rPr>
        <w:t>JSONString</w:t>
      </w:r>
      <w:proofErr w:type="spellEnd"/>
      <w:r w:rsidRPr="00B805D9">
        <w:rPr>
          <w:rFonts w:ascii="Courier New" w:hAnsi="Courier New" w:cs="Courier New"/>
          <w:lang w:val="en-US"/>
        </w:rPr>
        <w:t xml:space="preserve"> capability-type;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805D9">
        <w:rPr>
          <w:rFonts w:ascii="Courier New" w:hAnsi="Courier New" w:cs="Courier New"/>
          <w:lang w:val="en-US"/>
        </w:rPr>
        <w:t>JSONValue</w:t>
      </w:r>
      <w:proofErr w:type="spellEnd"/>
      <w:r w:rsidRPr="00B805D9">
        <w:rPr>
          <w:rFonts w:ascii="Courier New" w:hAnsi="Courier New" w:cs="Courier New"/>
          <w:lang w:val="en-US"/>
        </w:rPr>
        <w:t xml:space="preserve"> capability-value;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 </w:t>
      </w:r>
      <w:proofErr w:type="spellStart"/>
      <w:r w:rsidRPr="00B805D9">
        <w:rPr>
          <w:rFonts w:ascii="Courier New" w:hAnsi="Courier New" w:cs="Courier New"/>
          <w:lang w:val="en-US"/>
        </w:rPr>
        <w:t>CDNICapability</w:t>
      </w:r>
      <w:proofErr w:type="spellEnd"/>
      <w:r w:rsidRPr="00B805D9">
        <w:rPr>
          <w:rFonts w:ascii="Courier New" w:hAnsi="Courier New" w:cs="Courier New"/>
          <w:lang w:val="en-US"/>
        </w:rPr>
        <w:t>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object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805D9">
        <w:rPr>
          <w:rFonts w:ascii="Courier New" w:hAnsi="Courier New" w:cs="Courier New"/>
          <w:lang w:val="en-US"/>
        </w:rPr>
        <w:t>CDNICapability</w:t>
      </w:r>
      <w:proofErr w:type="spellEnd"/>
      <w:r w:rsidRPr="00B805D9">
        <w:rPr>
          <w:rFonts w:ascii="Courier New" w:hAnsi="Courier New" w:cs="Courier New"/>
          <w:lang w:val="en-US"/>
        </w:rPr>
        <w:t xml:space="preserve"> 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-capabilities&lt;</w:t>
      </w:r>
      <w:proofErr w:type="gramStart"/>
      <w:r w:rsidRPr="00B805D9">
        <w:rPr>
          <w:rFonts w:ascii="Courier New" w:hAnsi="Courier New" w:cs="Courier New"/>
          <w:lang w:val="en-US"/>
        </w:rPr>
        <w:t>0..</w:t>
      </w:r>
      <w:proofErr w:type="gramEnd"/>
      <w:r w:rsidRPr="00B805D9">
        <w:rPr>
          <w:rFonts w:ascii="Courier New" w:hAnsi="Courier New" w:cs="Courier New"/>
          <w:lang w:val="en-US"/>
        </w:rPr>
        <w:t>*&gt;;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} </w:t>
      </w:r>
      <w:proofErr w:type="spellStart"/>
      <w:r w:rsidRPr="00B805D9">
        <w:rPr>
          <w:rFonts w:ascii="Courier New" w:hAnsi="Courier New" w:cs="Courier New"/>
          <w:lang w:val="en-US"/>
        </w:rPr>
        <w:t>ReqFilteredCDNIAdvert</w:t>
      </w:r>
      <w:r w:rsidRPr="00B805D9">
        <w:rPr>
          <w:rFonts w:ascii="Courier New" w:hAnsi="Courier New" w:cs="Courier New"/>
          <w:lang w:val="en-US"/>
        </w:rPr>
        <w:t>isement</w:t>
      </w:r>
      <w:proofErr w:type="spellEnd"/>
      <w:r w:rsidRPr="00B805D9">
        <w:rPr>
          <w:rFonts w:ascii="Courier New" w:hAnsi="Courier New" w:cs="Courier New"/>
          <w:lang w:val="en-US"/>
        </w:rPr>
        <w:t>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with fields: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capability-type:  The same as Base Advertisement Object's capability-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type defined in Section 5.1 of [RFC8008].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capability-value:  The same as Base Advertisement Object's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capability-value defined in Section 5.1</w:t>
      </w:r>
      <w:r w:rsidRPr="00B805D9">
        <w:rPr>
          <w:rFonts w:ascii="Courier New" w:hAnsi="Courier New" w:cs="Courier New"/>
          <w:lang w:val="en-US"/>
        </w:rPr>
        <w:t xml:space="preserve"> of [RFC8008].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-capabilities:  A list of CDNI capabilities defined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Section 5.1 of [RFC8008] for which footprints are to be returned.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If this list is empty, the ALTO server MUST interpret it as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request for the full CDNI Advert</w:t>
      </w:r>
      <w:r w:rsidRPr="00B805D9">
        <w:rPr>
          <w:rFonts w:ascii="Courier New" w:hAnsi="Courier New" w:cs="Courier New"/>
          <w:lang w:val="en-US"/>
        </w:rPr>
        <w:t>isement resource.  The ALTO server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MUST interpret entries appearing in this list multiple times as if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they appeared only once.  If the ALTO server does not define any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footprints for a CDNI capability, it MUST omit this capability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fr</w:t>
      </w:r>
      <w:r w:rsidRPr="00B805D9">
        <w:rPr>
          <w:rFonts w:ascii="Courier New" w:hAnsi="Courier New" w:cs="Courier New"/>
          <w:lang w:val="en-US"/>
        </w:rPr>
        <w:t>om the response.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5.4.  Capabilities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There are no applicable capabilities.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5.5.  Uses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Same to the "uses" field of the CDNI Advertisement resource (see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Section 3.5).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5.6.  Response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If the request is invalid, the response MUST indicate an er</w:t>
      </w:r>
      <w:r w:rsidRPr="00B805D9">
        <w:rPr>
          <w:rFonts w:ascii="Courier New" w:hAnsi="Courier New" w:cs="Courier New"/>
          <w:lang w:val="en-US"/>
        </w:rPr>
        <w:t>ror, using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ALTO protocol error handling specified in Section 8.5 of [RFC7285].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Specifically, a filtered CDNI Advertisement request is invalid if: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the value of "capability-type" is null;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the value of "capability-value" is null;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t</w:t>
      </w:r>
      <w:r w:rsidRPr="00B805D9">
        <w:rPr>
          <w:rFonts w:ascii="Courier New" w:hAnsi="Courier New" w:cs="Courier New"/>
          <w:lang w:val="en-US"/>
        </w:rPr>
        <w:t>he value of "capability-value" is inconsistent with "capability-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</w:t>
      </w:r>
      <w:proofErr w:type="gramStart"/>
      <w:r w:rsidRPr="00D93648">
        <w:rPr>
          <w:rFonts w:ascii="Courier New" w:hAnsi="Courier New" w:cs="Courier New"/>
        </w:rPr>
        <w:t>type</w:t>
      </w:r>
      <w:proofErr w:type="gramEnd"/>
      <w:r w:rsidRPr="00D93648">
        <w:rPr>
          <w:rFonts w:ascii="Courier New" w:hAnsi="Courier New" w:cs="Courier New"/>
        </w:rPr>
        <w:t>".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24]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When a request is inva</w:t>
      </w:r>
      <w:r w:rsidRPr="00B805D9">
        <w:rPr>
          <w:rFonts w:ascii="Courier New" w:hAnsi="Courier New" w:cs="Courier New"/>
          <w:lang w:val="en-US"/>
        </w:rPr>
        <w:t>lid, the ALTO server MUST return an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"E_INVALID_FIELD_VALUE" error defined in Section 8.5.2 of [RFC7285],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and the "value" field of the error message SHOULD indicate this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capability.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ALTO server returns a filtered CDNI Advertisement res</w:t>
      </w:r>
      <w:r w:rsidRPr="00B805D9">
        <w:rPr>
          <w:rFonts w:ascii="Courier New" w:hAnsi="Courier New" w:cs="Courier New"/>
          <w:lang w:val="en-US"/>
        </w:rPr>
        <w:t>ource for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valid request.  The format of a filtered CDNI Advertisement resource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is the same as a full CDNI Advertisement resource (See Section 3.6.)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returned filtered CDNI Advertisement resource MUST contain all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B805D9">
        <w:rPr>
          <w:rFonts w:ascii="Courier New" w:hAnsi="Courier New" w:cs="Courier New"/>
          <w:lang w:val="en-US"/>
        </w:rPr>
        <w:t>BaseAdvertisementObjec</w:t>
      </w:r>
      <w:r w:rsidRPr="00B805D9">
        <w:rPr>
          <w:rFonts w:ascii="Courier New" w:hAnsi="Courier New" w:cs="Courier New"/>
          <w:lang w:val="en-US"/>
        </w:rPr>
        <w:t>t</w:t>
      </w:r>
      <w:proofErr w:type="spellEnd"/>
      <w:r w:rsidRPr="00B805D9">
        <w:rPr>
          <w:rFonts w:ascii="Courier New" w:hAnsi="Courier New" w:cs="Courier New"/>
          <w:lang w:val="en-US"/>
        </w:rPr>
        <w:t xml:space="preserve"> objects satisfying the following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condition: The CDNI capability object of each included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spellStart"/>
      <w:r w:rsidRPr="00B805D9">
        <w:rPr>
          <w:rFonts w:ascii="Courier New" w:hAnsi="Courier New" w:cs="Courier New"/>
          <w:lang w:val="en-US"/>
        </w:rPr>
        <w:t>BaseAdvertisementObject</w:t>
      </w:r>
      <w:proofErr w:type="spellEnd"/>
      <w:r w:rsidRPr="00B805D9">
        <w:rPr>
          <w:rFonts w:ascii="Courier New" w:hAnsi="Courier New" w:cs="Courier New"/>
          <w:lang w:val="en-US"/>
        </w:rPr>
        <w:t xml:space="preserve"> object MUST follow two constraints: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The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field of the input includes a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capability object X having t</w:t>
      </w:r>
      <w:r w:rsidRPr="00B805D9">
        <w:rPr>
          <w:rFonts w:ascii="Courier New" w:hAnsi="Courier New" w:cs="Courier New"/>
          <w:lang w:val="en-US"/>
        </w:rPr>
        <w:t>he same capability type as it.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All the mandatory properties in its capability value is a superset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of mandatory properties in capability value of X semantically.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See Section 5.7.2 for a concrete example.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version tag included in the </w:t>
      </w:r>
      <w:r w:rsidRPr="00B805D9">
        <w:rPr>
          <w:rFonts w:ascii="Courier New" w:hAnsi="Courier New" w:cs="Courier New"/>
          <w:lang w:val="en-US"/>
        </w:rPr>
        <w:t>"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" field of the response MUST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correspond to the full CDNI Advertisement resource from which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filtered CDNI Advertisement resource is provided.  This ensures that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single, canonical version tag is used independently of any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filtering that</w:t>
      </w:r>
      <w:r w:rsidRPr="00B805D9">
        <w:rPr>
          <w:rFonts w:ascii="Courier New" w:hAnsi="Courier New" w:cs="Courier New"/>
          <w:lang w:val="en-US"/>
        </w:rPr>
        <w:t xml:space="preserve"> is requested by an ALTO client.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5.7.  Examples</w:t>
      </w:r>
    </w:p>
    <w:p w14:paraId="549484BF" w14:textId="4FA2A979" w:rsidR="00000000" w:rsidRPr="00B805D9" w:rsidDel="0095475A" w:rsidRDefault="001F2384" w:rsidP="00D93648">
      <w:pPr>
        <w:pStyle w:val="Textebrut"/>
        <w:rPr>
          <w:del w:id="251" w:author="BOUCADAIR Mohamed INNOV/NET" w:date="2021-12-14T11:09:00Z"/>
          <w:rFonts w:ascii="Courier New" w:hAnsi="Courier New" w:cs="Courier New"/>
          <w:lang w:val="en-US"/>
        </w:rPr>
      </w:pPr>
      <w:del w:id="252" w:author="BOUCADAIR Mohamed INNOV/NET" w:date="2021-12-14T11:09:00Z">
        <w:r w:rsidRPr="00B805D9" w:rsidDel="0095475A">
          <w:rPr>
            <w:rFonts w:ascii="Courier New" w:hAnsi="Courier New" w:cs="Courier New"/>
            <w:lang w:val="en-US"/>
          </w:rPr>
          <w:delText xml:space="preserve">5.7.1.  IRD </w:delText>
        </w:r>
      </w:del>
      <w:del w:id="253" w:author="BOUCADAIR Mohamed INNOV/NET" w:date="2021-12-14T11:05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</w:t>
      </w:r>
      <w:ins w:id="254" w:author="BOUCADAIR Mohamed INNOV/NET" w:date="2021-12-14T11:09:00Z">
        <w:r w:rsidR="0095475A">
          <w:rPr>
            <w:rFonts w:ascii="Courier New" w:hAnsi="Courier New" w:cs="Courier New"/>
            <w:lang w:val="en-US"/>
          </w:rPr>
          <w:t xml:space="preserve">following </w:t>
        </w:r>
      </w:ins>
      <w:r w:rsidRPr="00B805D9">
        <w:rPr>
          <w:rFonts w:ascii="Courier New" w:hAnsi="Courier New" w:cs="Courier New"/>
          <w:lang w:val="en-US"/>
        </w:rPr>
        <w:t xml:space="preserve">examples </w:t>
      </w:r>
      <w:del w:id="255" w:author="BOUCADAIR Mohamed INNOV/NET" w:date="2021-12-14T11:09:00Z">
        <w:r w:rsidRPr="00B805D9" w:rsidDel="0095475A">
          <w:rPr>
            <w:rFonts w:ascii="Courier New" w:hAnsi="Courier New" w:cs="Courier New"/>
            <w:lang w:val="en-US"/>
          </w:rPr>
          <w:delText xml:space="preserve">below </w:delText>
        </w:r>
      </w:del>
      <w:r w:rsidRPr="00B805D9">
        <w:rPr>
          <w:rFonts w:ascii="Courier New" w:hAnsi="Courier New" w:cs="Courier New"/>
          <w:lang w:val="en-US"/>
        </w:rPr>
        <w:t>use the same IRD example as in Section 3.7.1.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5.7.2.  </w:t>
      </w:r>
      <w:ins w:id="256" w:author="BOUCADAIR Mohamed INNOV/NET" w:date="2021-12-14T11:09:00Z">
        <w:r w:rsidR="0095475A">
          <w:rPr>
            <w:rFonts w:ascii="Courier New" w:hAnsi="Courier New" w:cs="Courier New"/>
            <w:lang w:val="en-US"/>
          </w:rPr>
          <w:t xml:space="preserve">A </w:t>
        </w:r>
      </w:ins>
      <w:r w:rsidRPr="00B805D9">
        <w:rPr>
          <w:rFonts w:ascii="Courier New" w:hAnsi="Courier New" w:cs="Courier New"/>
          <w:lang w:val="en-US"/>
        </w:rPr>
        <w:t>Basic Example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This example filters the full CDNI Advertisement resource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Section 3.7.2 by selecting</w:t>
      </w:r>
      <w:r w:rsidRPr="00B805D9">
        <w:rPr>
          <w:rFonts w:ascii="Courier New" w:hAnsi="Courier New" w:cs="Courier New"/>
          <w:lang w:val="en-US"/>
        </w:rPr>
        <w:t xml:space="preserve"> only the http/1.1 delivery protocol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capability.  Only the second </w:t>
      </w:r>
      <w:proofErr w:type="spellStart"/>
      <w:r w:rsidRPr="00B805D9">
        <w:rPr>
          <w:rFonts w:ascii="Courier New" w:hAnsi="Courier New" w:cs="Courier New"/>
          <w:lang w:val="en-US"/>
        </w:rPr>
        <w:t>BaseAdvertisementObjects</w:t>
      </w:r>
      <w:proofErr w:type="spellEnd"/>
      <w:r w:rsidRPr="00B805D9">
        <w:rPr>
          <w:rFonts w:ascii="Courier New" w:hAnsi="Courier New" w:cs="Courier New"/>
          <w:lang w:val="en-US"/>
        </w:rPr>
        <w:t xml:space="preserve"> in the full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resource will be returned because the second object's capability is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http/1.1 and https/1.1 delivery protocols which is the superset of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https/</w:t>
      </w:r>
      <w:r w:rsidRPr="00B805D9">
        <w:rPr>
          <w:rFonts w:ascii="Courier New" w:hAnsi="Courier New" w:cs="Courier New"/>
          <w:lang w:val="en-US"/>
        </w:rPr>
        <w:t>1.1 delivery protocol.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Seedorf</w:t>
      </w:r>
      <w:proofErr w:type="spellEnd"/>
      <w:r w:rsidRPr="00B805D9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25]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POST 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/filtered HTTP/1.1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Host: alto.example.com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93648">
        <w:rPr>
          <w:rFonts w:ascii="Courier New" w:hAnsi="Courier New" w:cs="Courier New"/>
        </w:rPr>
        <w:t>Acce</w:t>
      </w:r>
      <w:r w:rsidRPr="00D93648">
        <w:rPr>
          <w:rFonts w:ascii="Courier New" w:hAnsi="Courier New" w:cs="Courier New"/>
        </w:rPr>
        <w:t>pt</w:t>
      </w:r>
      <w:proofErr w:type="spellEnd"/>
      <w:r w:rsidRPr="00D93648">
        <w:rPr>
          <w:rFonts w:ascii="Courier New" w:hAnsi="Courier New" w:cs="Courier New"/>
        </w:rPr>
        <w:t>:</w:t>
      </w:r>
      <w:proofErr w:type="gramEnd"/>
      <w:r w:rsidRPr="00D93648">
        <w:rPr>
          <w:rFonts w:ascii="Courier New" w:hAnsi="Courier New" w:cs="Courier New"/>
        </w:rPr>
        <w:t xml:space="preserve"> application/</w:t>
      </w:r>
      <w:proofErr w:type="spellStart"/>
      <w:r w:rsidRPr="00D93648">
        <w:rPr>
          <w:rFonts w:ascii="Courier New" w:hAnsi="Courier New" w:cs="Courier New"/>
        </w:rPr>
        <w:t>alto-cdni+json</w:t>
      </w:r>
      <w:proofErr w:type="spellEnd"/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Content-</w:t>
      </w:r>
      <w:proofErr w:type="gramStart"/>
      <w:r w:rsidRPr="00D93648">
        <w:rPr>
          <w:rFonts w:ascii="Courier New" w:hAnsi="Courier New" w:cs="Courier New"/>
        </w:rPr>
        <w:t>Type:</w:t>
      </w:r>
      <w:proofErr w:type="gramEnd"/>
      <w:r w:rsidRPr="00D93648">
        <w:rPr>
          <w:rFonts w:ascii="Courier New" w:hAnsi="Courier New" w:cs="Courier New"/>
        </w:rPr>
        <w:t xml:space="preserve"> application/</w:t>
      </w:r>
      <w:proofErr w:type="spellStart"/>
      <w:r w:rsidRPr="00D93648">
        <w:rPr>
          <w:rFonts w:ascii="Courier New" w:hAnsi="Courier New" w:cs="Courier New"/>
        </w:rPr>
        <w:t>cdnifilter+json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</w:t>
      </w:r>
      <w:r w:rsidRPr="00B805D9">
        <w:rPr>
          <w:rFonts w:ascii="Courier New" w:hAnsi="Courier New" w:cs="Courier New"/>
          <w:lang w:val="en-US"/>
        </w:rPr>
        <w:t>Content-Length: 166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"capability-value":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"del</w:t>
      </w:r>
      <w:r w:rsidRPr="00B805D9">
        <w:rPr>
          <w:rFonts w:ascii="Courier New" w:hAnsi="Courier New" w:cs="Courier New"/>
          <w:lang w:val="en-US"/>
        </w:rPr>
        <w:t>ivery-protocols": [ "https/1.1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HTTP/1.1 200 OK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Content-Length: 543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"meta":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"resource-id": "my-filtered-</w:t>
      </w:r>
      <w:proofErr w:type="spellStart"/>
      <w:r w:rsidRPr="00B805D9">
        <w:rPr>
          <w:rFonts w:ascii="Courier New" w:hAnsi="Courier New" w:cs="Courier New"/>
          <w:lang w:val="en-US"/>
        </w:rPr>
        <w:t>cdnifc</w:t>
      </w:r>
      <w:r w:rsidRPr="00B805D9">
        <w:rPr>
          <w:rFonts w:ascii="Courier New" w:hAnsi="Courier New" w:cs="Courier New"/>
          <w:lang w:val="en-US"/>
        </w:rPr>
        <w:t>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"tag": "da65eca2eb7a10ce8b059740b0b2e3f8eb1d4785"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"capabilities-with-footprints":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"capability-va</w:t>
      </w:r>
      <w:r w:rsidRPr="00B805D9">
        <w:rPr>
          <w:rFonts w:ascii="Courier New" w:hAnsi="Courier New" w:cs="Courier New"/>
          <w:lang w:val="en-US"/>
        </w:rPr>
        <w:t>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"delivery-protocols":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"https/1.1",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"http/1.1"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"footprints":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"footprint-type": "ipv4cidr",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"footpri</w:t>
      </w:r>
      <w:r w:rsidRPr="00B805D9">
        <w:rPr>
          <w:rFonts w:ascii="Courier New" w:hAnsi="Courier New" w:cs="Courier New"/>
          <w:lang w:val="en-US"/>
        </w:rPr>
        <w:t>nt-value": [ "198.51.100.0/24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     </w:t>
      </w:r>
      <w:r w:rsidRPr="00D93648">
        <w:rPr>
          <w:rFonts w:ascii="Courier New" w:hAnsi="Courier New" w:cs="Courier New"/>
        </w:rPr>
        <w:t>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  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26]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5.7.3.  Incremental Updates </w:t>
      </w:r>
      <w:del w:id="257" w:author="BOUCADAIR Mohamed INNOV/NET" w:date="2021-12-14T11:09:00Z">
        <w:r w:rsidRPr="00B805D9" w:rsidDel="0095475A">
          <w:rPr>
            <w:rFonts w:ascii="Courier New" w:hAnsi="Courier New" w:cs="Courier New"/>
            <w:lang w:val="en-US"/>
          </w:rPr>
          <w:delText>Example</w:delText>
        </w:r>
      </w:del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In this example, the ALTO client only cares about the updates of one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advertisement object for delivery protocol capability whose value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includes "https/1.1".  </w:t>
      </w:r>
      <w:del w:id="258" w:author="BOUCADAIR Mohamed INNOV/NET" w:date="2021-12-14T11:09:00Z">
        <w:r w:rsidRPr="00B805D9" w:rsidDel="0095475A">
          <w:rPr>
            <w:rFonts w:ascii="Courier New" w:hAnsi="Courier New" w:cs="Courier New"/>
            <w:lang w:val="en-US"/>
          </w:rPr>
          <w:delText>So</w:delText>
        </w:r>
      </w:del>
      <w:ins w:id="259" w:author="BOUCADAIR Mohamed INNOV/NET" w:date="2021-12-14T11:09:00Z">
        <w:r w:rsidR="0095475A" w:rsidRPr="00B805D9">
          <w:rPr>
            <w:rFonts w:ascii="Courier New" w:hAnsi="Courier New" w:cs="Courier New"/>
            <w:lang w:val="en-US"/>
          </w:rPr>
          <w:t>So,</w:t>
        </w:r>
      </w:ins>
      <w:r w:rsidRPr="00B805D9">
        <w:rPr>
          <w:rFonts w:ascii="Courier New" w:hAnsi="Courier New" w:cs="Courier New"/>
          <w:lang w:val="en-US"/>
        </w:rPr>
        <w:t xml:space="preserve"> it adds its limitation of capabilities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"i</w:t>
      </w:r>
      <w:r w:rsidRPr="00B805D9">
        <w:rPr>
          <w:rFonts w:ascii="Courier New" w:hAnsi="Courier New" w:cs="Courier New"/>
          <w:lang w:val="en-US"/>
        </w:rPr>
        <w:t>nput" field of the POST request.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POST /updates/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Host: fcialtoupdate.example.com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Accept: text/event-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stream,application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alto-updatestreamparams+json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Content-Length: 329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</w:t>
      </w:r>
      <w:r w:rsidRPr="00B805D9">
        <w:rPr>
          <w:rFonts w:ascii="Courier New" w:hAnsi="Courier New" w:cs="Courier New"/>
          <w:lang w:val="en-US"/>
        </w:rPr>
        <w:t xml:space="preserve">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"add":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"my-filtered-</w:t>
      </w:r>
      <w:proofErr w:type="spellStart"/>
      <w:r w:rsidRPr="00B805D9">
        <w:rPr>
          <w:rFonts w:ascii="Courier New" w:hAnsi="Courier New" w:cs="Courier New"/>
          <w:lang w:val="en-US"/>
        </w:rPr>
        <w:t>fci</w:t>
      </w:r>
      <w:proofErr w:type="spellEnd"/>
      <w:r w:rsidRPr="00B805D9">
        <w:rPr>
          <w:rFonts w:ascii="Courier New" w:hAnsi="Courier New" w:cs="Courier New"/>
          <w:lang w:val="en-US"/>
        </w:rPr>
        <w:t>-stream":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"resource-id": "my-filtered-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"input":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"capability-type":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</w:t>
      </w:r>
      <w:r w:rsidRPr="00B805D9">
        <w:rPr>
          <w:rFonts w:ascii="Courier New" w:hAnsi="Courier New" w:cs="Courier New"/>
          <w:lang w:val="en-US"/>
        </w:rPr>
        <w:t xml:space="preserve"> "capability-value":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  "delivery-protocols": [ "https/1.1</w:t>
      </w:r>
      <w:proofErr w:type="gramStart"/>
      <w:r w:rsidRPr="00B805D9">
        <w:rPr>
          <w:rFonts w:ascii="Courier New" w:hAnsi="Courier New" w:cs="Courier New"/>
          <w:lang w:val="en-US"/>
        </w:rPr>
        <w:t>" ]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HTTP/1.1 200 OK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Connection: keep-alive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Content-Type: text/event-strea</w:t>
      </w:r>
      <w:r w:rsidRPr="00B805D9">
        <w:rPr>
          <w:rFonts w:ascii="Courier New" w:hAnsi="Courier New" w:cs="Courier New"/>
          <w:lang w:val="en-US"/>
        </w:rPr>
        <w:t>m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alto-updatestreamcontrol+json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{"control-</w:t>
      </w:r>
      <w:proofErr w:type="spellStart"/>
      <w:r w:rsidRPr="00B805D9">
        <w:rPr>
          <w:rFonts w:ascii="Courier New" w:hAnsi="Courier New" w:cs="Courier New"/>
          <w:lang w:val="en-US"/>
        </w:rPr>
        <w:t>uri</w:t>
      </w:r>
      <w:proofErr w:type="spellEnd"/>
      <w:r w:rsidRPr="00B805D9">
        <w:rPr>
          <w:rFonts w:ascii="Courier New" w:hAnsi="Courier New" w:cs="Courier New"/>
          <w:lang w:val="en-US"/>
        </w:rPr>
        <w:t>":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"https://alto.example.com/updates/streams/3141592653590"}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-filtered-fci-stream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</w:t>
      </w:r>
      <w:proofErr w:type="gramStart"/>
      <w:r w:rsidRPr="00B805D9">
        <w:rPr>
          <w:rFonts w:ascii="Courier New" w:hAnsi="Courier New" w:cs="Courier New"/>
          <w:lang w:val="en-US"/>
        </w:rPr>
        <w:t>{ ...</w:t>
      </w:r>
      <w:proofErr w:type="gramEnd"/>
      <w:r w:rsidRPr="00B805D9">
        <w:rPr>
          <w:rFonts w:ascii="Courier New" w:hAnsi="Courier New" w:cs="Courier New"/>
          <w:lang w:val="en-US"/>
        </w:rPr>
        <w:t xml:space="preserve"> filtered CDNI Advertise</w:t>
      </w:r>
      <w:r w:rsidRPr="00B805D9">
        <w:rPr>
          <w:rFonts w:ascii="Courier New" w:hAnsi="Courier New" w:cs="Courier New"/>
          <w:lang w:val="en-US"/>
        </w:rPr>
        <w:t>ment resource ...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event: application/</w:t>
      </w:r>
      <w:proofErr w:type="spellStart"/>
      <w:r w:rsidRPr="00B805D9">
        <w:rPr>
          <w:rFonts w:ascii="Courier New" w:hAnsi="Courier New" w:cs="Courier New"/>
          <w:lang w:val="en-US"/>
        </w:rPr>
        <w:t>json-patch+</w:t>
      </w:r>
      <w:proofErr w:type="gramStart"/>
      <w:r w:rsidRPr="00B805D9">
        <w:rPr>
          <w:rFonts w:ascii="Courier New" w:hAnsi="Courier New" w:cs="Courier New"/>
          <w:lang w:val="en-US"/>
        </w:rPr>
        <w:t>json,my</w:t>
      </w:r>
      <w:proofErr w:type="gramEnd"/>
      <w:r w:rsidRPr="00B805D9">
        <w:rPr>
          <w:rFonts w:ascii="Courier New" w:hAnsi="Courier New" w:cs="Courier New"/>
          <w:lang w:val="en-US"/>
        </w:rPr>
        <w:t>-filtered-fci-stream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"op": "replace",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 "/meta/</w:t>
      </w:r>
      <w:proofErr w:type="spellStart"/>
      <w:r w:rsidRPr="00B805D9">
        <w:rPr>
          <w:rFonts w:ascii="Courier New" w:hAnsi="Courier New" w:cs="Courier New"/>
          <w:lang w:val="en-US"/>
        </w:rPr>
        <w:t>vtag</w:t>
      </w:r>
      <w:proofErr w:type="spellEnd"/>
      <w:r w:rsidRPr="00B805D9">
        <w:rPr>
          <w:rFonts w:ascii="Courier New" w:hAnsi="Courier New" w:cs="Courier New"/>
          <w:lang w:val="en-US"/>
        </w:rPr>
        <w:t>/tag",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"value": "a10ce8b059740b0b2e3f8eb1d4785acd42231bfe"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</w:t>
      </w:r>
      <w:r w:rsidRPr="00B805D9">
        <w:rPr>
          <w:rFonts w:ascii="Courier New" w:hAnsi="Courier New" w:cs="Courier New"/>
          <w:lang w:val="en-US"/>
        </w:rPr>
        <w:t>eedorf</w:t>
      </w:r>
      <w:proofErr w:type="spellEnd"/>
      <w:r w:rsidRPr="00B805D9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27]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{</w:t>
      </w:r>
      <w:proofErr w:type="gramEnd"/>
      <w:r w:rsidRPr="00B805D9">
        <w:rPr>
          <w:rFonts w:ascii="Courier New" w:hAnsi="Courier New" w:cs="Courier New"/>
          <w:lang w:val="en-US"/>
        </w:rPr>
        <w:t xml:space="preserve"> "op": "add",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"path":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"/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-advertisement/capa</w:t>
      </w:r>
      <w:r w:rsidRPr="00B805D9">
        <w:rPr>
          <w:rFonts w:ascii="Courier New" w:hAnsi="Courier New" w:cs="Courier New"/>
          <w:lang w:val="en-US"/>
        </w:rPr>
        <w:t>bilities-with-footprints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/0/footprints/0/footprint-value/-",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    "value": "192.0.2.0/24"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data: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data</w:t>
      </w:r>
      <w:proofErr w:type="gramStart"/>
      <w:r w:rsidRPr="00B805D9">
        <w:rPr>
          <w:rFonts w:ascii="Courier New" w:hAnsi="Courier New" w:cs="Courier New"/>
          <w:lang w:val="en-US"/>
        </w:rPr>
        <w:t>: ]</w:t>
      </w:r>
      <w:proofErr w:type="gram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  Query Footprint Properties using ALTO Property Map Service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Besides the requirement of retrieving footprints of giv</w:t>
      </w:r>
      <w:r w:rsidRPr="00B805D9">
        <w:rPr>
          <w:rFonts w:ascii="Courier New" w:hAnsi="Courier New" w:cs="Courier New"/>
          <w:lang w:val="en-US"/>
        </w:rPr>
        <w:t>en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capabilities, another common requirement for </w:t>
      </w:r>
      <w:proofErr w:type="spellStart"/>
      <w:r w:rsidRPr="00B805D9">
        <w:rPr>
          <w:rFonts w:ascii="Courier New" w:hAnsi="Courier New" w:cs="Courier New"/>
          <w:lang w:val="en-US"/>
        </w:rPr>
        <w:t>uCDN</w:t>
      </w:r>
      <w:proofErr w:type="spellEnd"/>
      <w:r w:rsidRPr="00B805D9">
        <w:rPr>
          <w:rFonts w:ascii="Courier New" w:hAnsi="Courier New" w:cs="Courier New"/>
          <w:lang w:val="en-US"/>
        </w:rPr>
        <w:t xml:space="preserve"> is to query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 of given footprints.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Considering each footprint as an entity with properties including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CDNI capabilities, a natural way to satisfy this requirement is to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use</w:t>
      </w:r>
      <w:r w:rsidRPr="00B805D9">
        <w:rPr>
          <w:rFonts w:ascii="Courier New" w:hAnsi="Courier New" w:cs="Courier New"/>
          <w:lang w:val="en-US"/>
        </w:rPr>
        <w:t xml:space="preserve"> the ALTO property map as defined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-alto-unified-props-new].  This section describes how ALTO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clients look up properties for individual footprints.  First, it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describes how to represent footprint objects as entities in the ALTO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prope</w:t>
      </w:r>
      <w:r w:rsidRPr="00B805D9">
        <w:rPr>
          <w:rFonts w:ascii="Courier New" w:hAnsi="Courier New" w:cs="Courier New"/>
          <w:lang w:val="en-US"/>
        </w:rPr>
        <w:t>rty map.  Then it describes how to represent footprint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 as entity properties in the ALTO property map.  Finally,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it provides examples of the full property map and the filtered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property map supporting CDNI capabilities, and their increm</w:t>
      </w:r>
      <w:r w:rsidRPr="00B805D9">
        <w:rPr>
          <w:rFonts w:ascii="Courier New" w:hAnsi="Courier New" w:cs="Courier New"/>
          <w:lang w:val="en-US"/>
        </w:rPr>
        <w:t>ental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updates.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  Representing Footprint Objects as Property Map Entities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footprint object has two properties: footprint-type and footprint-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value.  A footprint-value is an array of footprint values conforming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to the specification associ</w:t>
      </w:r>
      <w:r w:rsidRPr="00B805D9">
        <w:rPr>
          <w:rFonts w:ascii="Courier New" w:hAnsi="Courier New" w:cs="Courier New"/>
          <w:lang w:val="en-US"/>
        </w:rPr>
        <w:t>ated with the registered footprint type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("ipv4cidr", "ipv6cidr",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",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", and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").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Considering each ALTO entity defined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-alto-unified-props-new] also has two properties: entity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domain type and domain-specific ide</w:t>
      </w:r>
      <w:r w:rsidRPr="00B805D9">
        <w:rPr>
          <w:rFonts w:ascii="Courier New" w:hAnsi="Courier New" w:cs="Courier New"/>
          <w:lang w:val="en-US"/>
        </w:rPr>
        <w:t>ntifier, a straightforward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approach to represent a footprint as an ALTO entity is to represent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its footprint-type as an entity domain type, and its footprint value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as a domain-specific identifier.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Each existing footprint type can be represente</w:t>
      </w:r>
      <w:r w:rsidRPr="00B805D9">
        <w:rPr>
          <w:rFonts w:ascii="Courier New" w:hAnsi="Courier New" w:cs="Courier New"/>
          <w:lang w:val="en-US"/>
        </w:rPr>
        <w:t>d as an entity domain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type as follows: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According to [I-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-alto-unified-props-new], "ipv4" and "ipv6"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are two predefined entity domain types, which can be used to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represent "ipv4cidr" and "ipv6cidr" footprints respectively.  Note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</w:t>
      </w:r>
      <w:r w:rsidRPr="00B805D9">
        <w:rPr>
          <w:rFonts w:ascii="Courier New" w:hAnsi="Courier New" w:cs="Courier New"/>
          <w:lang w:val="en-US"/>
        </w:rPr>
        <w:t xml:space="preserve">     that both "ipv4" and "ipv6" domains can include not only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hierarchical addresses but also individual addresses.  Therefore,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Seedorf</w:t>
      </w:r>
      <w:proofErr w:type="spellEnd"/>
      <w:r w:rsidRPr="00B805D9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28]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</w:t>
      </w:r>
      <w:r w:rsidRPr="00B805D9">
        <w:rPr>
          <w:rFonts w:ascii="Courier New" w:hAnsi="Courier New" w:cs="Courier New"/>
          <w:lang w:val="en-US"/>
        </w:rPr>
        <w:t>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</w:t>
      </w:r>
      <w:proofErr w:type="gramStart"/>
      <w:r w:rsidRPr="00B805D9">
        <w:rPr>
          <w:rFonts w:ascii="Courier New" w:hAnsi="Courier New" w:cs="Courier New"/>
          <w:lang w:val="en-US"/>
        </w:rPr>
        <w:t>a</w:t>
      </w:r>
      <w:proofErr w:type="gramEnd"/>
      <w:r w:rsidRPr="00B805D9">
        <w:rPr>
          <w:rFonts w:ascii="Courier New" w:hAnsi="Courier New" w:cs="Courier New"/>
          <w:lang w:val="en-US"/>
        </w:rPr>
        <w:t xml:space="preserve"> "ipv4cidr" or "ipv6cidr" footprint with the longest prefix can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also be represented by an individual address entity.  When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805D9">
        <w:rPr>
          <w:rFonts w:ascii="Courier New" w:hAnsi="Courier New" w:cs="Courier New"/>
          <w:lang w:val="en-US"/>
        </w:rPr>
        <w:t>uCDN</w:t>
      </w:r>
      <w:proofErr w:type="spellEnd"/>
      <w:r w:rsidRPr="00B805D9">
        <w:rPr>
          <w:rFonts w:ascii="Courier New" w:hAnsi="Courier New" w:cs="Courier New"/>
          <w:lang w:val="en-US"/>
        </w:rPr>
        <w:t xml:space="preserve"> receives a property map with individual addresses in an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"ipv4" or "i</w:t>
      </w:r>
      <w:r w:rsidRPr="00B805D9">
        <w:rPr>
          <w:rFonts w:ascii="Courier New" w:hAnsi="Courier New" w:cs="Courier New"/>
          <w:lang w:val="en-US"/>
        </w:rPr>
        <w:t>pv6" domain, it can translate them as corresponding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"ipv4cidr" or "ipv6cidr" footprints with the longest prefix.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"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" is also a predefined entity domain type, which can be used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to represent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 footprints.  Note that "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" is a re</w:t>
      </w:r>
      <w:r w:rsidRPr="00B805D9">
        <w:rPr>
          <w:rFonts w:ascii="Courier New" w:hAnsi="Courier New" w:cs="Courier New"/>
          <w:lang w:val="en-US"/>
        </w:rPr>
        <w:t>source-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specific entity domain.  To represent an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 footprint,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specifying information resource of the corresponding "</w:t>
      </w:r>
      <w:proofErr w:type="spellStart"/>
      <w:r w:rsidRPr="00B805D9">
        <w:rPr>
          <w:rFonts w:ascii="Courier New" w:hAnsi="Courier New" w:cs="Courier New"/>
          <w:lang w:val="en-US"/>
        </w:rPr>
        <w:t>pid</w:t>
      </w:r>
      <w:proofErr w:type="spellEnd"/>
      <w:r w:rsidRPr="00B805D9">
        <w:rPr>
          <w:rFonts w:ascii="Courier New" w:hAnsi="Courier New" w:cs="Courier New"/>
          <w:lang w:val="en-US"/>
        </w:rPr>
        <w:t>" entity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domain MUST be the dependent network map used by the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Advertisement resource providing t</w:t>
      </w:r>
      <w:r w:rsidRPr="00B805D9">
        <w:rPr>
          <w:rFonts w:ascii="Courier New" w:hAnsi="Courier New" w:cs="Courier New"/>
          <w:lang w:val="en-US"/>
        </w:rPr>
        <w:t>his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>" footprint.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*  However, no existing entity domain type can represent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 and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 footprints.  To represent footprint-type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 and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 xml:space="preserve">", this document registers two new </w:t>
      </w:r>
      <w:ins w:id="260" w:author="BOUCADAIR Mohamed INNOV/NET" w:date="2021-12-14T11:53:00Z">
        <w:r w:rsidR="00182893">
          <w:rPr>
            <w:rFonts w:ascii="Courier New" w:hAnsi="Courier New" w:cs="Courier New"/>
            <w:lang w:val="en-US"/>
          </w:rPr>
          <w:t xml:space="preserve">entity </w:t>
        </w:r>
      </w:ins>
      <w:r w:rsidRPr="00B805D9">
        <w:rPr>
          <w:rFonts w:ascii="Courier New" w:hAnsi="Courier New" w:cs="Courier New"/>
          <w:lang w:val="en-US"/>
        </w:rPr>
        <w:t>domains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Section 7 in additi</w:t>
      </w:r>
      <w:r w:rsidRPr="00B805D9">
        <w:rPr>
          <w:rFonts w:ascii="Courier New" w:hAnsi="Courier New" w:cs="Courier New"/>
          <w:lang w:val="en-US"/>
        </w:rPr>
        <w:t>on to the ones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-alto-unified-props-new].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Here is an example of representing a footprint object of "ipv4cidr"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type as a set of "ipv4" entities in the ALTO property map. 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representation of the footprint object of "ipv6cidr" ty</w:t>
      </w:r>
      <w:r w:rsidRPr="00B805D9">
        <w:rPr>
          <w:rFonts w:ascii="Courier New" w:hAnsi="Courier New" w:cs="Courier New"/>
          <w:lang w:val="en-US"/>
        </w:rPr>
        <w:t>pe is similar.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footprint-type": "ipv4cidr",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"footprint-value": ["192.0.2.0/24", "198.51.100.0/24"]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} --&gt; "ipv4:192.0.2.0/24", "ipv4:198.51.100.0/24"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And here is an example of corresponding footprint object of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"ipv4cidr" type represent</w:t>
      </w:r>
      <w:r w:rsidRPr="00B805D9">
        <w:rPr>
          <w:rFonts w:ascii="Courier New" w:hAnsi="Courier New" w:cs="Courier New"/>
          <w:lang w:val="en-US"/>
        </w:rPr>
        <w:t>ed by an individual address in an "ipv4"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domain in the ALTO property map.  The translation of the entities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an "ipv6" domain is similar.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"ipv4:203.0.113.100" --&gt;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"footprint-type": "ipv4cidr",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"footprint-value": ["203.0.113.100/32"]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6.1.1.  ASN Domain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ASN </w:t>
      </w:r>
      <w:ins w:id="261" w:author="BOUCADAIR Mohamed INNOV/NET" w:date="2021-12-14T11:21:00Z">
        <w:r w:rsidR="00F946AD">
          <w:rPr>
            <w:rFonts w:ascii="Courier New" w:hAnsi="Courier New" w:cs="Courier New"/>
            <w:lang w:val="en-US"/>
          </w:rPr>
          <w:t xml:space="preserve">entity </w:t>
        </w:r>
      </w:ins>
      <w:r w:rsidRPr="00B805D9">
        <w:rPr>
          <w:rFonts w:ascii="Courier New" w:hAnsi="Courier New" w:cs="Courier New"/>
          <w:lang w:val="en-US"/>
        </w:rPr>
        <w:t xml:space="preserve">domain </w:t>
      </w:r>
      <w:proofErr w:type="gramStart"/>
      <w:r w:rsidRPr="00B805D9">
        <w:rPr>
          <w:rFonts w:ascii="Courier New" w:hAnsi="Courier New" w:cs="Courier New"/>
          <w:lang w:val="en-US"/>
        </w:rPr>
        <w:t>associates</w:t>
      </w:r>
      <w:proofErr w:type="gramEnd"/>
      <w:r w:rsidRPr="00B805D9">
        <w:rPr>
          <w:rFonts w:ascii="Courier New" w:hAnsi="Courier New" w:cs="Courier New"/>
          <w:lang w:val="en-US"/>
        </w:rPr>
        <w:t xml:space="preserve"> property values with Autonomous Systems 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Internet</w:t>
      </w:r>
      <w:r w:rsidRPr="00B805D9">
        <w:rPr>
          <w:rFonts w:ascii="Courier New" w:hAnsi="Courier New" w:cs="Courier New"/>
          <w:lang w:val="en-US"/>
        </w:rPr>
        <w:t>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6.1.1.1.  Entity Domain Type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entity domain type of the ASN domain is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 (in lowercase).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>, et al.           Expires 1</w:t>
      </w:r>
      <w:r w:rsidRPr="00D93648">
        <w:rPr>
          <w:rFonts w:ascii="Courier New" w:hAnsi="Courier New" w:cs="Courier New"/>
        </w:rPr>
        <w:t xml:space="preserve">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29]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6.1.1.2.  Domain-Specific Entity Identifiers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entity identifier of an entity in an ASN domain </w:t>
      </w:r>
      <w:del w:id="262" w:author="BOUCADAIR Mohamed INNOV/NET" w:date="2021-12-14T11:55:00Z">
        <w:r w:rsidRPr="00B805D9" w:rsidDel="00F70050">
          <w:rPr>
            <w:rFonts w:ascii="Courier New" w:hAnsi="Courier New" w:cs="Courier New"/>
            <w:lang w:val="en-US"/>
          </w:rPr>
          <w:delText xml:space="preserve">is </w:delText>
        </w:r>
      </w:del>
      <w:ins w:id="263" w:author="BOUCADAIR Mohamed INNOV/NET" w:date="2021-12-14T11:55:00Z">
        <w:r w:rsidR="00F70050">
          <w:rPr>
            <w:rFonts w:ascii="Courier New" w:hAnsi="Courier New" w:cs="Courier New"/>
            <w:lang w:val="en-US"/>
          </w:rPr>
          <w:t>MUST be</w:t>
        </w:r>
        <w:r w:rsidR="00F70050" w:rsidRPr="00B805D9">
          <w:rPr>
            <w:rFonts w:ascii="Courier New" w:hAnsi="Courier New" w:cs="Courier New"/>
            <w:lang w:val="en-US"/>
          </w:rPr>
          <w:t xml:space="preserve"> </w:t>
        </w:r>
      </w:ins>
      <w:r w:rsidRPr="00B805D9">
        <w:rPr>
          <w:rFonts w:ascii="Courier New" w:hAnsi="Courier New" w:cs="Courier New"/>
          <w:lang w:val="en-US"/>
        </w:rPr>
        <w:t>encoded as a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string consisting of </w:t>
      </w:r>
      <w:r w:rsidRPr="00B805D9">
        <w:rPr>
          <w:rFonts w:ascii="Courier New" w:hAnsi="Courier New" w:cs="Courier New"/>
          <w:lang w:val="en-US"/>
        </w:rPr>
        <w:t>the characters "as" (in lowercase) followed by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</w:t>
      </w:r>
      <w:del w:id="264" w:author="BOUCADAIR Mohamed INNOV/NET" w:date="2021-12-14T11:54:00Z">
        <w:r w:rsidRPr="00B805D9" w:rsidDel="00182893">
          <w:rPr>
            <w:rFonts w:ascii="Courier New" w:hAnsi="Courier New" w:cs="Courier New"/>
            <w:lang w:val="en-US"/>
          </w:rPr>
          <w:delText>Autonomous System Number</w:delText>
        </w:r>
      </w:del>
      <w:ins w:id="265" w:author="BOUCADAIR Mohamed INNOV/NET" w:date="2021-12-14T11:54:00Z">
        <w:r w:rsidR="00182893">
          <w:rPr>
            <w:rFonts w:ascii="Courier New" w:hAnsi="Courier New" w:cs="Courier New"/>
            <w:lang w:val="en-US"/>
          </w:rPr>
          <w:t>ASN</w:t>
        </w:r>
      </w:ins>
      <w:r w:rsidRPr="00B805D9">
        <w:rPr>
          <w:rFonts w:ascii="Courier New" w:hAnsi="Courier New" w:cs="Courier New"/>
          <w:lang w:val="en-US"/>
        </w:rPr>
        <w:t xml:space="preserve"> [RFC6793] as a decimal number without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leading zeros.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6.1.1.3.  Hierarchy and Inheritance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There is no hierarchy or inheritance for properties associated with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ASN.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</w:t>
      </w:r>
      <w:r w:rsidRPr="00B805D9">
        <w:rPr>
          <w:rFonts w:ascii="Courier New" w:hAnsi="Courier New" w:cs="Courier New"/>
          <w:lang w:val="en-US"/>
        </w:rPr>
        <w:t>.2.  COUNTRYCODE Domain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COUNTRYCODE </w:t>
      </w:r>
      <w:ins w:id="266" w:author="BOUCADAIR Mohamed INNOV/NET" w:date="2021-12-14T11:54:00Z">
        <w:r w:rsidR="00182893">
          <w:rPr>
            <w:rFonts w:ascii="Courier New" w:hAnsi="Courier New" w:cs="Courier New"/>
            <w:lang w:val="en-US"/>
          </w:rPr>
          <w:t xml:space="preserve">entity </w:t>
        </w:r>
      </w:ins>
      <w:r w:rsidRPr="00B805D9">
        <w:rPr>
          <w:rFonts w:ascii="Courier New" w:hAnsi="Courier New" w:cs="Courier New"/>
          <w:lang w:val="en-US"/>
        </w:rPr>
        <w:t xml:space="preserve">domain </w:t>
      </w:r>
      <w:proofErr w:type="gramStart"/>
      <w:r w:rsidRPr="00B805D9">
        <w:rPr>
          <w:rFonts w:ascii="Courier New" w:hAnsi="Courier New" w:cs="Courier New"/>
          <w:lang w:val="en-US"/>
        </w:rPr>
        <w:t>associates</w:t>
      </w:r>
      <w:proofErr w:type="gramEnd"/>
      <w:r w:rsidRPr="00B805D9">
        <w:rPr>
          <w:rFonts w:ascii="Courier New" w:hAnsi="Courier New" w:cs="Courier New"/>
          <w:lang w:val="en-US"/>
        </w:rPr>
        <w:t xml:space="preserve"> property values with countries.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6.1.2.1.  Entity Domain Type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entity domain type of the COUNTRYCODE domain is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 (in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lowercase).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6.1.2.2.  Domain-Specific Entity Identifie</w:t>
      </w:r>
      <w:r w:rsidRPr="00B805D9">
        <w:rPr>
          <w:rFonts w:ascii="Courier New" w:hAnsi="Courier New" w:cs="Courier New"/>
          <w:lang w:val="en-US"/>
        </w:rPr>
        <w:t>rs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entity identifier of an entity in a COUNTRYCODE domain is encoded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as an ISO 3166-1 alpha-2 code [ISO3166-1] in lowercase.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6.1.2.3.  Hierarchy and Inheritance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There is no hierarchy or inheritance for properties associated with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country </w:t>
      </w:r>
      <w:r w:rsidRPr="00B805D9">
        <w:rPr>
          <w:rFonts w:ascii="Courier New" w:hAnsi="Courier New" w:cs="Courier New"/>
          <w:lang w:val="en-US"/>
        </w:rPr>
        <w:t>codes.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6.2.  Representing CDNI Capabilities as Property Map Entity Properties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This document defines a new entity property type called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capabilities".  An ALTO server can provide a property map resource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mapping the "</w:t>
      </w:r>
      <w:proofErr w:type="spellStart"/>
      <w:r w:rsidRPr="00B805D9">
        <w:rPr>
          <w:rFonts w:ascii="Courier New" w:hAnsi="Courier New" w:cs="Courier New"/>
          <w:lang w:val="en-US"/>
        </w:rPr>
        <w:t>cdni-capablities</w:t>
      </w:r>
      <w:proofErr w:type="spellEnd"/>
      <w:r w:rsidRPr="00B805D9">
        <w:rPr>
          <w:rFonts w:ascii="Courier New" w:hAnsi="Courier New" w:cs="Courier New"/>
          <w:lang w:val="en-US"/>
        </w:rPr>
        <w:t>" entity</w:t>
      </w:r>
      <w:r w:rsidRPr="00B805D9">
        <w:rPr>
          <w:rFonts w:ascii="Courier New" w:hAnsi="Courier New" w:cs="Courier New"/>
          <w:lang w:val="en-US"/>
        </w:rPr>
        <w:t xml:space="preserve"> property type for a CDNI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Advertisement resource that it provides to an "ipv4", "ipv6",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or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 entity domain.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6.2.1.  Defining Information Resource Media Type for Property Type 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capabilities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entity property type </w:t>
      </w:r>
      <w:r w:rsidRPr="00B805D9">
        <w:rPr>
          <w:rFonts w:ascii="Courier New" w:hAnsi="Courier New" w:cs="Courier New"/>
          <w:lang w:val="en-US"/>
        </w:rPr>
        <w:t>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allows defining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resource-specific entity properties.  When resource-specific entity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properties are defined with entity property type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defining information resource for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property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M</w:t>
      </w:r>
      <w:r w:rsidRPr="00B805D9">
        <w:rPr>
          <w:rFonts w:ascii="Courier New" w:hAnsi="Courier New" w:cs="Courier New"/>
          <w:lang w:val="en-US"/>
        </w:rPr>
        <w:t>UST be a CDNI Advertisement resource provided by the ALTO server.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media type of the defining information resource for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30]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</w:t>
      </w:r>
      <w:r w:rsidRPr="00B805D9">
        <w:rPr>
          <w:rFonts w:ascii="Courier New" w:hAnsi="Courier New" w:cs="Courier New"/>
          <w:lang w:val="en-US"/>
        </w:rPr>
        <w:t>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capabilities" property is therefore: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application/</w:t>
      </w:r>
      <w:proofErr w:type="spellStart"/>
      <w:r w:rsidRPr="00B805D9">
        <w:rPr>
          <w:rFonts w:ascii="Courier New" w:hAnsi="Courier New" w:cs="Courier New"/>
          <w:lang w:val="en-US"/>
        </w:rPr>
        <w:t>alto-cdni+json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6.2.2.  Intended Semantics of Property Type 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property for an entity is to indicate all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CDNI capabilitie</w:t>
      </w:r>
      <w:r w:rsidRPr="00B805D9">
        <w:rPr>
          <w:rFonts w:ascii="Courier New" w:hAnsi="Courier New" w:cs="Courier New"/>
          <w:lang w:val="en-US"/>
        </w:rPr>
        <w:t>s that a corresponding CDNI Advertisement resource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provides for the footprint represented by this entity.  Thus,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value of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property MUST be a JSON array.  Each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element in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 property MUST be an JSON obje</w:t>
      </w:r>
      <w:r w:rsidRPr="00B805D9">
        <w:rPr>
          <w:rFonts w:ascii="Courier New" w:hAnsi="Courier New" w:cs="Courier New"/>
          <w:lang w:val="en-US"/>
        </w:rPr>
        <w:t>ct as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format of </w:t>
      </w:r>
      <w:proofErr w:type="spellStart"/>
      <w:r w:rsidRPr="00B805D9">
        <w:rPr>
          <w:rFonts w:ascii="Courier New" w:hAnsi="Courier New" w:cs="Courier New"/>
          <w:lang w:val="en-US"/>
        </w:rPr>
        <w:t>CDNICapability</w:t>
      </w:r>
      <w:proofErr w:type="spellEnd"/>
      <w:r w:rsidRPr="00B805D9">
        <w:rPr>
          <w:rFonts w:ascii="Courier New" w:hAnsi="Courier New" w:cs="Courier New"/>
          <w:lang w:val="en-US"/>
        </w:rPr>
        <w:t xml:space="preserve"> (see Section 5.3).  The value of a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capabilities" property for an "ipv4", "ipv6", "</w:t>
      </w:r>
      <w:proofErr w:type="spellStart"/>
      <w:r w:rsidRPr="00B805D9">
        <w:rPr>
          <w:rFonts w:ascii="Courier New" w:hAnsi="Courier New" w:cs="Courier New"/>
          <w:lang w:val="en-US"/>
        </w:rPr>
        <w:t>asn</w:t>
      </w:r>
      <w:proofErr w:type="spellEnd"/>
      <w:r w:rsidRPr="00B805D9">
        <w:rPr>
          <w:rFonts w:ascii="Courier New" w:hAnsi="Courier New" w:cs="Courier New"/>
          <w:lang w:val="en-US"/>
        </w:rPr>
        <w:t>", "</w:t>
      </w:r>
      <w:proofErr w:type="spellStart"/>
      <w:r w:rsidRPr="00B805D9">
        <w:rPr>
          <w:rFonts w:ascii="Courier New" w:hAnsi="Courier New" w:cs="Courier New"/>
          <w:lang w:val="en-US"/>
        </w:rPr>
        <w:t>countrycode</w:t>
      </w:r>
      <w:proofErr w:type="spellEnd"/>
      <w:r w:rsidRPr="00B805D9">
        <w:rPr>
          <w:rFonts w:ascii="Courier New" w:hAnsi="Courier New" w:cs="Courier New"/>
          <w:lang w:val="en-US"/>
        </w:rPr>
        <w:t>" or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"</w:t>
      </w:r>
      <w:proofErr w:type="spellStart"/>
      <w:r w:rsidRPr="00B805D9">
        <w:rPr>
          <w:rFonts w:ascii="Courier New" w:hAnsi="Courier New" w:cs="Courier New"/>
          <w:lang w:val="en-US"/>
        </w:rPr>
        <w:t>altopid</w:t>
      </w:r>
      <w:proofErr w:type="spellEnd"/>
      <w:r w:rsidRPr="00B805D9">
        <w:rPr>
          <w:rFonts w:ascii="Courier New" w:hAnsi="Courier New" w:cs="Courier New"/>
          <w:lang w:val="en-US"/>
        </w:rPr>
        <w:t xml:space="preserve">" entity MUST include all the </w:t>
      </w:r>
      <w:proofErr w:type="spellStart"/>
      <w:r w:rsidRPr="00B805D9">
        <w:rPr>
          <w:rFonts w:ascii="Courier New" w:hAnsi="Courier New" w:cs="Courier New"/>
          <w:lang w:val="en-US"/>
        </w:rPr>
        <w:t>CDNICapability</w:t>
      </w:r>
      <w:proofErr w:type="spellEnd"/>
      <w:r w:rsidRPr="00B805D9">
        <w:rPr>
          <w:rFonts w:ascii="Courier New" w:hAnsi="Courier New" w:cs="Courier New"/>
          <w:lang w:val="en-US"/>
        </w:rPr>
        <w:t xml:space="preserve"> objects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satisfying the following conditions: (1)</w:t>
      </w:r>
      <w:r w:rsidRPr="00B805D9">
        <w:rPr>
          <w:rFonts w:ascii="Courier New" w:hAnsi="Courier New" w:cs="Courier New"/>
          <w:lang w:val="en-US"/>
        </w:rPr>
        <w:t xml:space="preserve"> they are provided by the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defining CDNI Advertisement resource; and (2) the represented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footprint object of this entity is in their footprint restrictions.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>6.3.  Examples</w:t>
      </w:r>
    </w:p>
    <w:p w14:paraId="549484BF" w14:textId="4FA2A979" w:rsidR="00000000" w:rsidRPr="00B805D9" w:rsidDel="00EA3CF9" w:rsidRDefault="001F2384" w:rsidP="00D93648">
      <w:pPr>
        <w:pStyle w:val="Textebrut"/>
        <w:rPr>
          <w:del w:id="267" w:author="BOUCADAIR Mohamed INNOV/NET" w:date="2021-12-14T11:17:00Z"/>
          <w:rFonts w:ascii="Courier New" w:hAnsi="Courier New" w:cs="Courier New"/>
          <w:lang w:val="en-US"/>
        </w:rPr>
      </w:pPr>
      <w:del w:id="268" w:author="BOUCADAIR Mohamed INNOV/NET" w:date="2021-12-14T11:17:00Z">
        <w:r w:rsidRPr="00B805D9" w:rsidDel="00EA3CF9">
          <w:rPr>
            <w:rFonts w:ascii="Courier New" w:hAnsi="Courier New" w:cs="Courier New"/>
            <w:lang w:val="en-US"/>
          </w:rPr>
          <w:delText>6.3.1.  IRD Example</w:delText>
        </w:r>
      </w:del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The </w:t>
      </w:r>
      <w:ins w:id="269" w:author="BOUCADAIR Mohamed INNOV/NET" w:date="2021-12-14T11:17:00Z">
        <w:r w:rsidR="00EA3CF9">
          <w:rPr>
            <w:rFonts w:ascii="Courier New" w:hAnsi="Courier New" w:cs="Courier New"/>
            <w:lang w:val="en-US"/>
          </w:rPr>
          <w:t xml:space="preserve">following </w:t>
        </w:r>
      </w:ins>
      <w:r w:rsidRPr="00B805D9">
        <w:rPr>
          <w:rFonts w:ascii="Courier New" w:hAnsi="Courier New" w:cs="Courier New"/>
          <w:lang w:val="en-US"/>
        </w:rPr>
        <w:t>examples use the same IRD example given by Sectio</w:t>
      </w:r>
      <w:r w:rsidRPr="00B805D9">
        <w:rPr>
          <w:rFonts w:ascii="Courier New" w:hAnsi="Courier New" w:cs="Courier New"/>
          <w:lang w:val="en-US"/>
        </w:rPr>
        <w:t>n 3.7.1.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6.3.2.  Property Map </w:t>
      </w:r>
      <w:del w:id="270" w:author="BOUCADAIR Mohamed INNOV/NET" w:date="2021-12-14T11:18:00Z">
        <w:r w:rsidRPr="00B805D9" w:rsidDel="00EA3CF9">
          <w:rPr>
            <w:rFonts w:ascii="Courier New" w:hAnsi="Courier New" w:cs="Courier New"/>
            <w:lang w:val="en-US"/>
          </w:rPr>
          <w:delText>Example</w:delText>
        </w:r>
      </w:del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This example shows a full property map in which entities are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footprints and entities' property </w:t>
      </w:r>
      <w:proofErr w:type="gramStart"/>
      <w:r w:rsidRPr="00B805D9">
        <w:rPr>
          <w:rFonts w:ascii="Courier New" w:hAnsi="Courier New" w:cs="Courier New"/>
          <w:lang w:val="en-US"/>
        </w:rPr>
        <w:t>is</w:t>
      </w:r>
      <w:proofErr w:type="gramEnd"/>
      <w:r w:rsidRPr="00B805D9">
        <w:rPr>
          <w:rFonts w:ascii="Courier New" w:hAnsi="Courier New" w:cs="Courier New"/>
          <w:lang w:val="en-US"/>
        </w:rPr>
        <w:t xml:space="preserve"> "</w:t>
      </w:r>
      <w:proofErr w:type="spellStart"/>
      <w:r w:rsidRPr="00B805D9">
        <w:rPr>
          <w:rFonts w:ascii="Courier New" w:hAnsi="Courier New" w:cs="Courier New"/>
          <w:lang w:val="en-US"/>
        </w:rPr>
        <w:t>cdni</w:t>
      </w:r>
      <w:proofErr w:type="spellEnd"/>
      <w:r w:rsidRPr="00B805D9">
        <w:rPr>
          <w:rFonts w:ascii="Courier New" w:hAnsi="Courier New" w:cs="Courier New"/>
          <w:lang w:val="en-US"/>
        </w:rPr>
        <w:t>-capabilities".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GET /</w:t>
      </w:r>
      <w:proofErr w:type="spellStart"/>
      <w:r w:rsidRPr="00B805D9">
        <w:rPr>
          <w:rFonts w:ascii="Courier New" w:hAnsi="Courier New" w:cs="Courier New"/>
          <w:lang w:val="en-US"/>
        </w:rPr>
        <w:t>propmap</w:t>
      </w:r>
      <w:proofErr w:type="spellEnd"/>
      <w:r w:rsidRPr="00B805D9">
        <w:rPr>
          <w:rFonts w:ascii="Courier New" w:hAnsi="Courier New" w:cs="Courier New"/>
          <w:lang w:val="en-US"/>
        </w:rPr>
        <w:t>/full/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 xml:space="preserve"> HTTP/1.1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Host: alto.example.com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Accept: application/</w:t>
      </w:r>
      <w:proofErr w:type="spellStart"/>
      <w:r w:rsidRPr="00B805D9">
        <w:rPr>
          <w:rFonts w:ascii="Courier New" w:hAnsi="Courier New" w:cs="Courier New"/>
          <w:lang w:val="en-US"/>
        </w:rPr>
        <w:t>alto-propmap+</w:t>
      </w:r>
      <w:proofErr w:type="gramStart"/>
      <w:r w:rsidRPr="00B805D9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/</w:t>
      </w:r>
      <w:proofErr w:type="spellStart"/>
      <w:r w:rsidRPr="00B805D9">
        <w:rPr>
          <w:rFonts w:ascii="Courier New" w:hAnsi="Courier New" w:cs="Courier New"/>
          <w:lang w:val="en-US"/>
        </w:rPr>
        <w:t>alto-error+json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HTTP/1.1 200 OK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Content-Length: 1476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B805D9">
        <w:rPr>
          <w:rFonts w:ascii="Courier New" w:hAnsi="Courier New" w:cs="Courier New"/>
          <w:lang w:val="en-US"/>
        </w:rPr>
        <w:t>alto-propmap+json</w:t>
      </w:r>
      <w:proofErr w:type="spellEnd"/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"property-map":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"meta":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"dependent-</w:t>
      </w:r>
      <w:proofErr w:type="spellStart"/>
      <w:r w:rsidRPr="00B805D9">
        <w:rPr>
          <w:rFonts w:ascii="Courier New" w:hAnsi="Courier New" w:cs="Courier New"/>
          <w:lang w:val="en-US"/>
        </w:rPr>
        <w:t>vtags</w:t>
      </w:r>
      <w:proofErr w:type="spellEnd"/>
      <w:r w:rsidRPr="00B805D9">
        <w:rPr>
          <w:rFonts w:ascii="Courier New" w:hAnsi="Courier New" w:cs="Courier New"/>
          <w:lang w:val="en-US"/>
        </w:rPr>
        <w:t>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resource-id": "my-def</w:t>
      </w:r>
      <w:r w:rsidRPr="00B805D9">
        <w:rPr>
          <w:rFonts w:ascii="Courier New" w:hAnsi="Courier New" w:cs="Courier New"/>
          <w:lang w:val="en-US"/>
        </w:rPr>
        <w:t>ault-</w:t>
      </w:r>
      <w:proofErr w:type="spellStart"/>
      <w:r w:rsidRPr="00B805D9">
        <w:rPr>
          <w:rFonts w:ascii="Courier New" w:hAnsi="Courier New" w:cs="Courier New"/>
          <w:lang w:val="en-US"/>
        </w:rPr>
        <w:t>cdnifci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"tag": "7915dc0290c2705481c491a2b4ffbec482b3cf62"}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805D9">
        <w:rPr>
          <w:rFonts w:ascii="Courier New" w:hAnsi="Courier New" w:cs="Courier New"/>
          <w:lang w:val="en-US"/>
        </w:rPr>
        <w:t>countrycode:us</w:t>
      </w:r>
      <w:proofErr w:type="spellEnd"/>
      <w:r w:rsidRPr="00B805D9">
        <w:rPr>
          <w:rFonts w:ascii="Courier New" w:hAnsi="Courier New" w:cs="Courier New"/>
          <w:lang w:val="en-US"/>
        </w:rPr>
        <w:t>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cdnifci.cdni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B805D9">
        <w:rPr>
          <w:rFonts w:ascii="Courier New" w:hAnsi="Courier New" w:cs="Courier New"/>
          <w:lang w:val="en-US"/>
        </w:rPr>
        <w:t>Seedorf</w:t>
      </w:r>
      <w:proofErr w:type="spellEnd"/>
      <w:r w:rsidRPr="00B805D9">
        <w:rPr>
          <w:rFonts w:ascii="Courier New" w:hAnsi="Courier New" w:cs="Courier New"/>
          <w:lang w:val="en-US"/>
        </w:rPr>
        <w:t>, et a</w:t>
      </w:r>
      <w:r w:rsidRPr="00B805D9">
        <w:rPr>
          <w:rFonts w:ascii="Courier New" w:hAnsi="Courier New" w:cs="Courier New"/>
          <w:lang w:val="en-US"/>
        </w:rPr>
        <w:t xml:space="preserve">l.           Expires 17 June 2022              </w:t>
      </w:r>
      <w:proofErr w:type="gramStart"/>
      <w:r w:rsidRPr="00B805D9">
        <w:rPr>
          <w:rFonts w:ascii="Courier New" w:hAnsi="Courier New" w:cs="Courier New"/>
          <w:lang w:val="en-US"/>
        </w:rPr>
        <w:t xml:space="preserve">   [</w:t>
      </w:r>
      <w:proofErr w:type="gramEnd"/>
      <w:r w:rsidRPr="00B805D9">
        <w:rPr>
          <w:rFonts w:ascii="Courier New" w:hAnsi="Courier New" w:cs="Courier New"/>
          <w:lang w:val="en-US"/>
        </w:rPr>
        <w:t>Page 31]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br w:type="page"/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"capability-value":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"delivery-protocols": ["http/1.1"]}}]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"ipv4:192.</w:t>
      </w:r>
      <w:r w:rsidRPr="00B805D9">
        <w:rPr>
          <w:rFonts w:ascii="Courier New" w:hAnsi="Courier New" w:cs="Courier New"/>
          <w:lang w:val="en-US"/>
        </w:rPr>
        <w:t>0.2.0/24":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cdnifci.cdni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"capability-value":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"delivery-protocols": ["http/1.1"]}}]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"ipv4:198.51.100.0/24":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cdnifci.cdni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05D9">
        <w:rPr>
          <w:rFonts w:ascii="Courier New" w:hAnsi="Courier New" w:cs="Courier New"/>
          <w:lang w:val="en-US"/>
        </w:rPr>
        <w:t>{ "</w:t>
      </w:r>
      <w:proofErr w:type="gramEnd"/>
      <w:r w:rsidRPr="00B805D9">
        <w:rPr>
          <w:rFonts w:ascii="Courier New" w:hAnsi="Courier New" w:cs="Courier New"/>
          <w:lang w:val="en-US"/>
        </w:rPr>
        <w:t>capability-type": "</w:t>
      </w:r>
      <w:proofErr w:type="spellStart"/>
      <w:r w:rsidRPr="00B805D9">
        <w:rPr>
          <w:rFonts w:ascii="Courier New" w:hAnsi="Courier New" w:cs="Courier New"/>
          <w:lang w:val="en-US"/>
        </w:rPr>
        <w:t>FCI.DeliveryProtocol</w:t>
      </w:r>
      <w:proofErr w:type="spellEnd"/>
      <w:r w:rsidRPr="00B805D9">
        <w:rPr>
          <w:rFonts w:ascii="Courier New" w:hAnsi="Courier New" w:cs="Courier New"/>
          <w:lang w:val="en-US"/>
        </w:rPr>
        <w:t>",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"capability-value":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      "delivery-protocols": ["https/1.1", "http/1.1"]}}]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},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"ipv4:203.0.113.0/24": {</w:t>
      </w:r>
    </w:p>
    <w:p w14:paraId="549484BF" w14:textId="4FA2A979" w:rsidR="00000000" w:rsidRPr="00B805D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B805D9">
        <w:rPr>
          <w:rFonts w:ascii="Courier New" w:hAnsi="Courier New" w:cs="Courier New"/>
          <w:lang w:val="en-US"/>
        </w:rPr>
        <w:t xml:space="preserve">          "my-default-</w:t>
      </w:r>
      <w:proofErr w:type="spellStart"/>
      <w:proofErr w:type="gramStart"/>
      <w:r w:rsidRPr="00B805D9">
        <w:rPr>
          <w:rFonts w:ascii="Courier New" w:hAnsi="Courier New" w:cs="Courier New"/>
          <w:lang w:val="en-US"/>
        </w:rPr>
        <w:t>cdnifci.cdni</w:t>
      </w:r>
      <w:proofErr w:type="spellEnd"/>
      <w:proofErr w:type="gramEnd"/>
      <w:r w:rsidRPr="00B805D9">
        <w:rPr>
          <w:rFonts w:ascii="Courier New" w:hAnsi="Courier New" w:cs="Courier New"/>
          <w:lang w:val="en-US"/>
        </w:rPr>
        <w:t>-capabilities":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B805D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3CF9">
        <w:rPr>
          <w:rFonts w:ascii="Courier New" w:hAnsi="Courier New" w:cs="Courier New"/>
        </w:rPr>
        <w:t>{ "</w:t>
      </w:r>
      <w:proofErr w:type="gramEnd"/>
      <w:r w:rsidRPr="00EA3CF9">
        <w:rPr>
          <w:rFonts w:ascii="Courier New" w:hAnsi="Courier New" w:cs="Courier New"/>
        </w:rPr>
        <w:t>capability-type": "</w:t>
      </w:r>
      <w:proofErr w:type="spellStart"/>
      <w:r w:rsidRPr="00EA3CF9">
        <w:rPr>
          <w:rFonts w:ascii="Courier New" w:hAnsi="Courier New" w:cs="Courier New"/>
        </w:rPr>
        <w:t>FCI.AcquisitionProtocol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"capability-value": {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</w:t>
      </w:r>
      <w:r w:rsidRPr="00D93648">
        <w:rPr>
          <w:rFonts w:ascii="Courier New" w:hAnsi="Courier New" w:cs="Courier New"/>
        </w:rPr>
        <w:t>"acquisition-</w:t>
      </w:r>
      <w:proofErr w:type="spellStart"/>
      <w:r w:rsidRPr="00D93648">
        <w:rPr>
          <w:rFonts w:ascii="Courier New" w:hAnsi="Courier New" w:cs="Courier New"/>
        </w:rPr>
        <w:t>protocols</w:t>
      </w:r>
      <w:proofErr w:type="spellEnd"/>
      <w:proofErr w:type="gramStart"/>
      <w:r w:rsidRPr="00D93648">
        <w:rPr>
          <w:rFonts w:ascii="Courier New" w:hAnsi="Courier New" w:cs="Courier New"/>
        </w:rPr>
        <w:t>":</w:t>
      </w:r>
      <w:proofErr w:type="gramEnd"/>
      <w:r w:rsidRPr="00D93648">
        <w:rPr>
          <w:rFonts w:ascii="Courier New" w:hAnsi="Courier New" w:cs="Courier New"/>
        </w:rPr>
        <w:t xml:space="preserve"> ["http/1.1"]}}]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},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"ipv</w:t>
      </w:r>
      <w:proofErr w:type="gramStart"/>
      <w:r w:rsidRPr="00D93648">
        <w:rPr>
          <w:rFonts w:ascii="Courier New" w:hAnsi="Courier New" w:cs="Courier New"/>
        </w:rPr>
        <w:t>6:</w:t>
      </w:r>
      <w:proofErr w:type="gramEnd"/>
      <w:r w:rsidRPr="00D93648">
        <w:rPr>
          <w:rFonts w:ascii="Courier New" w:hAnsi="Courier New" w:cs="Courier New"/>
        </w:rPr>
        <w:t>2001:db8::/32":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</w:t>
      </w:r>
      <w:r w:rsidRPr="00D93648">
        <w:rPr>
          <w:rFonts w:ascii="Courier New" w:hAnsi="Courier New" w:cs="Courier New"/>
        </w:rPr>
        <w:t xml:space="preserve">   </w:t>
      </w:r>
      <w:r w:rsidRPr="00EA3CF9">
        <w:rPr>
          <w:rFonts w:ascii="Courier New" w:hAnsi="Courier New" w:cs="Courier New"/>
        </w:rPr>
        <w:t>"my-default-</w:t>
      </w:r>
      <w:proofErr w:type="spellStart"/>
      <w:proofErr w:type="gramStart"/>
      <w:r w:rsidRPr="00EA3CF9">
        <w:rPr>
          <w:rFonts w:ascii="Courier New" w:hAnsi="Courier New" w:cs="Courier New"/>
        </w:rPr>
        <w:t>cdnifci.cdni</w:t>
      </w:r>
      <w:proofErr w:type="spellEnd"/>
      <w:proofErr w:type="gramEnd"/>
      <w:r w:rsidRPr="00EA3CF9">
        <w:rPr>
          <w:rFonts w:ascii="Courier New" w:hAnsi="Courier New" w:cs="Courier New"/>
        </w:rPr>
        <w:t>-capabilities":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</w:t>
      </w:r>
      <w:proofErr w:type="gramStart"/>
      <w:r w:rsidRPr="00EA3CF9">
        <w:rPr>
          <w:rFonts w:ascii="Courier New" w:hAnsi="Courier New" w:cs="Courier New"/>
        </w:rPr>
        <w:t>{ "</w:t>
      </w:r>
      <w:proofErr w:type="gramEnd"/>
      <w:r w:rsidRPr="00EA3CF9">
        <w:rPr>
          <w:rFonts w:ascii="Courier New" w:hAnsi="Courier New" w:cs="Courier New"/>
        </w:rPr>
        <w:t>capability-type": "</w:t>
      </w:r>
      <w:proofErr w:type="spellStart"/>
      <w:r w:rsidRPr="00EA3CF9">
        <w:rPr>
          <w:rFonts w:ascii="Courier New" w:hAnsi="Courier New" w:cs="Courier New"/>
        </w:rPr>
        <w:t>FCI.DeliveryProtocol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"capability-value":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"delivery-protocols": ["http/1.1"]}}]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},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"asn:as64496":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"my-default-</w:t>
      </w:r>
      <w:proofErr w:type="spellStart"/>
      <w:proofErr w:type="gramStart"/>
      <w:r w:rsidRPr="00EA3CF9">
        <w:rPr>
          <w:rFonts w:ascii="Courier New" w:hAnsi="Courier New" w:cs="Courier New"/>
        </w:rPr>
        <w:t>cdnifc</w:t>
      </w:r>
      <w:r w:rsidRPr="00EA3CF9">
        <w:rPr>
          <w:rFonts w:ascii="Courier New" w:hAnsi="Courier New" w:cs="Courier New"/>
        </w:rPr>
        <w:t>i.cdni</w:t>
      </w:r>
      <w:proofErr w:type="spellEnd"/>
      <w:proofErr w:type="gramEnd"/>
      <w:r w:rsidRPr="00EA3CF9">
        <w:rPr>
          <w:rFonts w:ascii="Courier New" w:hAnsi="Courier New" w:cs="Courier New"/>
        </w:rPr>
        <w:t>-capabilities":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</w:t>
      </w:r>
      <w:proofErr w:type="gramStart"/>
      <w:r w:rsidRPr="00EA3CF9">
        <w:rPr>
          <w:rFonts w:ascii="Courier New" w:hAnsi="Courier New" w:cs="Courier New"/>
        </w:rPr>
        <w:t>{ "</w:t>
      </w:r>
      <w:proofErr w:type="gramEnd"/>
      <w:r w:rsidRPr="00EA3CF9">
        <w:rPr>
          <w:rFonts w:ascii="Courier New" w:hAnsi="Courier New" w:cs="Courier New"/>
        </w:rPr>
        <w:t>capability-type": "</w:t>
      </w:r>
      <w:proofErr w:type="spellStart"/>
      <w:r w:rsidRPr="00EA3CF9">
        <w:rPr>
          <w:rFonts w:ascii="Courier New" w:hAnsi="Courier New" w:cs="Courier New"/>
        </w:rPr>
        <w:t>FCI.DeliveryProtocol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"capability-value":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"delivery-protocols": ["https/1.1", "http/1.1"]}}]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}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}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}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6.3.3.  </w:t>
      </w:r>
      <w:proofErr w:type="spellStart"/>
      <w:r w:rsidRPr="00EA3CF9">
        <w:rPr>
          <w:rFonts w:ascii="Courier New" w:hAnsi="Courier New" w:cs="Courier New"/>
        </w:rPr>
        <w:t>Filtered</w:t>
      </w:r>
      <w:proofErr w:type="spellEnd"/>
      <w:r w:rsidRPr="00EA3CF9">
        <w:rPr>
          <w:rFonts w:ascii="Courier New" w:hAnsi="Courier New" w:cs="Courier New"/>
        </w:rPr>
        <w:t xml:space="preserve"> </w:t>
      </w:r>
      <w:proofErr w:type="spellStart"/>
      <w:r w:rsidRPr="00EA3CF9">
        <w:rPr>
          <w:rFonts w:ascii="Courier New" w:hAnsi="Courier New" w:cs="Courier New"/>
        </w:rPr>
        <w:t>Property</w:t>
      </w:r>
      <w:proofErr w:type="spellEnd"/>
      <w:r w:rsidRPr="00EA3CF9">
        <w:rPr>
          <w:rFonts w:ascii="Courier New" w:hAnsi="Courier New" w:cs="Courier New"/>
        </w:rPr>
        <w:t xml:space="preserve"> </w:t>
      </w:r>
      <w:proofErr w:type="spellStart"/>
      <w:r w:rsidRPr="00EA3CF9">
        <w:rPr>
          <w:rFonts w:ascii="Courier New" w:hAnsi="Courier New" w:cs="Courier New"/>
        </w:rPr>
        <w:t>Map</w:t>
      </w:r>
      <w:proofErr w:type="spellEnd"/>
      <w:r w:rsidRPr="00EA3CF9">
        <w:rPr>
          <w:rFonts w:ascii="Courier New" w:hAnsi="Courier New" w:cs="Courier New"/>
        </w:rPr>
        <w:t xml:space="preserve"> </w:t>
      </w:r>
      <w:del w:id="271" w:author="BOUCADAIR Mohamed INNOV/NET" w:date="2021-12-14T11:57:00Z">
        <w:r w:rsidRPr="00EA3CF9" w:rsidDel="00F70050">
          <w:rPr>
            <w:rFonts w:ascii="Courier New" w:hAnsi="Courier New" w:cs="Courier New"/>
          </w:rPr>
          <w:delText>Example</w:delText>
        </w:r>
      </w:del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This </w:t>
      </w:r>
      <w:r w:rsidRPr="00EA3CF9">
        <w:rPr>
          <w:rFonts w:ascii="Courier New" w:hAnsi="Courier New" w:cs="Courier New"/>
        </w:rPr>
        <w:t>example uses the filtered property map service to get "</w:t>
      </w:r>
      <w:proofErr w:type="spellStart"/>
      <w:r w:rsidRPr="00EA3CF9">
        <w:rPr>
          <w:rFonts w:ascii="Courier New" w:hAnsi="Courier New" w:cs="Courier New"/>
        </w:rPr>
        <w:t>pid</w:t>
      </w:r>
      <w:proofErr w:type="spellEnd"/>
      <w:r w:rsidRPr="00EA3CF9">
        <w:rPr>
          <w:rFonts w:ascii="Courier New" w:hAnsi="Courier New" w:cs="Courier New"/>
        </w:rPr>
        <w:t>" and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"</w:t>
      </w:r>
      <w:proofErr w:type="spellStart"/>
      <w:r w:rsidRPr="00EA3CF9">
        <w:rPr>
          <w:rFonts w:ascii="Courier New" w:hAnsi="Courier New" w:cs="Courier New"/>
        </w:rPr>
        <w:t>cdni</w:t>
      </w:r>
      <w:proofErr w:type="spellEnd"/>
      <w:r w:rsidRPr="00EA3CF9">
        <w:rPr>
          <w:rFonts w:ascii="Courier New" w:hAnsi="Courier New" w:cs="Courier New"/>
        </w:rPr>
        <w:t>-capabilities" properties for two footprints "ipv4:192.0.2.0/24"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and "ipv6:2001:db</w:t>
      </w:r>
      <w:proofErr w:type="gramStart"/>
      <w:r w:rsidRPr="00EA3CF9">
        <w:rPr>
          <w:rFonts w:ascii="Courier New" w:hAnsi="Courier New" w:cs="Courier New"/>
        </w:rPr>
        <w:t>8::/</w:t>
      </w:r>
      <w:proofErr w:type="gramEnd"/>
      <w:r w:rsidRPr="00EA3CF9">
        <w:rPr>
          <w:rFonts w:ascii="Courier New" w:hAnsi="Courier New" w:cs="Courier New"/>
        </w:rPr>
        <w:t>32".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EA3CF9">
        <w:rPr>
          <w:rFonts w:ascii="Courier New" w:hAnsi="Courier New" w:cs="Courier New"/>
        </w:rPr>
        <w:t>Seedorf</w:t>
      </w:r>
      <w:proofErr w:type="spellEnd"/>
      <w:r w:rsidRPr="00EA3CF9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EA3CF9">
        <w:rPr>
          <w:rFonts w:ascii="Courier New" w:hAnsi="Courier New" w:cs="Courier New"/>
        </w:rPr>
        <w:t xml:space="preserve">   [</w:t>
      </w:r>
      <w:proofErr w:type="gramEnd"/>
      <w:r w:rsidRPr="00EA3CF9">
        <w:rPr>
          <w:rFonts w:ascii="Courier New" w:hAnsi="Courier New" w:cs="Courier New"/>
        </w:rPr>
        <w:t>Page 32]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br w:type="page"/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lastRenderedPageBreak/>
        <w:t>Inter</w:t>
      </w:r>
      <w:r w:rsidRPr="00EA3CF9">
        <w:rPr>
          <w:rFonts w:ascii="Courier New" w:hAnsi="Courier New" w:cs="Courier New"/>
        </w:rPr>
        <w:t>net-Draft             CDNI FCI using ALTO             December 2021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POST /</w:t>
      </w:r>
      <w:proofErr w:type="spellStart"/>
      <w:r w:rsidRPr="00EA3CF9">
        <w:rPr>
          <w:rFonts w:ascii="Courier New" w:hAnsi="Courier New" w:cs="Courier New"/>
        </w:rPr>
        <w:t>propmap</w:t>
      </w:r>
      <w:proofErr w:type="spellEnd"/>
      <w:r w:rsidRPr="00EA3CF9">
        <w:rPr>
          <w:rFonts w:ascii="Courier New" w:hAnsi="Courier New" w:cs="Courier New"/>
        </w:rPr>
        <w:t>/lookup/</w:t>
      </w:r>
      <w:proofErr w:type="spellStart"/>
      <w:r w:rsidRPr="00EA3CF9">
        <w:rPr>
          <w:rFonts w:ascii="Courier New" w:hAnsi="Courier New" w:cs="Courier New"/>
        </w:rPr>
        <w:t>cdnifci-pid</w:t>
      </w:r>
      <w:proofErr w:type="spellEnd"/>
      <w:r w:rsidRPr="00EA3CF9">
        <w:rPr>
          <w:rFonts w:ascii="Courier New" w:hAnsi="Courier New" w:cs="Courier New"/>
        </w:rPr>
        <w:t xml:space="preserve"> HTTP/1.1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Host: alto.example.com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Content-Type: application/</w:t>
      </w:r>
      <w:proofErr w:type="spellStart"/>
      <w:r w:rsidRPr="00EA3CF9">
        <w:rPr>
          <w:rFonts w:ascii="Courier New" w:hAnsi="Courier New" w:cs="Courier New"/>
        </w:rPr>
        <w:t>alto-propmapparams+json</w:t>
      </w:r>
      <w:proofErr w:type="spell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Accept: application/</w:t>
      </w:r>
      <w:proofErr w:type="spellStart"/>
      <w:r w:rsidRPr="00EA3CF9">
        <w:rPr>
          <w:rFonts w:ascii="Courier New" w:hAnsi="Courier New" w:cs="Courier New"/>
        </w:rPr>
        <w:t>alto-propmap+</w:t>
      </w:r>
      <w:proofErr w:type="gramStart"/>
      <w:r w:rsidRPr="00EA3CF9">
        <w:rPr>
          <w:rFonts w:ascii="Courier New" w:hAnsi="Courier New" w:cs="Courier New"/>
        </w:rPr>
        <w:t>json,applicati</w:t>
      </w:r>
      <w:r w:rsidRPr="00EA3CF9">
        <w:rPr>
          <w:rFonts w:ascii="Courier New" w:hAnsi="Courier New" w:cs="Courier New"/>
        </w:rPr>
        <w:t>on</w:t>
      </w:r>
      <w:proofErr w:type="spellEnd"/>
      <w:proofErr w:type="gramEnd"/>
      <w:r w:rsidRPr="00EA3CF9">
        <w:rPr>
          <w:rFonts w:ascii="Courier New" w:hAnsi="Courier New" w:cs="Courier New"/>
        </w:rPr>
        <w:t>/</w:t>
      </w:r>
      <w:proofErr w:type="spellStart"/>
      <w:r w:rsidRPr="00EA3CF9">
        <w:rPr>
          <w:rFonts w:ascii="Courier New" w:hAnsi="Courier New" w:cs="Courier New"/>
        </w:rPr>
        <w:t>alto-error+json</w:t>
      </w:r>
      <w:proofErr w:type="spell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Content-Length: 173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"entities":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"ipv4:192.0.2.0/24",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"ipv6:2001:db</w:t>
      </w:r>
      <w:proofErr w:type="gramStart"/>
      <w:r w:rsidRPr="00EA3CF9">
        <w:rPr>
          <w:rFonts w:ascii="Courier New" w:hAnsi="Courier New" w:cs="Courier New"/>
        </w:rPr>
        <w:t>8::/</w:t>
      </w:r>
      <w:proofErr w:type="gramEnd"/>
      <w:r w:rsidRPr="00EA3CF9">
        <w:rPr>
          <w:rFonts w:ascii="Courier New" w:hAnsi="Courier New" w:cs="Courier New"/>
        </w:rPr>
        <w:t>32"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],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"properties": [ "my-default-</w:t>
      </w:r>
      <w:proofErr w:type="spellStart"/>
      <w:proofErr w:type="gramStart"/>
      <w:r w:rsidRPr="00EA3CF9">
        <w:rPr>
          <w:rFonts w:ascii="Courier New" w:hAnsi="Courier New" w:cs="Courier New"/>
        </w:rPr>
        <w:t>cdnifci.cdni</w:t>
      </w:r>
      <w:proofErr w:type="spellEnd"/>
      <w:proofErr w:type="gramEnd"/>
      <w:r w:rsidRPr="00EA3CF9">
        <w:rPr>
          <w:rFonts w:ascii="Courier New" w:hAnsi="Courier New" w:cs="Courier New"/>
        </w:rPr>
        <w:t>-capabilities",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        "my-default-</w:t>
      </w:r>
      <w:proofErr w:type="spellStart"/>
      <w:r w:rsidRPr="00EA3CF9">
        <w:rPr>
          <w:rFonts w:ascii="Courier New" w:hAnsi="Courier New" w:cs="Courier New"/>
        </w:rPr>
        <w:t>network</w:t>
      </w:r>
      <w:r w:rsidRPr="00EA3CF9">
        <w:rPr>
          <w:rFonts w:ascii="Courier New" w:hAnsi="Courier New" w:cs="Courier New"/>
        </w:rPr>
        <w:t>map.pid</w:t>
      </w:r>
      <w:proofErr w:type="spellEnd"/>
      <w:proofErr w:type="gramStart"/>
      <w:r w:rsidRPr="00EA3CF9">
        <w:rPr>
          <w:rFonts w:ascii="Courier New" w:hAnsi="Courier New" w:cs="Courier New"/>
        </w:rPr>
        <w:t>" ]</w:t>
      </w:r>
      <w:proofErr w:type="gram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}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HTTP/1.1 200 OK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Content-Length: 772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Content-Type: application/</w:t>
      </w:r>
      <w:proofErr w:type="spellStart"/>
      <w:r w:rsidRPr="00EA3CF9">
        <w:rPr>
          <w:rFonts w:ascii="Courier New" w:hAnsi="Courier New" w:cs="Courier New"/>
        </w:rPr>
        <w:t>alto-propmap+json</w:t>
      </w:r>
      <w:proofErr w:type="spell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"property-map":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"meta":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"dependent-</w:t>
      </w:r>
      <w:proofErr w:type="spellStart"/>
      <w:r w:rsidRPr="00EA3CF9">
        <w:rPr>
          <w:rFonts w:ascii="Courier New" w:hAnsi="Courier New" w:cs="Courier New"/>
        </w:rPr>
        <w:t>vtags</w:t>
      </w:r>
      <w:proofErr w:type="spellEnd"/>
      <w:r w:rsidRPr="00EA3CF9">
        <w:rPr>
          <w:rFonts w:ascii="Courier New" w:hAnsi="Courier New" w:cs="Courier New"/>
        </w:rPr>
        <w:t>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{"resource-id": "my-default-</w:t>
      </w:r>
      <w:proofErr w:type="spellStart"/>
      <w:r w:rsidRPr="00EA3CF9">
        <w:rPr>
          <w:rFonts w:ascii="Courier New" w:hAnsi="Courier New" w:cs="Courier New"/>
        </w:rPr>
        <w:t>cdnifci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</w:t>
      </w:r>
      <w:r w:rsidRPr="00EA3CF9">
        <w:rPr>
          <w:rFonts w:ascii="Courier New" w:hAnsi="Courier New" w:cs="Courier New"/>
        </w:rPr>
        <w:t xml:space="preserve">  "tag": "7915dc0290c2705481c491a2b4ffbec482b3cf62"},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{"resource-id": "my-default-</w:t>
      </w:r>
      <w:proofErr w:type="spellStart"/>
      <w:r w:rsidRPr="00EA3CF9">
        <w:rPr>
          <w:rFonts w:ascii="Courier New" w:hAnsi="Courier New" w:cs="Courier New"/>
        </w:rPr>
        <w:t>networkmap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"tag": "7915dc0290c2705481c491a2b4ffbec482b3cf63"}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]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},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"ipv4:192.0.2.0/24":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"my-default-</w:t>
      </w:r>
      <w:proofErr w:type="spellStart"/>
      <w:proofErr w:type="gramStart"/>
      <w:r w:rsidRPr="00EA3CF9">
        <w:rPr>
          <w:rFonts w:ascii="Courier New" w:hAnsi="Courier New" w:cs="Courier New"/>
        </w:rPr>
        <w:t>cdnifc</w:t>
      </w:r>
      <w:r w:rsidRPr="00EA3CF9">
        <w:rPr>
          <w:rFonts w:ascii="Courier New" w:hAnsi="Courier New" w:cs="Courier New"/>
        </w:rPr>
        <w:t>i.cdni</w:t>
      </w:r>
      <w:proofErr w:type="spellEnd"/>
      <w:proofErr w:type="gramEnd"/>
      <w:r w:rsidRPr="00EA3CF9">
        <w:rPr>
          <w:rFonts w:ascii="Courier New" w:hAnsi="Courier New" w:cs="Courier New"/>
        </w:rPr>
        <w:t>-capabilities":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{"capability-type": "</w:t>
      </w:r>
      <w:proofErr w:type="spellStart"/>
      <w:r w:rsidRPr="00EA3CF9">
        <w:rPr>
          <w:rFonts w:ascii="Courier New" w:hAnsi="Courier New" w:cs="Courier New"/>
        </w:rPr>
        <w:t>FCI.DeliveryProtocol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"capability-value": {"delivery-protocols": ["http/1.1"]}}],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"my-default-</w:t>
      </w:r>
      <w:proofErr w:type="spellStart"/>
      <w:r w:rsidRPr="00EA3CF9">
        <w:rPr>
          <w:rFonts w:ascii="Courier New" w:hAnsi="Courier New" w:cs="Courier New"/>
        </w:rPr>
        <w:t>networkmap.pid</w:t>
      </w:r>
      <w:proofErr w:type="spellEnd"/>
      <w:r w:rsidRPr="00EA3CF9">
        <w:rPr>
          <w:rFonts w:ascii="Courier New" w:hAnsi="Courier New" w:cs="Courier New"/>
        </w:rPr>
        <w:t>": "pid1"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},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"ipv6:2001:db</w:t>
      </w:r>
      <w:proofErr w:type="gramStart"/>
      <w:r w:rsidRPr="00EA3CF9">
        <w:rPr>
          <w:rFonts w:ascii="Courier New" w:hAnsi="Courier New" w:cs="Courier New"/>
        </w:rPr>
        <w:t>8::/</w:t>
      </w:r>
      <w:proofErr w:type="gramEnd"/>
      <w:r w:rsidRPr="00EA3CF9">
        <w:rPr>
          <w:rFonts w:ascii="Courier New" w:hAnsi="Courier New" w:cs="Courier New"/>
        </w:rPr>
        <w:t>32": {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"my-</w:t>
      </w:r>
      <w:r w:rsidRPr="00EA3CF9">
        <w:rPr>
          <w:rFonts w:ascii="Courier New" w:hAnsi="Courier New" w:cs="Courier New"/>
        </w:rPr>
        <w:t>default-</w:t>
      </w:r>
      <w:proofErr w:type="spellStart"/>
      <w:proofErr w:type="gramStart"/>
      <w:r w:rsidRPr="00EA3CF9">
        <w:rPr>
          <w:rFonts w:ascii="Courier New" w:hAnsi="Courier New" w:cs="Courier New"/>
        </w:rPr>
        <w:t>cdnifci.cdni</w:t>
      </w:r>
      <w:proofErr w:type="spellEnd"/>
      <w:proofErr w:type="gramEnd"/>
      <w:r w:rsidRPr="00EA3CF9">
        <w:rPr>
          <w:rFonts w:ascii="Courier New" w:hAnsi="Courier New" w:cs="Courier New"/>
        </w:rPr>
        <w:t>-capabilities": [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{"capability-type": "</w:t>
      </w:r>
      <w:proofErr w:type="spellStart"/>
      <w:r w:rsidRPr="00EA3CF9">
        <w:rPr>
          <w:rFonts w:ascii="Courier New" w:hAnsi="Courier New" w:cs="Courier New"/>
        </w:rPr>
        <w:t>FCI.DeliveryProtocol</w:t>
      </w:r>
      <w:proofErr w:type="spellEnd"/>
      <w:r w:rsidRPr="00EA3CF9">
        <w:rPr>
          <w:rFonts w:ascii="Courier New" w:hAnsi="Courier New" w:cs="Courier New"/>
        </w:rPr>
        <w:t>",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"capability-value": {"delivery-protocols": ["http/1.1"]}}],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"my-default-</w:t>
      </w:r>
      <w:proofErr w:type="spellStart"/>
      <w:r w:rsidRPr="00EA3CF9">
        <w:rPr>
          <w:rFonts w:ascii="Courier New" w:hAnsi="Courier New" w:cs="Courier New"/>
        </w:rPr>
        <w:t>networkmap.pid</w:t>
      </w:r>
      <w:proofErr w:type="spellEnd"/>
      <w:r w:rsidRPr="00EA3CF9">
        <w:rPr>
          <w:rFonts w:ascii="Courier New" w:hAnsi="Courier New" w:cs="Courier New"/>
        </w:rPr>
        <w:t>": "pid3"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</w:t>
      </w:r>
      <w:r w:rsidRPr="00D93648">
        <w:rPr>
          <w:rFonts w:ascii="Courier New" w:hAnsi="Courier New" w:cs="Courier New"/>
        </w:rPr>
        <w:t>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}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>, et</w:t>
      </w:r>
      <w:r w:rsidRPr="00D93648">
        <w:rPr>
          <w:rFonts w:ascii="Courier New" w:hAnsi="Courier New" w:cs="Courier New"/>
        </w:rPr>
        <w:t xml:space="preserve">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33]</w:t>
      </w:r>
    </w:p>
    <w:p w14:paraId="549484BF" w14:textId="4FA2A979"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lastRenderedPageBreak/>
        <w:t>Internet-Draft             CDNI FCI using ALTO             December 2021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6.3.4.  </w:t>
      </w:r>
      <w:proofErr w:type="spellStart"/>
      <w:r w:rsidRPr="00EA3CF9">
        <w:rPr>
          <w:rFonts w:ascii="Courier New" w:hAnsi="Courier New" w:cs="Courier New"/>
        </w:rPr>
        <w:t>Incremental</w:t>
      </w:r>
      <w:proofErr w:type="spellEnd"/>
      <w:r w:rsidRPr="00EA3CF9">
        <w:rPr>
          <w:rFonts w:ascii="Courier New" w:hAnsi="Courier New" w:cs="Courier New"/>
        </w:rPr>
        <w:t xml:space="preserve"> Updates </w:t>
      </w:r>
      <w:del w:id="272" w:author="BOUCADAIR Mohamed INNOV/NET" w:date="2021-12-14T11:18:00Z">
        <w:r w:rsidRPr="00EA3CF9" w:rsidDel="00EA3CF9">
          <w:rPr>
            <w:rFonts w:ascii="Courier New" w:hAnsi="Courier New" w:cs="Courier New"/>
          </w:rPr>
          <w:delText>Example</w:delText>
        </w:r>
      </w:del>
    </w:p>
    <w:p w14:paraId="549484BF" w14:textId="4FA2A979" w:rsidR="00000000" w:rsidRPr="00F70050" w:rsidRDefault="001F2384" w:rsidP="00D93648">
      <w:pPr>
        <w:pStyle w:val="Textebrut"/>
        <w:rPr>
          <w:rFonts w:ascii="Courier New" w:hAnsi="Courier New" w:cs="Courier New"/>
        </w:rPr>
      </w:pPr>
      <w:r w:rsidRPr="00F70050">
        <w:rPr>
          <w:rFonts w:ascii="Courier New" w:hAnsi="Courier New" w:cs="Courier New"/>
        </w:rPr>
        <w:t xml:space="preserve">   In this example, the </w:t>
      </w:r>
      <w:ins w:id="273" w:author="BOUCADAIR Mohamed INNOV/NET" w:date="2021-12-14T11:58:00Z">
        <w:r w:rsidR="00F70050" w:rsidRPr="00F70050">
          <w:rPr>
            <w:rFonts w:ascii="Courier New" w:hAnsi="Courier New" w:cs="Courier New"/>
          </w:rPr>
          <w:t>AL</w:t>
        </w:r>
        <w:r w:rsidR="00F70050">
          <w:rPr>
            <w:rFonts w:ascii="Courier New" w:hAnsi="Courier New" w:cs="Courier New"/>
            <w:lang w:val="en-US"/>
          </w:rPr>
          <w:t xml:space="preserve">TO </w:t>
        </w:r>
      </w:ins>
      <w:r w:rsidRPr="00F70050">
        <w:rPr>
          <w:rFonts w:ascii="Courier New" w:hAnsi="Courier New" w:cs="Courier New"/>
        </w:rPr>
        <w:t>client is interested in updates for the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F700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3CF9">
        <w:rPr>
          <w:rFonts w:ascii="Courier New" w:hAnsi="Courier New" w:cs="Courier New"/>
        </w:rPr>
        <w:t>properties</w:t>
      </w:r>
      <w:proofErr w:type="spellEnd"/>
      <w:proofErr w:type="gramEnd"/>
      <w:r w:rsidRPr="00EA3CF9">
        <w:rPr>
          <w:rFonts w:ascii="Courier New" w:hAnsi="Courier New" w:cs="Courier New"/>
        </w:rPr>
        <w:t xml:space="preserve"> "</w:t>
      </w:r>
      <w:proofErr w:type="spellStart"/>
      <w:r w:rsidRPr="00EA3CF9">
        <w:rPr>
          <w:rFonts w:ascii="Courier New" w:hAnsi="Courier New" w:cs="Courier New"/>
        </w:rPr>
        <w:t>c</w:t>
      </w:r>
      <w:r w:rsidRPr="00EA3CF9">
        <w:rPr>
          <w:rFonts w:ascii="Courier New" w:hAnsi="Courier New" w:cs="Courier New"/>
        </w:rPr>
        <w:t>dni-capabilities</w:t>
      </w:r>
      <w:proofErr w:type="spellEnd"/>
      <w:r w:rsidRPr="00EA3CF9">
        <w:rPr>
          <w:rFonts w:ascii="Courier New" w:hAnsi="Courier New" w:cs="Courier New"/>
        </w:rPr>
        <w:t>" and "</w:t>
      </w:r>
      <w:proofErr w:type="spellStart"/>
      <w:r w:rsidRPr="00EA3CF9">
        <w:rPr>
          <w:rFonts w:ascii="Courier New" w:hAnsi="Courier New" w:cs="Courier New"/>
        </w:rPr>
        <w:t>pid</w:t>
      </w:r>
      <w:proofErr w:type="spellEnd"/>
      <w:r w:rsidRPr="00EA3CF9">
        <w:rPr>
          <w:rFonts w:ascii="Courier New" w:hAnsi="Courier New" w:cs="Courier New"/>
        </w:rPr>
        <w:t>" of two footprints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"ipv4:192.0.2.0/24" and "</w:t>
      </w:r>
      <w:proofErr w:type="spellStart"/>
      <w:r w:rsidRPr="00EA3CF9">
        <w:rPr>
          <w:rFonts w:ascii="Courier New" w:hAnsi="Courier New" w:cs="Courier New"/>
        </w:rPr>
        <w:t>countrycode:fr</w:t>
      </w:r>
      <w:proofErr w:type="spellEnd"/>
      <w:r w:rsidRPr="00EA3CF9">
        <w:rPr>
          <w:rFonts w:ascii="Courier New" w:hAnsi="Courier New" w:cs="Courier New"/>
        </w:rPr>
        <w:t>".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POST /updates/properties HTTP/1.1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Host: alto.example.com</w:t>
      </w:r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Accept: text/event-</w:t>
      </w:r>
      <w:proofErr w:type="spellStart"/>
      <w:proofErr w:type="gramStart"/>
      <w:r w:rsidRPr="00EA3CF9">
        <w:rPr>
          <w:rFonts w:ascii="Courier New" w:hAnsi="Courier New" w:cs="Courier New"/>
        </w:rPr>
        <w:t>stream,application</w:t>
      </w:r>
      <w:proofErr w:type="spellEnd"/>
      <w:proofErr w:type="gramEnd"/>
      <w:r w:rsidRPr="00EA3CF9">
        <w:rPr>
          <w:rFonts w:ascii="Courier New" w:hAnsi="Courier New" w:cs="Courier New"/>
        </w:rPr>
        <w:t>/</w:t>
      </w:r>
      <w:proofErr w:type="spellStart"/>
      <w:r w:rsidRPr="00EA3CF9">
        <w:rPr>
          <w:rFonts w:ascii="Courier New" w:hAnsi="Courier New" w:cs="Courier New"/>
        </w:rPr>
        <w:t>alto-error+json</w:t>
      </w:r>
      <w:proofErr w:type="spell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Content-Type: application/</w:t>
      </w:r>
      <w:proofErr w:type="spellStart"/>
      <w:r w:rsidRPr="00EA3CF9">
        <w:rPr>
          <w:rFonts w:ascii="Courier New" w:hAnsi="Courier New" w:cs="Courier New"/>
        </w:rPr>
        <w:t>alto-update</w:t>
      </w:r>
      <w:r w:rsidRPr="00EA3CF9">
        <w:rPr>
          <w:rFonts w:ascii="Courier New" w:hAnsi="Courier New" w:cs="Courier New"/>
        </w:rPr>
        <w:t>streamparams+json</w:t>
      </w:r>
      <w:proofErr w:type="spellEnd"/>
    </w:p>
    <w:p w14:paraId="549484BF" w14:textId="4FA2A979"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Content-Length: 325</w:t>
      </w:r>
    </w:p>
    <w:p w14:paraId="549484BF" w14:textId="4FA2A979" w:rsidR="00F70050" w:rsidRDefault="001F2384" w:rsidP="00D93648">
      <w:pPr>
        <w:pStyle w:val="Textebrut"/>
        <w:rPr>
          <w:ins w:id="274" w:author="BOUCADAIR Mohamed INNOV/NET" w:date="2021-12-14T11:58:00Z"/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{ </w:t>
      </w:r>
    </w:p>
    <w:p w:rsidR="00000000" w:rsidRPr="00EA3CF9" w:rsidRDefault="00F70050" w:rsidP="00D93648">
      <w:pPr>
        <w:pStyle w:val="Textebrut"/>
        <w:rPr>
          <w:rFonts w:ascii="Courier New" w:hAnsi="Courier New" w:cs="Courier New"/>
        </w:rPr>
      </w:pPr>
      <w:ins w:id="275" w:author="BOUCADAIR Mohamed INNOV/NET" w:date="2021-12-14T11:58:00Z">
        <w:r>
          <w:rPr>
            <w:rFonts w:ascii="Courier New" w:hAnsi="Courier New" w:cs="Courier New"/>
          </w:rPr>
          <w:t xml:space="preserve">      </w:t>
        </w:r>
      </w:ins>
      <w:r w:rsidR="001F2384" w:rsidRPr="00EA3CF9">
        <w:rPr>
          <w:rFonts w:ascii="Courier New" w:hAnsi="Courier New" w:cs="Courier New"/>
        </w:rPr>
        <w:t>"</w:t>
      </w:r>
      <w:proofErr w:type="spellStart"/>
      <w:r w:rsidR="001F2384" w:rsidRPr="00EA3CF9">
        <w:rPr>
          <w:rFonts w:ascii="Courier New" w:hAnsi="Courier New" w:cs="Courier New"/>
        </w:rPr>
        <w:t>add</w:t>
      </w:r>
      <w:proofErr w:type="spellEnd"/>
      <w:proofErr w:type="gramStart"/>
      <w:r w:rsidR="001F2384" w:rsidRPr="00EA3CF9">
        <w:rPr>
          <w:rFonts w:ascii="Courier New" w:hAnsi="Courier New" w:cs="Courier New"/>
        </w:rPr>
        <w:t>":</w:t>
      </w:r>
      <w:proofErr w:type="gramEnd"/>
      <w:r w:rsidR="001F2384" w:rsidRPr="00EA3CF9">
        <w:rPr>
          <w:rFonts w:ascii="Courier New" w:hAnsi="Courier New" w:cs="Courier New"/>
        </w:rPr>
        <w:t xml:space="preserve">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"</w:t>
      </w:r>
      <w:proofErr w:type="spellStart"/>
      <w:r w:rsidRPr="00EA3CF9">
        <w:rPr>
          <w:rFonts w:ascii="Courier New" w:hAnsi="Courier New" w:cs="Courier New"/>
        </w:rPr>
        <w:t>fci</w:t>
      </w:r>
      <w:proofErr w:type="spellEnd"/>
      <w:r w:rsidRPr="00EA3CF9">
        <w:rPr>
          <w:rFonts w:ascii="Courier New" w:hAnsi="Courier New" w:cs="Courier New"/>
        </w:rPr>
        <w:t>-</w:t>
      </w:r>
      <w:proofErr w:type="spellStart"/>
      <w:r w:rsidRPr="00EA3CF9">
        <w:rPr>
          <w:rFonts w:ascii="Courier New" w:hAnsi="Courier New" w:cs="Courier New"/>
        </w:rPr>
        <w:t>propmap</w:t>
      </w:r>
      <w:proofErr w:type="spellEnd"/>
      <w:r w:rsidRPr="00EA3CF9">
        <w:rPr>
          <w:rFonts w:ascii="Courier New" w:hAnsi="Courier New" w:cs="Courier New"/>
        </w:rPr>
        <w:t>-stream":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"resource-id": "filtered-</w:t>
      </w:r>
      <w:proofErr w:type="spellStart"/>
      <w:r w:rsidRPr="00EA3CF9">
        <w:rPr>
          <w:rFonts w:ascii="Courier New" w:hAnsi="Courier New" w:cs="Courier New"/>
        </w:rPr>
        <w:t>cdnifci</w:t>
      </w:r>
      <w:proofErr w:type="spellEnd"/>
      <w:r w:rsidRPr="00EA3CF9">
        <w:rPr>
          <w:rFonts w:ascii="Courier New" w:hAnsi="Courier New" w:cs="Courier New"/>
        </w:rPr>
        <w:t>-property-map",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"input":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"properties": [ "my-default-</w:t>
      </w:r>
      <w:proofErr w:type="spellStart"/>
      <w:proofErr w:type="gramStart"/>
      <w:r w:rsidRPr="00EA3CF9">
        <w:rPr>
          <w:rFonts w:ascii="Courier New" w:hAnsi="Courier New" w:cs="Courier New"/>
        </w:rPr>
        <w:t>cdnifci.cdni</w:t>
      </w:r>
      <w:proofErr w:type="spellEnd"/>
      <w:proofErr w:type="gramEnd"/>
      <w:r w:rsidRPr="00EA3CF9">
        <w:rPr>
          <w:rFonts w:ascii="Courier New" w:hAnsi="Courier New" w:cs="Courier New"/>
        </w:rPr>
        <w:t>-capabilities",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   </w:t>
      </w:r>
      <w:r w:rsidRPr="00EA3CF9">
        <w:rPr>
          <w:rFonts w:ascii="Courier New" w:hAnsi="Courier New" w:cs="Courier New"/>
        </w:rPr>
        <w:t xml:space="preserve">         "my-default-</w:t>
      </w:r>
      <w:proofErr w:type="spellStart"/>
      <w:r w:rsidRPr="00EA3CF9">
        <w:rPr>
          <w:rFonts w:ascii="Courier New" w:hAnsi="Courier New" w:cs="Courier New"/>
        </w:rPr>
        <w:t>networkmap.pid</w:t>
      </w:r>
      <w:proofErr w:type="spellEnd"/>
      <w:r w:rsidRPr="00EA3CF9">
        <w:rPr>
          <w:rFonts w:ascii="Courier New" w:hAnsi="Courier New" w:cs="Courier New"/>
        </w:rPr>
        <w:t>" ],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"entities": [ "ipv4:192.0.2.0/24",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                "ipv6:2001:db</w:t>
      </w:r>
      <w:proofErr w:type="gramStart"/>
      <w:r w:rsidRPr="00EA3CF9">
        <w:rPr>
          <w:rFonts w:ascii="Courier New" w:hAnsi="Courier New" w:cs="Courier New"/>
        </w:rPr>
        <w:t>8::/</w:t>
      </w:r>
      <w:proofErr w:type="gramEnd"/>
      <w:r w:rsidRPr="00EA3CF9">
        <w:rPr>
          <w:rFonts w:ascii="Courier New" w:hAnsi="Courier New" w:cs="Courier New"/>
        </w:rPr>
        <w:t>32" 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  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  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  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HTTP/1.1 200 OK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Connection: keep-alive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Content-Type: text/event-stream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event: application/</w:t>
      </w:r>
      <w:proofErr w:type="spellStart"/>
      <w:r w:rsidRPr="00EA3CF9">
        <w:rPr>
          <w:rFonts w:ascii="Courier New" w:hAnsi="Courier New" w:cs="Courier New"/>
        </w:rPr>
        <w:t>alto-updatestreamcontrol+json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{"control-</w:t>
      </w:r>
      <w:proofErr w:type="spellStart"/>
      <w:r w:rsidRPr="00EA3CF9">
        <w:rPr>
          <w:rFonts w:ascii="Courier New" w:hAnsi="Courier New" w:cs="Courier New"/>
        </w:rPr>
        <w:t>uri</w:t>
      </w:r>
      <w:proofErr w:type="spellEnd"/>
      <w:r w:rsidRPr="00EA3CF9">
        <w:rPr>
          <w:rFonts w:ascii="Courier New" w:hAnsi="Courier New" w:cs="Courier New"/>
        </w:rPr>
        <w:t>":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"https://alto.example.com/updates/streams/1414213562373"}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event: application/</w:t>
      </w:r>
      <w:proofErr w:type="spellStart"/>
      <w:r w:rsidRPr="00EA3CF9">
        <w:rPr>
          <w:rFonts w:ascii="Courier New" w:hAnsi="Courier New" w:cs="Courier New"/>
        </w:rPr>
        <w:t>alto-cdni+</w:t>
      </w:r>
      <w:proofErr w:type="gramStart"/>
      <w:r w:rsidRPr="00EA3CF9">
        <w:rPr>
          <w:rFonts w:ascii="Courier New" w:hAnsi="Courier New" w:cs="Courier New"/>
        </w:rPr>
        <w:t>json,fci</w:t>
      </w:r>
      <w:proofErr w:type="gramEnd"/>
      <w:r w:rsidRPr="00EA3CF9">
        <w:rPr>
          <w:rFonts w:ascii="Courier New" w:hAnsi="Courier New" w:cs="Courier New"/>
        </w:rPr>
        <w:t>-propmap-stream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</w:t>
      </w:r>
      <w:proofErr w:type="gramStart"/>
      <w:r w:rsidRPr="00EA3CF9">
        <w:rPr>
          <w:rFonts w:ascii="Courier New" w:hAnsi="Courier New" w:cs="Courier New"/>
        </w:rPr>
        <w:t>{ ...</w:t>
      </w:r>
      <w:proofErr w:type="gramEnd"/>
      <w:r w:rsidRPr="00EA3CF9">
        <w:rPr>
          <w:rFonts w:ascii="Courier New" w:hAnsi="Courier New" w:cs="Courier New"/>
        </w:rPr>
        <w:t xml:space="preserve"> filtered property map ... 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e</w:t>
      </w:r>
      <w:r w:rsidRPr="00EA3CF9">
        <w:rPr>
          <w:rFonts w:ascii="Courier New" w:hAnsi="Courier New" w:cs="Courier New"/>
        </w:rPr>
        <w:t>vent: application/</w:t>
      </w:r>
      <w:proofErr w:type="spellStart"/>
      <w:r w:rsidRPr="00EA3CF9">
        <w:rPr>
          <w:rFonts w:ascii="Courier New" w:hAnsi="Courier New" w:cs="Courier New"/>
        </w:rPr>
        <w:t>merge-patch+</w:t>
      </w:r>
      <w:proofErr w:type="gramStart"/>
      <w:r w:rsidRPr="00EA3CF9">
        <w:rPr>
          <w:rFonts w:ascii="Courier New" w:hAnsi="Courier New" w:cs="Courier New"/>
        </w:rPr>
        <w:t>json,fci</w:t>
      </w:r>
      <w:proofErr w:type="gramEnd"/>
      <w:r w:rsidRPr="00EA3CF9">
        <w:rPr>
          <w:rFonts w:ascii="Courier New" w:hAnsi="Courier New" w:cs="Courier New"/>
        </w:rPr>
        <w:t>-propmap-stream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"property-map":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"meta":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  "dependent-</w:t>
      </w:r>
      <w:proofErr w:type="spellStart"/>
      <w:r w:rsidRPr="00EA3CF9">
        <w:rPr>
          <w:rFonts w:ascii="Courier New" w:hAnsi="Courier New" w:cs="Courier New"/>
        </w:rPr>
        <w:t>vtags</w:t>
      </w:r>
      <w:proofErr w:type="spellEnd"/>
      <w:r w:rsidRPr="00EA3CF9">
        <w:rPr>
          <w:rFonts w:ascii="Courier New" w:hAnsi="Courier New" w:cs="Courier New"/>
        </w:rPr>
        <w:t>": [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 </w:t>
      </w:r>
      <w:proofErr w:type="gramStart"/>
      <w:r w:rsidRPr="00EA3CF9">
        <w:rPr>
          <w:rFonts w:ascii="Courier New" w:hAnsi="Courier New" w:cs="Courier New"/>
        </w:rPr>
        <w:t xml:space="preserve">   {</w:t>
      </w:r>
      <w:proofErr w:type="gramEnd"/>
      <w:r w:rsidRPr="00EA3CF9">
        <w:rPr>
          <w:rFonts w:ascii="Courier New" w:hAnsi="Courier New" w:cs="Courier New"/>
        </w:rPr>
        <w:t xml:space="preserve"> "resource-id": "my-default-</w:t>
      </w:r>
      <w:proofErr w:type="spellStart"/>
      <w:r w:rsidRPr="00EA3CF9">
        <w:rPr>
          <w:rFonts w:ascii="Courier New" w:hAnsi="Courier New" w:cs="Courier New"/>
        </w:rPr>
        <w:t>cdnifci</w:t>
      </w:r>
      <w:proofErr w:type="spellEnd"/>
      <w:r w:rsidRPr="00EA3CF9">
        <w:rPr>
          <w:rFonts w:ascii="Courier New" w:hAnsi="Courier New" w:cs="Courier New"/>
        </w:rPr>
        <w:t>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      "tag": "2beeac8ee23c3d</w:t>
      </w:r>
      <w:r w:rsidRPr="00EA3CF9">
        <w:rPr>
          <w:rFonts w:ascii="Courier New" w:hAnsi="Courier New" w:cs="Courier New"/>
        </w:rPr>
        <w:t>d1e98a73fd30df80ece9fa5627"},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 </w:t>
      </w:r>
      <w:proofErr w:type="gramStart"/>
      <w:r w:rsidRPr="00EA3CF9">
        <w:rPr>
          <w:rFonts w:ascii="Courier New" w:hAnsi="Courier New" w:cs="Courier New"/>
        </w:rPr>
        <w:t xml:space="preserve">   {</w:t>
      </w:r>
      <w:proofErr w:type="gramEnd"/>
      <w:r w:rsidRPr="00EA3CF9">
        <w:rPr>
          <w:rFonts w:ascii="Courier New" w:hAnsi="Courier New" w:cs="Courier New"/>
        </w:rPr>
        <w:t xml:space="preserve"> "resource-id": "my-default-</w:t>
      </w:r>
      <w:proofErr w:type="spellStart"/>
      <w:r w:rsidRPr="00EA3CF9">
        <w:rPr>
          <w:rFonts w:ascii="Courier New" w:hAnsi="Courier New" w:cs="Courier New"/>
        </w:rPr>
        <w:t>networkmap</w:t>
      </w:r>
      <w:proofErr w:type="spellEnd"/>
      <w:r w:rsidRPr="00EA3CF9">
        <w:rPr>
          <w:rFonts w:ascii="Courier New" w:hAnsi="Courier New" w:cs="Courier New"/>
        </w:rPr>
        <w:t>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      "tag": "7915dc0290c2705481c491a2b4ffbec482b3cf63"}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</w:t>
      </w:r>
      <w:proofErr w:type="gramStart"/>
      <w:r w:rsidRPr="00EA3CF9">
        <w:rPr>
          <w:rFonts w:ascii="Courier New" w:hAnsi="Courier New" w:cs="Courier New"/>
        </w:rPr>
        <w:t xml:space="preserve">  ]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data:     },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</w:rPr>
        <w:t xml:space="preserve">    </w:t>
      </w:r>
      <w:proofErr w:type="gramStart"/>
      <w:r w:rsidRPr="00D93648">
        <w:rPr>
          <w:rFonts w:ascii="Courier New" w:hAnsi="Courier New" w:cs="Courier New"/>
        </w:rPr>
        <w:t>data:</w:t>
      </w:r>
      <w:proofErr w:type="gramEnd"/>
      <w:r w:rsidRPr="00D93648">
        <w:rPr>
          <w:rFonts w:ascii="Courier New" w:hAnsi="Courier New" w:cs="Courier New"/>
        </w:rPr>
        <w:t xml:space="preserve">     "ipv4:192.0.2.0/24": {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</w:t>
      </w:r>
      <w:r w:rsidRPr="00D93648">
        <w:rPr>
          <w:rFonts w:ascii="Courier New" w:hAnsi="Courier New" w:cs="Courier New"/>
        </w:rPr>
        <w:t xml:space="preserve">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34]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  "my-default-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cdnifci.cdni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-capabilities": [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 {</w:t>
      </w:r>
      <w:proofErr w:type="gramEnd"/>
      <w:r w:rsidRPr="00EA3CF9">
        <w:rPr>
          <w:rFonts w:ascii="Courier New" w:hAnsi="Courier New" w:cs="Courier New"/>
          <w:lang w:val="en-US"/>
        </w:rPr>
        <w:t xml:space="preserve"> "capability-type": "</w:t>
      </w:r>
      <w:proofErr w:type="spellStart"/>
      <w:r w:rsidRPr="00EA3CF9">
        <w:rPr>
          <w:rFonts w:ascii="Courier New" w:hAnsi="Courier New" w:cs="Courier New"/>
          <w:lang w:val="en-US"/>
        </w:rPr>
        <w:t>FCI.DeliveryProtocol</w:t>
      </w:r>
      <w:proofErr w:type="spellEnd"/>
      <w:r w:rsidRPr="00EA3CF9">
        <w:rPr>
          <w:rFonts w:ascii="Courier New" w:hAnsi="Courier New" w:cs="Courier New"/>
          <w:lang w:val="en-US"/>
        </w:rPr>
        <w:t>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</w:t>
      </w:r>
      <w:r w:rsidRPr="00EA3CF9">
        <w:rPr>
          <w:rFonts w:ascii="Courier New" w:hAnsi="Courier New" w:cs="Courier New"/>
          <w:lang w:val="en-US"/>
        </w:rPr>
        <w:t>ata:           "capability-value": {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        "delivery-protocols": ["http/1.1", "https/1.1"]}}]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}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}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</w:t>
      </w:r>
      <w:proofErr w:type="gramStart"/>
      <w:r w:rsidRPr="00EA3CF9">
        <w:rPr>
          <w:rFonts w:ascii="Courier New" w:hAnsi="Courier New" w:cs="Courier New"/>
          <w:lang w:val="en-US"/>
        </w:rPr>
        <w:t>: }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event: application/</w:t>
      </w:r>
      <w:proofErr w:type="spellStart"/>
      <w:r w:rsidRPr="00EA3CF9">
        <w:rPr>
          <w:rFonts w:ascii="Courier New" w:hAnsi="Courier New" w:cs="Courier New"/>
          <w:lang w:val="en-US"/>
        </w:rPr>
        <w:t>json-patch+</w:t>
      </w:r>
      <w:proofErr w:type="gramStart"/>
      <w:r w:rsidRPr="00EA3CF9">
        <w:rPr>
          <w:rFonts w:ascii="Courier New" w:hAnsi="Courier New" w:cs="Courier New"/>
          <w:lang w:val="en-US"/>
        </w:rPr>
        <w:t>json,fci</w:t>
      </w:r>
      <w:proofErr w:type="gramEnd"/>
      <w:r w:rsidRPr="00EA3CF9">
        <w:rPr>
          <w:rFonts w:ascii="Courier New" w:hAnsi="Courier New" w:cs="Courier New"/>
          <w:lang w:val="en-US"/>
        </w:rPr>
        <w:t>-propmap-stream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[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 {</w:t>
      </w:r>
      <w:proofErr w:type="gramEnd"/>
      <w:r w:rsidRPr="00EA3CF9">
        <w:rPr>
          <w:rFonts w:ascii="Courier New" w:hAnsi="Courier New" w:cs="Courier New"/>
          <w:lang w:val="en-US"/>
        </w:rPr>
        <w:t xml:space="preserve"> "op": "replace",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</w:t>
      </w:r>
      <w:r w:rsidRPr="00EA3CF9">
        <w:rPr>
          <w:rFonts w:ascii="Courier New" w:hAnsi="Courier New" w:cs="Courier New"/>
          <w:lang w:val="en-US"/>
        </w:rPr>
        <w:t xml:space="preserve">  data:     "path": "/meta/dependent-</w:t>
      </w:r>
      <w:proofErr w:type="spellStart"/>
      <w:r w:rsidRPr="00EA3CF9">
        <w:rPr>
          <w:rFonts w:ascii="Courier New" w:hAnsi="Courier New" w:cs="Courier New"/>
          <w:lang w:val="en-US"/>
        </w:rPr>
        <w:t>vtags</w:t>
      </w:r>
      <w:proofErr w:type="spellEnd"/>
      <w:r w:rsidRPr="00EA3CF9">
        <w:rPr>
          <w:rFonts w:ascii="Courier New" w:hAnsi="Courier New" w:cs="Courier New"/>
          <w:lang w:val="en-US"/>
        </w:rPr>
        <w:t>/0/tag",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"value": "61b23185a50dc7b334577507e8f00ff8c3b409e4"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},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 {</w:t>
      </w:r>
      <w:proofErr w:type="gramEnd"/>
      <w:r w:rsidRPr="00EA3CF9">
        <w:rPr>
          <w:rFonts w:ascii="Courier New" w:hAnsi="Courier New" w:cs="Courier New"/>
          <w:lang w:val="en-US"/>
        </w:rPr>
        <w:t xml:space="preserve"> "op": "replace",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"path":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"/property-map/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countrycode:fr</w:t>
      </w:r>
      <w:proofErr w:type="spellEnd"/>
      <w:r w:rsidRPr="00EA3CF9">
        <w:rPr>
          <w:rFonts w:ascii="Courier New" w:hAnsi="Courier New" w:cs="Courier New"/>
          <w:lang w:val="en-US"/>
        </w:rPr>
        <w:t>/my-default-</w:t>
      </w:r>
      <w:proofErr w:type="spellStart"/>
      <w:r w:rsidRPr="00EA3CF9">
        <w:rPr>
          <w:rFonts w:ascii="Courier New" w:hAnsi="Courier New" w:cs="Courier New"/>
          <w:lang w:val="en-US"/>
        </w:rPr>
        <w:t>networkmap.pid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    "value": "pid5"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data: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}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data</w:t>
      </w:r>
      <w:proofErr w:type="gramStart"/>
      <w:r w:rsidRPr="00EA3CF9">
        <w:rPr>
          <w:rFonts w:ascii="Courier New" w:hAnsi="Courier New" w:cs="Courier New"/>
          <w:lang w:val="en-US"/>
        </w:rPr>
        <w:t>: ]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7.  IANA Considerations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7.1.  application/alto-* Media Types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 </w:t>
      </w:r>
      <w:r w:rsidRPr="00EA3CF9">
        <w:rPr>
          <w:rFonts w:ascii="Courier New" w:hAnsi="Courier New" w:cs="Courier New"/>
          <w:lang w:val="en-US"/>
        </w:rPr>
        <w:t>updates the IANA Media Types Registry by registering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two additional ALTO media types, listed in Table 1.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+=</w:t>
      </w:r>
      <w:r w:rsidRPr="00EA3CF9">
        <w:rPr>
          <w:rFonts w:ascii="Courier New" w:hAnsi="Courier New" w:cs="Courier New"/>
          <w:lang w:val="en-US"/>
        </w:rPr>
        <w:t>============+======================+======================+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| Type        | Subtype              | Specification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+=============+======================+======================+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| application | </w:t>
      </w:r>
      <w:proofErr w:type="spellStart"/>
      <w:r w:rsidRPr="00EA3CF9">
        <w:rPr>
          <w:rFonts w:ascii="Courier New" w:hAnsi="Courier New" w:cs="Courier New"/>
          <w:lang w:val="en-US"/>
        </w:rPr>
        <w:t>alto-cdni+json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| Section 3 of</w:t>
      </w:r>
      <w:r w:rsidRPr="00EA3CF9">
        <w:rPr>
          <w:rFonts w:ascii="Courier New" w:hAnsi="Courier New" w:cs="Courier New"/>
          <w:lang w:val="en-US"/>
        </w:rPr>
        <w:t xml:space="preserve">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+-------------+----------------------+----------------------+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| application | </w:t>
      </w:r>
      <w:proofErr w:type="spellStart"/>
      <w:r w:rsidRPr="00EA3CF9">
        <w:rPr>
          <w:rFonts w:ascii="Courier New" w:hAnsi="Courier New" w:cs="Courier New"/>
          <w:lang w:val="en-US"/>
        </w:rPr>
        <w:t>alto-cdnifilter+json</w:t>
      </w:r>
      <w:proofErr w:type="spellEnd"/>
      <w:r w:rsidRPr="00EA3CF9">
        <w:rPr>
          <w:rFonts w:ascii="Courier New" w:hAnsi="Courier New" w:cs="Courier New"/>
          <w:lang w:val="en-US"/>
        </w:rPr>
        <w:t xml:space="preserve"> | Section 5 of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+-------------+----------------------+----------------------+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     Table 1: Additiona</w:t>
      </w:r>
      <w:r w:rsidRPr="00EA3CF9">
        <w:rPr>
          <w:rFonts w:ascii="Courier New" w:hAnsi="Courier New" w:cs="Courier New"/>
          <w:lang w:val="en-US"/>
        </w:rPr>
        <w:t>l ALTO Media Types.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Type name: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application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Subtype name: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This document registers multiple subtypes, as listed in Table 1.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Required parameters: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Optional parameters: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</w:t>
      </w:r>
      <w:r w:rsidRPr="00D93648">
        <w:rPr>
          <w:rFonts w:ascii="Courier New" w:hAnsi="Courier New" w:cs="Courier New"/>
        </w:rPr>
        <w:t xml:space="preserve">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35]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Encoding considerations: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Encoding considerations are identical to those specified for the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"application/json" media type.  See [RFC8</w:t>
      </w:r>
      <w:r w:rsidRPr="00EA3CF9">
        <w:rPr>
          <w:rFonts w:ascii="Courier New" w:hAnsi="Courier New" w:cs="Courier New"/>
          <w:lang w:val="en-US"/>
        </w:rPr>
        <w:t>259].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Security considerations: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Security considerations related to the generation and consumption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of ALTO Protocol messages are discussed in Section 15 of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[RFC7285].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Interoperability considerations: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Published specific</w:t>
      </w:r>
      <w:r w:rsidRPr="00EA3CF9">
        <w:rPr>
          <w:rFonts w:ascii="Courier New" w:hAnsi="Courier New" w:cs="Courier New"/>
          <w:lang w:val="en-US"/>
        </w:rPr>
        <w:t>ation: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This document is the specification for these media types; see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Table 1 for the section documenting each media type.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Applications that use this media type: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ALTO servers and ALTO clients either stand alone or are embedded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wi</w:t>
      </w:r>
      <w:r w:rsidRPr="00EA3CF9">
        <w:rPr>
          <w:rFonts w:ascii="Courier New" w:hAnsi="Courier New" w:cs="Courier New"/>
          <w:lang w:val="en-US"/>
        </w:rPr>
        <w:t>thin other applications.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Additional information: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Magic number(s):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File extension(s):  This document uses the mime type to refer 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protocol messages and thus does not require a file extension.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Macintosh file type code(</w:t>
      </w:r>
      <w:r w:rsidRPr="00EA3CF9">
        <w:rPr>
          <w:rFonts w:ascii="Courier New" w:hAnsi="Courier New" w:cs="Courier New"/>
          <w:lang w:val="en-US"/>
        </w:rPr>
        <w:t>s):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Person &amp; email address to contact for further information: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See Authors' Addresses section.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Intended usage: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COMMON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Restrictions on usage: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n/a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Author: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See Authors' Addresses section.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Change controller: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r w:rsidRPr="00EA3CF9">
        <w:rPr>
          <w:rFonts w:ascii="Courier New" w:hAnsi="Courier New" w:cs="Courier New"/>
          <w:lang w:val="en-US"/>
        </w:rPr>
        <w:t xml:space="preserve">   Internet Engineering Task Force (mailto:iesg@ietf.org).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36]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7.2.  CDNI Metadata Footprint Type Regis</w:t>
      </w:r>
      <w:r w:rsidRPr="00EA3CF9">
        <w:rPr>
          <w:rFonts w:ascii="Courier New" w:hAnsi="Courier New" w:cs="Courier New"/>
          <w:lang w:val="en-US"/>
        </w:rPr>
        <w:t>try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 updates the CDNI Metadata Footprint Types Registry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created by Section 7.2 of [RFC8006].  A new footprint type is to be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registered, listed in Table 2.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+================+=====================+======================+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</w:t>
      </w:r>
      <w:r w:rsidRPr="00EA3CF9">
        <w:rPr>
          <w:rFonts w:ascii="Courier New" w:hAnsi="Courier New" w:cs="Courier New"/>
          <w:lang w:val="en-US"/>
        </w:rPr>
        <w:t xml:space="preserve"> Footprint Type | Description         | Specification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+================+=====================+======================+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 </w:t>
      </w:r>
      <w:proofErr w:type="spellStart"/>
      <w:r w:rsidRPr="00EA3CF9">
        <w:rPr>
          <w:rFonts w:ascii="Courier New" w:hAnsi="Courier New" w:cs="Courier New"/>
          <w:lang w:val="en-US"/>
        </w:rPr>
        <w:t>altopid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| A list of PID names | Section 4 of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+----------------+---------------------+-------</w:t>
      </w:r>
      <w:r w:rsidRPr="00EA3CF9">
        <w:rPr>
          <w:rFonts w:ascii="Courier New" w:hAnsi="Courier New" w:cs="Courier New"/>
          <w:lang w:val="en-US"/>
        </w:rPr>
        <w:t>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     Table 2: CDNI Metadata Footprint Type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 Editor: Please replace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with the published RFC number for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document.]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7.3.  ALTO Entity Domain Type Registry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 updates the ALTO Entity Domain</w:t>
      </w:r>
      <w:r w:rsidRPr="00EA3CF9">
        <w:rPr>
          <w:rFonts w:ascii="Courier New" w:hAnsi="Courier New" w:cs="Courier New"/>
          <w:lang w:val="en-US"/>
        </w:rPr>
        <w:t xml:space="preserve"> Type Registry created by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Section 11.2 of [I-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-alto-unified-props-new].  Two new entity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domain types are to be registered, listed in Table 3.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+=============+================+=============+===================+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</w:t>
      </w:r>
      <w:proofErr w:type="gramStart"/>
      <w:r w:rsidRPr="00EA3CF9">
        <w:rPr>
          <w:rFonts w:ascii="Courier New" w:hAnsi="Courier New" w:cs="Courier New"/>
          <w:lang w:val="en-US"/>
        </w:rPr>
        <w:t>Identifier  |</w:t>
      </w:r>
      <w:proofErr w:type="gramEnd"/>
      <w:r w:rsidRPr="00EA3CF9">
        <w:rPr>
          <w:rFonts w:ascii="Courier New" w:hAnsi="Courier New" w:cs="Courier New"/>
          <w:lang w:val="en-US"/>
        </w:rPr>
        <w:t xml:space="preserve"> Entity Addr</w:t>
      </w:r>
      <w:r w:rsidRPr="00EA3CF9">
        <w:rPr>
          <w:rFonts w:ascii="Courier New" w:hAnsi="Courier New" w:cs="Courier New"/>
          <w:lang w:val="en-US"/>
        </w:rPr>
        <w:t>ess | Hierarchy &amp; | Media Type of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            | Encoding       | Inheritance | Defining Resource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+=============+================+=============+===================+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</w:t>
      </w:r>
      <w:proofErr w:type="spellStart"/>
      <w:r w:rsidRPr="00EA3CF9">
        <w:rPr>
          <w:rFonts w:ascii="Courier New" w:hAnsi="Courier New" w:cs="Courier New"/>
          <w:lang w:val="en-US"/>
        </w:rPr>
        <w:t>asn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 | See Section    | None        | None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r w:rsidRPr="00EA3CF9">
        <w:rPr>
          <w:rFonts w:ascii="Courier New" w:hAnsi="Courier New" w:cs="Courier New"/>
          <w:lang w:val="en-US"/>
        </w:rPr>
        <w:t xml:space="preserve"> |             | 6.1.1.2 of     |             |     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            |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|             |     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+-------------+----------------+-------------+-------------------+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</w:t>
      </w:r>
      <w:proofErr w:type="spellStart"/>
      <w:r w:rsidRPr="00EA3CF9">
        <w:rPr>
          <w:rFonts w:ascii="Courier New" w:hAnsi="Courier New" w:cs="Courier New"/>
          <w:lang w:val="en-US"/>
        </w:rPr>
        <w:t>countrycode</w:t>
      </w:r>
      <w:proofErr w:type="spellEnd"/>
      <w:r w:rsidRPr="00EA3CF9">
        <w:rPr>
          <w:rFonts w:ascii="Courier New" w:hAnsi="Courier New" w:cs="Courier New"/>
          <w:lang w:val="en-US"/>
        </w:rPr>
        <w:t xml:space="preserve"> | See Section    | None     </w:t>
      </w:r>
      <w:r w:rsidRPr="00EA3CF9">
        <w:rPr>
          <w:rFonts w:ascii="Courier New" w:hAnsi="Courier New" w:cs="Courier New"/>
          <w:lang w:val="en-US"/>
        </w:rPr>
        <w:t xml:space="preserve">   | None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            | 6.1.2.2 of     |             |     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|             |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|             |          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+-------------+----------------+-------------+-------------------+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 Ta</w:t>
      </w:r>
      <w:r w:rsidRPr="00EA3CF9">
        <w:rPr>
          <w:rFonts w:ascii="Courier New" w:hAnsi="Courier New" w:cs="Courier New"/>
          <w:lang w:val="en-US"/>
        </w:rPr>
        <w:t>ble 3: Additional ALTO Entity Domain Types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 Editor: Please replace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with the published RFC number for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document.]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7.4.  ALTO Entity Property Type Registry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 updates the ALTO Entity Property Type Registry created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by</w:t>
      </w:r>
      <w:r w:rsidRPr="00EA3CF9">
        <w:rPr>
          <w:rFonts w:ascii="Courier New" w:hAnsi="Courier New" w:cs="Courier New"/>
          <w:lang w:val="en-US"/>
        </w:rPr>
        <w:t xml:space="preserve"> Section 11.3 of [I-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-alto-unified-props-new].  A new entity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property type is to be registered, listed in Table 4.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37]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 xml:space="preserve">Internet-Draft             CDNI FCI using ALTO       </w:t>
      </w:r>
      <w:r w:rsidRPr="00EA3CF9">
        <w:rPr>
          <w:rFonts w:ascii="Courier New" w:hAnsi="Courier New" w:cs="Courier New"/>
          <w:lang w:val="en-US"/>
        </w:rPr>
        <w:t xml:space="preserve">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+===================+====================+===================+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 Identifier        | Intended Semantics | Media Type of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                   |                    | Defining Resource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+===================+</w:t>
      </w:r>
      <w:r w:rsidRPr="00EA3CF9">
        <w:rPr>
          <w:rFonts w:ascii="Courier New" w:hAnsi="Courier New" w:cs="Courier New"/>
          <w:lang w:val="en-US"/>
        </w:rPr>
        <w:t>====================+===================+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 </w:t>
      </w:r>
      <w:proofErr w:type="spellStart"/>
      <w:r w:rsidRPr="00EA3CF9">
        <w:rPr>
          <w:rFonts w:ascii="Courier New" w:hAnsi="Courier New" w:cs="Courier New"/>
          <w:lang w:val="en-US"/>
        </w:rPr>
        <w:t>cdni</w:t>
      </w:r>
      <w:proofErr w:type="spellEnd"/>
      <w:r w:rsidRPr="00EA3CF9">
        <w:rPr>
          <w:rFonts w:ascii="Courier New" w:hAnsi="Courier New" w:cs="Courier New"/>
          <w:lang w:val="en-US"/>
        </w:rPr>
        <w:t>-capabilities | Section 6.2 of     | application/alto-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|                   |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    | </w:t>
      </w:r>
      <w:proofErr w:type="spellStart"/>
      <w:r w:rsidRPr="00EA3CF9">
        <w:rPr>
          <w:rFonts w:ascii="Courier New" w:hAnsi="Courier New" w:cs="Courier New"/>
          <w:lang w:val="en-US"/>
        </w:rPr>
        <w:t>cdni+json</w:t>
      </w:r>
      <w:proofErr w:type="spellEnd"/>
      <w:r w:rsidRPr="00EA3CF9">
        <w:rPr>
          <w:rFonts w:ascii="Courier New" w:hAnsi="Courier New" w:cs="Courier New"/>
          <w:lang w:val="en-US"/>
        </w:rPr>
        <w:t xml:space="preserve">         |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+-------------------+--------------------+-------------------+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r w:rsidRPr="00EA3CF9">
        <w:rPr>
          <w:rFonts w:ascii="Courier New" w:hAnsi="Courier New" w:cs="Courier New"/>
          <w:lang w:val="en-US"/>
        </w:rPr>
        <w:t xml:space="preserve">        Table 4: Additional ALTO Entity Property Type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 Editor: Please replace </w:t>
      </w:r>
      <w:proofErr w:type="spellStart"/>
      <w:r w:rsidRPr="00EA3CF9">
        <w:rPr>
          <w:rFonts w:ascii="Courier New" w:hAnsi="Courier New" w:cs="Courier New"/>
          <w:lang w:val="en-US"/>
        </w:rPr>
        <w:t>RFCthis</w:t>
      </w:r>
      <w:proofErr w:type="spellEnd"/>
      <w:r w:rsidRPr="00EA3CF9">
        <w:rPr>
          <w:rFonts w:ascii="Courier New" w:hAnsi="Courier New" w:cs="Courier New"/>
          <w:lang w:val="en-US"/>
        </w:rPr>
        <w:t xml:space="preserve"> with the published RFC number for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this document.]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8.  Security Considerations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As an extension of the base ALTO protocol </w:t>
      </w:r>
      <w:del w:id="276" w:author="BOUCADAIR Mohamed INNOV/NET" w:date="2021-12-14T11:59:00Z">
        <w:r w:rsidRPr="00EA3CF9" w:rsidDel="00F70050">
          <w:rPr>
            <w:rFonts w:ascii="Courier New" w:hAnsi="Courier New" w:cs="Courier New"/>
            <w:lang w:val="en-US"/>
          </w:rPr>
          <w:delText>(</w:delText>
        </w:r>
      </w:del>
      <w:r w:rsidRPr="00EA3CF9">
        <w:rPr>
          <w:rFonts w:ascii="Courier New" w:hAnsi="Courier New" w:cs="Courier New"/>
          <w:lang w:val="en-US"/>
        </w:rPr>
        <w:t>[RFC7285]</w:t>
      </w:r>
      <w:del w:id="277" w:author="BOUCADAIR Mohamed INNOV/NET" w:date="2021-12-14T11:59:00Z">
        <w:r w:rsidRPr="00EA3CF9" w:rsidDel="00F70050">
          <w:rPr>
            <w:rFonts w:ascii="Courier New" w:hAnsi="Courier New" w:cs="Courier New"/>
            <w:lang w:val="en-US"/>
          </w:rPr>
          <w:delText>)</w:delText>
        </w:r>
      </w:del>
      <w:r w:rsidRPr="00EA3CF9">
        <w:rPr>
          <w:rFonts w:ascii="Courier New" w:hAnsi="Courier New" w:cs="Courier New"/>
          <w:lang w:val="en-US"/>
        </w:rPr>
        <w:t>, this document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fits</w:t>
      </w:r>
      <w:r w:rsidRPr="00EA3CF9">
        <w:rPr>
          <w:rFonts w:ascii="Courier New" w:hAnsi="Courier New" w:cs="Courier New"/>
          <w:lang w:val="en-US"/>
        </w:rPr>
        <w:t xml:space="preserve"> into the architecture of the base protocol.  And hence Security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Considerations of the base protocol (Section 15 of [RFC7285]) fully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apply when this extension is provided by an ALTO server.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In the context of CDNI Advertisement, the following secu</w:t>
      </w:r>
      <w:r w:rsidRPr="00EA3CF9">
        <w:rPr>
          <w:rFonts w:ascii="Courier New" w:hAnsi="Courier New" w:cs="Courier New"/>
          <w:lang w:val="en-US"/>
        </w:rPr>
        <w:t>rity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considerations should be considered: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For authenticity and integrity of ALTO information, an attacker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may disguise itself as an ALTO server for a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>, and provide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false capabilities and footprints to a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using the CDNI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</w:t>
      </w:r>
      <w:r w:rsidRPr="00EA3CF9">
        <w:rPr>
          <w:rFonts w:ascii="Courier New" w:hAnsi="Courier New" w:cs="Courier New"/>
          <w:lang w:val="en-US"/>
        </w:rPr>
        <w:t xml:space="preserve">dvertisement service.  Such false information may lead a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(1) select an incorrect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to serve user requests, or (2) skip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3CF9">
        <w:rPr>
          <w:rFonts w:ascii="Courier New" w:hAnsi="Courier New" w:cs="Courier New"/>
          <w:lang w:val="en-US"/>
        </w:rPr>
        <w:t>uCDNs</w:t>
      </w:r>
      <w:proofErr w:type="spellEnd"/>
      <w:r w:rsidRPr="00EA3CF9">
        <w:rPr>
          <w:rFonts w:ascii="Courier New" w:hAnsi="Courier New" w:cs="Courier New"/>
          <w:lang w:val="en-US"/>
        </w:rPr>
        <w:t xml:space="preserve"> in good conditions.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For potential undesirable guidance from authenticated ALTO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information, a </w:t>
      </w:r>
      <w:proofErr w:type="spellStart"/>
      <w:r w:rsidRPr="00EA3CF9">
        <w:rPr>
          <w:rFonts w:ascii="Courier New" w:hAnsi="Courier New" w:cs="Courier New"/>
          <w:lang w:val="en-US"/>
        </w:rPr>
        <w:t>d</w:t>
      </w:r>
      <w:r w:rsidRPr="00EA3CF9">
        <w:rPr>
          <w:rFonts w:ascii="Courier New" w:hAnsi="Courier New" w:cs="Courier New"/>
          <w:lang w:val="en-US"/>
        </w:rPr>
        <w:t>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can provide a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with limited capabilities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and smaller footprint coverage so that the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can avoid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transferring traffic for a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which they should have 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transfer.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For confidentiality and privacy of ALTO information, foo</w:t>
      </w:r>
      <w:r w:rsidRPr="00EA3CF9">
        <w:rPr>
          <w:rFonts w:ascii="Courier New" w:hAnsi="Courier New" w:cs="Courier New"/>
          <w:lang w:val="en-US"/>
        </w:rPr>
        <w:t>tprint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properties integrated with ALTO property maps may expose network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location identifiers (e.g., IP addresses or fine-grained PIDs).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For availability of ALTO services, an attacker may conduct service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degradation attacks using se</w:t>
      </w:r>
      <w:r w:rsidRPr="00EA3CF9">
        <w:rPr>
          <w:rFonts w:ascii="Courier New" w:hAnsi="Courier New" w:cs="Courier New"/>
          <w:lang w:val="en-US"/>
        </w:rPr>
        <w:t>rvices defined in this document 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disable ALTO services of a network.  It may request potentially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large, full CDNI Advertisement resources from an ALTO server in 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continuously, to consume the bandwidth resources of that ALTO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r w:rsidRPr="00EA3CF9">
        <w:rPr>
          <w:rFonts w:ascii="Courier New" w:hAnsi="Courier New" w:cs="Courier New"/>
          <w:lang w:val="en-US"/>
        </w:rPr>
        <w:t>server.  It may also query filtered property map services with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many smaller individual footprints, to consume the computation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resources of the ALTO server.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38]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</w:t>
      </w:r>
      <w:r w:rsidRPr="00EA3CF9">
        <w:rPr>
          <w:rFonts w:ascii="Courier New" w:hAnsi="Courier New" w:cs="Courier New"/>
          <w:lang w:val="en-US"/>
        </w:rPr>
        <w:t>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Although protection strategies as described in Section 15 of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[RFC7285] should be applied to address </w:t>
      </w:r>
      <w:proofErr w:type="gramStart"/>
      <w:r w:rsidRPr="00EA3CF9">
        <w:rPr>
          <w:rFonts w:ascii="Courier New" w:hAnsi="Courier New" w:cs="Courier New"/>
          <w:lang w:val="en-US"/>
        </w:rPr>
        <w:t>aforementioned security</w:t>
      </w:r>
      <w:proofErr w:type="gramEnd"/>
      <w:r w:rsidRPr="00EA3CF9">
        <w:rPr>
          <w:rFonts w:ascii="Courier New" w:hAnsi="Courier New" w:cs="Courier New"/>
          <w:lang w:val="en-US"/>
        </w:rPr>
        <w:t xml:space="preserve"> and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privacy considerations, two special cases need to be i</w:t>
      </w:r>
      <w:r w:rsidRPr="00EA3CF9">
        <w:rPr>
          <w:rFonts w:ascii="Courier New" w:hAnsi="Courier New" w:cs="Courier New"/>
          <w:lang w:val="en-US"/>
        </w:rPr>
        <w:t>ncluded as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follows: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As required by section 7 of [RFC8008],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"All protocols that implement these capabilities and footprint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advertisement objects are REQUIRED to provide integrity and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authentication services."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Therefore, t</w:t>
      </w:r>
      <w:r w:rsidRPr="00EA3CF9">
        <w:rPr>
          <w:rFonts w:ascii="Courier New" w:hAnsi="Courier New" w:cs="Courier New"/>
          <w:lang w:val="en-US"/>
        </w:rPr>
        <w:t xml:space="preserve">he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(ALTO Client) MUST be authenticated to the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(ALTO Server).  And the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(ALTO Server) MUST support HTTP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Digest Authentication and MAY also support TLS mutual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authentication.  The authentication method will need to be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ne</w:t>
      </w:r>
      <w:r w:rsidRPr="00EA3CF9">
        <w:rPr>
          <w:rFonts w:ascii="Courier New" w:hAnsi="Courier New" w:cs="Courier New"/>
          <w:lang w:val="en-US"/>
        </w:rPr>
        <w:t>gotiated out of band and is out of scope for this document, as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is the approach for provisioning and managing these </w:t>
      </w:r>
      <w:proofErr w:type="gramStart"/>
      <w:r w:rsidRPr="00EA3CF9">
        <w:rPr>
          <w:rFonts w:ascii="Courier New" w:hAnsi="Courier New" w:cs="Courier New"/>
          <w:lang w:val="en-US"/>
        </w:rPr>
        <w:t>credentials.</w:t>
      </w:r>
      <w:proofErr w:type="gram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*  One specific information leakage risk introduced by this document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could not be addressed by these strategies.</w:t>
      </w:r>
      <w:r w:rsidRPr="00EA3CF9">
        <w:rPr>
          <w:rFonts w:ascii="Courier New" w:hAnsi="Courier New" w:cs="Courier New"/>
          <w:lang w:val="en-US"/>
        </w:rPr>
        <w:t xml:space="preserve">  </w:t>
      </w:r>
      <w:proofErr w:type="gramStart"/>
      <w:r w:rsidRPr="00EA3CF9">
        <w:rPr>
          <w:rFonts w:ascii="Courier New" w:hAnsi="Courier New" w:cs="Courier New"/>
          <w:lang w:val="en-US"/>
        </w:rPr>
        <w:t>In particular, if</w:t>
      </w:r>
      <w:proofErr w:type="gramEnd"/>
      <w:r w:rsidRPr="00EA3CF9">
        <w:rPr>
          <w:rFonts w:ascii="Courier New" w:hAnsi="Courier New" w:cs="Courier New"/>
          <w:lang w:val="en-US"/>
        </w:rPr>
        <w:t xml:space="preserve"> 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signs agreements with multiple </w:t>
      </w:r>
      <w:proofErr w:type="spellStart"/>
      <w:r w:rsidRPr="00EA3CF9">
        <w:rPr>
          <w:rFonts w:ascii="Courier New" w:hAnsi="Courier New" w:cs="Courier New"/>
          <w:lang w:val="en-US"/>
        </w:rPr>
        <w:t>uCDNs</w:t>
      </w:r>
      <w:proofErr w:type="spellEnd"/>
      <w:r w:rsidRPr="00EA3CF9">
        <w:rPr>
          <w:rFonts w:ascii="Courier New" w:hAnsi="Courier New" w:cs="Courier New"/>
          <w:lang w:val="en-US"/>
        </w:rPr>
        <w:t xml:space="preserve"> without any isolation,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this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may disclose extra information of one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to another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one.  In that case, one </w:t>
      </w:r>
      <w:proofErr w:type="spellStart"/>
      <w:r w:rsidRPr="00EA3CF9">
        <w:rPr>
          <w:rFonts w:ascii="Courier New" w:hAnsi="Courier New" w:cs="Courier New"/>
          <w:lang w:val="en-US"/>
        </w:rPr>
        <w:t>uCDN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may redirect requests which should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not have to be se</w:t>
      </w:r>
      <w:r w:rsidRPr="00EA3CF9">
        <w:rPr>
          <w:rFonts w:ascii="Courier New" w:hAnsi="Courier New" w:cs="Courier New"/>
          <w:lang w:val="en-US"/>
        </w:rPr>
        <w:t xml:space="preserve">rved by this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to it.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To reduce the risk, a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SHOULD isolate full/filtered CDNI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Advertisement resources for different </w:t>
      </w:r>
      <w:proofErr w:type="spellStart"/>
      <w:r w:rsidRPr="00EA3CF9">
        <w:rPr>
          <w:rFonts w:ascii="Courier New" w:hAnsi="Courier New" w:cs="Courier New"/>
          <w:lang w:val="en-US"/>
        </w:rPr>
        <w:t>uCDNs</w:t>
      </w:r>
      <w:proofErr w:type="spellEnd"/>
      <w:r w:rsidRPr="00EA3CF9">
        <w:rPr>
          <w:rFonts w:ascii="Courier New" w:hAnsi="Courier New" w:cs="Courier New"/>
          <w:lang w:val="en-US"/>
        </w:rPr>
        <w:t>.  It could consider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generating URIs of different full/filtered CDNI Advertisement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resources by hashin</w:t>
      </w:r>
      <w:r w:rsidRPr="00EA3CF9">
        <w:rPr>
          <w:rFonts w:ascii="Courier New" w:hAnsi="Courier New" w:cs="Courier New"/>
          <w:lang w:val="en-US"/>
        </w:rPr>
        <w:t xml:space="preserve">g its company ID, a </w:t>
      </w:r>
      <w:proofErr w:type="spellStart"/>
      <w:r w:rsidRPr="00EA3CF9">
        <w:rPr>
          <w:rFonts w:ascii="Courier New" w:hAnsi="Courier New" w:cs="Courier New"/>
          <w:lang w:val="en-US"/>
        </w:rPr>
        <w:t>uCDN's</w:t>
      </w:r>
      <w:proofErr w:type="spellEnd"/>
      <w:r w:rsidRPr="00EA3CF9">
        <w:rPr>
          <w:rFonts w:ascii="Courier New" w:hAnsi="Courier New" w:cs="Courier New"/>
          <w:lang w:val="en-US"/>
        </w:rPr>
        <w:t xml:space="preserve"> company ID as well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as their agreements.  A </w:t>
      </w:r>
      <w:proofErr w:type="spellStart"/>
      <w:r w:rsidRPr="00EA3CF9">
        <w:rPr>
          <w:rFonts w:ascii="Courier New" w:hAnsi="Courier New" w:cs="Courier New"/>
          <w:lang w:val="en-US"/>
        </w:rPr>
        <w:t>dCDN</w:t>
      </w:r>
      <w:proofErr w:type="spellEnd"/>
      <w:r w:rsidRPr="00EA3CF9">
        <w:rPr>
          <w:rFonts w:ascii="Courier New" w:hAnsi="Courier New" w:cs="Courier New"/>
          <w:lang w:val="en-US"/>
        </w:rPr>
        <w:t xml:space="preserve"> SHOULD avoid exposing all full/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filtered CDNI Advertisement resources in one of its IRDs.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9.  References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9.1.  Normative References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-alto-unified-props-ne</w:t>
      </w:r>
      <w:r w:rsidRPr="00EA3CF9">
        <w:rPr>
          <w:rFonts w:ascii="Courier New" w:hAnsi="Courier New" w:cs="Courier New"/>
          <w:lang w:val="en-US"/>
        </w:rPr>
        <w:t>w]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EA3CF9">
        <w:rPr>
          <w:rFonts w:ascii="Courier New" w:hAnsi="Courier New" w:cs="Courier New"/>
          <w:lang w:val="en-US"/>
        </w:rPr>
        <w:t>Roome</w:t>
      </w:r>
      <w:proofErr w:type="spellEnd"/>
      <w:r w:rsidRPr="00EA3CF9">
        <w:rPr>
          <w:rFonts w:ascii="Courier New" w:hAnsi="Courier New" w:cs="Courier New"/>
          <w:lang w:val="en-US"/>
        </w:rPr>
        <w:t xml:space="preserve">, W., </w:t>
      </w:r>
      <w:proofErr w:type="spellStart"/>
      <w:r w:rsidRPr="00EA3CF9">
        <w:rPr>
          <w:rFonts w:ascii="Courier New" w:hAnsi="Courier New" w:cs="Courier New"/>
          <w:lang w:val="en-US"/>
        </w:rPr>
        <w:t>Randriamasy</w:t>
      </w:r>
      <w:proofErr w:type="spellEnd"/>
      <w:r w:rsidRPr="00EA3CF9">
        <w:rPr>
          <w:rFonts w:ascii="Courier New" w:hAnsi="Courier New" w:cs="Courier New"/>
          <w:lang w:val="en-US"/>
        </w:rPr>
        <w:t>, S., Yang, Y. R., Zhang, J. J., and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K. Gao, "ALTO Extension: Entity Property Maps", Work in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Progress, Internet-Draft, draft-ietf-alto-unified-props-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new-21, 26 November 2021,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&lt;https://datatracker.ietf.org/doc/html/draft-ietf-alto-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unified-props-new-21&gt;.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EA3CF9">
        <w:rPr>
          <w:rFonts w:ascii="Courier New" w:hAnsi="Courier New" w:cs="Courier New"/>
          <w:lang w:val="en-US"/>
        </w:rPr>
        <w:t>Seedorf</w:t>
      </w:r>
      <w:proofErr w:type="spellEnd"/>
      <w:r w:rsidRPr="00EA3CF9">
        <w:rPr>
          <w:rFonts w:ascii="Courier New" w:hAnsi="Courier New" w:cs="Courier New"/>
          <w:lang w:val="en-US"/>
        </w:rPr>
        <w:t xml:space="preserve">, et al.           Expires 17 June 2022             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 [</w:t>
      </w:r>
      <w:proofErr w:type="gramEnd"/>
      <w:r w:rsidRPr="00EA3CF9">
        <w:rPr>
          <w:rFonts w:ascii="Courier New" w:hAnsi="Courier New" w:cs="Courier New"/>
          <w:lang w:val="en-US"/>
        </w:rPr>
        <w:t>Page 39]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</w:t>
      </w:r>
      <w:r w:rsidRPr="00EA3CF9">
        <w:rPr>
          <w:rFonts w:ascii="Courier New" w:hAnsi="Courier New" w:cs="Courier New"/>
          <w:lang w:val="en-US"/>
        </w:rPr>
        <w:t>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[ISO3166-1]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ISO (International Organization for Standardization), .,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"ISO 3166-1: Codes for the representation of names of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countries and their subdivisions -- Part 1: Country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codes", 2020</w:t>
      </w:r>
      <w:r w:rsidRPr="00EA3CF9">
        <w:rPr>
          <w:rFonts w:ascii="Courier New" w:hAnsi="Courier New" w:cs="Courier New"/>
          <w:lang w:val="en-US"/>
        </w:rPr>
        <w:t>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, S., "Key words for use in RFCs to Indicate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[RFC6793</w:t>
      </w:r>
      <w:proofErr w:type="gramStart"/>
      <w:r w:rsidRPr="00EA3CF9">
        <w:rPr>
          <w:rFonts w:ascii="Courier New" w:hAnsi="Courier New" w:cs="Courier New"/>
          <w:lang w:val="en-US"/>
        </w:rPr>
        <w:t>]  Vohra</w:t>
      </w:r>
      <w:proofErr w:type="gramEnd"/>
      <w:r w:rsidRPr="00EA3CF9">
        <w:rPr>
          <w:rFonts w:ascii="Courier New" w:hAnsi="Courier New" w:cs="Courier New"/>
          <w:lang w:val="en-US"/>
        </w:rPr>
        <w:t>, Q. and E</w:t>
      </w:r>
      <w:r w:rsidRPr="00EA3CF9">
        <w:rPr>
          <w:rFonts w:ascii="Courier New" w:hAnsi="Courier New" w:cs="Courier New"/>
          <w:lang w:val="en-US"/>
        </w:rPr>
        <w:t>. Chen, "BGP Support for Four-Octet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Autonomous System (AS) Number Space", RFC 6793,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DOI 10.17487/RFC6793, December 2012,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&lt;https://www.rfc-editor.org/rfc/rfc6793&gt;.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[RFC7285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Alimi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 xml:space="preserve">, R., Ed., </w:t>
      </w:r>
      <w:proofErr w:type="spellStart"/>
      <w:r w:rsidRPr="00EA3CF9">
        <w:rPr>
          <w:rFonts w:ascii="Courier New" w:hAnsi="Courier New" w:cs="Courier New"/>
          <w:lang w:val="en-US"/>
        </w:rPr>
        <w:t>Penno</w:t>
      </w:r>
      <w:proofErr w:type="spellEnd"/>
      <w:r w:rsidRPr="00EA3CF9">
        <w:rPr>
          <w:rFonts w:ascii="Courier New" w:hAnsi="Courier New" w:cs="Courier New"/>
          <w:lang w:val="en-US"/>
        </w:rPr>
        <w:t>, R., Ed., Yang</w:t>
      </w:r>
      <w:r w:rsidRPr="00EA3CF9">
        <w:rPr>
          <w:rFonts w:ascii="Courier New" w:hAnsi="Courier New" w:cs="Courier New"/>
          <w:lang w:val="en-US"/>
        </w:rPr>
        <w:t xml:space="preserve">, Y., Ed., </w:t>
      </w:r>
      <w:proofErr w:type="spellStart"/>
      <w:r w:rsidRPr="00EA3CF9">
        <w:rPr>
          <w:rFonts w:ascii="Courier New" w:hAnsi="Courier New" w:cs="Courier New"/>
          <w:lang w:val="en-US"/>
        </w:rPr>
        <w:t>Kiesel</w:t>
      </w:r>
      <w:proofErr w:type="spellEnd"/>
      <w:r w:rsidRPr="00EA3CF9">
        <w:rPr>
          <w:rFonts w:ascii="Courier New" w:hAnsi="Courier New" w:cs="Courier New"/>
          <w:lang w:val="en-US"/>
        </w:rPr>
        <w:t>, S.,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EA3CF9">
        <w:rPr>
          <w:rFonts w:ascii="Courier New" w:hAnsi="Courier New" w:cs="Courier New"/>
          <w:lang w:val="en-US"/>
        </w:rPr>
        <w:t>Previdi</w:t>
      </w:r>
      <w:proofErr w:type="spellEnd"/>
      <w:r w:rsidRPr="00EA3CF9">
        <w:rPr>
          <w:rFonts w:ascii="Courier New" w:hAnsi="Courier New" w:cs="Courier New"/>
          <w:lang w:val="en-US"/>
        </w:rPr>
        <w:t xml:space="preserve">, S., </w:t>
      </w:r>
      <w:proofErr w:type="spellStart"/>
      <w:r w:rsidRPr="00EA3CF9">
        <w:rPr>
          <w:rFonts w:ascii="Courier New" w:hAnsi="Courier New" w:cs="Courier New"/>
          <w:lang w:val="en-US"/>
        </w:rPr>
        <w:t>Roome</w:t>
      </w:r>
      <w:proofErr w:type="spellEnd"/>
      <w:r w:rsidRPr="00EA3CF9">
        <w:rPr>
          <w:rFonts w:ascii="Courier New" w:hAnsi="Courier New" w:cs="Courier New"/>
          <w:lang w:val="en-US"/>
        </w:rPr>
        <w:t xml:space="preserve">, W., </w:t>
      </w:r>
      <w:proofErr w:type="spellStart"/>
      <w:r w:rsidRPr="00EA3CF9">
        <w:rPr>
          <w:rFonts w:ascii="Courier New" w:hAnsi="Courier New" w:cs="Courier New"/>
          <w:lang w:val="en-US"/>
        </w:rPr>
        <w:t>Shalunov</w:t>
      </w:r>
      <w:proofErr w:type="spellEnd"/>
      <w:r w:rsidRPr="00EA3CF9">
        <w:rPr>
          <w:rFonts w:ascii="Courier New" w:hAnsi="Courier New" w:cs="Courier New"/>
          <w:lang w:val="en-US"/>
        </w:rPr>
        <w:t xml:space="preserve">, S., and R. </w:t>
      </w:r>
      <w:proofErr w:type="spellStart"/>
      <w:r w:rsidRPr="00EA3CF9">
        <w:rPr>
          <w:rFonts w:ascii="Courier New" w:hAnsi="Courier New" w:cs="Courier New"/>
          <w:lang w:val="en-US"/>
        </w:rPr>
        <w:t>Woundy</w:t>
      </w:r>
      <w:proofErr w:type="spellEnd"/>
      <w:r w:rsidRPr="00EA3CF9">
        <w:rPr>
          <w:rFonts w:ascii="Courier New" w:hAnsi="Courier New" w:cs="Courier New"/>
          <w:lang w:val="en-US"/>
        </w:rPr>
        <w:t>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"Application-Layer Traffic Optimization (ALTO) Protocol",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RFC 7285, DOI 10.17487/RFC7285, September 2014,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&lt;https://www.rfc-e</w:t>
      </w:r>
      <w:r w:rsidRPr="00EA3CF9">
        <w:rPr>
          <w:rFonts w:ascii="Courier New" w:hAnsi="Courier New" w:cs="Courier New"/>
          <w:lang w:val="en-US"/>
        </w:rPr>
        <w:t>ditor.org/rfc/rfc7285&gt;.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[RFC7493</w:t>
      </w:r>
      <w:proofErr w:type="gramStart"/>
      <w:r w:rsidRPr="00EA3CF9">
        <w:rPr>
          <w:rFonts w:ascii="Courier New" w:hAnsi="Courier New" w:cs="Courier New"/>
          <w:lang w:val="en-US"/>
        </w:rPr>
        <w:t>]  Bray</w:t>
      </w:r>
      <w:proofErr w:type="gramEnd"/>
      <w:r w:rsidRPr="00EA3CF9">
        <w:rPr>
          <w:rFonts w:ascii="Courier New" w:hAnsi="Courier New" w:cs="Courier New"/>
          <w:lang w:val="en-US"/>
        </w:rPr>
        <w:t>, T., Ed., "The I-JSON Message Format", RFC 7493,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DOI 10.17487/RFC7493, March 2015,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&lt;https://www.rfc-editor.org/rfc/rfc7493&gt;.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[RFC8006</w:t>
      </w:r>
      <w:proofErr w:type="gramStart"/>
      <w:r w:rsidRPr="00EA3CF9">
        <w:rPr>
          <w:rFonts w:ascii="Courier New" w:hAnsi="Courier New" w:cs="Courier New"/>
          <w:lang w:val="en-US"/>
        </w:rPr>
        <w:t>]  Niven</w:t>
      </w:r>
      <w:proofErr w:type="gramEnd"/>
      <w:r w:rsidRPr="00EA3CF9">
        <w:rPr>
          <w:rFonts w:ascii="Courier New" w:hAnsi="Courier New" w:cs="Courier New"/>
          <w:lang w:val="en-US"/>
        </w:rPr>
        <w:t>-Jenkins, B., Murray, R., Caulfield, M.</w:t>
      </w:r>
      <w:r w:rsidRPr="00EA3CF9">
        <w:rPr>
          <w:rFonts w:ascii="Courier New" w:hAnsi="Courier New" w:cs="Courier New"/>
          <w:lang w:val="en-US"/>
        </w:rPr>
        <w:t>, and K. Ma,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"Content Delivery Network Interconnection (CDNI)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Metadata", RFC 8006, DOI 10.17487/RFC8006, December 2016,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&lt;https://www.rfc-editor.org/rfc/rfc8006&gt;.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[RFC8008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Seedorf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 xml:space="preserve">, J., Peterson, J., </w:t>
      </w:r>
      <w:proofErr w:type="spellStart"/>
      <w:r w:rsidRPr="00EA3CF9">
        <w:rPr>
          <w:rFonts w:ascii="Courier New" w:hAnsi="Courier New" w:cs="Courier New"/>
          <w:lang w:val="en-US"/>
        </w:rPr>
        <w:t>Previdi</w:t>
      </w:r>
      <w:proofErr w:type="spellEnd"/>
      <w:r w:rsidRPr="00EA3CF9">
        <w:rPr>
          <w:rFonts w:ascii="Courier New" w:hAnsi="Courier New" w:cs="Courier New"/>
          <w:lang w:val="en-US"/>
        </w:rPr>
        <w:t>, S</w:t>
      </w:r>
      <w:r w:rsidRPr="00EA3CF9">
        <w:rPr>
          <w:rFonts w:ascii="Courier New" w:hAnsi="Courier New" w:cs="Courier New"/>
          <w:lang w:val="en-US"/>
        </w:rPr>
        <w:t>., van Brandenburg,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R., and K. Ma, "Content Delivery Network Interconnection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(CDNI) Request Routing: Footprint and Capabilities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Semantics", RFC 8008, DOI 10.17487/RFC8008, December 2016,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&lt;https://www.</w:t>
      </w:r>
      <w:r w:rsidRPr="00EA3CF9">
        <w:rPr>
          <w:rFonts w:ascii="Courier New" w:hAnsi="Courier New" w:cs="Courier New"/>
          <w:lang w:val="en-US"/>
        </w:rPr>
        <w:t>rfc-editor.org/rfc/rfc8008&gt;.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, B., "Ambiguity of Uppercase vs Lowercase in RFC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[RFC8259</w:t>
      </w:r>
      <w:proofErr w:type="gramStart"/>
      <w:r w:rsidRPr="00EA3CF9">
        <w:rPr>
          <w:rFonts w:ascii="Courier New" w:hAnsi="Courier New" w:cs="Courier New"/>
          <w:lang w:val="en-US"/>
        </w:rPr>
        <w:t>]  Bray</w:t>
      </w:r>
      <w:proofErr w:type="gramEnd"/>
      <w:r w:rsidRPr="00EA3CF9">
        <w:rPr>
          <w:rFonts w:ascii="Courier New" w:hAnsi="Courier New" w:cs="Courier New"/>
          <w:lang w:val="en-US"/>
        </w:rPr>
        <w:t>,</w:t>
      </w:r>
      <w:r w:rsidRPr="00EA3CF9">
        <w:rPr>
          <w:rFonts w:ascii="Courier New" w:hAnsi="Courier New" w:cs="Courier New"/>
          <w:lang w:val="en-US"/>
        </w:rPr>
        <w:t xml:space="preserve"> T., Ed., "The JavaScript Object Notation (JSON) Data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  <w:lang w:val="en-US"/>
        </w:rPr>
        <w:t xml:space="preserve">              </w:t>
      </w:r>
      <w:r w:rsidRPr="00D93648">
        <w:rPr>
          <w:rFonts w:ascii="Courier New" w:hAnsi="Courier New" w:cs="Courier New"/>
        </w:rPr>
        <w:t>Interchange Format", STD 90, RFC 8259,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   DOI 10.17487/RFC8259, </w:t>
      </w:r>
      <w:proofErr w:type="spellStart"/>
      <w:r w:rsidRPr="00D93648">
        <w:rPr>
          <w:rFonts w:ascii="Courier New" w:hAnsi="Courier New" w:cs="Courier New"/>
        </w:rPr>
        <w:t>December</w:t>
      </w:r>
      <w:proofErr w:type="spellEnd"/>
      <w:r w:rsidRPr="00D93648">
        <w:rPr>
          <w:rFonts w:ascii="Courier New" w:hAnsi="Courier New" w:cs="Courier New"/>
        </w:rPr>
        <w:t xml:space="preserve"> 2017,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   &lt;</w:t>
      </w:r>
      <w:proofErr w:type="gramStart"/>
      <w:r w:rsidRPr="00D93648">
        <w:rPr>
          <w:rFonts w:ascii="Courier New" w:hAnsi="Courier New" w:cs="Courier New"/>
        </w:rPr>
        <w:t>https://www.rfc-editor.org/rfc/rfc8259</w:t>
      </w:r>
      <w:proofErr w:type="gramEnd"/>
      <w:r w:rsidRPr="00D93648">
        <w:rPr>
          <w:rFonts w:ascii="Courier New" w:hAnsi="Courier New" w:cs="Courier New"/>
        </w:rPr>
        <w:t>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</w:t>
      </w:r>
      <w:r w:rsidRPr="00EA3CF9">
        <w:rPr>
          <w:rFonts w:ascii="Courier New" w:hAnsi="Courier New" w:cs="Courier New"/>
          <w:lang w:val="en-US"/>
        </w:rPr>
        <w:t>Expires 17</w:t>
      </w:r>
      <w:r w:rsidRPr="00EA3CF9">
        <w:rPr>
          <w:rFonts w:ascii="Courier New" w:hAnsi="Courier New" w:cs="Courier New"/>
          <w:lang w:val="en-US"/>
        </w:rPr>
        <w:t xml:space="preserve"> June 2022              </w:t>
      </w:r>
      <w:proofErr w:type="gramStart"/>
      <w:r w:rsidRPr="00EA3CF9">
        <w:rPr>
          <w:rFonts w:ascii="Courier New" w:hAnsi="Courier New" w:cs="Courier New"/>
          <w:lang w:val="en-US"/>
        </w:rPr>
        <w:t xml:space="preserve">   [</w:t>
      </w:r>
      <w:proofErr w:type="gramEnd"/>
      <w:r w:rsidRPr="00EA3CF9">
        <w:rPr>
          <w:rFonts w:ascii="Courier New" w:hAnsi="Courier New" w:cs="Courier New"/>
          <w:lang w:val="en-US"/>
        </w:rPr>
        <w:t>Page 40]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[RFC8895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Roome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, W. and Y. Yang, "Application-Layer Traffic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Optimization (ALTO) Incremental Updates Using Server-Sent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</w:t>
      </w:r>
      <w:r w:rsidRPr="00EA3CF9">
        <w:rPr>
          <w:rFonts w:ascii="Courier New" w:hAnsi="Courier New" w:cs="Courier New"/>
          <w:lang w:val="en-US"/>
        </w:rPr>
        <w:t xml:space="preserve">        Events (SSE)", RFC 8895, DOI 10.17487/RFC8895, November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2020, &lt;https://www.rfc-editor.org/rfc/rfc8895&gt;.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9.2.  Informative References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EA3CF9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-alto-path-vector]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Gao, K., Lee, Y., </w:t>
      </w:r>
      <w:proofErr w:type="spellStart"/>
      <w:r w:rsidRPr="00EA3CF9">
        <w:rPr>
          <w:rFonts w:ascii="Courier New" w:hAnsi="Courier New" w:cs="Courier New"/>
          <w:lang w:val="en-US"/>
        </w:rPr>
        <w:t>Randriamasy</w:t>
      </w:r>
      <w:proofErr w:type="spellEnd"/>
      <w:r w:rsidRPr="00EA3CF9">
        <w:rPr>
          <w:rFonts w:ascii="Courier New" w:hAnsi="Courier New" w:cs="Courier New"/>
          <w:lang w:val="en-US"/>
        </w:rPr>
        <w:t>, S., Yang, Y. R., and J.</w:t>
      </w:r>
      <w:r w:rsidRPr="00EA3CF9">
        <w:rPr>
          <w:rFonts w:ascii="Courier New" w:hAnsi="Courier New" w:cs="Courier New"/>
          <w:lang w:val="en-US"/>
        </w:rPr>
        <w:t xml:space="preserve"> J.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Zhang, "ALTO Extension: Path Vector", Work in Progress,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Internet-Draft, draft-ietf-alto-path-vector-19, 25 October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2021, &lt;https://datatracker.ietf.org/doc/html/draft-ietf-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alto-path-vector-19&gt;.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</w:t>
      </w:r>
      <w:r w:rsidRPr="00EA3CF9">
        <w:rPr>
          <w:rFonts w:ascii="Courier New" w:hAnsi="Courier New" w:cs="Courier New"/>
          <w:lang w:val="en-US"/>
        </w:rPr>
        <w:t xml:space="preserve">  [RFC5693</w:t>
      </w:r>
      <w:proofErr w:type="gramStart"/>
      <w:r w:rsidRPr="00EA3CF9">
        <w:rPr>
          <w:rFonts w:ascii="Courier New" w:hAnsi="Courier New" w:cs="Courier New"/>
          <w:lang w:val="en-US"/>
        </w:rPr>
        <w:t xml:space="preserve">]  </w:t>
      </w:r>
      <w:proofErr w:type="spellStart"/>
      <w:r w:rsidRPr="00EA3CF9">
        <w:rPr>
          <w:rFonts w:ascii="Courier New" w:hAnsi="Courier New" w:cs="Courier New"/>
          <w:lang w:val="en-US"/>
        </w:rPr>
        <w:t>Seedorf</w:t>
      </w:r>
      <w:proofErr w:type="spellEnd"/>
      <w:proofErr w:type="gramEnd"/>
      <w:r w:rsidRPr="00EA3CF9">
        <w:rPr>
          <w:rFonts w:ascii="Courier New" w:hAnsi="Courier New" w:cs="Courier New"/>
          <w:lang w:val="en-US"/>
        </w:rPr>
        <w:t>, J. and E. Burger, "Application-Layer Traffic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Optimization (ALTO) Problem Statement", RFC 5693,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  <w:lang w:val="en-US"/>
        </w:rPr>
        <w:t xml:space="preserve">              </w:t>
      </w:r>
      <w:r w:rsidRPr="00D93648">
        <w:rPr>
          <w:rFonts w:ascii="Courier New" w:hAnsi="Courier New" w:cs="Courier New"/>
        </w:rPr>
        <w:t xml:space="preserve">DOI 10.17487/RFC5693, </w:t>
      </w:r>
      <w:proofErr w:type="spellStart"/>
      <w:r w:rsidRPr="00D93648">
        <w:rPr>
          <w:rFonts w:ascii="Courier New" w:hAnsi="Courier New" w:cs="Courier New"/>
        </w:rPr>
        <w:t>October</w:t>
      </w:r>
      <w:proofErr w:type="spellEnd"/>
      <w:r w:rsidRPr="00D93648">
        <w:rPr>
          <w:rFonts w:ascii="Courier New" w:hAnsi="Courier New" w:cs="Courier New"/>
        </w:rPr>
        <w:t xml:space="preserve"> 2009,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           &lt;</w:t>
      </w:r>
      <w:proofErr w:type="gramStart"/>
      <w:r w:rsidRPr="00D93648">
        <w:rPr>
          <w:rFonts w:ascii="Courier New" w:hAnsi="Courier New" w:cs="Courier New"/>
        </w:rPr>
        <w:t>https://www.rfc-editor.org/rfc/rfc5693</w:t>
      </w:r>
      <w:proofErr w:type="gramEnd"/>
      <w:r w:rsidRPr="00D93648">
        <w:rPr>
          <w:rFonts w:ascii="Courier New" w:hAnsi="Courier New" w:cs="Courier New"/>
        </w:rPr>
        <w:t>&gt;.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[RFC6707</w:t>
      </w:r>
      <w:proofErr w:type="gramStart"/>
      <w:r w:rsidRPr="00D93648">
        <w:rPr>
          <w:rFonts w:ascii="Courier New" w:hAnsi="Courier New" w:cs="Courier New"/>
        </w:rPr>
        <w:t xml:space="preserve">]  </w:t>
      </w:r>
      <w:proofErr w:type="spellStart"/>
      <w:r w:rsidRPr="00D93648">
        <w:rPr>
          <w:rFonts w:ascii="Courier New" w:hAnsi="Courier New" w:cs="Courier New"/>
        </w:rPr>
        <w:t>Nive</w:t>
      </w:r>
      <w:r w:rsidRPr="00D93648">
        <w:rPr>
          <w:rFonts w:ascii="Courier New" w:hAnsi="Courier New" w:cs="Courier New"/>
        </w:rPr>
        <w:t>n</w:t>
      </w:r>
      <w:proofErr w:type="spellEnd"/>
      <w:proofErr w:type="gramEnd"/>
      <w:r w:rsidRPr="00D93648">
        <w:rPr>
          <w:rFonts w:ascii="Courier New" w:hAnsi="Courier New" w:cs="Courier New"/>
        </w:rPr>
        <w:t xml:space="preserve">-Jenkins, B., Le Faucheur, F., and N. </w:t>
      </w:r>
      <w:proofErr w:type="spellStart"/>
      <w:r w:rsidRPr="00D93648">
        <w:rPr>
          <w:rFonts w:ascii="Courier New" w:hAnsi="Courier New" w:cs="Courier New"/>
        </w:rPr>
        <w:t>Bitar</w:t>
      </w:r>
      <w:proofErr w:type="spellEnd"/>
      <w:r w:rsidRPr="00D93648">
        <w:rPr>
          <w:rFonts w:ascii="Courier New" w:hAnsi="Courier New" w:cs="Courier New"/>
        </w:rPr>
        <w:t>, "Content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           </w:t>
      </w:r>
      <w:r w:rsidRPr="00EA3CF9">
        <w:rPr>
          <w:rFonts w:ascii="Courier New" w:hAnsi="Courier New" w:cs="Courier New"/>
          <w:lang w:val="en-US"/>
        </w:rPr>
        <w:t>Distribution Network Interconnection (CDNI) Problem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Statement", RFC 6707, DOI 10.17487/RFC6707, September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2012, &lt;https://www.rfc-editor.org/rfc/rfc6707&gt;.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[</w:t>
      </w:r>
      <w:r w:rsidRPr="00EA3CF9">
        <w:rPr>
          <w:rFonts w:ascii="Courier New" w:hAnsi="Courier New" w:cs="Courier New"/>
          <w:lang w:val="en-US"/>
        </w:rPr>
        <w:t>RFC7975</w:t>
      </w:r>
      <w:proofErr w:type="gramStart"/>
      <w:r w:rsidRPr="00EA3CF9">
        <w:rPr>
          <w:rFonts w:ascii="Courier New" w:hAnsi="Courier New" w:cs="Courier New"/>
          <w:lang w:val="en-US"/>
        </w:rPr>
        <w:t>]  Niven</w:t>
      </w:r>
      <w:proofErr w:type="gramEnd"/>
      <w:r w:rsidRPr="00EA3CF9">
        <w:rPr>
          <w:rFonts w:ascii="Courier New" w:hAnsi="Courier New" w:cs="Courier New"/>
          <w:lang w:val="en-US"/>
        </w:rPr>
        <w:t>-Jenkins, B., Ed. and R. van Brandenburg, Ed.,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"Request Routing Redirection Interface for Content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Delivery Network (CDN) Interconnection", RFC 7975,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DOI 10.17487/RFC7975, October 2016,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           </w:t>
      </w:r>
      <w:r w:rsidRPr="00EA3CF9">
        <w:rPr>
          <w:rFonts w:ascii="Courier New" w:hAnsi="Courier New" w:cs="Courier New"/>
          <w:lang w:val="en-US"/>
        </w:rPr>
        <w:t>&lt;https://www.rfc-editor.org/rfc/rfc7975&gt;.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commentRangeStart w:id="278"/>
      <w:r w:rsidRPr="00EA3CF9">
        <w:rPr>
          <w:rFonts w:ascii="Courier New" w:hAnsi="Courier New" w:cs="Courier New"/>
          <w:lang w:val="en-US"/>
        </w:rPr>
        <w:t>Acknowledgments</w:t>
      </w:r>
      <w:commentRangeEnd w:id="278"/>
      <w:r w:rsidR="00562AA1">
        <w:rPr>
          <w:rStyle w:val="Marquedecommentaire"/>
          <w:rFonts w:asciiTheme="minorHAnsi" w:hAnsiTheme="minorHAnsi"/>
        </w:rPr>
        <w:commentReference w:id="278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The authors thank Matt Caulfield, Danny Alex </w:t>
      </w:r>
      <w:proofErr w:type="spellStart"/>
      <w:r w:rsidRPr="00EA3CF9">
        <w:rPr>
          <w:rFonts w:ascii="Courier New" w:hAnsi="Courier New" w:cs="Courier New"/>
          <w:lang w:val="en-US"/>
        </w:rPr>
        <w:t>Lachos</w:t>
      </w:r>
      <w:proofErr w:type="spellEnd"/>
      <w:r w:rsidRPr="00EA3CF9">
        <w:rPr>
          <w:rFonts w:ascii="Courier New" w:hAnsi="Courier New" w:cs="Courier New"/>
          <w:lang w:val="en-US"/>
        </w:rPr>
        <w:t xml:space="preserve"> Perez, Daryl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Malas and Sanjay Mishra for their timely reviews and invaluable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comments.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Jan </w:t>
      </w:r>
      <w:proofErr w:type="spellStart"/>
      <w:r w:rsidRPr="00EA3CF9">
        <w:rPr>
          <w:rFonts w:ascii="Courier New" w:hAnsi="Courier New" w:cs="Courier New"/>
          <w:lang w:val="en-US"/>
        </w:rPr>
        <w:t>Seedorf</w:t>
      </w:r>
      <w:proofErr w:type="spellEnd"/>
      <w:r w:rsidRPr="00EA3CF9">
        <w:rPr>
          <w:rFonts w:ascii="Courier New" w:hAnsi="Courier New" w:cs="Courier New"/>
          <w:lang w:val="en-US"/>
        </w:rPr>
        <w:t xml:space="preserve"> has been partially supported by </w:t>
      </w:r>
      <w:r w:rsidRPr="00EA3CF9">
        <w:rPr>
          <w:rFonts w:ascii="Courier New" w:hAnsi="Courier New" w:cs="Courier New"/>
          <w:lang w:val="en-US"/>
        </w:rPr>
        <w:t xml:space="preserve">the </w:t>
      </w:r>
      <w:proofErr w:type="spellStart"/>
      <w:r w:rsidRPr="00EA3CF9">
        <w:rPr>
          <w:rFonts w:ascii="Courier New" w:hAnsi="Courier New" w:cs="Courier New"/>
          <w:lang w:val="en-US"/>
        </w:rPr>
        <w:t>GreenICN</w:t>
      </w:r>
      <w:proofErr w:type="spellEnd"/>
      <w:r w:rsidRPr="00EA3CF9">
        <w:rPr>
          <w:rFonts w:ascii="Courier New" w:hAnsi="Courier New" w:cs="Courier New"/>
          <w:lang w:val="en-US"/>
        </w:rPr>
        <w:t xml:space="preserve"> project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(</w:t>
      </w:r>
      <w:proofErr w:type="spellStart"/>
      <w:r w:rsidRPr="00EA3CF9">
        <w:rPr>
          <w:rFonts w:ascii="Courier New" w:hAnsi="Courier New" w:cs="Courier New"/>
          <w:lang w:val="en-US"/>
        </w:rPr>
        <w:t>GreenICN</w:t>
      </w:r>
      <w:proofErr w:type="spellEnd"/>
      <w:r w:rsidRPr="00EA3CF9">
        <w:rPr>
          <w:rFonts w:ascii="Courier New" w:hAnsi="Courier New" w:cs="Courier New"/>
          <w:lang w:val="en-US"/>
        </w:rPr>
        <w:t>: Architecture and Applications of Green Information Centric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Networking), a research project supported jointly by the European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Commission under its 7th Framework Program (contract no. 608518) and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the National Insti</w:t>
      </w:r>
      <w:r w:rsidRPr="00EA3CF9">
        <w:rPr>
          <w:rFonts w:ascii="Courier New" w:hAnsi="Courier New" w:cs="Courier New"/>
          <w:lang w:val="en-US"/>
        </w:rPr>
        <w:t>tute of Information and Communications Technology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(NICT) in Japan (contract no. 167).  The views and conclusions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contained herein are those of the authors and should not be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interpreted as necessarily representing the official policies or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endors</w:t>
      </w:r>
      <w:r w:rsidRPr="00EA3CF9">
        <w:rPr>
          <w:rFonts w:ascii="Courier New" w:hAnsi="Courier New" w:cs="Courier New"/>
          <w:lang w:val="en-US"/>
        </w:rPr>
        <w:t xml:space="preserve">ements, either expressed or implied, of the </w:t>
      </w:r>
      <w:proofErr w:type="spellStart"/>
      <w:r w:rsidRPr="00EA3CF9">
        <w:rPr>
          <w:rFonts w:ascii="Courier New" w:hAnsi="Courier New" w:cs="Courier New"/>
          <w:lang w:val="en-US"/>
        </w:rPr>
        <w:t>GreenICN</w:t>
      </w:r>
      <w:proofErr w:type="spellEnd"/>
      <w:r w:rsidRPr="00EA3CF9">
        <w:rPr>
          <w:rFonts w:ascii="Courier New" w:hAnsi="Courier New" w:cs="Courier New"/>
          <w:lang w:val="en-US"/>
        </w:rPr>
        <w:t xml:space="preserve"> project,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the European Commission, or NICT.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41]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>Internet-Draft             CDNI FCI using ALTO            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</w:t>
      </w:r>
      <w:r w:rsidRPr="00EA3CF9">
        <w:rPr>
          <w:rFonts w:ascii="Courier New" w:hAnsi="Courier New" w:cs="Courier New"/>
          <w:lang w:val="en-US"/>
        </w:rPr>
        <w:t xml:space="preserve"> This document has also been supported by the Coordination Support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Action entitled 'Supporting European Experts Presence in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spellStart"/>
      <w:r w:rsidRPr="00EA3CF9">
        <w:rPr>
          <w:rFonts w:ascii="Courier New" w:hAnsi="Courier New" w:cs="Courier New"/>
          <w:lang w:val="en-US"/>
        </w:rPr>
        <w:t>lnternational</w:t>
      </w:r>
      <w:proofErr w:type="spellEnd"/>
      <w:r w:rsidRPr="00EA3CF9">
        <w:rPr>
          <w:rFonts w:ascii="Courier New" w:hAnsi="Courier New" w:cs="Courier New"/>
          <w:lang w:val="en-US"/>
        </w:rPr>
        <w:t xml:space="preserve"> </w:t>
      </w:r>
      <w:proofErr w:type="spellStart"/>
      <w:r w:rsidRPr="00EA3CF9">
        <w:rPr>
          <w:rFonts w:ascii="Courier New" w:hAnsi="Courier New" w:cs="Courier New"/>
          <w:lang w:val="en-US"/>
        </w:rPr>
        <w:t>Standardisation</w:t>
      </w:r>
      <w:proofErr w:type="spellEnd"/>
      <w:r w:rsidRPr="00EA3CF9">
        <w:rPr>
          <w:rFonts w:ascii="Courier New" w:hAnsi="Courier New" w:cs="Courier New"/>
          <w:lang w:val="en-US"/>
        </w:rPr>
        <w:t xml:space="preserve"> Activities in ICT' ("StandlCT.eu")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funded by the European Commission under the Horizon 2020 </w:t>
      </w:r>
      <w:proofErr w:type="spellStart"/>
      <w:r w:rsidRPr="00EA3CF9">
        <w:rPr>
          <w:rFonts w:ascii="Courier New" w:hAnsi="Courier New" w:cs="Courier New"/>
          <w:lang w:val="en-US"/>
        </w:rPr>
        <w:t>P</w:t>
      </w:r>
      <w:r w:rsidRPr="00EA3CF9">
        <w:rPr>
          <w:rFonts w:ascii="Courier New" w:hAnsi="Courier New" w:cs="Courier New"/>
          <w:lang w:val="en-US"/>
        </w:rPr>
        <w:t>rogramme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with Grant Agreement no. 780439.  The views and conclusions contained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herein are those of the authors and should not be interpreted as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necessarily representing the official policies or endorsements,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either expressed or implied, of the </w:t>
      </w:r>
      <w:r w:rsidRPr="00EA3CF9">
        <w:rPr>
          <w:rFonts w:ascii="Courier New" w:hAnsi="Courier New" w:cs="Courier New"/>
          <w:lang w:val="en-US"/>
        </w:rPr>
        <w:t>European Commission.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Contributors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Xiao Shawn Lin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Huawei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2222 </w:t>
      </w:r>
      <w:proofErr w:type="spellStart"/>
      <w:r w:rsidRPr="00EA3CF9">
        <w:rPr>
          <w:rFonts w:ascii="Courier New" w:hAnsi="Courier New" w:cs="Courier New"/>
          <w:lang w:val="en-US"/>
        </w:rPr>
        <w:t>Newjinqiao</w:t>
      </w:r>
      <w:proofErr w:type="spellEnd"/>
      <w:r w:rsidRPr="00EA3CF9">
        <w:rPr>
          <w:rFonts w:ascii="Courier New" w:hAnsi="Courier New" w:cs="Courier New"/>
          <w:lang w:val="en-US"/>
        </w:rPr>
        <w:t xml:space="preserve"> Rd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Shanghai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200125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China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Phone: +86-15316812351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Email: x.shawn.lin@gmail.com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>Authors' Addresses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Jan </w:t>
      </w:r>
      <w:proofErr w:type="spellStart"/>
      <w:r w:rsidRPr="00EA3CF9">
        <w:rPr>
          <w:rFonts w:ascii="Courier New" w:hAnsi="Courier New" w:cs="Courier New"/>
          <w:lang w:val="en-US"/>
        </w:rPr>
        <w:t>Seedorf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HFT Stuttgart - Univ. of Applied Science</w:t>
      </w:r>
      <w:r w:rsidRPr="00EA3CF9">
        <w:rPr>
          <w:rFonts w:ascii="Courier New" w:hAnsi="Courier New" w:cs="Courier New"/>
          <w:lang w:val="en-US"/>
        </w:rPr>
        <w:t>s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spellStart"/>
      <w:r w:rsidRPr="00EA3CF9">
        <w:rPr>
          <w:rFonts w:ascii="Courier New" w:hAnsi="Courier New" w:cs="Courier New"/>
          <w:lang w:val="en-US"/>
        </w:rPr>
        <w:t>Schellingstrasse</w:t>
      </w:r>
      <w:proofErr w:type="spellEnd"/>
      <w:r w:rsidRPr="00EA3CF9">
        <w:rPr>
          <w:rFonts w:ascii="Courier New" w:hAnsi="Courier New" w:cs="Courier New"/>
          <w:lang w:val="en-US"/>
        </w:rPr>
        <w:t xml:space="preserve"> 24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70174 Stuttgart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Germany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Phone: +49-0711-8926-2801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Email: jan.seedorf@hft-stuttgart.de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Y. Richard Yang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Yale University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51 Prospect Street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New </w:t>
      </w:r>
      <w:proofErr w:type="gramStart"/>
      <w:r w:rsidRPr="00EA3CF9">
        <w:rPr>
          <w:rFonts w:ascii="Courier New" w:hAnsi="Courier New" w:cs="Courier New"/>
          <w:lang w:val="en-US"/>
        </w:rPr>
        <w:t>Haven,  CT</w:t>
      </w:r>
      <w:proofErr w:type="gramEnd"/>
      <w:r w:rsidRPr="00EA3CF9">
        <w:rPr>
          <w:rFonts w:ascii="Courier New" w:hAnsi="Courier New" w:cs="Courier New"/>
          <w:lang w:val="en-US"/>
        </w:rPr>
        <w:t xml:space="preserve"> 06511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United States of America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Phone:</w:t>
      </w:r>
      <w:proofErr w:type="gramEnd"/>
      <w:r w:rsidRPr="00D93648">
        <w:rPr>
          <w:rFonts w:ascii="Courier New" w:hAnsi="Courier New" w:cs="Courier New"/>
        </w:rPr>
        <w:t xml:space="preserve"> +1-203-</w:t>
      </w:r>
      <w:r w:rsidRPr="00D93648">
        <w:rPr>
          <w:rFonts w:ascii="Courier New" w:hAnsi="Courier New" w:cs="Courier New"/>
        </w:rPr>
        <w:t>432-6400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Email:</w:t>
      </w:r>
      <w:proofErr w:type="gramEnd"/>
      <w:r w:rsidRPr="00D93648">
        <w:rPr>
          <w:rFonts w:ascii="Courier New" w:hAnsi="Courier New" w:cs="Courier New"/>
        </w:rPr>
        <w:t xml:space="preserve"> yry@cs.yale.edu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URI:</w:t>
      </w:r>
      <w:proofErr w:type="gramEnd"/>
      <w:r w:rsidRPr="00D93648">
        <w:rPr>
          <w:rFonts w:ascii="Courier New" w:hAnsi="Courier New" w:cs="Courier New"/>
        </w:rPr>
        <w:t xml:space="preserve">   http://www.cs.yale.edu/~yry/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Kevin J. Ma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Ericsson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43 </w:t>
      </w:r>
      <w:proofErr w:type="spellStart"/>
      <w:r w:rsidRPr="00D93648">
        <w:rPr>
          <w:rFonts w:ascii="Courier New" w:hAnsi="Courier New" w:cs="Courier New"/>
        </w:rPr>
        <w:t>Nagog</w:t>
      </w:r>
      <w:proofErr w:type="spellEnd"/>
      <w:r w:rsidRPr="00D93648">
        <w:rPr>
          <w:rFonts w:ascii="Courier New" w:hAnsi="Courier New" w:cs="Courier New"/>
        </w:rPr>
        <w:t xml:space="preserve"> Park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42]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br w:type="page"/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lastRenderedPageBreak/>
        <w:t xml:space="preserve">Internet-Draft             CDNI FCI using ALTO            </w:t>
      </w:r>
      <w:r w:rsidRPr="00EA3CF9">
        <w:rPr>
          <w:rFonts w:ascii="Courier New" w:hAnsi="Courier New" w:cs="Courier New"/>
          <w:lang w:val="en-US"/>
        </w:rPr>
        <w:t xml:space="preserve"> December 2021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gramStart"/>
      <w:r w:rsidRPr="00EA3CF9">
        <w:rPr>
          <w:rFonts w:ascii="Courier New" w:hAnsi="Courier New" w:cs="Courier New"/>
          <w:lang w:val="en-US"/>
        </w:rPr>
        <w:t>Acton,  MA</w:t>
      </w:r>
      <w:proofErr w:type="gramEnd"/>
      <w:r w:rsidRPr="00EA3CF9">
        <w:rPr>
          <w:rFonts w:ascii="Courier New" w:hAnsi="Courier New" w:cs="Courier New"/>
          <w:lang w:val="en-US"/>
        </w:rPr>
        <w:t xml:space="preserve"> 01720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United States of America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Phone: +1-978-844-5100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Email: kevin.j.ma.ietf@gmail.com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Jon Peterson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spellStart"/>
      <w:r w:rsidRPr="00EA3CF9">
        <w:rPr>
          <w:rFonts w:ascii="Courier New" w:hAnsi="Courier New" w:cs="Courier New"/>
          <w:lang w:val="en-US"/>
        </w:rPr>
        <w:t>NeuStar</w:t>
      </w:r>
      <w:proofErr w:type="spellEnd"/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1800 Sutter St Suite 570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gramStart"/>
      <w:r w:rsidRPr="00EA3CF9">
        <w:rPr>
          <w:rFonts w:ascii="Courier New" w:hAnsi="Courier New" w:cs="Courier New"/>
          <w:lang w:val="en-US"/>
        </w:rPr>
        <w:t>Concord,  CA</w:t>
      </w:r>
      <w:proofErr w:type="gramEnd"/>
      <w:r w:rsidRPr="00EA3CF9">
        <w:rPr>
          <w:rFonts w:ascii="Courier New" w:hAnsi="Courier New" w:cs="Courier New"/>
          <w:lang w:val="en-US"/>
        </w:rPr>
        <w:t xml:space="preserve"> 94520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United States of America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EA3CF9">
        <w:rPr>
          <w:rFonts w:ascii="Courier New" w:hAnsi="Courier New" w:cs="Courier New"/>
          <w:lang w:val="en-US"/>
        </w:rPr>
        <w:t xml:space="preserve">   </w:t>
      </w:r>
      <w:proofErr w:type="gramStart"/>
      <w:r w:rsidRPr="00D93648">
        <w:rPr>
          <w:rFonts w:ascii="Courier New" w:hAnsi="Courier New" w:cs="Courier New"/>
        </w:rPr>
        <w:t>Email:</w:t>
      </w:r>
      <w:proofErr w:type="gramEnd"/>
      <w:r w:rsidRPr="00D93648">
        <w:rPr>
          <w:rFonts w:ascii="Courier New" w:hAnsi="Courier New" w:cs="Courier New"/>
        </w:rPr>
        <w:t xml:space="preserve"> jon.peters</w:t>
      </w:r>
      <w:r w:rsidRPr="00D93648">
        <w:rPr>
          <w:rFonts w:ascii="Courier New" w:hAnsi="Courier New" w:cs="Courier New"/>
        </w:rPr>
        <w:t>on@neustar.biz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r w:rsidRPr="00D93648">
        <w:rPr>
          <w:rFonts w:ascii="Courier New" w:hAnsi="Courier New" w:cs="Courier New"/>
        </w:rPr>
        <w:t xml:space="preserve">   </w:t>
      </w:r>
      <w:proofErr w:type="spellStart"/>
      <w:r w:rsidRPr="00D93648">
        <w:rPr>
          <w:rFonts w:ascii="Courier New" w:hAnsi="Courier New" w:cs="Courier New"/>
        </w:rPr>
        <w:t>Jingxuan</w:t>
      </w:r>
      <w:proofErr w:type="spellEnd"/>
      <w:r w:rsidRPr="00D93648">
        <w:rPr>
          <w:rFonts w:ascii="Courier New" w:hAnsi="Courier New" w:cs="Courier New"/>
        </w:rPr>
        <w:t xml:space="preserve"> Jensen Zhang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D93648">
        <w:rPr>
          <w:rFonts w:ascii="Courier New" w:hAnsi="Courier New" w:cs="Courier New"/>
        </w:rPr>
        <w:t xml:space="preserve">   </w:t>
      </w:r>
      <w:r w:rsidRPr="00EA3CF9">
        <w:rPr>
          <w:rFonts w:ascii="Courier New" w:hAnsi="Courier New" w:cs="Courier New"/>
          <w:lang w:val="en-US"/>
        </w:rPr>
        <w:t>Tongji University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4800 </w:t>
      </w:r>
      <w:proofErr w:type="spellStart"/>
      <w:r w:rsidRPr="00EA3CF9">
        <w:rPr>
          <w:rFonts w:ascii="Courier New" w:hAnsi="Courier New" w:cs="Courier New"/>
          <w:lang w:val="en-US"/>
        </w:rPr>
        <w:t>Cao'an</w:t>
      </w:r>
      <w:proofErr w:type="spellEnd"/>
      <w:r w:rsidRPr="00EA3CF9">
        <w:rPr>
          <w:rFonts w:ascii="Courier New" w:hAnsi="Courier New" w:cs="Courier New"/>
          <w:lang w:val="en-US"/>
        </w:rPr>
        <w:t xml:space="preserve"> Hwy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Shanghai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201804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China</w:t>
      </w:r>
    </w:p>
    <w:p w:rsidR="00000000" w:rsidRPr="00EA3CF9" w:rsidRDefault="001F2384" w:rsidP="00D93648">
      <w:pPr>
        <w:pStyle w:val="Textebrut"/>
        <w:rPr>
          <w:rFonts w:ascii="Courier New" w:hAnsi="Courier New" w:cs="Courier New"/>
          <w:lang w:val="en-US"/>
        </w:rPr>
      </w:pPr>
      <w:r w:rsidRPr="00EA3CF9">
        <w:rPr>
          <w:rFonts w:ascii="Courier New" w:hAnsi="Courier New" w:cs="Courier New"/>
          <w:lang w:val="en-US"/>
        </w:rPr>
        <w:t xml:space="preserve">   Email: jingxuan.zhang@tongji.edu.cn</w:t>
      </w:r>
    </w:p>
    <w:p w:rsidR="00000000" w:rsidRPr="00D93648" w:rsidRDefault="001F2384" w:rsidP="00D93648">
      <w:pPr>
        <w:pStyle w:val="Textebrut"/>
        <w:rPr>
          <w:rFonts w:ascii="Courier New" w:hAnsi="Courier New" w:cs="Courier New"/>
        </w:rPr>
      </w:pPr>
      <w:proofErr w:type="spellStart"/>
      <w:r w:rsidRPr="00D93648">
        <w:rPr>
          <w:rFonts w:ascii="Courier New" w:hAnsi="Courier New" w:cs="Courier New"/>
        </w:rPr>
        <w:t>Seedorf</w:t>
      </w:r>
      <w:proofErr w:type="spellEnd"/>
      <w:r w:rsidRPr="00D93648">
        <w:rPr>
          <w:rFonts w:ascii="Courier New" w:hAnsi="Courier New" w:cs="Courier New"/>
        </w:rPr>
        <w:t xml:space="preserve">, et al.           Expires 17 June 2022              </w:t>
      </w:r>
      <w:proofErr w:type="gramStart"/>
      <w:r w:rsidRPr="00D93648">
        <w:rPr>
          <w:rFonts w:ascii="Courier New" w:hAnsi="Courier New" w:cs="Courier New"/>
        </w:rPr>
        <w:t xml:space="preserve">   [</w:t>
      </w:r>
      <w:proofErr w:type="gramEnd"/>
      <w:r w:rsidRPr="00D93648">
        <w:rPr>
          <w:rFonts w:ascii="Courier New" w:hAnsi="Courier New" w:cs="Courier New"/>
        </w:rPr>
        <w:t>Page 43]</w:t>
      </w:r>
    </w:p>
    <w:p w:rsidR="001F2384" w:rsidRPr="00D93648" w:rsidRDefault="001F2384" w:rsidP="00D93648">
      <w:pPr>
        <w:pStyle w:val="Textebrut"/>
        <w:rPr>
          <w:rFonts w:ascii="Courier New" w:hAnsi="Courier New" w:cs="Courier New"/>
        </w:rPr>
      </w:pPr>
    </w:p>
    <w:sectPr w:rsidR="001F2384" w:rsidRPr="00D93648" w:rsidSect="00D9364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0" w:author="BOUCADAIR Mohamed INNOV/NET" w:date="2021-12-14T10:52:00Z" w:initials="BMI">
    <w:p w14:paraId="09D986B7" w14:textId="03DB2C26" w:rsidR="006C50D7" w:rsidRPr="006C50D7" w:rsidRDefault="006C50D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C50D7">
        <w:rPr>
          <w:lang w:val="en-US"/>
        </w:rPr>
        <w:t>Please add the section wher</w:t>
      </w:r>
      <w:r>
        <w:rPr>
          <w:lang w:val="en-US"/>
        </w:rPr>
        <w:t>e this is defined</w:t>
      </w:r>
    </w:p>
  </w:comment>
  <w:comment w:id="56" w:author="BOUCADAIR Mohamed INNOV/NET" w:date="2021-12-14T10:54:00Z" w:initials="BMI">
    <w:p w14:paraId="6FE225CD" w14:textId="02704FF3" w:rsidR="006C50D7" w:rsidRPr="006C50D7" w:rsidRDefault="006C50D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C50D7">
        <w:rPr>
          <w:lang w:val="en-US"/>
        </w:rPr>
        <w:t>Redundant with the tab</w:t>
      </w:r>
      <w:r>
        <w:rPr>
          <w:lang w:val="en-US"/>
        </w:rPr>
        <w:t>le of content</w:t>
      </w:r>
    </w:p>
  </w:comment>
  <w:comment w:id="117" w:author="BOUCADAIR Mohamed INNOV/NET" w:date="2021-12-14T10:57:00Z" w:initials="BMI">
    <w:p w14:paraId="462ABD75" w14:textId="0F63A859" w:rsidR="006C50D7" w:rsidRDefault="006C50D7">
      <w:pPr>
        <w:pStyle w:val="Commentaire"/>
      </w:pPr>
      <w:r>
        <w:rPr>
          <w:rStyle w:val="Marquedecommentaire"/>
        </w:rPr>
        <w:annotationRef/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order</w:t>
      </w:r>
      <w:proofErr w:type="spellEnd"/>
    </w:p>
  </w:comment>
  <w:comment w:id="168" w:author="BOUCADAIR Mohamed INNOV/NET" w:date="2021-12-14T11:39:00Z" w:initials="BMI">
    <w:p w14:paraId="353F60E7" w14:textId="19AA417A" w:rsidR="00454FA5" w:rsidRPr="00454FA5" w:rsidRDefault="00454FA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54FA5">
        <w:rPr>
          <w:lang w:val="en-US"/>
        </w:rPr>
        <w:t xml:space="preserve">I wonder whether citing </w:t>
      </w:r>
      <w:r w:rsidRPr="00454FA5">
        <w:rPr>
          <w:lang w:val="en-US"/>
        </w:rPr>
        <w:t>rfc7971#section-5</w:t>
      </w:r>
      <w:r>
        <w:rPr>
          <w:lang w:val="en-US"/>
        </w:rPr>
        <w:t xml:space="preserve"> would be more appropriate</w:t>
      </w:r>
    </w:p>
  </w:comment>
  <w:comment w:id="205" w:author="BOUCADAIR Mohamed INNOV/NET" w:date="2021-12-14T11:10:00Z" w:initials="BMI">
    <w:p w14:paraId="3E5825E9" w14:textId="3F297A85" w:rsidR="0095475A" w:rsidRPr="0095475A" w:rsidRDefault="0095475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5475A">
        <w:rPr>
          <w:lang w:val="en-US"/>
        </w:rPr>
        <w:t>Add a pointer to th</w:t>
      </w:r>
      <w:r>
        <w:rPr>
          <w:lang w:val="en-US"/>
        </w:rPr>
        <w:t>e IANA section</w:t>
      </w:r>
    </w:p>
  </w:comment>
  <w:comment w:id="278" w:author="BOUCADAIR Mohamed INNOV/NET" w:date="2021-12-14T12:07:00Z" w:initials="BMI">
    <w:p w14:paraId="2C93E9C6" w14:textId="061C580E" w:rsidR="00562AA1" w:rsidRPr="00562AA1" w:rsidRDefault="00562AA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62AA1">
        <w:rPr>
          <w:lang w:val="en-US"/>
        </w:rPr>
        <w:t xml:space="preserve">Please ACK all </w:t>
      </w:r>
      <w:r>
        <w:rPr>
          <w:lang w:val="en-US"/>
        </w:rPr>
        <w:t>the directorate reviewers</w:t>
      </w:r>
      <w:r w:rsidR="00FF664D">
        <w:rPr>
          <w:lang w:val="en-US"/>
        </w:rPr>
        <w:t xml:space="preserve"> and </w:t>
      </w:r>
      <w:r w:rsidRPr="00562AA1">
        <w:rPr>
          <w:lang w:val="en-US"/>
        </w:rPr>
        <w:t>IESG reviewers.</w:t>
      </w:r>
      <w:r>
        <w:rPr>
          <w:lang w:val="en-US"/>
        </w:rPr>
        <w:t xml:space="preserve"> Thanks.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D986B7" w15:done="0"/>
  <w15:commentEx w15:paraId="6FE225CD" w15:done="0"/>
  <w15:commentEx w15:paraId="462ABD75" w15:done="0"/>
  <w15:commentEx w15:paraId="353F60E7" w15:done="0"/>
  <w15:commentEx w15:paraId="3E5825E9" w15:done="0"/>
  <w15:commentEx w15:paraId="2C93E9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2F5E1" w16cex:dateUtc="2021-12-14T09:52:00Z"/>
  <w16cex:commentExtensible w16cex:durableId="2562F664" w16cex:dateUtc="2021-12-14T09:54:00Z"/>
  <w16cex:commentExtensible w16cex:durableId="2562F716" w16cex:dateUtc="2021-12-14T09:57:00Z"/>
  <w16cex:commentExtensible w16cex:durableId="256300EA" w16cex:dateUtc="2021-12-14T10:39:00Z"/>
  <w16cex:commentExtensible w16cex:durableId="2562FA42" w16cex:dateUtc="2021-12-14T10:10:00Z"/>
  <w16cex:commentExtensible w16cex:durableId="2563077D" w16cex:dateUtc="2021-12-14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D986B7" w16cid:durableId="2562F5E1"/>
  <w16cid:commentId w16cid:paraId="6FE225CD" w16cid:durableId="2562F664"/>
  <w16cid:commentId w16cid:paraId="462ABD75" w16cid:durableId="2562F716"/>
  <w16cid:commentId w16cid:paraId="353F60E7" w16cid:durableId="256300EA"/>
  <w16cid:commentId w16cid:paraId="3E5825E9" w16cid:durableId="2562FA42"/>
  <w16cid:commentId w16cid:paraId="2C93E9C6" w16cid:durableId="256307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A2E25" w14:textId="77777777" w:rsidR="001F2384" w:rsidRDefault="001F2384" w:rsidP="00B805D9">
      <w:pPr>
        <w:spacing w:after="0" w:line="240" w:lineRule="auto"/>
      </w:pPr>
      <w:r>
        <w:separator/>
      </w:r>
    </w:p>
  </w:endnote>
  <w:endnote w:type="continuationSeparator" w:id="0">
    <w:p w14:paraId="253FD59F" w14:textId="77777777" w:rsidR="001F2384" w:rsidRDefault="001F2384" w:rsidP="00B8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99AA" w14:textId="77777777" w:rsidR="001F2384" w:rsidRDefault="001F2384" w:rsidP="00B805D9">
      <w:pPr>
        <w:spacing w:after="0" w:line="240" w:lineRule="auto"/>
      </w:pPr>
      <w:r>
        <w:separator/>
      </w:r>
    </w:p>
  </w:footnote>
  <w:footnote w:type="continuationSeparator" w:id="0">
    <w:p w14:paraId="66C41BF2" w14:textId="77777777" w:rsidR="001F2384" w:rsidRDefault="001F2384" w:rsidP="00B805D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07D0B"/>
    <w:rsid w:val="000A1EF7"/>
    <w:rsid w:val="001455AF"/>
    <w:rsid w:val="00182893"/>
    <w:rsid w:val="001F2384"/>
    <w:rsid w:val="002F3FA7"/>
    <w:rsid w:val="00384D0D"/>
    <w:rsid w:val="003C76DF"/>
    <w:rsid w:val="003D51C5"/>
    <w:rsid w:val="004424BA"/>
    <w:rsid w:val="00454FA5"/>
    <w:rsid w:val="00562AA1"/>
    <w:rsid w:val="00582ECE"/>
    <w:rsid w:val="00671762"/>
    <w:rsid w:val="006C50D7"/>
    <w:rsid w:val="006D2900"/>
    <w:rsid w:val="006E67EF"/>
    <w:rsid w:val="0074481C"/>
    <w:rsid w:val="00797261"/>
    <w:rsid w:val="00800AEB"/>
    <w:rsid w:val="008261F6"/>
    <w:rsid w:val="00867B90"/>
    <w:rsid w:val="0095475A"/>
    <w:rsid w:val="00964F8D"/>
    <w:rsid w:val="009A7766"/>
    <w:rsid w:val="00A62305"/>
    <w:rsid w:val="00A778FD"/>
    <w:rsid w:val="00A96920"/>
    <w:rsid w:val="00B076EA"/>
    <w:rsid w:val="00B56097"/>
    <w:rsid w:val="00B805D9"/>
    <w:rsid w:val="00C40B55"/>
    <w:rsid w:val="00C41C05"/>
    <w:rsid w:val="00C41C17"/>
    <w:rsid w:val="00C73C79"/>
    <w:rsid w:val="00C77BD6"/>
    <w:rsid w:val="00C91218"/>
    <w:rsid w:val="00D93648"/>
    <w:rsid w:val="00E94B6D"/>
    <w:rsid w:val="00EA3CF9"/>
    <w:rsid w:val="00EF1613"/>
    <w:rsid w:val="00F70050"/>
    <w:rsid w:val="00F860BF"/>
    <w:rsid w:val="00F946AD"/>
    <w:rsid w:val="00FB3AD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6F0F"/>
  <w15:chartTrackingRefBased/>
  <w15:docId w15:val="{9D3256A8-DF65-4ADB-9C93-9A10AEEE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936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93648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0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5D9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C50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50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50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0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0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51D1-8200-482A-90D6-83A48D0A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46</Pages>
  <Words>13579</Words>
  <Characters>74687</Characters>
  <Application>Microsoft Office Word</Application>
  <DocSecurity>0</DocSecurity>
  <Lines>622</Lines>
  <Paragraphs>176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7</cp:revision>
  <dcterms:created xsi:type="dcterms:W3CDTF">2021-12-14T09:02:00Z</dcterms:created>
  <dcterms:modified xsi:type="dcterms:W3CDTF">2021-12-14T11:08:00Z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2021-12-14T09:03:27Z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75877229-46c0-4753-bdd5-ebaee35747a0</vt:lpwstr>
  </property>
  <property fmtid="{D5CDD505-2E9C-101B-9397-08002B2CF9AE}" pid="8" name="MSIP_Label_07222825-62ea-40f3-96b5-5375c07996e2_ContentBits">
    <vt:lpwstr>0</vt:lpwstr>
  </property>
</Properties>
</file>