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6B00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0ACA31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9F95DF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E96471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632E57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Network Working Group                                             D. Liu</w:t>
      </w:r>
    </w:p>
    <w:p w14:paraId="499A26C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Internet-Draft                                                J. Halpern</w:t>
      </w:r>
    </w:p>
    <w:p w14:paraId="39CF6A2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Intended status: Informational                                  C. Zhang</w:t>
      </w:r>
    </w:p>
    <w:p w14:paraId="65273DC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Expires: December 18, 2021       </w:t>
      </w:r>
      <w:r w:rsidRPr="0020390D">
        <w:rPr>
          <w:rFonts w:ascii="Courier New" w:hAnsi="Courier New" w:cs="Courier New"/>
        </w:rPr>
        <w:t xml:space="preserve">                               Ericsson</w:t>
      </w:r>
    </w:p>
    <w:p w14:paraId="2D7A6B5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                                     June 16, 2021</w:t>
      </w:r>
    </w:p>
    <w:p w14:paraId="4C75A7B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8B0555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FC71BC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commentRangeStart w:id="0"/>
      <w:r w:rsidRPr="0020390D">
        <w:rPr>
          <w:rFonts w:ascii="Courier New" w:hAnsi="Courier New" w:cs="Courier New"/>
        </w:rPr>
        <w:t xml:space="preserve">Interface Stack Table Definition for </w:t>
      </w:r>
      <w:del w:id="1" w:author="BOUCADAIR Mohamed TGI/OLN" w:date="2021-06-17T07:48:00Z">
        <w:r w:rsidRPr="0020390D" w:rsidDel="0035617C">
          <w:rPr>
            <w:rFonts w:ascii="Courier New" w:hAnsi="Courier New" w:cs="Courier New"/>
          </w:rPr>
          <w:delText xml:space="preserve">Point </w:delText>
        </w:r>
      </w:del>
      <w:ins w:id="2" w:author="BOUCADAIR Mohamed TGI/OLN" w:date="2021-06-17T07:48:00Z">
        <w:r w:rsidR="0035617C" w:rsidRPr="0020390D">
          <w:rPr>
            <w:rFonts w:ascii="Courier New" w:hAnsi="Courier New" w:cs="Courier New"/>
          </w:rPr>
          <w:t>Point</w:t>
        </w:r>
        <w:r w:rsidR="0035617C">
          <w:rPr>
            <w:rFonts w:ascii="Courier New" w:hAnsi="Courier New" w:cs="Courier New"/>
          </w:rPr>
          <w:t>-</w:t>
        </w:r>
      </w:ins>
      <w:del w:id="3" w:author="BOUCADAIR Mohamed TGI/OLN" w:date="2021-06-17T07:48:00Z">
        <w:r w:rsidRPr="0020390D" w:rsidDel="0035617C">
          <w:rPr>
            <w:rFonts w:ascii="Courier New" w:hAnsi="Courier New" w:cs="Courier New"/>
          </w:rPr>
          <w:delText xml:space="preserve">to </w:delText>
        </w:r>
      </w:del>
      <w:ins w:id="4" w:author="BOUCADAIR Mohamed TGI/OLN" w:date="2021-06-17T07:48:00Z">
        <w:r w:rsidR="0035617C" w:rsidRPr="0020390D">
          <w:rPr>
            <w:rFonts w:ascii="Courier New" w:hAnsi="Courier New" w:cs="Courier New"/>
          </w:rPr>
          <w:t>to</w:t>
        </w:r>
        <w:r w:rsidR="0035617C">
          <w:rPr>
            <w:rFonts w:ascii="Courier New" w:hAnsi="Courier New" w:cs="Courier New"/>
          </w:rPr>
          <w:t>-</w:t>
        </w:r>
      </w:ins>
      <w:r w:rsidRPr="0020390D">
        <w:rPr>
          <w:rFonts w:ascii="Courier New" w:hAnsi="Courier New" w:cs="Courier New"/>
        </w:rPr>
        <w:t>Point (P2P) Interface over</w:t>
      </w:r>
      <w:commentRangeEnd w:id="0"/>
      <w:r w:rsidR="0035617C">
        <w:rPr>
          <w:rStyle w:val="Marquedecommentaire"/>
          <w:rFonts w:asciiTheme="minorHAnsi" w:hAnsiTheme="minorHAnsi"/>
        </w:rPr>
        <w:commentReference w:id="0"/>
      </w:r>
    </w:p>
    <w:p w14:paraId="1482C44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            LAN</w:t>
      </w:r>
    </w:p>
    <w:p w14:paraId="77B140E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</w:t>
      </w:r>
      <w:proofErr w:type="gramStart"/>
      <w:r w:rsidRPr="0020390D">
        <w:rPr>
          <w:rFonts w:ascii="Courier New" w:hAnsi="Courier New" w:cs="Courier New"/>
        </w:rPr>
        <w:t>draft-li</w:t>
      </w:r>
      <w:r w:rsidRPr="0020390D">
        <w:rPr>
          <w:rFonts w:ascii="Courier New" w:hAnsi="Courier New" w:cs="Courier New"/>
        </w:rPr>
        <w:t>u-lsr-p2poverlan-00</w:t>
      </w:r>
      <w:proofErr w:type="gramEnd"/>
    </w:p>
    <w:p w14:paraId="66136E4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2797E2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Abstract</w:t>
      </w:r>
    </w:p>
    <w:p w14:paraId="59EA073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222DF4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The point-to-point circuit type is one of the mainly used circuit</w:t>
      </w:r>
    </w:p>
    <w:p w14:paraId="0EDBB58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types</w:t>
      </w:r>
      <w:proofErr w:type="gramEnd"/>
      <w:r w:rsidRPr="0020390D">
        <w:rPr>
          <w:rFonts w:ascii="Courier New" w:hAnsi="Courier New" w:cs="Courier New"/>
        </w:rPr>
        <w:t xml:space="preserve"> in link state routing </w:t>
      </w:r>
      <w:ins w:id="5" w:author="BOUCADAIR Mohamed TGI/OLN" w:date="2021-06-17T07:48:00Z">
        <w:r w:rsidR="0035617C" w:rsidRPr="0020390D">
          <w:rPr>
            <w:rFonts w:ascii="Courier New" w:hAnsi="Courier New" w:cs="Courier New"/>
          </w:rPr>
          <w:t>protocol</w:t>
        </w:r>
        <w:r w:rsidR="0035617C">
          <w:rPr>
            <w:rFonts w:ascii="Courier New" w:hAnsi="Courier New" w:cs="Courier New"/>
          </w:rPr>
          <w:t>s</w:t>
        </w:r>
      </w:ins>
      <w:del w:id="6" w:author="BOUCADAIR Mohamed TGI/OLN" w:date="2021-06-17T07:48:00Z">
        <w:r w:rsidRPr="0020390D" w:rsidDel="0035617C">
          <w:rPr>
            <w:rFonts w:ascii="Courier New" w:hAnsi="Courier New" w:cs="Courier New"/>
          </w:rPr>
          <w:delText>protocol</w:delText>
        </w:r>
      </w:del>
      <w:r w:rsidRPr="0020390D">
        <w:rPr>
          <w:rFonts w:ascii="Courier New" w:hAnsi="Courier New" w:cs="Courier New"/>
        </w:rPr>
        <w:t>.  It is important to identify</w:t>
      </w:r>
    </w:p>
    <w:p w14:paraId="1DCED72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the</w:t>
      </w:r>
      <w:proofErr w:type="gramEnd"/>
      <w:r w:rsidRPr="0020390D">
        <w:rPr>
          <w:rFonts w:ascii="Courier New" w:hAnsi="Courier New" w:cs="Courier New"/>
        </w:rPr>
        <w:t xml:space="preserve"> correct circuit type when forming adjacencies, flooding link</w:t>
      </w:r>
    </w:p>
    <w:p w14:paraId="231FDF7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state</w:t>
      </w:r>
      <w:proofErr w:type="gramEnd"/>
      <w:r w:rsidRPr="0020390D">
        <w:rPr>
          <w:rFonts w:ascii="Courier New" w:hAnsi="Courier New" w:cs="Courier New"/>
        </w:rPr>
        <w:t xml:space="preserve"> database </w:t>
      </w:r>
      <w:r w:rsidRPr="0020390D">
        <w:rPr>
          <w:rFonts w:ascii="Courier New" w:hAnsi="Courier New" w:cs="Courier New"/>
        </w:rPr>
        <w:t>packets, and monitor</w:t>
      </w:r>
      <w:ins w:id="7" w:author="BOUCADAIR Mohamed TGI/OLN" w:date="2021-06-17T07:49:00Z">
        <w:r w:rsidR="0035617C">
          <w:rPr>
            <w:rFonts w:ascii="Courier New" w:hAnsi="Courier New" w:cs="Courier New"/>
          </w:rPr>
          <w:t>ing</w:t>
        </w:r>
      </w:ins>
      <w:r w:rsidRPr="0020390D">
        <w:rPr>
          <w:rFonts w:ascii="Courier New" w:hAnsi="Courier New" w:cs="Courier New"/>
        </w:rPr>
        <w:t xml:space="preserve"> the link state.  This document</w:t>
      </w:r>
    </w:p>
    <w:p w14:paraId="18CD715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defines</w:t>
      </w:r>
      <w:proofErr w:type="gramEnd"/>
      <w:r w:rsidRPr="0020390D">
        <w:rPr>
          <w:rFonts w:ascii="Courier New" w:hAnsi="Courier New" w:cs="Courier New"/>
        </w:rPr>
        <w:t xml:space="preserve"> </w:t>
      </w:r>
      <w:ins w:id="8" w:author="BOUCADAIR Mohamed TGI/OLN" w:date="2021-06-17T07:49:00Z">
        <w:r w:rsidR="0035617C">
          <w:rPr>
            <w:rFonts w:ascii="Courier New" w:hAnsi="Courier New" w:cs="Courier New"/>
          </w:rPr>
          <w:t xml:space="preserve">the </w:t>
        </w:r>
      </w:ins>
      <w:r w:rsidRPr="0020390D">
        <w:rPr>
          <w:rFonts w:ascii="Courier New" w:hAnsi="Courier New" w:cs="Courier New"/>
        </w:rPr>
        <w:t>point-to-point interface type and relevant stack tables to</w:t>
      </w:r>
    </w:p>
    <w:p w14:paraId="1C82C40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provide</w:t>
      </w:r>
      <w:proofErr w:type="gramEnd"/>
      <w:r w:rsidRPr="0020390D">
        <w:rPr>
          <w:rFonts w:ascii="Courier New" w:hAnsi="Courier New" w:cs="Courier New"/>
        </w:rPr>
        <w:t xml:space="preserve"> benefit</w:t>
      </w:r>
      <w:ins w:id="9" w:author="BOUCADAIR Mohamed TGI/OLN" w:date="2021-06-17T07:49:00Z">
        <w:r w:rsidR="0035617C">
          <w:rPr>
            <w:rFonts w:ascii="Courier New" w:hAnsi="Courier New" w:cs="Courier New"/>
          </w:rPr>
          <w:t>s</w:t>
        </w:r>
      </w:ins>
      <w:r w:rsidRPr="0020390D">
        <w:rPr>
          <w:rFonts w:ascii="Courier New" w:hAnsi="Courier New" w:cs="Courier New"/>
        </w:rPr>
        <w:t xml:space="preserve"> for operation, maintenance</w:t>
      </w:r>
      <w:ins w:id="10" w:author="BOUCADAIR Mohamed TGI/OLN" w:date="2021-06-17T07:49:00Z">
        <w:r w:rsidR="0035617C">
          <w:rPr>
            <w:rFonts w:ascii="Courier New" w:hAnsi="Courier New" w:cs="Courier New"/>
          </w:rPr>
          <w:t>,</w:t>
        </w:r>
      </w:ins>
      <w:r w:rsidRPr="0020390D">
        <w:rPr>
          <w:rFonts w:ascii="Courier New" w:hAnsi="Courier New" w:cs="Courier New"/>
        </w:rPr>
        <w:t xml:space="preserve"> and statistics.</w:t>
      </w:r>
    </w:p>
    <w:p w14:paraId="5FA7A9D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E2C9B9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Status of This Memo</w:t>
      </w:r>
    </w:p>
    <w:p w14:paraId="505ABA7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3AF43D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This Internet-Draft is submitted in full confor</w:t>
      </w:r>
      <w:r w:rsidRPr="0020390D">
        <w:rPr>
          <w:rFonts w:ascii="Courier New" w:hAnsi="Courier New" w:cs="Courier New"/>
        </w:rPr>
        <w:t>mance with the</w:t>
      </w:r>
    </w:p>
    <w:p w14:paraId="35C9565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provisions</w:t>
      </w:r>
      <w:proofErr w:type="gramEnd"/>
      <w:r w:rsidRPr="0020390D">
        <w:rPr>
          <w:rFonts w:ascii="Courier New" w:hAnsi="Courier New" w:cs="Courier New"/>
        </w:rPr>
        <w:t xml:space="preserve"> of BCP 78 and BCP 79.</w:t>
      </w:r>
    </w:p>
    <w:p w14:paraId="0801D79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9B7A39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Internet-Drafts are working documents of the Internet Engineering</w:t>
      </w:r>
    </w:p>
    <w:p w14:paraId="250C213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Task Force (IETF).  Note that other groups may also distribute</w:t>
      </w:r>
    </w:p>
    <w:p w14:paraId="5D620AE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working</w:t>
      </w:r>
      <w:proofErr w:type="gramEnd"/>
      <w:r w:rsidRPr="0020390D">
        <w:rPr>
          <w:rFonts w:ascii="Courier New" w:hAnsi="Courier New" w:cs="Courier New"/>
        </w:rPr>
        <w:t xml:space="preserve"> documents as Internet-Drafts.  The list of current Interne</w:t>
      </w:r>
      <w:r w:rsidRPr="0020390D">
        <w:rPr>
          <w:rFonts w:ascii="Courier New" w:hAnsi="Courier New" w:cs="Courier New"/>
        </w:rPr>
        <w:t>t-</w:t>
      </w:r>
    </w:p>
    <w:p w14:paraId="1548F8F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Drafts is at https://datatracker.ietf.org/drafts/current/.</w:t>
      </w:r>
    </w:p>
    <w:p w14:paraId="2B82F1C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982D41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Internet-Drafts are draft documents valid for a maximum of six months</w:t>
      </w:r>
    </w:p>
    <w:p w14:paraId="0B0F139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and</w:t>
      </w:r>
      <w:proofErr w:type="gramEnd"/>
      <w:r w:rsidRPr="0020390D">
        <w:rPr>
          <w:rFonts w:ascii="Courier New" w:hAnsi="Courier New" w:cs="Courier New"/>
        </w:rPr>
        <w:t xml:space="preserve"> may be updated, replaced, or obsoleted by other documents at any</w:t>
      </w:r>
    </w:p>
    <w:p w14:paraId="5C6EE87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time</w:t>
      </w:r>
      <w:proofErr w:type="gramEnd"/>
      <w:r w:rsidRPr="0020390D">
        <w:rPr>
          <w:rFonts w:ascii="Courier New" w:hAnsi="Courier New" w:cs="Courier New"/>
        </w:rPr>
        <w:t>.  It is inappropriate to use Internet</w:t>
      </w:r>
      <w:r w:rsidRPr="0020390D">
        <w:rPr>
          <w:rFonts w:ascii="Courier New" w:hAnsi="Courier New" w:cs="Courier New"/>
        </w:rPr>
        <w:t>-Drafts as reference</w:t>
      </w:r>
    </w:p>
    <w:p w14:paraId="25D8CC9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material</w:t>
      </w:r>
      <w:proofErr w:type="gramEnd"/>
      <w:r w:rsidRPr="0020390D">
        <w:rPr>
          <w:rFonts w:ascii="Courier New" w:hAnsi="Courier New" w:cs="Courier New"/>
        </w:rPr>
        <w:t xml:space="preserve"> or to cite them other than as "work in progress."</w:t>
      </w:r>
    </w:p>
    <w:p w14:paraId="092D688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E104C0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This Internet-Draft will expire on December 18, 2021.</w:t>
      </w:r>
    </w:p>
    <w:p w14:paraId="42407BF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EE1402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Copyright Notice</w:t>
      </w:r>
    </w:p>
    <w:p w14:paraId="6267B8B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026316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Copyright (c) 2021 IETF Trust and the persons identified as the</w:t>
      </w:r>
    </w:p>
    <w:p w14:paraId="1443007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document</w:t>
      </w:r>
      <w:proofErr w:type="gramEnd"/>
      <w:r w:rsidRPr="0020390D">
        <w:rPr>
          <w:rFonts w:ascii="Courier New" w:hAnsi="Courier New" w:cs="Courier New"/>
        </w:rPr>
        <w:t xml:space="preserve"> authors.  All rig</w:t>
      </w:r>
      <w:r w:rsidRPr="0020390D">
        <w:rPr>
          <w:rFonts w:ascii="Courier New" w:hAnsi="Courier New" w:cs="Courier New"/>
        </w:rPr>
        <w:t>hts reserved.</w:t>
      </w:r>
    </w:p>
    <w:p w14:paraId="69765F6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D35C6E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This document is subject to BCP 78 and the IETF Trust's Legal</w:t>
      </w:r>
    </w:p>
    <w:p w14:paraId="131C94B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Provisions Relating to IETF Documents</w:t>
      </w:r>
    </w:p>
    <w:p w14:paraId="4A82E43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(https://trustee.ietf.org/license-info) in effect on the date of</w:t>
      </w:r>
    </w:p>
    <w:p w14:paraId="1A79C56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publication</w:t>
      </w:r>
      <w:proofErr w:type="gramEnd"/>
      <w:r w:rsidRPr="0020390D">
        <w:rPr>
          <w:rFonts w:ascii="Courier New" w:hAnsi="Courier New" w:cs="Courier New"/>
        </w:rPr>
        <w:t xml:space="preserve"> of this document.  Please review these documents</w:t>
      </w:r>
    </w:p>
    <w:p w14:paraId="4C960B4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carefully</w:t>
      </w:r>
      <w:proofErr w:type="gramEnd"/>
      <w:r w:rsidRPr="0020390D">
        <w:rPr>
          <w:rFonts w:ascii="Courier New" w:hAnsi="Courier New" w:cs="Courier New"/>
        </w:rPr>
        <w:t>, as they describe your rights and restrictions with respect</w:t>
      </w:r>
    </w:p>
    <w:p w14:paraId="333C8CD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to</w:t>
      </w:r>
      <w:proofErr w:type="gramEnd"/>
      <w:r w:rsidRPr="0020390D">
        <w:rPr>
          <w:rFonts w:ascii="Courier New" w:hAnsi="Courier New" w:cs="Courier New"/>
        </w:rPr>
        <w:t xml:space="preserve"> this document.  Code Components extracted from this document must</w:t>
      </w:r>
    </w:p>
    <w:p w14:paraId="34F42EA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6AFBED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F396B6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8DAA085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Liu, et al.             Expires </w:t>
      </w:r>
      <w:proofErr w:type="spellStart"/>
      <w:r w:rsidRPr="007D3AD6">
        <w:rPr>
          <w:rFonts w:ascii="Courier New" w:hAnsi="Courier New" w:cs="Courier New"/>
          <w:lang w:val="fr-FR"/>
        </w:rPr>
        <w:t>December</w:t>
      </w:r>
      <w:proofErr w:type="spellEnd"/>
      <w:r w:rsidRPr="007D3AD6">
        <w:rPr>
          <w:rFonts w:ascii="Courier New" w:hAnsi="Courier New" w:cs="Courier New"/>
          <w:lang w:val="fr-FR"/>
        </w:rPr>
        <w:t xml:space="preserve"> 18, 2021               [Page 1]</w:t>
      </w:r>
    </w:p>
    <w:p w14:paraId="464CCE15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br w:type="page"/>
      </w:r>
    </w:p>
    <w:p w14:paraId="0B8AC53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lastRenderedPageBreak/>
        <w:t xml:space="preserve">Internet-Draft      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fo</w:t>
      </w:r>
      <w:r w:rsidRPr="0020390D">
        <w:rPr>
          <w:rFonts w:ascii="Courier New" w:hAnsi="Courier New" w:cs="Courier New"/>
        </w:rPr>
        <w:t>r P2P interface            June 2021</w:t>
      </w:r>
    </w:p>
    <w:p w14:paraId="65BC6A5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847FDD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CE12AF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include</w:t>
      </w:r>
      <w:proofErr w:type="gramEnd"/>
      <w:r w:rsidRPr="0020390D">
        <w:rPr>
          <w:rFonts w:ascii="Courier New" w:hAnsi="Courier New" w:cs="Courier New"/>
        </w:rPr>
        <w:t xml:space="preserve"> Simplified BSD License text as described in Section 4.e of</w:t>
      </w:r>
    </w:p>
    <w:p w14:paraId="75394E9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the</w:t>
      </w:r>
      <w:proofErr w:type="gramEnd"/>
      <w:r w:rsidRPr="0020390D">
        <w:rPr>
          <w:rFonts w:ascii="Courier New" w:hAnsi="Courier New" w:cs="Courier New"/>
        </w:rPr>
        <w:t xml:space="preserve"> Trust Legal Provisions and are provided without warranty as</w:t>
      </w:r>
    </w:p>
    <w:p w14:paraId="3288FE6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described</w:t>
      </w:r>
      <w:proofErr w:type="gramEnd"/>
      <w:r w:rsidRPr="0020390D">
        <w:rPr>
          <w:rFonts w:ascii="Courier New" w:hAnsi="Courier New" w:cs="Courier New"/>
        </w:rPr>
        <w:t xml:space="preserve"> in the Simplified BSD License.</w:t>
      </w:r>
    </w:p>
    <w:p w14:paraId="4C947F8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7ED03C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Table of Contents</w:t>
      </w:r>
    </w:p>
    <w:p w14:paraId="5AB7E4A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BCBCD6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1.  Introduct</w:t>
      </w:r>
      <w:r w:rsidRPr="0020390D">
        <w:rPr>
          <w:rFonts w:ascii="Courier New" w:hAnsi="Courier New" w:cs="Courier New"/>
        </w:rPr>
        <w:t>ion  . . . . . . . . . . . . . . . . . . . . . . . .   2</w:t>
      </w:r>
    </w:p>
    <w:p w14:paraId="349305F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2.  Requirements Language . . . . . . . . . . . . . . . . . . . .   2</w:t>
      </w:r>
    </w:p>
    <w:p w14:paraId="075894A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3.  Relationship to the IF-MIB and Interfaces YANG Module . . . .   2</w:t>
      </w:r>
    </w:p>
    <w:p w14:paraId="6C4B557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4.  Interface Stack Table for P2P Interface Type  </w:t>
      </w:r>
      <w:r w:rsidRPr="0020390D">
        <w:rPr>
          <w:rFonts w:ascii="Courier New" w:hAnsi="Courier New" w:cs="Courier New"/>
        </w:rPr>
        <w:t>. . . . . . . .   4</w:t>
      </w:r>
    </w:p>
    <w:p w14:paraId="211A495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5.  Security Considerations . . . . . . . . . . . . . . . . . . .   4</w:t>
      </w:r>
    </w:p>
    <w:p w14:paraId="087C4E6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6.  IANA Considerations . . . . . . . . . . . . . . . . . . . . .   5</w:t>
      </w:r>
    </w:p>
    <w:p w14:paraId="23D75C1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7.  References  . . . . . . . . . . . . . . . . . . . . . . . . .   5</w:t>
      </w:r>
    </w:p>
    <w:p w14:paraId="17F4C66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7.1</w:t>
      </w:r>
      <w:proofErr w:type="gramStart"/>
      <w:r w:rsidRPr="0020390D">
        <w:rPr>
          <w:rFonts w:ascii="Courier New" w:hAnsi="Courier New" w:cs="Courier New"/>
        </w:rPr>
        <w:t>.  Normat</w:t>
      </w:r>
      <w:r w:rsidRPr="0020390D">
        <w:rPr>
          <w:rFonts w:ascii="Courier New" w:hAnsi="Courier New" w:cs="Courier New"/>
        </w:rPr>
        <w:t>ive</w:t>
      </w:r>
      <w:proofErr w:type="gramEnd"/>
      <w:r w:rsidRPr="0020390D">
        <w:rPr>
          <w:rFonts w:ascii="Courier New" w:hAnsi="Courier New" w:cs="Courier New"/>
        </w:rPr>
        <w:t xml:space="preserve"> references  . . . . . . . . . . . . . . . . . .   5</w:t>
      </w:r>
    </w:p>
    <w:p w14:paraId="246D4F4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7.2</w:t>
      </w:r>
      <w:proofErr w:type="gramStart"/>
      <w:r w:rsidRPr="0020390D">
        <w:rPr>
          <w:rFonts w:ascii="Courier New" w:hAnsi="Courier New" w:cs="Courier New"/>
        </w:rPr>
        <w:t>.  Informative</w:t>
      </w:r>
      <w:proofErr w:type="gramEnd"/>
      <w:r w:rsidRPr="0020390D">
        <w:rPr>
          <w:rFonts w:ascii="Courier New" w:hAnsi="Courier New" w:cs="Courier New"/>
        </w:rPr>
        <w:t xml:space="preserve"> References  . . . . . . . . . . . . . . . . .   7</w:t>
      </w:r>
    </w:p>
    <w:p w14:paraId="1086AD5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7.3</w:t>
      </w:r>
      <w:proofErr w:type="gramStart"/>
      <w:r w:rsidRPr="0020390D">
        <w:rPr>
          <w:rFonts w:ascii="Courier New" w:hAnsi="Courier New" w:cs="Courier New"/>
        </w:rPr>
        <w:t>.  URIs</w:t>
      </w:r>
      <w:proofErr w:type="gramEnd"/>
      <w:r w:rsidRPr="0020390D">
        <w:rPr>
          <w:rFonts w:ascii="Courier New" w:hAnsi="Courier New" w:cs="Courier New"/>
        </w:rPr>
        <w:t xml:space="preserve">  . . . . . . . . . . . . . . . . . . . . . . . . . .   7</w:t>
      </w:r>
    </w:p>
    <w:p w14:paraId="19B56B1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Authors' Addresses  . . . . . . . . . . . . . . . .</w:t>
      </w:r>
      <w:r w:rsidRPr="0020390D">
        <w:rPr>
          <w:rFonts w:ascii="Courier New" w:hAnsi="Courier New" w:cs="Courier New"/>
        </w:rPr>
        <w:t xml:space="preserve"> . . . . . . .   7</w:t>
      </w:r>
    </w:p>
    <w:p w14:paraId="5FDAA5A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210DB8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1.  Introduction</w:t>
      </w:r>
    </w:p>
    <w:p w14:paraId="3BC2427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67D0EE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Point-to-point</w:t>
      </w:r>
      <w:ins w:id="11" w:author="BOUCADAIR Mohamed TGI/OLN" w:date="2021-06-17T07:50:00Z">
        <w:r w:rsidR="0035617C">
          <w:rPr>
            <w:rFonts w:ascii="Courier New" w:hAnsi="Courier New" w:cs="Courier New"/>
          </w:rPr>
          <w:t xml:space="preserve"> (P2P)</w:t>
        </w:r>
      </w:ins>
      <w:r w:rsidRPr="0020390D">
        <w:rPr>
          <w:rFonts w:ascii="Courier New" w:hAnsi="Courier New" w:cs="Courier New"/>
        </w:rPr>
        <w:t xml:space="preserve"> is the predominant circuit type used by link state</w:t>
      </w:r>
    </w:p>
    <w:p w14:paraId="26B1597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routing</w:t>
      </w:r>
      <w:proofErr w:type="gramEnd"/>
      <w:r w:rsidRPr="0020390D">
        <w:rPr>
          <w:rFonts w:ascii="Courier New" w:hAnsi="Courier New" w:cs="Courier New"/>
        </w:rPr>
        <w:t xml:space="preserve"> protocols such as IS-IS [RFC1195] </w:t>
      </w:r>
      <w:commentRangeStart w:id="12"/>
      <w:r w:rsidRPr="0020390D">
        <w:rPr>
          <w:rFonts w:ascii="Courier New" w:hAnsi="Courier New" w:cs="Courier New"/>
        </w:rPr>
        <w:t xml:space="preserve">[1] </w:t>
      </w:r>
      <w:commentRangeEnd w:id="12"/>
      <w:r w:rsidR="0035617C">
        <w:rPr>
          <w:rStyle w:val="Marquedecommentaire"/>
          <w:rFonts w:asciiTheme="minorHAnsi" w:hAnsiTheme="minorHAnsi"/>
        </w:rPr>
        <w:commentReference w:id="12"/>
      </w:r>
      <w:r w:rsidRPr="0020390D">
        <w:rPr>
          <w:rFonts w:ascii="Courier New" w:hAnsi="Courier New" w:cs="Courier New"/>
        </w:rPr>
        <w:t xml:space="preserve">and OSPF [RFC2328] </w:t>
      </w:r>
      <w:commentRangeStart w:id="13"/>
      <w:r w:rsidRPr="0020390D">
        <w:rPr>
          <w:rFonts w:ascii="Courier New" w:hAnsi="Courier New" w:cs="Courier New"/>
        </w:rPr>
        <w:t>[2]</w:t>
      </w:r>
      <w:commentRangeEnd w:id="13"/>
      <w:r w:rsidR="0035617C">
        <w:rPr>
          <w:rStyle w:val="Marquedecommentaire"/>
          <w:rFonts w:asciiTheme="minorHAnsi" w:hAnsiTheme="minorHAnsi"/>
        </w:rPr>
        <w:commentReference w:id="13"/>
      </w:r>
    </w:p>
    <w:p w14:paraId="7CC1B76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[RFC5340] [3]</w:t>
      </w:r>
      <w:proofErr w:type="gramStart"/>
      <w:r w:rsidRPr="0020390D">
        <w:rPr>
          <w:rFonts w:ascii="Courier New" w:hAnsi="Courier New" w:cs="Courier New"/>
        </w:rPr>
        <w:t>.  Compare</w:t>
      </w:r>
      <w:proofErr w:type="gramEnd"/>
      <w:r w:rsidRPr="0020390D">
        <w:rPr>
          <w:rFonts w:ascii="Courier New" w:hAnsi="Courier New" w:cs="Courier New"/>
        </w:rPr>
        <w:t xml:space="preserve"> with broadcast interface</w:t>
      </w:r>
      <w:ins w:id="14" w:author="BOUCADAIR Mohamed TGI/OLN" w:date="2021-06-17T07:52:00Z">
        <w:r w:rsidR="0035617C">
          <w:rPr>
            <w:rFonts w:ascii="Courier New" w:hAnsi="Courier New" w:cs="Courier New"/>
          </w:rPr>
          <w:t>s</w:t>
        </w:r>
      </w:ins>
      <w:r w:rsidRPr="0020390D">
        <w:rPr>
          <w:rFonts w:ascii="Courier New" w:hAnsi="Courier New" w:cs="Courier New"/>
        </w:rPr>
        <w:t xml:space="preserve">, </w:t>
      </w:r>
      <w:ins w:id="15" w:author="BOUCADAIR Mohamed TGI/OLN" w:date="2021-06-17T07:52:00Z">
        <w:r w:rsidR="0035617C">
          <w:rPr>
            <w:rFonts w:ascii="Courier New" w:hAnsi="Courier New" w:cs="Courier New"/>
          </w:rPr>
          <w:t xml:space="preserve">the </w:t>
        </w:r>
      </w:ins>
      <w:r w:rsidRPr="0020390D">
        <w:rPr>
          <w:rFonts w:ascii="Courier New" w:hAnsi="Courier New" w:cs="Courier New"/>
        </w:rPr>
        <w:t>point-to-point</w:t>
      </w:r>
    </w:p>
    <w:p w14:paraId="2EA65C8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r w:rsidR="0035617C" w:rsidRPr="0020390D">
        <w:rPr>
          <w:rFonts w:ascii="Courier New" w:hAnsi="Courier New" w:cs="Courier New"/>
        </w:rPr>
        <w:t>I</w:t>
      </w:r>
      <w:r w:rsidRPr="0020390D">
        <w:rPr>
          <w:rFonts w:ascii="Courier New" w:hAnsi="Courier New" w:cs="Courier New"/>
        </w:rPr>
        <w:t>nterf</w:t>
      </w:r>
      <w:r w:rsidRPr="0020390D">
        <w:rPr>
          <w:rFonts w:ascii="Courier New" w:hAnsi="Courier New" w:cs="Courier New"/>
        </w:rPr>
        <w:t>ace</w:t>
      </w:r>
      <w:ins w:id="16" w:author="BOUCADAIR Mohamed TGI/OLN" w:date="2021-06-17T07:52:00Z">
        <w:r w:rsidR="0035617C">
          <w:rPr>
            <w:rFonts w:ascii="Courier New" w:hAnsi="Courier New" w:cs="Courier New"/>
          </w:rPr>
          <w:t xml:space="preserve"> type</w:t>
        </w:r>
      </w:ins>
      <w:r w:rsidRPr="0020390D">
        <w:rPr>
          <w:rFonts w:ascii="Courier New" w:hAnsi="Courier New" w:cs="Courier New"/>
        </w:rPr>
        <w:t xml:space="preserve"> is used differently when establish</w:t>
      </w:r>
      <w:ins w:id="17" w:author="BOUCADAIR Mohamed TGI/OLN" w:date="2021-06-17T07:53:00Z">
        <w:r w:rsidR="0035617C">
          <w:rPr>
            <w:rFonts w:ascii="Courier New" w:hAnsi="Courier New" w:cs="Courier New"/>
          </w:rPr>
          <w:t>ing</w:t>
        </w:r>
      </w:ins>
      <w:r w:rsidRPr="0020390D">
        <w:rPr>
          <w:rFonts w:ascii="Courier New" w:hAnsi="Courier New" w:cs="Courier New"/>
        </w:rPr>
        <w:t xml:space="preserve"> neighbor adjacencies,</w:t>
      </w:r>
    </w:p>
    <w:p w14:paraId="3F37E2E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flood</w:t>
      </w:r>
      <w:ins w:id="18" w:author="BOUCADAIR Mohamed TGI/OLN" w:date="2021-06-17T07:53:00Z">
        <w:r w:rsidR="0035617C">
          <w:rPr>
            <w:rFonts w:ascii="Courier New" w:hAnsi="Courier New" w:cs="Courier New"/>
          </w:rPr>
          <w:t>ing</w:t>
        </w:r>
      </w:ins>
      <w:proofErr w:type="gramEnd"/>
      <w:r w:rsidRPr="0020390D">
        <w:rPr>
          <w:rFonts w:ascii="Courier New" w:hAnsi="Courier New" w:cs="Courier New"/>
        </w:rPr>
        <w:t xml:space="preserve"> link state information, representing the topology, etc.</w:t>
      </w:r>
    </w:p>
    <w:p w14:paraId="5E09C06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726A6C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To simplify configuration and operation, it is helpful </w:t>
      </w:r>
      <w:del w:id="19" w:author="BOUCADAIR Mohamed TGI/OLN" w:date="2021-06-17T07:53:00Z">
        <w:r w:rsidRPr="0020390D" w:rsidDel="0035617C">
          <w:rPr>
            <w:rFonts w:ascii="Courier New" w:hAnsi="Courier New" w:cs="Courier New"/>
          </w:rPr>
          <w:delText xml:space="preserve">To </w:delText>
        </w:r>
      </w:del>
      <w:ins w:id="20" w:author="BOUCADAIR Mohamed TGI/OLN" w:date="2021-06-17T07:53:00Z">
        <w:r w:rsidR="0035617C">
          <w:rPr>
            <w:rFonts w:ascii="Courier New" w:hAnsi="Courier New" w:cs="Courier New"/>
          </w:rPr>
          <w:t>to</w:t>
        </w:r>
        <w:r w:rsidR="0035617C" w:rsidRPr="0020390D">
          <w:rPr>
            <w:rFonts w:ascii="Courier New" w:hAnsi="Courier New" w:cs="Courier New"/>
          </w:rPr>
          <w:t xml:space="preserve"> </w:t>
        </w:r>
      </w:ins>
      <w:r w:rsidRPr="0020390D">
        <w:rPr>
          <w:rFonts w:ascii="Courier New" w:hAnsi="Courier New" w:cs="Courier New"/>
        </w:rPr>
        <w:t>represent</w:t>
      </w:r>
    </w:p>
    <w:p w14:paraId="60D9E49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del w:id="21" w:author="BOUCADAIR Mohamed TGI/OLN" w:date="2021-06-17T07:53:00Z">
        <w:r w:rsidRPr="0020390D" w:rsidDel="0035617C">
          <w:rPr>
            <w:rFonts w:ascii="Courier New" w:hAnsi="Courier New" w:cs="Courier New"/>
          </w:rPr>
          <w:delText xml:space="preserve">the fact </w:delText>
        </w:r>
      </w:del>
      <w:proofErr w:type="gramStart"/>
      <w:r w:rsidRPr="0020390D">
        <w:rPr>
          <w:rFonts w:ascii="Courier New" w:hAnsi="Courier New" w:cs="Courier New"/>
        </w:rPr>
        <w:t>that</w:t>
      </w:r>
      <w:proofErr w:type="gramEnd"/>
      <w:r w:rsidRPr="0020390D">
        <w:rPr>
          <w:rFonts w:ascii="Courier New" w:hAnsi="Courier New" w:cs="Courier New"/>
        </w:rPr>
        <w:t xml:space="preserve"> an interface is to be considered </w:t>
      </w:r>
      <w:ins w:id="22" w:author="BOUCADAIR Mohamed TGI/OLN" w:date="2021-06-17T07:53:00Z">
        <w:r w:rsidR="0035617C">
          <w:rPr>
            <w:rFonts w:ascii="Courier New" w:hAnsi="Courier New" w:cs="Courier New"/>
          </w:rPr>
          <w:t xml:space="preserve">as </w:t>
        </w:r>
      </w:ins>
      <w:r w:rsidRPr="0020390D">
        <w:rPr>
          <w:rFonts w:ascii="Courier New" w:hAnsi="Courier New" w:cs="Courier New"/>
        </w:rPr>
        <w:t>a point-</w:t>
      </w:r>
      <w:r w:rsidRPr="0020390D">
        <w:rPr>
          <w:rFonts w:ascii="Courier New" w:hAnsi="Courier New" w:cs="Courier New"/>
        </w:rPr>
        <w:t>to-point</w:t>
      </w:r>
    </w:p>
    <w:p w14:paraId="2223075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interface</w:t>
      </w:r>
      <w:proofErr w:type="gramEnd"/>
      <w:r w:rsidRPr="0020390D">
        <w:rPr>
          <w:rFonts w:ascii="Courier New" w:hAnsi="Courier New" w:cs="Courier New"/>
        </w:rPr>
        <w:t xml:space="preserve"> explicitly in the interface stack.  This enables, for</w:t>
      </w:r>
    </w:p>
    <w:p w14:paraId="34DE4F7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example</w:t>
      </w:r>
      <w:proofErr w:type="gramEnd"/>
      <w:r w:rsidRPr="0020390D">
        <w:rPr>
          <w:rFonts w:ascii="Courier New" w:hAnsi="Courier New" w:cs="Courier New"/>
        </w:rPr>
        <w:t>, routing protocols to automatically use the correct operating</w:t>
      </w:r>
    </w:p>
    <w:p w14:paraId="4F9AF8B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mode</w:t>
      </w:r>
      <w:proofErr w:type="gramEnd"/>
      <w:r w:rsidRPr="0020390D">
        <w:rPr>
          <w:rFonts w:ascii="Courier New" w:hAnsi="Courier New" w:cs="Courier New"/>
        </w:rPr>
        <w:t xml:space="preserve"> without further configuration.</w:t>
      </w:r>
    </w:p>
    <w:p w14:paraId="0744940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CF044B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So it is necessary to abstract P2P as special </w:t>
      </w:r>
      <w:commentRangeStart w:id="23"/>
      <w:r w:rsidRPr="0020390D">
        <w:rPr>
          <w:rFonts w:ascii="Courier New" w:hAnsi="Courier New" w:cs="Courier New"/>
        </w:rPr>
        <w:t xml:space="preserve">sub-interface </w:t>
      </w:r>
      <w:commentRangeEnd w:id="23"/>
      <w:r w:rsidR="0035617C">
        <w:rPr>
          <w:rStyle w:val="Marquedecommentaire"/>
          <w:rFonts w:asciiTheme="minorHAnsi" w:hAnsiTheme="minorHAnsi"/>
        </w:rPr>
        <w:commentReference w:id="23"/>
      </w:r>
      <w:r w:rsidRPr="0020390D">
        <w:rPr>
          <w:rFonts w:ascii="Courier New" w:hAnsi="Courier New" w:cs="Courier New"/>
        </w:rPr>
        <w:t>type</w:t>
      </w:r>
      <w:r w:rsidRPr="0020390D">
        <w:rPr>
          <w:rFonts w:ascii="Courier New" w:hAnsi="Courier New" w:cs="Courier New"/>
        </w:rPr>
        <w:t xml:space="preserve"> and</w:t>
      </w:r>
    </w:p>
    <w:p w14:paraId="5889B8D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define</w:t>
      </w:r>
      <w:proofErr w:type="gramEnd"/>
      <w:r w:rsidRPr="0020390D">
        <w:rPr>
          <w:rFonts w:ascii="Courier New" w:hAnsi="Courier New" w:cs="Courier New"/>
        </w:rPr>
        <w:t xml:space="preserve"> relevant interface stack table.</w:t>
      </w:r>
    </w:p>
    <w:p w14:paraId="3685C4B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4D940F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2.  Requirements Language</w:t>
      </w:r>
    </w:p>
    <w:p w14:paraId="5D9DB69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673AD69" w14:textId="77777777" w:rsidR="0035617C" w:rsidRDefault="0035617C" w:rsidP="0035617C">
      <w:pPr>
        <w:pStyle w:val="PrformatHTML"/>
        <w:rPr>
          <w:ins w:id="24" w:author="BOUCADAIR Mohamed TGI/OLN" w:date="2021-06-17T07:51:00Z"/>
        </w:rPr>
      </w:pPr>
      <w:ins w:id="25" w:author="BOUCADAIR Mohamed TGI/OLN" w:date="2021-06-17T07:51:00Z">
        <w:r>
          <w:t xml:space="preserve">   The key words "MUST", "MUST NOT", "REQUIRED", "SHALL", "SHALL NOT",</w:t>
        </w:r>
      </w:ins>
    </w:p>
    <w:p w14:paraId="1ED038BD" w14:textId="77777777" w:rsidR="0035617C" w:rsidRDefault="0035617C" w:rsidP="0035617C">
      <w:pPr>
        <w:pStyle w:val="PrformatHTML"/>
        <w:rPr>
          <w:ins w:id="26" w:author="BOUCADAIR Mohamed TGI/OLN" w:date="2021-06-17T07:51:00Z"/>
        </w:rPr>
      </w:pPr>
      <w:ins w:id="27" w:author="BOUCADAIR Mohamed TGI/OLN" w:date="2021-06-17T07:51:00Z">
        <w:r>
          <w:t xml:space="preserve">   "SHOULD", "SHOULD NOT", "RECOMMENDED", "NOT RECOMMENDED", "MAY", and</w:t>
        </w:r>
      </w:ins>
    </w:p>
    <w:p w14:paraId="351D68DA" w14:textId="77777777" w:rsidR="0035617C" w:rsidRDefault="0035617C" w:rsidP="0035617C">
      <w:pPr>
        <w:pStyle w:val="PrformatHTML"/>
        <w:rPr>
          <w:ins w:id="28" w:author="BOUCADAIR Mohamed TGI/OLN" w:date="2021-06-17T07:51:00Z"/>
        </w:rPr>
      </w:pPr>
      <w:ins w:id="29" w:author="BOUCADAIR Mohamed TGI/OLN" w:date="2021-06-17T07:51:00Z">
        <w:r>
          <w:t xml:space="preserve">   "OPTIONAL" in this document are to be interpreted as described in </w:t>
        </w:r>
        <w:r>
          <w:fldChar w:fldCharType="begin"/>
        </w:r>
        <w:r>
          <w:instrText xml:space="preserve"> HYPERLINK "https://datatracker.ietf.org/doc/html/bcp14" </w:instrText>
        </w:r>
        <w:r>
          <w:fldChar w:fldCharType="separate"/>
        </w:r>
        <w:r>
          <w:rPr>
            <w:rStyle w:val="Lienhypertexte"/>
          </w:rPr>
          <w:t>BCP</w:t>
        </w:r>
        <w:r>
          <w:fldChar w:fldCharType="end"/>
        </w:r>
      </w:ins>
    </w:p>
    <w:p w14:paraId="444C43E5" w14:textId="77777777" w:rsidR="0035617C" w:rsidRDefault="0035617C" w:rsidP="0035617C">
      <w:pPr>
        <w:pStyle w:val="PrformatHTML"/>
        <w:rPr>
          <w:ins w:id="30" w:author="BOUCADAIR Mohamed TGI/OLN" w:date="2021-06-17T07:51:00Z"/>
        </w:rPr>
      </w:pPr>
      <w:ins w:id="31" w:author="BOUCADAIR Mohamed TGI/OLN" w:date="2021-06-17T07:51:00Z">
        <w:r>
          <w:t xml:space="preserve">   </w:t>
        </w:r>
        <w:r>
          <w:fldChar w:fldCharType="begin"/>
        </w:r>
        <w:r>
          <w:instrText xml:space="preserve"> HYPERLINK "https://datatracker.ietf.org/doc/html/bcp14" </w:instrText>
        </w:r>
        <w:r>
          <w:fldChar w:fldCharType="separate"/>
        </w:r>
        <w:r>
          <w:rPr>
            <w:rStyle w:val="Lienhypertexte"/>
          </w:rPr>
          <w:t>14</w:t>
        </w:r>
        <w:r>
          <w:fldChar w:fldCharType="end"/>
        </w:r>
        <w:r>
          <w:t xml:space="preserve"> [</w:t>
        </w:r>
        <w:r>
          <w:fldChar w:fldCharType="begin"/>
        </w:r>
        <w:r>
          <w:instrText xml:space="preserve"> HYPERLINK "https://datatracker.ietf.org/doc/html/rfc2119" \o "\"Key words for use in RFCs to Indicate Requirement Levels\"" </w:instrText>
        </w:r>
        <w:r>
          <w:fldChar w:fldCharType="separate"/>
        </w:r>
        <w:r>
          <w:rPr>
            <w:rStyle w:val="Lienhypertexte"/>
          </w:rPr>
          <w:t>RFC2119</w:t>
        </w:r>
        <w:r>
          <w:fldChar w:fldCharType="end"/>
        </w:r>
        <w:r>
          <w:t>] [</w:t>
        </w:r>
        <w:r>
          <w:fldChar w:fldCharType="begin"/>
        </w:r>
        <w:r>
          <w:instrText xml:space="preserve"> HYPERLINK "https://datatracker.ietf.org/doc/html/rfc8174" \o "\"Ambiguity of Uppercase vs Lowercase in RFC 2119 Key Words\"" </w:instrText>
        </w:r>
        <w:r>
          <w:fldChar w:fldCharType="separate"/>
        </w:r>
        <w:r>
          <w:rPr>
            <w:rStyle w:val="Lienhypertexte"/>
          </w:rPr>
          <w:t>RFC8174</w:t>
        </w:r>
        <w:r>
          <w:fldChar w:fldCharType="end"/>
        </w:r>
        <w:r>
          <w:t>] when, and only when, they appear in all</w:t>
        </w:r>
      </w:ins>
    </w:p>
    <w:p w14:paraId="3CD573B8" w14:textId="77777777" w:rsidR="0035617C" w:rsidRDefault="0035617C" w:rsidP="0035617C">
      <w:pPr>
        <w:pStyle w:val="PrformatHTML"/>
        <w:rPr>
          <w:ins w:id="32" w:author="BOUCADAIR Mohamed TGI/OLN" w:date="2021-06-17T07:51:00Z"/>
        </w:rPr>
      </w:pPr>
      <w:ins w:id="33" w:author="BOUCADAIR Mohamed TGI/OLN" w:date="2021-06-17T07:51:00Z">
        <w:r>
          <w:t xml:space="preserve">   </w:t>
        </w:r>
        <w:proofErr w:type="gramStart"/>
        <w:r>
          <w:t>capitals</w:t>
        </w:r>
        <w:proofErr w:type="gramEnd"/>
        <w:r>
          <w:t>, as shown here.</w:t>
        </w:r>
      </w:ins>
    </w:p>
    <w:p w14:paraId="63C53747" w14:textId="77777777" w:rsidR="00000000" w:rsidRPr="0020390D" w:rsidDel="0035617C" w:rsidRDefault="0035617C" w:rsidP="0035617C">
      <w:pPr>
        <w:pStyle w:val="Textebrut"/>
        <w:rPr>
          <w:del w:id="34" w:author="BOUCADAIR Mohamed TGI/OLN" w:date="2021-06-17T07:51:00Z"/>
          <w:rFonts w:ascii="Courier New" w:hAnsi="Courier New" w:cs="Courier New"/>
        </w:rPr>
      </w:pPr>
      <w:ins w:id="35" w:author="BOUCADAIR Mohamed TGI/OLN" w:date="2021-06-17T07:51:00Z">
        <w:r w:rsidRPr="0020390D" w:rsidDel="0035617C">
          <w:rPr>
            <w:rFonts w:ascii="Courier New" w:hAnsi="Courier New" w:cs="Courier New"/>
          </w:rPr>
          <w:t xml:space="preserve"> </w:t>
        </w:r>
      </w:ins>
      <w:del w:id="36" w:author="BOUCADAIR Mohamed TGI/OLN" w:date="2021-06-17T07:51:00Z">
        <w:r w:rsidR="00E6293F" w:rsidRPr="0020390D" w:rsidDel="0035617C">
          <w:rPr>
            <w:rFonts w:ascii="Courier New" w:hAnsi="Courier New" w:cs="Courier New"/>
          </w:rPr>
          <w:delText xml:space="preserve">   The key words "MUST", "MUST NOT", "REQUIRED", "SHALL", "SHALL NOT",</w:delText>
        </w:r>
      </w:del>
    </w:p>
    <w:p w14:paraId="1FE68C0A" w14:textId="77777777" w:rsidR="00000000" w:rsidRPr="0020390D" w:rsidDel="0035617C" w:rsidRDefault="00E6293F" w:rsidP="0020390D">
      <w:pPr>
        <w:pStyle w:val="Textebrut"/>
        <w:rPr>
          <w:del w:id="37" w:author="BOUCADAIR Mohamed TGI/OLN" w:date="2021-06-17T07:51:00Z"/>
          <w:rFonts w:ascii="Courier New" w:hAnsi="Courier New" w:cs="Courier New"/>
        </w:rPr>
      </w:pPr>
      <w:del w:id="38" w:author="BOUCADAIR Mohamed TGI/OLN" w:date="2021-06-17T07:51:00Z">
        <w:r w:rsidRPr="0020390D" w:rsidDel="0035617C">
          <w:rPr>
            <w:rFonts w:ascii="Courier New" w:hAnsi="Courier New" w:cs="Courier New"/>
          </w:rPr>
          <w:delText xml:space="preserve">   "SHOULD", "SHOULD NOT", "RECOMMENDED", "MAY", and "OPTIONAL" in this</w:delText>
        </w:r>
      </w:del>
    </w:p>
    <w:p w14:paraId="6A972F07" w14:textId="77777777" w:rsidR="00000000" w:rsidRPr="0020390D" w:rsidDel="0035617C" w:rsidRDefault="00E6293F" w:rsidP="0020390D">
      <w:pPr>
        <w:pStyle w:val="Textebrut"/>
        <w:rPr>
          <w:del w:id="39" w:author="BOUCADAIR Mohamed TGI/OLN" w:date="2021-06-17T07:51:00Z"/>
          <w:rFonts w:ascii="Courier New" w:hAnsi="Courier New" w:cs="Courier New"/>
        </w:rPr>
      </w:pPr>
      <w:del w:id="40" w:author="BOUCADAIR Mohamed TGI/OLN" w:date="2021-06-17T07:51:00Z">
        <w:r w:rsidRPr="0020390D" w:rsidDel="0035617C">
          <w:rPr>
            <w:rFonts w:ascii="Courier New" w:hAnsi="Courier New" w:cs="Courier New"/>
          </w:rPr>
          <w:delText xml:space="preserve">   document are to be interpreted as d</w:delText>
        </w:r>
        <w:r w:rsidRPr="0020390D" w:rsidDel="0035617C">
          <w:rPr>
            <w:rFonts w:ascii="Courier New" w:hAnsi="Courier New" w:cs="Courier New"/>
          </w:rPr>
          <w:delText>escribed in RFC 2119 [4].</w:delText>
        </w:r>
      </w:del>
    </w:p>
    <w:p w14:paraId="44F3FFC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FA74B4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3.  Relationship to the IF-MIB and Interfaces YANG Module</w:t>
      </w:r>
    </w:p>
    <w:p w14:paraId="2FFFDD8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5E24BC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As defined in [RFC8343] [5], if the device implements the IF-MIB</w:t>
      </w:r>
    </w:p>
    <w:p w14:paraId="5580D81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[RFC2863], each entry in the "/interfaces/interface" list in the</w:t>
      </w:r>
    </w:p>
    <w:p w14:paraId="4AEE03C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operational</w:t>
      </w:r>
      <w:proofErr w:type="gramEnd"/>
      <w:r w:rsidRPr="0020390D">
        <w:rPr>
          <w:rFonts w:ascii="Courier New" w:hAnsi="Courier New" w:cs="Courier New"/>
        </w:rPr>
        <w:t xml:space="preserve"> state is typically </w:t>
      </w:r>
      <w:r w:rsidRPr="0020390D">
        <w:rPr>
          <w:rFonts w:ascii="Courier New" w:hAnsi="Courier New" w:cs="Courier New"/>
        </w:rPr>
        <w:t xml:space="preserve">mapped to one </w:t>
      </w:r>
      <w:proofErr w:type="spellStart"/>
      <w:r w:rsidRPr="0020390D">
        <w:rPr>
          <w:rFonts w:ascii="Courier New" w:hAnsi="Courier New" w:cs="Courier New"/>
        </w:rPr>
        <w:t>ifEntry</w:t>
      </w:r>
      <w:proofErr w:type="spellEnd"/>
      <w:r w:rsidRPr="0020390D">
        <w:rPr>
          <w:rFonts w:ascii="Courier New" w:hAnsi="Courier New" w:cs="Courier New"/>
        </w:rPr>
        <w:t>.</w:t>
      </w:r>
    </w:p>
    <w:p w14:paraId="2813CFF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B1D4AE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DCF97D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0022DF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EA9278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A5F447C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Liu, et al.             Expires </w:t>
      </w:r>
      <w:proofErr w:type="spellStart"/>
      <w:r w:rsidRPr="007D3AD6">
        <w:rPr>
          <w:rFonts w:ascii="Courier New" w:hAnsi="Courier New" w:cs="Courier New"/>
          <w:lang w:val="fr-FR"/>
        </w:rPr>
        <w:t>December</w:t>
      </w:r>
      <w:proofErr w:type="spellEnd"/>
      <w:r w:rsidRPr="007D3AD6">
        <w:rPr>
          <w:rFonts w:ascii="Courier New" w:hAnsi="Courier New" w:cs="Courier New"/>
          <w:lang w:val="fr-FR"/>
        </w:rPr>
        <w:t xml:space="preserve"> 18, 2021               [Page 2]</w:t>
      </w:r>
    </w:p>
    <w:p w14:paraId="53D310FA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br w:type="page"/>
      </w:r>
    </w:p>
    <w:p w14:paraId="633F2F0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lastRenderedPageBreak/>
        <w:t xml:space="preserve">Internet-Draft      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for P2P interface            June 2021</w:t>
      </w:r>
    </w:p>
    <w:p w14:paraId="09FCAC3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D68619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8740DD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So P2P as sub-interface type should also fully map to one </w:t>
      </w:r>
      <w:proofErr w:type="spellStart"/>
      <w:r w:rsidRPr="0020390D">
        <w:rPr>
          <w:rFonts w:ascii="Courier New" w:hAnsi="Courier New" w:cs="Courier New"/>
        </w:rPr>
        <w:t>ifEntry</w:t>
      </w:r>
      <w:proofErr w:type="spellEnd"/>
      <w:r w:rsidRPr="0020390D">
        <w:rPr>
          <w:rFonts w:ascii="Courier New" w:hAnsi="Courier New" w:cs="Courier New"/>
        </w:rPr>
        <w:t>,</w:t>
      </w:r>
    </w:p>
    <w:p w14:paraId="47437E8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meanw</w:t>
      </w:r>
      <w:r w:rsidRPr="0020390D">
        <w:rPr>
          <w:rFonts w:ascii="Courier New" w:hAnsi="Courier New" w:cs="Courier New"/>
        </w:rPr>
        <w:t>hile</w:t>
      </w:r>
      <w:proofErr w:type="gramEnd"/>
      <w:r w:rsidRPr="0020390D">
        <w:rPr>
          <w:rFonts w:ascii="Courier New" w:hAnsi="Courier New" w:cs="Courier New"/>
        </w:rPr>
        <w:t xml:space="preserve"> define the "higher-layer-if" and "lower-layer-if" in the</w:t>
      </w:r>
    </w:p>
    <w:p w14:paraId="03597B8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YANG corresponding to "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>" in IF-MIB to setup a complete</w:t>
      </w:r>
    </w:p>
    <w:p w14:paraId="1AE3A66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interface</w:t>
      </w:r>
      <w:proofErr w:type="gramEnd"/>
      <w:r w:rsidRPr="0020390D">
        <w:rPr>
          <w:rFonts w:ascii="Courier New" w:hAnsi="Courier New" w:cs="Courier New"/>
        </w:rPr>
        <w:t xml:space="preserve"> stack table, then the P2P interface type can borrow all</w:t>
      </w:r>
    </w:p>
    <w:p w14:paraId="2A73B38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existing</w:t>
      </w:r>
      <w:proofErr w:type="gramEnd"/>
      <w:r w:rsidRPr="0020390D">
        <w:rPr>
          <w:rFonts w:ascii="Courier New" w:hAnsi="Courier New" w:cs="Courier New"/>
        </w:rPr>
        <w:t xml:space="preserve"> items in interfaces YANG and IF-MIB to take</w:t>
      </w:r>
      <w:r w:rsidRPr="0020390D">
        <w:rPr>
          <w:rFonts w:ascii="Courier New" w:hAnsi="Courier New" w:cs="Courier New"/>
        </w:rPr>
        <w:t xml:space="preserve"> the full</w:t>
      </w:r>
    </w:p>
    <w:p w14:paraId="33BA3FE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advantages</w:t>
      </w:r>
      <w:proofErr w:type="gramEnd"/>
      <w:r w:rsidRPr="0020390D">
        <w:rPr>
          <w:rFonts w:ascii="Courier New" w:hAnsi="Courier New" w:cs="Courier New"/>
        </w:rPr>
        <w:t xml:space="preserve"> from operation, statistic, etc.</w:t>
      </w:r>
    </w:p>
    <w:p w14:paraId="0B31FA7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762DC5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The "higher-layer-if" should be a network layer interface type, and</w:t>
      </w:r>
    </w:p>
    <w:p w14:paraId="46AB83B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the</w:t>
      </w:r>
      <w:proofErr w:type="gramEnd"/>
      <w:r w:rsidRPr="0020390D">
        <w:rPr>
          <w:rFonts w:ascii="Courier New" w:hAnsi="Courier New" w:cs="Courier New"/>
        </w:rPr>
        <w:t xml:space="preserve"> lower-layer-if should be a data link layer interface type.</w:t>
      </w:r>
    </w:p>
    <w:p w14:paraId="3CE7FCD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ADB67E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+--------------------------------------+------------------</w:t>
      </w:r>
      <w:r w:rsidRPr="0020390D">
        <w:rPr>
          <w:rFonts w:ascii="Courier New" w:hAnsi="Courier New" w:cs="Courier New"/>
        </w:rPr>
        <w:t>----------+</w:t>
      </w:r>
    </w:p>
    <w:p w14:paraId="3E2E9BD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YANG data node in                    | IF-MIB object              |</w:t>
      </w:r>
    </w:p>
    <w:p w14:paraId="1D1CFEB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/interfaces/interface                |                            |</w:t>
      </w:r>
    </w:p>
    <w:p w14:paraId="7C647F2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+--------------------------------------+----------------------------+</w:t>
      </w:r>
    </w:p>
    <w:p w14:paraId="366E0E3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name</w:t>
      </w:r>
      <w:proofErr w:type="gramEnd"/>
      <w:r w:rsidRPr="0020390D">
        <w:rPr>
          <w:rFonts w:ascii="Courier New" w:hAnsi="Courier New" w:cs="Courier New"/>
        </w:rPr>
        <w:t xml:space="preserve">                </w:t>
      </w:r>
      <w:r w:rsidRPr="0020390D">
        <w:rPr>
          <w:rFonts w:ascii="Courier New" w:hAnsi="Courier New" w:cs="Courier New"/>
        </w:rPr>
        <w:t xml:space="preserve">                 | </w:t>
      </w:r>
      <w:proofErr w:type="spellStart"/>
      <w:r w:rsidRPr="0020390D">
        <w:rPr>
          <w:rFonts w:ascii="Courier New" w:hAnsi="Courier New" w:cs="Courier New"/>
        </w:rPr>
        <w:t>ifName</w:t>
      </w:r>
      <w:proofErr w:type="spellEnd"/>
      <w:r w:rsidRPr="0020390D">
        <w:rPr>
          <w:rFonts w:ascii="Courier New" w:hAnsi="Courier New" w:cs="Courier New"/>
        </w:rPr>
        <w:t xml:space="preserve">                     |</w:t>
      </w:r>
    </w:p>
    <w:p w14:paraId="372476A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type</w:t>
      </w:r>
      <w:proofErr w:type="gramEnd"/>
      <w:r w:rsidRPr="0020390D">
        <w:rPr>
          <w:rFonts w:ascii="Courier New" w:hAnsi="Courier New" w:cs="Courier New"/>
        </w:rPr>
        <w:t xml:space="preserve">                                 | </w:t>
      </w:r>
      <w:proofErr w:type="spellStart"/>
      <w:r w:rsidRPr="0020390D">
        <w:rPr>
          <w:rFonts w:ascii="Courier New" w:hAnsi="Courier New" w:cs="Courier New"/>
        </w:rPr>
        <w:t>ifType</w:t>
      </w:r>
      <w:proofErr w:type="spellEnd"/>
      <w:r w:rsidRPr="0020390D">
        <w:rPr>
          <w:rFonts w:ascii="Courier New" w:hAnsi="Courier New" w:cs="Courier New"/>
        </w:rPr>
        <w:t xml:space="preserve">                     |</w:t>
      </w:r>
    </w:p>
    <w:p w14:paraId="0CE8A54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description</w:t>
      </w:r>
      <w:proofErr w:type="gramEnd"/>
      <w:r w:rsidRPr="0020390D">
        <w:rPr>
          <w:rFonts w:ascii="Courier New" w:hAnsi="Courier New" w:cs="Courier New"/>
        </w:rPr>
        <w:t xml:space="preserve">                          | </w:t>
      </w:r>
      <w:proofErr w:type="spellStart"/>
      <w:r w:rsidRPr="0020390D">
        <w:rPr>
          <w:rFonts w:ascii="Courier New" w:hAnsi="Courier New" w:cs="Courier New"/>
        </w:rPr>
        <w:t>ifAlias</w:t>
      </w:r>
      <w:proofErr w:type="spellEnd"/>
      <w:r w:rsidRPr="0020390D">
        <w:rPr>
          <w:rFonts w:ascii="Courier New" w:hAnsi="Courier New" w:cs="Courier New"/>
        </w:rPr>
        <w:t xml:space="preserve">                    |</w:t>
      </w:r>
    </w:p>
    <w:p w14:paraId="54189E7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admin-status</w:t>
      </w:r>
      <w:proofErr w:type="gramEnd"/>
      <w:r w:rsidRPr="0020390D">
        <w:rPr>
          <w:rFonts w:ascii="Courier New" w:hAnsi="Courier New" w:cs="Courier New"/>
        </w:rPr>
        <w:t xml:space="preserve">                         | </w:t>
      </w:r>
      <w:proofErr w:type="spellStart"/>
      <w:r w:rsidRPr="0020390D">
        <w:rPr>
          <w:rFonts w:ascii="Courier New" w:hAnsi="Courier New" w:cs="Courier New"/>
        </w:rPr>
        <w:t>ifAdminStatus</w:t>
      </w:r>
      <w:proofErr w:type="spellEnd"/>
      <w:r w:rsidRPr="0020390D">
        <w:rPr>
          <w:rFonts w:ascii="Courier New" w:hAnsi="Courier New" w:cs="Courier New"/>
        </w:rPr>
        <w:t xml:space="preserve">     </w:t>
      </w:r>
      <w:r w:rsidRPr="0020390D">
        <w:rPr>
          <w:rFonts w:ascii="Courier New" w:hAnsi="Courier New" w:cs="Courier New"/>
        </w:rPr>
        <w:t xml:space="preserve">         |</w:t>
      </w:r>
    </w:p>
    <w:p w14:paraId="4F84B5C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spellStart"/>
      <w:proofErr w:type="gramStart"/>
      <w:r w:rsidRPr="0020390D">
        <w:rPr>
          <w:rFonts w:ascii="Courier New" w:hAnsi="Courier New" w:cs="Courier New"/>
        </w:rPr>
        <w:t>oper</w:t>
      </w:r>
      <w:proofErr w:type="spellEnd"/>
      <w:r w:rsidRPr="0020390D">
        <w:rPr>
          <w:rFonts w:ascii="Courier New" w:hAnsi="Courier New" w:cs="Courier New"/>
        </w:rPr>
        <w:t>-status</w:t>
      </w:r>
      <w:proofErr w:type="gramEnd"/>
      <w:r w:rsidRPr="0020390D">
        <w:rPr>
          <w:rFonts w:ascii="Courier New" w:hAnsi="Courier New" w:cs="Courier New"/>
        </w:rPr>
        <w:t xml:space="preserve">                          | </w:t>
      </w:r>
      <w:proofErr w:type="spellStart"/>
      <w:r w:rsidRPr="0020390D">
        <w:rPr>
          <w:rFonts w:ascii="Courier New" w:hAnsi="Courier New" w:cs="Courier New"/>
        </w:rPr>
        <w:t>ifOperStatus</w:t>
      </w:r>
      <w:proofErr w:type="spellEnd"/>
      <w:r w:rsidRPr="0020390D">
        <w:rPr>
          <w:rFonts w:ascii="Courier New" w:hAnsi="Courier New" w:cs="Courier New"/>
        </w:rPr>
        <w:t xml:space="preserve">               |</w:t>
      </w:r>
    </w:p>
    <w:p w14:paraId="313EEFC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last-change</w:t>
      </w:r>
      <w:proofErr w:type="gramEnd"/>
      <w:r w:rsidRPr="0020390D">
        <w:rPr>
          <w:rFonts w:ascii="Courier New" w:hAnsi="Courier New" w:cs="Courier New"/>
        </w:rPr>
        <w:t xml:space="preserve">                          | </w:t>
      </w:r>
      <w:proofErr w:type="spellStart"/>
      <w:r w:rsidRPr="0020390D">
        <w:rPr>
          <w:rFonts w:ascii="Courier New" w:hAnsi="Courier New" w:cs="Courier New"/>
        </w:rPr>
        <w:t>ifLastChange</w:t>
      </w:r>
      <w:proofErr w:type="spellEnd"/>
      <w:r w:rsidRPr="0020390D">
        <w:rPr>
          <w:rFonts w:ascii="Courier New" w:hAnsi="Courier New" w:cs="Courier New"/>
        </w:rPr>
        <w:t xml:space="preserve">               |</w:t>
      </w:r>
    </w:p>
    <w:p w14:paraId="5682A17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if-index</w:t>
      </w:r>
      <w:proofErr w:type="gramEnd"/>
      <w:r w:rsidRPr="0020390D">
        <w:rPr>
          <w:rFonts w:ascii="Courier New" w:hAnsi="Courier New" w:cs="Courier New"/>
        </w:rPr>
        <w:t xml:space="preserve">                             | </w:t>
      </w:r>
      <w:proofErr w:type="spellStart"/>
      <w:r w:rsidRPr="0020390D">
        <w:rPr>
          <w:rFonts w:ascii="Courier New" w:hAnsi="Courier New" w:cs="Courier New"/>
        </w:rPr>
        <w:t>ifIndex</w:t>
      </w:r>
      <w:proofErr w:type="spellEnd"/>
      <w:r w:rsidRPr="0020390D">
        <w:rPr>
          <w:rFonts w:ascii="Courier New" w:hAnsi="Courier New" w:cs="Courier New"/>
        </w:rPr>
        <w:t xml:space="preserve">                    |</w:t>
      </w:r>
    </w:p>
    <w:p w14:paraId="6C79B7E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link-up-down-trap-ena</w:t>
      </w:r>
      <w:r w:rsidRPr="0020390D">
        <w:rPr>
          <w:rFonts w:ascii="Courier New" w:hAnsi="Courier New" w:cs="Courier New"/>
        </w:rPr>
        <w:t>ble</w:t>
      </w:r>
      <w:proofErr w:type="gramEnd"/>
      <w:r w:rsidRPr="0020390D">
        <w:rPr>
          <w:rFonts w:ascii="Courier New" w:hAnsi="Courier New" w:cs="Courier New"/>
        </w:rPr>
        <w:t xml:space="preserve">             | </w:t>
      </w:r>
      <w:proofErr w:type="spellStart"/>
      <w:r w:rsidRPr="0020390D">
        <w:rPr>
          <w:rFonts w:ascii="Courier New" w:hAnsi="Courier New" w:cs="Courier New"/>
        </w:rPr>
        <w:t>ifLinkUpDownTrapEnable</w:t>
      </w:r>
      <w:proofErr w:type="spellEnd"/>
      <w:r w:rsidRPr="0020390D">
        <w:rPr>
          <w:rFonts w:ascii="Courier New" w:hAnsi="Courier New" w:cs="Courier New"/>
        </w:rPr>
        <w:t xml:space="preserve">     |</w:t>
      </w:r>
    </w:p>
    <w:p w14:paraId="14904EE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spellStart"/>
      <w:proofErr w:type="gramStart"/>
      <w:r w:rsidRPr="0020390D">
        <w:rPr>
          <w:rFonts w:ascii="Courier New" w:hAnsi="Courier New" w:cs="Courier New"/>
        </w:rPr>
        <w:t>phys</w:t>
      </w:r>
      <w:proofErr w:type="spellEnd"/>
      <w:r w:rsidRPr="0020390D">
        <w:rPr>
          <w:rFonts w:ascii="Courier New" w:hAnsi="Courier New" w:cs="Courier New"/>
        </w:rPr>
        <w:t>-address</w:t>
      </w:r>
      <w:proofErr w:type="gramEnd"/>
      <w:r w:rsidRPr="0020390D">
        <w:rPr>
          <w:rFonts w:ascii="Courier New" w:hAnsi="Courier New" w:cs="Courier New"/>
        </w:rPr>
        <w:t xml:space="preserve">                         | </w:t>
      </w:r>
      <w:proofErr w:type="spellStart"/>
      <w:r w:rsidRPr="0020390D">
        <w:rPr>
          <w:rFonts w:ascii="Courier New" w:hAnsi="Courier New" w:cs="Courier New"/>
        </w:rPr>
        <w:t>ifPhysAddress</w:t>
      </w:r>
      <w:proofErr w:type="spellEnd"/>
      <w:r w:rsidRPr="0020390D">
        <w:rPr>
          <w:rFonts w:ascii="Courier New" w:hAnsi="Courier New" w:cs="Courier New"/>
        </w:rPr>
        <w:t xml:space="preserve">              |</w:t>
      </w:r>
    </w:p>
    <w:p w14:paraId="7F2F48F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higher-layer-if</w:t>
      </w:r>
      <w:proofErr w:type="gramEnd"/>
      <w:r w:rsidRPr="0020390D">
        <w:rPr>
          <w:rFonts w:ascii="Courier New" w:hAnsi="Courier New" w:cs="Courier New"/>
        </w:rPr>
        <w:t xml:space="preserve"> and lower-layer-if   |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              |</w:t>
      </w:r>
    </w:p>
    <w:p w14:paraId="540FC25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speed</w:t>
      </w:r>
      <w:proofErr w:type="gramEnd"/>
      <w:r w:rsidRPr="0020390D">
        <w:rPr>
          <w:rFonts w:ascii="Courier New" w:hAnsi="Courier New" w:cs="Courier New"/>
        </w:rPr>
        <w:t xml:space="preserve">                                | </w:t>
      </w:r>
      <w:proofErr w:type="spellStart"/>
      <w:r w:rsidRPr="0020390D">
        <w:rPr>
          <w:rFonts w:ascii="Courier New" w:hAnsi="Courier New" w:cs="Courier New"/>
        </w:rPr>
        <w:t>ifSpeed</w:t>
      </w:r>
      <w:proofErr w:type="spellEnd"/>
      <w:r w:rsidRPr="0020390D">
        <w:rPr>
          <w:rFonts w:ascii="Courier New" w:hAnsi="Courier New" w:cs="Courier New"/>
        </w:rPr>
        <w:t xml:space="preserve"> and </w:t>
      </w:r>
      <w:proofErr w:type="spellStart"/>
      <w:r w:rsidRPr="0020390D">
        <w:rPr>
          <w:rFonts w:ascii="Courier New" w:hAnsi="Courier New" w:cs="Courier New"/>
        </w:rPr>
        <w:t>ifHighS</w:t>
      </w:r>
      <w:r w:rsidRPr="0020390D">
        <w:rPr>
          <w:rFonts w:ascii="Courier New" w:hAnsi="Courier New" w:cs="Courier New"/>
        </w:rPr>
        <w:t>peed</w:t>
      </w:r>
      <w:proofErr w:type="spellEnd"/>
      <w:r w:rsidRPr="0020390D">
        <w:rPr>
          <w:rFonts w:ascii="Courier New" w:hAnsi="Courier New" w:cs="Courier New"/>
        </w:rPr>
        <w:t xml:space="preserve">    |</w:t>
      </w:r>
    </w:p>
    <w:p w14:paraId="7B9E5E1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discontinuity-time</w:t>
      </w:r>
      <w:proofErr w:type="gramEnd"/>
      <w:r w:rsidRPr="0020390D">
        <w:rPr>
          <w:rFonts w:ascii="Courier New" w:hAnsi="Courier New" w:cs="Courier New"/>
        </w:rPr>
        <w:t xml:space="preserve">                   | </w:t>
      </w:r>
      <w:proofErr w:type="spellStart"/>
      <w:r w:rsidRPr="0020390D">
        <w:rPr>
          <w:rFonts w:ascii="Courier New" w:hAnsi="Courier New" w:cs="Courier New"/>
        </w:rPr>
        <w:t>ifCounterDiscontinuityTime</w:t>
      </w:r>
      <w:proofErr w:type="spellEnd"/>
      <w:r w:rsidRPr="0020390D">
        <w:rPr>
          <w:rFonts w:ascii="Courier New" w:hAnsi="Courier New" w:cs="Courier New"/>
        </w:rPr>
        <w:t xml:space="preserve"> |</w:t>
      </w:r>
    </w:p>
    <w:p w14:paraId="058C68D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in-octets</w:t>
      </w:r>
      <w:proofErr w:type="gramEnd"/>
      <w:r w:rsidRPr="0020390D">
        <w:rPr>
          <w:rFonts w:ascii="Courier New" w:hAnsi="Courier New" w:cs="Courier New"/>
        </w:rPr>
        <w:t xml:space="preserve">                            | </w:t>
      </w:r>
      <w:proofErr w:type="spellStart"/>
      <w:r w:rsidRPr="0020390D">
        <w:rPr>
          <w:rFonts w:ascii="Courier New" w:hAnsi="Courier New" w:cs="Courier New"/>
        </w:rPr>
        <w:t>ifHCInOctets</w:t>
      </w:r>
      <w:proofErr w:type="spellEnd"/>
      <w:r w:rsidRPr="0020390D">
        <w:rPr>
          <w:rFonts w:ascii="Courier New" w:hAnsi="Courier New" w:cs="Courier New"/>
        </w:rPr>
        <w:t xml:space="preserve">               |</w:t>
      </w:r>
    </w:p>
    <w:p w14:paraId="769E6A2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in-unicast-</w:t>
      </w:r>
      <w:proofErr w:type="spellStart"/>
      <w:r w:rsidRPr="0020390D">
        <w:rPr>
          <w:rFonts w:ascii="Courier New" w:hAnsi="Courier New" w:cs="Courier New"/>
        </w:rPr>
        <w:t>pkts</w:t>
      </w:r>
      <w:proofErr w:type="spellEnd"/>
      <w:proofErr w:type="gramEnd"/>
      <w:r w:rsidRPr="0020390D">
        <w:rPr>
          <w:rFonts w:ascii="Courier New" w:hAnsi="Courier New" w:cs="Courier New"/>
        </w:rPr>
        <w:t xml:space="preserve">                      | </w:t>
      </w:r>
      <w:proofErr w:type="spellStart"/>
      <w:r w:rsidRPr="0020390D">
        <w:rPr>
          <w:rFonts w:ascii="Courier New" w:hAnsi="Courier New" w:cs="Courier New"/>
        </w:rPr>
        <w:t>ifHCInUcastPkts</w:t>
      </w:r>
      <w:proofErr w:type="spellEnd"/>
      <w:r w:rsidRPr="0020390D">
        <w:rPr>
          <w:rFonts w:ascii="Courier New" w:hAnsi="Courier New" w:cs="Courier New"/>
        </w:rPr>
        <w:t xml:space="preserve">            |</w:t>
      </w:r>
    </w:p>
    <w:p w14:paraId="365B2B8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in-broadcast-</w:t>
      </w:r>
      <w:proofErr w:type="spellStart"/>
      <w:r w:rsidRPr="0020390D">
        <w:rPr>
          <w:rFonts w:ascii="Courier New" w:hAnsi="Courier New" w:cs="Courier New"/>
        </w:rPr>
        <w:t>pkts</w:t>
      </w:r>
      <w:proofErr w:type="spellEnd"/>
      <w:proofErr w:type="gramEnd"/>
      <w:r w:rsidRPr="0020390D">
        <w:rPr>
          <w:rFonts w:ascii="Courier New" w:hAnsi="Courier New" w:cs="Courier New"/>
        </w:rPr>
        <w:t xml:space="preserve">     </w:t>
      </w:r>
      <w:r w:rsidRPr="0020390D">
        <w:rPr>
          <w:rFonts w:ascii="Courier New" w:hAnsi="Courier New" w:cs="Courier New"/>
        </w:rPr>
        <w:t xml:space="preserve">               | </w:t>
      </w:r>
      <w:proofErr w:type="spellStart"/>
      <w:r w:rsidRPr="0020390D">
        <w:rPr>
          <w:rFonts w:ascii="Courier New" w:hAnsi="Courier New" w:cs="Courier New"/>
        </w:rPr>
        <w:t>ifHCInBroadcastPkts</w:t>
      </w:r>
      <w:proofErr w:type="spellEnd"/>
      <w:r w:rsidRPr="0020390D">
        <w:rPr>
          <w:rFonts w:ascii="Courier New" w:hAnsi="Courier New" w:cs="Courier New"/>
        </w:rPr>
        <w:t xml:space="preserve">        |</w:t>
      </w:r>
    </w:p>
    <w:p w14:paraId="62A2312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in-multicast-</w:t>
      </w:r>
      <w:proofErr w:type="spellStart"/>
      <w:r w:rsidRPr="0020390D">
        <w:rPr>
          <w:rFonts w:ascii="Courier New" w:hAnsi="Courier New" w:cs="Courier New"/>
        </w:rPr>
        <w:t>pkts</w:t>
      </w:r>
      <w:proofErr w:type="spellEnd"/>
      <w:proofErr w:type="gramEnd"/>
      <w:r w:rsidRPr="0020390D">
        <w:rPr>
          <w:rFonts w:ascii="Courier New" w:hAnsi="Courier New" w:cs="Courier New"/>
        </w:rPr>
        <w:t xml:space="preserve">                    | </w:t>
      </w:r>
      <w:proofErr w:type="spellStart"/>
      <w:r w:rsidRPr="0020390D">
        <w:rPr>
          <w:rFonts w:ascii="Courier New" w:hAnsi="Courier New" w:cs="Courier New"/>
        </w:rPr>
        <w:t>ifHCInMulticastPkts</w:t>
      </w:r>
      <w:proofErr w:type="spellEnd"/>
      <w:r w:rsidRPr="0020390D">
        <w:rPr>
          <w:rFonts w:ascii="Courier New" w:hAnsi="Courier New" w:cs="Courier New"/>
        </w:rPr>
        <w:t xml:space="preserve">        |</w:t>
      </w:r>
    </w:p>
    <w:p w14:paraId="0344DE8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in-discards</w:t>
      </w:r>
      <w:proofErr w:type="gramEnd"/>
      <w:r w:rsidRPr="0020390D">
        <w:rPr>
          <w:rFonts w:ascii="Courier New" w:hAnsi="Courier New" w:cs="Courier New"/>
        </w:rPr>
        <w:t xml:space="preserve">                          | </w:t>
      </w:r>
      <w:proofErr w:type="spellStart"/>
      <w:r w:rsidRPr="0020390D">
        <w:rPr>
          <w:rFonts w:ascii="Courier New" w:hAnsi="Courier New" w:cs="Courier New"/>
        </w:rPr>
        <w:t>ifInDiscards</w:t>
      </w:r>
      <w:proofErr w:type="spellEnd"/>
      <w:r w:rsidRPr="0020390D">
        <w:rPr>
          <w:rFonts w:ascii="Courier New" w:hAnsi="Courier New" w:cs="Courier New"/>
        </w:rPr>
        <w:t xml:space="preserve">               |</w:t>
      </w:r>
    </w:p>
    <w:p w14:paraId="041A3C8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in-errors</w:t>
      </w:r>
      <w:proofErr w:type="gramEnd"/>
      <w:r w:rsidRPr="0020390D">
        <w:rPr>
          <w:rFonts w:ascii="Courier New" w:hAnsi="Courier New" w:cs="Courier New"/>
        </w:rPr>
        <w:t xml:space="preserve">                            | </w:t>
      </w:r>
      <w:proofErr w:type="spellStart"/>
      <w:r w:rsidRPr="0020390D">
        <w:rPr>
          <w:rFonts w:ascii="Courier New" w:hAnsi="Courier New" w:cs="Courier New"/>
        </w:rPr>
        <w:t>ifInErrors</w:t>
      </w:r>
      <w:proofErr w:type="spellEnd"/>
      <w:r w:rsidRPr="0020390D">
        <w:rPr>
          <w:rFonts w:ascii="Courier New" w:hAnsi="Courier New" w:cs="Courier New"/>
        </w:rPr>
        <w:t xml:space="preserve">          </w:t>
      </w:r>
      <w:r w:rsidRPr="0020390D">
        <w:rPr>
          <w:rFonts w:ascii="Courier New" w:hAnsi="Courier New" w:cs="Courier New"/>
        </w:rPr>
        <w:t xml:space="preserve">       |</w:t>
      </w:r>
    </w:p>
    <w:p w14:paraId="7D90220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in-unknown-</w:t>
      </w:r>
      <w:proofErr w:type="spellStart"/>
      <w:r w:rsidRPr="0020390D">
        <w:rPr>
          <w:rFonts w:ascii="Courier New" w:hAnsi="Courier New" w:cs="Courier New"/>
        </w:rPr>
        <w:t>protos</w:t>
      </w:r>
      <w:proofErr w:type="spellEnd"/>
      <w:proofErr w:type="gramEnd"/>
      <w:r w:rsidRPr="0020390D">
        <w:rPr>
          <w:rFonts w:ascii="Courier New" w:hAnsi="Courier New" w:cs="Courier New"/>
        </w:rPr>
        <w:t xml:space="preserve">                    | </w:t>
      </w:r>
      <w:proofErr w:type="spellStart"/>
      <w:r w:rsidRPr="0020390D">
        <w:rPr>
          <w:rFonts w:ascii="Courier New" w:hAnsi="Courier New" w:cs="Courier New"/>
        </w:rPr>
        <w:t>ifInUnknownProtos</w:t>
      </w:r>
      <w:proofErr w:type="spellEnd"/>
      <w:r w:rsidRPr="0020390D">
        <w:rPr>
          <w:rFonts w:ascii="Courier New" w:hAnsi="Courier New" w:cs="Courier New"/>
        </w:rPr>
        <w:t xml:space="preserve">          |</w:t>
      </w:r>
    </w:p>
    <w:p w14:paraId="1D76D02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out-octets</w:t>
      </w:r>
      <w:proofErr w:type="gramEnd"/>
      <w:r w:rsidRPr="0020390D">
        <w:rPr>
          <w:rFonts w:ascii="Courier New" w:hAnsi="Courier New" w:cs="Courier New"/>
        </w:rPr>
        <w:t xml:space="preserve">                           | </w:t>
      </w:r>
      <w:proofErr w:type="spellStart"/>
      <w:r w:rsidRPr="0020390D">
        <w:rPr>
          <w:rFonts w:ascii="Courier New" w:hAnsi="Courier New" w:cs="Courier New"/>
        </w:rPr>
        <w:t>ifHCOutOctets</w:t>
      </w:r>
      <w:proofErr w:type="spellEnd"/>
      <w:r w:rsidRPr="0020390D">
        <w:rPr>
          <w:rFonts w:ascii="Courier New" w:hAnsi="Courier New" w:cs="Courier New"/>
        </w:rPr>
        <w:t xml:space="preserve">              |</w:t>
      </w:r>
    </w:p>
    <w:p w14:paraId="721C8D3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out-unicast-</w:t>
      </w:r>
      <w:proofErr w:type="spellStart"/>
      <w:r w:rsidRPr="0020390D">
        <w:rPr>
          <w:rFonts w:ascii="Courier New" w:hAnsi="Courier New" w:cs="Courier New"/>
        </w:rPr>
        <w:t>pkts</w:t>
      </w:r>
      <w:proofErr w:type="spellEnd"/>
      <w:proofErr w:type="gramEnd"/>
      <w:r w:rsidRPr="0020390D">
        <w:rPr>
          <w:rFonts w:ascii="Courier New" w:hAnsi="Courier New" w:cs="Courier New"/>
        </w:rPr>
        <w:t xml:space="preserve">                     | </w:t>
      </w:r>
      <w:proofErr w:type="spellStart"/>
      <w:r w:rsidRPr="0020390D">
        <w:rPr>
          <w:rFonts w:ascii="Courier New" w:hAnsi="Courier New" w:cs="Courier New"/>
        </w:rPr>
        <w:t>ifHCOutUcastPkts</w:t>
      </w:r>
      <w:proofErr w:type="spellEnd"/>
      <w:r w:rsidRPr="0020390D">
        <w:rPr>
          <w:rFonts w:ascii="Courier New" w:hAnsi="Courier New" w:cs="Courier New"/>
        </w:rPr>
        <w:t xml:space="preserve">           |</w:t>
      </w:r>
    </w:p>
    <w:p w14:paraId="4C63168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out-broadcast-</w:t>
      </w:r>
      <w:proofErr w:type="spellStart"/>
      <w:r w:rsidRPr="0020390D">
        <w:rPr>
          <w:rFonts w:ascii="Courier New" w:hAnsi="Courier New" w:cs="Courier New"/>
        </w:rPr>
        <w:t>pkts</w:t>
      </w:r>
      <w:proofErr w:type="spellEnd"/>
      <w:proofErr w:type="gramEnd"/>
      <w:r w:rsidRPr="0020390D">
        <w:rPr>
          <w:rFonts w:ascii="Courier New" w:hAnsi="Courier New" w:cs="Courier New"/>
        </w:rPr>
        <w:t xml:space="preserve">     </w:t>
      </w:r>
      <w:r w:rsidRPr="0020390D">
        <w:rPr>
          <w:rFonts w:ascii="Courier New" w:hAnsi="Courier New" w:cs="Courier New"/>
        </w:rPr>
        <w:t xml:space="preserve">              | </w:t>
      </w:r>
      <w:proofErr w:type="spellStart"/>
      <w:r w:rsidRPr="0020390D">
        <w:rPr>
          <w:rFonts w:ascii="Courier New" w:hAnsi="Courier New" w:cs="Courier New"/>
        </w:rPr>
        <w:t>ifHCOutBroadcastPkts</w:t>
      </w:r>
      <w:proofErr w:type="spellEnd"/>
      <w:r w:rsidRPr="0020390D">
        <w:rPr>
          <w:rFonts w:ascii="Courier New" w:hAnsi="Courier New" w:cs="Courier New"/>
        </w:rPr>
        <w:t xml:space="preserve">       |</w:t>
      </w:r>
    </w:p>
    <w:p w14:paraId="106524D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out-multicast-</w:t>
      </w:r>
      <w:proofErr w:type="spellStart"/>
      <w:r w:rsidRPr="0020390D">
        <w:rPr>
          <w:rFonts w:ascii="Courier New" w:hAnsi="Courier New" w:cs="Courier New"/>
        </w:rPr>
        <w:t>pkts</w:t>
      </w:r>
      <w:proofErr w:type="spellEnd"/>
      <w:proofErr w:type="gramEnd"/>
      <w:r w:rsidRPr="0020390D">
        <w:rPr>
          <w:rFonts w:ascii="Courier New" w:hAnsi="Courier New" w:cs="Courier New"/>
        </w:rPr>
        <w:t xml:space="preserve">                   | </w:t>
      </w:r>
      <w:proofErr w:type="spellStart"/>
      <w:r w:rsidRPr="0020390D">
        <w:rPr>
          <w:rFonts w:ascii="Courier New" w:hAnsi="Courier New" w:cs="Courier New"/>
        </w:rPr>
        <w:t>ifHCOutMulticastPkts</w:t>
      </w:r>
      <w:proofErr w:type="spellEnd"/>
      <w:r w:rsidRPr="0020390D">
        <w:rPr>
          <w:rFonts w:ascii="Courier New" w:hAnsi="Courier New" w:cs="Courier New"/>
        </w:rPr>
        <w:t xml:space="preserve">       |</w:t>
      </w:r>
    </w:p>
    <w:p w14:paraId="134260F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out-discards                         | </w:t>
      </w:r>
      <w:proofErr w:type="spellStart"/>
      <w:r w:rsidRPr="0020390D">
        <w:rPr>
          <w:rFonts w:ascii="Courier New" w:hAnsi="Courier New" w:cs="Courier New"/>
        </w:rPr>
        <w:t>ifOutDiscards</w:t>
      </w:r>
      <w:proofErr w:type="spellEnd"/>
      <w:r w:rsidRPr="0020390D">
        <w:rPr>
          <w:rFonts w:ascii="Courier New" w:hAnsi="Courier New" w:cs="Courier New"/>
        </w:rPr>
        <w:t xml:space="preserve">              |</w:t>
      </w:r>
    </w:p>
    <w:p w14:paraId="748E7A9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| </w:t>
      </w:r>
      <w:proofErr w:type="gramStart"/>
      <w:r w:rsidRPr="0020390D">
        <w:rPr>
          <w:rFonts w:ascii="Courier New" w:hAnsi="Courier New" w:cs="Courier New"/>
        </w:rPr>
        <w:t>out-errors</w:t>
      </w:r>
      <w:proofErr w:type="gramEnd"/>
      <w:r w:rsidRPr="0020390D">
        <w:rPr>
          <w:rFonts w:ascii="Courier New" w:hAnsi="Courier New" w:cs="Courier New"/>
        </w:rPr>
        <w:t xml:space="preserve">                           | </w:t>
      </w:r>
      <w:proofErr w:type="spellStart"/>
      <w:r w:rsidRPr="0020390D">
        <w:rPr>
          <w:rFonts w:ascii="Courier New" w:hAnsi="Courier New" w:cs="Courier New"/>
        </w:rPr>
        <w:t>ifOutErrors</w:t>
      </w:r>
      <w:proofErr w:type="spellEnd"/>
      <w:r w:rsidRPr="0020390D">
        <w:rPr>
          <w:rFonts w:ascii="Courier New" w:hAnsi="Courier New" w:cs="Courier New"/>
        </w:rPr>
        <w:t xml:space="preserve">          </w:t>
      </w:r>
      <w:r w:rsidRPr="0020390D">
        <w:rPr>
          <w:rFonts w:ascii="Courier New" w:hAnsi="Courier New" w:cs="Courier New"/>
        </w:rPr>
        <w:t xml:space="preserve">      |</w:t>
      </w:r>
    </w:p>
    <w:p w14:paraId="19018F5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+--------------------------------------+----------------------------+</w:t>
      </w:r>
    </w:p>
    <w:p w14:paraId="6BE4644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3E6EA2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</w:t>
      </w:r>
      <w:moveFromRangeStart w:id="41" w:author="BOUCADAIR Mohamed TGI/OLN" w:date="2021-06-17T07:58:00Z" w:name="move74809127"/>
      <w:moveFrom w:id="42" w:author="BOUCADAIR Mohamed TGI/OLN" w:date="2021-06-17T07:58:00Z">
        <w:r w:rsidRPr="0020390D" w:rsidDel="0035617C">
          <w:rPr>
            <w:rFonts w:ascii="Courier New" w:hAnsi="Courier New" w:cs="Courier New"/>
          </w:rPr>
          <w:t>YANG Data Nodes and Related IF-MIB Objects</w:t>
        </w:r>
      </w:moveFrom>
      <w:moveFromRangeEnd w:id="41"/>
    </w:p>
    <w:p w14:paraId="3CB2B52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EDCC68E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43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  <w:r w:rsidRPr="0020390D">
        <w:rPr>
          <w:rFonts w:ascii="Courier New" w:hAnsi="Courier New" w:cs="Courier New"/>
        </w:rPr>
        <w:t xml:space="preserve">                                 </w:t>
      </w:r>
      <w:r w:rsidRPr="0035617C">
        <w:rPr>
          <w:rFonts w:ascii="Courier New" w:hAnsi="Courier New" w:cs="Courier New"/>
          <w:rPrChange w:id="44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  <w:t>Figure 1</w:t>
      </w:r>
      <w:ins w:id="45" w:author="BOUCADAIR Mohamed TGI/OLN" w:date="2021-06-17T07:58:00Z">
        <w:r w:rsidR="0035617C" w:rsidRPr="0035617C">
          <w:rPr>
            <w:rFonts w:ascii="Courier New" w:hAnsi="Courier New" w:cs="Courier New"/>
          </w:rPr>
          <w:t xml:space="preserve"> </w:t>
        </w:r>
      </w:ins>
      <w:moveToRangeStart w:id="46" w:author="BOUCADAIR Mohamed TGI/OLN" w:date="2021-06-17T07:58:00Z" w:name="move74809127"/>
      <w:moveTo w:id="47" w:author="BOUCADAIR Mohamed TGI/OLN" w:date="2021-06-17T07:58:00Z">
        <w:r w:rsidR="0035617C" w:rsidRPr="0020390D">
          <w:rPr>
            <w:rFonts w:ascii="Courier New" w:hAnsi="Courier New" w:cs="Courier New"/>
          </w:rPr>
          <w:t>YANG Data Nodes and Related IF-MIB Objects</w:t>
        </w:r>
      </w:moveTo>
      <w:moveToRangeEnd w:id="46"/>
    </w:p>
    <w:p w14:paraId="66B9F533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48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</w:p>
    <w:p w14:paraId="0700878A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49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</w:p>
    <w:p w14:paraId="3A5C5CB9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50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</w:p>
    <w:p w14:paraId="045E09C4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51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</w:p>
    <w:p w14:paraId="26A94E8A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52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</w:p>
    <w:p w14:paraId="4836CFA9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53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</w:p>
    <w:p w14:paraId="79C963D4" w14:textId="77777777" w:rsidR="00000000" w:rsidRPr="0035617C" w:rsidRDefault="00E6293F" w:rsidP="0020390D">
      <w:pPr>
        <w:pStyle w:val="Textebrut"/>
        <w:rPr>
          <w:rFonts w:ascii="Courier New" w:hAnsi="Courier New" w:cs="Courier New"/>
          <w:rPrChange w:id="54" w:author="BOUCADAIR Mohamed TGI/OLN" w:date="2021-06-17T07:58:00Z">
            <w:rPr>
              <w:rFonts w:ascii="Courier New" w:hAnsi="Courier New" w:cs="Courier New"/>
              <w:lang w:val="fr-FR"/>
            </w:rPr>
          </w:rPrChange>
        </w:rPr>
      </w:pPr>
    </w:p>
    <w:p w14:paraId="3E07A943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Liu, et al.             Expires </w:t>
      </w:r>
      <w:proofErr w:type="spellStart"/>
      <w:r w:rsidRPr="007D3AD6">
        <w:rPr>
          <w:rFonts w:ascii="Courier New" w:hAnsi="Courier New" w:cs="Courier New"/>
          <w:lang w:val="fr-FR"/>
        </w:rPr>
        <w:t>December</w:t>
      </w:r>
      <w:proofErr w:type="spellEnd"/>
      <w:r w:rsidRPr="007D3AD6">
        <w:rPr>
          <w:rFonts w:ascii="Courier New" w:hAnsi="Courier New" w:cs="Courier New"/>
          <w:lang w:val="fr-FR"/>
        </w:rPr>
        <w:t xml:space="preserve"> 18, 2021               [</w:t>
      </w:r>
      <w:r w:rsidRPr="007D3AD6">
        <w:rPr>
          <w:rFonts w:ascii="Courier New" w:hAnsi="Courier New" w:cs="Courier New"/>
          <w:lang w:val="fr-FR"/>
        </w:rPr>
        <w:t>Page 3]</w:t>
      </w:r>
    </w:p>
    <w:p w14:paraId="46F542E3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br w:type="page"/>
      </w:r>
    </w:p>
    <w:p w14:paraId="4A13C63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lastRenderedPageBreak/>
        <w:t xml:space="preserve">Internet-Draft      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for P2P interface            June 2021</w:t>
      </w:r>
    </w:p>
    <w:p w14:paraId="73A9392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E03487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EFFE44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4.  Interface Stack Table for P2P Interface Type</w:t>
      </w:r>
    </w:p>
    <w:p w14:paraId="59E4887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F5380C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P2P interface type is a kind of point-to-point circuit type.  P2P</w:t>
      </w:r>
    </w:p>
    <w:p w14:paraId="317FA2A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interface</w:t>
      </w:r>
      <w:proofErr w:type="gramEnd"/>
      <w:r w:rsidRPr="0020390D">
        <w:rPr>
          <w:rFonts w:ascii="Courier New" w:hAnsi="Courier New" w:cs="Courier New"/>
        </w:rPr>
        <w:t xml:space="preserve"> higher layer should be network layer "</w:t>
      </w:r>
      <w:proofErr w:type="spellStart"/>
      <w:r w:rsidRPr="0020390D">
        <w:rPr>
          <w:rFonts w:ascii="Courier New" w:hAnsi="Courier New" w:cs="Courier New"/>
        </w:rPr>
        <w:t>i</w:t>
      </w:r>
      <w:r w:rsidRPr="0020390D">
        <w:rPr>
          <w:rFonts w:ascii="Courier New" w:hAnsi="Courier New" w:cs="Courier New"/>
        </w:rPr>
        <w:t>pForward</w:t>
      </w:r>
      <w:proofErr w:type="spellEnd"/>
      <w:r w:rsidRPr="0020390D">
        <w:rPr>
          <w:rFonts w:ascii="Courier New" w:hAnsi="Courier New" w:cs="Courier New"/>
        </w:rPr>
        <w:t>" (defined</w:t>
      </w:r>
    </w:p>
    <w:p w14:paraId="088F335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in</w:t>
      </w:r>
      <w:proofErr w:type="gramEnd"/>
      <w:r w:rsidRPr="0020390D">
        <w:rPr>
          <w:rFonts w:ascii="Courier New" w:hAnsi="Courier New" w:cs="Courier New"/>
        </w:rPr>
        <w:t xml:space="preserve"> IANA [6]) to run routing protocol, P2P interface lower layer is</w:t>
      </w:r>
    </w:p>
    <w:p w14:paraId="78B1483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link</w:t>
      </w:r>
      <w:proofErr w:type="gramEnd"/>
      <w:r w:rsidRPr="0020390D">
        <w:rPr>
          <w:rFonts w:ascii="Courier New" w:hAnsi="Courier New" w:cs="Courier New"/>
        </w:rPr>
        <w:t xml:space="preserve"> data layer "</w:t>
      </w:r>
      <w:proofErr w:type="spellStart"/>
      <w:r w:rsidRPr="0020390D">
        <w:rPr>
          <w:rFonts w:ascii="Courier New" w:hAnsi="Courier New" w:cs="Courier New"/>
        </w:rPr>
        <w:t>ethernetCsmacd</w:t>
      </w:r>
      <w:proofErr w:type="spellEnd"/>
      <w:r w:rsidRPr="0020390D">
        <w:rPr>
          <w:rFonts w:ascii="Courier New" w:hAnsi="Courier New" w:cs="Courier New"/>
        </w:rPr>
        <w:t>" (defined in IANA).</w:t>
      </w:r>
    </w:p>
    <w:p w14:paraId="442BC43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E12426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P2P interface type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</w:t>
      </w:r>
      <w:commentRangeStart w:id="55"/>
      <w:r w:rsidRPr="0020390D">
        <w:rPr>
          <w:rFonts w:ascii="Courier New" w:hAnsi="Courier New" w:cs="Courier New"/>
        </w:rPr>
        <w:t>should be define</w:t>
      </w:r>
      <w:ins w:id="56" w:author="BOUCADAIR Mohamed TGI/OLN" w:date="2021-06-17T07:59:00Z">
        <w:r w:rsidR="0035617C">
          <w:rPr>
            <w:rFonts w:ascii="Courier New" w:hAnsi="Courier New" w:cs="Courier New"/>
          </w:rPr>
          <w:t>d</w:t>
        </w:r>
      </w:ins>
      <w:r w:rsidRPr="0020390D">
        <w:rPr>
          <w:rFonts w:ascii="Courier New" w:hAnsi="Courier New" w:cs="Courier New"/>
        </w:rPr>
        <w:t xml:space="preserve"> as</w:t>
      </w:r>
      <w:commentRangeEnd w:id="55"/>
      <w:r w:rsidR="0035617C">
        <w:rPr>
          <w:rStyle w:val="Marquedecommentaire"/>
          <w:rFonts w:asciiTheme="minorHAnsi" w:hAnsiTheme="minorHAnsi"/>
        </w:rPr>
        <w:commentReference w:id="55"/>
      </w:r>
      <w:r w:rsidRPr="0020390D">
        <w:rPr>
          <w:rFonts w:ascii="Courier New" w:hAnsi="Courier New" w:cs="Courier New"/>
        </w:rPr>
        <w:t>:</w:t>
      </w:r>
    </w:p>
    <w:p w14:paraId="7D8B130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B66060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&lt;</w:t>
      </w:r>
      <w:proofErr w:type="gramStart"/>
      <w:r w:rsidRPr="0020390D">
        <w:rPr>
          <w:rFonts w:ascii="Courier New" w:hAnsi="Courier New" w:cs="Courier New"/>
        </w:rPr>
        <w:t>interface</w:t>
      </w:r>
      <w:proofErr w:type="gramEnd"/>
      <w:r w:rsidRPr="0020390D">
        <w:rPr>
          <w:rFonts w:ascii="Courier New" w:hAnsi="Courier New" w:cs="Courier New"/>
        </w:rPr>
        <w:t>&gt;</w:t>
      </w:r>
    </w:p>
    <w:p w14:paraId="7402189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</w:t>
      </w:r>
      <w:r w:rsidRPr="0020390D">
        <w:rPr>
          <w:rFonts w:ascii="Courier New" w:hAnsi="Courier New" w:cs="Courier New"/>
        </w:rPr>
        <w:t>&lt;</w:t>
      </w:r>
      <w:proofErr w:type="gramStart"/>
      <w:r w:rsidRPr="0020390D">
        <w:rPr>
          <w:rFonts w:ascii="Courier New" w:hAnsi="Courier New" w:cs="Courier New"/>
        </w:rPr>
        <w:t>name&gt;</w:t>
      </w:r>
      <w:proofErr w:type="spellStart"/>
      <w:proofErr w:type="gramEnd"/>
      <w:r w:rsidRPr="0020390D">
        <w:rPr>
          <w:rFonts w:ascii="Courier New" w:hAnsi="Courier New" w:cs="Courier New"/>
        </w:rPr>
        <w:t>isis_int</w:t>
      </w:r>
      <w:proofErr w:type="spellEnd"/>
      <w:r w:rsidRPr="0020390D">
        <w:rPr>
          <w:rFonts w:ascii="Courier New" w:hAnsi="Courier New" w:cs="Courier New"/>
        </w:rPr>
        <w:t>&lt;/name&gt;</w:t>
      </w:r>
    </w:p>
    <w:p w14:paraId="0F75BE0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gramStart"/>
      <w:r w:rsidRPr="0020390D">
        <w:rPr>
          <w:rFonts w:ascii="Courier New" w:hAnsi="Courier New" w:cs="Courier New"/>
        </w:rPr>
        <w:t>type&gt;</w:t>
      </w:r>
      <w:proofErr w:type="spellStart"/>
      <w:proofErr w:type="gramEnd"/>
      <w:r w:rsidRPr="0020390D">
        <w:rPr>
          <w:rFonts w:ascii="Courier New" w:hAnsi="Courier New" w:cs="Courier New"/>
        </w:rPr>
        <w:t>ianaift:ipForward</w:t>
      </w:r>
      <w:proofErr w:type="spellEnd"/>
      <w:r w:rsidRPr="0020390D">
        <w:rPr>
          <w:rFonts w:ascii="Courier New" w:hAnsi="Courier New" w:cs="Courier New"/>
        </w:rPr>
        <w:t>&lt;/type&gt;</w:t>
      </w:r>
    </w:p>
    <w:p w14:paraId="330811D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&lt;/interface&gt;</w:t>
      </w:r>
    </w:p>
    <w:p w14:paraId="57A17C9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936512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&lt;</w:t>
      </w:r>
      <w:proofErr w:type="gramStart"/>
      <w:r w:rsidRPr="0020390D">
        <w:rPr>
          <w:rFonts w:ascii="Courier New" w:hAnsi="Courier New" w:cs="Courier New"/>
        </w:rPr>
        <w:t>interface</w:t>
      </w:r>
      <w:proofErr w:type="gramEnd"/>
      <w:r w:rsidRPr="0020390D">
        <w:rPr>
          <w:rFonts w:ascii="Courier New" w:hAnsi="Courier New" w:cs="Courier New"/>
        </w:rPr>
        <w:t>&gt;</w:t>
      </w:r>
    </w:p>
    <w:p w14:paraId="63D40EE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gramStart"/>
      <w:r w:rsidRPr="0020390D">
        <w:rPr>
          <w:rFonts w:ascii="Courier New" w:hAnsi="Courier New" w:cs="Courier New"/>
        </w:rPr>
        <w:t>name&gt;</w:t>
      </w:r>
      <w:proofErr w:type="gramEnd"/>
      <w:r w:rsidRPr="0020390D">
        <w:rPr>
          <w:rFonts w:ascii="Courier New" w:hAnsi="Courier New" w:cs="Courier New"/>
        </w:rPr>
        <w:t>eth1&lt;/name&gt;</w:t>
      </w:r>
    </w:p>
    <w:p w14:paraId="594C5D3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gramStart"/>
      <w:r w:rsidRPr="0020390D">
        <w:rPr>
          <w:rFonts w:ascii="Courier New" w:hAnsi="Courier New" w:cs="Courier New"/>
        </w:rPr>
        <w:t>type&gt;</w:t>
      </w:r>
      <w:proofErr w:type="spellStart"/>
      <w:proofErr w:type="gramEnd"/>
      <w:r w:rsidRPr="0020390D">
        <w:rPr>
          <w:rFonts w:ascii="Courier New" w:hAnsi="Courier New" w:cs="Courier New"/>
        </w:rPr>
        <w:t>ianaift:ethernetCsmacd</w:t>
      </w:r>
      <w:proofErr w:type="spellEnd"/>
      <w:r w:rsidRPr="0020390D">
        <w:rPr>
          <w:rFonts w:ascii="Courier New" w:hAnsi="Courier New" w:cs="Courier New"/>
        </w:rPr>
        <w:t>&lt;/type&gt;</w:t>
      </w:r>
    </w:p>
    <w:p w14:paraId="61A070F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</w:t>
      </w:r>
      <w:r w:rsidRPr="0020390D">
        <w:rPr>
          <w:rFonts w:ascii="Courier New" w:hAnsi="Courier New" w:cs="Courier New"/>
        </w:rPr>
        <w:t xml:space="preserve">   &lt;/interface&gt;</w:t>
      </w:r>
    </w:p>
    <w:p w14:paraId="631A0B0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9268CF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&lt;</w:t>
      </w:r>
      <w:proofErr w:type="gramStart"/>
      <w:r w:rsidRPr="0020390D">
        <w:rPr>
          <w:rFonts w:ascii="Courier New" w:hAnsi="Courier New" w:cs="Courier New"/>
        </w:rPr>
        <w:t>interface</w:t>
      </w:r>
      <w:proofErr w:type="gramEnd"/>
      <w:r w:rsidRPr="0020390D">
        <w:rPr>
          <w:rFonts w:ascii="Courier New" w:hAnsi="Courier New" w:cs="Courier New"/>
        </w:rPr>
        <w:t>&gt;</w:t>
      </w:r>
    </w:p>
    <w:p w14:paraId="56FBF0F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gramStart"/>
      <w:r w:rsidRPr="0020390D">
        <w:rPr>
          <w:rFonts w:ascii="Courier New" w:hAnsi="Courier New" w:cs="Courier New"/>
        </w:rPr>
        <w:t>name&gt;</w:t>
      </w:r>
      <w:proofErr w:type="gramEnd"/>
      <w:r w:rsidRPr="0020390D">
        <w:rPr>
          <w:rFonts w:ascii="Courier New" w:hAnsi="Courier New" w:cs="Courier New"/>
        </w:rPr>
        <w:t>p2p&lt;/name&gt;</w:t>
      </w:r>
    </w:p>
    <w:p w14:paraId="1A584E4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gramStart"/>
      <w:r w:rsidRPr="0020390D">
        <w:rPr>
          <w:rFonts w:ascii="Courier New" w:hAnsi="Courier New" w:cs="Courier New"/>
        </w:rPr>
        <w:t>type&gt;</w:t>
      </w:r>
      <w:proofErr w:type="gramEnd"/>
      <w:r w:rsidRPr="0020390D">
        <w:rPr>
          <w:rFonts w:ascii="Courier New" w:hAnsi="Courier New" w:cs="Courier New"/>
        </w:rPr>
        <w:t>ianaift:p2pOverLan&lt;/type&gt;</w:t>
      </w:r>
    </w:p>
    <w:p w14:paraId="48C0FBF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&lt;higher-layer-if&gt;</w:t>
      </w:r>
      <w:proofErr w:type="spellStart"/>
      <w:r w:rsidRPr="0020390D">
        <w:rPr>
          <w:rFonts w:ascii="Courier New" w:hAnsi="Courier New" w:cs="Courier New"/>
        </w:rPr>
        <w:t>isis_int</w:t>
      </w:r>
      <w:proofErr w:type="spellEnd"/>
      <w:r w:rsidRPr="0020390D">
        <w:rPr>
          <w:rFonts w:ascii="Courier New" w:hAnsi="Courier New" w:cs="Courier New"/>
        </w:rPr>
        <w:t>&lt;/higher-layer-if&gt;</w:t>
      </w:r>
    </w:p>
    <w:p w14:paraId="2E8F600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&lt;lower-layer-if&gt;eth1&lt;/lowe</w:t>
      </w:r>
      <w:r w:rsidRPr="0020390D">
        <w:rPr>
          <w:rFonts w:ascii="Courier New" w:hAnsi="Courier New" w:cs="Courier New"/>
        </w:rPr>
        <w:t>r-layer-if&gt;</w:t>
      </w:r>
    </w:p>
    <w:p w14:paraId="4D643EA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gramStart"/>
      <w:r w:rsidRPr="0020390D">
        <w:rPr>
          <w:rFonts w:ascii="Courier New" w:hAnsi="Courier New" w:cs="Courier New"/>
        </w:rPr>
        <w:t>enabled&gt;</w:t>
      </w:r>
      <w:proofErr w:type="gramEnd"/>
      <w:r w:rsidRPr="0020390D">
        <w:rPr>
          <w:rFonts w:ascii="Courier New" w:hAnsi="Courier New" w:cs="Courier New"/>
        </w:rPr>
        <w:t>false&lt;/enabled&gt;</w:t>
      </w:r>
    </w:p>
    <w:p w14:paraId="19C3FFB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&lt;admin-status&gt;down&lt;/admin-status&gt;</w:t>
      </w:r>
    </w:p>
    <w:p w14:paraId="0F358C5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spellStart"/>
      <w:r w:rsidRPr="0020390D">
        <w:rPr>
          <w:rFonts w:ascii="Courier New" w:hAnsi="Courier New" w:cs="Courier New"/>
        </w:rPr>
        <w:t>oper</w:t>
      </w:r>
      <w:proofErr w:type="spellEnd"/>
      <w:r w:rsidRPr="0020390D">
        <w:rPr>
          <w:rFonts w:ascii="Courier New" w:hAnsi="Courier New" w:cs="Courier New"/>
        </w:rPr>
        <w:t>-status&gt;down&lt;/</w:t>
      </w:r>
      <w:proofErr w:type="spellStart"/>
      <w:r w:rsidRPr="0020390D">
        <w:rPr>
          <w:rFonts w:ascii="Courier New" w:hAnsi="Courier New" w:cs="Courier New"/>
        </w:rPr>
        <w:t>oper</w:t>
      </w:r>
      <w:proofErr w:type="spellEnd"/>
      <w:r w:rsidRPr="0020390D">
        <w:rPr>
          <w:rFonts w:ascii="Courier New" w:hAnsi="Courier New" w:cs="Courier New"/>
        </w:rPr>
        <w:t>-status&gt;</w:t>
      </w:r>
    </w:p>
    <w:p w14:paraId="145580F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</w:t>
      </w:r>
      <w:proofErr w:type="gramStart"/>
      <w:r w:rsidRPr="0020390D">
        <w:rPr>
          <w:rFonts w:ascii="Courier New" w:hAnsi="Courier New" w:cs="Courier New"/>
        </w:rPr>
        <w:t>statistics</w:t>
      </w:r>
      <w:proofErr w:type="gramEnd"/>
      <w:r w:rsidRPr="0020390D">
        <w:rPr>
          <w:rFonts w:ascii="Courier New" w:hAnsi="Courier New" w:cs="Courier New"/>
        </w:rPr>
        <w:t>&gt;</w:t>
      </w:r>
    </w:p>
    <w:p w14:paraId="2F40F5F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  &lt;</w:t>
      </w:r>
      <w:proofErr w:type="gramStart"/>
      <w:r w:rsidRPr="0020390D">
        <w:rPr>
          <w:rFonts w:ascii="Courier New" w:hAnsi="Courier New" w:cs="Courier New"/>
        </w:rPr>
        <w:t>discontinuity-time</w:t>
      </w:r>
      <w:proofErr w:type="gramEnd"/>
      <w:r w:rsidRPr="0020390D">
        <w:rPr>
          <w:rFonts w:ascii="Courier New" w:hAnsi="Courier New" w:cs="Courier New"/>
        </w:rPr>
        <w:t>&gt;</w:t>
      </w:r>
    </w:p>
    <w:p w14:paraId="6A280E9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</w:t>
      </w:r>
      <w:r w:rsidRPr="0020390D">
        <w:rPr>
          <w:rFonts w:ascii="Courier New" w:hAnsi="Courier New" w:cs="Courier New"/>
        </w:rPr>
        <w:t xml:space="preserve">                   2021-04-01T03:00:00+00:00</w:t>
      </w:r>
    </w:p>
    <w:p w14:paraId="1DC3BFB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  &lt;/discontinuity-time&gt;</w:t>
      </w:r>
    </w:p>
    <w:p w14:paraId="799ED70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  </w:t>
      </w:r>
      <w:proofErr w:type="gramStart"/>
      <w:r w:rsidRPr="0020390D">
        <w:rPr>
          <w:rFonts w:ascii="Courier New" w:hAnsi="Courier New" w:cs="Courier New"/>
        </w:rPr>
        <w:t>&lt;!--</w:t>
      </w:r>
      <w:proofErr w:type="gramEnd"/>
      <w:r w:rsidRPr="0020390D">
        <w:rPr>
          <w:rFonts w:ascii="Courier New" w:hAnsi="Courier New" w:cs="Courier New"/>
        </w:rPr>
        <w:t xml:space="preserve"> counters now shown here --&gt;</w:t>
      </w:r>
    </w:p>
    <w:p w14:paraId="5DABF19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&lt;/statistics&gt;</w:t>
      </w:r>
    </w:p>
    <w:p w14:paraId="285F599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&lt;/interface&gt;</w:t>
      </w:r>
    </w:p>
    <w:p w14:paraId="6CFBB5E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F7DB7B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           Figur</w:t>
      </w:r>
      <w:r w:rsidRPr="0020390D">
        <w:rPr>
          <w:rFonts w:ascii="Courier New" w:hAnsi="Courier New" w:cs="Courier New"/>
        </w:rPr>
        <w:t>e 2</w:t>
      </w:r>
    </w:p>
    <w:p w14:paraId="64FE5AE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CF2EF5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5.  Security Considerations</w:t>
      </w:r>
    </w:p>
    <w:p w14:paraId="5ED4D41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5DA51E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The interface stack table specified in this document is read-only.</w:t>
      </w:r>
    </w:p>
    <w:p w14:paraId="4383C31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Read operation</w:t>
      </w:r>
      <w:ins w:id="57" w:author="BOUCADAIR Mohamed TGI/OLN" w:date="2021-06-17T08:00:00Z">
        <w:r w:rsidR="0035617C">
          <w:rPr>
            <w:rFonts w:ascii="Courier New" w:hAnsi="Courier New" w:cs="Courier New"/>
          </w:rPr>
          <w:t>s</w:t>
        </w:r>
      </w:ins>
      <w:r w:rsidRPr="0020390D">
        <w:rPr>
          <w:rFonts w:ascii="Courier New" w:hAnsi="Courier New" w:cs="Courier New"/>
        </w:rPr>
        <w:t xml:space="preserve"> to this table without complete protection shouldn't</w:t>
      </w:r>
    </w:p>
    <w:p w14:paraId="30DFEC2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have</w:t>
      </w:r>
      <w:proofErr w:type="gramEnd"/>
      <w:r w:rsidRPr="0020390D">
        <w:rPr>
          <w:rFonts w:ascii="Courier New" w:hAnsi="Courier New" w:cs="Courier New"/>
        </w:rPr>
        <w:t xml:space="preserve"> a negative effect on network operations.</w:t>
      </w:r>
    </w:p>
    <w:p w14:paraId="197245E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FF0137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The interface stack table </w:t>
      </w:r>
      <w:del w:id="58" w:author="BOUCADAIR Mohamed TGI/OLN" w:date="2021-06-17T08:01:00Z">
        <w:r w:rsidRPr="0020390D" w:rsidDel="0035617C">
          <w:rPr>
            <w:rFonts w:ascii="Courier New" w:hAnsi="Courier New" w:cs="Courier New"/>
          </w:rPr>
          <w:delText>def</w:delText>
        </w:r>
        <w:r w:rsidRPr="0020390D" w:rsidDel="0035617C">
          <w:rPr>
            <w:rFonts w:ascii="Courier New" w:hAnsi="Courier New" w:cs="Courier New"/>
          </w:rPr>
          <w:delText>ines to</w:delText>
        </w:r>
      </w:del>
      <w:ins w:id="59" w:author="BOUCADAIR Mohamed TGI/OLN" w:date="2021-06-17T08:01:00Z">
        <w:r w:rsidR="0035617C">
          <w:rPr>
            <w:rFonts w:ascii="Courier New" w:hAnsi="Courier New" w:cs="Courier New"/>
          </w:rPr>
          <w:t xml:space="preserve">can </w:t>
        </w:r>
      </w:ins>
      <w:del w:id="60" w:author="BOUCADAIR Mohamed TGI/OLN" w:date="2021-06-17T08:01:00Z">
        <w:r w:rsidRPr="0020390D" w:rsidDel="0035617C">
          <w:rPr>
            <w:rFonts w:ascii="Courier New" w:hAnsi="Courier New" w:cs="Courier New"/>
          </w:rPr>
          <w:delText xml:space="preserve"> </w:delText>
        </w:r>
      </w:del>
      <w:r w:rsidRPr="0020390D">
        <w:rPr>
          <w:rFonts w:ascii="Courier New" w:hAnsi="Courier New" w:cs="Courier New"/>
        </w:rPr>
        <w:t>be accessed via network</w:t>
      </w:r>
    </w:p>
    <w:p w14:paraId="4828B68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management</w:t>
      </w:r>
      <w:proofErr w:type="gramEnd"/>
      <w:r w:rsidRPr="0020390D">
        <w:rPr>
          <w:rFonts w:ascii="Courier New" w:hAnsi="Courier New" w:cs="Courier New"/>
        </w:rPr>
        <w:t xml:space="preserve"> protocols such as NETCONF [RFC6241], RESTCONF [RFC8040].</w:t>
      </w:r>
    </w:p>
    <w:p w14:paraId="5CEFD04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The NETCONF </w:t>
      </w:r>
      <w:del w:id="61" w:author="BOUCADAIR Mohamed TGI/OLN" w:date="2021-06-17T08:01:00Z">
        <w:r w:rsidRPr="0020390D" w:rsidDel="0035617C">
          <w:rPr>
            <w:rFonts w:ascii="Courier New" w:hAnsi="Courier New" w:cs="Courier New"/>
          </w:rPr>
          <w:delText xml:space="preserve">is </w:delText>
        </w:r>
      </w:del>
      <w:ins w:id="62" w:author="BOUCADAIR Mohamed TGI/OLN" w:date="2021-06-17T08:01:00Z">
        <w:r w:rsidR="0035617C">
          <w:rPr>
            <w:rFonts w:ascii="Courier New" w:hAnsi="Courier New" w:cs="Courier New"/>
          </w:rPr>
          <w:t>must run</w:t>
        </w:r>
        <w:r w:rsidR="0035617C" w:rsidRPr="0020390D">
          <w:rPr>
            <w:rFonts w:ascii="Courier New" w:hAnsi="Courier New" w:cs="Courier New"/>
          </w:rPr>
          <w:t xml:space="preserve"> </w:t>
        </w:r>
      </w:ins>
      <w:r w:rsidRPr="0020390D">
        <w:rPr>
          <w:rFonts w:ascii="Courier New" w:hAnsi="Courier New" w:cs="Courier New"/>
        </w:rPr>
        <w:t xml:space="preserve">over </w:t>
      </w:r>
      <w:del w:id="63" w:author="BOUCADAIR Mohamed TGI/OLN" w:date="2021-06-17T08:01:00Z">
        <w:r w:rsidRPr="0020390D" w:rsidDel="0035617C">
          <w:rPr>
            <w:rFonts w:ascii="Courier New" w:hAnsi="Courier New" w:cs="Courier New"/>
          </w:rPr>
          <w:delText>on layer</w:delText>
        </w:r>
      </w:del>
      <w:ins w:id="64" w:author="BOUCADAIR Mohamed TGI/OLN" w:date="2021-06-17T08:01:00Z">
        <w:r w:rsidR="0035617C">
          <w:rPr>
            <w:rFonts w:ascii="Courier New" w:hAnsi="Courier New" w:cs="Courier New"/>
          </w:rPr>
          <w:t>a</w:t>
        </w:r>
      </w:ins>
      <w:r w:rsidRPr="0020390D">
        <w:rPr>
          <w:rFonts w:ascii="Courier New" w:hAnsi="Courier New" w:cs="Courier New"/>
        </w:rPr>
        <w:t xml:space="preserve"> secure transport, and the mandatory</w:t>
      </w:r>
    </w:p>
    <w:p w14:paraId="77172A0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secure</w:t>
      </w:r>
      <w:proofErr w:type="gramEnd"/>
      <w:r w:rsidRPr="0020390D">
        <w:rPr>
          <w:rFonts w:ascii="Courier New" w:hAnsi="Courier New" w:cs="Courier New"/>
        </w:rPr>
        <w:t xml:space="preserve"> transport is Secure Shell (SSH) [RFC6242].  The lowest</w:t>
      </w:r>
    </w:p>
    <w:p w14:paraId="4EB5669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02E042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063113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397F67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7D6453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Liu, et al.     </w:t>
      </w:r>
      <w:r w:rsidRPr="0020390D">
        <w:rPr>
          <w:rFonts w:ascii="Courier New" w:hAnsi="Courier New" w:cs="Courier New"/>
        </w:rPr>
        <w:t xml:space="preserve">        Expires December 18, 2021               [Page 4]</w:t>
      </w:r>
    </w:p>
    <w:p w14:paraId="022AF62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br w:type="page"/>
      </w:r>
    </w:p>
    <w:p w14:paraId="4530EF9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lastRenderedPageBreak/>
        <w:t xml:space="preserve">Internet-Draft      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for P2P interface            June 2021</w:t>
      </w:r>
    </w:p>
    <w:p w14:paraId="0165002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AC49A4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35FB77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RESTCONF layer is HTTPS, and the mandatory-to-implement secure</w:t>
      </w:r>
    </w:p>
    <w:p w14:paraId="0A0F1B0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transport</w:t>
      </w:r>
      <w:proofErr w:type="gramEnd"/>
      <w:r w:rsidRPr="0020390D">
        <w:rPr>
          <w:rFonts w:ascii="Courier New" w:hAnsi="Courier New" w:cs="Courier New"/>
        </w:rPr>
        <w:t xml:space="preserve"> is TLS [</w:t>
      </w:r>
      <w:commentRangeStart w:id="65"/>
      <w:r w:rsidRPr="0020390D">
        <w:rPr>
          <w:rFonts w:ascii="Courier New" w:hAnsi="Courier New" w:cs="Courier New"/>
        </w:rPr>
        <w:t>RFC5246</w:t>
      </w:r>
      <w:commentRangeEnd w:id="65"/>
      <w:r w:rsidR="0035617C">
        <w:rPr>
          <w:rStyle w:val="Marquedecommentaire"/>
          <w:rFonts w:asciiTheme="minorHAnsi" w:hAnsiTheme="minorHAnsi"/>
        </w:rPr>
        <w:commentReference w:id="65"/>
      </w:r>
      <w:r w:rsidRPr="0020390D">
        <w:rPr>
          <w:rFonts w:ascii="Courier New" w:hAnsi="Courier New" w:cs="Courier New"/>
        </w:rPr>
        <w:t>].</w:t>
      </w:r>
    </w:p>
    <w:p w14:paraId="008BB65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ADFEA7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6.  IANA Considerations</w:t>
      </w:r>
    </w:p>
    <w:p w14:paraId="4B3181F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55317E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IANA need to update the "Interface </w:t>
      </w:r>
      <w:proofErr w:type="gramStart"/>
      <w:r w:rsidRPr="0020390D">
        <w:rPr>
          <w:rFonts w:ascii="Courier New" w:hAnsi="Courier New" w:cs="Courier New"/>
        </w:rPr>
        <w:t>Types(</w:t>
      </w:r>
      <w:proofErr w:type="spellStart"/>
      <w:proofErr w:type="gramEnd"/>
      <w:r w:rsidRPr="0020390D">
        <w:rPr>
          <w:rFonts w:ascii="Courier New" w:hAnsi="Courier New" w:cs="Courier New"/>
        </w:rPr>
        <w:t>ifType</w:t>
      </w:r>
      <w:proofErr w:type="spellEnd"/>
      <w:r w:rsidRPr="0020390D">
        <w:rPr>
          <w:rFonts w:ascii="Courier New" w:hAnsi="Courier New" w:cs="Courier New"/>
        </w:rPr>
        <w:t>)" registry (available</w:t>
      </w:r>
    </w:p>
    <w:p w14:paraId="1FC8BD7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at</w:t>
      </w:r>
      <w:proofErr w:type="gramEnd"/>
      <w:r w:rsidRPr="0020390D">
        <w:rPr>
          <w:rFonts w:ascii="Courier New" w:hAnsi="Courier New" w:cs="Courier New"/>
        </w:rPr>
        <w:t xml:space="preserve"> https://www.iana.org/assignments/smi-numbers/smi-</w:t>
      </w:r>
    </w:p>
    <w:p w14:paraId="7319D2E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numbers.xhtml#smi-numbers-5) with the following status types:</w:t>
      </w:r>
    </w:p>
    <w:p w14:paraId="40BBC83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commentRangeStart w:id="66"/>
    </w:p>
    <w:p w14:paraId="7EFDEFE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+=========+==================+============================</w:t>
      </w:r>
      <w:r w:rsidRPr="0020390D">
        <w:rPr>
          <w:rFonts w:ascii="Courier New" w:hAnsi="Courier New" w:cs="Courier New"/>
        </w:rPr>
        <w:t>===========+</w:t>
      </w:r>
    </w:p>
    <w:p w14:paraId="6EE8602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| Decimal |    Name          |             Description               |</w:t>
      </w:r>
    </w:p>
    <w:p w14:paraId="63BDBB1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+=========+==================+=======================================+</w:t>
      </w:r>
    </w:p>
    <w:p w14:paraId="00BE619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</w:t>
      </w:r>
      <w:proofErr w:type="gramStart"/>
      <w:r w:rsidRPr="0020390D">
        <w:rPr>
          <w:rFonts w:ascii="Courier New" w:hAnsi="Courier New" w:cs="Courier New"/>
        </w:rPr>
        <w:t>|  303</w:t>
      </w:r>
      <w:proofErr w:type="gramEnd"/>
      <w:r w:rsidRPr="0020390D">
        <w:rPr>
          <w:rFonts w:ascii="Courier New" w:hAnsi="Courier New" w:cs="Courier New"/>
        </w:rPr>
        <w:t xml:space="preserve">    |  p2pOverLan      |    Point to Point over LAN interface  |</w:t>
      </w:r>
    </w:p>
    <w:p w14:paraId="22B3366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+---------+-----------</w:t>
      </w:r>
      <w:r w:rsidRPr="0020390D">
        <w:rPr>
          <w:rFonts w:ascii="Courier New" w:hAnsi="Courier New" w:cs="Courier New"/>
        </w:rPr>
        <w:t>-------+---------------------------------------+</w:t>
      </w:r>
      <w:commentRangeEnd w:id="66"/>
      <w:r w:rsidR="0035617C">
        <w:rPr>
          <w:rStyle w:val="Marquedecommentaire"/>
          <w:rFonts w:asciiTheme="minorHAnsi" w:hAnsiTheme="minorHAnsi"/>
        </w:rPr>
        <w:commentReference w:id="66"/>
      </w:r>
    </w:p>
    <w:p w14:paraId="503ABEA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8B0B23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                   </w:t>
      </w:r>
      <w:ins w:id="67" w:author="BOUCADAIR Mohamed TGI/OLN" w:date="2021-06-17T08:06:00Z">
        <w:r w:rsidR="0035617C">
          <w:rPr>
            <w:rFonts w:ascii="Courier New" w:hAnsi="Courier New" w:cs="Courier New"/>
          </w:rPr>
          <w:t xml:space="preserve">Table </w:t>
        </w:r>
      </w:ins>
      <w:del w:id="68" w:author="BOUCADAIR Mohamed TGI/OLN" w:date="2021-06-17T08:06:00Z">
        <w:r w:rsidRPr="0020390D" w:rsidDel="0035617C">
          <w:rPr>
            <w:rFonts w:ascii="Courier New" w:hAnsi="Courier New" w:cs="Courier New"/>
          </w:rPr>
          <w:delText>F</w:delText>
        </w:r>
        <w:r w:rsidRPr="0020390D" w:rsidDel="0035617C">
          <w:rPr>
            <w:rFonts w:ascii="Courier New" w:hAnsi="Courier New" w:cs="Courier New"/>
          </w:rPr>
          <w:delText>igure</w:delText>
        </w:r>
      </w:del>
      <w:r w:rsidRPr="0020390D">
        <w:rPr>
          <w:rFonts w:ascii="Courier New" w:hAnsi="Courier New" w:cs="Courier New"/>
        </w:rPr>
        <w:t xml:space="preserve"> </w:t>
      </w:r>
      <w:del w:id="69" w:author="BOUCADAIR Mohamed TGI/OLN" w:date="2021-06-17T08:06:00Z">
        <w:r w:rsidRPr="0020390D" w:rsidDel="0035617C">
          <w:rPr>
            <w:rFonts w:ascii="Courier New" w:hAnsi="Courier New" w:cs="Courier New"/>
          </w:rPr>
          <w:delText>3</w:delText>
        </w:r>
      </w:del>
      <w:ins w:id="70" w:author="BOUCADAIR Mohamed TGI/OLN" w:date="2021-06-17T08:06:00Z">
        <w:r w:rsidR="0035617C">
          <w:rPr>
            <w:rFonts w:ascii="Courier New" w:hAnsi="Courier New" w:cs="Courier New"/>
          </w:rPr>
          <w:t>xx</w:t>
        </w:r>
      </w:ins>
    </w:p>
    <w:p w14:paraId="2DB2E51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30A906C" w14:textId="77777777" w:rsidR="00000000" w:rsidRPr="0020390D" w:rsidDel="0035617C" w:rsidRDefault="00E6293F" w:rsidP="0035617C">
      <w:pPr>
        <w:pStyle w:val="Textebrut"/>
        <w:rPr>
          <w:del w:id="71" w:author="BOUCADAIR Mohamed TGI/OLN" w:date="2021-06-17T08:06:00Z"/>
          <w:rFonts w:ascii="Courier New" w:hAnsi="Courier New" w:cs="Courier New"/>
        </w:rPr>
      </w:pPr>
      <w:commentRangeStart w:id="72"/>
      <w:r w:rsidRPr="0020390D">
        <w:rPr>
          <w:rFonts w:ascii="Courier New" w:hAnsi="Courier New" w:cs="Courier New"/>
        </w:rPr>
        <w:t xml:space="preserve">   </w:t>
      </w:r>
      <w:del w:id="73" w:author="BOUCADAIR Mohamed TGI/OLN" w:date="2021-06-17T08:06:00Z">
        <w:r w:rsidRPr="0020390D" w:rsidDel="0035617C">
          <w:rPr>
            <w:rFonts w:ascii="Courier New" w:hAnsi="Courier New" w:cs="Courier New"/>
          </w:rPr>
          <w:delText>IANA need to update the "IANAifType-MIB" registry (available at</w:delText>
        </w:r>
      </w:del>
    </w:p>
    <w:p w14:paraId="07535182" w14:textId="77777777" w:rsidR="00000000" w:rsidRPr="0020390D" w:rsidDel="0035617C" w:rsidRDefault="00E6293F" w:rsidP="0035617C">
      <w:pPr>
        <w:pStyle w:val="Textebrut"/>
        <w:rPr>
          <w:del w:id="74" w:author="BOUCADAIR Mohamed TGI/OLN" w:date="2021-06-17T08:06:00Z"/>
          <w:rFonts w:ascii="Courier New" w:hAnsi="Courier New" w:cs="Courier New"/>
        </w:rPr>
      </w:pPr>
      <w:del w:id="75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 https://www.iana.org/assignments/ianaiftype-mib/ianaiftype-mib.xhtml)</w:delText>
        </w:r>
      </w:del>
    </w:p>
    <w:p w14:paraId="226AACA3" w14:textId="77777777" w:rsidR="00000000" w:rsidRPr="0020390D" w:rsidDel="0035617C" w:rsidRDefault="00E6293F" w:rsidP="003F0F8E">
      <w:pPr>
        <w:pStyle w:val="Textebrut"/>
        <w:rPr>
          <w:del w:id="76" w:author="BOUCADAIR Mohamed TGI/OLN" w:date="2021-06-17T08:06:00Z"/>
          <w:rFonts w:ascii="Courier New" w:hAnsi="Courier New" w:cs="Courier New"/>
        </w:rPr>
      </w:pPr>
      <w:del w:id="77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 with the following s</w:delText>
        </w:r>
        <w:r w:rsidRPr="0020390D" w:rsidDel="0035617C">
          <w:rPr>
            <w:rFonts w:ascii="Courier New" w:hAnsi="Courier New" w:cs="Courier New"/>
          </w:rPr>
          <w:delText>tatus types:</w:delText>
        </w:r>
      </w:del>
    </w:p>
    <w:p w14:paraId="716DBCD5" w14:textId="77777777" w:rsidR="00000000" w:rsidRPr="0020390D" w:rsidDel="0035617C" w:rsidRDefault="00E6293F" w:rsidP="0035617C">
      <w:pPr>
        <w:pStyle w:val="Textebrut"/>
        <w:rPr>
          <w:del w:id="78" w:author="BOUCADAIR Mohamed TGI/OLN" w:date="2021-06-17T08:06:00Z"/>
          <w:rFonts w:ascii="Courier New" w:hAnsi="Courier New" w:cs="Courier New"/>
        </w:rPr>
        <w:pPrChange w:id="79" w:author="BOUCADAIR Mohamed TGI/OLN" w:date="2021-06-17T08:06:00Z">
          <w:pPr>
            <w:pStyle w:val="Textebrut"/>
          </w:pPr>
        </w:pPrChange>
      </w:pPr>
    </w:p>
    <w:p w14:paraId="19F22C7F" w14:textId="77777777" w:rsidR="00000000" w:rsidRPr="0020390D" w:rsidDel="0035617C" w:rsidRDefault="00E6293F" w:rsidP="0035617C">
      <w:pPr>
        <w:pStyle w:val="Textebrut"/>
        <w:rPr>
          <w:del w:id="80" w:author="BOUCADAIR Mohamed TGI/OLN" w:date="2021-06-17T08:06:00Z"/>
          <w:rFonts w:ascii="Courier New" w:hAnsi="Courier New" w:cs="Courier New"/>
        </w:rPr>
        <w:pPrChange w:id="81" w:author="BOUCADAIR Mohamed TGI/OLN" w:date="2021-06-17T08:06:00Z">
          <w:pPr>
            <w:pStyle w:val="Textebrut"/>
          </w:pPr>
        </w:pPrChange>
      </w:pPr>
      <w:del w:id="82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+=========+==================+=======================================+</w:delText>
        </w:r>
      </w:del>
    </w:p>
    <w:p w14:paraId="7AA1B403" w14:textId="77777777" w:rsidR="00000000" w:rsidRPr="0020390D" w:rsidDel="0035617C" w:rsidRDefault="00E6293F" w:rsidP="0035617C">
      <w:pPr>
        <w:pStyle w:val="Textebrut"/>
        <w:rPr>
          <w:del w:id="83" w:author="BOUCADAIR Mohamed TGI/OLN" w:date="2021-06-17T08:06:00Z"/>
          <w:rFonts w:ascii="Courier New" w:hAnsi="Courier New" w:cs="Courier New"/>
        </w:rPr>
        <w:pPrChange w:id="84" w:author="BOUCADAIR Mohamed TGI/OLN" w:date="2021-06-17T08:06:00Z">
          <w:pPr>
            <w:pStyle w:val="Textebrut"/>
          </w:pPr>
        </w:pPrChange>
      </w:pPr>
      <w:del w:id="85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|  Value  |    Name          |               Description             |</w:delText>
        </w:r>
      </w:del>
    </w:p>
    <w:p w14:paraId="2883D9EB" w14:textId="77777777" w:rsidR="00000000" w:rsidRPr="0020390D" w:rsidDel="0035617C" w:rsidRDefault="00E6293F" w:rsidP="0035617C">
      <w:pPr>
        <w:pStyle w:val="Textebrut"/>
        <w:rPr>
          <w:del w:id="86" w:author="BOUCADAIR Mohamed TGI/OLN" w:date="2021-06-17T08:06:00Z"/>
          <w:rFonts w:ascii="Courier New" w:hAnsi="Courier New" w:cs="Courier New"/>
        </w:rPr>
        <w:pPrChange w:id="87" w:author="BOUCADAIR Mohamed TGI/OLN" w:date="2021-06-17T08:06:00Z">
          <w:pPr>
            <w:pStyle w:val="Textebrut"/>
          </w:pPr>
        </w:pPrChange>
      </w:pPr>
      <w:del w:id="88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+=========+==================+=======================================+</w:delText>
        </w:r>
      </w:del>
    </w:p>
    <w:p w14:paraId="654BC58A" w14:textId="77777777" w:rsidR="00000000" w:rsidRPr="0020390D" w:rsidDel="0035617C" w:rsidRDefault="00E6293F" w:rsidP="0035617C">
      <w:pPr>
        <w:pStyle w:val="Textebrut"/>
        <w:rPr>
          <w:del w:id="89" w:author="BOUCADAIR Mohamed TGI/OLN" w:date="2021-06-17T08:06:00Z"/>
          <w:rFonts w:ascii="Courier New" w:hAnsi="Courier New" w:cs="Courier New"/>
        </w:rPr>
        <w:pPrChange w:id="90" w:author="BOUCADAIR Mohamed TGI/OLN" w:date="2021-06-17T08:06:00Z">
          <w:pPr>
            <w:pStyle w:val="Textebrut"/>
          </w:pPr>
        </w:pPrChange>
      </w:pPr>
      <w:del w:id="91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|  303    |  p2pOverL</w:delText>
        </w:r>
        <w:r w:rsidRPr="0020390D" w:rsidDel="0035617C">
          <w:rPr>
            <w:rFonts w:ascii="Courier New" w:hAnsi="Courier New" w:cs="Courier New"/>
          </w:rPr>
          <w:delText>an      |  Point to Point over LAN interface    |</w:delText>
        </w:r>
      </w:del>
    </w:p>
    <w:p w14:paraId="26E62FAD" w14:textId="77777777" w:rsidR="00000000" w:rsidRPr="0020390D" w:rsidDel="0035617C" w:rsidRDefault="00E6293F" w:rsidP="0035617C">
      <w:pPr>
        <w:pStyle w:val="Textebrut"/>
        <w:rPr>
          <w:del w:id="92" w:author="BOUCADAIR Mohamed TGI/OLN" w:date="2021-06-17T08:06:00Z"/>
          <w:rFonts w:ascii="Courier New" w:hAnsi="Courier New" w:cs="Courier New"/>
        </w:rPr>
        <w:pPrChange w:id="93" w:author="BOUCADAIR Mohamed TGI/OLN" w:date="2021-06-17T08:06:00Z">
          <w:pPr>
            <w:pStyle w:val="Textebrut"/>
          </w:pPr>
        </w:pPrChange>
      </w:pPr>
      <w:del w:id="94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+---------+------------------+---------------------------------------+</w:delText>
        </w:r>
      </w:del>
    </w:p>
    <w:p w14:paraId="67BFD2F1" w14:textId="77777777" w:rsidR="00000000" w:rsidRPr="0020390D" w:rsidDel="0035617C" w:rsidRDefault="00E6293F" w:rsidP="0035617C">
      <w:pPr>
        <w:pStyle w:val="Textebrut"/>
        <w:rPr>
          <w:del w:id="95" w:author="BOUCADAIR Mohamed TGI/OLN" w:date="2021-06-17T08:06:00Z"/>
          <w:rFonts w:ascii="Courier New" w:hAnsi="Courier New" w:cs="Courier New"/>
        </w:rPr>
        <w:pPrChange w:id="96" w:author="BOUCADAIR Mohamed TGI/OLN" w:date="2021-06-17T08:06:00Z">
          <w:pPr>
            <w:pStyle w:val="Textebrut"/>
          </w:pPr>
        </w:pPrChange>
      </w:pPr>
    </w:p>
    <w:p w14:paraId="450C5240" w14:textId="77777777" w:rsidR="00000000" w:rsidRPr="0020390D" w:rsidRDefault="00E6293F" w:rsidP="0035617C">
      <w:pPr>
        <w:pStyle w:val="Textebrut"/>
        <w:rPr>
          <w:rFonts w:ascii="Courier New" w:hAnsi="Courier New" w:cs="Courier New"/>
        </w:rPr>
        <w:pPrChange w:id="97" w:author="BOUCADAIR Mohamed TGI/OLN" w:date="2021-06-17T08:06:00Z">
          <w:pPr>
            <w:pStyle w:val="Textebrut"/>
          </w:pPr>
        </w:pPrChange>
      </w:pPr>
      <w:del w:id="98" w:author="BOUCADAIR Mohamed TGI/OLN" w:date="2021-06-17T08:06:00Z">
        <w:r w:rsidRPr="0020390D" w:rsidDel="0035617C">
          <w:rPr>
            <w:rFonts w:ascii="Courier New" w:hAnsi="Courier New" w:cs="Courier New"/>
          </w:rPr>
          <w:delText xml:space="preserve">                                 Figure 4</w:delText>
        </w:r>
      </w:del>
      <w:commentRangeEnd w:id="72"/>
      <w:r w:rsidR="0035617C">
        <w:rPr>
          <w:rStyle w:val="Marquedecommentaire"/>
          <w:rFonts w:asciiTheme="minorHAnsi" w:hAnsiTheme="minorHAnsi"/>
        </w:rPr>
        <w:commentReference w:id="72"/>
      </w:r>
    </w:p>
    <w:p w14:paraId="04BC2DE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239C9CA" w14:textId="77777777" w:rsidR="00000000" w:rsidRPr="0020390D" w:rsidDel="0035617C" w:rsidRDefault="00E6293F" w:rsidP="0020390D">
      <w:pPr>
        <w:pStyle w:val="Textebrut"/>
        <w:rPr>
          <w:del w:id="99" w:author="BOUCADAIR Mohamed TGI/OLN" w:date="2021-06-17T08:07:00Z"/>
          <w:rFonts w:ascii="Courier New" w:hAnsi="Courier New" w:cs="Courier New"/>
        </w:rPr>
      </w:pPr>
      <w:commentRangeStart w:id="100"/>
      <w:del w:id="101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IANA need to update the "iana-if-type YANG Module" registry</w:delText>
        </w:r>
      </w:del>
    </w:p>
    <w:p w14:paraId="3DFF202D" w14:textId="77777777" w:rsidR="00000000" w:rsidRPr="0020390D" w:rsidDel="0035617C" w:rsidRDefault="00E6293F" w:rsidP="0020390D">
      <w:pPr>
        <w:pStyle w:val="Textebrut"/>
        <w:rPr>
          <w:del w:id="102" w:author="BOUCADAIR Mohamed TGI/OLN" w:date="2021-06-17T08:07:00Z"/>
          <w:rFonts w:ascii="Courier New" w:hAnsi="Courier New" w:cs="Courier New"/>
        </w:rPr>
      </w:pPr>
      <w:del w:id="103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(available at https://w</w:delText>
        </w:r>
        <w:r w:rsidRPr="0020390D" w:rsidDel="0035617C">
          <w:rPr>
            <w:rFonts w:ascii="Courier New" w:hAnsi="Courier New" w:cs="Courier New"/>
          </w:rPr>
          <w:delText>ww.iana.org/assignments/iana-if-type/iana-if-</w:delText>
        </w:r>
      </w:del>
    </w:p>
    <w:p w14:paraId="7F82375C" w14:textId="77777777" w:rsidR="00000000" w:rsidRPr="0020390D" w:rsidDel="0035617C" w:rsidRDefault="00E6293F" w:rsidP="0020390D">
      <w:pPr>
        <w:pStyle w:val="Textebrut"/>
        <w:rPr>
          <w:del w:id="104" w:author="BOUCADAIR Mohamed TGI/OLN" w:date="2021-06-17T08:07:00Z"/>
          <w:rFonts w:ascii="Courier New" w:hAnsi="Courier New" w:cs="Courier New"/>
        </w:rPr>
      </w:pPr>
      <w:del w:id="105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type.xhtml) with the following status types:</w:delText>
        </w:r>
      </w:del>
    </w:p>
    <w:p w14:paraId="4192BC88" w14:textId="77777777" w:rsidR="00000000" w:rsidRPr="0020390D" w:rsidDel="0035617C" w:rsidRDefault="00E6293F" w:rsidP="0020390D">
      <w:pPr>
        <w:pStyle w:val="Textebrut"/>
        <w:rPr>
          <w:del w:id="106" w:author="BOUCADAIR Mohamed TGI/OLN" w:date="2021-06-17T08:07:00Z"/>
          <w:rFonts w:ascii="Courier New" w:hAnsi="Courier New" w:cs="Courier New"/>
        </w:rPr>
      </w:pPr>
    </w:p>
    <w:p w14:paraId="35578DD7" w14:textId="77777777" w:rsidR="00000000" w:rsidRPr="0020390D" w:rsidDel="0035617C" w:rsidRDefault="00E6293F" w:rsidP="0020390D">
      <w:pPr>
        <w:pStyle w:val="Textebrut"/>
        <w:rPr>
          <w:del w:id="107" w:author="BOUCADAIR Mohamed TGI/OLN" w:date="2021-06-17T08:07:00Z"/>
          <w:rFonts w:ascii="Courier New" w:hAnsi="Courier New" w:cs="Courier New"/>
        </w:rPr>
      </w:pPr>
      <w:del w:id="108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                      identity p2pOverLan {</w:delText>
        </w:r>
      </w:del>
    </w:p>
    <w:p w14:paraId="7AE9422D" w14:textId="77777777" w:rsidR="00000000" w:rsidRPr="0020390D" w:rsidDel="0035617C" w:rsidRDefault="00E6293F" w:rsidP="0020390D">
      <w:pPr>
        <w:pStyle w:val="Textebrut"/>
        <w:rPr>
          <w:del w:id="109" w:author="BOUCADAIR Mohamed TGI/OLN" w:date="2021-06-17T08:07:00Z"/>
          <w:rFonts w:ascii="Courier New" w:hAnsi="Courier New" w:cs="Courier New"/>
        </w:rPr>
      </w:pPr>
      <w:del w:id="110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                        base iana-interface-type;</w:delText>
        </w:r>
      </w:del>
    </w:p>
    <w:p w14:paraId="619CA6B7" w14:textId="77777777" w:rsidR="00000000" w:rsidRPr="0020390D" w:rsidDel="0035617C" w:rsidRDefault="00E6293F" w:rsidP="0020390D">
      <w:pPr>
        <w:pStyle w:val="Textebrut"/>
        <w:rPr>
          <w:del w:id="111" w:author="BOUCADAIR Mohamed TGI/OLN" w:date="2021-06-17T08:07:00Z"/>
          <w:rFonts w:ascii="Courier New" w:hAnsi="Courier New" w:cs="Courier New"/>
        </w:rPr>
      </w:pPr>
      <w:del w:id="112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                        description</w:delText>
        </w:r>
      </w:del>
    </w:p>
    <w:p w14:paraId="51B4A9C0" w14:textId="77777777" w:rsidR="00000000" w:rsidRPr="0020390D" w:rsidDel="0035617C" w:rsidRDefault="00E6293F" w:rsidP="0020390D">
      <w:pPr>
        <w:pStyle w:val="Textebrut"/>
        <w:rPr>
          <w:del w:id="113" w:author="BOUCADAIR Mohamed TGI/OLN" w:date="2021-06-17T08:07:00Z"/>
          <w:rFonts w:ascii="Courier New" w:hAnsi="Courier New" w:cs="Courier New"/>
        </w:rPr>
      </w:pPr>
      <w:del w:id="114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                   </w:delText>
        </w:r>
        <w:r w:rsidRPr="0020390D" w:rsidDel="0035617C">
          <w:rPr>
            <w:rFonts w:ascii="Courier New" w:hAnsi="Courier New" w:cs="Courier New"/>
          </w:rPr>
          <w:delText xml:space="preserve">       "Point to Point over LAN interface.";</w:delText>
        </w:r>
      </w:del>
    </w:p>
    <w:p w14:paraId="1AE0FA7A" w14:textId="77777777" w:rsidR="00000000" w:rsidRPr="0020390D" w:rsidDel="0035617C" w:rsidRDefault="00E6293F" w:rsidP="0020390D">
      <w:pPr>
        <w:pStyle w:val="Textebrut"/>
        <w:rPr>
          <w:del w:id="115" w:author="BOUCADAIR Mohamed TGI/OLN" w:date="2021-06-17T08:07:00Z"/>
          <w:rFonts w:ascii="Courier New" w:hAnsi="Courier New" w:cs="Courier New"/>
        </w:rPr>
      </w:pPr>
      <w:del w:id="116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                      }</w:delText>
        </w:r>
      </w:del>
    </w:p>
    <w:p w14:paraId="43F5D7FD" w14:textId="77777777" w:rsidR="00000000" w:rsidRPr="0020390D" w:rsidDel="0035617C" w:rsidRDefault="00E6293F" w:rsidP="0020390D">
      <w:pPr>
        <w:pStyle w:val="Textebrut"/>
        <w:rPr>
          <w:del w:id="117" w:author="BOUCADAIR Mohamed TGI/OLN" w:date="2021-06-17T08:07:00Z"/>
          <w:rFonts w:ascii="Courier New" w:hAnsi="Courier New" w:cs="Courier New"/>
        </w:rPr>
      </w:pPr>
    </w:p>
    <w:p w14:paraId="496BCB31" w14:textId="77777777" w:rsidR="00000000" w:rsidRPr="0020390D" w:rsidDel="0035617C" w:rsidRDefault="00E6293F" w:rsidP="0020390D">
      <w:pPr>
        <w:pStyle w:val="Textebrut"/>
        <w:rPr>
          <w:del w:id="118" w:author="BOUCADAIR Mohamed TGI/OLN" w:date="2021-06-17T08:07:00Z"/>
          <w:rFonts w:ascii="Courier New" w:hAnsi="Courier New" w:cs="Courier New"/>
        </w:rPr>
      </w:pPr>
      <w:del w:id="119" w:author="BOUCADAIR Mohamed TGI/OLN" w:date="2021-06-17T08:07:00Z">
        <w:r w:rsidRPr="0020390D" w:rsidDel="0035617C">
          <w:rPr>
            <w:rFonts w:ascii="Courier New" w:hAnsi="Courier New" w:cs="Courier New"/>
          </w:rPr>
          <w:delText xml:space="preserve">                                 Figure 5</w:delText>
        </w:r>
      </w:del>
      <w:commentRangeEnd w:id="100"/>
      <w:r w:rsidR="0035617C">
        <w:rPr>
          <w:rStyle w:val="Marquedecommentaire"/>
          <w:rFonts w:asciiTheme="minorHAnsi" w:hAnsiTheme="minorHAnsi"/>
        </w:rPr>
        <w:commentReference w:id="100"/>
      </w:r>
    </w:p>
    <w:p w14:paraId="475EFF2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2703C2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commentRangeStart w:id="120"/>
      <w:r w:rsidRPr="0020390D">
        <w:rPr>
          <w:rFonts w:ascii="Courier New" w:hAnsi="Courier New" w:cs="Courier New"/>
        </w:rPr>
        <w:t>7.  References</w:t>
      </w:r>
      <w:commentRangeEnd w:id="120"/>
      <w:r w:rsidR="00D75E1B">
        <w:rPr>
          <w:rStyle w:val="Marquedecommentaire"/>
          <w:rFonts w:asciiTheme="minorHAnsi" w:hAnsiTheme="minorHAnsi"/>
        </w:rPr>
        <w:commentReference w:id="120"/>
      </w:r>
    </w:p>
    <w:p w14:paraId="46C0D06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E08D62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7.1</w:t>
      </w:r>
      <w:proofErr w:type="gramStart"/>
      <w:r w:rsidRPr="0020390D">
        <w:rPr>
          <w:rFonts w:ascii="Courier New" w:hAnsi="Courier New" w:cs="Courier New"/>
        </w:rPr>
        <w:t>.  Normative</w:t>
      </w:r>
      <w:proofErr w:type="gramEnd"/>
      <w:r w:rsidRPr="0020390D">
        <w:rPr>
          <w:rFonts w:ascii="Courier New" w:hAnsi="Courier New" w:cs="Courier New"/>
        </w:rPr>
        <w:t xml:space="preserve"> references</w:t>
      </w:r>
    </w:p>
    <w:p w14:paraId="640BF62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9EFE0C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28E461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723FBD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A80F08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F99005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BAF603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20A66C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Liu, et al.             Expires December 18, 2021               [Page 5]</w:t>
      </w:r>
    </w:p>
    <w:p w14:paraId="1414FF5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br w:type="page"/>
      </w:r>
    </w:p>
    <w:p w14:paraId="04945E9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lastRenderedPageBreak/>
        <w:t xml:space="preserve">Internet-Draft </w:t>
      </w:r>
      <w:r w:rsidRPr="0020390D">
        <w:rPr>
          <w:rFonts w:ascii="Courier New" w:hAnsi="Courier New" w:cs="Courier New"/>
        </w:rPr>
        <w:t xml:space="preserve">     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for P2P interface            June 2021</w:t>
      </w:r>
    </w:p>
    <w:p w14:paraId="4AFD59E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46E388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37C3FF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[RFC2119]  Bradner, S., "Key words for use in RFCs to Indicate</w:t>
      </w:r>
    </w:p>
    <w:p w14:paraId="10AE5F7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Requirement Levels", BCP 14, RFC 2119,</w:t>
      </w:r>
    </w:p>
    <w:p w14:paraId="0C911A5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DOI 10.17487/RFC2119, March 1997,</w:t>
      </w:r>
    </w:p>
    <w:p w14:paraId="35AB773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&lt;https://www.rf</w:t>
      </w:r>
      <w:r w:rsidRPr="0020390D">
        <w:rPr>
          <w:rFonts w:ascii="Courier New" w:hAnsi="Courier New" w:cs="Courier New"/>
        </w:rPr>
        <w:t>c-editor.org/info/rfc2119&gt;.</w:t>
      </w:r>
    </w:p>
    <w:p w14:paraId="0E0907A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B77F5A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[RFC2863]  </w:t>
      </w:r>
      <w:proofErr w:type="spellStart"/>
      <w:r w:rsidRPr="0020390D">
        <w:rPr>
          <w:rFonts w:ascii="Courier New" w:hAnsi="Courier New" w:cs="Courier New"/>
        </w:rPr>
        <w:t>McCloghrie</w:t>
      </w:r>
      <w:proofErr w:type="spellEnd"/>
      <w:r w:rsidRPr="0020390D">
        <w:rPr>
          <w:rFonts w:ascii="Courier New" w:hAnsi="Courier New" w:cs="Courier New"/>
        </w:rPr>
        <w:t xml:space="preserve">, K. and F. </w:t>
      </w:r>
      <w:proofErr w:type="spellStart"/>
      <w:r w:rsidRPr="0020390D">
        <w:rPr>
          <w:rFonts w:ascii="Courier New" w:hAnsi="Courier New" w:cs="Courier New"/>
        </w:rPr>
        <w:t>Kastenholz</w:t>
      </w:r>
      <w:proofErr w:type="spellEnd"/>
      <w:r w:rsidRPr="0020390D">
        <w:rPr>
          <w:rFonts w:ascii="Courier New" w:hAnsi="Courier New" w:cs="Courier New"/>
        </w:rPr>
        <w:t>, "The Interfaces Group</w:t>
      </w:r>
    </w:p>
    <w:p w14:paraId="1418BD6D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20390D">
        <w:rPr>
          <w:rFonts w:ascii="Courier New" w:hAnsi="Courier New" w:cs="Courier New"/>
        </w:rPr>
        <w:t xml:space="preserve">              </w:t>
      </w:r>
      <w:r w:rsidRPr="007D3AD6">
        <w:rPr>
          <w:rFonts w:ascii="Courier New" w:hAnsi="Courier New" w:cs="Courier New"/>
          <w:lang w:val="fr-FR"/>
        </w:rPr>
        <w:t xml:space="preserve">MIB", RFC 2863, DOI 10.17487/RFC2863, </w:t>
      </w:r>
      <w:proofErr w:type="spellStart"/>
      <w:r w:rsidRPr="007D3AD6">
        <w:rPr>
          <w:rFonts w:ascii="Courier New" w:hAnsi="Courier New" w:cs="Courier New"/>
          <w:lang w:val="fr-FR"/>
        </w:rPr>
        <w:t>June</w:t>
      </w:r>
      <w:proofErr w:type="spellEnd"/>
      <w:r w:rsidRPr="007D3AD6">
        <w:rPr>
          <w:rFonts w:ascii="Courier New" w:hAnsi="Courier New" w:cs="Courier New"/>
          <w:lang w:val="fr-FR"/>
        </w:rPr>
        <w:t xml:space="preserve"> 2000,</w:t>
      </w:r>
    </w:p>
    <w:p w14:paraId="1427AE54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           &lt;https://www.rfc-editor.org/info/rfc2863&gt;.</w:t>
      </w:r>
    </w:p>
    <w:p w14:paraId="51579B0A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28E3B643" w14:textId="77777777" w:rsidR="00000000" w:rsidRPr="0020390D" w:rsidDel="00D75E1B" w:rsidRDefault="00E6293F" w:rsidP="0020390D">
      <w:pPr>
        <w:pStyle w:val="Textebrut"/>
        <w:rPr>
          <w:del w:id="121" w:author="BOUCADAIR Mohamed TGI/OLN" w:date="2021-06-17T08:10:00Z"/>
          <w:rFonts w:ascii="Courier New" w:hAnsi="Courier New" w:cs="Courier New"/>
        </w:rPr>
      </w:pPr>
      <w:del w:id="122" w:author="BOUCADAIR Mohamed TGI/OLN" w:date="2021-06-17T08:10:00Z">
        <w:r w:rsidRPr="007D3AD6" w:rsidDel="00D75E1B">
          <w:rPr>
            <w:rFonts w:ascii="Courier New" w:hAnsi="Courier New" w:cs="Courier New"/>
            <w:lang w:val="fr-FR"/>
          </w:rPr>
          <w:delText xml:space="preserve">   </w:delText>
        </w:r>
        <w:r w:rsidRPr="0020390D" w:rsidDel="00D75E1B">
          <w:rPr>
            <w:rFonts w:ascii="Courier New" w:hAnsi="Courier New" w:cs="Courier New"/>
          </w:rPr>
          <w:delText>[RFC5246]  Dierks, T. and E. Resc</w:delText>
        </w:r>
        <w:r w:rsidRPr="0020390D" w:rsidDel="00D75E1B">
          <w:rPr>
            <w:rFonts w:ascii="Courier New" w:hAnsi="Courier New" w:cs="Courier New"/>
          </w:rPr>
          <w:delText>orla, "The Transport Layer Security</w:delText>
        </w:r>
      </w:del>
    </w:p>
    <w:p w14:paraId="42D3E3D5" w14:textId="77777777" w:rsidR="00000000" w:rsidRPr="0020390D" w:rsidDel="00D75E1B" w:rsidRDefault="00E6293F" w:rsidP="0020390D">
      <w:pPr>
        <w:pStyle w:val="Textebrut"/>
        <w:rPr>
          <w:del w:id="123" w:author="BOUCADAIR Mohamed TGI/OLN" w:date="2021-06-17T08:10:00Z"/>
          <w:rFonts w:ascii="Courier New" w:hAnsi="Courier New" w:cs="Courier New"/>
        </w:rPr>
      </w:pPr>
      <w:del w:id="124" w:author="BOUCADAIR Mohamed TGI/OLN" w:date="2021-06-17T08:10:00Z">
        <w:r w:rsidRPr="0020390D" w:rsidDel="00D75E1B">
          <w:rPr>
            <w:rFonts w:ascii="Courier New" w:hAnsi="Courier New" w:cs="Courier New"/>
          </w:rPr>
          <w:delText xml:space="preserve">              (TLS) Protocol Version 1.2", RFC 5246,</w:delText>
        </w:r>
      </w:del>
    </w:p>
    <w:p w14:paraId="55D844C2" w14:textId="77777777" w:rsidR="00000000" w:rsidRPr="0020390D" w:rsidDel="00D75E1B" w:rsidRDefault="00E6293F" w:rsidP="0020390D">
      <w:pPr>
        <w:pStyle w:val="Textebrut"/>
        <w:rPr>
          <w:del w:id="125" w:author="BOUCADAIR Mohamed TGI/OLN" w:date="2021-06-17T08:10:00Z"/>
          <w:rFonts w:ascii="Courier New" w:hAnsi="Courier New" w:cs="Courier New"/>
        </w:rPr>
      </w:pPr>
      <w:del w:id="126" w:author="BOUCADAIR Mohamed TGI/OLN" w:date="2021-06-17T08:10:00Z">
        <w:r w:rsidRPr="0020390D" w:rsidDel="00D75E1B">
          <w:rPr>
            <w:rFonts w:ascii="Courier New" w:hAnsi="Courier New" w:cs="Courier New"/>
          </w:rPr>
          <w:delText xml:space="preserve">              DOI 10.17487/RFC5246, August 2008,</w:delText>
        </w:r>
      </w:del>
    </w:p>
    <w:p w14:paraId="64D2B345" w14:textId="77777777" w:rsidR="00000000" w:rsidRPr="0020390D" w:rsidDel="00D75E1B" w:rsidRDefault="00E6293F" w:rsidP="0020390D">
      <w:pPr>
        <w:pStyle w:val="Textebrut"/>
        <w:rPr>
          <w:del w:id="127" w:author="BOUCADAIR Mohamed TGI/OLN" w:date="2021-06-17T08:10:00Z"/>
          <w:rFonts w:ascii="Courier New" w:hAnsi="Courier New" w:cs="Courier New"/>
        </w:rPr>
      </w:pPr>
      <w:del w:id="128" w:author="BOUCADAIR Mohamed TGI/OLN" w:date="2021-06-17T08:10:00Z">
        <w:r w:rsidRPr="0020390D" w:rsidDel="00D75E1B">
          <w:rPr>
            <w:rFonts w:ascii="Courier New" w:hAnsi="Courier New" w:cs="Courier New"/>
          </w:rPr>
          <w:delText xml:space="preserve">              &lt;https://www.rfc-editor.org/info/rfc5246&gt;.</w:delText>
        </w:r>
      </w:del>
    </w:p>
    <w:p w14:paraId="0234546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C95DFD0" w14:textId="77777777" w:rsidR="00000000" w:rsidRPr="0020390D" w:rsidDel="00D75E1B" w:rsidRDefault="00E6293F" w:rsidP="0020390D">
      <w:pPr>
        <w:pStyle w:val="Textebrut"/>
        <w:rPr>
          <w:del w:id="129" w:author="BOUCADAIR Mohamed TGI/OLN" w:date="2021-06-17T08:10:00Z"/>
          <w:rFonts w:ascii="Courier New" w:hAnsi="Courier New" w:cs="Courier New"/>
        </w:rPr>
      </w:pPr>
      <w:del w:id="130" w:author="BOUCADAIR Mohamed TGI/OLN" w:date="2021-06-17T08:10:00Z">
        <w:r w:rsidRPr="0020390D" w:rsidDel="00D75E1B">
          <w:rPr>
            <w:rFonts w:ascii="Courier New" w:hAnsi="Courier New" w:cs="Courier New"/>
          </w:rPr>
          <w:delText xml:space="preserve">   [RFC6020]  Bjorklund, M., "YANG - A Data Modeling Languag</w:delText>
        </w:r>
        <w:r w:rsidRPr="0020390D" w:rsidDel="00D75E1B">
          <w:rPr>
            <w:rFonts w:ascii="Courier New" w:hAnsi="Courier New" w:cs="Courier New"/>
          </w:rPr>
          <w:delText>e for the</w:delText>
        </w:r>
      </w:del>
    </w:p>
    <w:p w14:paraId="0CB7E87D" w14:textId="77777777" w:rsidR="00000000" w:rsidRPr="0020390D" w:rsidDel="00D75E1B" w:rsidRDefault="00E6293F" w:rsidP="0020390D">
      <w:pPr>
        <w:pStyle w:val="Textebrut"/>
        <w:rPr>
          <w:del w:id="131" w:author="BOUCADAIR Mohamed TGI/OLN" w:date="2021-06-17T08:10:00Z"/>
          <w:rFonts w:ascii="Courier New" w:hAnsi="Courier New" w:cs="Courier New"/>
        </w:rPr>
      </w:pPr>
      <w:del w:id="132" w:author="BOUCADAIR Mohamed TGI/OLN" w:date="2021-06-17T08:10:00Z">
        <w:r w:rsidRPr="0020390D" w:rsidDel="00D75E1B">
          <w:rPr>
            <w:rFonts w:ascii="Courier New" w:hAnsi="Courier New" w:cs="Courier New"/>
          </w:rPr>
          <w:delText xml:space="preserve">              Network Configuration Protocol (NETCONF)", RFC 6020,</w:delText>
        </w:r>
      </w:del>
    </w:p>
    <w:p w14:paraId="065EB731" w14:textId="77777777" w:rsidR="00000000" w:rsidRPr="0020390D" w:rsidDel="00D75E1B" w:rsidRDefault="00E6293F" w:rsidP="0020390D">
      <w:pPr>
        <w:pStyle w:val="Textebrut"/>
        <w:rPr>
          <w:del w:id="133" w:author="BOUCADAIR Mohamed TGI/OLN" w:date="2021-06-17T08:10:00Z"/>
          <w:rFonts w:ascii="Courier New" w:hAnsi="Courier New" w:cs="Courier New"/>
        </w:rPr>
      </w:pPr>
      <w:del w:id="134" w:author="BOUCADAIR Mohamed TGI/OLN" w:date="2021-06-17T08:10:00Z">
        <w:r w:rsidRPr="0020390D" w:rsidDel="00D75E1B">
          <w:rPr>
            <w:rFonts w:ascii="Courier New" w:hAnsi="Courier New" w:cs="Courier New"/>
          </w:rPr>
          <w:delText xml:space="preserve">              DOI 10.17487/RFC6020, October 2010,</w:delText>
        </w:r>
      </w:del>
    </w:p>
    <w:p w14:paraId="7AA6739E" w14:textId="77777777" w:rsidR="00000000" w:rsidRPr="0020390D" w:rsidDel="00D75E1B" w:rsidRDefault="00E6293F" w:rsidP="0020390D">
      <w:pPr>
        <w:pStyle w:val="Textebrut"/>
        <w:rPr>
          <w:del w:id="135" w:author="BOUCADAIR Mohamed TGI/OLN" w:date="2021-06-17T08:10:00Z"/>
          <w:rFonts w:ascii="Courier New" w:hAnsi="Courier New" w:cs="Courier New"/>
        </w:rPr>
      </w:pPr>
      <w:del w:id="136" w:author="BOUCADAIR Mohamed TGI/OLN" w:date="2021-06-17T08:10:00Z">
        <w:r w:rsidRPr="0020390D" w:rsidDel="00D75E1B">
          <w:rPr>
            <w:rFonts w:ascii="Courier New" w:hAnsi="Courier New" w:cs="Courier New"/>
          </w:rPr>
          <w:delText xml:space="preserve">              &lt;https://www.rfc-editor.org/info/rfc6020&gt;.</w:delText>
        </w:r>
      </w:del>
    </w:p>
    <w:p w14:paraId="5EAE63A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33266E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[RFC6241]  Enns, R., </w:t>
      </w:r>
      <w:proofErr w:type="spellStart"/>
      <w:r w:rsidRPr="0020390D">
        <w:rPr>
          <w:rFonts w:ascii="Courier New" w:hAnsi="Courier New" w:cs="Courier New"/>
        </w:rPr>
        <w:t>Bjorklund</w:t>
      </w:r>
      <w:proofErr w:type="spellEnd"/>
      <w:r w:rsidRPr="0020390D">
        <w:rPr>
          <w:rFonts w:ascii="Courier New" w:hAnsi="Courier New" w:cs="Courier New"/>
        </w:rPr>
        <w:t>, M., Schoenwaelder, J., and A.</w:t>
      </w:r>
    </w:p>
    <w:p w14:paraId="1FA3305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</w:t>
      </w:r>
      <w:r w:rsidRPr="0020390D">
        <w:rPr>
          <w:rFonts w:ascii="Courier New" w:hAnsi="Courier New" w:cs="Courier New"/>
        </w:rPr>
        <w:t xml:space="preserve">        Bierman, "Network Configuration Protocol (NETCONF)",</w:t>
      </w:r>
    </w:p>
    <w:p w14:paraId="52836EA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RFC 6241, DOI 10.17487/RFC6241, June 2011,</w:t>
      </w:r>
    </w:p>
    <w:p w14:paraId="1739A53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&lt;https://www.rfc-editor.org/info/rfc6241&gt;.</w:t>
      </w:r>
    </w:p>
    <w:p w14:paraId="1984C61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5B02B4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[RFC6242]  Wasserman, M., "Using the NETCONF Protocol over Secure</w:t>
      </w:r>
    </w:p>
    <w:p w14:paraId="22795B9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</w:t>
      </w:r>
      <w:r w:rsidRPr="0020390D">
        <w:rPr>
          <w:rFonts w:ascii="Courier New" w:hAnsi="Courier New" w:cs="Courier New"/>
        </w:rPr>
        <w:t xml:space="preserve">   Shell (SSH)", RFC 6242, DOI 10.17487/RFC6242, June 2011,</w:t>
      </w:r>
    </w:p>
    <w:p w14:paraId="24BAD7E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&lt;https://www.rfc-editor.org/info/rfc6242&gt;.</w:t>
      </w:r>
    </w:p>
    <w:p w14:paraId="2EF9163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4D68517" w14:textId="77777777" w:rsidR="00000000" w:rsidRPr="0020390D" w:rsidDel="00D75E1B" w:rsidRDefault="00E6293F" w:rsidP="0020390D">
      <w:pPr>
        <w:pStyle w:val="Textebrut"/>
        <w:rPr>
          <w:del w:id="137" w:author="BOUCADAIR Mohamed TGI/OLN" w:date="2021-06-17T08:08:00Z"/>
          <w:rFonts w:ascii="Courier New" w:hAnsi="Courier New" w:cs="Courier New"/>
        </w:rPr>
      </w:pPr>
      <w:del w:id="138" w:author="BOUCADAIR Mohamed TGI/OLN" w:date="2021-06-17T08:08:00Z">
        <w:r w:rsidRPr="0020390D" w:rsidDel="00D75E1B">
          <w:rPr>
            <w:rFonts w:ascii="Courier New" w:hAnsi="Courier New" w:cs="Courier New"/>
          </w:rPr>
          <w:delText xml:space="preserve">   [RFC6991]  Schoenwaelder, J., "Common YANG Data Types", RFC 6991,</w:delText>
        </w:r>
      </w:del>
    </w:p>
    <w:p w14:paraId="54BC8AE9" w14:textId="77777777" w:rsidR="00000000" w:rsidRPr="007D3AD6" w:rsidDel="00D75E1B" w:rsidRDefault="00E6293F" w:rsidP="0020390D">
      <w:pPr>
        <w:pStyle w:val="Textebrut"/>
        <w:rPr>
          <w:del w:id="139" w:author="BOUCADAIR Mohamed TGI/OLN" w:date="2021-06-17T08:08:00Z"/>
          <w:rFonts w:ascii="Courier New" w:hAnsi="Courier New" w:cs="Courier New"/>
          <w:lang w:val="fr-FR"/>
        </w:rPr>
      </w:pPr>
      <w:del w:id="140" w:author="BOUCADAIR Mohamed TGI/OLN" w:date="2021-06-17T08:08:00Z">
        <w:r w:rsidRPr="0020390D" w:rsidDel="00D75E1B">
          <w:rPr>
            <w:rFonts w:ascii="Courier New" w:hAnsi="Courier New" w:cs="Courier New"/>
          </w:rPr>
          <w:delText xml:space="preserve">              </w:delText>
        </w:r>
        <w:r w:rsidRPr="007D3AD6" w:rsidDel="00D75E1B">
          <w:rPr>
            <w:rFonts w:ascii="Courier New" w:hAnsi="Courier New" w:cs="Courier New"/>
            <w:lang w:val="fr-FR"/>
          </w:rPr>
          <w:delText>DOI 10.17487/RFC6991, June 2011,</w:delText>
        </w:r>
      </w:del>
    </w:p>
    <w:p w14:paraId="6029F864" w14:textId="77777777" w:rsidR="00000000" w:rsidRPr="007D3AD6" w:rsidDel="00D75E1B" w:rsidRDefault="00E6293F" w:rsidP="0020390D">
      <w:pPr>
        <w:pStyle w:val="Textebrut"/>
        <w:rPr>
          <w:del w:id="141" w:author="BOUCADAIR Mohamed TGI/OLN" w:date="2021-06-17T08:08:00Z"/>
          <w:rFonts w:ascii="Courier New" w:hAnsi="Courier New" w:cs="Courier New"/>
          <w:lang w:val="fr-FR"/>
        </w:rPr>
      </w:pPr>
      <w:del w:id="142" w:author="BOUCADAIR Mohamed TGI/OLN" w:date="2021-06-17T08:08:00Z">
        <w:r w:rsidRPr="007D3AD6" w:rsidDel="00D75E1B">
          <w:rPr>
            <w:rFonts w:ascii="Courier New" w:hAnsi="Courier New" w:cs="Courier New"/>
            <w:lang w:val="fr-FR"/>
          </w:rPr>
          <w:delText xml:space="preserve">              &lt;https:/</w:delText>
        </w:r>
        <w:r w:rsidRPr="007D3AD6" w:rsidDel="00D75E1B">
          <w:rPr>
            <w:rFonts w:ascii="Courier New" w:hAnsi="Courier New" w:cs="Courier New"/>
            <w:lang w:val="fr-FR"/>
          </w:rPr>
          <w:delText>/www.rfc-editor.org/info/rfc6991&gt;.</w:delText>
        </w:r>
      </w:del>
    </w:p>
    <w:p w14:paraId="452AF5CF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1C24EC1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7D3AD6">
        <w:rPr>
          <w:rFonts w:ascii="Courier New" w:hAnsi="Courier New" w:cs="Courier New"/>
          <w:lang w:val="fr-FR"/>
        </w:rPr>
        <w:t xml:space="preserve">   </w:t>
      </w:r>
      <w:r w:rsidRPr="0020390D">
        <w:rPr>
          <w:rFonts w:ascii="Courier New" w:hAnsi="Courier New" w:cs="Courier New"/>
        </w:rPr>
        <w:t xml:space="preserve">[RFC7950]  </w:t>
      </w:r>
      <w:proofErr w:type="spellStart"/>
      <w:r w:rsidRPr="0020390D">
        <w:rPr>
          <w:rFonts w:ascii="Courier New" w:hAnsi="Courier New" w:cs="Courier New"/>
        </w:rPr>
        <w:t>Bjorklund</w:t>
      </w:r>
      <w:proofErr w:type="spellEnd"/>
      <w:r w:rsidRPr="0020390D">
        <w:rPr>
          <w:rFonts w:ascii="Courier New" w:hAnsi="Courier New" w:cs="Courier New"/>
        </w:rPr>
        <w:t>, M., "The YANG 1.1 Data Modeling Language",</w:t>
      </w:r>
    </w:p>
    <w:p w14:paraId="4F827C7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RFC 7950, DOI 10.17487/RFC7950, August 2016,</w:t>
      </w:r>
    </w:p>
    <w:p w14:paraId="5BEE6F1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&lt;https://www.rfc-editor.org/info/rfc7950&gt;.</w:t>
      </w:r>
    </w:p>
    <w:p w14:paraId="6529DC7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11FAAF4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[RFC8040]  Bierman, A., </w:t>
      </w:r>
      <w:proofErr w:type="spellStart"/>
      <w:r w:rsidRPr="0020390D">
        <w:rPr>
          <w:rFonts w:ascii="Courier New" w:hAnsi="Courier New" w:cs="Courier New"/>
        </w:rPr>
        <w:t>Bjorklun</w:t>
      </w:r>
      <w:r w:rsidRPr="0020390D">
        <w:rPr>
          <w:rFonts w:ascii="Courier New" w:hAnsi="Courier New" w:cs="Courier New"/>
        </w:rPr>
        <w:t>d</w:t>
      </w:r>
      <w:proofErr w:type="spellEnd"/>
      <w:r w:rsidRPr="0020390D">
        <w:rPr>
          <w:rFonts w:ascii="Courier New" w:hAnsi="Courier New" w:cs="Courier New"/>
        </w:rPr>
        <w:t>, M., and K. Watsen, "RESTCONF</w:t>
      </w:r>
    </w:p>
    <w:p w14:paraId="5922CA3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Protocol", RFC 8040, DOI 10.17487/RFC8040, January 2017,</w:t>
      </w:r>
    </w:p>
    <w:p w14:paraId="26B3E217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&lt;https://www.rfc-editor.org/info/rfc8040&gt;.</w:t>
      </w:r>
    </w:p>
    <w:p w14:paraId="5DF564D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A2AA02A" w14:textId="77777777" w:rsidR="00000000" w:rsidRPr="0020390D" w:rsidDel="00D75E1B" w:rsidRDefault="00E6293F" w:rsidP="0020390D">
      <w:pPr>
        <w:pStyle w:val="Textebrut"/>
        <w:rPr>
          <w:del w:id="143" w:author="BOUCADAIR Mohamed TGI/OLN" w:date="2021-06-17T08:08:00Z"/>
          <w:rFonts w:ascii="Courier New" w:hAnsi="Courier New" w:cs="Courier New"/>
        </w:rPr>
      </w:pPr>
      <w:del w:id="144" w:author="BOUCADAIR Mohamed TGI/OLN" w:date="2021-06-17T08:08:00Z">
        <w:r w:rsidRPr="0020390D" w:rsidDel="00D75E1B">
          <w:rPr>
            <w:rFonts w:ascii="Courier New" w:hAnsi="Courier New" w:cs="Courier New"/>
          </w:rPr>
          <w:delText xml:space="preserve">   [RFC8342]  Bjorklund, M., Schoenwaelder, J., Shafer, P., Watsen, K.,</w:delText>
        </w:r>
      </w:del>
    </w:p>
    <w:p w14:paraId="404F421A" w14:textId="77777777" w:rsidR="00000000" w:rsidRPr="0020390D" w:rsidDel="00D75E1B" w:rsidRDefault="00E6293F" w:rsidP="0020390D">
      <w:pPr>
        <w:pStyle w:val="Textebrut"/>
        <w:rPr>
          <w:del w:id="145" w:author="BOUCADAIR Mohamed TGI/OLN" w:date="2021-06-17T08:08:00Z"/>
          <w:rFonts w:ascii="Courier New" w:hAnsi="Courier New" w:cs="Courier New"/>
        </w:rPr>
      </w:pPr>
      <w:del w:id="146" w:author="BOUCADAIR Mohamed TGI/OLN" w:date="2021-06-17T08:08:00Z">
        <w:r w:rsidRPr="0020390D" w:rsidDel="00D75E1B">
          <w:rPr>
            <w:rFonts w:ascii="Courier New" w:hAnsi="Courier New" w:cs="Courier New"/>
          </w:rPr>
          <w:delText xml:space="preserve">              and R. Wi</w:delText>
        </w:r>
        <w:r w:rsidRPr="0020390D" w:rsidDel="00D75E1B">
          <w:rPr>
            <w:rFonts w:ascii="Courier New" w:hAnsi="Courier New" w:cs="Courier New"/>
          </w:rPr>
          <w:delText>lton, "Network Management Datastore Architecture</w:delText>
        </w:r>
      </w:del>
    </w:p>
    <w:p w14:paraId="3BA7A6ED" w14:textId="77777777" w:rsidR="00000000" w:rsidRPr="0020390D" w:rsidDel="00D75E1B" w:rsidRDefault="00E6293F" w:rsidP="0020390D">
      <w:pPr>
        <w:pStyle w:val="Textebrut"/>
        <w:rPr>
          <w:del w:id="147" w:author="BOUCADAIR Mohamed TGI/OLN" w:date="2021-06-17T08:08:00Z"/>
          <w:rFonts w:ascii="Courier New" w:hAnsi="Courier New" w:cs="Courier New"/>
        </w:rPr>
      </w:pPr>
      <w:del w:id="148" w:author="BOUCADAIR Mohamed TGI/OLN" w:date="2021-06-17T08:08:00Z">
        <w:r w:rsidRPr="0020390D" w:rsidDel="00D75E1B">
          <w:rPr>
            <w:rFonts w:ascii="Courier New" w:hAnsi="Courier New" w:cs="Courier New"/>
          </w:rPr>
          <w:delText xml:space="preserve">              (NMDA)", RFC 8342, DOI 10.17487/RFC8342, March 2018,</w:delText>
        </w:r>
      </w:del>
    </w:p>
    <w:p w14:paraId="29BBB6E1" w14:textId="77777777" w:rsidR="00000000" w:rsidRPr="0020390D" w:rsidDel="00D75E1B" w:rsidRDefault="00E6293F" w:rsidP="0020390D">
      <w:pPr>
        <w:pStyle w:val="Textebrut"/>
        <w:rPr>
          <w:del w:id="149" w:author="BOUCADAIR Mohamed TGI/OLN" w:date="2021-06-17T08:08:00Z"/>
          <w:rFonts w:ascii="Courier New" w:hAnsi="Courier New" w:cs="Courier New"/>
        </w:rPr>
      </w:pPr>
      <w:del w:id="150" w:author="BOUCADAIR Mohamed TGI/OLN" w:date="2021-06-17T08:08:00Z">
        <w:r w:rsidRPr="0020390D" w:rsidDel="00D75E1B">
          <w:rPr>
            <w:rFonts w:ascii="Courier New" w:hAnsi="Courier New" w:cs="Courier New"/>
          </w:rPr>
          <w:delText xml:space="preserve">              &lt;https://www.rfc-editor.org/info/rfc8342&gt;.</w:delText>
        </w:r>
      </w:del>
    </w:p>
    <w:p w14:paraId="216394F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457205A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</w:t>
      </w:r>
      <w:bookmarkStart w:id="151" w:name="_GoBack"/>
      <w:r w:rsidRPr="0020390D">
        <w:rPr>
          <w:rFonts w:ascii="Courier New" w:hAnsi="Courier New" w:cs="Courier New"/>
        </w:rPr>
        <w:t>RFC8343</w:t>
      </w:r>
      <w:bookmarkEnd w:id="151"/>
      <w:r w:rsidRPr="0020390D">
        <w:rPr>
          <w:rFonts w:ascii="Courier New" w:hAnsi="Courier New" w:cs="Courier New"/>
        </w:rPr>
        <w:t xml:space="preserve">]  </w:t>
      </w:r>
      <w:proofErr w:type="spellStart"/>
      <w:r w:rsidRPr="0020390D">
        <w:rPr>
          <w:rFonts w:ascii="Courier New" w:hAnsi="Courier New" w:cs="Courier New"/>
        </w:rPr>
        <w:t>Bjorklund</w:t>
      </w:r>
      <w:proofErr w:type="spellEnd"/>
      <w:r w:rsidRPr="0020390D">
        <w:rPr>
          <w:rFonts w:ascii="Courier New" w:hAnsi="Courier New" w:cs="Courier New"/>
        </w:rPr>
        <w:t>, M., "A YANG Data Model for Interface</w:t>
      </w:r>
    </w:p>
    <w:p w14:paraId="1D80D4E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Manage</w:t>
      </w:r>
      <w:r w:rsidRPr="0020390D">
        <w:rPr>
          <w:rFonts w:ascii="Courier New" w:hAnsi="Courier New" w:cs="Courier New"/>
        </w:rPr>
        <w:t>ment", RFC 8343, DOI 10.17487/RFC8343, March 2018,</w:t>
      </w:r>
    </w:p>
    <w:p w14:paraId="7274118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&lt;https://www.rfc-editor.org/info/rfc8343&gt;.</w:t>
      </w:r>
    </w:p>
    <w:p w14:paraId="69D08A8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05F693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754F6DD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18F74D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Liu, et al.             Expires December 18, 2021               [Page 6]</w:t>
      </w:r>
    </w:p>
    <w:p w14:paraId="378274A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br w:type="page"/>
      </w:r>
    </w:p>
    <w:p w14:paraId="22C24A5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lastRenderedPageBreak/>
        <w:t xml:space="preserve">Internet-Draft       </w:t>
      </w:r>
      <w:proofErr w:type="spellStart"/>
      <w:r w:rsidRPr="0020390D">
        <w:rPr>
          <w:rFonts w:ascii="Courier New" w:hAnsi="Courier New" w:cs="Courier New"/>
        </w:rPr>
        <w:t>IfStackTable</w:t>
      </w:r>
      <w:proofErr w:type="spellEnd"/>
      <w:r w:rsidRPr="0020390D">
        <w:rPr>
          <w:rFonts w:ascii="Courier New" w:hAnsi="Courier New" w:cs="Courier New"/>
        </w:rPr>
        <w:t xml:space="preserve"> for P2P interface            June 20</w:t>
      </w:r>
      <w:r w:rsidRPr="0020390D">
        <w:rPr>
          <w:rFonts w:ascii="Courier New" w:hAnsi="Courier New" w:cs="Courier New"/>
        </w:rPr>
        <w:t>21</w:t>
      </w:r>
    </w:p>
    <w:p w14:paraId="12AAC85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3CD5930B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876DF1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7.2</w:t>
      </w:r>
      <w:proofErr w:type="gramStart"/>
      <w:r w:rsidRPr="0020390D">
        <w:rPr>
          <w:rFonts w:ascii="Courier New" w:hAnsi="Courier New" w:cs="Courier New"/>
        </w:rPr>
        <w:t>.  Informative</w:t>
      </w:r>
      <w:proofErr w:type="gramEnd"/>
      <w:r w:rsidRPr="0020390D">
        <w:rPr>
          <w:rFonts w:ascii="Courier New" w:hAnsi="Courier New" w:cs="Courier New"/>
        </w:rPr>
        <w:t xml:space="preserve"> References</w:t>
      </w:r>
    </w:p>
    <w:p w14:paraId="335A5EB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CF12E2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[RFC7224]  </w:t>
      </w:r>
      <w:proofErr w:type="spellStart"/>
      <w:r w:rsidRPr="0020390D">
        <w:rPr>
          <w:rFonts w:ascii="Courier New" w:hAnsi="Courier New" w:cs="Courier New"/>
        </w:rPr>
        <w:t>Bjorklund</w:t>
      </w:r>
      <w:proofErr w:type="spellEnd"/>
      <w:r w:rsidRPr="0020390D">
        <w:rPr>
          <w:rFonts w:ascii="Courier New" w:hAnsi="Courier New" w:cs="Courier New"/>
        </w:rPr>
        <w:t>, M., "IANA Interface Type YANG Module",</w:t>
      </w:r>
    </w:p>
    <w:p w14:paraId="3B84A8E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RFC 7224, DOI 10.17487/RFC7224, May 2014,</w:t>
      </w:r>
    </w:p>
    <w:p w14:paraId="6B50366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           &lt;https://www.rfc-editor.org/info/rfc7224&gt;.</w:t>
      </w:r>
    </w:p>
    <w:p w14:paraId="7F43E5C1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AD2234F" w14:textId="77777777" w:rsidR="00000000" w:rsidRPr="0020390D" w:rsidDel="00D75E1B" w:rsidRDefault="00E6293F" w:rsidP="0020390D">
      <w:pPr>
        <w:pStyle w:val="Textebrut"/>
        <w:rPr>
          <w:del w:id="152" w:author="BOUCADAIR Mohamed TGI/OLN" w:date="2021-06-17T08:09:00Z"/>
          <w:rFonts w:ascii="Courier New" w:hAnsi="Courier New" w:cs="Courier New"/>
        </w:rPr>
      </w:pPr>
      <w:del w:id="153" w:author="BOUCADAIR Mohamed TGI/OLN" w:date="2021-06-17T08:09:00Z">
        <w:r w:rsidRPr="0020390D" w:rsidDel="00D75E1B">
          <w:rPr>
            <w:rFonts w:ascii="Courier New" w:hAnsi="Courier New" w:cs="Courier New"/>
          </w:rPr>
          <w:delText xml:space="preserve">   [RFC8340]  Bjorklund, M. and L. Berger, </w:delText>
        </w:r>
        <w:r w:rsidRPr="0020390D" w:rsidDel="00D75E1B">
          <w:rPr>
            <w:rFonts w:ascii="Courier New" w:hAnsi="Courier New" w:cs="Courier New"/>
          </w:rPr>
          <w:delText>"YANG Tree Diagrams",</w:delText>
        </w:r>
      </w:del>
    </w:p>
    <w:p w14:paraId="1AA173D4" w14:textId="77777777" w:rsidR="00000000" w:rsidRPr="0020390D" w:rsidDel="00D75E1B" w:rsidRDefault="00E6293F" w:rsidP="0020390D">
      <w:pPr>
        <w:pStyle w:val="Textebrut"/>
        <w:rPr>
          <w:del w:id="154" w:author="BOUCADAIR Mohamed TGI/OLN" w:date="2021-06-17T08:09:00Z"/>
          <w:rFonts w:ascii="Courier New" w:hAnsi="Courier New" w:cs="Courier New"/>
        </w:rPr>
      </w:pPr>
      <w:del w:id="155" w:author="BOUCADAIR Mohamed TGI/OLN" w:date="2021-06-17T08:09:00Z">
        <w:r w:rsidRPr="0020390D" w:rsidDel="00D75E1B">
          <w:rPr>
            <w:rFonts w:ascii="Courier New" w:hAnsi="Courier New" w:cs="Courier New"/>
          </w:rPr>
          <w:delText xml:space="preserve">              BCP 215, RFC 8340, DOI 10.17487/RFC8340, March 2018,</w:delText>
        </w:r>
      </w:del>
    </w:p>
    <w:p w14:paraId="3EE555AC" w14:textId="77777777" w:rsidR="00000000" w:rsidRPr="0020390D" w:rsidDel="00D75E1B" w:rsidRDefault="00E6293F" w:rsidP="0020390D">
      <w:pPr>
        <w:pStyle w:val="Textebrut"/>
        <w:rPr>
          <w:del w:id="156" w:author="BOUCADAIR Mohamed TGI/OLN" w:date="2021-06-17T08:09:00Z"/>
          <w:rFonts w:ascii="Courier New" w:hAnsi="Courier New" w:cs="Courier New"/>
        </w:rPr>
      </w:pPr>
      <w:del w:id="157" w:author="BOUCADAIR Mohamed TGI/OLN" w:date="2021-06-17T08:09:00Z">
        <w:r w:rsidRPr="0020390D" w:rsidDel="00D75E1B">
          <w:rPr>
            <w:rFonts w:ascii="Courier New" w:hAnsi="Courier New" w:cs="Courier New"/>
          </w:rPr>
          <w:delText xml:space="preserve">              &lt;https://www.rfc-editor.org/info/rfc8340&gt;.</w:delText>
        </w:r>
      </w:del>
    </w:p>
    <w:p w14:paraId="7F14702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E1FDC70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7.3.  </w:t>
      </w:r>
      <w:proofErr w:type="spellStart"/>
      <w:r w:rsidRPr="007D3AD6">
        <w:rPr>
          <w:rFonts w:ascii="Courier New" w:hAnsi="Courier New" w:cs="Courier New"/>
          <w:lang w:val="fr-FR"/>
        </w:rPr>
        <w:t>URIs</w:t>
      </w:r>
      <w:proofErr w:type="spellEnd"/>
    </w:p>
    <w:p w14:paraId="3758A528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5EC4BBA8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[1] https://datatracker.ietf.org/doc/html/rfc1195</w:t>
      </w:r>
    </w:p>
    <w:p w14:paraId="3C600ADA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4B8D1979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[2] https://datatracker.ietf.org/doc/htm</w:t>
      </w:r>
      <w:r w:rsidRPr="007D3AD6">
        <w:rPr>
          <w:rFonts w:ascii="Courier New" w:hAnsi="Courier New" w:cs="Courier New"/>
          <w:lang w:val="fr-FR"/>
        </w:rPr>
        <w:t>l/rfc2328</w:t>
      </w:r>
    </w:p>
    <w:p w14:paraId="7F170D59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3267F9BB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[3] https://datatracker.ietf.org/doc/html/rfc5340</w:t>
      </w:r>
    </w:p>
    <w:p w14:paraId="59E45213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272D8642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[4] https://datatracker.ietf.org/doc/html/rfc2119</w:t>
      </w:r>
    </w:p>
    <w:p w14:paraId="18846646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2A544C2B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[5] https://datatracker.ietf.org/doc/html/rfc8343</w:t>
      </w:r>
    </w:p>
    <w:p w14:paraId="7EFAE50F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7A326FAD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[6] https://www.iana.org/assignments/iana-if-type/iana-if-type.xhtml</w:t>
      </w:r>
    </w:p>
    <w:p w14:paraId="7BF32A2B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3AA5AA3C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>Authors' A</w:t>
      </w:r>
      <w:r w:rsidRPr="0020390D">
        <w:rPr>
          <w:rFonts w:ascii="Courier New" w:hAnsi="Courier New" w:cs="Courier New"/>
        </w:rPr>
        <w:t>ddresses</w:t>
      </w:r>
    </w:p>
    <w:p w14:paraId="008087F5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5DEC726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spellStart"/>
      <w:r w:rsidRPr="0020390D">
        <w:rPr>
          <w:rFonts w:ascii="Courier New" w:hAnsi="Courier New" w:cs="Courier New"/>
        </w:rPr>
        <w:t>Daiying</w:t>
      </w:r>
      <w:proofErr w:type="spellEnd"/>
      <w:r w:rsidRPr="0020390D">
        <w:rPr>
          <w:rFonts w:ascii="Courier New" w:hAnsi="Courier New" w:cs="Courier New"/>
        </w:rPr>
        <w:t xml:space="preserve"> Liu</w:t>
      </w:r>
    </w:p>
    <w:p w14:paraId="52EDE6A8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Ericsson</w:t>
      </w:r>
    </w:p>
    <w:p w14:paraId="0BB6AF6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No.5 </w:t>
      </w:r>
      <w:proofErr w:type="spellStart"/>
      <w:r w:rsidRPr="0020390D">
        <w:rPr>
          <w:rFonts w:ascii="Courier New" w:hAnsi="Courier New" w:cs="Courier New"/>
        </w:rPr>
        <w:t>Lize</w:t>
      </w:r>
      <w:proofErr w:type="spellEnd"/>
      <w:r w:rsidRPr="0020390D">
        <w:rPr>
          <w:rFonts w:ascii="Courier New" w:hAnsi="Courier New" w:cs="Courier New"/>
        </w:rPr>
        <w:t xml:space="preserve"> East </w:t>
      </w:r>
      <w:proofErr w:type="gramStart"/>
      <w:r w:rsidRPr="0020390D">
        <w:rPr>
          <w:rFonts w:ascii="Courier New" w:hAnsi="Courier New" w:cs="Courier New"/>
        </w:rPr>
        <w:t>street</w:t>
      </w:r>
      <w:proofErr w:type="gramEnd"/>
    </w:p>
    <w:p w14:paraId="7A7392E6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</w:t>
      </w:r>
      <w:proofErr w:type="gramStart"/>
      <w:r w:rsidRPr="0020390D">
        <w:rPr>
          <w:rFonts w:ascii="Courier New" w:hAnsi="Courier New" w:cs="Courier New"/>
        </w:rPr>
        <w:t>Beijing  100102</w:t>
      </w:r>
      <w:proofErr w:type="gramEnd"/>
    </w:p>
    <w:p w14:paraId="3ED78042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China</w:t>
      </w:r>
    </w:p>
    <w:p w14:paraId="6C6043C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416424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Email: harold.liu@ericsson.com</w:t>
      </w:r>
    </w:p>
    <w:p w14:paraId="24F87A6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6B7B88A4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7D35FEA0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Joel Halpern</w:t>
      </w:r>
    </w:p>
    <w:p w14:paraId="1B76347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Ericsson</w:t>
      </w:r>
    </w:p>
    <w:p w14:paraId="20C87CB3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466497F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20390D">
        <w:rPr>
          <w:rFonts w:ascii="Courier New" w:hAnsi="Courier New" w:cs="Courier New"/>
        </w:rPr>
        <w:t xml:space="preserve">   Email: joel.halpern@ericsson.com</w:t>
      </w:r>
    </w:p>
    <w:p w14:paraId="1C270719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2048032E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</w:p>
    <w:p w14:paraId="05AEBEED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20390D">
        <w:rPr>
          <w:rFonts w:ascii="Courier New" w:hAnsi="Courier New" w:cs="Courier New"/>
        </w:rPr>
        <w:t xml:space="preserve">   </w:t>
      </w:r>
      <w:proofErr w:type="spellStart"/>
      <w:r w:rsidRPr="007D3AD6">
        <w:rPr>
          <w:rFonts w:ascii="Courier New" w:hAnsi="Courier New" w:cs="Courier New"/>
          <w:lang w:val="fr-FR"/>
        </w:rPr>
        <w:t>Congjie</w:t>
      </w:r>
      <w:proofErr w:type="spellEnd"/>
      <w:r w:rsidRPr="007D3AD6">
        <w:rPr>
          <w:rFonts w:ascii="Courier New" w:hAnsi="Courier New" w:cs="Courier New"/>
          <w:lang w:val="fr-FR"/>
        </w:rPr>
        <w:t xml:space="preserve"> Zhang</w:t>
      </w:r>
    </w:p>
    <w:p w14:paraId="1BDF3AF4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Ericsson</w:t>
      </w:r>
    </w:p>
    <w:p w14:paraId="5DE56699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449DF21E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  <w:r w:rsidRPr="007D3AD6">
        <w:rPr>
          <w:rFonts w:ascii="Courier New" w:hAnsi="Courier New" w:cs="Courier New"/>
          <w:lang w:val="fr-FR"/>
        </w:rPr>
        <w:t xml:space="preserve">   Email: congjie.zhang@ericsson</w:t>
      </w:r>
      <w:r w:rsidRPr="007D3AD6">
        <w:rPr>
          <w:rFonts w:ascii="Courier New" w:hAnsi="Courier New" w:cs="Courier New"/>
          <w:lang w:val="fr-FR"/>
        </w:rPr>
        <w:t>.com</w:t>
      </w:r>
    </w:p>
    <w:p w14:paraId="7A5E505F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0F3E46CC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632EC45E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14303633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189BF329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31CC1AF3" w14:textId="77777777" w:rsidR="00000000" w:rsidRPr="007D3AD6" w:rsidRDefault="00E6293F" w:rsidP="0020390D">
      <w:pPr>
        <w:pStyle w:val="Textebrut"/>
        <w:rPr>
          <w:rFonts w:ascii="Courier New" w:hAnsi="Courier New" w:cs="Courier New"/>
          <w:lang w:val="fr-FR"/>
        </w:rPr>
      </w:pPr>
    </w:p>
    <w:p w14:paraId="7E32B8CF" w14:textId="77777777" w:rsidR="00000000" w:rsidRPr="0020390D" w:rsidRDefault="00E6293F" w:rsidP="0020390D">
      <w:pPr>
        <w:pStyle w:val="Textebrut"/>
        <w:rPr>
          <w:rFonts w:ascii="Courier New" w:hAnsi="Courier New" w:cs="Courier New"/>
        </w:rPr>
      </w:pPr>
      <w:r w:rsidRPr="007D3AD6">
        <w:rPr>
          <w:rFonts w:ascii="Courier New" w:hAnsi="Courier New" w:cs="Courier New"/>
          <w:lang w:val="fr-FR"/>
        </w:rPr>
        <w:t xml:space="preserve">Liu, et al.             </w:t>
      </w:r>
      <w:r w:rsidRPr="0020390D">
        <w:rPr>
          <w:rFonts w:ascii="Courier New" w:hAnsi="Courier New" w:cs="Courier New"/>
        </w:rPr>
        <w:t>Expires December 18, 2021               [Page 7]</w:t>
      </w:r>
    </w:p>
    <w:p w14:paraId="7AE8E9E9" w14:textId="77777777" w:rsidR="00E6293F" w:rsidRPr="0020390D" w:rsidRDefault="00E6293F" w:rsidP="0020390D">
      <w:pPr>
        <w:pStyle w:val="Textebrut"/>
        <w:rPr>
          <w:rFonts w:ascii="Courier New" w:hAnsi="Courier New" w:cs="Courier New"/>
        </w:rPr>
      </w:pPr>
    </w:p>
    <w:sectPr w:rsidR="00E6293F" w:rsidRPr="0020390D" w:rsidSect="0035617C">
      <w:pgSz w:w="12240" w:h="15840"/>
      <w:pgMar w:top="426" w:right="1502" w:bottom="426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OUCADAIR Mohamed TGI/OLN" w:date="2021-06-17T07:55:00Z" w:initials="BMT">
    <w:p w14:paraId="6B6813EF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 xml:space="preserve">After reading the document, the purpose is not clear to me, especially whether it aims to complement a </w:t>
      </w:r>
      <w:proofErr w:type="spellStart"/>
      <w:r>
        <w:t>iftype</w:t>
      </w:r>
      <w:proofErr w:type="spellEnd"/>
      <w:r>
        <w:t xml:space="preserve"> registration. You may clarify the scope in the introduction.</w:t>
      </w:r>
    </w:p>
    <w:p w14:paraId="12D19E41" w14:textId="77777777" w:rsidR="0035617C" w:rsidRDefault="0035617C">
      <w:pPr>
        <w:pStyle w:val="Commentaire"/>
      </w:pPr>
    </w:p>
    <w:p w14:paraId="0EB0E2C8" w14:textId="77777777" w:rsidR="0035617C" w:rsidRDefault="0035617C">
      <w:pPr>
        <w:pStyle w:val="Commentaire"/>
      </w:pPr>
      <w:r>
        <w:t>Overall, please refer to RFC</w:t>
      </w:r>
      <w:r w:rsidRPr="0035617C">
        <w:t>8892</w:t>
      </w:r>
      <w:r>
        <w:t xml:space="preserve"> which provides more guidelines to follow in this document</w:t>
      </w:r>
    </w:p>
  </w:comment>
  <w:comment w:id="12" w:author="BOUCADAIR Mohamed TGI/OLN" w:date="2021-06-17T07:51:00Z" w:initials="BMT">
    <w:p w14:paraId="32F8CADB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>Why the RFC number is not cited? This applies to almost all other URLs.</w:t>
      </w:r>
    </w:p>
  </w:comment>
  <w:comment w:id="13" w:author="BOUCADAIR Mohamed TGI/OLN" w:date="2021-06-17T07:57:00Z" w:initials="BMT">
    <w:p w14:paraId="0D8AEFE1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>Idem</w:t>
      </w:r>
    </w:p>
  </w:comment>
  <w:comment w:id="23" w:author="BOUCADAIR Mohamed TGI/OLN" w:date="2021-06-17T07:55:00Z" w:initials="BMT">
    <w:p w14:paraId="262146AF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>Do you means sub-layer? Sub-type?</w:t>
      </w:r>
    </w:p>
  </w:comment>
  <w:comment w:id="55" w:author="BOUCADAIR Mohamed TGI/OLN" w:date="2021-06-17T08:00:00Z" w:initials="BMT">
    <w:p w14:paraId="65A16709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>This is an example, right?</w:t>
      </w:r>
    </w:p>
  </w:comment>
  <w:comment w:id="65" w:author="BOUCADAIR Mohamed TGI/OLN" w:date="2021-06-17T08:01:00Z" w:initials="BMT">
    <w:p w14:paraId="7BFABEB3" w14:textId="77777777" w:rsidR="0035617C" w:rsidRDefault="0035617C">
      <w:pPr>
        <w:pStyle w:val="Commentaire"/>
      </w:pPr>
      <w:r>
        <w:t>The lowest MTI is RFC</w:t>
      </w:r>
      <w:r>
        <w:rPr>
          <w:rStyle w:val="Marquedecommentaire"/>
        </w:rPr>
        <w:annotationRef/>
      </w:r>
      <w:r>
        <w:t xml:space="preserve">8446. Please update accordingly. </w:t>
      </w:r>
    </w:p>
    <w:p w14:paraId="5D72D196" w14:textId="77777777" w:rsidR="0035617C" w:rsidRDefault="0035617C">
      <w:pPr>
        <w:pStyle w:val="Commentaire"/>
      </w:pPr>
    </w:p>
    <w:p w14:paraId="18DF4B60" w14:textId="77777777" w:rsidR="0035617C" w:rsidRDefault="0035617C">
      <w:pPr>
        <w:pStyle w:val="Commentaire"/>
      </w:pPr>
      <w:r>
        <w:t xml:space="preserve">You can check at </w:t>
      </w:r>
      <w:hyperlink r:id="rId1" w:history="1">
        <w:r w:rsidRPr="002F41FE">
          <w:rPr>
            <w:rStyle w:val="Lienhypertexte"/>
          </w:rPr>
          <w:t>https://trac.ietf.org/trac/ops/wiki/yang-security-guidelines</w:t>
        </w:r>
      </w:hyperlink>
      <w:r>
        <w:t xml:space="preserve"> </w:t>
      </w:r>
    </w:p>
  </w:comment>
  <w:comment w:id="66" w:author="BOUCADAIR Mohamed TGI/OLN" w:date="2021-06-17T08:05:00Z" w:initials="BMT">
    <w:p w14:paraId="495B5A39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 xml:space="preserve">This entry is already present in the registry. </w:t>
      </w:r>
    </w:p>
    <w:p w14:paraId="50A106F6" w14:textId="77777777" w:rsidR="0035617C" w:rsidRDefault="0035617C">
      <w:pPr>
        <w:pStyle w:val="Commentaire"/>
      </w:pPr>
    </w:p>
    <w:p w14:paraId="4C94E56E" w14:textId="77777777" w:rsidR="0035617C" w:rsidRDefault="0035617C">
      <w:pPr>
        <w:pStyle w:val="Commentaire"/>
      </w:pPr>
      <w:r>
        <w:t xml:space="preserve">Not sure what the update is about. Please update to explicit the requested update. </w:t>
      </w:r>
    </w:p>
  </w:comment>
  <w:comment w:id="72" w:author="BOUCADAIR Mohamed TGI/OLN" w:date="2021-06-17T08:06:00Z" w:initials="BMT">
    <w:p w14:paraId="0732938B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>Entries must not be added directly to the MIB. This is handled automatically by IANA.</w:t>
      </w:r>
    </w:p>
  </w:comment>
  <w:comment w:id="100" w:author="BOUCADAIR Mohamed TGI/OLN" w:date="2021-06-17T08:07:00Z" w:initials="BMT">
    <w:p w14:paraId="3A52E229" w14:textId="77777777" w:rsidR="0035617C" w:rsidRDefault="0035617C">
      <w:pPr>
        <w:pStyle w:val="Commentaire"/>
      </w:pPr>
      <w:r>
        <w:rPr>
          <w:rStyle w:val="Marquedecommentaire"/>
        </w:rPr>
        <w:annotationRef/>
      </w:r>
      <w:r>
        <w:t>T</w:t>
      </w:r>
      <w:r>
        <w:t xml:space="preserve">he module is maintained by IANA and it will be automatically updated when a new entry is added to the </w:t>
      </w:r>
      <w:proofErr w:type="spellStart"/>
      <w:r>
        <w:t>ifType</w:t>
      </w:r>
      <w:proofErr w:type="spellEnd"/>
      <w:r>
        <w:t xml:space="preserve"> registry</w:t>
      </w:r>
    </w:p>
  </w:comment>
  <w:comment w:id="120" w:author="BOUCADAIR Mohamed TGI/OLN" w:date="2021-06-17T08:09:00Z" w:initials="BMT">
    <w:p w14:paraId="18BB0E3F" w14:textId="77777777" w:rsidR="00D75E1B" w:rsidRDefault="00D75E1B">
      <w:pPr>
        <w:pStyle w:val="Commentaire"/>
      </w:pPr>
      <w:r>
        <w:rPr>
          <w:rStyle w:val="Marquedecommentaire"/>
        </w:rPr>
        <w:annotationRef/>
      </w:r>
      <w:r>
        <w:t xml:space="preserve">References have to be “cleaned up” and checked the ones that are really normative.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B0E2C8" w15:done="0"/>
  <w15:commentEx w15:paraId="32F8CADB" w15:done="0"/>
  <w15:commentEx w15:paraId="0D8AEFE1" w15:done="0"/>
  <w15:commentEx w15:paraId="262146AF" w15:done="0"/>
  <w15:commentEx w15:paraId="65A16709" w15:done="0"/>
  <w15:commentEx w15:paraId="18DF4B60" w15:done="0"/>
  <w15:commentEx w15:paraId="4C94E56E" w15:done="0"/>
  <w15:commentEx w15:paraId="0732938B" w15:done="0"/>
  <w15:commentEx w15:paraId="3A52E229" w15:done="0"/>
  <w15:commentEx w15:paraId="18BB0E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0FD8"/>
    <w:rsid w:val="00036670"/>
    <w:rsid w:val="00066818"/>
    <w:rsid w:val="001C2342"/>
    <w:rsid w:val="0020390D"/>
    <w:rsid w:val="002128A0"/>
    <w:rsid w:val="00226B8A"/>
    <w:rsid w:val="00231B39"/>
    <w:rsid w:val="00342316"/>
    <w:rsid w:val="0035617C"/>
    <w:rsid w:val="003565C9"/>
    <w:rsid w:val="00386291"/>
    <w:rsid w:val="003B0652"/>
    <w:rsid w:val="003E5226"/>
    <w:rsid w:val="003F0F8E"/>
    <w:rsid w:val="00497171"/>
    <w:rsid w:val="004F48E0"/>
    <w:rsid w:val="004F7859"/>
    <w:rsid w:val="00544243"/>
    <w:rsid w:val="00576B15"/>
    <w:rsid w:val="00623B29"/>
    <w:rsid w:val="00635437"/>
    <w:rsid w:val="006647E7"/>
    <w:rsid w:val="00707D19"/>
    <w:rsid w:val="00722B0E"/>
    <w:rsid w:val="00752920"/>
    <w:rsid w:val="0078396A"/>
    <w:rsid w:val="007A57A6"/>
    <w:rsid w:val="007D3AD6"/>
    <w:rsid w:val="007F3801"/>
    <w:rsid w:val="007F5AA9"/>
    <w:rsid w:val="008105AA"/>
    <w:rsid w:val="0087067A"/>
    <w:rsid w:val="008C4D89"/>
    <w:rsid w:val="00923CDD"/>
    <w:rsid w:val="009538A0"/>
    <w:rsid w:val="009C68C0"/>
    <w:rsid w:val="009E1D87"/>
    <w:rsid w:val="00A63087"/>
    <w:rsid w:val="00A932A3"/>
    <w:rsid w:val="00A94477"/>
    <w:rsid w:val="00AB54FA"/>
    <w:rsid w:val="00B5423A"/>
    <w:rsid w:val="00B614BF"/>
    <w:rsid w:val="00B64F07"/>
    <w:rsid w:val="00C66B04"/>
    <w:rsid w:val="00C707CC"/>
    <w:rsid w:val="00C8763C"/>
    <w:rsid w:val="00D74A14"/>
    <w:rsid w:val="00D75E1B"/>
    <w:rsid w:val="00D76883"/>
    <w:rsid w:val="00D9632A"/>
    <w:rsid w:val="00D9780F"/>
    <w:rsid w:val="00DE6338"/>
    <w:rsid w:val="00E6293F"/>
    <w:rsid w:val="00EF54B8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46F6"/>
  <w15:chartTrackingRefBased/>
  <w15:docId w15:val="{C597F225-BBDE-4772-ABFE-9267F301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039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0390D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6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617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3561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61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5617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61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5617C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617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56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rac.ietf.org/trac/ops/wiki/yang-security-guideline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5</cp:revision>
  <cp:lastPrinted>2021-06-17T06:11:00Z</cp:lastPrinted>
  <dcterms:created xsi:type="dcterms:W3CDTF">2021-06-17T05:48:00Z</dcterms:created>
  <dcterms:modified xsi:type="dcterms:W3CDTF">2021-06-17T06:11:00Z</dcterms:modified>
</cp:coreProperties>
</file>