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AE576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75C33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2641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A857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22DC0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                                                      D. Migault</w:t>
      </w:r>
    </w:p>
    <w:p w14:paraId="2039A7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Internet-Draft                                                  Ericsson</w:t>
      </w:r>
    </w:p>
    <w:p w14:paraId="5EDF689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Intended status: Standards Track                                R. Weber</w:t>
      </w:r>
    </w:p>
    <w:p w14:paraId="3BBB6B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Expires: October 30, 2021        </w:t>
      </w:r>
      <w:r w:rsidRPr="004A19A4">
        <w:rPr>
          <w:rFonts w:ascii="Courier New" w:hAnsi="Courier New" w:cs="Courier New"/>
        </w:rPr>
        <w:t xml:space="preserve">                                </w:t>
      </w:r>
      <w:proofErr w:type="spellStart"/>
      <w:r w:rsidRPr="004A19A4">
        <w:rPr>
          <w:rFonts w:ascii="Courier New" w:hAnsi="Courier New" w:cs="Courier New"/>
        </w:rPr>
        <w:t>Nominum</w:t>
      </w:r>
      <w:proofErr w:type="spellEnd"/>
    </w:p>
    <w:p w14:paraId="2027BB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                    M. Richardson</w:t>
      </w:r>
    </w:p>
    <w:p w14:paraId="2F4114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         </w:t>
      </w:r>
      <w:proofErr w:type="spellStart"/>
      <w:r w:rsidRPr="004A19A4">
        <w:rPr>
          <w:rFonts w:ascii="Courier New" w:hAnsi="Courier New" w:cs="Courier New"/>
        </w:rPr>
        <w:t>Sandelman</w:t>
      </w:r>
      <w:proofErr w:type="spellEnd"/>
      <w:r w:rsidRPr="004A19A4">
        <w:rPr>
          <w:rFonts w:ascii="Courier New" w:hAnsi="Courier New" w:cs="Courier New"/>
        </w:rPr>
        <w:t xml:space="preserve"> Software Works</w:t>
      </w:r>
    </w:p>
    <w:p w14:paraId="6ECEC0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                        R. Hunt</w:t>
      </w:r>
      <w:r w:rsidRPr="004A19A4">
        <w:rPr>
          <w:rFonts w:ascii="Courier New" w:hAnsi="Courier New" w:cs="Courier New"/>
        </w:rPr>
        <w:t>er</w:t>
      </w:r>
    </w:p>
    <w:p w14:paraId="0CC6FC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             </w:t>
      </w:r>
      <w:proofErr w:type="spellStart"/>
      <w:r w:rsidRPr="004A19A4">
        <w:rPr>
          <w:rFonts w:ascii="Courier New" w:hAnsi="Courier New" w:cs="Courier New"/>
        </w:rPr>
        <w:t>Globis</w:t>
      </w:r>
      <w:proofErr w:type="spellEnd"/>
      <w:r w:rsidRPr="004A19A4">
        <w:rPr>
          <w:rFonts w:ascii="Courier New" w:hAnsi="Courier New" w:cs="Courier New"/>
        </w:rPr>
        <w:t xml:space="preserve"> Consulting BV</w:t>
      </w:r>
    </w:p>
    <w:p w14:paraId="48E0AC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                   April 28, 2021</w:t>
      </w:r>
    </w:p>
    <w:p w14:paraId="6E3C92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4C199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239F1A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Simple Provisioning of Public</w:t>
      </w:r>
      <w:bookmarkStart w:id="0" w:name="_GoBack"/>
      <w:bookmarkEnd w:id="0"/>
      <w:r w:rsidRPr="004A19A4">
        <w:rPr>
          <w:rFonts w:ascii="Courier New" w:hAnsi="Courier New" w:cs="Courier New"/>
        </w:rPr>
        <w:t xml:space="preserve"> Names for Residential Networks</w:t>
      </w:r>
    </w:p>
    <w:p w14:paraId="73F7AE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</w:t>
      </w:r>
      <w:proofErr w:type="gramStart"/>
      <w:r w:rsidRPr="004A19A4">
        <w:rPr>
          <w:rFonts w:ascii="Courier New" w:hAnsi="Courier New" w:cs="Courier New"/>
        </w:rPr>
        <w:t>draft-ietf-homenet-front-en</w:t>
      </w:r>
      <w:r w:rsidRPr="004A19A4">
        <w:rPr>
          <w:rFonts w:ascii="Courier New" w:hAnsi="Courier New" w:cs="Courier New"/>
        </w:rPr>
        <w:t>d-naming-delegation-14</w:t>
      </w:r>
      <w:proofErr w:type="gramEnd"/>
    </w:p>
    <w:p w14:paraId="00000E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D43A2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Abstract</w:t>
      </w:r>
    </w:p>
    <w:p w14:paraId="46AD1B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A0018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Home owners often have IP</w:t>
      </w:r>
      <w:del w:id="1" w:author="BOUCADAIR Mohamed TGI/OLN" w:date="2021-05-05T09:58:00Z">
        <w:r w:rsidRPr="004A19A4" w:rsidDel="00F224D4">
          <w:rPr>
            <w:rFonts w:ascii="Courier New" w:hAnsi="Courier New" w:cs="Courier New"/>
          </w:rPr>
          <w:delText>v6</w:delText>
        </w:r>
      </w:del>
      <w:r w:rsidRPr="004A19A4">
        <w:rPr>
          <w:rFonts w:ascii="Courier New" w:hAnsi="Courier New" w:cs="Courier New"/>
        </w:rPr>
        <w:t xml:space="preserve"> devices that they wish to access </w:t>
      </w:r>
      <w:del w:id="2" w:author="BOUCADAIR Mohamed TGI/OLN" w:date="2021-05-05T10:05:00Z">
        <w:r w:rsidRPr="004A19A4" w:rsidDel="00F224D4">
          <w:rPr>
            <w:rFonts w:ascii="Courier New" w:hAnsi="Courier New" w:cs="Courier New"/>
          </w:rPr>
          <w:delText xml:space="preserve">over </w:delText>
        </w:r>
      </w:del>
      <w:ins w:id="3" w:author="BOUCADAIR Mohamed TGI/OLN" w:date="2021-05-05T10:05:00Z">
        <w:r w:rsidR="00F224D4">
          <w:rPr>
            <w:rFonts w:ascii="Courier New" w:hAnsi="Courier New" w:cs="Courier New"/>
          </w:rPr>
          <w:t>from</w:t>
        </w:r>
        <w:r w:rsidR="00F224D4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the</w:t>
      </w:r>
    </w:p>
    <w:p w14:paraId="70AB67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Internet using names.  It has been possible to register and populate</w:t>
      </w:r>
    </w:p>
    <w:p w14:paraId="7AB584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</w:t>
      </w:r>
      <w:proofErr w:type="gramEnd"/>
      <w:r w:rsidRPr="004A19A4">
        <w:rPr>
          <w:rFonts w:ascii="Courier New" w:hAnsi="Courier New" w:cs="Courier New"/>
        </w:rPr>
        <w:t xml:space="preserve"> DNS Zone with names since DNS became a thing, but it has been an</w:t>
      </w:r>
    </w:p>
    <w:p w14:paraId="20A56F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acti</w:t>
      </w:r>
      <w:r w:rsidRPr="004A19A4">
        <w:rPr>
          <w:rFonts w:ascii="Courier New" w:hAnsi="Courier New" w:cs="Courier New"/>
        </w:rPr>
        <w:t>vity</w:t>
      </w:r>
      <w:proofErr w:type="gramEnd"/>
      <w:r w:rsidRPr="004A19A4">
        <w:rPr>
          <w:rFonts w:ascii="Courier New" w:hAnsi="Courier New" w:cs="Courier New"/>
        </w:rPr>
        <w:t xml:space="preserve"> typically reserved for experts.  This document automates the</w:t>
      </w:r>
    </w:p>
    <w:p w14:paraId="05C3074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process</w:t>
      </w:r>
      <w:proofErr w:type="gramEnd"/>
      <w:r w:rsidRPr="004A19A4">
        <w:rPr>
          <w:rFonts w:ascii="Courier New" w:hAnsi="Courier New" w:cs="Courier New"/>
        </w:rPr>
        <w:t xml:space="preserve"> through creation of a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 Authority (HNA), whose</w:t>
      </w:r>
    </w:p>
    <w:p w14:paraId="25FBDD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responsibility</w:t>
      </w:r>
      <w:proofErr w:type="gramEnd"/>
      <w:r w:rsidRPr="004A19A4">
        <w:rPr>
          <w:rFonts w:ascii="Courier New" w:hAnsi="Courier New" w:cs="Courier New"/>
        </w:rPr>
        <w:t xml:space="preserve"> is to select, sign</w:t>
      </w:r>
      <w:ins w:id="4" w:author="BOUCADAIR Mohamed TGI/OLN" w:date="2021-05-05T10:05:00Z">
        <w:r w:rsidR="00F224D4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and publish names to a set of</w:t>
      </w:r>
    </w:p>
    <w:p w14:paraId="4A7330D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publicly</w:t>
      </w:r>
      <w:proofErr w:type="gramEnd"/>
      <w:r w:rsidRPr="004A19A4">
        <w:rPr>
          <w:rFonts w:ascii="Courier New" w:hAnsi="Courier New" w:cs="Courier New"/>
        </w:rPr>
        <w:t xml:space="preserve"> visible servers.</w:t>
      </w:r>
    </w:p>
    <w:p w14:paraId="4025E5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D7A7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commentRangeStart w:id="5"/>
      <w:r w:rsidRPr="004A19A4">
        <w:rPr>
          <w:rFonts w:ascii="Courier New" w:hAnsi="Courier New" w:cs="Courier New"/>
        </w:rPr>
        <w:t xml:space="preserve">   The use of an outso</w:t>
      </w:r>
      <w:r w:rsidRPr="004A19A4">
        <w:rPr>
          <w:rFonts w:ascii="Courier New" w:hAnsi="Courier New" w:cs="Courier New"/>
        </w:rPr>
        <w:t>urced primary DNS server deals with possible</w:t>
      </w:r>
    </w:p>
    <w:p w14:paraId="54374F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renumbering</w:t>
      </w:r>
      <w:proofErr w:type="gramEnd"/>
      <w:r w:rsidRPr="004A19A4">
        <w:rPr>
          <w:rFonts w:ascii="Courier New" w:hAnsi="Courier New" w:cs="Courier New"/>
        </w:rPr>
        <w:t xml:space="preserve"> of the home network, and with possible denial of service</w:t>
      </w:r>
    </w:p>
    <w:p w14:paraId="68DEF1F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attacks</w:t>
      </w:r>
      <w:proofErr w:type="gramEnd"/>
      <w:r w:rsidRPr="004A19A4">
        <w:rPr>
          <w:rFonts w:ascii="Courier New" w:hAnsi="Courier New" w:cs="Courier New"/>
        </w:rPr>
        <w:t xml:space="preserve"> against the DNS infrastructure.</w:t>
      </w:r>
      <w:commentRangeEnd w:id="5"/>
      <w:r w:rsidR="00F224D4">
        <w:rPr>
          <w:rStyle w:val="Marquedecommentaire"/>
          <w:rFonts w:asciiTheme="minorHAnsi" w:hAnsiTheme="minorHAnsi"/>
        </w:rPr>
        <w:commentReference w:id="5"/>
      </w:r>
    </w:p>
    <w:p w14:paraId="4BF6773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4745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describes the mechanism that enables the HNA to</w:t>
      </w:r>
    </w:p>
    <w:p w14:paraId="4E31E58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outsource</w:t>
      </w:r>
      <w:proofErr w:type="gramEnd"/>
      <w:r w:rsidRPr="004A19A4">
        <w:rPr>
          <w:rFonts w:ascii="Courier New" w:hAnsi="Courier New" w:cs="Courier New"/>
        </w:rPr>
        <w:t xml:space="preserve"> the naming servic</w:t>
      </w:r>
      <w:r w:rsidRPr="004A19A4">
        <w:rPr>
          <w:rFonts w:ascii="Courier New" w:hAnsi="Courier New" w:cs="Courier New"/>
        </w:rPr>
        <w:t>e to the DNS Outsourcing Infrastructure</w:t>
      </w:r>
    </w:p>
    <w:p w14:paraId="6B3F87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(DOI) via a Distribution Master (DM).</w:t>
      </w:r>
    </w:p>
    <w:p w14:paraId="7F390F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B1DC9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addition, this document deals with publication of a corresponding</w:t>
      </w:r>
    </w:p>
    <w:p w14:paraId="50D1FA4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reverse</w:t>
      </w:r>
      <w:proofErr w:type="gramEnd"/>
      <w:r w:rsidRPr="004A19A4">
        <w:rPr>
          <w:rFonts w:ascii="Courier New" w:hAnsi="Courier New" w:cs="Courier New"/>
        </w:rPr>
        <w:t xml:space="preserve"> zone.</w:t>
      </w:r>
    </w:p>
    <w:p w14:paraId="227C72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B4475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Status of This Memo</w:t>
      </w:r>
    </w:p>
    <w:p w14:paraId="2C56D2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9D6DD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Internet-Draft is submitted in full conformance with th</w:t>
      </w:r>
      <w:r w:rsidRPr="004A19A4">
        <w:rPr>
          <w:rFonts w:ascii="Courier New" w:hAnsi="Courier New" w:cs="Courier New"/>
        </w:rPr>
        <w:t>e</w:t>
      </w:r>
    </w:p>
    <w:p w14:paraId="62ED35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provisions</w:t>
      </w:r>
      <w:proofErr w:type="gramEnd"/>
      <w:r w:rsidRPr="004A19A4">
        <w:rPr>
          <w:rFonts w:ascii="Courier New" w:hAnsi="Courier New" w:cs="Courier New"/>
        </w:rPr>
        <w:t xml:space="preserve"> of BCP 78 and BCP 79.</w:t>
      </w:r>
    </w:p>
    <w:p w14:paraId="41347B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57A06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Internet-Drafts are working documents of the Internet Engineering</w:t>
      </w:r>
    </w:p>
    <w:p w14:paraId="056498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Task Force (IETF).  Note that other groups may also distribute</w:t>
      </w:r>
    </w:p>
    <w:p w14:paraId="7F2C1A4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working</w:t>
      </w:r>
      <w:proofErr w:type="gramEnd"/>
      <w:r w:rsidRPr="004A19A4">
        <w:rPr>
          <w:rFonts w:ascii="Courier New" w:hAnsi="Courier New" w:cs="Courier New"/>
        </w:rPr>
        <w:t xml:space="preserve"> documents as Internet-Drafts.  The list of current Internet-</w:t>
      </w:r>
    </w:p>
    <w:p w14:paraId="59F8E0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Drafts </w:t>
      </w:r>
      <w:r w:rsidRPr="004A19A4">
        <w:rPr>
          <w:rFonts w:ascii="Courier New" w:hAnsi="Courier New" w:cs="Courier New"/>
        </w:rPr>
        <w:t>is at https://datatracker.ietf.org/drafts/current/.</w:t>
      </w:r>
    </w:p>
    <w:p w14:paraId="3BD4C5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9E46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Internet-Drafts are draft documents valid for a maximum of six months</w:t>
      </w:r>
    </w:p>
    <w:p w14:paraId="0F06DB8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may be updated, replaced, or obsoleted by other documents at any</w:t>
      </w:r>
    </w:p>
    <w:p w14:paraId="151FDD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74BDC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A01D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09025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F308A1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</w:t>
      </w:r>
      <w:r w:rsidRPr="00EB2ED2">
        <w:rPr>
          <w:rFonts w:ascii="Courier New" w:hAnsi="Courier New" w:cs="Courier New"/>
          <w:lang w:val="fr-FR"/>
        </w:rPr>
        <w:t xml:space="preserve">          [Page 1]</w:t>
      </w:r>
    </w:p>
    <w:p w14:paraId="2A9F01A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310F0C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29540AF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836A5E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386D9B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time</w:t>
      </w:r>
      <w:proofErr w:type="gramEnd"/>
      <w:r w:rsidRPr="004A19A4">
        <w:rPr>
          <w:rFonts w:ascii="Courier New" w:hAnsi="Courier New" w:cs="Courier New"/>
        </w:rPr>
        <w:t>.  It is inappropriate to use Internet-Drafts as reference</w:t>
      </w:r>
    </w:p>
    <w:p w14:paraId="675B43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material</w:t>
      </w:r>
      <w:proofErr w:type="gramEnd"/>
      <w:r w:rsidRPr="004A19A4">
        <w:rPr>
          <w:rFonts w:ascii="Courier New" w:hAnsi="Courier New" w:cs="Courier New"/>
        </w:rPr>
        <w:t xml:space="preserve"> or to cite them other than as "work in progress."</w:t>
      </w:r>
    </w:p>
    <w:p w14:paraId="332765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97DC45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Internet-Draft will exp</w:t>
      </w:r>
      <w:r w:rsidRPr="004A19A4">
        <w:rPr>
          <w:rFonts w:ascii="Courier New" w:hAnsi="Courier New" w:cs="Courier New"/>
        </w:rPr>
        <w:t>ire on October 30, 2021.</w:t>
      </w:r>
    </w:p>
    <w:p w14:paraId="38E0DF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5F17C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Copyright Notice</w:t>
      </w:r>
    </w:p>
    <w:p w14:paraId="3C36FC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47B25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Copyright (c) 2021 IETF Trust and the persons identified as the</w:t>
      </w:r>
    </w:p>
    <w:p w14:paraId="234BBA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 xml:space="preserve"> authors.  All rights reserved.</w:t>
      </w:r>
    </w:p>
    <w:p w14:paraId="2B39E3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E6AF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is subject to BCP 78 and the IETF Trust's Legal</w:t>
      </w:r>
    </w:p>
    <w:p w14:paraId="3AEE9A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Provisions Relating to IETF Docum</w:t>
      </w:r>
      <w:r w:rsidRPr="004A19A4">
        <w:rPr>
          <w:rFonts w:ascii="Courier New" w:hAnsi="Courier New" w:cs="Courier New"/>
        </w:rPr>
        <w:t>ents</w:t>
      </w:r>
    </w:p>
    <w:p w14:paraId="6EB296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(https://trustee.ietf.org/license-info) in effect on the date of</w:t>
      </w:r>
    </w:p>
    <w:p w14:paraId="543EF1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publication</w:t>
      </w:r>
      <w:proofErr w:type="gramEnd"/>
      <w:r w:rsidRPr="004A19A4">
        <w:rPr>
          <w:rFonts w:ascii="Courier New" w:hAnsi="Courier New" w:cs="Courier New"/>
        </w:rPr>
        <w:t xml:space="preserve"> of this document.  Please review these documents</w:t>
      </w:r>
    </w:p>
    <w:p w14:paraId="0DB66C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carefully</w:t>
      </w:r>
      <w:proofErr w:type="gramEnd"/>
      <w:r w:rsidRPr="004A19A4">
        <w:rPr>
          <w:rFonts w:ascii="Courier New" w:hAnsi="Courier New" w:cs="Courier New"/>
        </w:rPr>
        <w:t>, as they describe your rights and restrictions with respect</w:t>
      </w:r>
    </w:p>
    <w:p w14:paraId="2A5E73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this document.  Code Components extracte</w:t>
      </w:r>
      <w:r w:rsidRPr="004A19A4">
        <w:rPr>
          <w:rFonts w:ascii="Courier New" w:hAnsi="Courier New" w:cs="Courier New"/>
        </w:rPr>
        <w:t>d from this document must</w:t>
      </w:r>
    </w:p>
    <w:p w14:paraId="048381A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include</w:t>
      </w:r>
      <w:proofErr w:type="gramEnd"/>
      <w:r w:rsidRPr="004A19A4">
        <w:rPr>
          <w:rFonts w:ascii="Courier New" w:hAnsi="Courier New" w:cs="Courier New"/>
        </w:rPr>
        <w:t xml:space="preserve"> Simplified BSD License text as described in Section 4.e of</w:t>
      </w:r>
    </w:p>
    <w:p w14:paraId="4410A0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Trust Legal Provisions and are provided without warranty as</w:t>
      </w:r>
    </w:p>
    <w:p w14:paraId="4CF201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described</w:t>
      </w:r>
      <w:proofErr w:type="gramEnd"/>
      <w:r w:rsidRPr="004A19A4">
        <w:rPr>
          <w:rFonts w:ascii="Courier New" w:hAnsi="Courier New" w:cs="Courier New"/>
        </w:rPr>
        <w:t xml:space="preserve"> in the Simplified BSD License.</w:t>
      </w:r>
    </w:p>
    <w:p w14:paraId="7B2F178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8A6AC6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Table of Contents</w:t>
      </w:r>
    </w:p>
    <w:p w14:paraId="0D319A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2FB56D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1.  Introduction  . . . . </w:t>
      </w:r>
      <w:r w:rsidRPr="004A19A4">
        <w:rPr>
          <w:rFonts w:ascii="Courier New" w:hAnsi="Courier New" w:cs="Courier New"/>
        </w:rPr>
        <w:t>. . . . . . . . . . . . . . . . . . . .   3</w:t>
      </w:r>
    </w:p>
    <w:p w14:paraId="3F3F88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1.1</w:t>
      </w:r>
      <w:proofErr w:type="gramStart"/>
      <w:r w:rsidRPr="004A19A4">
        <w:rPr>
          <w:rFonts w:ascii="Courier New" w:hAnsi="Courier New" w:cs="Courier New"/>
        </w:rPr>
        <w:t>.  Selecting</w:t>
      </w:r>
      <w:proofErr w:type="gramEnd"/>
      <w:r w:rsidRPr="004A19A4">
        <w:rPr>
          <w:rFonts w:ascii="Courier New" w:hAnsi="Courier New" w:cs="Courier New"/>
        </w:rPr>
        <w:t xml:space="preserve"> Names to Publish  . . . . . . . . . . . . . . .   5</w:t>
      </w:r>
    </w:p>
    <w:p w14:paraId="036DA6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1.2</w:t>
      </w:r>
      <w:proofErr w:type="gramStart"/>
      <w:r w:rsidRPr="004A19A4">
        <w:rPr>
          <w:rFonts w:ascii="Courier New" w:hAnsi="Courier New" w:cs="Courier New"/>
        </w:rPr>
        <w:t>.  Alternative</w:t>
      </w:r>
      <w:proofErr w:type="gramEnd"/>
      <w:r w:rsidRPr="004A19A4">
        <w:rPr>
          <w:rFonts w:ascii="Courier New" w:hAnsi="Courier New" w:cs="Courier New"/>
        </w:rPr>
        <w:t xml:space="preserve"> solutions . . . . . . . . . . . . . . . . . .   6</w:t>
      </w:r>
    </w:p>
    <w:p w14:paraId="209B85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2.  Terminology . . . . . . . . . . . . . . . . . . . . . . . .</w:t>
      </w:r>
      <w:r w:rsidRPr="004A19A4">
        <w:rPr>
          <w:rFonts w:ascii="Courier New" w:hAnsi="Courier New" w:cs="Courier New"/>
        </w:rPr>
        <w:t xml:space="preserve"> .   7</w:t>
      </w:r>
    </w:p>
    <w:p w14:paraId="094A550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3.  Architecture Description  . . . . . . . . . . . . . . . . . .   8</w:t>
      </w:r>
    </w:p>
    <w:p w14:paraId="03ACA2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3.1</w:t>
      </w:r>
      <w:proofErr w:type="gramStart"/>
      <w:r w:rsidRPr="004A19A4">
        <w:rPr>
          <w:rFonts w:ascii="Courier New" w:hAnsi="Courier New" w:cs="Courier New"/>
        </w:rPr>
        <w:t>.  Architecture</w:t>
      </w:r>
      <w:proofErr w:type="gramEnd"/>
      <w:r w:rsidRPr="004A19A4">
        <w:rPr>
          <w:rFonts w:ascii="Courier New" w:hAnsi="Courier New" w:cs="Courier New"/>
        </w:rPr>
        <w:t xml:space="preserve"> Overview . . . . . . . . . . . . . . . . . .   9</w:t>
      </w:r>
    </w:p>
    <w:p w14:paraId="10F4CB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3.2</w:t>
      </w:r>
      <w:proofErr w:type="gramStart"/>
      <w:r w:rsidRPr="004A19A4">
        <w:rPr>
          <w:rFonts w:ascii="Courier New" w:hAnsi="Courier New" w:cs="Courier New"/>
        </w:rPr>
        <w:t>.  Distribution</w:t>
      </w:r>
      <w:proofErr w:type="gramEnd"/>
      <w:r w:rsidRPr="004A19A4">
        <w:rPr>
          <w:rFonts w:ascii="Courier New" w:hAnsi="Courier New" w:cs="Courier New"/>
        </w:rPr>
        <w:t xml:space="preserve"> Master Communication Channels  . . . . . . .  11</w:t>
      </w:r>
    </w:p>
    <w:p w14:paraId="1A216B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4.  Control Channel between</w:t>
      </w:r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 Authority (HNA) and</w:t>
      </w:r>
    </w:p>
    <w:p w14:paraId="0F376D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Distribution Master (DM)  . . . . . . . . . . . . . . . . . .  13</w:t>
      </w:r>
    </w:p>
    <w:p w14:paraId="5C82A6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4.1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build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 . . . . . .  13</w:t>
      </w:r>
    </w:p>
    <w:p w14:paraId="1B357E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4.2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build the DNSSEC chain of trust  . . . . .  13</w:t>
      </w:r>
    </w:p>
    <w:p w14:paraId="6E3755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  4.3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set the Synchronization Channel  . . . . .  14</w:t>
      </w:r>
    </w:p>
    <w:p w14:paraId="5BE17D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4.4</w:t>
      </w:r>
      <w:proofErr w:type="gramStart"/>
      <w:r w:rsidRPr="004A19A4">
        <w:rPr>
          <w:rFonts w:ascii="Courier New" w:hAnsi="Courier New" w:cs="Courier New"/>
        </w:rPr>
        <w:t>.  Deleting</w:t>
      </w:r>
      <w:proofErr w:type="gramEnd"/>
      <w:r w:rsidRPr="004A19A4">
        <w:rPr>
          <w:rFonts w:ascii="Courier New" w:hAnsi="Courier New" w:cs="Courier New"/>
        </w:rPr>
        <w:t xml:space="preserve"> the delegation . . . . . . . . . . . . . . . . .  14</w:t>
      </w:r>
    </w:p>
    <w:p w14:paraId="74A497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4.5</w:t>
      </w:r>
      <w:proofErr w:type="gramStart"/>
      <w:r w:rsidRPr="004A19A4">
        <w:rPr>
          <w:rFonts w:ascii="Courier New" w:hAnsi="Courier New" w:cs="Courier New"/>
        </w:rPr>
        <w:t>.  Messages</w:t>
      </w:r>
      <w:proofErr w:type="gramEnd"/>
      <w:r w:rsidRPr="004A19A4">
        <w:rPr>
          <w:rFonts w:ascii="Courier New" w:hAnsi="Courier New" w:cs="Courier New"/>
        </w:rPr>
        <w:t xml:space="preserve"> Exchange Description . . . . . . . . . . . . . .  14</w:t>
      </w:r>
    </w:p>
    <w:p w14:paraId="695370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4.5.1</w:t>
      </w:r>
      <w:proofErr w:type="gramStart"/>
      <w:r w:rsidRPr="004A19A4">
        <w:rPr>
          <w:rFonts w:ascii="Courier New" w:hAnsi="Courier New" w:cs="Courier New"/>
        </w:rPr>
        <w:t>.  Retrieving</w:t>
      </w:r>
      <w:proofErr w:type="gramEnd"/>
      <w:r w:rsidRPr="004A19A4">
        <w:rPr>
          <w:rFonts w:ascii="Courier New" w:hAnsi="Courier New" w:cs="Courier New"/>
        </w:rPr>
        <w:t xml:space="preserve"> information </w:t>
      </w:r>
      <w:r w:rsidRPr="004A19A4">
        <w:rPr>
          <w:rFonts w:ascii="Courier New" w:hAnsi="Courier New" w:cs="Courier New"/>
        </w:rPr>
        <w:t xml:space="preserve">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.  15</w:t>
      </w:r>
    </w:p>
    <w:p w14:paraId="4104F2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4.5.2</w:t>
      </w:r>
      <w:proofErr w:type="gramStart"/>
      <w:r w:rsidRPr="004A19A4">
        <w:rPr>
          <w:rFonts w:ascii="Courier New" w:hAnsi="Courier New" w:cs="Courier New"/>
        </w:rPr>
        <w:t>.  Providing</w:t>
      </w:r>
      <w:proofErr w:type="gramEnd"/>
      <w:r w:rsidRPr="004A19A4">
        <w:rPr>
          <w:rFonts w:ascii="Courier New" w:hAnsi="Courier New" w:cs="Courier New"/>
        </w:rPr>
        <w:t xml:space="preserve"> information for the DNSSEC chain of trust .  16</w:t>
      </w:r>
    </w:p>
    <w:p w14:paraId="75EA4A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4.5.3</w:t>
      </w:r>
      <w:proofErr w:type="gramStart"/>
      <w:r w:rsidRPr="004A19A4">
        <w:rPr>
          <w:rFonts w:ascii="Courier New" w:hAnsi="Courier New" w:cs="Courier New"/>
        </w:rPr>
        <w:t>.  Providing</w:t>
      </w:r>
      <w:proofErr w:type="gramEnd"/>
      <w:r w:rsidRPr="004A19A4">
        <w:rPr>
          <w:rFonts w:ascii="Courier New" w:hAnsi="Courier New" w:cs="Courier New"/>
        </w:rPr>
        <w:t xml:space="preserve"> information for the Synchronization Channel  16</w:t>
      </w:r>
    </w:p>
    <w:p w14:paraId="3837BB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4.5.4</w:t>
      </w:r>
      <w:proofErr w:type="gramStart"/>
      <w:r w:rsidRPr="004A19A4">
        <w:rPr>
          <w:rFonts w:ascii="Courier New" w:hAnsi="Courier New" w:cs="Courier New"/>
        </w:rPr>
        <w:t>.  HNA</w:t>
      </w:r>
      <w:proofErr w:type="gramEnd"/>
      <w:r w:rsidRPr="004A19A4">
        <w:rPr>
          <w:rFonts w:ascii="Courier New" w:hAnsi="Courier New" w:cs="Courier New"/>
        </w:rPr>
        <w:t xml:space="preserve"> instructing deleting the delegation . . . . . . .  17</w:t>
      </w:r>
    </w:p>
    <w:p w14:paraId="4D2BA7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</w:t>
      </w:r>
      <w:r w:rsidRPr="004A19A4">
        <w:rPr>
          <w:rFonts w:ascii="Courier New" w:hAnsi="Courier New" w:cs="Courier New"/>
        </w:rPr>
        <w:t xml:space="preserve">   4.6</w:t>
      </w:r>
      <w:proofErr w:type="gramStart"/>
      <w:r w:rsidRPr="004A19A4">
        <w:rPr>
          <w:rFonts w:ascii="Courier New" w:hAnsi="Courier New" w:cs="Courier New"/>
        </w:rPr>
        <w:t>.  Securing</w:t>
      </w:r>
      <w:proofErr w:type="gramEnd"/>
      <w:r w:rsidRPr="004A19A4">
        <w:rPr>
          <w:rFonts w:ascii="Courier New" w:hAnsi="Courier New" w:cs="Courier New"/>
        </w:rPr>
        <w:t xml:space="preserve"> the Control Channel between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</w:t>
      </w:r>
    </w:p>
    <w:p w14:paraId="1EC863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Authority (HNA) and Distribution Master (DM)  . . . . . .  17</w:t>
      </w:r>
    </w:p>
    <w:p w14:paraId="08A01E6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4.7</w:t>
      </w:r>
      <w:proofErr w:type="gramStart"/>
      <w:r w:rsidRPr="004A19A4">
        <w:rPr>
          <w:rFonts w:ascii="Courier New" w:hAnsi="Courier New" w:cs="Courier New"/>
        </w:rPr>
        <w:t>.  Implementation</w:t>
      </w:r>
      <w:proofErr w:type="gramEnd"/>
      <w:r w:rsidRPr="004A19A4">
        <w:rPr>
          <w:rFonts w:ascii="Courier New" w:hAnsi="Courier New" w:cs="Courier New"/>
        </w:rPr>
        <w:t xml:space="preserve"> Concerns . . . . . . . . . . . . . . . . .  18</w:t>
      </w:r>
    </w:p>
    <w:p w14:paraId="01BBD4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5.  DM Synchronization Channel between HNA and</w:t>
      </w:r>
      <w:r w:rsidRPr="004A19A4">
        <w:rPr>
          <w:rFonts w:ascii="Courier New" w:hAnsi="Courier New" w:cs="Courier New"/>
        </w:rPr>
        <w:t xml:space="preserve"> DM . . . . . . . .  19</w:t>
      </w:r>
    </w:p>
    <w:p w14:paraId="1DE44A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5.1</w:t>
      </w:r>
      <w:proofErr w:type="gramStart"/>
      <w:r w:rsidRPr="004A19A4">
        <w:rPr>
          <w:rFonts w:ascii="Courier New" w:hAnsi="Courier New" w:cs="Courier New"/>
        </w:rPr>
        <w:t>.  Securing</w:t>
      </w:r>
      <w:proofErr w:type="gramEnd"/>
      <w:r w:rsidRPr="004A19A4">
        <w:rPr>
          <w:rFonts w:ascii="Courier New" w:hAnsi="Courier New" w:cs="Courier New"/>
        </w:rPr>
        <w:t xml:space="preserve"> the Synchronization Channel between HNA and DM .  20</w:t>
      </w:r>
    </w:p>
    <w:p w14:paraId="5A12EDF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6.  DM Distribution Channel . . . . . . . . . . . . . . . . . . .  20</w:t>
      </w:r>
    </w:p>
    <w:p w14:paraId="233F7F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7.  HNA Security Policies . . . . . . . . . . . . . . . . . . . .  21</w:t>
      </w:r>
    </w:p>
    <w:p w14:paraId="55FFFE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8.  DNSSEC</w:t>
      </w:r>
      <w:r w:rsidRPr="004A19A4">
        <w:rPr>
          <w:rFonts w:ascii="Courier New" w:hAnsi="Courier New" w:cs="Courier New"/>
        </w:rPr>
        <w:t xml:space="preserve"> compliant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Architecture . . . . . . . . . . . .  21</w:t>
      </w:r>
    </w:p>
    <w:p w14:paraId="58DC03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8609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0252F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D8C1C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 [Page 2]</w:t>
      </w:r>
    </w:p>
    <w:p w14:paraId="232306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11BB6A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5E00124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3CB08A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F1727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9.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Reverse Zone Channels Config</w:t>
      </w:r>
      <w:r w:rsidRPr="004A19A4">
        <w:rPr>
          <w:rFonts w:ascii="Courier New" w:hAnsi="Courier New" w:cs="Courier New"/>
        </w:rPr>
        <w:t>uration . . . . . . . . .  21</w:t>
      </w:r>
    </w:p>
    <w:p w14:paraId="1663EA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10.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Public Zone Channel Configurations  . . . . . . . . .  23</w:t>
      </w:r>
    </w:p>
    <w:p w14:paraId="121689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11. Renumbering . . . . . . . . . . . . . . . . . . . . . . . . .  24</w:t>
      </w:r>
    </w:p>
    <w:p w14:paraId="059C53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11.1</w:t>
      </w:r>
      <w:proofErr w:type="gramStart"/>
      <w:r w:rsidRPr="004A19A4">
        <w:rPr>
          <w:rFonts w:ascii="Courier New" w:hAnsi="Courier New" w:cs="Courier New"/>
        </w:rPr>
        <w:t>.  Hidden</w:t>
      </w:r>
      <w:proofErr w:type="gramEnd"/>
      <w:r w:rsidRPr="004A19A4">
        <w:rPr>
          <w:rFonts w:ascii="Courier New" w:hAnsi="Courier New" w:cs="Courier New"/>
        </w:rPr>
        <w:t xml:space="preserve"> Primary . . . . . . . . . . . . . . . . . . . . .  24</w:t>
      </w:r>
    </w:p>
    <w:p w14:paraId="59406F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12. </w:t>
      </w:r>
      <w:r w:rsidRPr="004A19A4">
        <w:rPr>
          <w:rFonts w:ascii="Courier New" w:hAnsi="Courier New" w:cs="Courier New"/>
        </w:rPr>
        <w:t>Privacy Considerations  . . . . . . . . . . . . . . . . . . .  25</w:t>
      </w:r>
    </w:p>
    <w:p w14:paraId="17F1F8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13. Security Considerations . . . . . . . . . . . . . . . . . . .  26</w:t>
      </w:r>
    </w:p>
    <w:p w14:paraId="38E4B1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13.1</w:t>
      </w:r>
      <w:proofErr w:type="gramStart"/>
      <w:r w:rsidRPr="004A19A4">
        <w:rPr>
          <w:rFonts w:ascii="Courier New" w:hAnsi="Courier New" w:cs="Courier New"/>
        </w:rPr>
        <w:t>.  HNA</w:t>
      </w:r>
      <w:proofErr w:type="gramEnd"/>
      <w:r w:rsidRPr="004A19A4">
        <w:rPr>
          <w:rFonts w:ascii="Courier New" w:hAnsi="Courier New" w:cs="Courier New"/>
        </w:rPr>
        <w:t xml:space="preserve"> DM channels  . . . . . . . . . . . . . . . . . . . .  26</w:t>
      </w:r>
    </w:p>
    <w:p w14:paraId="388B2F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13.2</w:t>
      </w:r>
      <w:proofErr w:type="gramStart"/>
      <w:r w:rsidRPr="004A19A4">
        <w:rPr>
          <w:rFonts w:ascii="Courier New" w:hAnsi="Courier New" w:cs="Courier New"/>
        </w:rPr>
        <w:t>.  Names</w:t>
      </w:r>
      <w:proofErr w:type="gramEnd"/>
      <w:r w:rsidRPr="004A19A4">
        <w:rPr>
          <w:rFonts w:ascii="Courier New" w:hAnsi="Courier New" w:cs="Courier New"/>
        </w:rPr>
        <w:t xml:space="preserve"> are less secure than IP ad</w:t>
      </w:r>
      <w:r w:rsidRPr="004A19A4">
        <w:rPr>
          <w:rFonts w:ascii="Courier New" w:hAnsi="Courier New" w:cs="Courier New"/>
        </w:rPr>
        <w:t>dresses  . . . . . . . .  27</w:t>
      </w:r>
    </w:p>
    <w:p w14:paraId="4EB7E5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13.3</w:t>
      </w:r>
      <w:proofErr w:type="gramStart"/>
      <w:r w:rsidRPr="004A19A4">
        <w:rPr>
          <w:rFonts w:ascii="Courier New" w:hAnsi="Courier New" w:cs="Courier New"/>
        </w:rPr>
        <w:t>.  Names</w:t>
      </w:r>
      <w:proofErr w:type="gramEnd"/>
      <w:r w:rsidRPr="004A19A4">
        <w:rPr>
          <w:rFonts w:ascii="Courier New" w:hAnsi="Courier New" w:cs="Courier New"/>
        </w:rPr>
        <w:t xml:space="preserve"> are less volatile than IP addresses  . . . . . . .  27</w:t>
      </w:r>
    </w:p>
    <w:p w14:paraId="7FE9BD5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14. Information Model for Outsourced information  . . . . . . . .  27</w:t>
      </w:r>
    </w:p>
    <w:p w14:paraId="4511D9F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14.1</w:t>
      </w:r>
      <w:proofErr w:type="gramStart"/>
      <w:r w:rsidRPr="004A19A4">
        <w:rPr>
          <w:rFonts w:ascii="Courier New" w:hAnsi="Courier New" w:cs="Courier New"/>
        </w:rPr>
        <w:t>.  Outsourced</w:t>
      </w:r>
      <w:proofErr w:type="gramEnd"/>
      <w:r w:rsidRPr="004A19A4">
        <w:rPr>
          <w:rFonts w:ascii="Courier New" w:hAnsi="Courier New" w:cs="Courier New"/>
        </w:rPr>
        <w:t xml:space="preserve"> Information Model . . . . . . . . . . . . . .  28</w:t>
      </w:r>
    </w:p>
    <w:p w14:paraId="58E4DD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15. I</w:t>
      </w:r>
      <w:r w:rsidRPr="004A19A4">
        <w:rPr>
          <w:rFonts w:ascii="Courier New" w:hAnsi="Courier New" w:cs="Courier New"/>
        </w:rPr>
        <w:t>ANA Considerations . . . . . . . . . . . . . . . . . . . . .  30</w:t>
      </w:r>
    </w:p>
    <w:p w14:paraId="5F0DD8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16. Acknowledgment  . . . . . . . . . . . . . . . . . . . . . . .  30</w:t>
      </w:r>
    </w:p>
    <w:p w14:paraId="31491F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17. Contributors  . . . . . . . . . . . . . . . . . . . . . . . .  31</w:t>
      </w:r>
    </w:p>
    <w:p w14:paraId="5D4931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18. References  . . . . . . . . . . . . . </w:t>
      </w:r>
      <w:r w:rsidRPr="004A19A4">
        <w:rPr>
          <w:rFonts w:ascii="Courier New" w:hAnsi="Courier New" w:cs="Courier New"/>
        </w:rPr>
        <w:t>. . . . . . . . . . . .  31</w:t>
      </w:r>
    </w:p>
    <w:p w14:paraId="5BECE1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18.1</w:t>
      </w:r>
      <w:proofErr w:type="gramStart"/>
      <w:r w:rsidRPr="004A19A4">
        <w:rPr>
          <w:rFonts w:ascii="Courier New" w:hAnsi="Courier New" w:cs="Courier New"/>
        </w:rPr>
        <w:t>.  Normative</w:t>
      </w:r>
      <w:proofErr w:type="gramEnd"/>
      <w:r w:rsidRPr="004A19A4">
        <w:rPr>
          <w:rFonts w:ascii="Courier New" w:hAnsi="Courier New" w:cs="Courier New"/>
        </w:rPr>
        <w:t xml:space="preserve"> References . . . . . . . . . . . . . . . . . .  31</w:t>
      </w:r>
    </w:p>
    <w:p w14:paraId="2991C5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18.2</w:t>
      </w:r>
      <w:proofErr w:type="gramStart"/>
      <w:r w:rsidRPr="004A19A4">
        <w:rPr>
          <w:rFonts w:ascii="Courier New" w:hAnsi="Courier New" w:cs="Courier New"/>
        </w:rPr>
        <w:t>.  Informative</w:t>
      </w:r>
      <w:proofErr w:type="gramEnd"/>
      <w:r w:rsidRPr="004A19A4">
        <w:rPr>
          <w:rFonts w:ascii="Courier New" w:hAnsi="Courier New" w:cs="Courier New"/>
        </w:rPr>
        <w:t xml:space="preserve"> References . . . . . . . . . . . . . . . . .  34</w:t>
      </w:r>
    </w:p>
    <w:p w14:paraId="584180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Appendix A.  Envisioned deployment scenarios  . . . . . . . . . .  36</w:t>
      </w:r>
    </w:p>
    <w:p w14:paraId="63EAB2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A.1</w:t>
      </w:r>
      <w:proofErr w:type="gramStart"/>
      <w:r w:rsidRPr="004A19A4">
        <w:rPr>
          <w:rFonts w:ascii="Courier New" w:hAnsi="Courier New" w:cs="Courier New"/>
        </w:rPr>
        <w:t>.</w:t>
      </w:r>
      <w:r w:rsidRPr="004A19A4">
        <w:rPr>
          <w:rFonts w:ascii="Courier New" w:hAnsi="Courier New" w:cs="Courier New"/>
        </w:rPr>
        <w:t xml:space="preserve">  CPE</w:t>
      </w:r>
      <w:proofErr w:type="gramEnd"/>
      <w:r w:rsidRPr="004A19A4">
        <w:rPr>
          <w:rFonts w:ascii="Courier New" w:hAnsi="Courier New" w:cs="Courier New"/>
        </w:rPr>
        <w:t xml:space="preserve"> Vendor  . . . . . . . . . . . . . . . . . . . . . . .  36</w:t>
      </w:r>
    </w:p>
    <w:p w14:paraId="3DD713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A.2</w:t>
      </w:r>
      <w:proofErr w:type="gramStart"/>
      <w:r w:rsidRPr="004A19A4">
        <w:rPr>
          <w:rFonts w:ascii="Courier New" w:hAnsi="Courier New" w:cs="Courier New"/>
        </w:rPr>
        <w:t>.  Agnostic</w:t>
      </w:r>
      <w:proofErr w:type="gramEnd"/>
      <w:r w:rsidRPr="004A19A4">
        <w:rPr>
          <w:rFonts w:ascii="Courier New" w:hAnsi="Courier New" w:cs="Courier New"/>
        </w:rPr>
        <w:t xml:space="preserve"> CPE  . . . . . . . . . . . . . . . . . . . . . .  36</w:t>
      </w:r>
    </w:p>
    <w:p w14:paraId="7F268D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Appendix B.  Example: A manufacturer provisioned HNA product </w:t>
      </w:r>
      <w:proofErr w:type="gramStart"/>
      <w:r w:rsidRPr="004A19A4">
        <w:rPr>
          <w:rFonts w:ascii="Courier New" w:hAnsi="Courier New" w:cs="Courier New"/>
        </w:rPr>
        <w:t>flow  37</w:t>
      </w:r>
      <w:proofErr w:type="gramEnd"/>
    </w:p>
    <w:p w14:paraId="051EAB3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Authors' Addresses  . . . . . . . . . . . .</w:t>
      </w:r>
      <w:r w:rsidRPr="004A19A4">
        <w:rPr>
          <w:rFonts w:ascii="Courier New" w:hAnsi="Courier New" w:cs="Courier New"/>
        </w:rPr>
        <w:t xml:space="preserve"> . . . . . . . . . . .  38</w:t>
      </w:r>
    </w:p>
    <w:p w14:paraId="049B1D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DD2D3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1.  Introduction</w:t>
      </w:r>
    </w:p>
    <w:p w14:paraId="2BFB7A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8EB9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 Authority (HNA) is responsible for making devices</w:t>
      </w:r>
    </w:p>
    <w:p w14:paraId="238190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within</w:t>
      </w:r>
      <w:proofErr w:type="gramEnd"/>
      <w:r w:rsidRPr="004A19A4">
        <w:rPr>
          <w:rFonts w:ascii="Courier New" w:hAnsi="Courier New" w:cs="Courier New"/>
        </w:rPr>
        <w:t xml:space="preserve"> the home network accessible by </w:t>
      </w:r>
      <w:ins w:id="6" w:author="BOUCADAIR Mohamed TGI/OLN" w:date="2021-05-05T11:17:00Z">
        <w:r w:rsidR="0036228F">
          <w:rPr>
            <w:rFonts w:ascii="Courier New" w:hAnsi="Courier New" w:cs="Courier New"/>
          </w:rPr>
          <w:t xml:space="preserve">their </w:t>
        </w:r>
      </w:ins>
      <w:r w:rsidRPr="004A19A4">
        <w:rPr>
          <w:rFonts w:ascii="Courier New" w:hAnsi="Courier New" w:cs="Courier New"/>
        </w:rPr>
        <w:t>name within the home network as</w:t>
      </w:r>
    </w:p>
    <w:p w14:paraId="3CA0A2AB" w14:textId="77777777" w:rsidR="00000000" w:rsidRPr="004A19A4" w:rsidDel="0036228F" w:rsidRDefault="009B7BFC" w:rsidP="0036228F">
      <w:pPr>
        <w:pStyle w:val="Textebrut"/>
        <w:rPr>
          <w:del w:id="7" w:author="BOUCADAIR Mohamed TGI/OLN" w:date="2021-05-05T11:17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well</w:t>
      </w:r>
      <w:proofErr w:type="gramEnd"/>
      <w:r w:rsidRPr="004A19A4">
        <w:rPr>
          <w:rFonts w:ascii="Courier New" w:hAnsi="Courier New" w:cs="Courier New"/>
        </w:rPr>
        <w:t xml:space="preserve"> as from outside the home network (e.g.</w:t>
      </w:r>
      <w:ins w:id="8" w:author="BOUCADAIR Mohamed TGI/OLN" w:date="2021-05-05T11:17:00Z">
        <w:r w:rsidR="0036228F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the Internet).  </w:t>
      </w:r>
      <w:commentRangeStart w:id="9"/>
      <w:del w:id="10" w:author="BOUCADAIR Mohamed TGI/OLN" w:date="2021-05-05T11:17:00Z">
        <w:r w:rsidRPr="004A19A4" w:rsidDel="0036228F">
          <w:rPr>
            <w:rFonts w:ascii="Courier New" w:hAnsi="Courier New" w:cs="Courier New"/>
          </w:rPr>
          <w:delText>IP</w:delText>
        </w:r>
        <w:r w:rsidRPr="004A19A4" w:rsidDel="0036228F">
          <w:rPr>
            <w:rFonts w:ascii="Courier New" w:hAnsi="Courier New" w:cs="Courier New"/>
          </w:rPr>
          <w:delText>v6</w:delText>
        </w:r>
      </w:del>
    </w:p>
    <w:p w14:paraId="798D4F29" w14:textId="77777777" w:rsidR="00000000" w:rsidRPr="004A19A4" w:rsidDel="0036228F" w:rsidRDefault="009B7BFC" w:rsidP="0036228F">
      <w:pPr>
        <w:pStyle w:val="Textebrut"/>
        <w:rPr>
          <w:del w:id="11" w:author="BOUCADAIR Mohamed TGI/OLN" w:date="2021-05-05T11:17:00Z"/>
          <w:rFonts w:ascii="Courier New" w:hAnsi="Courier New" w:cs="Courier New"/>
        </w:rPr>
      </w:pPr>
      <w:del w:id="12" w:author="BOUCADAIR Mohamed TGI/OLN" w:date="2021-05-05T11:17:00Z">
        <w:r w:rsidRPr="004A19A4" w:rsidDel="0036228F">
          <w:rPr>
            <w:rFonts w:ascii="Courier New" w:hAnsi="Courier New" w:cs="Courier New"/>
          </w:rPr>
          <w:delText xml:space="preserve">   connectivity provides the possibility of global end to end IP</w:delText>
        </w:r>
      </w:del>
    </w:p>
    <w:p w14:paraId="3D22DE51" w14:textId="77777777" w:rsidR="00000000" w:rsidRPr="004A19A4" w:rsidRDefault="009B7BFC" w:rsidP="0036228F">
      <w:pPr>
        <w:pStyle w:val="Textebrut"/>
        <w:rPr>
          <w:rFonts w:ascii="Courier New" w:hAnsi="Courier New" w:cs="Courier New"/>
        </w:rPr>
      </w:pPr>
      <w:del w:id="13" w:author="BOUCADAIR Mohamed TGI/OLN" w:date="2021-05-05T11:17:00Z">
        <w:r w:rsidRPr="004A19A4" w:rsidDel="0036228F">
          <w:rPr>
            <w:rFonts w:ascii="Courier New" w:hAnsi="Courier New" w:cs="Courier New"/>
          </w:rPr>
          <w:delText xml:space="preserve">   connectivity.</w:delText>
        </w:r>
      </w:del>
      <w:r w:rsidRPr="004A19A4">
        <w:rPr>
          <w:rFonts w:ascii="Courier New" w:hAnsi="Courier New" w:cs="Courier New"/>
        </w:rPr>
        <w:t xml:space="preserve">  </w:t>
      </w:r>
      <w:commentRangeEnd w:id="9"/>
      <w:r w:rsidR="0036228F">
        <w:rPr>
          <w:rStyle w:val="Marquedecommentaire"/>
          <w:rFonts w:asciiTheme="minorHAnsi" w:hAnsiTheme="minorHAnsi"/>
        </w:rPr>
        <w:commentReference w:id="9"/>
      </w:r>
      <w:commentRangeStart w:id="14"/>
      <w:r w:rsidRPr="004A19A4">
        <w:rPr>
          <w:rFonts w:ascii="Courier New" w:hAnsi="Courier New" w:cs="Courier New"/>
        </w:rPr>
        <w:t>End users will be able to transparently make use of</w:t>
      </w:r>
    </w:p>
    <w:p w14:paraId="7DB79E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this</w:t>
      </w:r>
      <w:proofErr w:type="gramEnd"/>
      <w:r w:rsidRPr="004A19A4">
        <w:rPr>
          <w:rFonts w:ascii="Courier New" w:hAnsi="Courier New" w:cs="Courier New"/>
        </w:rPr>
        <w:t xml:space="preserve"> connectivity if they can use names to access the services they</w:t>
      </w:r>
    </w:p>
    <w:p w14:paraId="083BC2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want</w:t>
      </w:r>
      <w:proofErr w:type="gramEnd"/>
      <w:r w:rsidRPr="004A19A4">
        <w:rPr>
          <w:rFonts w:ascii="Courier New" w:hAnsi="Courier New" w:cs="Courier New"/>
        </w:rPr>
        <w:t xml:space="preserve"> from their home network</w:t>
      </w:r>
      <w:commentRangeEnd w:id="14"/>
      <w:r w:rsidR="0036228F">
        <w:rPr>
          <w:rStyle w:val="Marquedecommentaire"/>
          <w:rFonts w:asciiTheme="minorHAnsi" w:hAnsiTheme="minorHAnsi"/>
        </w:rPr>
        <w:commentReference w:id="14"/>
      </w:r>
      <w:r w:rsidRPr="004A19A4">
        <w:rPr>
          <w:rFonts w:ascii="Courier New" w:hAnsi="Courier New" w:cs="Courier New"/>
        </w:rPr>
        <w:t>.</w:t>
      </w:r>
    </w:p>
    <w:p w14:paraId="7794D0D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31CFDE2" w14:textId="77777777" w:rsidR="00000000" w:rsidRPr="0036228F" w:rsidRDefault="009B7BFC" w:rsidP="004A19A4">
      <w:pPr>
        <w:pStyle w:val="Textebrut"/>
        <w:rPr>
          <w:rFonts w:ascii="Courier New" w:hAnsi="Courier New" w:cs="Courier New"/>
          <w:highlight w:val="yellow"/>
          <w:rPrChange w:id="15" w:author="BOUCADAIR Mohamed TGI/OLN" w:date="2021-05-05T11:19:00Z">
            <w:rPr>
              <w:rFonts w:ascii="Courier New" w:hAnsi="Courier New" w:cs="Courier New"/>
            </w:rPr>
          </w:rPrChange>
        </w:rPr>
      </w:pPr>
      <w:r w:rsidRPr="004A19A4">
        <w:rPr>
          <w:rFonts w:ascii="Courier New" w:hAnsi="Courier New" w:cs="Courier New"/>
        </w:rPr>
        <w:t xml:space="preserve">   The use of</w:t>
      </w:r>
      <w:r w:rsidRPr="004A19A4">
        <w:rPr>
          <w:rFonts w:ascii="Courier New" w:hAnsi="Courier New" w:cs="Courier New"/>
        </w:rPr>
        <w:t xml:space="preserve"> a DNS zone for each home network is a </w:t>
      </w:r>
      <w:r w:rsidRPr="0036228F">
        <w:rPr>
          <w:rFonts w:ascii="Courier New" w:hAnsi="Courier New" w:cs="Courier New"/>
          <w:highlight w:val="yellow"/>
          <w:rPrChange w:id="16" w:author="BOUCADAIR Mohamed TGI/OLN" w:date="2021-05-05T11:19:00Z">
            <w:rPr>
              <w:rFonts w:ascii="Courier New" w:hAnsi="Courier New" w:cs="Courier New"/>
            </w:rPr>
          </w:rPrChange>
        </w:rPr>
        <w:t>reasonable and</w:t>
      </w:r>
    </w:p>
    <w:p w14:paraId="2A4494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36228F">
        <w:rPr>
          <w:rFonts w:ascii="Courier New" w:hAnsi="Courier New" w:cs="Courier New"/>
          <w:highlight w:val="yellow"/>
          <w:rPrChange w:id="17" w:author="BOUCADAIR Mohamed TGI/OLN" w:date="2021-05-05T11:19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36228F">
        <w:rPr>
          <w:rFonts w:ascii="Courier New" w:hAnsi="Courier New" w:cs="Courier New"/>
          <w:highlight w:val="yellow"/>
          <w:rPrChange w:id="18" w:author="BOUCADAIR Mohamed TGI/OLN" w:date="2021-05-05T11:19:00Z">
            <w:rPr>
              <w:rFonts w:ascii="Courier New" w:hAnsi="Courier New" w:cs="Courier New"/>
            </w:rPr>
          </w:rPrChange>
        </w:rPr>
        <w:t>scalable</w:t>
      </w:r>
      <w:proofErr w:type="gramEnd"/>
      <w:r w:rsidRPr="004A19A4">
        <w:rPr>
          <w:rFonts w:ascii="Courier New" w:hAnsi="Courier New" w:cs="Courier New"/>
        </w:rPr>
        <w:t xml:space="preserve"> way to make the set of public names visible.  There are a</w:t>
      </w:r>
    </w:p>
    <w:p w14:paraId="23F0A5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number</w:t>
      </w:r>
      <w:proofErr w:type="gramEnd"/>
      <w:r w:rsidRPr="004A19A4">
        <w:rPr>
          <w:rFonts w:ascii="Courier New" w:hAnsi="Courier New" w:cs="Courier New"/>
        </w:rPr>
        <w:t xml:space="preserve"> of ways to populate such a zone.  This specification proposes</w:t>
      </w:r>
    </w:p>
    <w:p w14:paraId="6208B1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</w:t>
      </w:r>
      <w:proofErr w:type="gramEnd"/>
      <w:r w:rsidRPr="004A19A4">
        <w:rPr>
          <w:rFonts w:ascii="Courier New" w:hAnsi="Courier New" w:cs="Courier New"/>
        </w:rPr>
        <w:t xml:space="preserve"> </w:t>
      </w:r>
      <w:del w:id="19" w:author="BOUCADAIR Mohamed TGI/OLN" w:date="2021-05-05T11:20:00Z">
        <w:r w:rsidRPr="004A19A4" w:rsidDel="0036228F">
          <w:rPr>
            <w:rFonts w:ascii="Courier New" w:hAnsi="Courier New" w:cs="Courier New"/>
          </w:rPr>
          <w:delText xml:space="preserve">way </w:delText>
        </w:r>
      </w:del>
      <w:ins w:id="20" w:author="BOUCADAIR Mohamed TGI/OLN" w:date="2021-05-05T11:20:00Z">
        <w:r w:rsidR="0036228F">
          <w:rPr>
            <w:rFonts w:ascii="Courier New" w:hAnsi="Courier New" w:cs="Courier New"/>
          </w:rPr>
          <w:t xml:space="preserve">method </w:t>
        </w:r>
      </w:ins>
      <w:r w:rsidRPr="004A19A4">
        <w:rPr>
          <w:rFonts w:ascii="Courier New" w:hAnsi="Courier New" w:cs="Courier New"/>
        </w:rPr>
        <w:t>based on a number of assumptions about typical home</w:t>
      </w:r>
      <w:r w:rsidRPr="004A19A4">
        <w:rPr>
          <w:rFonts w:ascii="Courier New" w:hAnsi="Courier New" w:cs="Courier New"/>
        </w:rPr>
        <w:t xml:space="preserve"> networks</w:t>
      </w:r>
      <w:del w:id="21" w:author="BOUCADAIR Mohamed TGI/OLN" w:date="2021-05-05T11:20:00Z">
        <w:r w:rsidRPr="004A19A4" w:rsidDel="0036228F">
          <w:rPr>
            <w:rFonts w:ascii="Courier New" w:hAnsi="Courier New" w:cs="Courier New"/>
          </w:rPr>
          <w:delText>.</w:delText>
        </w:r>
      </w:del>
      <w:ins w:id="22" w:author="BOUCADAIR Mohamed TGI/OLN" w:date="2021-05-05T11:20:00Z">
        <w:r w:rsidR="0036228F">
          <w:rPr>
            <w:rFonts w:ascii="Courier New" w:hAnsi="Courier New" w:cs="Courier New"/>
          </w:rPr>
          <w:t>:</w:t>
        </w:r>
      </w:ins>
    </w:p>
    <w:p w14:paraId="029DC5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ABF6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1.  The names of the devices accessible from the Internet are stored</w:t>
      </w:r>
    </w:p>
    <w:p w14:paraId="552EFC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in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served by a DNS authoritative server.</w:t>
      </w:r>
    </w:p>
    <w:p w14:paraId="068E8C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5A8E9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2.  It is unlikely that home networks will contain sufficiently</w:t>
      </w:r>
    </w:p>
    <w:p w14:paraId="5C1555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robust</w:t>
      </w:r>
      <w:proofErr w:type="gramEnd"/>
      <w:r w:rsidRPr="004A19A4">
        <w:rPr>
          <w:rFonts w:ascii="Courier New" w:hAnsi="Courier New" w:cs="Courier New"/>
        </w:rPr>
        <w:t xml:space="preserve"> platforms designe</w:t>
      </w:r>
      <w:r w:rsidRPr="004A19A4">
        <w:rPr>
          <w:rFonts w:ascii="Courier New" w:hAnsi="Courier New" w:cs="Courier New"/>
        </w:rPr>
        <w:t xml:space="preserve">d to host a service such as the </w:t>
      </w:r>
      <w:commentRangeStart w:id="23"/>
      <w:r w:rsidRPr="004A19A4">
        <w:rPr>
          <w:rFonts w:ascii="Courier New" w:hAnsi="Courier New" w:cs="Courier New"/>
        </w:rPr>
        <w:t>DNS on</w:t>
      </w:r>
    </w:p>
    <w:p w14:paraId="396E1F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Internet</w:t>
      </w:r>
      <w:commentRangeEnd w:id="23"/>
      <w:r w:rsidR="0036228F">
        <w:rPr>
          <w:rStyle w:val="Marquedecommentaire"/>
          <w:rFonts w:asciiTheme="minorHAnsi" w:hAnsiTheme="minorHAnsi"/>
        </w:rPr>
        <w:commentReference w:id="23"/>
      </w:r>
      <w:r w:rsidRPr="004A19A4">
        <w:rPr>
          <w:rFonts w:ascii="Courier New" w:hAnsi="Courier New" w:cs="Courier New"/>
        </w:rPr>
        <w:t xml:space="preserve"> and as such would expose the home network to DDoS</w:t>
      </w:r>
    </w:p>
    <w:p w14:paraId="50A961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attacks</w:t>
      </w:r>
      <w:proofErr w:type="gramEnd"/>
      <w:r w:rsidRPr="004A19A4">
        <w:rPr>
          <w:rFonts w:ascii="Courier New" w:hAnsi="Courier New" w:cs="Courier New"/>
        </w:rPr>
        <w:t>.</w:t>
      </w:r>
    </w:p>
    <w:p w14:paraId="0D05C5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181F7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1F751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091E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0F634F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059A6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43B9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 [Page 3]</w:t>
      </w:r>
    </w:p>
    <w:p w14:paraId="232020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2281943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 xml:space="preserve">Internet-Draft                public-names        </w:t>
      </w:r>
      <w:r w:rsidRPr="004A19A4">
        <w:rPr>
          <w:rFonts w:ascii="Courier New" w:hAnsi="Courier New" w:cs="Courier New"/>
        </w:rPr>
        <w:t xml:space="preserve">            April 2021</w:t>
      </w:r>
    </w:p>
    <w:p w14:paraId="601EA8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3376B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01847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3.  [RFC7368] emphasizes that the home network is subject to</w:t>
      </w:r>
    </w:p>
    <w:p w14:paraId="4E6A17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connectivity</w:t>
      </w:r>
      <w:proofErr w:type="gramEnd"/>
      <w:r w:rsidRPr="004A19A4">
        <w:rPr>
          <w:rFonts w:ascii="Courier New" w:hAnsi="Courier New" w:cs="Courier New"/>
        </w:rPr>
        <w:t xml:space="preserve"> disruptions with the ISP.  But, </w:t>
      </w:r>
      <w:commentRangeStart w:id="24"/>
      <w:r w:rsidRPr="004A19A4">
        <w:rPr>
          <w:rFonts w:ascii="Courier New" w:hAnsi="Courier New" w:cs="Courier New"/>
        </w:rPr>
        <w:t>names used within</w:t>
      </w:r>
    </w:p>
    <w:p w14:paraId="570EFE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home MUST be resilient against such disruption</w:t>
      </w:r>
      <w:commentRangeEnd w:id="24"/>
      <w:r w:rsidR="0036228F">
        <w:rPr>
          <w:rStyle w:val="Marquedecommentaire"/>
          <w:rFonts w:asciiTheme="minorHAnsi" w:hAnsiTheme="minorHAnsi"/>
        </w:rPr>
        <w:commentReference w:id="24"/>
      </w:r>
      <w:r w:rsidRPr="004A19A4">
        <w:rPr>
          <w:rFonts w:ascii="Courier New" w:hAnsi="Courier New" w:cs="Courier New"/>
        </w:rPr>
        <w:t>.</w:t>
      </w:r>
    </w:p>
    <w:p w14:paraId="753D22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54EA6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specification makes the </w:t>
      </w:r>
      <w:commentRangeStart w:id="25"/>
      <w:r w:rsidRPr="004A19A4">
        <w:rPr>
          <w:rFonts w:ascii="Courier New" w:hAnsi="Courier New" w:cs="Courier New"/>
        </w:rPr>
        <w:t>publi</w:t>
      </w:r>
      <w:r w:rsidRPr="004A19A4">
        <w:rPr>
          <w:rFonts w:ascii="Courier New" w:hAnsi="Courier New" w:cs="Courier New"/>
        </w:rPr>
        <w:t xml:space="preserve">c </w:t>
      </w:r>
      <w:commentRangeEnd w:id="25"/>
      <w:r w:rsidR="0036228F">
        <w:rPr>
          <w:rStyle w:val="Marquedecommentaire"/>
          <w:rFonts w:asciiTheme="minorHAnsi" w:hAnsiTheme="minorHAnsi"/>
        </w:rPr>
        <w:commentReference w:id="25"/>
      </w:r>
      <w:r w:rsidRPr="004A19A4">
        <w:rPr>
          <w:rFonts w:ascii="Courier New" w:hAnsi="Courier New" w:cs="Courier New"/>
        </w:rPr>
        <w:t>names resolvable within both the</w:t>
      </w:r>
    </w:p>
    <w:p w14:paraId="75558A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 and on the Internet, even when there are disruptions.</w:t>
      </w:r>
    </w:p>
    <w:p w14:paraId="6DC1B8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BC6F6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is achieved by having a </w:t>
      </w:r>
      <w:del w:id="26" w:author="BOUCADAIR Mohamed TGI/OLN" w:date="2021-05-05T11:24:00Z">
        <w:r w:rsidRPr="004A19A4" w:rsidDel="0036228F">
          <w:rPr>
            <w:rFonts w:ascii="Courier New" w:hAnsi="Courier New" w:cs="Courier New"/>
          </w:rPr>
          <w:delText xml:space="preserve">device </w:delText>
        </w:r>
      </w:del>
      <w:ins w:id="27" w:author="BOUCADAIR Mohamed TGI/OLN" w:date="2021-05-05T11:24:00Z">
        <w:r w:rsidR="0036228F">
          <w:rPr>
            <w:rFonts w:ascii="Courier New" w:hAnsi="Courier New" w:cs="Courier New"/>
          </w:rPr>
          <w:t>function</w:t>
        </w:r>
        <w:r w:rsidR="0036228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inside the home network that</w:t>
      </w:r>
    </w:p>
    <w:p w14:paraId="5AFB9D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builds</w:t>
      </w:r>
      <w:proofErr w:type="gramEnd"/>
      <w:r w:rsidRPr="004A19A4">
        <w:rPr>
          <w:rFonts w:ascii="Courier New" w:hAnsi="Courier New" w:cs="Courier New"/>
        </w:rPr>
        <w:t xml:space="preserve">, signs, publishes, and manages a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</w:t>
      </w:r>
      <w:ins w:id="28" w:author="BOUCADAIR Mohamed TGI/OLN" w:date="2021-05-05T11:24:00Z">
        <w:r w:rsidR="0036228F">
          <w:rPr>
            <w:rFonts w:ascii="Courier New" w:hAnsi="Courier New" w:cs="Courier New"/>
          </w:rPr>
          <w:t>. Doing so</w:t>
        </w:r>
      </w:ins>
      <w:r w:rsidRPr="004A19A4">
        <w:rPr>
          <w:rFonts w:ascii="Courier New" w:hAnsi="Courier New" w:cs="Courier New"/>
        </w:rPr>
        <w:t>, thus</w:t>
      </w:r>
    </w:p>
    <w:p w14:paraId="01C56D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del w:id="29" w:author="BOUCADAIR Mohamed TGI/OLN" w:date="2021-05-05T11:24:00Z">
        <w:r w:rsidRPr="004A19A4" w:rsidDel="0036228F">
          <w:rPr>
            <w:rFonts w:ascii="Courier New" w:hAnsi="Courier New" w:cs="Courier New"/>
          </w:rPr>
          <w:delText xml:space="preserve">providing </w:delText>
        </w:r>
      </w:del>
      <w:proofErr w:type="gramStart"/>
      <w:ins w:id="30" w:author="BOUCADAIR Mohamed TGI/OLN" w:date="2021-05-05T11:24:00Z">
        <w:r w:rsidR="0036228F" w:rsidRPr="004A19A4">
          <w:rPr>
            <w:rFonts w:ascii="Courier New" w:hAnsi="Courier New" w:cs="Courier New"/>
          </w:rPr>
          <w:t>provid</w:t>
        </w:r>
        <w:r w:rsidR="0036228F">
          <w:rPr>
            <w:rFonts w:ascii="Courier New" w:hAnsi="Courier New" w:cs="Courier New"/>
          </w:rPr>
          <w:t>es</w:t>
        </w:r>
        <w:proofErr w:type="gramEnd"/>
        <w:r w:rsidR="0036228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bindings between </w:t>
      </w:r>
      <w:r w:rsidRPr="004A19A4">
        <w:rPr>
          <w:rFonts w:ascii="Courier New" w:hAnsi="Courier New" w:cs="Courier New"/>
        </w:rPr>
        <w:t xml:space="preserve">public </w:t>
      </w:r>
      <w:r w:rsidRPr="004A19A4">
        <w:rPr>
          <w:rFonts w:ascii="Courier New" w:hAnsi="Courier New" w:cs="Courier New"/>
        </w:rPr>
        <w:t>names, IP addresses, and other RR</w:t>
      </w:r>
    </w:p>
    <w:p w14:paraId="0DF8E1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types</w:t>
      </w:r>
      <w:proofErr w:type="gramEnd"/>
      <w:r w:rsidRPr="004A19A4">
        <w:rPr>
          <w:rFonts w:ascii="Courier New" w:hAnsi="Courier New" w:cs="Courier New"/>
        </w:rPr>
        <w:t>.</w:t>
      </w:r>
    </w:p>
    <w:p w14:paraId="1FEA53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B9BC8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management of the names can be </w:t>
      </w:r>
      <w:del w:id="31" w:author="BOUCADAIR Mohamed TGI/OLN" w:date="2021-05-05T11:29:00Z">
        <w:r w:rsidRPr="004A19A4" w:rsidDel="002329D3">
          <w:rPr>
            <w:rFonts w:ascii="Courier New" w:hAnsi="Courier New" w:cs="Courier New"/>
          </w:rPr>
          <w:delText>a role</w:delText>
        </w:r>
      </w:del>
      <w:ins w:id="32" w:author="BOUCADAIR Mohamed TGI/OLN" w:date="2021-05-05T11:29:00Z">
        <w:r w:rsidR="002329D3">
          <w:rPr>
            <w:rFonts w:ascii="Courier New" w:hAnsi="Courier New" w:cs="Courier New"/>
          </w:rPr>
          <w:t>under the responsibility of</w:t>
        </w:r>
      </w:ins>
      <w:r w:rsidRPr="004A19A4">
        <w:rPr>
          <w:rFonts w:ascii="Courier New" w:hAnsi="Courier New" w:cs="Courier New"/>
        </w:rPr>
        <w:t xml:space="preserve"> </w:t>
      </w:r>
      <w:del w:id="33" w:author="BOUCADAIR Mohamed TGI/OLN" w:date="2021-05-05T11:29:00Z">
        <w:r w:rsidRPr="004A19A4" w:rsidDel="002329D3">
          <w:rPr>
            <w:rFonts w:ascii="Courier New" w:hAnsi="Courier New" w:cs="Courier New"/>
          </w:rPr>
          <w:delText xml:space="preserve">that </w:delText>
        </w:r>
      </w:del>
      <w:r w:rsidRPr="004A19A4">
        <w:rPr>
          <w:rFonts w:ascii="Courier New" w:hAnsi="Courier New" w:cs="Courier New"/>
        </w:rPr>
        <w:t xml:space="preserve">the </w:t>
      </w:r>
      <w:commentRangeStart w:id="34"/>
      <w:r w:rsidRPr="004A19A4">
        <w:rPr>
          <w:rFonts w:ascii="Courier New" w:hAnsi="Courier New" w:cs="Courier New"/>
        </w:rPr>
        <w:t>Customer Premises</w:t>
      </w:r>
    </w:p>
    <w:p w14:paraId="226BFD0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Equipment (CPE)</w:t>
      </w:r>
      <w:commentRangeEnd w:id="34"/>
      <w:r w:rsidR="002329D3">
        <w:rPr>
          <w:rStyle w:val="Marquedecommentaire"/>
          <w:rFonts w:asciiTheme="minorHAnsi" w:hAnsiTheme="minorHAnsi"/>
        </w:rPr>
        <w:commentReference w:id="34"/>
      </w:r>
      <w:del w:id="35" w:author="BOUCADAIR Mohamed TGI/OLN" w:date="2021-05-05T11:29:00Z">
        <w:r w:rsidRPr="004A19A4" w:rsidDel="002329D3">
          <w:rPr>
            <w:rFonts w:ascii="Courier New" w:hAnsi="Courier New" w:cs="Courier New"/>
          </w:rPr>
          <w:delText xml:space="preserve"> does</w:delText>
        </w:r>
      </w:del>
      <w:r w:rsidRPr="004A19A4">
        <w:rPr>
          <w:rFonts w:ascii="Courier New" w:hAnsi="Courier New" w:cs="Courier New"/>
        </w:rPr>
        <w:t xml:space="preserve">.  Other devices </w:t>
      </w:r>
      <w:ins w:id="36" w:author="BOUCADAIR Mohamed TGI/OLN" w:date="2021-05-05T11:30:00Z">
        <w:r w:rsidR="002329D3">
          <w:rPr>
            <w:rFonts w:ascii="Courier New" w:hAnsi="Courier New" w:cs="Courier New"/>
          </w:rPr>
          <w:t>with</w:t>
        </w:r>
      </w:ins>
      <w:r w:rsidRPr="004A19A4">
        <w:rPr>
          <w:rFonts w:ascii="Courier New" w:hAnsi="Courier New" w:cs="Courier New"/>
        </w:rPr>
        <w:t>in the home network could</w:t>
      </w:r>
    </w:p>
    <w:p w14:paraId="23D71F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fulfill</w:t>
      </w:r>
      <w:proofErr w:type="gramEnd"/>
      <w:r w:rsidRPr="004A19A4">
        <w:rPr>
          <w:rFonts w:ascii="Courier New" w:hAnsi="Courier New" w:cs="Courier New"/>
        </w:rPr>
        <w:t xml:space="preserve"> this role</w:t>
      </w:r>
      <w:ins w:id="37" w:author="BOUCADAIR Mohamed TGI/OLN" w:date="2021-05-05T11:30:00Z">
        <w:r w:rsidR="002329D3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</w:t>
      </w:r>
      <w:r w:rsidRPr="002329D3">
        <w:rPr>
          <w:rFonts w:ascii="Courier New" w:hAnsi="Courier New" w:cs="Courier New"/>
          <w:highlight w:val="yellow"/>
          <w:rPrChange w:id="38" w:author="BOUCADAIR Mohamed TGI/OLN" w:date="2021-05-05T11:30:00Z">
            <w:rPr>
              <w:rFonts w:ascii="Courier New" w:hAnsi="Courier New" w:cs="Courier New"/>
            </w:rPr>
          </w:rPrChange>
        </w:rPr>
        <w:t>e.g.</w:t>
      </w:r>
      <w:ins w:id="39" w:author="BOUCADAIR Mohamed TGI/OLN" w:date="2021-05-05T11:30:00Z">
        <w:r w:rsidR="002329D3" w:rsidRPr="002329D3">
          <w:rPr>
            <w:rFonts w:ascii="Courier New" w:hAnsi="Courier New" w:cs="Courier New"/>
            <w:highlight w:val="yellow"/>
            <w:rPrChange w:id="40" w:author="BOUCADAIR Mohamed TGI/OLN" w:date="2021-05-05T11:30:00Z">
              <w:rPr>
                <w:rFonts w:ascii="Courier New" w:hAnsi="Courier New" w:cs="Courier New"/>
              </w:rPr>
            </w:rPrChange>
          </w:rPr>
          <w:t>,</w:t>
        </w:r>
      </w:ins>
      <w:r w:rsidRPr="002329D3">
        <w:rPr>
          <w:rFonts w:ascii="Courier New" w:hAnsi="Courier New" w:cs="Courier New"/>
          <w:highlight w:val="yellow"/>
          <w:rPrChange w:id="41" w:author="BOUCADAIR Mohamed TGI/OLN" w:date="2021-05-05T11:30:00Z">
            <w:rPr>
              <w:rFonts w:ascii="Courier New" w:hAnsi="Courier New" w:cs="Courier New"/>
            </w:rPr>
          </w:rPrChange>
        </w:rPr>
        <w:t xml:space="preserve"> a NAS server</w:t>
      </w:r>
      <w:r w:rsidRPr="004A19A4">
        <w:rPr>
          <w:rFonts w:ascii="Courier New" w:hAnsi="Courier New" w:cs="Courier New"/>
        </w:rPr>
        <w:t>, but for s</w:t>
      </w:r>
      <w:r w:rsidRPr="004A19A4">
        <w:rPr>
          <w:rFonts w:ascii="Courier New" w:hAnsi="Courier New" w:cs="Courier New"/>
        </w:rPr>
        <w:t>implicity, this</w:t>
      </w:r>
    </w:p>
    <w:p w14:paraId="0EE269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 xml:space="preserve"> assumes the function is located on one of the CPE devices.</w:t>
      </w:r>
    </w:p>
    <w:p w14:paraId="1F0551D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A2111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architecture [RFC7368] makes it clear that a home network</w:t>
      </w:r>
    </w:p>
    <w:p w14:paraId="51A83888" w14:textId="77777777" w:rsidR="00000000" w:rsidRPr="002329D3" w:rsidRDefault="009B7BFC" w:rsidP="004A19A4">
      <w:pPr>
        <w:pStyle w:val="Textebrut"/>
        <w:rPr>
          <w:rFonts w:ascii="Courier New" w:hAnsi="Courier New" w:cs="Courier New"/>
          <w:highlight w:val="yellow"/>
          <w:rPrChange w:id="42" w:author="BOUCADAIR Mohamed TGI/OLN" w:date="2021-05-05T11:31:00Z">
            <w:rPr>
              <w:rFonts w:ascii="Courier New" w:hAnsi="Courier New" w:cs="Courier New"/>
            </w:rPr>
          </w:rPrChange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may</w:t>
      </w:r>
      <w:proofErr w:type="gramEnd"/>
      <w:r w:rsidRPr="004A19A4">
        <w:rPr>
          <w:rFonts w:ascii="Courier New" w:hAnsi="Courier New" w:cs="Courier New"/>
        </w:rPr>
        <w:t xml:space="preserve"> have multiple CPEs.  </w:t>
      </w:r>
      <w:r w:rsidRPr="002329D3">
        <w:rPr>
          <w:rFonts w:ascii="Courier New" w:hAnsi="Courier New" w:cs="Courier New"/>
          <w:highlight w:val="yellow"/>
          <w:rPrChange w:id="43" w:author="BOUCADAIR Mohamed TGI/OLN" w:date="2021-05-05T11:31:00Z">
            <w:rPr>
              <w:rFonts w:ascii="Courier New" w:hAnsi="Courier New" w:cs="Courier New"/>
            </w:rPr>
          </w:rPrChange>
        </w:rPr>
        <w:t xml:space="preserve">The management of the Public </w:t>
      </w:r>
      <w:proofErr w:type="spellStart"/>
      <w:r w:rsidRPr="002329D3">
        <w:rPr>
          <w:rFonts w:ascii="Courier New" w:hAnsi="Courier New" w:cs="Courier New"/>
          <w:highlight w:val="yellow"/>
          <w:rPrChange w:id="44" w:author="BOUCADAIR Mohamed TGI/OLN" w:date="2021-05-05T11:31:00Z">
            <w:rPr>
              <w:rFonts w:ascii="Courier New" w:hAnsi="Courier New" w:cs="Courier New"/>
            </w:rPr>
          </w:rPrChange>
        </w:rPr>
        <w:t>Homenet</w:t>
      </w:r>
      <w:proofErr w:type="spellEnd"/>
      <w:r w:rsidRPr="002329D3">
        <w:rPr>
          <w:rFonts w:ascii="Courier New" w:hAnsi="Courier New" w:cs="Courier New"/>
          <w:highlight w:val="yellow"/>
          <w:rPrChange w:id="45" w:author="BOUCADAIR Mohamed TGI/OLN" w:date="2021-05-05T11:31:00Z">
            <w:rPr>
              <w:rFonts w:ascii="Courier New" w:hAnsi="Courier New" w:cs="Courier New"/>
            </w:rPr>
          </w:rPrChange>
        </w:rPr>
        <w:t xml:space="preserve"> Zone</w:t>
      </w:r>
    </w:p>
    <w:p w14:paraId="3D8D90A0" w14:textId="77777777" w:rsidR="00000000" w:rsidRPr="002329D3" w:rsidRDefault="009B7BFC" w:rsidP="004A19A4">
      <w:pPr>
        <w:pStyle w:val="Textebrut"/>
        <w:rPr>
          <w:rFonts w:ascii="Courier New" w:hAnsi="Courier New" w:cs="Courier New"/>
          <w:highlight w:val="yellow"/>
          <w:rPrChange w:id="46" w:author="BOUCADAIR Mohamed TGI/OLN" w:date="2021-05-05T11:31:00Z">
            <w:rPr>
              <w:rFonts w:ascii="Courier New" w:hAnsi="Courier New" w:cs="Courier New"/>
            </w:rPr>
          </w:rPrChange>
        </w:rPr>
      </w:pPr>
      <w:r w:rsidRPr="002329D3">
        <w:rPr>
          <w:rFonts w:ascii="Courier New" w:hAnsi="Courier New" w:cs="Courier New"/>
          <w:highlight w:val="yellow"/>
          <w:rPrChange w:id="47" w:author="BOUCADAIR Mohamed TGI/OLN" w:date="2021-05-05T11:31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2329D3">
        <w:rPr>
          <w:rFonts w:ascii="Courier New" w:hAnsi="Courier New" w:cs="Courier New"/>
          <w:highlight w:val="yellow"/>
          <w:rPrChange w:id="48" w:author="BOUCADAIR Mohamed TGI/OLN" w:date="2021-05-05T11:31:00Z">
            <w:rPr>
              <w:rFonts w:ascii="Courier New" w:hAnsi="Courier New" w:cs="Courier New"/>
            </w:rPr>
          </w:rPrChange>
        </w:rPr>
        <w:t>involves</w:t>
      </w:r>
      <w:proofErr w:type="gramEnd"/>
      <w:r w:rsidRPr="002329D3">
        <w:rPr>
          <w:rFonts w:ascii="Courier New" w:hAnsi="Courier New" w:cs="Courier New"/>
          <w:highlight w:val="yellow"/>
          <w:rPrChange w:id="49" w:author="BOUCADAIR Mohamed TGI/OLN" w:date="2021-05-05T11:31:00Z">
            <w:rPr>
              <w:rFonts w:ascii="Courier New" w:hAnsi="Courier New" w:cs="Courier New"/>
            </w:rPr>
          </w:rPrChange>
        </w:rPr>
        <w:t xml:space="preserve"> DNS specific </w:t>
      </w:r>
      <w:r w:rsidRPr="002329D3">
        <w:rPr>
          <w:rFonts w:ascii="Courier New" w:hAnsi="Courier New" w:cs="Courier New"/>
          <w:highlight w:val="yellow"/>
          <w:rPrChange w:id="50" w:author="BOUCADAIR Mohamed TGI/OLN" w:date="2021-05-05T11:31:00Z">
            <w:rPr>
              <w:rFonts w:ascii="Courier New" w:hAnsi="Courier New" w:cs="Courier New"/>
            </w:rPr>
          </w:rPrChange>
        </w:rPr>
        <w:t>mechanisms that cannot be distributed over</w:t>
      </w:r>
    </w:p>
    <w:p w14:paraId="7AF20E15" w14:textId="77777777" w:rsidR="00000000" w:rsidRPr="002329D3" w:rsidRDefault="009B7BFC" w:rsidP="004A19A4">
      <w:pPr>
        <w:pStyle w:val="Textebrut"/>
        <w:rPr>
          <w:rFonts w:ascii="Courier New" w:hAnsi="Courier New" w:cs="Courier New"/>
          <w:highlight w:val="yellow"/>
          <w:rPrChange w:id="51" w:author="BOUCADAIR Mohamed TGI/OLN" w:date="2021-05-05T11:31:00Z">
            <w:rPr>
              <w:rFonts w:ascii="Courier New" w:hAnsi="Courier New" w:cs="Courier New"/>
            </w:rPr>
          </w:rPrChange>
        </w:rPr>
      </w:pPr>
      <w:r w:rsidRPr="002329D3">
        <w:rPr>
          <w:rFonts w:ascii="Courier New" w:hAnsi="Courier New" w:cs="Courier New"/>
          <w:highlight w:val="yellow"/>
          <w:rPrChange w:id="52" w:author="BOUCADAIR Mohamed TGI/OLN" w:date="2021-05-05T11:31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2329D3">
        <w:rPr>
          <w:rFonts w:ascii="Courier New" w:hAnsi="Courier New" w:cs="Courier New"/>
          <w:highlight w:val="yellow"/>
          <w:rPrChange w:id="53" w:author="BOUCADAIR Mohamed TGI/OLN" w:date="2021-05-05T11:31:00Z">
            <w:rPr>
              <w:rFonts w:ascii="Courier New" w:hAnsi="Courier New" w:cs="Courier New"/>
            </w:rPr>
          </w:rPrChange>
        </w:rPr>
        <w:t>multiple</w:t>
      </w:r>
      <w:proofErr w:type="gramEnd"/>
      <w:r w:rsidRPr="002329D3">
        <w:rPr>
          <w:rFonts w:ascii="Courier New" w:hAnsi="Courier New" w:cs="Courier New"/>
          <w:highlight w:val="yellow"/>
          <w:rPrChange w:id="54" w:author="BOUCADAIR Mohamed TGI/OLN" w:date="2021-05-05T11:31:00Z">
            <w:rPr>
              <w:rFonts w:ascii="Courier New" w:hAnsi="Courier New" w:cs="Courier New"/>
            </w:rPr>
          </w:rPrChange>
        </w:rPr>
        <w:t xml:space="preserve"> servers (primary server), when multiple nodes can</w:t>
      </w:r>
    </w:p>
    <w:p w14:paraId="3313322B" w14:textId="77777777" w:rsidR="00000000" w:rsidRPr="002329D3" w:rsidRDefault="009B7BFC" w:rsidP="004A19A4">
      <w:pPr>
        <w:pStyle w:val="Textebrut"/>
        <w:rPr>
          <w:rFonts w:ascii="Courier New" w:hAnsi="Courier New" w:cs="Courier New"/>
          <w:highlight w:val="yellow"/>
          <w:rPrChange w:id="55" w:author="BOUCADAIR Mohamed TGI/OLN" w:date="2021-05-05T11:31:00Z">
            <w:rPr>
              <w:rFonts w:ascii="Courier New" w:hAnsi="Courier New" w:cs="Courier New"/>
            </w:rPr>
          </w:rPrChange>
        </w:rPr>
      </w:pPr>
      <w:r w:rsidRPr="002329D3">
        <w:rPr>
          <w:rFonts w:ascii="Courier New" w:hAnsi="Courier New" w:cs="Courier New"/>
          <w:highlight w:val="yellow"/>
          <w:rPrChange w:id="56" w:author="BOUCADAIR Mohamed TGI/OLN" w:date="2021-05-05T11:31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2329D3">
        <w:rPr>
          <w:rFonts w:ascii="Courier New" w:hAnsi="Courier New" w:cs="Courier New"/>
          <w:highlight w:val="yellow"/>
          <w:rPrChange w:id="57" w:author="BOUCADAIR Mohamed TGI/OLN" w:date="2021-05-05T11:31:00Z">
            <w:rPr>
              <w:rFonts w:ascii="Courier New" w:hAnsi="Courier New" w:cs="Courier New"/>
            </w:rPr>
          </w:rPrChange>
        </w:rPr>
        <w:t>potentially</w:t>
      </w:r>
      <w:proofErr w:type="gramEnd"/>
      <w:r w:rsidRPr="002329D3">
        <w:rPr>
          <w:rFonts w:ascii="Courier New" w:hAnsi="Courier New" w:cs="Courier New"/>
          <w:highlight w:val="yellow"/>
          <w:rPrChange w:id="58" w:author="BOUCADAIR Mohamed TGI/OLN" w:date="2021-05-05T11:31:00Z">
            <w:rPr>
              <w:rFonts w:ascii="Courier New" w:hAnsi="Courier New" w:cs="Courier New"/>
            </w:rPr>
          </w:rPrChange>
        </w:rPr>
        <w:t xml:space="preserve"> manage the Public </w:t>
      </w:r>
      <w:proofErr w:type="spellStart"/>
      <w:r w:rsidRPr="002329D3">
        <w:rPr>
          <w:rFonts w:ascii="Courier New" w:hAnsi="Courier New" w:cs="Courier New"/>
          <w:highlight w:val="yellow"/>
          <w:rPrChange w:id="59" w:author="BOUCADAIR Mohamed TGI/OLN" w:date="2021-05-05T11:31:00Z">
            <w:rPr>
              <w:rFonts w:ascii="Courier New" w:hAnsi="Courier New" w:cs="Courier New"/>
            </w:rPr>
          </w:rPrChange>
        </w:rPr>
        <w:t>Homenet</w:t>
      </w:r>
      <w:proofErr w:type="spellEnd"/>
      <w:r w:rsidRPr="002329D3">
        <w:rPr>
          <w:rFonts w:ascii="Courier New" w:hAnsi="Courier New" w:cs="Courier New"/>
          <w:highlight w:val="yellow"/>
          <w:rPrChange w:id="60" w:author="BOUCADAIR Mohamed TGI/OLN" w:date="2021-05-05T11:31:00Z">
            <w:rPr>
              <w:rFonts w:ascii="Courier New" w:hAnsi="Courier New" w:cs="Courier New"/>
            </w:rPr>
          </w:rPrChange>
        </w:rPr>
        <w:t xml:space="preserve"> Zone, a single node needs to be</w:t>
      </w:r>
    </w:p>
    <w:p w14:paraId="02785C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2329D3">
        <w:rPr>
          <w:rFonts w:ascii="Courier New" w:hAnsi="Courier New" w:cs="Courier New"/>
          <w:highlight w:val="yellow"/>
          <w:rPrChange w:id="61" w:author="BOUCADAIR Mohamed TGI/OLN" w:date="2021-05-05T11:31:00Z">
            <w:rPr>
              <w:rFonts w:ascii="Courier New" w:hAnsi="Courier New" w:cs="Courier New"/>
            </w:rPr>
          </w:rPrChange>
        </w:rPr>
        <w:t xml:space="preserve">   </w:t>
      </w:r>
      <w:proofErr w:type="gramStart"/>
      <w:r w:rsidRPr="002329D3">
        <w:rPr>
          <w:rFonts w:ascii="Courier New" w:hAnsi="Courier New" w:cs="Courier New"/>
          <w:highlight w:val="yellow"/>
          <w:rPrChange w:id="62" w:author="BOUCADAIR Mohamed TGI/OLN" w:date="2021-05-05T11:31:00Z">
            <w:rPr>
              <w:rFonts w:ascii="Courier New" w:hAnsi="Courier New" w:cs="Courier New"/>
            </w:rPr>
          </w:rPrChange>
        </w:rPr>
        <w:t>selected</w:t>
      </w:r>
      <w:proofErr w:type="gramEnd"/>
      <w:r w:rsidRPr="002329D3">
        <w:rPr>
          <w:rFonts w:ascii="Courier New" w:hAnsi="Courier New" w:cs="Courier New"/>
          <w:highlight w:val="yellow"/>
          <w:rPrChange w:id="63" w:author="BOUCADAIR Mohamed TGI/OLN" w:date="2021-05-05T11:31:00Z">
            <w:rPr>
              <w:rFonts w:ascii="Courier New" w:hAnsi="Courier New" w:cs="Courier New"/>
            </w:rPr>
          </w:rPrChange>
        </w:rPr>
        <w:t xml:space="preserve"> per outsourced zone</w:t>
      </w:r>
      <w:r w:rsidRPr="004A19A4">
        <w:rPr>
          <w:rFonts w:ascii="Courier New" w:hAnsi="Courier New" w:cs="Courier New"/>
        </w:rPr>
        <w:t>.  This selected node is designated as</w:t>
      </w:r>
    </w:p>
    <w:p w14:paraId="5E902B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</w:t>
      </w:r>
      <w:r w:rsidRPr="004A19A4">
        <w:rPr>
          <w:rFonts w:ascii="Courier New" w:hAnsi="Courier New" w:cs="Courier New"/>
        </w:rPr>
        <w:t>ding</w:t>
      </w:r>
      <w:proofErr w:type="gramEnd"/>
      <w:r w:rsidRPr="004A19A4">
        <w:rPr>
          <w:rFonts w:ascii="Courier New" w:hAnsi="Courier New" w:cs="Courier New"/>
        </w:rPr>
        <w:t xml:space="preserve"> the HNA function.</w:t>
      </w:r>
    </w:p>
    <w:p w14:paraId="5BF338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CC70B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process by which a single HNA is selected per zone is not in</w:t>
      </w:r>
    </w:p>
    <w:p w14:paraId="1B0D354D" w14:textId="77777777" w:rsidR="00000000" w:rsidRPr="004A19A4" w:rsidDel="002329D3" w:rsidRDefault="009B7BFC" w:rsidP="002329D3">
      <w:pPr>
        <w:pStyle w:val="Textebrut"/>
        <w:rPr>
          <w:del w:id="64" w:author="BOUCADAIR Mohamed TGI/OLN" w:date="2021-05-05T11:32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ins w:id="65" w:author="BOUCADAIR Mohamed TGI/OLN" w:date="2021-05-05T11:31:00Z">
        <w:r w:rsidR="002329D3">
          <w:rPr>
            <w:rFonts w:ascii="Courier New" w:hAnsi="Courier New" w:cs="Courier New"/>
          </w:rPr>
          <w:t>the</w:t>
        </w:r>
        <w:proofErr w:type="gramEnd"/>
        <w:r w:rsidR="002329D3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scope for this document.  </w:t>
      </w:r>
      <w:del w:id="66" w:author="BOUCADAIR Mohamed TGI/OLN" w:date="2021-05-05T11:32:00Z">
        <w:r w:rsidRPr="004A19A4" w:rsidDel="002329D3">
          <w:rPr>
            <w:rFonts w:ascii="Courier New" w:hAnsi="Courier New" w:cs="Courier New"/>
          </w:rPr>
          <w:delText>It is envisioned that a future document</w:delText>
        </w:r>
      </w:del>
    </w:p>
    <w:p w14:paraId="64C29E5E" w14:textId="77777777" w:rsidR="00000000" w:rsidRPr="004A19A4" w:rsidRDefault="009B7BFC" w:rsidP="002329D3">
      <w:pPr>
        <w:pStyle w:val="Textebrut"/>
        <w:rPr>
          <w:rFonts w:ascii="Courier New" w:hAnsi="Courier New" w:cs="Courier New"/>
        </w:rPr>
      </w:pPr>
      <w:del w:id="67" w:author="BOUCADAIR Mohamed TGI/OLN" w:date="2021-05-05T11:32:00Z">
        <w:r w:rsidRPr="004A19A4" w:rsidDel="002329D3">
          <w:rPr>
            <w:rFonts w:ascii="Courier New" w:hAnsi="Courier New" w:cs="Courier New"/>
          </w:rPr>
          <w:delText xml:space="preserve">   will describe an HNCP mechanism to elect the single HNA.</w:delText>
        </w:r>
      </w:del>
    </w:p>
    <w:p w14:paraId="19425C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1DDF197" w14:textId="77777777" w:rsidR="00000000" w:rsidRPr="004A19A4" w:rsidDel="002329D3" w:rsidRDefault="009B7BFC" w:rsidP="002329D3">
      <w:pPr>
        <w:pStyle w:val="Textebrut"/>
        <w:rPr>
          <w:del w:id="68" w:author="BOUCADAIR Mohamed TGI/OLN" w:date="2021-05-05T11:32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CPEs, which may host the HNA fu</w:t>
      </w:r>
      <w:r w:rsidRPr="004A19A4">
        <w:rPr>
          <w:rFonts w:ascii="Courier New" w:hAnsi="Courier New" w:cs="Courier New"/>
        </w:rPr>
        <w:t>nction</w:t>
      </w:r>
      <w:del w:id="69" w:author="BOUCADAIR Mohamed TGI/OLN" w:date="2021-05-05T11:32:00Z">
        <w:r w:rsidRPr="004A19A4" w:rsidDel="002329D3">
          <w:rPr>
            <w:rFonts w:ascii="Courier New" w:hAnsi="Courier New" w:cs="Courier New"/>
          </w:rPr>
          <w:delText>, as well as home network</w:delText>
        </w:r>
      </w:del>
    </w:p>
    <w:p w14:paraId="5A8A0239" w14:textId="77777777" w:rsidR="00000000" w:rsidRPr="004A19A4" w:rsidRDefault="009B7BFC" w:rsidP="002329D3">
      <w:pPr>
        <w:pStyle w:val="Textebrut"/>
        <w:rPr>
          <w:rFonts w:ascii="Courier New" w:hAnsi="Courier New" w:cs="Courier New"/>
        </w:rPr>
      </w:pPr>
      <w:del w:id="70" w:author="BOUCADAIR Mohamed TGI/OLN" w:date="2021-05-05T11:32:00Z">
        <w:r w:rsidRPr="004A19A4" w:rsidDel="002329D3">
          <w:rPr>
            <w:rFonts w:ascii="Courier New" w:hAnsi="Courier New" w:cs="Courier New"/>
          </w:rPr>
          <w:delText xml:space="preserve">   devices,</w:delText>
        </w:r>
      </w:del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usually low powered devices not designed for terminating</w:t>
      </w:r>
    </w:p>
    <w:p w14:paraId="7B8432C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2329D3">
        <w:rPr>
          <w:rFonts w:ascii="Courier New" w:hAnsi="Courier New" w:cs="Courier New"/>
          <w:highlight w:val="yellow"/>
          <w:rPrChange w:id="71" w:author="BOUCADAIR Mohamed TGI/OLN" w:date="2021-05-05T11:32:00Z">
            <w:rPr>
              <w:rFonts w:ascii="Courier New" w:hAnsi="Courier New" w:cs="Courier New"/>
            </w:rPr>
          </w:rPrChange>
        </w:rPr>
        <w:t>heavy</w:t>
      </w:r>
      <w:proofErr w:type="gramEnd"/>
      <w:r w:rsidRPr="004A19A4">
        <w:rPr>
          <w:rFonts w:ascii="Courier New" w:hAnsi="Courier New" w:cs="Courier New"/>
        </w:rPr>
        <w:t xml:space="preserve"> traffic.  </w:t>
      </w:r>
      <w:commentRangeStart w:id="72"/>
      <w:r w:rsidRPr="004A19A4">
        <w:rPr>
          <w:rFonts w:ascii="Courier New" w:hAnsi="Courier New" w:cs="Courier New"/>
        </w:rPr>
        <w:t>As a result, hosting an authoritative DNS service</w:t>
      </w:r>
    </w:p>
    <w:p w14:paraId="199CCF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visible</w:t>
      </w:r>
      <w:proofErr w:type="gramEnd"/>
      <w:r w:rsidRPr="004A19A4">
        <w:rPr>
          <w:rFonts w:ascii="Courier New" w:hAnsi="Courier New" w:cs="Courier New"/>
        </w:rPr>
        <w:t xml:space="preserve"> to the Internet may expose the home network to resource</w:t>
      </w:r>
    </w:p>
    <w:p w14:paraId="2FD593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exhaustion</w:t>
      </w:r>
      <w:proofErr w:type="gramEnd"/>
      <w:r w:rsidRPr="004A19A4">
        <w:rPr>
          <w:rFonts w:ascii="Courier New" w:hAnsi="Courier New" w:cs="Courier New"/>
        </w:rPr>
        <w:t xml:space="preserve"> a</w:t>
      </w:r>
      <w:r w:rsidRPr="004A19A4">
        <w:rPr>
          <w:rFonts w:ascii="Courier New" w:hAnsi="Courier New" w:cs="Courier New"/>
        </w:rPr>
        <w:t xml:space="preserve">nd other attacks.  </w:t>
      </w:r>
      <w:commentRangeEnd w:id="72"/>
      <w:r w:rsidR="002329D3">
        <w:rPr>
          <w:rStyle w:val="Marquedecommentaire"/>
          <w:rFonts w:asciiTheme="minorHAnsi" w:hAnsiTheme="minorHAnsi"/>
        </w:rPr>
        <w:commentReference w:id="72"/>
      </w:r>
      <w:r w:rsidRPr="004A19A4">
        <w:rPr>
          <w:rFonts w:ascii="Courier New" w:hAnsi="Courier New" w:cs="Courier New"/>
        </w:rPr>
        <w:t>On the other hand, if the only copy of</w:t>
      </w:r>
    </w:p>
    <w:p w14:paraId="2F7FCB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public zone is on the Internet, then Internet connectivity</w:t>
      </w:r>
    </w:p>
    <w:p w14:paraId="549EB8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disruptions</w:t>
      </w:r>
      <w:proofErr w:type="gramEnd"/>
      <w:r w:rsidRPr="004A19A4">
        <w:rPr>
          <w:rFonts w:ascii="Courier New" w:hAnsi="Courier New" w:cs="Courier New"/>
        </w:rPr>
        <w:t xml:space="preserve"> would make the names unavailable </w:t>
      </w:r>
      <w:del w:id="73" w:author="BOUCADAIR Mohamed TGI/OLN" w:date="2021-05-05T11:35:00Z">
        <w:r w:rsidRPr="004A19A4" w:rsidDel="002329D3">
          <w:rPr>
            <w:rFonts w:ascii="Courier New" w:hAnsi="Courier New" w:cs="Courier New"/>
          </w:rPr>
          <w:delText>inside</w:delText>
        </w:r>
      </w:del>
      <w:ins w:id="74" w:author="BOUCADAIR Mohamed TGI/OLN" w:date="2021-05-05T11:35:00Z">
        <w:r w:rsidR="002329D3">
          <w:rPr>
            <w:rFonts w:ascii="Courier New" w:hAnsi="Courier New" w:cs="Courier New"/>
          </w:rPr>
          <w:t>within</w:t>
        </w:r>
      </w:ins>
      <w:del w:id="75" w:author="BOUCADAIR Mohamed TGI/OLN" w:date="2021-05-05T11:35:00Z">
        <w:r w:rsidRPr="004A19A4" w:rsidDel="002329D3">
          <w:rPr>
            <w:rFonts w:ascii="Courier New" w:hAnsi="Courier New" w:cs="Courier New"/>
          </w:rPr>
          <w:delText xml:space="preserve"> </w:delText>
        </w:r>
      </w:del>
      <w:ins w:id="76" w:author="BOUCADAIR Mohamed TGI/OLN" w:date="2021-05-05T11:35:00Z">
        <w:r w:rsidR="002329D3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.</w:t>
      </w:r>
    </w:p>
    <w:p w14:paraId="681D9D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2A6D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order to avoid resource exhaustion and other attacks, thi</w:t>
      </w:r>
      <w:r w:rsidRPr="004A19A4">
        <w:rPr>
          <w:rFonts w:ascii="Courier New" w:hAnsi="Courier New" w:cs="Courier New"/>
        </w:rPr>
        <w:t>s</w:t>
      </w:r>
    </w:p>
    <w:p w14:paraId="1DBC44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 xml:space="preserve"> describes an architecture</w:t>
      </w:r>
      <w:ins w:id="77" w:author="BOUCADAIR Mohamed TGI/OLN" w:date="2021-05-05T11:36:00Z">
        <w:r w:rsidR="002329D3">
          <w:rPr>
            <w:rFonts w:ascii="Courier New" w:hAnsi="Courier New" w:cs="Courier New"/>
          </w:rPr>
          <w:t xml:space="preserve"> (</w:t>
        </w:r>
        <w:r w:rsidR="002329D3" w:rsidRPr="004A19A4">
          <w:rPr>
            <w:rFonts w:ascii="Courier New" w:hAnsi="Courier New" w:cs="Courier New"/>
          </w:rPr>
          <w:t>Section 3.1</w:t>
        </w:r>
        <w:r w:rsidR="002329D3">
          <w:rPr>
            <w:rFonts w:ascii="Courier New" w:hAnsi="Courier New" w:cs="Courier New"/>
          </w:rPr>
          <w:t>)</w:t>
        </w:r>
      </w:ins>
      <w:r w:rsidRPr="004A19A4">
        <w:rPr>
          <w:rFonts w:ascii="Courier New" w:hAnsi="Courier New" w:cs="Courier New"/>
        </w:rPr>
        <w:t xml:space="preserve"> that outsources the authoritative</w:t>
      </w:r>
    </w:p>
    <w:p w14:paraId="5A8E77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naming</w:t>
      </w:r>
      <w:proofErr w:type="gramEnd"/>
      <w:r w:rsidRPr="004A19A4">
        <w:rPr>
          <w:rFonts w:ascii="Courier New" w:hAnsi="Courier New" w:cs="Courier New"/>
        </w:rPr>
        <w:t xml:space="preserve"> service of the home network.  More specifically, the HNA</w:t>
      </w:r>
    </w:p>
    <w:p w14:paraId="269A07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builds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and outsources it to </w:t>
      </w:r>
      <w:del w:id="78" w:author="BOUCADAIR Mohamed TGI/OLN" w:date="2021-05-05T11:35:00Z">
        <w:r w:rsidRPr="004A19A4" w:rsidDel="002329D3">
          <w:rPr>
            <w:rFonts w:ascii="Courier New" w:hAnsi="Courier New" w:cs="Courier New"/>
          </w:rPr>
          <w:delText xml:space="preserve">an </w:delText>
        </w:r>
      </w:del>
      <w:ins w:id="79" w:author="BOUCADAIR Mohamed TGI/OLN" w:date="2021-05-05T11:35:00Z">
        <w:r w:rsidR="002329D3">
          <w:rPr>
            <w:rFonts w:ascii="Courier New" w:hAnsi="Courier New" w:cs="Courier New"/>
          </w:rPr>
          <w:t>a</w:t>
        </w:r>
        <w:r w:rsidR="002329D3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DNS</w:t>
      </w:r>
    </w:p>
    <w:p w14:paraId="7E1A95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Outsourcing Infrastructure (DOI) via a Distributio</w:t>
      </w:r>
      <w:r w:rsidRPr="004A19A4">
        <w:rPr>
          <w:rFonts w:ascii="Courier New" w:hAnsi="Courier New" w:cs="Courier New"/>
        </w:rPr>
        <w:t>n Master (DM).  The</w:t>
      </w:r>
    </w:p>
    <w:p w14:paraId="5CF625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DOI is in charge of publishing the corresponding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</w:t>
      </w:r>
    </w:p>
    <w:p w14:paraId="69FFC9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on</w:t>
      </w:r>
      <w:proofErr w:type="gramEnd"/>
      <w:r w:rsidRPr="004A19A4">
        <w:rPr>
          <w:rFonts w:ascii="Courier New" w:hAnsi="Courier New" w:cs="Courier New"/>
        </w:rPr>
        <w:t xml:space="preserve"> the Internet.  The transfer of DNS zone information is achieved</w:t>
      </w:r>
    </w:p>
    <w:p w14:paraId="14EE07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using</w:t>
      </w:r>
      <w:proofErr w:type="gramEnd"/>
      <w:r w:rsidRPr="004A19A4">
        <w:rPr>
          <w:rFonts w:ascii="Courier New" w:hAnsi="Courier New" w:cs="Courier New"/>
        </w:rPr>
        <w:t xml:space="preserve"> standard DNS mechanisms involving primary and secondary DNS</w:t>
      </w:r>
    </w:p>
    <w:p w14:paraId="0AB3075C" w14:textId="77777777" w:rsidR="00000000" w:rsidRPr="002329D3" w:rsidRDefault="009B7BFC" w:rsidP="004A19A4">
      <w:pPr>
        <w:pStyle w:val="Textebrut"/>
        <w:rPr>
          <w:rFonts w:ascii="Courier New" w:hAnsi="Courier New" w:cs="Courier New"/>
          <w:highlight w:val="yellow"/>
          <w:rPrChange w:id="80" w:author="BOUCADAIR Mohamed TGI/OLN" w:date="2021-05-05T11:36:00Z">
            <w:rPr>
              <w:rFonts w:ascii="Courier New" w:hAnsi="Courier New" w:cs="Courier New"/>
            </w:rPr>
          </w:rPrChange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servers</w:t>
      </w:r>
      <w:proofErr w:type="gramEnd"/>
      <w:r w:rsidRPr="004A19A4">
        <w:rPr>
          <w:rFonts w:ascii="Courier New" w:hAnsi="Courier New" w:cs="Courier New"/>
        </w:rPr>
        <w:t xml:space="preserve">, </w:t>
      </w:r>
      <w:r w:rsidRPr="002329D3">
        <w:rPr>
          <w:rFonts w:ascii="Courier New" w:hAnsi="Courier New" w:cs="Courier New"/>
          <w:highlight w:val="yellow"/>
          <w:rPrChange w:id="81" w:author="BOUCADAIR Mohamed TGI/OLN" w:date="2021-05-05T11:36:00Z">
            <w:rPr>
              <w:rFonts w:ascii="Courier New" w:hAnsi="Courier New" w:cs="Courier New"/>
            </w:rPr>
          </w:rPrChange>
        </w:rPr>
        <w:t xml:space="preserve">with the HNA </w:t>
      </w:r>
      <w:r w:rsidRPr="002329D3">
        <w:rPr>
          <w:rFonts w:ascii="Courier New" w:hAnsi="Courier New" w:cs="Courier New"/>
          <w:highlight w:val="yellow"/>
          <w:rPrChange w:id="82" w:author="BOUCADAIR Mohamed TGI/OLN" w:date="2021-05-05T11:36:00Z">
            <w:rPr>
              <w:rFonts w:ascii="Courier New" w:hAnsi="Courier New" w:cs="Courier New"/>
            </w:rPr>
          </w:rPrChange>
        </w:rPr>
        <w:t>hosted primary being a stealth primary, and the</w:t>
      </w:r>
    </w:p>
    <w:p w14:paraId="112E1C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2329D3">
        <w:rPr>
          <w:rFonts w:ascii="Courier New" w:hAnsi="Courier New" w:cs="Courier New"/>
          <w:highlight w:val="yellow"/>
          <w:rPrChange w:id="83" w:author="BOUCADAIR Mohamed TGI/OLN" w:date="2021-05-05T11:36:00Z">
            <w:rPr>
              <w:rFonts w:ascii="Courier New" w:hAnsi="Courier New" w:cs="Courier New"/>
            </w:rPr>
          </w:rPrChange>
        </w:rPr>
        <w:t xml:space="preserve">   DM a secondary</w:t>
      </w:r>
      <w:r w:rsidRPr="004A19A4">
        <w:rPr>
          <w:rFonts w:ascii="Courier New" w:hAnsi="Courier New" w:cs="Courier New"/>
        </w:rPr>
        <w:t>.</w:t>
      </w:r>
    </w:p>
    <w:p w14:paraId="310290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7E7A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329A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D5BF7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C2786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 [Page 4]</w:t>
      </w:r>
    </w:p>
    <w:p w14:paraId="635B97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4BDE35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26AEDA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D0FCD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55C4DA" w14:textId="77777777" w:rsidR="00000000" w:rsidRPr="004A19A4" w:rsidDel="002329D3" w:rsidRDefault="009B7BFC" w:rsidP="002329D3">
      <w:pPr>
        <w:pStyle w:val="Textebrut"/>
        <w:rPr>
          <w:del w:id="84" w:author="BOUCADAIR Mohamed TGI/OLN" w:date="2021-05-05T11:36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commentRangeStart w:id="85"/>
      <w:del w:id="86" w:author="BOUCADAIR Mohamed TGI/OLN" w:date="2021-05-05T11:36:00Z">
        <w:r w:rsidRPr="004A19A4" w:rsidDel="002329D3">
          <w:rPr>
            <w:rFonts w:ascii="Courier New" w:hAnsi="Courier New" w:cs="Courier New"/>
          </w:rPr>
          <w:delText>Section 3.1 provides an architec</w:delText>
        </w:r>
        <w:r w:rsidRPr="004A19A4" w:rsidDel="002329D3">
          <w:rPr>
            <w:rFonts w:ascii="Courier New" w:hAnsi="Courier New" w:cs="Courier New"/>
          </w:rPr>
          <w:delText>ture description that describes the</w:delText>
        </w:r>
      </w:del>
    </w:p>
    <w:p w14:paraId="2F6DA135" w14:textId="77777777" w:rsidR="00000000" w:rsidRPr="004A19A4" w:rsidRDefault="009B7BFC" w:rsidP="002329D3">
      <w:pPr>
        <w:pStyle w:val="Textebrut"/>
        <w:rPr>
          <w:rFonts w:ascii="Courier New" w:hAnsi="Courier New" w:cs="Courier New"/>
        </w:rPr>
      </w:pPr>
      <w:del w:id="87" w:author="BOUCADAIR Mohamed TGI/OLN" w:date="2021-05-05T11:36:00Z">
        <w:r w:rsidRPr="004A19A4" w:rsidDel="002329D3">
          <w:rPr>
            <w:rFonts w:ascii="Courier New" w:hAnsi="Courier New" w:cs="Courier New"/>
          </w:rPr>
          <w:delText xml:space="preserve">   relation between the HNA and the DOI.  </w:delText>
        </w:r>
      </w:del>
      <w:commentRangeEnd w:id="85"/>
      <w:r w:rsidR="002329D3">
        <w:rPr>
          <w:rStyle w:val="Marquedecommentaire"/>
          <w:rFonts w:asciiTheme="minorHAnsi" w:hAnsiTheme="minorHAnsi"/>
        </w:rPr>
        <w:commentReference w:id="85"/>
      </w:r>
      <w:r w:rsidRPr="004A19A4">
        <w:rPr>
          <w:rFonts w:ascii="Courier New" w:hAnsi="Courier New" w:cs="Courier New"/>
        </w:rPr>
        <w:t>In order to keep the Public</w:t>
      </w:r>
    </w:p>
    <w:p w14:paraId="1BCE49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up-to-date</w:t>
      </w:r>
      <w:ins w:id="88" w:author="BOUCADAIR Mohamed TGI/OLN" w:date="2021-05-05T11:37:00Z">
        <w:r w:rsidR="002329D3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Section 5 describes how the HNA and the DOI</w:t>
      </w:r>
    </w:p>
    <w:p w14:paraId="53D607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ins w:id="89" w:author="BOUCADAIR Mohamed TGI/OLN" w:date="2021-05-05T11:37:00Z">
        <w:r w:rsidR="002329D3" w:rsidRPr="004A19A4">
          <w:rPr>
            <w:rFonts w:ascii="Courier New" w:hAnsi="Courier New" w:cs="Courier New"/>
          </w:rPr>
          <w:t>synchronize</w:t>
        </w:r>
        <w:proofErr w:type="gramEnd"/>
        <w:r w:rsidR="002329D3" w:rsidRPr="004A19A4">
          <w:rPr>
            <w:rFonts w:ascii="Courier New" w:hAnsi="Courier New" w:cs="Courier New"/>
          </w:rPr>
          <w:t xml:space="preserve"> </w:t>
        </w:r>
      </w:ins>
      <w:del w:id="90" w:author="BOUCADAIR Mohamed TGI/OLN" w:date="2021-05-05T11:37:00Z">
        <w:r w:rsidRPr="004A19A4" w:rsidDel="002329D3">
          <w:rPr>
            <w:rFonts w:ascii="Courier New" w:hAnsi="Courier New" w:cs="Courier New"/>
          </w:rPr>
          <w:delText xml:space="preserve">synchronizes </w:delText>
        </w:r>
      </w:del>
      <w:r w:rsidRPr="004A19A4">
        <w:rPr>
          <w:rFonts w:ascii="Courier New" w:hAnsi="Courier New" w:cs="Courier New"/>
        </w:rPr>
        <w:t xml:space="preserve">the Pubic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54F2B8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EA073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</w:t>
      </w:r>
      <w:del w:id="91" w:author="BOUCADAIR Mohamed TGI/OLN" w:date="2021-05-05T11:37:00Z">
        <w:r w:rsidRPr="004A19A4" w:rsidDel="002329D3">
          <w:rPr>
            <w:rFonts w:ascii="Courier New" w:hAnsi="Courier New" w:cs="Courier New"/>
          </w:rPr>
          <w:delText xml:space="preserve">proposed </w:delText>
        </w:r>
      </w:del>
      <w:r w:rsidRPr="004A19A4">
        <w:rPr>
          <w:rFonts w:ascii="Courier New" w:hAnsi="Courier New" w:cs="Courier New"/>
        </w:rPr>
        <w:t>architecture is explic</w:t>
      </w:r>
      <w:r w:rsidRPr="004A19A4">
        <w:rPr>
          <w:rFonts w:ascii="Courier New" w:hAnsi="Courier New" w:cs="Courier New"/>
        </w:rPr>
        <w:t>itly designed to enable fully</w:t>
      </w:r>
    </w:p>
    <w:p w14:paraId="6C6DF0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functional</w:t>
      </w:r>
      <w:proofErr w:type="gramEnd"/>
      <w:r w:rsidRPr="004A19A4">
        <w:rPr>
          <w:rFonts w:ascii="Courier New" w:hAnsi="Courier New" w:cs="Courier New"/>
        </w:rPr>
        <w:t xml:space="preserve"> DNSSEC, and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is expected to be</w:t>
      </w:r>
    </w:p>
    <w:p w14:paraId="50A9FF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signed</w:t>
      </w:r>
      <w:proofErr w:type="gramEnd"/>
      <w:r w:rsidRPr="004A19A4">
        <w:rPr>
          <w:rFonts w:ascii="Courier New" w:hAnsi="Courier New" w:cs="Courier New"/>
        </w:rPr>
        <w:t xml:space="preserve"> with a secure delegation.  DNSSEC key management and zone</w:t>
      </w:r>
    </w:p>
    <w:p w14:paraId="24B670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signing</w:t>
      </w:r>
      <w:proofErr w:type="gramEnd"/>
      <w:r w:rsidRPr="004A19A4">
        <w:rPr>
          <w:rFonts w:ascii="Courier New" w:hAnsi="Courier New" w:cs="Courier New"/>
        </w:rPr>
        <w:t xml:space="preserve"> </w:t>
      </w:r>
      <w:del w:id="92" w:author="BOUCADAIR Mohamed TGI/OLN" w:date="2021-05-05T11:37:00Z">
        <w:r w:rsidRPr="004A19A4" w:rsidDel="002329D3">
          <w:rPr>
            <w:rFonts w:ascii="Courier New" w:hAnsi="Courier New" w:cs="Courier New"/>
          </w:rPr>
          <w:delText xml:space="preserve">is </w:delText>
        </w:r>
      </w:del>
      <w:ins w:id="93" w:author="BOUCADAIR Mohamed TGI/OLN" w:date="2021-05-05T11:37:00Z">
        <w:r w:rsidR="002329D3">
          <w:rPr>
            <w:rFonts w:ascii="Courier New" w:hAnsi="Courier New" w:cs="Courier New"/>
          </w:rPr>
          <w:t>are</w:t>
        </w:r>
        <w:r w:rsidR="002329D3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handled by the HNA.</w:t>
      </w:r>
    </w:p>
    <w:p w14:paraId="061300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20920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10 discusses management and configuration of</w:t>
      </w:r>
      <w:r w:rsidRPr="004A19A4">
        <w:rPr>
          <w:rFonts w:ascii="Courier New" w:hAnsi="Courier New" w:cs="Courier New"/>
        </w:rPr>
        <w:t xml:space="preserve"> the Public</w:t>
      </w:r>
    </w:p>
    <w:p w14:paraId="532BE6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It shows that the HNA configuration of the DOI can</w:t>
      </w:r>
    </w:p>
    <w:p w14:paraId="562679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involve</w:t>
      </w:r>
      <w:proofErr w:type="gramEnd"/>
      <w:r w:rsidRPr="004A19A4">
        <w:rPr>
          <w:rFonts w:ascii="Courier New" w:hAnsi="Courier New" w:cs="Courier New"/>
        </w:rPr>
        <w:t xml:space="preserve"> no or little interaction with the end user.  More</w:t>
      </w:r>
    </w:p>
    <w:p w14:paraId="1D22A7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specifically</w:t>
      </w:r>
      <w:proofErr w:type="gramEnd"/>
      <w:r w:rsidRPr="004A19A4">
        <w:rPr>
          <w:rFonts w:ascii="Courier New" w:hAnsi="Courier New" w:cs="Courier New"/>
        </w:rPr>
        <w:t xml:space="preserve">, it shows that the existence of </w:t>
      </w:r>
      <w:r w:rsidRPr="008E52DB">
        <w:rPr>
          <w:rFonts w:ascii="Courier New" w:hAnsi="Courier New" w:cs="Courier New"/>
          <w:highlight w:val="yellow"/>
          <w:rPrChange w:id="94" w:author="BOUCADAIR Mohamed TGI/OLN" w:date="2021-05-05T11:38:00Z">
            <w:rPr>
              <w:rFonts w:ascii="Courier New" w:hAnsi="Courier New" w:cs="Courier New"/>
            </w:rPr>
          </w:rPrChange>
        </w:rPr>
        <w:t>an account</w:t>
      </w:r>
      <w:r w:rsidRPr="004A19A4">
        <w:rPr>
          <w:rFonts w:ascii="Courier New" w:hAnsi="Courier New" w:cs="Courier New"/>
        </w:rPr>
        <w:t xml:space="preserve"> in the DOI is</w:t>
      </w:r>
    </w:p>
    <w:p w14:paraId="558FAC85" w14:textId="77777777" w:rsidR="00000000" w:rsidRPr="004A19A4" w:rsidDel="008E52DB" w:rsidRDefault="009B7BFC" w:rsidP="008E52DB">
      <w:pPr>
        <w:pStyle w:val="Textebrut"/>
        <w:rPr>
          <w:del w:id="95" w:author="BOUCADAIR Mohamed TGI/OLN" w:date="2021-05-05T11:38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sufficient</w:t>
      </w:r>
      <w:proofErr w:type="gramEnd"/>
      <w:r w:rsidRPr="004A19A4">
        <w:rPr>
          <w:rFonts w:ascii="Courier New" w:hAnsi="Courier New" w:cs="Courier New"/>
        </w:rPr>
        <w:t xml:space="preserve"> for the DOI to push the nec</w:t>
      </w:r>
      <w:r w:rsidRPr="004A19A4">
        <w:rPr>
          <w:rFonts w:ascii="Courier New" w:hAnsi="Courier New" w:cs="Courier New"/>
        </w:rPr>
        <w:t xml:space="preserve">essary configuration.  </w:t>
      </w:r>
      <w:commentRangeStart w:id="96"/>
      <w:del w:id="97" w:author="BOUCADAIR Mohamed TGI/OLN" w:date="2021-05-05T11:38:00Z">
        <w:r w:rsidRPr="004A19A4" w:rsidDel="008E52DB">
          <w:rPr>
            <w:rFonts w:ascii="Courier New" w:hAnsi="Courier New" w:cs="Courier New"/>
          </w:rPr>
          <w:delText>In</w:delText>
        </w:r>
      </w:del>
    </w:p>
    <w:p w14:paraId="03DA4A3B" w14:textId="77777777" w:rsidR="00000000" w:rsidRPr="004A19A4" w:rsidDel="008E52DB" w:rsidRDefault="009B7BFC" w:rsidP="008E52DB">
      <w:pPr>
        <w:pStyle w:val="Textebrut"/>
        <w:rPr>
          <w:del w:id="98" w:author="BOUCADAIR Mohamed TGI/OLN" w:date="2021-05-05T11:38:00Z"/>
          <w:rFonts w:ascii="Courier New" w:hAnsi="Courier New" w:cs="Courier New"/>
        </w:rPr>
      </w:pPr>
      <w:del w:id="99" w:author="BOUCADAIR Mohamed TGI/OLN" w:date="2021-05-05T11:38:00Z">
        <w:r w:rsidRPr="004A19A4" w:rsidDel="008E52DB">
          <w:rPr>
            <w:rFonts w:ascii="Courier New" w:hAnsi="Courier New" w:cs="Courier New"/>
          </w:rPr>
          <w:delText xml:space="preserve">   addition, when the DOI and CPE are both managed by an ISP, the</w:delText>
        </w:r>
      </w:del>
    </w:p>
    <w:p w14:paraId="685E59BA" w14:textId="77777777" w:rsidR="00000000" w:rsidRPr="004A19A4" w:rsidRDefault="009B7BFC" w:rsidP="00045ED6">
      <w:pPr>
        <w:pStyle w:val="Textebrut"/>
        <w:rPr>
          <w:rFonts w:ascii="Courier New" w:hAnsi="Courier New" w:cs="Courier New"/>
        </w:rPr>
      </w:pPr>
      <w:del w:id="100" w:author="BOUCADAIR Mohamed TGI/OLN" w:date="2021-05-05T11:38:00Z">
        <w:r w:rsidRPr="004A19A4" w:rsidDel="008E52DB">
          <w:rPr>
            <w:rFonts w:ascii="Courier New" w:hAnsi="Courier New" w:cs="Courier New"/>
          </w:rPr>
          <w:delText xml:space="preserve">   configuration can be entirely automated - see Section 9.</w:delText>
        </w:r>
      </w:del>
      <w:commentRangeEnd w:id="96"/>
      <w:r w:rsidR="008E52DB">
        <w:rPr>
          <w:rStyle w:val="Marquedecommentaire"/>
          <w:rFonts w:asciiTheme="minorHAnsi" w:hAnsiTheme="minorHAnsi"/>
        </w:rPr>
        <w:commentReference w:id="96"/>
      </w:r>
    </w:p>
    <w:p w14:paraId="06A5196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CD30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9 discusses management of one or more reverse zones.  It</w:t>
      </w:r>
    </w:p>
    <w:p w14:paraId="08D630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shows</w:t>
      </w:r>
      <w:proofErr w:type="gramEnd"/>
      <w:r w:rsidRPr="004A19A4">
        <w:rPr>
          <w:rFonts w:ascii="Courier New" w:hAnsi="Courier New" w:cs="Courier New"/>
        </w:rPr>
        <w:t xml:space="preserve"> that management of the rev</w:t>
      </w:r>
      <w:r w:rsidRPr="004A19A4">
        <w:rPr>
          <w:rFonts w:ascii="Courier New" w:hAnsi="Courier New" w:cs="Courier New"/>
        </w:rPr>
        <w:t>erse zones can be entirely automated</w:t>
      </w:r>
    </w:p>
    <w:p w14:paraId="1C0599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benefit from a pre-established relation between the ISP and the</w:t>
      </w:r>
    </w:p>
    <w:p w14:paraId="1DDCFC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network.  Note that such scenarios may also be met for the</w:t>
      </w:r>
    </w:p>
    <w:p w14:paraId="41D5D3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</w:t>
      </w:r>
      <w:commentRangeStart w:id="101"/>
      <w:del w:id="102" w:author="BOUCADAIR Mohamed TGI/OLN" w:date="2021-05-05T11:39:00Z">
        <w:r w:rsidRPr="008E52DB" w:rsidDel="008E52DB">
          <w:rPr>
            <w:rFonts w:ascii="Courier New" w:hAnsi="Courier New" w:cs="Courier New"/>
          </w:rPr>
          <w:delText>, but not necessarily</w:delText>
        </w:r>
      </w:del>
      <w:commentRangeEnd w:id="101"/>
      <w:r w:rsidR="008E52DB">
        <w:rPr>
          <w:rStyle w:val="Marquedecommentaire"/>
          <w:rFonts w:asciiTheme="minorHAnsi" w:hAnsiTheme="minorHAnsi"/>
        </w:rPr>
        <w:commentReference w:id="101"/>
      </w:r>
      <w:r w:rsidRPr="004A19A4">
        <w:rPr>
          <w:rFonts w:ascii="Courier New" w:hAnsi="Courier New" w:cs="Courier New"/>
        </w:rPr>
        <w:t>.</w:t>
      </w:r>
    </w:p>
    <w:p w14:paraId="431E17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6D0E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11 discusses how renumbe</w:t>
      </w:r>
      <w:r w:rsidRPr="004A19A4">
        <w:rPr>
          <w:rFonts w:ascii="Courier New" w:hAnsi="Courier New" w:cs="Courier New"/>
        </w:rPr>
        <w:t>ring should be handled.  Finally,</w:t>
      </w:r>
    </w:p>
    <w:p w14:paraId="16DA60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</w:t>
      </w:r>
      <w:ins w:id="103" w:author="BOUCADAIR Mohamed TGI/OLN" w:date="2021-05-05T11:40:00Z">
        <w:r w:rsidR="008E52DB">
          <w:rPr>
            <w:rFonts w:ascii="Courier New" w:hAnsi="Courier New" w:cs="Courier New"/>
          </w:rPr>
          <w:t>s</w:t>
        </w:r>
      </w:ins>
      <w:r w:rsidRPr="004A19A4">
        <w:rPr>
          <w:rFonts w:ascii="Courier New" w:hAnsi="Courier New" w:cs="Courier New"/>
        </w:rPr>
        <w:t xml:space="preserve"> 12 and </w:t>
      </w:r>
      <w:del w:id="104" w:author="BOUCADAIR Mohamed TGI/OLN" w:date="2021-05-05T11:40:00Z">
        <w:r w:rsidRPr="004A19A4" w:rsidDel="008E52DB">
          <w:rPr>
            <w:rFonts w:ascii="Courier New" w:hAnsi="Courier New" w:cs="Courier New"/>
          </w:rPr>
          <w:delText>Section</w:delText>
        </w:r>
      </w:del>
      <w:r w:rsidRPr="004A19A4">
        <w:rPr>
          <w:rFonts w:ascii="Courier New" w:hAnsi="Courier New" w:cs="Courier New"/>
        </w:rPr>
        <w:t xml:space="preserve"> 13 respectively discuss privacy and security</w:t>
      </w:r>
    </w:p>
    <w:p w14:paraId="52BE1F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considerations</w:t>
      </w:r>
      <w:proofErr w:type="gramEnd"/>
      <w:r w:rsidRPr="004A19A4">
        <w:rPr>
          <w:rFonts w:ascii="Courier New" w:hAnsi="Courier New" w:cs="Courier New"/>
        </w:rPr>
        <w:t xml:space="preserve"> when outsourcing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62DDBA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F4A68F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is expected to contain public information</w:t>
      </w:r>
    </w:p>
    <w:p w14:paraId="14A8EE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only</w:t>
      </w:r>
      <w:proofErr w:type="gramEnd"/>
      <w:r w:rsidRPr="004A19A4">
        <w:rPr>
          <w:rFonts w:ascii="Courier New" w:hAnsi="Courier New" w:cs="Courier New"/>
        </w:rPr>
        <w:t xml:space="preserve"> in a single u</w:t>
      </w:r>
      <w:r w:rsidRPr="004A19A4">
        <w:rPr>
          <w:rFonts w:ascii="Courier New" w:hAnsi="Courier New" w:cs="Courier New"/>
        </w:rPr>
        <w:t>niversal view.  This document does not define how</w:t>
      </w:r>
    </w:p>
    <w:p w14:paraId="2FDEBF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information required to construct this view is derived.</w:t>
      </w:r>
    </w:p>
    <w:p w14:paraId="0F577B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A1D68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It is also not in the scope of this document to define names for</w:t>
      </w:r>
    </w:p>
    <w:p w14:paraId="454E53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exclusive</w:t>
      </w:r>
      <w:proofErr w:type="gramEnd"/>
      <w:r w:rsidRPr="004A19A4">
        <w:rPr>
          <w:rFonts w:ascii="Courier New" w:hAnsi="Courier New" w:cs="Courier New"/>
        </w:rPr>
        <w:t xml:space="preserve"> use within the boundaries of the local home network.</w:t>
      </w:r>
    </w:p>
    <w:p w14:paraId="68F604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Inste</w:t>
      </w:r>
      <w:r w:rsidRPr="004A19A4">
        <w:rPr>
          <w:rFonts w:ascii="Courier New" w:hAnsi="Courier New" w:cs="Courier New"/>
        </w:rPr>
        <w:t>ad, local scope information is expected to be provided to the</w:t>
      </w:r>
    </w:p>
    <w:p w14:paraId="41121A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 using local scope naming services. </w:t>
      </w:r>
      <w:proofErr w:type="spellStart"/>
      <w:proofErr w:type="gramStart"/>
      <w:r w:rsidRPr="004A19A4">
        <w:rPr>
          <w:rFonts w:ascii="Courier New" w:hAnsi="Courier New" w:cs="Courier New"/>
        </w:rPr>
        <w:t>mDNS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[RFC6762]</w:t>
      </w:r>
      <w:ins w:id="105" w:author="BOUCADAIR Mohamed TGI/OLN" w:date="2021-05-05T11:40:00Z">
        <w:r w:rsidR="008E52DB">
          <w:rPr>
            <w:rFonts w:ascii="Courier New" w:hAnsi="Courier New" w:cs="Courier New"/>
          </w:rPr>
          <w:t xml:space="preserve"> and</w:t>
        </w:r>
      </w:ins>
      <w:r w:rsidRPr="004A19A4">
        <w:rPr>
          <w:rFonts w:ascii="Courier New" w:hAnsi="Courier New" w:cs="Courier New"/>
        </w:rPr>
        <w:t xml:space="preserve"> DNS-SD</w:t>
      </w:r>
    </w:p>
    <w:p w14:paraId="6E9A50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[RFC6763] are two examples of these services.  Currently</w:t>
      </w:r>
      <w:ins w:id="106" w:author="BOUCADAIR Mohamed TGI/OLN" w:date="2021-05-05T11:40:00Z">
        <w:r w:rsidR="008E52DB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mDNS</w:t>
      </w:r>
      <w:proofErr w:type="spellEnd"/>
      <w:r w:rsidRPr="004A19A4">
        <w:rPr>
          <w:rFonts w:ascii="Courier New" w:hAnsi="Courier New" w:cs="Courier New"/>
        </w:rPr>
        <w:t xml:space="preserve"> is</w:t>
      </w:r>
    </w:p>
    <w:p w14:paraId="311FB8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limited</w:t>
      </w:r>
      <w:proofErr w:type="gramEnd"/>
      <w:r w:rsidRPr="004A19A4">
        <w:rPr>
          <w:rFonts w:ascii="Courier New" w:hAnsi="Courier New" w:cs="Courier New"/>
        </w:rPr>
        <w:t xml:space="preserve"> to a single link network.  However, future</w:t>
      </w:r>
      <w:r w:rsidRPr="004A19A4">
        <w:rPr>
          <w:rFonts w:ascii="Courier New" w:hAnsi="Courier New" w:cs="Courier New"/>
        </w:rPr>
        <w:t xml:space="preserve"> protocols and</w:t>
      </w:r>
    </w:p>
    <w:p w14:paraId="28EFC17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architectures</w:t>
      </w:r>
      <w:proofErr w:type="gramEnd"/>
      <w:r w:rsidRPr="004A19A4">
        <w:rPr>
          <w:rFonts w:ascii="Courier New" w:hAnsi="Courier New" w:cs="Courier New"/>
        </w:rPr>
        <w:t xml:space="preserve">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-simple-naming] are expected to</w:t>
      </w:r>
    </w:p>
    <w:p w14:paraId="10DCCB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leverage</w:t>
      </w:r>
      <w:proofErr w:type="gramEnd"/>
      <w:r w:rsidRPr="004A19A4">
        <w:rPr>
          <w:rFonts w:ascii="Courier New" w:hAnsi="Courier New" w:cs="Courier New"/>
        </w:rPr>
        <w:t xml:space="preserve"> this constraint as pointed out in [RFC7558].</w:t>
      </w:r>
    </w:p>
    <w:p w14:paraId="0180FA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C1C05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1.1</w:t>
      </w:r>
      <w:proofErr w:type="gramStart"/>
      <w:r w:rsidRPr="004A19A4">
        <w:rPr>
          <w:rFonts w:ascii="Courier New" w:hAnsi="Courier New" w:cs="Courier New"/>
        </w:rPr>
        <w:t>.  Selecting</w:t>
      </w:r>
      <w:proofErr w:type="gramEnd"/>
      <w:r w:rsidRPr="004A19A4">
        <w:rPr>
          <w:rFonts w:ascii="Courier New" w:hAnsi="Courier New" w:cs="Courier New"/>
        </w:rPr>
        <w:t xml:space="preserve"> Names to Publish</w:t>
      </w:r>
    </w:p>
    <w:p w14:paraId="69FA824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65298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While this document does not create any normative mechanism by which</w:t>
      </w:r>
    </w:p>
    <w:p w14:paraId="25F6CE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sele</w:t>
      </w:r>
      <w:r w:rsidRPr="004A19A4">
        <w:rPr>
          <w:rFonts w:ascii="Courier New" w:hAnsi="Courier New" w:cs="Courier New"/>
        </w:rPr>
        <w:t>ction of names to publish, this document anticipates that the</w:t>
      </w:r>
    </w:p>
    <w:p w14:paraId="086E0E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 administrator</w:t>
      </w:r>
      <w:del w:id="107" w:author="BOUCADAIR Mohamed TGI/OLN" w:date="2021-05-05T11:41:00Z">
        <w:r w:rsidRPr="004A19A4" w:rsidDel="008E52DB">
          <w:rPr>
            <w:rFonts w:ascii="Courier New" w:hAnsi="Courier New" w:cs="Courier New"/>
          </w:rPr>
          <w:delText xml:space="preserve"> (a humuan)</w:delText>
        </w:r>
      </w:del>
      <w:r w:rsidRPr="004A19A4">
        <w:rPr>
          <w:rFonts w:ascii="Courier New" w:hAnsi="Courier New" w:cs="Courier New"/>
        </w:rPr>
        <w:t>, will be presented with a list</w:t>
      </w:r>
    </w:p>
    <w:p w14:paraId="013D95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current names and </w:t>
      </w:r>
      <w:commentRangeStart w:id="108"/>
      <w:r w:rsidRPr="004A19A4">
        <w:rPr>
          <w:rFonts w:ascii="Courier New" w:hAnsi="Courier New" w:cs="Courier New"/>
        </w:rPr>
        <w:t>addresses</w:t>
      </w:r>
      <w:commentRangeEnd w:id="108"/>
      <w:r w:rsidR="008E52DB">
        <w:rPr>
          <w:rStyle w:val="Marquedecommentaire"/>
          <w:rFonts w:asciiTheme="minorHAnsi" w:hAnsiTheme="minorHAnsi"/>
        </w:rPr>
        <w:commentReference w:id="108"/>
      </w:r>
      <w:r w:rsidRPr="004A19A4">
        <w:rPr>
          <w:rFonts w:ascii="Courier New" w:hAnsi="Courier New" w:cs="Courier New"/>
        </w:rPr>
        <w:t xml:space="preserve"> present on the inside of the home</w:t>
      </w:r>
    </w:p>
    <w:p w14:paraId="32AF28D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network</w:t>
      </w:r>
      <w:proofErr w:type="gramEnd"/>
      <w:r w:rsidRPr="004A19A4">
        <w:rPr>
          <w:rFonts w:ascii="Courier New" w:hAnsi="Courier New" w:cs="Courier New"/>
        </w:rPr>
        <w:t>.</w:t>
      </w:r>
    </w:p>
    <w:p w14:paraId="04BE2F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F3B8D5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AAA32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71DC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</w:t>
      </w:r>
      <w:r w:rsidRPr="004A19A4">
        <w:rPr>
          <w:rFonts w:ascii="Courier New" w:hAnsi="Courier New" w:cs="Courier New"/>
        </w:rPr>
        <w:t xml:space="preserve"> 30, 2021                [Page 5]</w:t>
      </w:r>
    </w:p>
    <w:p w14:paraId="211A58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0AC74E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1B20B2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07A6E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3DF91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administrator would mark which devices (by name), are to be</w:t>
      </w:r>
    </w:p>
    <w:p w14:paraId="32CC67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published</w:t>
      </w:r>
      <w:proofErr w:type="gramEnd"/>
      <w:r w:rsidRPr="004A19A4">
        <w:rPr>
          <w:rFonts w:ascii="Courier New" w:hAnsi="Courier New" w:cs="Courier New"/>
        </w:rPr>
        <w:t xml:space="preserve">.  The HNA would then collect the IPv6 </w:t>
      </w:r>
      <w:proofErr w:type="gramStart"/>
      <w:r w:rsidRPr="004A19A4">
        <w:rPr>
          <w:rFonts w:ascii="Courier New" w:hAnsi="Courier New" w:cs="Courier New"/>
        </w:rPr>
        <w:t>address(</w:t>
      </w:r>
      <w:proofErr w:type="spellStart"/>
      <w:proofErr w:type="gramEnd"/>
      <w:r w:rsidRPr="004A19A4">
        <w:rPr>
          <w:rFonts w:ascii="Courier New" w:hAnsi="Courier New" w:cs="Courier New"/>
        </w:rPr>
        <w:t>es</w:t>
      </w:r>
      <w:proofErr w:type="spellEnd"/>
      <w:r w:rsidRPr="004A19A4">
        <w:rPr>
          <w:rFonts w:ascii="Courier New" w:hAnsi="Courier New" w:cs="Courier New"/>
        </w:rPr>
        <w:t>)</w:t>
      </w:r>
    </w:p>
    <w:p w14:paraId="66B9F9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associated</w:t>
      </w:r>
      <w:proofErr w:type="gramEnd"/>
      <w:r w:rsidRPr="004A19A4">
        <w:rPr>
          <w:rFonts w:ascii="Courier New" w:hAnsi="Courier New" w:cs="Courier New"/>
        </w:rPr>
        <w:t xml:space="preserve"> w</w:t>
      </w:r>
      <w:r w:rsidRPr="004A19A4">
        <w:rPr>
          <w:rFonts w:ascii="Courier New" w:hAnsi="Courier New" w:cs="Courier New"/>
        </w:rPr>
        <w:t xml:space="preserve">ith that device, and put the name into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07A5B0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Zone.  </w:t>
      </w:r>
      <w:commentRangeStart w:id="109"/>
      <w:r w:rsidRPr="004A19A4">
        <w:rPr>
          <w:rFonts w:ascii="Courier New" w:hAnsi="Courier New" w:cs="Courier New"/>
        </w:rPr>
        <w:t xml:space="preserve">The address of the device can be collected from a number </w:t>
      </w:r>
      <w:commentRangeEnd w:id="109"/>
      <w:r w:rsidR="008E52DB">
        <w:rPr>
          <w:rStyle w:val="Marquedecommentaire"/>
          <w:rFonts w:asciiTheme="minorHAnsi" w:hAnsiTheme="minorHAnsi"/>
        </w:rPr>
        <w:commentReference w:id="109"/>
      </w:r>
      <w:r w:rsidRPr="004A19A4">
        <w:rPr>
          <w:rFonts w:ascii="Courier New" w:hAnsi="Courier New" w:cs="Courier New"/>
        </w:rPr>
        <w:t>of</w:t>
      </w:r>
    </w:p>
    <w:p w14:paraId="7A7A2B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places</w:t>
      </w:r>
      <w:proofErr w:type="gramEnd"/>
      <w:r w:rsidRPr="004A19A4">
        <w:rPr>
          <w:rFonts w:ascii="Courier New" w:hAnsi="Courier New" w:cs="Courier New"/>
        </w:rPr>
        <w:t xml:space="preserve">: </w:t>
      </w:r>
      <w:proofErr w:type="spellStart"/>
      <w:r w:rsidRPr="004A19A4">
        <w:rPr>
          <w:rFonts w:ascii="Courier New" w:hAnsi="Courier New" w:cs="Courier New"/>
        </w:rPr>
        <w:t>mDNS</w:t>
      </w:r>
      <w:proofErr w:type="spellEnd"/>
      <w:r w:rsidRPr="004A19A4">
        <w:rPr>
          <w:rFonts w:ascii="Courier New" w:hAnsi="Courier New" w:cs="Courier New"/>
        </w:rPr>
        <w:t xml:space="preserve"> [RFC6762], DHCP [RFC6644], UPnP, PCP [RFC6887], or</w:t>
      </w:r>
    </w:p>
    <w:p w14:paraId="3BE5F22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manual</w:t>
      </w:r>
      <w:proofErr w:type="gramEnd"/>
      <w:r w:rsidRPr="004A19A4">
        <w:rPr>
          <w:rFonts w:ascii="Courier New" w:hAnsi="Courier New" w:cs="Courier New"/>
        </w:rPr>
        <w:t xml:space="preserve"> configuration.</w:t>
      </w:r>
    </w:p>
    <w:p w14:paraId="7F8891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541A2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 device may have a Global Unica</w:t>
      </w:r>
      <w:r w:rsidRPr="004A19A4">
        <w:rPr>
          <w:rFonts w:ascii="Courier New" w:hAnsi="Courier New" w:cs="Courier New"/>
        </w:rPr>
        <w:t>st Address (GUA), a Unique Local IPv6</w:t>
      </w:r>
    </w:p>
    <w:p w14:paraId="320C966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Address (ULA), as </w:t>
      </w:r>
      <w:proofErr w:type="spellStart"/>
      <w:r w:rsidRPr="004A19A4">
        <w:rPr>
          <w:rFonts w:ascii="Courier New" w:hAnsi="Courier New" w:cs="Courier New"/>
        </w:rPr>
        <w:t>as</w:t>
      </w:r>
      <w:proofErr w:type="spellEnd"/>
      <w:r w:rsidRPr="004A19A4">
        <w:rPr>
          <w:rFonts w:ascii="Courier New" w:hAnsi="Courier New" w:cs="Courier New"/>
        </w:rPr>
        <w:t xml:space="preserve"> well IPv6-Link-Local addresses, IPv4-Link-Local</w:t>
      </w:r>
    </w:p>
    <w:p w14:paraId="27F2EF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Addresses, and RFC1918 addresses.  Of these the link-local </w:t>
      </w:r>
      <w:r w:rsidRPr="004A19A4">
        <w:rPr>
          <w:rFonts w:ascii="Courier New" w:hAnsi="Courier New" w:cs="Courier New"/>
        </w:rPr>
        <w:t>are never</w:t>
      </w:r>
    </w:p>
    <w:p w14:paraId="2DE05A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useful</w:t>
      </w:r>
      <w:proofErr w:type="gramEnd"/>
      <w:r w:rsidRPr="004A19A4">
        <w:rPr>
          <w:rFonts w:ascii="Courier New" w:hAnsi="Courier New" w:cs="Courier New"/>
        </w:rPr>
        <w:t xml:space="preserve"> for the Public Zone, and </w:t>
      </w:r>
      <w:del w:id="110" w:author="BOUCADAIR Mohamed TGI/OLN" w:date="2021-05-05T11:43:00Z">
        <w:r w:rsidRPr="004A19A4" w:rsidDel="008E52DB">
          <w:rPr>
            <w:rFonts w:ascii="Courier New" w:hAnsi="Courier New" w:cs="Courier New"/>
          </w:rPr>
          <w:delText xml:space="preserve">should </w:delText>
        </w:r>
      </w:del>
      <w:ins w:id="111" w:author="BOUCADAIR Mohamed TGI/OLN" w:date="2021-05-05T11:43:00Z">
        <w:r w:rsidR="008E52DB">
          <w:rPr>
            <w:rFonts w:ascii="Courier New" w:hAnsi="Courier New" w:cs="Courier New"/>
          </w:rPr>
          <w:t>must</w:t>
        </w:r>
        <w:r w:rsidR="008E52DB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be omitted.  </w:t>
      </w:r>
      <w:commentRangeStart w:id="112"/>
      <w:r w:rsidRPr="004A19A4">
        <w:rPr>
          <w:rFonts w:ascii="Courier New" w:hAnsi="Courier New" w:cs="Courier New"/>
        </w:rPr>
        <w:t>The IPv6 ULA and</w:t>
      </w:r>
    </w:p>
    <w:p w14:paraId="130DAC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</w:t>
      </w:r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RFC1918 addresses may be useful to publish, if the home network</w:t>
      </w:r>
    </w:p>
    <w:p w14:paraId="0EA98D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environment</w:t>
      </w:r>
      <w:proofErr w:type="gramEnd"/>
      <w:r w:rsidRPr="004A19A4">
        <w:rPr>
          <w:rFonts w:ascii="Courier New" w:hAnsi="Courier New" w:cs="Courier New"/>
        </w:rPr>
        <w:t xml:space="preserve"> features a VPN that would allow the home owner to reach</w:t>
      </w:r>
    </w:p>
    <w:p w14:paraId="1999FD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network</w:t>
      </w:r>
      <w:commentRangeEnd w:id="112"/>
      <w:r w:rsidR="008E52DB">
        <w:rPr>
          <w:rStyle w:val="Marquedecommentaire"/>
          <w:rFonts w:asciiTheme="minorHAnsi" w:hAnsiTheme="minorHAnsi"/>
        </w:rPr>
        <w:commentReference w:id="112"/>
      </w:r>
      <w:r w:rsidRPr="004A19A4">
        <w:rPr>
          <w:rFonts w:ascii="Courier New" w:hAnsi="Courier New" w:cs="Courier New"/>
        </w:rPr>
        <w:t>.</w:t>
      </w:r>
    </w:p>
    <w:p w14:paraId="439DC3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668B0F2" w14:textId="77777777" w:rsidR="00000000" w:rsidRPr="004A19A4" w:rsidDel="008E52DB" w:rsidRDefault="009B7BFC" w:rsidP="008E52DB">
      <w:pPr>
        <w:pStyle w:val="Textebrut"/>
        <w:rPr>
          <w:del w:id="113" w:author="BOUCADAIR Mohamed TGI/OLN" w:date="2021-05-05T11:45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IPv6 ULA addressees are significantly safer to publish</w:t>
      </w:r>
      <w:del w:id="114" w:author="BOUCADAIR Mohamed TGI/OLN" w:date="2021-05-05T11:45:00Z">
        <w:r w:rsidRPr="004A19A4" w:rsidDel="008E52DB">
          <w:rPr>
            <w:rFonts w:ascii="Courier New" w:hAnsi="Courier New" w:cs="Courier New"/>
          </w:rPr>
          <w:delText>, as the</w:delText>
        </w:r>
      </w:del>
    </w:p>
    <w:p w14:paraId="4958F95F" w14:textId="77777777" w:rsidR="00000000" w:rsidRPr="004A19A4" w:rsidRDefault="009B7BFC" w:rsidP="00045ED6">
      <w:pPr>
        <w:pStyle w:val="Textebrut"/>
        <w:rPr>
          <w:rFonts w:ascii="Courier New" w:hAnsi="Courier New" w:cs="Courier New"/>
        </w:rPr>
      </w:pPr>
      <w:del w:id="115" w:author="BOUCADAIR Mohamed TGI/OLN" w:date="2021-05-05T11:45:00Z">
        <w:r w:rsidRPr="004A19A4" w:rsidDel="008E52DB">
          <w:rPr>
            <w:rFonts w:ascii="Courier New" w:hAnsi="Courier New" w:cs="Courier New"/>
          </w:rPr>
          <w:delText xml:space="preserve">   RFC1918 addressees are lik</w:delText>
        </w:r>
        <w:r w:rsidRPr="004A19A4" w:rsidDel="008E52DB">
          <w:rPr>
            <w:rFonts w:ascii="Courier New" w:hAnsi="Courier New" w:cs="Courier New"/>
          </w:rPr>
          <w:delText>ely to be confusing to any other entity</w:delText>
        </w:r>
      </w:del>
      <w:r w:rsidRPr="004A19A4">
        <w:rPr>
          <w:rFonts w:ascii="Courier New" w:hAnsi="Courier New" w:cs="Courier New"/>
        </w:rPr>
        <w:t>.</w:t>
      </w:r>
    </w:p>
    <w:p w14:paraId="756399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91654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commentRangeStart w:id="116"/>
      <w:r w:rsidRPr="004A19A4">
        <w:rPr>
          <w:rFonts w:ascii="Courier New" w:hAnsi="Courier New" w:cs="Courier New"/>
        </w:rPr>
        <w:t>In general, one expects the GUA to be the default address to be</w:t>
      </w:r>
    </w:p>
    <w:p w14:paraId="38A711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published</w:t>
      </w:r>
      <w:proofErr w:type="gramEnd"/>
      <w:r w:rsidRPr="004A19A4">
        <w:rPr>
          <w:rFonts w:ascii="Courier New" w:hAnsi="Courier New" w:cs="Courier New"/>
        </w:rPr>
        <w:t>.  However, during periods when the home network has</w:t>
      </w:r>
    </w:p>
    <w:p w14:paraId="7C4F3B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connectivity</w:t>
      </w:r>
      <w:proofErr w:type="gramEnd"/>
      <w:r w:rsidRPr="004A19A4">
        <w:rPr>
          <w:rFonts w:ascii="Courier New" w:hAnsi="Courier New" w:cs="Courier New"/>
        </w:rPr>
        <w:t xml:space="preserve"> problems, the ULA and RFC1918 addressees can be used</w:t>
      </w:r>
    </w:p>
    <w:p w14:paraId="06B4C0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inside</w:t>
      </w:r>
      <w:proofErr w:type="gramEnd"/>
      <w:r w:rsidRPr="004A19A4">
        <w:rPr>
          <w:rFonts w:ascii="Courier New" w:hAnsi="Courier New" w:cs="Courier New"/>
        </w:rPr>
        <w:t xml:space="preserve"> the</w:t>
      </w:r>
      <w:r w:rsidRPr="004A19A4">
        <w:rPr>
          <w:rFonts w:ascii="Courier New" w:hAnsi="Courier New" w:cs="Courier New"/>
        </w:rPr>
        <w:t xml:space="preserve"> home, and the mapping from public name to locally useful</w:t>
      </w:r>
    </w:p>
    <w:p w14:paraId="5F3756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location</w:t>
      </w:r>
      <w:proofErr w:type="gramEnd"/>
      <w:r w:rsidRPr="004A19A4">
        <w:rPr>
          <w:rFonts w:ascii="Courier New" w:hAnsi="Courier New" w:cs="Courier New"/>
        </w:rPr>
        <w:t xml:space="preserve"> address would permit many services secured with HTTPS to</w:t>
      </w:r>
    </w:p>
    <w:p w14:paraId="68F8D9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continue</w:t>
      </w:r>
      <w:proofErr w:type="gramEnd"/>
      <w:r w:rsidRPr="004A19A4">
        <w:rPr>
          <w:rFonts w:ascii="Courier New" w:hAnsi="Courier New" w:cs="Courier New"/>
        </w:rPr>
        <w:t xml:space="preserve"> to operate</w:t>
      </w:r>
      <w:commentRangeEnd w:id="116"/>
      <w:r w:rsidR="008E52DB">
        <w:rPr>
          <w:rStyle w:val="Marquedecommentaire"/>
          <w:rFonts w:asciiTheme="minorHAnsi" w:hAnsiTheme="minorHAnsi"/>
        </w:rPr>
        <w:commentReference w:id="116"/>
      </w:r>
      <w:r w:rsidRPr="004A19A4">
        <w:rPr>
          <w:rFonts w:ascii="Courier New" w:hAnsi="Courier New" w:cs="Courier New"/>
        </w:rPr>
        <w:t>.</w:t>
      </w:r>
    </w:p>
    <w:p w14:paraId="2DB8C6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4A772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commentRangeStart w:id="117"/>
      <w:r w:rsidRPr="004A19A4">
        <w:rPr>
          <w:rFonts w:ascii="Courier New" w:hAnsi="Courier New" w:cs="Courier New"/>
        </w:rPr>
        <w:t>1.2</w:t>
      </w:r>
      <w:proofErr w:type="gramStart"/>
      <w:r w:rsidRPr="004A19A4">
        <w:rPr>
          <w:rFonts w:ascii="Courier New" w:hAnsi="Courier New" w:cs="Courier New"/>
        </w:rPr>
        <w:t xml:space="preserve">.  </w:t>
      </w:r>
      <w:ins w:id="118" w:author="BOUCADAIR Mohamed TGI/OLN" w:date="2021-05-05T11:58:00Z">
        <w:r w:rsidR="0087199F">
          <w:rPr>
            <w:rFonts w:ascii="Courier New" w:hAnsi="Courier New" w:cs="Courier New"/>
          </w:rPr>
          <w:t>An</w:t>
        </w:r>
        <w:proofErr w:type="gramEnd"/>
        <w:r w:rsidR="0087199F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Alternative </w:t>
      </w:r>
      <w:del w:id="119" w:author="BOUCADAIR Mohamed TGI/OLN" w:date="2021-05-05T11:46:00Z">
        <w:r w:rsidRPr="004A19A4" w:rsidDel="008E52DB">
          <w:rPr>
            <w:rFonts w:ascii="Courier New" w:hAnsi="Courier New" w:cs="Courier New"/>
          </w:rPr>
          <w:delText>solutions</w:delText>
        </w:r>
      </w:del>
      <w:ins w:id="120" w:author="BOUCADAIR Mohamed TGI/OLN" w:date="2021-05-05T11:46:00Z">
        <w:r w:rsidR="008E52DB">
          <w:rPr>
            <w:rFonts w:ascii="Courier New" w:hAnsi="Courier New" w:cs="Courier New"/>
          </w:rPr>
          <w:t>S</w:t>
        </w:r>
        <w:r w:rsidR="008E52DB" w:rsidRPr="004A19A4">
          <w:rPr>
            <w:rFonts w:ascii="Courier New" w:hAnsi="Courier New" w:cs="Courier New"/>
          </w:rPr>
          <w:t>olution</w:t>
        </w:r>
      </w:ins>
      <w:commentRangeEnd w:id="117"/>
      <w:ins w:id="121" w:author="BOUCADAIR Mohamed TGI/OLN" w:date="2021-05-05T13:39:00Z">
        <w:r w:rsidR="00B74FCC">
          <w:rPr>
            <w:rStyle w:val="Marquedecommentaire"/>
            <w:rFonts w:asciiTheme="minorHAnsi" w:hAnsiTheme="minorHAnsi"/>
          </w:rPr>
          <w:commentReference w:id="117"/>
        </w:r>
      </w:ins>
    </w:p>
    <w:p w14:paraId="46F214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00DD5A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An alternative existing solution in IPv4 is to have a single zone,</w:t>
      </w:r>
    </w:p>
    <w:p w14:paraId="3DCA42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</w:t>
      </w:r>
      <w:r w:rsidRPr="004A19A4">
        <w:rPr>
          <w:rFonts w:ascii="Courier New" w:hAnsi="Courier New" w:cs="Courier New"/>
        </w:rPr>
        <w:t>ere</w:t>
      </w:r>
      <w:proofErr w:type="gramEnd"/>
      <w:r w:rsidRPr="004A19A4">
        <w:rPr>
          <w:rFonts w:ascii="Courier New" w:hAnsi="Courier New" w:cs="Courier New"/>
        </w:rPr>
        <w:t xml:space="preserve"> a host uses a RESTful HTTP service to register a single name</w:t>
      </w:r>
    </w:p>
    <w:p w14:paraId="1373A79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into</w:t>
      </w:r>
      <w:proofErr w:type="gramEnd"/>
      <w:r w:rsidRPr="004A19A4">
        <w:rPr>
          <w:rFonts w:ascii="Courier New" w:hAnsi="Courier New" w:cs="Courier New"/>
        </w:rPr>
        <w:t xml:space="preserve"> a common public zone.  This is often called "Dynamic DNS", and</w:t>
      </w:r>
    </w:p>
    <w:p w14:paraId="56F067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there</w:t>
      </w:r>
      <w:proofErr w:type="gramEnd"/>
      <w:r w:rsidRPr="004A19A4">
        <w:rPr>
          <w:rFonts w:ascii="Courier New" w:hAnsi="Courier New" w:cs="Courier New"/>
        </w:rPr>
        <w:t xml:space="preserve"> are a number of commercial providers</w:t>
      </w:r>
      <w:commentRangeStart w:id="122"/>
      <w:del w:id="123" w:author="BOUCADAIR Mohamed TGI/OLN" w:date="2021-05-05T11:54:00Z">
        <w:r w:rsidRPr="004A19A4" w:rsidDel="0087199F">
          <w:rPr>
            <w:rFonts w:ascii="Courier New" w:hAnsi="Courier New" w:cs="Courier New"/>
          </w:rPr>
          <w:delText>, including Dyn, Gandi etc</w:delText>
        </w:r>
      </w:del>
      <w:commentRangeEnd w:id="122"/>
      <w:r w:rsidR="0087199F">
        <w:rPr>
          <w:rStyle w:val="Marquedecommentaire"/>
          <w:rFonts w:asciiTheme="minorHAnsi" w:hAnsiTheme="minorHAnsi"/>
        </w:rPr>
        <w:commentReference w:id="122"/>
      </w:r>
      <w:r w:rsidRPr="004A19A4">
        <w:rPr>
          <w:rFonts w:ascii="Courier New" w:hAnsi="Courier New" w:cs="Courier New"/>
        </w:rPr>
        <w:t>.</w:t>
      </w:r>
    </w:p>
    <w:p w14:paraId="5FD1B6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These solutions were typically used by a hos</w:t>
      </w:r>
      <w:r w:rsidRPr="004A19A4">
        <w:rPr>
          <w:rFonts w:ascii="Courier New" w:hAnsi="Courier New" w:cs="Courier New"/>
        </w:rPr>
        <w:t>t behind the CPE to make</w:t>
      </w:r>
    </w:p>
    <w:p w14:paraId="0B5E3C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del w:id="124" w:author="BOUCADAIR Mohamed TGI/OLN" w:date="2021-05-05T11:55:00Z">
        <w:r w:rsidRPr="004A19A4" w:rsidDel="0087199F">
          <w:rPr>
            <w:rFonts w:ascii="Courier New" w:hAnsi="Courier New" w:cs="Courier New"/>
          </w:rPr>
          <w:delText xml:space="preserve">it's </w:delText>
        </w:r>
      </w:del>
      <w:proofErr w:type="gramStart"/>
      <w:ins w:id="125" w:author="BOUCADAIR Mohamed TGI/OLN" w:date="2021-05-05T11:55:00Z">
        <w:r w:rsidR="0087199F">
          <w:rPr>
            <w:rFonts w:ascii="Courier New" w:hAnsi="Courier New" w:cs="Courier New"/>
          </w:rPr>
          <w:t>its</w:t>
        </w:r>
        <w:proofErr w:type="gramEnd"/>
        <w:r w:rsidR="0087199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CPE IPv4 address visible, usually in order to enable incoming</w:t>
      </w:r>
    </w:p>
    <w:p w14:paraId="3942C6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connections</w:t>
      </w:r>
      <w:proofErr w:type="gramEnd"/>
      <w:r w:rsidRPr="004A19A4">
        <w:rPr>
          <w:rFonts w:ascii="Courier New" w:hAnsi="Courier New" w:cs="Courier New"/>
        </w:rPr>
        <w:t>.</w:t>
      </w:r>
    </w:p>
    <w:p w14:paraId="51CC90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FD8D3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For a </w:t>
      </w:r>
      <w:del w:id="126" w:author="BOUCADAIR Mohamed TGI/OLN" w:date="2021-05-05T11:55:00Z">
        <w:r w:rsidRPr="004A19A4" w:rsidDel="0087199F">
          <w:rPr>
            <w:rFonts w:ascii="Courier New" w:hAnsi="Courier New" w:cs="Courier New"/>
          </w:rPr>
          <w:delText xml:space="preserve">small </w:delText>
        </w:r>
      </w:del>
      <w:ins w:id="127" w:author="BOUCADAIR Mohamed TGI/OLN" w:date="2021-05-05T11:55:00Z">
        <w:r w:rsidR="0087199F">
          <w:rPr>
            <w:rFonts w:ascii="Courier New" w:hAnsi="Courier New" w:cs="Courier New"/>
          </w:rPr>
          <w:t>very few</w:t>
        </w:r>
        <w:r w:rsidR="0087199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number (</w:t>
      </w:r>
      <w:r w:rsidRPr="004A19A4">
        <w:rPr>
          <w:rFonts w:ascii="Courier New" w:hAnsi="Courier New" w:cs="Courier New"/>
        </w:rPr>
        <w:t xml:space="preserve">one to three) of hosts, </w:t>
      </w:r>
      <w:ins w:id="128" w:author="BOUCADAIR Mohamed TGI/OLN" w:date="2021-05-05T11:55:00Z">
        <w:r w:rsidR="0087199F">
          <w:rPr>
            <w:rFonts w:ascii="Courier New" w:hAnsi="Courier New" w:cs="Courier New"/>
          </w:rPr>
          <w:t xml:space="preserve">the </w:t>
        </w:r>
      </w:ins>
      <w:r w:rsidRPr="004A19A4">
        <w:rPr>
          <w:rFonts w:ascii="Courier New" w:hAnsi="Courier New" w:cs="Courier New"/>
        </w:rPr>
        <w:t>use of such a system</w:t>
      </w:r>
    </w:p>
    <w:p w14:paraId="2C3DCF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provides</w:t>
      </w:r>
      <w:proofErr w:type="gramEnd"/>
      <w:r w:rsidRPr="004A19A4">
        <w:rPr>
          <w:rFonts w:ascii="Courier New" w:hAnsi="Courier New" w:cs="Courier New"/>
        </w:rPr>
        <w:t xml:space="preserve"> an alternative to the architecture described in this</w:t>
      </w:r>
    </w:p>
    <w:p w14:paraId="5A4FE1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>.</w:t>
      </w:r>
    </w:p>
    <w:p w14:paraId="4592D1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C7308D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alternative does suffer from some </w:t>
      </w:r>
      <w:del w:id="129" w:author="BOUCADAIR Mohamed TGI/OLN" w:date="2021-05-05T11:58:00Z">
        <w:r w:rsidRPr="004A19A4" w:rsidDel="0087199F">
          <w:rPr>
            <w:rFonts w:ascii="Courier New" w:hAnsi="Courier New" w:cs="Courier New"/>
          </w:rPr>
          <w:delText xml:space="preserve">severe </w:delText>
        </w:r>
      </w:del>
      <w:r w:rsidRPr="004A19A4">
        <w:rPr>
          <w:rFonts w:ascii="Courier New" w:hAnsi="Courier New" w:cs="Courier New"/>
        </w:rPr>
        <w:t>limitations:</w:t>
      </w:r>
    </w:p>
    <w:p w14:paraId="542763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1914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 xml:space="preserve">o  </w:t>
      </w:r>
      <w:commentRangeStart w:id="130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CPE/HNA router is unaware of the process, and cannot respond</w:t>
      </w:r>
    </w:p>
    <w:p w14:paraId="0B3E08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queries for these names when there are disruptions in</w:t>
      </w:r>
    </w:p>
    <w:p w14:paraId="65CBAA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connectivity</w:t>
      </w:r>
      <w:commentRangeEnd w:id="130"/>
      <w:proofErr w:type="gramEnd"/>
      <w:r w:rsidR="000A37B0">
        <w:rPr>
          <w:rStyle w:val="Marquedecommentaire"/>
          <w:rFonts w:asciiTheme="minorHAnsi" w:hAnsiTheme="minorHAnsi"/>
        </w:rPr>
        <w:commentReference w:id="130"/>
      </w:r>
      <w:r w:rsidRPr="004A19A4">
        <w:rPr>
          <w:rFonts w:ascii="Courier New" w:hAnsi="Courier New" w:cs="Courier New"/>
        </w:rPr>
        <w:t>.  This makes the home user or applicat</w:t>
      </w:r>
      <w:r w:rsidRPr="004A19A4">
        <w:rPr>
          <w:rFonts w:ascii="Courier New" w:hAnsi="Courier New" w:cs="Courier New"/>
        </w:rPr>
        <w:t>ion dependent</w:t>
      </w:r>
    </w:p>
    <w:p w14:paraId="515594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on</w:t>
      </w:r>
      <w:proofErr w:type="gramEnd"/>
      <w:r w:rsidRPr="004A19A4">
        <w:rPr>
          <w:rFonts w:ascii="Courier New" w:hAnsi="Courier New" w:cs="Courier New"/>
        </w:rPr>
        <w:t xml:space="preserve"> having to resolve different names in the event of outages or</w:t>
      </w:r>
    </w:p>
    <w:p w14:paraId="5B1E887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EB2ED2">
        <w:rPr>
          <w:rFonts w:ascii="Courier New" w:hAnsi="Courier New" w:cs="Courier New"/>
          <w:lang w:val="fr-FR"/>
        </w:rPr>
        <w:t>disruptions</w:t>
      </w:r>
      <w:proofErr w:type="gramEnd"/>
      <w:r w:rsidRPr="00EB2ED2">
        <w:rPr>
          <w:rFonts w:ascii="Courier New" w:hAnsi="Courier New" w:cs="Courier New"/>
          <w:lang w:val="fr-FR"/>
        </w:rPr>
        <w:t>.</w:t>
      </w:r>
    </w:p>
    <w:p w14:paraId="3D676A0C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35C162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3ECA3D5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6FA1144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11935BBC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D32E57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 [Page 6]</w:t>
      </w:r>
    </w:p>
    <w:p w14:paraId="049A83A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36B8E9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6EF1BC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D296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E801F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commentRangeStart w:id="131"/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o</w:t>
      </w:r>
      <w:proofErr w:type="spellEnd"/>
      <w:r w:rsidRPr="004A19A4">
        <w:rPr>
          <w:rFonts w:ascii="Courier New" w:hAnsi="Courier New" w:cs="Courier New"/>
        </w:rPr>
        <w:t xml:space="preserve">  the</w:t>
      </w:r>
      <w:proofErr w:type="gramEnd"/>
      <w:r w:rsidRPr="004A19A4">
        <w:rPr>
          <w:rFonts w:ascii="Courier New" w:hAnsi="Courier New" w:cs="Courier New"/>
        </w:rPr>
        <w:t xml:space="preserve"> CPE/HNA router cannot control the process.  Any host can do</w:t>
      </w:r>
    </w:p>
    <w:p w14:paraId="5EA106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this</w:t>
      </w:r>
      <w:proofErr w:type="gramEnd"/>
      <w:r w:rsidRPr="004A19A4">
        <w:rPr>
          <w:rFonts w:ascii="Courier New" w:hAnsi="Courier New" w:cs="Courier New"/>
        </w:rPr>
        <w:t xml:space="preserve"> regardless of whether or not the home network administrator</w:t>
      </w:r>
    </w:p>
    <w:p w14:paraId="627B85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wants</w:t>
      </w:r>
      <w:proofErr w:type="gramEnd"/>
      <w:r w:rsidRPr="004A19A4">
        <w:rPr>
          <w:rFonts w:ascii="Courier New" w:hAnsi="Courier New" w:cs="Courier New"/>
        </w:rPr>
        <w:t xml:space="preserve"> the name published or not.  There is therefore no possible</w:t>
      </w:r>
    </w:p>
    <w:p w14:paraId="37AD00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audit</w:t>
      </w:r>
      <w:proofErr w:type="gramEnd"/>
      <w:r w:rsidRPr="004A19A4">
        <w:rPr>
          <w:rFonts w:ascii="Courier New" w:hAnsi="Courier New" w:cs="Courier New"/>
        </w:rPr>
        <w:t xml:space="preserve"> trail.</w:t>
      </w:r>
      <w:commentRangeEnd w:id="131"/>
      <w:r w:rsidR="0087199F">
        <w:rPr>
          <w:rStyle w:val="Marquedecommentaire"/>
          <w:rFonts w:asciiTheme="minorHAnsi" w:hAnsiTheme="minorHAnsi"/>
        </w:rPr>
        <w:commentReference w:id="131"/>
      </w:r>
    </w:p>
    <w:p w14:paraId="02EE47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A4452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credentials </w:t>
      </w:r>
      <w:r w:rsidRPr="004A19A4">
        <w:rPr>
          <w:rFonts w:ascii="Courier New" w:hAnsi="Courier New" w:cs="Courier New"/>
        </w:rPr>
        <w:t>for the dynamic DNS server need to be securely</w:t>
      </w:r>
    </w:p>
    <w:p w14:paraId="7A1204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transferred</w:t>
      </w:r>
      <w:proofErr w:type="gramEnd"/>
      <w:r w:rsidRPr="004A19A4">
        <w:rPr>
          <w:rFonts w:ascii="Courier New" w:hAnsi="Courier New" w:cs="Courier New"/>
        </w:rPr>
        <w:t xml:space="preserve"> to all hosts that wish to use it.  This is not a</w:t>
      </w:r>
    </w:p>
    <w:p w14:paraId="204E5B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problem</w:t>
      </w:r>
      <w:proofErr w:type="gramEnd"/>
      <w:r w:rsidRPr="004A19A4">
        <w:rPr>
          <w:rFonts w:ascii="Courier New" w:hAnsi="Courier New" w:cs="Courier New"/>
        </w:rPr>
        <w:t xml:space="preserve"> for a technical user to do with one or two hosts, but it</w:t>
      </w:r>
    </w:p>
    <w:p w14:paraId="7917C7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does</w:t>
      </w:r>
      <w:proofErr w:type="gramEnd"/>
      <w:r w:rsidRPr="004A19A4">
        <w:rPr>
          <w:rFonts w:ascii="Courier New" w:hAnsi="Courier New" w:cs="Courier New"/>
        </w:rPr>
        <w:t xml:space="preserve"> not scale to multiple hosts and becomes a problem for non-</w:t>
      </w:r>
    </w:p>
    <w:p w14:paraId="205379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   </w:t>
      </w:r>
      <w:proofErr w:type="gramStart"/>
      <w:r w:rsidRPr="004A19A4">
        <w:rPr>
          <w:rFonts w:ascii="Courier New" w:hAnsi="Courier New" w:cs="Courier New"/>
        </w:rPr>
        <w:t>technical</w:t>
      </w:r>
      <w:proofErr w:type="gramEnd"/>
      <w:r w:rsidRPr="004A19A4">
        <w:rPr>
          <w:rFonts w:ascii="Courier New" w:hAnsi="Courier New" w:cs="Courier New"/>
        </w:rPr>
        <w:t xml:space="preserve"> users.</w:t>
      </w:r>
    </w:p>
    <w:p w14:paraId="3D6F05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725DBA5" w14:textId="77777777" w:rsidR="00000000" w:rsidRPr="0087199F" w:rsidRDefault="009B7BFC" w:rsidP="004A19A4">
      <w:pPr>
        <w:pStyle w:val="Textebrut"/>
        <w:rPr>
          <w:rFonts w:ascii="Courier New" w:hAnsi="Courier New" w:cs="Courier New"/>
          <w:highlight w:val="yellow"/>
          <w:rPrChange w:id="132" w:author="BOUCADAIR Mohamed TGI/OLN" w:date="2021-05-05T11:57:00Z">
            <w:rPr>
              <w:rFonts w:ascii="Courier New" w:hAnsi="Courier New" w:cs="Courier New"/>
            </w:rPr>
          </w:rPrChange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87199F">
        <w:rPr>
          <w:rFonts w:ascii="Courier New" w:hAnsi="Courier New" w:cs="Courier New"/>
          <w:highlight w:val="yellow"/>
          <w:rPrChange w:id="133" w:author="BOUCADAIR Mohamed TGI/OLN" w:date="2021-05-05T11:57:00Z">
            <w:rPr>
              <w:rFonts w:ascii="Courier New" w:hAnsi="Courier New" w:cs="Courier New"/>
            </w:rPr>
          </w:rPrChange>
        </w:rPr>
        <w:t>o  "</w:t>
      </w:r>
      <w:proofErr w:type="gramEnd"/>
      <w:r w:rsidRPr="0087199F">
        <w:rPr>
          <w:rFonts w:ascii="Courier New" w:hAnsi="Courier New" w:cs="Courier New"/>
          <w:highlight w:val="yellow"/>
          <w:rPrChange w:id="134" w:author="BOUCADAIR Mohamed TGI/OLN" w:date="2021-05-05T11:57:00Z">
            <w:rPr>
              <w:rFonts w:ascii="Courier New" w:hAnsi="Courier New" w:cs="Courier New"/>
            </w:rPr>
          </w:rPrChange>
        </w:rPr>
        <w:t>all the good names are taken" - current services put everyone's</w:t>
      </w:r>
    </w:p>
    <w:p w14:paraId="32683C68" w14:textId="77777777" w:rsidR="00000000" w:rsidRPr="0087199F" w:rsidRDefault="009B7BFC" w:rsidP="004A19A4">
      <w:pPr>
        <w:pStyle w:val="Textebrut"/>
        <w:rPr>
          <w:rFonts w:ascii="Courier New" w:hAnsi="Courier New" w:cs="Courier New"/>
          <w:highlight w:val="yellow"/>
          <w:rPrChange w:id="135" w:author="BOUCADAIR Mohamed TGI/OLN" w:date="2021-05-05T11:57:00Z">
            <w:rPr>
              <w:rFonts w:ascii="Courier New" w:hAnsi="Courier New" w:cs="Courier New"/>
            </w:rPr>
          </w:rPrChange>
        </w:rPr>
      </w:pPr>
      <w:r w:rsidRPr="0087199F">
        <w:rPr>
          <w:rFonts w:ascii="Courier New" w:hAnsi="Courier New" w:cs="Courier New"/>
          <w:highlight w:val="yellow"/>
          <w:rPrChange w:id="136" w:author="BOUCADAIR Mohamed TGI/OLN" w:date="2021-05-05T11:57:00Z">
            <w:rPr>
              <w:rFonts w:ascii="Courier New" w:hAnsi="Courier New" w:cs="Courier New"/>
            </w:rPr>
          </w:rPrChange>
        </w:rPr>
        <w:t xml:space="preserve">      </w:t>
      </w:r>
      <w:proofErr w:type="gramStart"/>
      <w:r w:rsidRPr="0087199F">
        <w:rPr>
          <w:rFonts w:ascii="Courier New" w:hAnsi="Courier New" w:cs="Courier New"/>
          <w:highlight w:val="yellow"/>
          <w:rPrChange w:id="137" w:author="BOUCADAIR Mohamed TGI/OLN" w:date="2021-05-05T11:57:00Z">
            <w:rPr>
              <w:rFonts w:ascii="Courier New" w:hAnsi="Courier New" w:cs="Courier New"/>
            </w:rPr>
          </w:rPrChange>
        </w:rPr>
        <w:t>names</w:t>
      </w:r>
      <w:proofErr w:type="gramEnd"/>
      <w:r w:rsidRPr="0087199F">
        <w:rPr>
          <w:rFonts w:ascii="Courier New" w:hAnsi="Courier New" w:cs="Courier New"/>
          <w:highlight w:val="yellow"/>
          <w:rPrChange w:id="138" w:author="BOUCADAIR Mohamed TGI/OLN" w:date="2021-05-05T11:57:00Z">
            <w:rPr>
              <w:rFonts w:ascii="Courier New" w:hAnsi="Courier New" w:cs="Courier New"/>
            </w:rPr>
          </w:rPrChange>
        </w:rPr>
        <w:t xml:space="preserve"> into some small set of zones, and there are often conflicts.</w:t>
      </w:r>
    </w:p>
    <w:p w14:paraId="63E23819" w14:textId="77777777" w:rsidR="00000000" w:rsidRPr="0087199F" w:rsidRDefault="009B7BFC" w:rsidP="004A19A4">
      <w:pPr>
        <w:pStyle w:val="Textebrut"/>
        <w:rPr>
          <w:rFonts w:ascii="Courier New" w:hAnsi="Courier New" w:cs="Courier New"/>
          <w:highlight w:val="yellow"/>
          <w:rPrChange w:id="139" w:author="BOUCADAIR Mohamed TGI/OLN" w:date="2021-05-05T11:57:00Z">
            <w:rPr>
              <w:rFonts w:ascii="Courier New" w:hAnsi="Courier New" w:cs="Courier New"/>
            </w:rPr>
          </w:rPrChange>
        </w:rPr>
      </w:pPr>
      <w:r w:rsidRPr="0087199F">
        <w:rPr>
          <w:rFonts w:ascii="Courier New" w:hAnsi="Courier New" w:cs="Courier New"/>
          <w:highlight w:val="yellow"/>
          <w:rPrChange w:id="140" w:author="BOUCADAIR Mohamed TGI/OLN" w:date="2021-05-05T11:57:00Z">
            <w:rPr>
              <w:rFonts w:ascii="Courier New" w:hAnsi="Courier New" w:cs="Courier New"/>
            </w:rPr>
          </w:rPrChange>
        </w:rPr>
        <w:t xml:space="preserve">      Distinguishing similar names by delegation of zones was among the</w:t>
      </w:r>
    </w:p>
    <w:p w14:paraId="788EFA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87199F">
        <w:rPr>
          <w:rFonts w:ascii="Courier New" w:hAnsi="Courier New" w:cs="Courier New"/>
          <w:highlight w:val="yellow"/>
          <w:rPrChange w:id="141" w:author="BOUCADAIR Mohamed TGI/OLN" w:date="2021-05-05T11:57:00Z">
            <w:rPr>
              <w:rFonts w:ascii="Courier New" w:hAnsi="Courier New" w:cs="Courier New"/>
            </w:rPr>
          </w:rPrChange>
        </w:rPr>
        <w:t xml:space="preserve">      </w:t>
      </w:r>
      <w:proofErr w:type="gramStart"/>
      <w:r w:rsidRPr="0087199F">
        <w:rPr>
          <w:rFonts w:ascii="Courier New" w:hAnsi="Courier New" w:cs="Courier New"/>
          <w:highlight w:val="yellow"/>
          <w:rPrChange w:id="142" w:author="BOUCADAIR Mohamed TGI/OLN" w:date="2021-05-05T11:57:00Z">
            <w:rPr>
              <w:rFonts w:ascii="Courier New" w:hAnsi="Courier New" w:cs="Courier New"/>
            </w:rPr>
          </w:rPrChange>
        </w:rPr>
        <w:t>primary</w:t>
      </w:r>
      <w:proofErr w:type="gramEnd"/>
      <w:r w:rsidRPr="0087199F">
        <w:rPr>
          <w:rFonts w:ascii="Courier New" w:hAnsi="Courier New" w:cs="Courier New"/>
          <w:highlight w:val="yellow"/>
          <w:rPrChange w:id="143" w:author="BOUCADAIR Mohamed TGI/OLN" w:date="2021-05-05T11:57:00Z">
            <w:rPr>
              <w:rFonts w:ascii="Courier New" w:hAnsi="Courier New" w:cs="Courier New"/>
            </w:rPr>
          </w:rPrChange>
        </w:rPr>
        <w:t xml:space="preserve"> des</w:t>
      </w:r>
      <w:r w:rsidRPr="0087199F">
        <w:rPr>
          <w:rFonts w:ascii="Courier New" w:hAnsi="Courier New" w:cs="Courier New"/>
          <w:highlight w:val="yellow"/>
          <w:rPrChange w:id="144" w:author="BOUCADAIR Mohamed TGI/OLN" w:date="2021-05-05T11:57:00Z">
            <w:rPr>
              <w:rFonts w:ascii="Courier New" w:hAnsi="Courier New" w:cs="Courier New"/>
            </w:rPr>
          </w:rPrChange>
        </w:rPr>
        <w:t>ign goals of the DNS system.</w:t>
      </w:r>
    </w:p>
    <w:p w14:paraId="202D4E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36E4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RESTful services do not always support all RR types.  The</w:t>
      </w:r>
    </w:p>
    <w:p w14:paraId="25E229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A19A4">
        <w:rPr>
          <w:rFonts w:ascii="Courier New" w:hAnsi="Courier New" w:cs="Courier New"/>
        </w:rPr>
        <w:t>homenet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user is dependent on the service provider supporting new</w:t>
      </w:r>
    </w:p>
    <w:p w14:paraId="706E76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types</w:t>
      </w:r>
      <w:proofErr w:type="gramEnd"/>
      <w:r w:rsidRPr="004A19A4">
        <w:rPr>
          <w:rFonts w:ascii="Courier New" w:hAnsi="Courier New" w:cs="Courier New"/>
        </w:rPr>
        <w:t>.  By providing full DNS delegation, this document enables</w:t>
      </w:r>
    </w:p>
    <w:p w14:paraId="58C063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all</w:t>
      </w:r>
      <w:proofErr w:type="gramEnd"/>
      <w:r w:rsidRPr="004A19A4">
        <w:rPr>
          <w:rFonts w:ascii="Courier New" w:hAnsi="Courier New" w:cs="Courier New"/>
        </w:rPr>
        <w:t xml:space="preserve"> RR type</w:t>
      </w:r>
      <w:r w:rsidRPr="004A19A4">
        <w:rPr>
          <w:rFonts w:ascii="Courier New" w:hAnsi="Courier New" w:cs="Courier New"/>
        </w:rPr>
        <w:t>s and also future extensions.</w:t>
      </w:r>
    </w:p>
    <w:p w14:paraId="67C611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4A5C0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There is no technical reason why a RESTful </w:t>
      </w:r>
      <w:r w:rsidRPr="0087199F">
        <w:rPr>
          <w:rFonts w:ascii="Courier New" w:hAnsi="Courier New" w:cs="Courier New"/>
          <w:highlight w:val="yellow"/>
          <w:rPrChange w:id="145" w:author="BOUCADAIR Mohamed TGI/OLN" w:date="2021-05-05T11:57:00Z">
            <w:rPr>
              <w:rFonts w:ascii="Courier New" w:hAnsi="Courier New" w:cs="Courier New"/>
            </w:rPr>
          </w:rPrChange>
        </w:rPr>
        <w:t>cloud service</w:t>
      </w:r>
      <w:r w:rsidRPr="004A19A4">
        <w:rPr>
          <w:rFonts w:ascii="Courier New" w:hAnsi="Courier New" w:cs="Courier New"/>
        </w:rPr>
        <w:t xml:space="preserve"> could not</w:t>
      </w:r>
    </w:p>
    <w:p w14:paraId="55DFCF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</w:t>
      </w:r>
      <w:proofErr w:type="gramEnd"/>
      <w:r w:rsidRPr="004A19A4">
        <w:rPr>
          <w:rFonts w:ascii="Courier New" w:hAnsi="Courier New" w:cs="Courier New"/>
        </w:rPr>
        <w:t xml:space="preserve"> solutions to many of these problems, but this document</w:t>
      </w:r>
    </w:p>
    <w:p w14:paraId="061FAE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describes</w:t>
      </w:r>
      <w:proofErr w:type="gramEnd"/>
      <w:r w:rsidRPr="004A19A4">
        <w:rPr>
          <w:rFonts w:ascii="Courier New" w:hAnsi="Courier New" w:cs="Courier New"/>
        </w:rPr>
        <w:t xml:space="preserve"> a </w:t>
      </w:r>
      <w:del w:id="146" w:author="BOUCADAIR Mohamed TGI/OLN" w:date="2021-05-05T11:58:00Z">
        <w:r w:rsidRPr="004A19A4" w:rsidDel="0087199F">
          <w:rPr>
            <w:rFonts w:ascii="Courier New" w:hAnsi="Courier New" w:cs="Courier New"/>
          </w:rPr>
          <w:delText xml:space="preserve">DNS </w:delText>
        </w:r>
      </w:del>
      <w:ins w:id="147" w:author="BOUCADAIR Mohamed TGI/OLN" w:date="2021-05-05T11:58:00Z">
        <w:r w:rsidR="0087199F" w:rsidRPr="004A19A4">
          <w:rPr>
            <w:rFonts w:ascii="Courier New" w:hAnsi="Courier New" w:cs="Courier New"/>
          </w:rPr>
          <w:t>DNS</w:t>
        </w:r>
        <w:r w:rsidR="0087199F">
          <w:rPr>
            <w:rFonts w:ascii="Courier New" w:hAnsi="Courier New" w:cs="Courier New"/>
          </w:rPr>
          <w:t>-</w:t>
        </w:r>
      </w:ins>
      <w:r w:rsidRPr="004A19A4">
        <w:rPr>
          <w:rFonts w:ascii="Courier New" w:hAnsi="Courier New" w:cs="Courier New"/>
        </w:rPr>
        <w:t>based solution.</w:t>
      </w:r>
    </w:p>
    <w:p w14:paraId="087A6C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B8EAB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2.  Terminology</w:t>
      </w:r>
    </w:p>
    <w:p w14:paraId="0B43C9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28DF9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key words "MUST", "MUST NOT",</w:t>
      </w:r>
      <w:r w:rsidRPr="004A19A4">
        <w:rPr>
          <w:rFonts w:ascii="Courier New" w:hAnsi="Courier New" w:cs="Courier New"/>
        </w:rPr>
        <w:t xml:space="preserve"> "REQUIRED", "SHALL", "SHALL NOT",</w:t>
      </w:r>
    </w:p>
    <w:p w14:paraId="5BBC64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"SHOULD", "SHOULD NOT", "RECOMMENDED", "NOT RECOMMENDED", "MAY", and</w:t>
      </w:r>
    </w:p>
    <w:p w14:paraId="6568A3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"OPTIONAL" in this document are to be interpreted as described in</w:t>
      </w:r>
    </w:p>
    <w:p w14:paraId="7A646B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BCP 14 [RFC2119] [RFC8174] when, and only when, they appear in all</w:t>
      </w:r>
    </w:p>
    <w:p w14:paraId="79874D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capital</w:t>
      </w:r>
      <w:r w:rsidRPr="004A19A4">
        <w:rPr>
          <w:rFonts w:ascii="Courier New" w:hAnsi="Courier New" w:cs="Courier New"/>
        </w:rPr>
        <w:t>s</w:t>
      </w:r>
      <w:proofErr w:type="gramEnd"/>
      <w:r w:rsidRPr="004A19A4">
        <w:rPr>
          <w:rFonts w:ascii="Courier New" w:hAnsi="Courier New" w:cs="Courier New"/>
        </w:rPr>
        <w:t>, as shown here.</w:t>
      </w:r>
    </w:p>
    <w:p w14:paraId="56BF32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01220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Customer Premises Equipment:  (CPE) is a router providing</w:t>
      </w:r>
    </w:p>
    <w:p w14:paraId="5269CD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connectivity</w:t>
      </w:r>
      <w:proofErr w:type="gramEnd"/>
      <w:r w:rsidRPr="004A19A4">
        <w:rPr>
          <w:rFonts w:ascii="Courier New" w:hAnsi="Courier New" w:cs="Courier New"/>
        </w:rPr>
        <w:t xml:space="preserve"> to the home network.</w:t>
      </w:r>
    </w:p>
    <w:p w14:paraId="3FECFA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450C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Zone:  is the DNS zone for use within the boundaries of the</w:t>
      </w:r>
    </w:p>
    <w:p w14:paraId="510E7F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network: </w:t>
      </w:r>
      <w:ins w:id="148" w:author="BOUCADAIR Mohamed TGI/OLN" w:date="2021-05-05T11:58:00Z">
        <w:r w:rsidR="0087199F">
          <w:rPr>
            <w:rFonts w:ascii="Courier New" w:hAnsi="Courier New" w:cs="Courier New"/>
          </w:rPr>
          <w:t>‘</w:t>
        </w:r>
      </w:ins>
      <w:proofErr w:type="spellStart"/>
      <w:r w:rsidRPr="004A19A4">
        <w:rPr>
          <w:rFonts w:ascii="Courier New" w:hAnsi="Courier New" w:cs="Courier New"/>
        </w:rPr>
        <w:t>home.arpa</w:t>
      </w:r>
      <w:proofErr w:type="spellEnd"/>
      <w:ins w:id="149" w:author="BOUCADAIR Mohamed TGI/OLN" w:date="2021-05-05T11:58:00Z">
        <w:r w:rsidR="0087199F">
          <w:rPr>
            <w:rFonts w:ascii="Courier New" w:hAnsi="Courier New" w:cs="Courier New"/>
          </w:rPr>
          <w:t>’</w:t>
        </w:r>
      </w:ins>
      <w:del w:id="150" w:author="BOUCADAIR Mohamed TGI/OLN" w:date="2021-05-05T11:59:00Z">
        <w:r w:rsidRPr="004A19A4" w:rsidDel="0087199F">
          <w:rPr>
            <w:rFonts w:ascii="Courier New" w:hAnsi="Courier New" w:cs="Courier New"/>
          </w:rPr>
          <w:delText xml:space="preserve">, </w:delText>
        </w:r>
      </w:del>
      <w:ins w:id="151" w:author="BOUCADAIR Mohamed TGI/OLN" w:date="2021-05-05T11:59:00Z">
        <w:r w:rsidR="0087199F">
          <w:rPr>
            <w:rFonts w:ascii="Courier New" w:hAnsi="Courier New" w:cs="Courier New"/>
          </w:rPr>
          <w:t xml:space="preserve"> (</w:t>
        </w:r>
      </w:ins>
      <w:r w:rsidRPr="004A19A4">
        <w:rPr>
          <w:rFonts w:ascii="Courier New" w:hAnsi="Courier New" w:cs="Courier New"/>
        </w:rPr>
        <w:t>see [RFC8375]).  This zone is not</w:t>
      </w:r>
    </w:p>
    <w:p w14:paraId="344D68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considered</w:t>
      </w:r>
      <w:proofErr w:type="gramEnd"/>
      <w:r w:rsidRPr="004A19A4">
        <w:rPr>
          <w:rFonts w:ascii="Courier New" w:hAnsi="Courier New" w:cs="Courier New"/>
        </w:rPr>
        <w:t xml:space="preserve"> public and is out of </w:t>
      </w:r>
      <w:ins w:id="152" w:author="BOUCADAIR Mohamed TGI/OLN" w:date="2021-05-05T11:59:00Z">
        <w:r w:rsidR="0087199F">
          <w:rPr>
            <w:rFonts w:ascii="Courier New" w:hAnsi="Courier New" w:cs="Courier New"/>
          </w:rPr>
          <w:t xml:space="preserve">the </w:t>
        </w:r>
      </w:ins>
      <w:r w:rsidRPr="004A19A4">
        <w:rPr>
          <w:rFonts w:ascii="Courier New" w:hAnsi="Courier New" w:cs="Courier New"/>
        </w:rPr>
        <w:t>scope for this document.</w:t>
      </w:r>
    </w:p>
    <w:p w14:paraId="18A298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0D0E1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Domain:  is the </w:t>
      </w:r>
      <w:del w:id="153" w:author="BOUCADAIR Mohamed TGI/OLN" w:date="2021-05-05T11:59:00Z">
        <w:r w:rsidRPr="004A19A4" w:rsidDel="0087199F">
          <w:rPr>
            <w:rFonts w:ascii="Courier New" w:hAnsi="Courier New" w:cs="Courier New"/>
          </w:rPr>
          <w:delText xml:space="preserve">Domain </w:delText>
        </w:r>
      </w:del>
      <w:ins w:id="154" w:author="BOUCADAIR Mohamed TGI/OLN" w:date="2021-05-05T11:59:00Z">
        <w:r w:rsidR="0087199F">
          <w:rPr>
            <w:rFonts w:ascii="Courier New" w:hAnsi="Courier New" w:cs="Courier New"/>
          </w:rPr>
          <w:t>d</w:t>
        </w:r>
        <w:r w:rsidR="0087199F" w:rsidRPr="004A19A4">
          <w:rPr>
            <w:rFonts w:ascii="Courier New" w:hAnsi="Courier New" w:cs="Courier New"/>
          </w:rPr>
          <w:t xml:space="preserve">omain </w:t>
        </w:r>
      </w:ins>
      <w:del w:id="155" w:author="BOUCADAIR Mohamed TGI/OLN" w:date="2021-05-05T11:59:00Z">
        <w:r w:rsidRPr="004A19A4" w:rsidDel="0087199F">
          <w:rPr>
            <w:rFonts w:ascii="Courier New" w:hAnsi="Courier New" w:cs="Courier New"/>
          </w:rPr>
          <w:delText xml:space="preserve">Name </w:delText>
        </w:r>
      </w:del>
      <w:ins w:id="156" w:author="BOUCADAIR Mohamed TGI/OLN" w:date="2021-05-05T11:59:00Z">
        <w:r w:rsidR="0087199F">
          <w:rPr>
            <w:rFonts w:ascii="Courier New" w:hAnsi="Courier New" w:cs="Courier New"/>
          </w:rPr>
          <w:t>n</w:t>
        </w:r>
        <w:r w:rsidR="0087199F" w:rsidRPr="004A19A4">
          <w:rPr>
            <w:rFonts w:ascii="Courier New" w:hAnsi="Courier New" w:cs="Courier New"/>
          </w:rPr>
          <w:t xml:space="preserve">ame </w:t>
        </w:r>
        <w:r w:rsidR="0087199F">
          <w:rPr>
            <w:rFonts w:ascii="Courier New" w:hAnsi="Courier New" w:cs="Courier New"/>
          </w:rPr>
          <w:t xml:space="preserve">that is </w:t>
        </w:r>
      </w:ins>
      <w:r w:rsidRPr="004A19A4">
        <w:rPr>
          <w:rFonts w:ascii="Courier New" w:hAnsi="Courier New" w:cs="Courier New"/>
        </w:rPr>
        <w:t>associated with the</w:t>
      </w:r>
    </w:p>
    <w:p w14:paraId="585CA1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network.</w:t>
      </w:r>
    </w:p>
    <w:p w14:paraId="74B7C60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35003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Zone:  contains the names in the home network that are</w:t>
      </w:r>
    </w:p>
    <w:p w14:paraId="115619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expected</w:t>
      </w:r>
      <w:proofErr w:type="gramEnd"/>
      <w:r w:rsidRPr="004A19A4">
        <w:rPr>
          <w:rFonts w:ascii="Courier New" w:hAnsi="Courier New" w:cs="Courier New"/>
        </w:rPr>
        <w:t xml:space="preserve"> to be public</w:t>
      </w:r>
      <w:r w:rsidRPr="004A19A4">
        <w:rPr>
          <w:rFonts w:ascii="Courier New" w:hAnsi="Courier New" w:cs="Courier New"/>
        </w:rPr>
        <w:t>ly resolvable on the Internet.</w:t>
      </w:r>
    </w:p>
    <w:p w14:paraId="2F21A1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4B38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 Authority</w:t>
      </w:r>
      <w:del w:id="157" w:author="BOUCADAIR Mohamed TGI/OLN" w:date="2021-05-05T11:59:00Z">
        <w:r w:rsidRPr="004A19A4" w:rsidDel="0087199F">
          <w:rPr>
            <w:rFonts w:ascii="Courier New" w:hAnsi="Courier New" w:cs="Courier New"/>
          </w:rPr>
          <w:delText>:</w:delText>
        </w:r>
      </w:del>
      <w:r w:rsidRPr="004A19A4">
        <w:rPr>
          <w:rFonts w:ascii="Courier New" w:hAnsi="Courier New" w:cs="Courier New"/>
        </w:rPr>
        <w:t xml:space="preserve">  (HNA)</w:t>
      </w:r>
      <w:ins w:id="158" w:author="BOUCADAIR Mohamed TGI/OLN" w:date="2021-05-05T11:59:00Z">
        <w:r w:rsidR="0087199F">
          <w:rPr>
            <w:rFonts w:ascii="Courier New" w:hAnsi="Courier New" w:cs="Courier New"/>
          </w:rPr>
          <w:t>:</w:t>
        </w:r>
      </w:ins>
      <w:r w:rsidRPr="004A19A4">
        <w:rPr>
          <w:rFonts w:ascii="Courier New" w:hAnsi="Courier New" w:cs="Courier New"/>
        </w:rPr>
        <w:t xml:space="preserve"> is a function </w:t>
      </w:r>
      <w:ins w:id="159" w:author="BOUCADAIR Mohamed TGI/OLN" w:date="2021-05-05T11:59:00Z">
        <w:r w:rsidR="0087199F">
          <w:rPr>
            <w:rFonts w:ascii="Courier New" w:hAnsi="Courier New" w:cs="Courier New"/>
          </w:rPr>
          <w:t xml:space="preserve">that is </w:t>
        </w:r>
      </w:ins>
      <w:r w:rsidRPr="004A19A4">
        <w:rPr>
          <w:rFonts w:ascii="Courier New" w:hAnsi="Courier New" w:cs="Courier New"/>
        </w:rPr>
        <w:t>responsible for</w:t>
      </w:r>
    </w:p>
    <w:p w14:paraId="38B547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managing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This includes populating the</w:t>
      </w:r>
    </w:p>
    <w:p w14:paraId="1D87700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FE080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2A1FF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D225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 [Page 7]</w:t>
      </w:r>
    </w:p>
    <w:p w14:paraId="78035A8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33B43B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</w:t>
      </w:r>
      <w:r w:rsidRPr="004A19A4">
        <w:rPr>
          <w:rFonts w:ascii="Courier New" w:hAnsi="Courier New" w:cs="Courier New"/>
        </w:rPr>
        <w:t>raft                public-names                    April 2021</w:t>
      </w:r>
    </w:p>
    <w:p w14:paraId="245C0E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AA111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02B5E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signing the zone for DNSSEC, as well as</w:t>
      </w:r>
    </w:p>
    <w:p w14:paraId="6ADF21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managing</w:t>
      </w:r>
      <w:proofErr w:type="gramEnd"/>
      <w:r w:rsidRPr="004A19A4">
        <w:rPr>
          <w:rFonts w:ascii="Courier New" w:hAnsi="Courier New" w:cs="Courier New"/>
        </w:rPr>
        <w:t xml:space="preserve"> the distribution of that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to the DNS</w:t>
      </w:r>
    </w:p>
    <w:p w14:paraId="0D07A57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Outsourcing Infrastructure (DOI).</w:t>
      </w:r>
    </w:p>
    <w:p w14:paraId="7964A1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4A0E7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DNS Outsourcing </w:t>
      </w:r>
      <w:r w:rsidRPr="004A19A4">
        <w:rPr>
          <w:rFonts w:ascii="Courier New" w:hAnsi="Courier New" w:cs="Courier New"/>
        </w:rPr>
        <w:t>Infrastructure (DOI):  is the infrastructure</w:t>
      </w:r>
    </w:p>
    <w:p w14:paraId="4BD76D0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ins w:id="160" w:author="BOUCADAIR Mohamed TGI/OLN" w:date="2021-05-05T12:00:00Z">
        <w:r w:rsidR="0087199F">
          <w:rPr>
            <w:rFonts w:ascii="Courier New" w:hAnsi="Courier New" w:cs="Courier New"/>
          </w:rPr>
          <w:t>that</w:t>
        </w:r>
        <w:proofErr w:type="gramEnd"/>
        <w:r w:rsidR="0087199F">
          <w:rPr>
            <w:rFonts w:ascii="Courier New" w:hAnsi="Courier New" w:cs="Courier New"/>
          </w:rPr>
          <w:t xml:space="preserve"> is </w:t>
        </w:r>
      </w:ins>
      <w:r w:rsidRPr="004A19A4">
        <w:rPr>
          <w:rFonts w:ascii="Courier New" w:hAnsi="Courier New" w:cs="Courier New"/>
        </w:rPr>
        <w:t xml:space="preserve">responsible for receiving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and publishing</w:t>
      </w:r>
    </w:p>
    <w:p w14:paraId="227EE5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it</w:t>
      </w:r>
      <w:proofErr w:type="gramEnd"/>
      <w:r w:rsidRPr="004A19A4">
        <w:rPr>
          <w:rFonts w:ascii="Courier New" w:hAnsi="Courier New" w:cs="Courier New"/>
        </w:rPr>
        <w:t xml:space="preserve"> on the Internet.  It is mainly composed of a Distribution</w:t>
      </w:r>
    </w:p>
    <w:p w14:paraId="792C14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Master and Public Authoritative Servers.</w:t>
      </w:r>
    </w:p>
    <w:p w14:paraId="2B1C0C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0E0C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 Authoritative S</w:t>
      </w:r>
      <w:r w:rsidRPr="004A19A4">
        <w:rPr>
          <w:rFonts w:ascii="Courier New" w:hAnsi="Courier New" w:cs="Courier New"/>
        </w:rPr>
        <w:t>ervers:  are the authoritative name servers for</w:t>
      </w:r>
    </w:p>
    <w:p w14:paraId="2BF20A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Name resolution requests for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7F7D08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Domain are sent to these servers.  For resiliency the Public</w:t>
      </w:r>
    </w:p>
    <w:p w14:paraId="7AC4EA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SHOULD be hosted on multiple servers.</w:t>
      </w:r>
    </w:p>
    <w:p w14:paraId="6F63AC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DEBD8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 Servers:  are authoritative name servers within</w:t>
      </w:r>
    </w:p>
    <w:p w14:paraId="3BDE94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network.</w:t>
      </w:r>
    </w:p>
    <w:p w14:paraId="64E37F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99B9D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Distribution Master (DM):  is the (set of) server(s) to which the HNA</w:t>
      </w:r>
    </w:p>
    <w:p w14:paraId="527A9F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synchronizes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and which then distributes</w:t>
      </w:r>
    </w:p>
    <w:p w14:paraId="454504A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relevant in</w:t>
      </w:r>
      <w:r w:rsidRPr="004A19A4">
        <w:rPr>
          <w:rFonts w:ascii="Courier New" w:hAnsi="Courier New" w:cs="Courier New"/>
        </w:rPr>
        <w:t>formation to the Public Authoritative Servers.</w:t>
      </w:r>
    </w:p>
    <w:p w14:paraId="03CF71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3879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Reverse Zone:  The reverse zone file associated with the</w:t>
      </w:r>
    </w:p>
    <w:p w14:paraId="398C52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57483B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911FC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Reverse Public Authoritative Servers:  equivalent to Public</w:t>
      </w:r>
    </w:p>
    <w:p w14:paraId="1216FA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Authoritative Servers specifically for reve</w:t>
      </w:r>
      <w:r w:rsidRPr="004A19A4">
        <w:rPr>
          <w:rFonts w:ascii="Courier New" w:hAnsi="Courier New" w:cs="Courier New"/>
        </w:rPr>
        <w:t>rse resolution.</w:t>
      </w:r>
    </w:p>
    <w:p w14:paraId="168654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A637E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Reverse Distribution Master:  equivalent to Distribution Master</w:t>
      </w:r>
    </w:p>
    <w:p w14:paraId="15F109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specifically</w:t>
      </w:r>
      <w:proofErr w:type="gramEnd"/>
      <w:r w:rsidRPr="004A19A4">
        <w:rPr>
          <w:rFonts w:ascii="Courier New" w:hAnsi="Courier New" w:cs="Courier New"/>
        </w:rPr>
        <w:t xml:space="preserve"> for reverse resolution.</w:t>
      </w:r>
    </w:p>
    <w:p w14:paraId="5B013A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923D6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DNSSEC Resolver:  a resolver that performs a DNSSEC</w:t>
      </w:r>
    </w:p>
    <w:p w14:paraId="4EE9E4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resolution</w:t>
      </w:r>
      <w:proofErr w:type="gramEnd"/>
      <w:r w:rsidRPr="004A19A4">
        <w:rPr>
          <w:rFonts w:ascii="Courier New" w:hAnsi="Courier New" w:cs="Courier New"/>
        </w:rPr>
        <w:t xml:space="preserve"> on the home network 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  <w:r w:rsidRPr="004A19A4">
        <w:rPr>
          <w:rFonts w:ascii="Courier New" w:hAnsi="Courier New" w:cs="Courier New"/>
        </w:rPr>
        <w:t xml:space="preserve">  The</w:t>
      </w:r>
    </w:p>
    <w:p w14:paraId="7DFDDA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resolution</w:t>
      </w:r>
      <w:proofErr w:type="gramEnd"/>
      <w:r w:rsidRPr="004A19A4">
        <w:rPr>
          <w:rFonts w:ascii="Courier New" w:hAnsi="Courier New" w:cs="Courier New"/>
        </w:rPr>
        <w:t xml:space="preserve"> is performed requesting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</w:t>
      </w:r>
    </w:p>
    <w:p w14:paraId="0EBD40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Servers.</w:t>
      </w:r>
    </w:p>
    <w:p w14:paraId="0D501A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1F2FA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DNSSEC Resolver:  a resolver that performs a DNSSEC resolution on the</w:t>
      </w:r>
    </w:p>
    <w:p w14:paraId="28734B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Internet 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The resolution is performed</w:t>
      </w:r>
    </w:p>
    <w:p w14:paraId="6A2AB5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requesting</w:t>
      </w:r>
      <w:proofErr w:type="gramEnd"/>
      <w:r w:rsidRPr="004A19A4">
        <w:rPr>
          <w:rFonts w:ascii="Courier New" w:hAnsi="Courier New" w:cs="Courier New"/>
        </w:rPr>
        <w:t xml:space="preserve"> the </w:t>
      </w:r>
      <w:r w:rsidRPr="004A19A4">
        <w:rPr>
          <w:rFonts w:ascii="Courier New" w:hAnsi="Courier New" w:cs="Courier New"/>
        </w:rPr>
        <w:t>Public Authoritative Servers.</w:t>
      </w:r>
    </w:p>
    <w:p w14:paraId="03852C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16C6F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3.  Architecture Description</w:t>
      </w:r>
    </w:p>
    <w:p w14:paraId="2FDAEF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1A6D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provides an overview of the architecture for outsourcing</w:t>
      </w:r>
    </w:p>
    <w:p w14:paraId="79F815F4" w14:textId="77777777" w:rsidR="00000000" w:rsidRPr="004A19A4" w:rsidDel="0087199F" w:rsidRDefault="009B7BFC" w:rsidP="0087199F">
      <w:pPr>
        <w:pStyle w:val="Textebrut"/>
        <w:rPr>
          <w:del w:id="161" w:author="BOUCADAIR Mohamed TGI/OLN" w:date="2021-05-05T12:00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authoritative naming service from the HNA to the DOI</w:t>
      </w:r>
      <w:del w:id="162" w:author="BOUCADAIR Mohamed TGI/OLN" w:date="2021-05-05T12:00:00Z">
        <w:r w:rsidRPr="004A19A4" w:rsidDel="0087199F">
          <w:rPr>
            <w:rFonts w:ascii="Courier New" w:hAnsi="Courier New" w:cs="Courier New"/>
          </w:rPr>
          <w:delText xml:space="preserve"> in</w:delText>
        </w:r>
      </w:del>
    </w:p>
    <w:p w14:paraId="3D6F3165" w14:textId="77777777" w:rsidR="00000000" w:rsidRPr="004A19A4" w:rsidRDefault="009B7BFC" w:rsidP="000A37B0">
      <w:pPr>
        <w:pStyle w:val="Textebrut"/>
        <w:rPr>
          <w:rFonts w:ascii="Courier New" w:hAnsi="Courier New" w:cs="Courier New"/>
        </w:rPr>
      </w:pPr>
      <w:del w:id="163" w:author="BOUCADAIR Mohamed TGI/OLN" w:date="2021-05-05T12:00:00Z">
        <w:r w:rsidRPr="004A19A4" w:rsidDel="0087199F">
          <w:rPr>
            <w:rFonts w:ascii="Courier New" w:hAnsi="Courier New" w:cs="Courier New"/>
          </w:rPr>
          <w:delText xml:space="preserve">   Section 3.1</w:delText>
        </w:r>
      </w:del>
      <w:r w:rsidRPr="004A19A4">
        <w:rPr>
          <w:rFonts w:ascii="Courier New" w:hAnsi="Courier New" w:cs="Courier New"/>
        </w:rPr>
        <w:t xml:space="preserve">.  </w:t>
      </w:r>
      <w:ins w:id="164" w:author="BOUCADAIR Mohamed TGI/OLN" w:date="2021-05-05T12:00:00Z">
        <w:r w:rsidR="0087199F">
          <w:rPr>
            <w:rFonts w:ascii="Courier New" w:hAnsi="Courier New" w:cs="Courier New"/>
          </w:rPr>
          <w:t xml:space="preserve">Note that </w:t>
        </w:r>
      </w:ins>
      <w:r w:rsidRPr="004A19A4">
        <w:rPr>
          <w:rFonts w:ascii="Courier New" w:hAnsi="Courier New" w:cs="Courier New"/>
        </w:rPr>
        <w:t xml:space="preserve">Section 14 defines necessary parameter to </w:t>
      </w:r>
      <w:r w:rsidRPr="004A19A4">
        <w:rPr>
          <w:rFonts w:ascii="Courier New" w:hAnsi="Courier New" w:cs="Courier New"/>
        </w:rPr>
        <w:t>configure the</w:t>
      </w:r>
    </w:p>
    <w:p w14:paraId="6DC6BDF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</w:t>
      </w:r>
      <w:r w:rsidRPr="00EB2ED2">
        <w:rPr>
          <w:rFonts w:ascii="Courier New" w:hAnsi="Courier New" w:cs="Courier New"/>
          <w:lang w:val="fr-FR"/>
        </w:rPr>
        <w:t>HNA.</w:t>
      </w:r>
    </w:p>
    <w:p w14:paraId="7C738BF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77CE7D7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7B12C1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72F5DFD9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D99721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62BA58F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21F48EB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 [Page 8]</w:t>
      </w:r>
    </w:p>
    <w:p w14:paraId="3E13F42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1E8A1E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33BA9C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91239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3BB2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3.1</w:t>
      </w:r>
      <w:proofErr w:type="gramStart"/>
      <w:r w:rsidRPr="004A19A4">
        <w:rPr>
          <w:rFonts w:ascii="Courier New" w:hAnsi="Courier New" w:cs="Courier New"/>
        </w:rPr>
        <w:t>.  Architecture</w:t>
      </w:r>
      <w:proofErr w:type="gramEnd"/>
      <w:r w:rsidRPr="004A19A4">
        <w:rPr>
          <w:rFonts w:ascii="Courier New" w:hAnsi="Courier New" w:cs="Courier New"/>
        </w:rPr>
        <w:t xml:space="preserve"> Overview</w:t>
      </w:r>
    </w:p>
    <w:p w14:paraId="6C4E41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126DD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Figure 1 illustrates the architecture where th</w:t>
      </w:r>
      <w:r w:rsidRPr="004A19A4">
        <w:rPr>
          <w:rFonts w:ascii="Courier New" w:hAnsi="Courier New" w:cs="Courier New"/>
        </w:rPr>
        <w:t>e HNA outsources the</w:t>
      </w:r>
    </w:p>
    <w:p w14:paraId="1B075B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publication</w:t>
      </w:r>
      <w:proofErr w:type="gramEnd"/>
      <w:r w:rsidRPr="004A19A4">
        <w:rPr>
          <w:rFonts w:ascii="Courier New" w:hAnsi="Courier New" w:cs="Courier New"/>
        </w:rPr>
        <w:t xml:space="preserve"> of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to the DOI.</w:t>
      </w:r>
    </w:p>
    <w:p w14:paraId="0457D79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F601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is identified by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50AF5E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Domain Name - </w:t>
      </w:r>
      <w:proofErr w:type="spellStart"/>
      <w:r w:rsidRPr="004A19A4">
        <w:rPr>
          <w:rFonts w:ascii="Courier New" w:hAnsi="Courier New" w:cs="Courier New"/>
        </w:rPr>
        <w:t>myhome.example</w:t>
      </w:r>
      <w:proofErr w:type="spellEnd"/>
      <w:r w:rsidRPr="004A19A4">
        <w:rPr>
          <w:rFonts w:ascii="Courier New" w:hAnsi="Courier New" w:cs="Courier New"/>
        </w:rPr>
        <w:t>.  The ".local" as well as ".</w:t>
      </w:r>
      <w:proofErr w:type="spellStart"/>
      <w:r w:rsidRPr="004A19A4">
        <w:rPr>
          <w:rFonts w:ascii="Courier New" w:hAnsi="Courier New" w:cs="Courier New"/>
        </w:rPr>
        <w:t>home.arpa</w:t>
      </w:r>
      <w:proofErr w:type="spellEnd"/>
      <w:r w:rsidRPr="004A19A4">
        <w:rPr>
          <w:rFonts w:ascii="Courier New" w:hAnsi="Courier New" w:cs="Courier New"/>
        </w:rPr>
        <w:t>"</w:t>
      </w:r>
    </w:p>
    <w:p w14:paraId="72CDFB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explicitly not considered as Public</w:t>
      </w:r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zones and represented</w:t>
      </w:r>
    </w:p>
    <w:p w14:paraId="6334C7D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in Figure 1.</w:t>
      </w:r>
    </w:p>
    <w:p w14:paraId="7AE270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0D19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SHOULD build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in a single view</w:t>
      </w:r>
    </w:p>
    <w:p w14:paraId="7D8D69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populated</w:t>
      </w:r>
      <w:proofErr w:type="gramEnd"/>
      <w:r w:rsidRPr="004A19A4">
        <w:rPr>
          <w:rFonts w:ascii="Courier New" w:hAnsi="Courier New" w:cs="Courier New"/>
        </w:rPr>
        <w:t xml:space="preserve"> with all resource records that are expected to be published</w:t>
      </w:r>
    </w:p>
    <w:p w14:paraId="351B5CF3" w14:textId="77777777" w:rsidR="00000000" w:rsidRPr="004A19A4" w:rsidDel="0087199F" w:rsidRDefault="009B7BFC" w:rsidP="0087199F">
      <w:pPr>
        <w:pStyle w:val="Textebrut"/>
        <w:rPr>
          <w:del w:id="165" w:author="BOUCADAIR Mohamed TGI/OLN" w:date="2021-05-05T12:01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on</w:t>
      </w:r>
      <w:proofErr w:type="gramEnd"/>
      <w:r w:rsidRPr="004A19A4">
        <w:rPr>
          <w:rFonts w:ascii="Courier New" w:hAnsi="Courier New" w:cs="Courier New"/>
        </w:rPr>
        <w:t xml:space="preserve"> the Internet.  </w:t>
      </w:r>
      <w:del w:id="166" w:author="BOUCADAIR Mohamed TGI/OLN" w:date="2021-05-05T12:01:00Z">
        <w:r w:rsidRPr="004A19A4" w:rsidDel="0087199F">
          <w:rPr>
            <w:rFonts w:ascii="Courier New" w:hAnsi="Courier New" w:cs="Courier New"/>
          </w:rPr>
          <w:delText xml:space="preserve">As explained in Section 1.1, how </w:delText>
        </w:r>
        <w:r w:rsidRPr="004A19A4" w:rsidDel="0087199F">
          <w:rPr>
            <w:rFonts w:ascii="Courier New" w:hAnsi="Courier New" w:cs="Courier New"/>
          </w:rPr>
          <w:delText>the Public Homenet</w:delText>
        </w:r>
      </w:del>
    </w:p>
    <w:p w14:paraId="75C9A71F" w14:textId="77777777" w:rsidR="00000000" w:rsidRPr="004A19A4" w:rsidRDefault="009B7BFC" w:rsidP="000A37B0">
      <w:pPr>
        <w:pStyle w:val="Textebrut"/>
        <w:rPr>
          <w:rFonts w:ascii="Courier New" w:hAnsi="Courier New" w:cs="Courier New"/>
        </w:rPr>
      </w:pPr>
      <w:del w:id="167" w:author="BOUCADAIR Mohamed TGI/OLN" w:date="2021-05-05T12:01:00Z">
        <w:r w:rsidRPr="004A19A4" w:rsidDel="0087199F">
          <w:rPr>
            <w:rFonts w:ascii="Courier New" w:hAnsi="Courier New" w:cs="Courier New"/>
          </w:rPr>
          <w:delText xml:space="preserve">   Zone is populated is out of the scope of this document.  </w:delText>
        </w:r>
      </w:del>
      <w:r w:rsidRPr="004A19A4">
        <w:rPr>
          <w:rFonts w:ascii="Courier New" w:hAnsi="Courier New" w:cs="Courier New"/>
        </w:rPr>
        <w:t>The HNA also</w:t>
      </w:r>
    </w:p>
    <w:p w14:paraId="541D50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signs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The HNA handles all operations and</w:t>
      </w:r>
    </w:p>
    <w:p w14:paraId="039657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keying</w:t>
      </w:r>
      <w:proofErr w:type="gramEnd"/>
      <w:r w:rsidRPr="004A19A4">
        <w:rPr>
          <w:rFonts w:ascii="Courier New" w:hAnsi="Courier New" w:cs="Courier New"/>
        </w:rPr>
        <w:t xml:space="preserve"> material required for DNSSEC, so there is no provision made in</w:t>
      </w:r>
    </w:p>
    <w:p w14:paraId="39AF43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this</w:t>
      </w:r>
      <w:proofErr w:type="gramEnd"/>
      <w:r w:rsidRPr="004A19A4">
        <w:rPr>
          <w:rFonts w:ascii="Courier New" w:hAnsi="Courier New" w:cs="Courier New"/>
        </w:rPr>
        <w:t xml:space="preserve"> architecture </w:t>
      </w:r>
      <w:r w:rsidRPr="004A19A4">
        <w:rPr>
          <w:rFonts w:ascii="Courier New" w:hAnsi="Courier New" w:cs="Courier New"/>
        </w:rPr>
        <w:t>for transferring private DNSSEC related keying</w:t>
      </w:r>
    </w:p>
    <w:p w14:paraId="13C108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material</w:t>
      </w:r>
      <w:proofErr w:type="gramEnd"/>
      <w:r w:rsidRPr="004A19A4">
        <w:rPr>
          <w:rFonts w:ascii="Courier New" w:hAnsi="Courier New" w:cs="Courier New"/>
        </w:rPr>
        <w:t xml:space="preserve"> between the HNA and the DM.</w:t>
      </w:r>
    </w:p>
    <w:p w14:paraId="6F774C6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BB37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Once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has been built, the HNA outsources it to</w:t>
      </w:r>
    </w:p>
    <w:p w14:paraId="7F4858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DOI as described in Figure 1.  The HNA acts as a </w:t>
      </w:r>
      <w:commentRangeStart w:id="168"/>
      <w:r w:rsidRPr="00B74FCC">
        <w:rPr>
          <w:rFonts w:ascii="Courier New" w:hAnsi="Courier New" w:cs="Courier New"/>
        </w:rPr>
        <w:t>hidden primary</w:t>
      </w:r>
      <w:commentRangeEnd w:id="168"/>
      <w:r w:rsidR="00B74FCC">
        <w:rPr>
          <w:rStyle w:val="Marquedecommentaire"/>
          <w:rFonts w:asciiTheme="minorHAnsi" w:hAnsiTheme="minorHAnsi"/>
        </w:rPr>
        <w:commentReference w:id="168"/>
      </w:r>
    </w:p>
    <w:p w14:paraId="158A7F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while</w:t>
      </w:r>
      <w:proofErr w:type="gramEnd"/>
      <w:r w:rsidRPr="004A19A4">
        <w:rPr>
          <w:rFonts w:ascii="Courier New" w:hAnsi="Courier New" w:cs="Courier New"/>
        </w:rPr>
        <w:t xml:space="preserve"> the DM behaves </w:t>
      </w:r>
      <w:r w:rsidRPr="004A19A4">
        <w:rPr>
          <w:rFonts w:ascii="Courier New" w:hAnsi="Courier New" w:cs="Courier New"/>
        </w:rPr>
        <w:t>as a secondary responsible to distribute the</w:t>
      </w:r>
    </w:p>
    <w:p w14:paraId="7D530E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to the multiple Public Authoritative Servers that</w:t>
      </w:r>
    </w:p>
    <w:p w14:paraId="765323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DOI is responsible for.  The DM has </w:t>
      </w:r>
      <w:del w:id="169" w:author="BOUCADAIR Mohamed TGI/OLN" w:date="2021-05-05T12:02:00Z">
        <w:r w:rsidRPr="004A19A4" w:rsidDel="0087199F">
          <w:rPr>
            <w:rFonts w:ascii="Courier New" w:hAnsi="Courier New" w:cs="Courier New"/>
          </w:rPr>
          <w:delText xml:space="preserve">3 </w:delText>
        </w:r>
      </w:del>
      <w:ins w:id="170" w:author="BOUCADAIR Mohamed TGI/OLN" w:date="2021-05-05T12:02:00Z">
        <w:r w:rsidR="0087199F">
          <w:rPr>
            <w:rFonts w:ascii="Courier New" w:hAnsi="Courier New" w:cs="Courier New"/>
          </w:rPr>
          <w:t>three</w:t>
        </w:r>
        <w:r w:rsidR="0087199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communication channels:</w:t>
      </w:r>
    </w:p>
    <w:p w14:paraId="6E96C7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97E58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a</w:t>
      </w:r>
      <w:proofErr w:type="gramEnd"/>
      <w:r w:rsidRPr="004A19A4">
        <w:rPr>
          <w:rFonts w:ascii="Courier New" w:hAnsi="Courier New" w:cs="Courier New"/>
        </w:rPr>
        <w:t xml:space="preserve"> DM Control Channel (</w:t>
      </w:r>
      <w:del w:id="171" w:author="BOUCADAIR Mohamed TGI/OLN" w:date="2021-05-05T12:02:00Z">
        <w:r w:rsidRPr="004A19A4" w:rsidDel="0087199F">
          <w:rPr>
            <w:rFonts w:ascii="Courier New" w:hAnsi="Courier New" w:cs="Courier New"/>
          </w:rPr>
          <w:delText xml:space="preserve">see section </w:delText>
        </w:r>
      </w:del>
      <w:r w:rsidRPr="004A19A4">
        <w:rPr>
          <w:rFonts w:ascii="Courier New" w:hAnsi="Courier New" w:cs="Courier New"/>
        </w:rPr>
        <w:t>Section 4) to configure the HNA</w:t>
      </w:r>
    </w:p>
    <w:p w14:paraId="6F06D0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the DOI,</w:t>
      </w:r>
    </w:p>
    <w:p w14:paraId="736C92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33AE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a</w:t>
      </w:r>
      <w:proofErr w:type="gramEnd"/>
      <w:r w:rsidRPr="004A19A4">
        <w:rPr>
          <w:rFonts w:ascii="Courier New" w:hAnsi="Courier New" w:cs="Courier New"/>
        </w:rPr>
        <w:t xml:space="preserve"> DM Synchronization Channel (</w:t>
      </w:r>
      <w:del w:id="172" w:author="BOUCADAIR Mohamed TGI/OLN" w:date="2021-05-05T12:02:00Z">
        <w:r w:rsidRPr="004A19A4" w:rsidDel="0087199F">
          <w:rPr>
            <w:rFonts w:ascii="Courier New" w:hAnsi="Courier New" w:cs="Courier New"/>
          </w:rPr>
          <w:delText xml:space="preserve">see section </w:delText>
        </w:r>
      </w:del>
      <w:r w:rsidRPr="004A19A4">
        <w:rPr>
          <w:rFonts w:ascii="Courier New" w:hAnsi="Courier New" w:cs="Courier New"/>
        </w:rPr>
        <w:t>Section 5</w:t>
      </w:r>
      <w:ins w:id="173" w:author="BOUCADAIR Mohamed TGI/OLN" w:date="2021-05-05T12:02:00Z">
        <w:r w:rsidR="0087199F">
          <w:rPr>
            <w:rFonts w:ascii="Courier New" w:hAnsi="Courier New" w:cs="Courier New"/>
          </w:rPr>
          <w:t>)</w:t>
        </w:r>
      </w:ins>
      <w:r w:rsidRPr="004A19A4">
        <w:rPr>
          <w:rFonts w:ascii="Courier New" w:hAnsi="Courier New" w:cs="Courier New"/>
        </w:rPr>
        <w:t xml:space="preserve"> to synchronize</w:t>
      </w:r>
    </w:p>
    <w:p w14:paraId="04A89B2A" w14:textId="77777777" w:rsidR="0087199F" w:rsidRDefault="009B7BFC" w:rsidP="004A19A4">
      <w:pPr>
        <w:pStyle w:val="Textebrut"/>
        <w:rPr>
          <w:ins w:id="174" w:author="BOUCADAIR Mohamed TGI/OLN" w:date="2021-05-05T12:02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on the HNA and on the DM</w:t>
      </w:r>
      <w:del w:id="175" w:author="BOUCADAIR Mohamed TGI/OLN" w:date="2021-05-05T12:02:00Z">
        <w:r w:rsidRPr="004A19A4" w:rsidDel="0087199F">
          <w:rPr>
            <w:rFonts w:ascii="Courier New" w:hAnsi="Courier New" w:cs="Courier New"/>
          </w:rPr>
          <w:delText>.</w:delText>
        </w:r>
      </w:del>
      <w:ins w:id="176" w:author="BOUCADAIR Mohamed TGI/OLN" w:date="2021-05-05T12:02:00Z">
        <w:r w:rsidR="0087199F">
          <w:rPr>
            <w:rFonts w:ascii="Courier New" w:hAnsi="Courier New" w:cs="Courier New"/>
          </w:rPr>
          <w:t>,</w:t>
        </w:r>
      </w:ins>
    </w:p>
    <w:p w14:paraId="5355527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490E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CCA70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one</w:t>
      </w:r>
      <w:proofErr w:type="gramEnd"/>
      <w:r w:rsidRPr="004A19A4">
        <w:rPr>
          <w:rFonts w:ascii="Courier New" w:hAnsi="Courier New" w:cs="Courier New"/>
        </w:rPr>
        <w:t xml:space="preserve"> or more Distribution Channels (</w:t>
      </w:r>
      <w:del w:id="177" w:author="BOUCADAIR Mohamed TGI/OLN" w:date="2021-05-05T12:02:00Z">
        <w:r w:rsidRPr="004A19A4" w:rsidDel="0087199F">
          <w:rPr>
            <w:rFonts w:ascii="Courier New" w:hAnsi="Courier New" w:cs="Courier New"/>
          </w:rPr>
          <w:delText xml:space="preserve">see section </w:delText>
        </w:r>
      </w:del>
      <w:r w:rsidRPr="004A19A4">
        <w:rPr>
          <w:rFonts w:ascii="Courier New" w:hAnsi="Courier New" w:cs="Courier New"/>
        </w:rPr>
        <w:t>Section 6</w:t>
      </w:r>
      <w:ins w:id="178" w:author="BOUCADAIR Mohamed TGI/OLN" w:date="2021-05-05T12:02:00Z">
        <w:r w:rsidR="0087199F">
          <w:rPr>
            <w:rFonts w:ascii="Courier New" w:hAnsi="Courier New" w:cs="Courier New"/>
          </w:rPr>
          <w:t>)</w:t>
        </w:r>
      </w:ins>
      <w:r w:rsidRPr="004A19A4">
        <w:rPr>
          <w:rFonts w:ascii="Courier New" w:hAnsi="Courier New" w:cs="Courier New"/>
        </w:rPr>
        <w:t xml:space="preserve"> that</w:t>
      </w:r>
    </w:p>
    <w:p w14:paraId="4D4E5D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del w:id="179" w:author="BOUCADAIR Mohamed TGI/OLN" w:date="2021-05-05T12:02:00Z">
        <w:r w:rsidRPr="004A19A4" w:rsidDel="0087199F">
          <w:rPr>
            <w:rFonts w:ascii="Courier New" w:hAnsi="Courier New" w:cs="Courier New"/>
          </w:rPr>
          <w:delText xml:space="preserve">distributes </w:delText>
        </w:r>
      </w:del>
      <w:proofErr w:type="gramStart"/>
      <w:ins w:id="180" w:author="BOUCADAIR Mohamed TGI/OLN" w:date="2021-05-05T12:02:00Z">
        <w:r w:rsidR="0087199F">
          <w:rPr>
            <w:rFonts w:ascii="Courier New" w:hAnsi="Courier New" w:cs="Courier New"/>
          </w:rPr>
          <w:t>distribute</w:t>
        </w:r>
        <w:proofErr w:type="gramEnd"/>
        <w:r w:rsidR="0087199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</w:t>
      </w:r>
      <w:r w:rsidRPr="004A19A4">
        <w:rPr>
          <w:rFonts w:ascii="Courier New" w:hAnsi="Courier New" w:cs="Courier New"/>
        </w:rPr>
        <w:t>one from the DM to the Public</w:t>
      </w:r>
    </w:p>
    <w:p w14:paraId="525469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Authoritative Server serving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on the</w:t>
      </w:r>
    </w:p>
    <w:p w14:paraId="0B5D73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Internet.</w:t>
      </w:r>
    </w:p>
    <w:p w14:paraId="1B17A9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5C81F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There </w:t>
      </w:r>
      <w:del w:id="181" w:author="BOUCADAIR Mohamed TGI/OLN" w:date="2021-05-05T12:03:00Z">
        <w:r w:rsidRPr="004A19A4" w:rsidDel="0087199F">
          <w:rPr>
            <w:rFonts w:ascii="Courier New" w:hAnsi="Courier New" w:cs="Courier New"/>
          </w:rPr>
          <w:delText xml:space="preserve">MAY </w:delText>
        </w:r>
      </w:del>
      <w:ins w:id="182" w:author="BOUCADAIR Mohamed TGI/OLN" w:date="2021-05-05T12:03:00Z">
        <w:r w:rsidR="0087199F">
          <w:rPr>
            <w:rFonts w:ascii="Courier New" w:hAnsi="Courier New" w:cs="Courier New"/>
          </w:rPr>
          <w:t>might</w:t>
        </w:r>
        <w:r w:rsidR="0087199F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be multiple DM's, and multiple servers per DM.  This </w:t>
      </w:r>
      <w:r w:rsidRPr="0087199F">
        <w:rPr>
          <w:rFonts w:ascii="Courier New" w:hAnsi="Courier New" w:cs="Courier New"/>
          <w:highlight w:val="yellow"/>
          <w:rPrChange w:id="183" w:author="BOUCADAIR Mohamed TGI/OLN" w:date="2021-05-05T12:03:00Z">
            <w:rPr>
              <w:rFonts w:ascii="Courier New" w:hAnsi="Courier New" w:cs="Courier New"/>
            </w:rPr>
          </w:rPrChange>
        </w:rPr>
        <w:t>text</w:t>
      </w:r>
    </w:p>
    <w:p w14:paraId="197FD4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assumes</w:t>
      </w:r>
      <w:proofErr w:type="gramEnd"/>
      <w:r w:rsidRPr="004A19A4">
        <w:rPr>
          <w:rFonts w:ascii="Courier New" w:hAnsi="Courier New" w:cs="Courier New"/>
        </w:rPr>
        <w:t xml:space="preserve"> a single DM server for simplicity, but there is no reason why</w:t>
      </w:r>
    </w:p>
    <w:p w14:paraId="58183B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each</w:t>
      </w:r>
      <w:proofErr w:type="gramEnd"/>
      <w:r w:rsidRPr="004A19A4">
        <w:rPr>
          <w:rFonts w:ascii="Courier New" w:hAnsi="Courier New" w:cs="Courier New"/>
        </w:rPr>
        <w:t xml:space="preserve"> channel needs to be implemented on the same server</w:t>
      </w:r>
      <w:del w:id="184" w:author="BOUCADAIR Mohamed TGI/OLN" w:date="2021-05-05T12:03:00Z">
        <w:r w:rsidRPr="004A19A4" w:rsidDel="0087199F">
          <w:rPr>
            <w:rFonts w:ascii="Courier New" w:hAnsi="Courier New" w:cs="Courier New"/>
          </w:rPr>
          <w:delText>,</w:delText>
        </w:r>
      </w:del>
      <w:r w:rsidRPr="004A19A4">
        <w:rPr>
          <w:rFonts w:ascii="Courier New" w:hAnsi="Courier New" w:cs="Courier New"/>
        </w:rPr>
        <w:t xml:space="preserve"> or </w:t>
      </w:r>
      <w:del w:id="185" w:author="BOUCADAIR Mohamed TGI/OLN" w:date="2021-05-05T12:03:00Z">
        <w:r w:rsidRPr="004A19A4" w:rsidDel="0087199F">
          <w:rPr>
            <w:rFonts w:ascii="Courier New" w:hAnsi="Courier New" w:cs="Courier New"/>
          </w:rPr>
          <w:delText>indeed</w:delText>
        </w:r>
      </w:del>
    </w:p>
    <w:p w14:paraId="34B248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use</w:t>
      </w:r>
      <w:proofErr w:type="gramEnd"/>
      <w:r w:rsidRPr="004A19A4">
        <w:rPr>
          <w:rFonts w:ascii="Courier New" w:hAnsi="Courier New" w:cs="Courier New"/>
        </w:rPr>
        <w:t xml:space="preserve"> the same code base.</w:t>
      </w:r>
    </w:p>
    <w:p w14:paraId="3683DA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B5A3D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It is important to note that while the HNA is configured as an</w:t>
      </w:r>
    </w:p>
    <w:p w14:paraId="4FF516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authoritative</w:t>
      </w:r>
      <w:proofErr w:type="gramEnd"/>
      <w:r w:rsidRPr="004A19A4">
        <w:rPr>
          <w:rFonts w:ascii="Courier New" w:hAnsi="Courier New" w:cs="Courier New"/>
        </w:rPr>
        <w:t xml:space="preserve"> server, it is not expected to answer to DNS requests</w:t>
      </w:r>
    </w:p>
    <w:p w14:paraId="087510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from</w:t>
      </w:r>
      <w:proofErr w:type="gramEnd"/>
      <w:r w:rsidRPr="004A19A4">
        <w:rPr>
          <w:rFonts w:ascii="Courier New" w:hAnsi="Courier New" w:cs="Courier New"/>
        </w:rPr>
        <w:t xml:space="preserve"> the public In</w:t>
      </w:r>
      <w:r w:rsidRPr="004A19A4">
        <w:rPr>
          <w:rFonts w:ascii="Courier New" w:hAnsi="Courier New" w:cs="Courier New"/>
        </w:rPr>
        <w:t xml:space="preserve">ternet 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More</w:t>
      </w:r>
    </w:p>
    <w:p w14:paraId="0DFA29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specifically</w:t>
      </w:r>
      <w:proofErr w:type="gramEnd"/>
      <w:r w:rsidRPr="004A19A4">
        <w:rPr>
          <w:rFonts w:ascii="Courier New" w:hAnsi="Courier New" w:cs="Courier New"/>
        </w:rPr>
        <w:t>, the addresses associated with the HNA SHOULD NOT be</w:t>
      </w:r>
    </w:p>
    <w:p w14:paraId="5115D7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mentioned</w:t>
      </w:r>
      <w:proofErr w:type="gramEnd"/>
      <w:r w:rsidRPr="004A19A4">
        <w:rPr>
          <w:rFonts w:ascii="Courier New" w:hAnsi="Courier New" w:cs="Courier New"/>
        </w:rPr>
        <w:t xml:space="preserve"> in the NS records of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unless</w:t>
      </w:r>
    </w:p>
    <w:p w14:paraId="4DF394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additional</w:t>
      </w:r>
      <w:proofErr w:type="gramEnd"/>
      <w:r w:rsidRPr="004A19A4">
        <w:rPr>
          <w:rFonts w:ascii="Courier New" w:hAnsi="Courier New" w:cs="Courier New"/>
        </w:rPr>
        <w:t xml:space="preserve"> security provisions necessary to protect the HNA from</w:t>
      </w:r>
    </w:p>
    <w:p w14:paraId="14848A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external</w:t>
      </w:r>
      <w:proofErr w:type="gramEnd"/>
      <w:r w:rsidRPr="004A19A4">
        <w:rPr>
          <w:rFonts w:ascii="Courier New" w:hAnsi="Courier New" w:cs="Courier New"/>
        </w:rPr>
        <w:t xml:space="preserve"> attack have been taken.</w:t>
      </w:r>
    </w:p>
    <w:p w14:paraId="3BCE86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CF8E8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05F3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36128B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 [Page 9]</w:t>
      </w:r>
    </w:p>
    <w:p w14:paraId="616375E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3FAF0A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3921FE4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24A3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0B206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DOI is also responsible for ensuring the DS record has been</w:t>
      </w:r>
    </w:p>
    <w:p w14:paraId="28A5C9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updated</w:t>
      </w:r>
      <w:proofErr w:type="gramEnd"/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>in the parent zone.</w:t>
      </w:r>
    </w:p>
    <w:p w14:paraId="7B2917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28A56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Resolution is performed by the DNSSEC resolvers.  When the resolution</w:t>
      </w:r>
    </w:p>
    <w:p w14:paraId="40337C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performed outside the home network, the DNSSEC Resolver resolves</w:t>
      </w:r>
    </w:p>
    <w:p w14:paraId="123E41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DS record on the Global DNS and the name associated to the Public</w:t>
      </w:r>
    </w:p>
    <w:p w14:paraId="796F5D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(</w:t>
      </w:r>
      <w:proofErr w:type="spellStart"/>
      <w:r w:rsidRPr="004A19A4">
        <w:rPr>
          <w:rFonts w:ascii="Courier New" w:hAnsi="Courier New" w:cs="Courier New"/>
        </w:rPr>
        <w:t>m</w:t>
      </w:r>
      <w:r w:rsidRPr="004A19A4">
        <w:rPr>
          <w:rFonts w:ascii="Courier New" w:hAnsi="Courier New" w:cs="Courier New"/>
        </w:rPr>
        <w:t>yhome.example</w:t>
      </w:r>
      <w:proofErr w:type="spellEnd"/>
      <w:r w:rsidRPr="004A19A4">
        <w:rPr>
          <w:rFonts w:ascii="Courier New" w:hAnsi="Courier New" w:cs="Courier New"/>
        </w:rPr>
        <w:t>) on the Public Authoritative Servers.</w:t>
      </w:r>
    </w:p>
    <w:p w14:paraId="405332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2CD7D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When the resolution is performed from within the home network, the</w:t>
      </w:r>
    </w:p>
    <w:p w14:paraId="3065F3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DNSSEC Resolver </w:t>
      </w:r>
      <w:r w:rsidRPr="00B15300">
        <w:rPr>
          <w:rFonts w:ascii="Courier New" w:hAnsi="Courier New" w:cs="Courier New"/>
          <w:highlight w:val="yellow"/>
          <w:rPrChange w:id="186" w:author="BOUCADAIR Mohamed TGI/OLN" w:date="2021-05-05T12:42:00Z">
            <w:rPr>
              <w:rFonts w:ascii="Courier New" w:hAnsi="Courier New" w:cs="Courier New"/>
            </w:rPr>
          </w:rPrChange>
        </w:rPr>
        <w:t>may</w:t>
      </w:r>
      <w:r w:rsidRPr="004A19A4">
        <w:rPr>
          <w:rFonts w:ascii="Courier New" w:hAnsi="Courier New" w:cs="Courier New"/>
        </w:rPr>
        <w:t xml:space="preserve"> proceed similarly.  On the other hand, to</w:t>
      </w:r>
    </w:p>
    <w:p w14:paraId="524B8F5B" w14:textId="5B148F41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</w:t>
      </w:r>
      <w:proofErr w:type="gramEnd"/>
      <w:r w:rsidRPr="004A19A4">
        <w:rPr>
          <w:rFonts w:ascii="Courier New" w:hAnsi="Courier New" w:cs="Courier New"/>
        </w:rPr>
        <w:t xml:space="preserve"> resilience to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in case of </w:t>
      </w:r>
      <w:ins w:id="187" w:author="BOUCADAIR Mohamed TGI/OLN" w:date="2021-05-05T12:42:00Z">
        <w:r w:rsidR="00B15300">
          <w:rPr>
            <w:rFonts w:ascii="Courier New" w:hAnsi="Courier New" w:cs="Courier New"/>
          </w:rPr>
          <w:t xml:space="preserve">WAN connectivity </w:t>
        </w:r>
      </w:ins>
      <w:r w:rsidRPr="004A19A4">
        <w:rPr>
          <w:rFonts w:ascii="Courier New" w:hAnsi="Courier New" w:cs="Courier New"/>
        </w:rPr>
        <w:t>disruption,</w:t>
      </w:r>
    </w:p>
    <w:p w14:paraId="37C782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DNSSEC Resolver </w:t>
      </w:r>
      <w:commentRangeStart w:id="188"/>
      <w:r w:rsidRPr="004A19A4">
        <w:rPr>
          <w:rFonts w:ascii="Courier New" w:hAnsi="Courier New" w:cs="Courier New"/>
        </w:rPr>
        <w:t>SHOULD</w:t>
      </w:r>
      <w:commentRangeEnd w:id="188"/>
      <w:r w:rsidR="00B15300">
        <w:rPr>
          <w:rStyle w:val="Marquedecommentaire"/>
          <w:rFonts w:asciiTheme="minorHAnsi" w:hAnsiTheme="minorHAnsi"/>
        </w:rPr>
        <w:commentReference w:id="188"/>
      </w:r>
      <w:r w:rsidRPr="004A19A4">
        <w:rPr>
          <w:rFonts w:ascii="Courier New" w:hAnsi="Courier New" w:cs="Courier New"/>
        </w:rPr>
        <w:t xml:space="preserve"> be able to perform the resolution</w:t>
      </w:r>
    </w:p>
    <w:p w14:paraId="7BD71C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on</w:t>
      </w:r>
      <w:proofErr w:type="gramEnd"/>
      <w:r w:rsidRPr="004A19A4">
        <w:rPr>
          <w:rFonts w:ascii="Courier New" w:hAnsi="Courier New" w:cs="Courier New"/>
        </w:rPr>
        <w:t xml:space="preserve">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 Servers.  These servers are not expected</w:t>
      </w:r>
    </w:p>
    <w:p w14:paraId="0678B9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be mentioned in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nor to be accessible from</w:t>
      </w:r>
    </w:p>
    <w:p w14:paraId="60803C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Internet.  As such </w:t>
      </w:r>
      <w:r w:rsidRPr="004A19A4">
        <w:rPr>
          <w:rFonts w:ascii="Courier New" w:hAnsi="Courier New" w:cs="Courier New"/>
        </w:rPr>
        <w:t>their information as well as the corresponding</w:t>
      </w:r>
    </w:p>
    <w:p w14:paraId="3298A2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signed</w:t>
      </w:r>
      <w:proofErr w:type="gramEnd"/>
      <w:r w:rsidRPr="004A19A4">
        <w:rPr>
          <w:rFonts w:ascii="Courier New" w:hAnsi="Courier New" w:cs="Courier New"/>
        </w:rPr>
        <w:t xml:space="preserve"> DS record MAY be provided by the HNA to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DNSSEC</w:t>
      </w:r>
    </w:p>
    <w:p w14:paraId="2490F7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Resolvers, e.g., using HNCP [RFC7788].  Such configuration is outside</w:t>
      </w:r>
    </w:p>
    <w:p w14:paraId="68683B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scope of this document.  Since the scope of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01B579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</w:t>
      </w:r>
      <w:r w:rsidRPr="004A19A4">
        <w:rPr>
          <w:rFonts w:ascii="Courier New" w:hAnsi="Courier New" w:cs="Courier New"/>
        </w:rPr>
        <w:t>uthoritative Servers is limited to the home network, these servers</w:t>
      </w:r>
    </w:p>
    <w:p w14:paraId="2A0654F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expected to serve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as represented in Figure 1.</w:t>
      </w:r>
    </w:p>
    <w:p w14:paraId="4FF59F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CF515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How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 Servers are provisioned is also out of</w:t>
      </w:r>
    </w:p>
    <w:p w14:paraId="014D19FD" w14:textId="2A23DDA8" w:rsidR="00000000" w:rsidRPr="00B15300" w:rsidRDefault="009B7BFC" w:rsidP="004A19A4">
      <w:pPr>
        <w:pStyle w:val="Textebrut"/>
        <w:rPr>
          <w:rFonts w:ascii="Courier New" w:hAnsi="Courier New" w:cs="Courier New"/>
          <w:highlight w:val="yellow"/>
          <w:rPrChange w:id="189" w:author="BOUCADAIR Mohamed TGI/OLN" w:date="2021-05-05T12:43:00Z">
            <w:rPr>
              <w:rFonts w:ascii="Courier New" w:hAnsi="Courier New" w:cs="Courier New"/>
            </w:rPr>
          </w:rPrChange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ins w:id="190" w:author="BOUCADAIR Mohamed TGI/OLN" w:date="2021-05-05T12:43:00Z">
        <w:r w:rsidR="00B15300">
          <w:rPr>
            <w:rFonts w:ascii="Courier New" w:hAnsi="Courier New" w:cs="Courier New"/>
          </w:rPr>
          <w:t>the</w:t>
        </w:r>
        <w:proofErr w:type="gramEnd"/>
        <w:r w:rsidR="00B15300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scope of this specification.  It could be i</w:t>
      </w:r>
      <w:r w:rsidRPr="004A19A4">
        <w:rPr>
          <w:rFonts w:ascii="Courier New" w:hAnsi="Courier New" w:cs="Courier New"/>
        </w:rPr>
        <w:t xml:space="preserve">mplemented using </w:t>
      </w:r>
      <w:r w:rsidRPr="00B15300">
        <w:rPr>
          <w:rFonts w:ascii="Courier New" w:hAnsi="Courier New" w:cs="Courier New"/>
          <w:highlight w:val="yellow"/>
          <w:rPrChange w:id="191" w:author="BOUCADAIR Mohamed TGI/OLN" w:date="2021-05-05T12:43:00Z">
            <w:rPr>
              <w:rFonts w:ascii="Courier New" w:hAnsi="Courier New" w:cs="Courier New"/>
            </w:rPr>
          </w:rPrChange>
        </w:rPr>
        <w:t>primary</w:t>
      </w:r>
    </w:p>
    <w:p w14:paraId="05EAC2B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B15300">
        <w:rPr>
          <w:rFonts w:ascii="Courier New" w:hAnsi="Courier New" w:cs="Courier New"/>
          <w:highlight w:val="yellow"/>
          <w:rPrChange w:id="192" w:author="BOUCADAIR Mohamed TGI/OLN" w:date="2021-05-05T12:43:00Z">
            <w:rPr>
              <w:rFonts w:ascii="Courier New" w:hAnsi="Courier New" w:cs="Courier New"/>
            </w:rPr>
          </w:rPrChange>
        </w:rPr>
        <w:t xml:space="preserve">   </w:t>
      </w:r>
      <w:proofErr w:type="spellStart"/>
      <w:proofErr w:type="gramStart"/>
      <w:r w:rsidRPr="00B15300">
        <w:rPr>
          <w:rFonts w:ascii="Courier New" w:hAnsi="Courier New" w:cs="Courier New"/>
          <w:highlight w:val="yellow"/>
          <w:rPrChange w:id="193" w:author="BOUCADAIR Mohamed TGI/OLN" w:date="2021-05-05T12:43:00Z">
            <w:rPr>
              <w:rFonts w:ascii="Courier New" w:hAnsi="Courier New" w:cs="Courier New"/>
            </w:rPr>
          </w:rPrChange>
        </w:rPr>
        <w:t>secondaries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servers, or via </w:t>
      </w:r>
      <w:proofErr w:type="spellStart"/>
      <w:r w:rsidRPr="004A19A4">
        <w:rPr>
          <w:rFonts w:ascii="Courier New" w:hAnsi="Courier New" w:cs="Courier New"/>
        </w:rPr>
        <w:t>rsync</w:t>
      </w:r>
      <w:proofErr w:type="spellEnd"/>
      <w:r w:rsidRPr="004A19A4">
        <w:rPr>
          <w:rFonts w:ascii="Courier New" w:hAnsi="Courier New" w:cs="Courier New"/>
        </w:rPr>
        <w:t>.  In some cases, the HNA and</w:t>
      </w:r>
    </w:p>
    <w:p w14:paraId="1A3CF5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 Servers may be combined together which would</w:t>
      </w:r>
    </w:p>
    <w:p w14:paraId="2FA0EB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result</w:t>
      </w:r>
      <w:proofErr w:type="gramEnd"/>
      <w:r w:rsidRPr="004A19A4">
        <w:rPr>
          <w:rFonts w:ascii="Courier New" w:hAnsi="Courier New" w:cs="Courier New"/>
        </w:rPr>
        <w:t xml:space="preserve"> in a common instantiation of an authoritative server on the</w:t>
      </w:r>
    </w:p>
    <w:p w14:paraId="4B6E69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WAN </w:t>
      </w:r>
      <w:commentRangeStart w:id="194"/>
      <w:r w:rsidRPr="004A19A4">
        <w:rPr>
          <w:rFonts w:ascii="Courier New" w:hAnsi="Courier New" w:cs="Courier New"/>
        </w:rPr>
        <w:t xml:space="preserve">and inner </w:t>
      </w:r>
      <w:commentRangeEnd w:id="194"/>
      <w:r w:rsidR="00B15300">
        <w:rPr>
          <w:rStyle w:val="Marquedecommentaire"/>
          <w:rFonts w:asciiTheme="minorHAnsi" w:hAnsiTheme="minorHAnsi"/>
        </w:rPr>
        <w:commentReference w:id="194"/>
      </w:r>
      <w:r w:rsidRPr="004A19A4">
        <w:rPr>
          <w:rFonts w:ascii="Courier New" w:hAnsi="Courier New" w:cs="Courier New"/>
        </w:rPr>
        <w:t>interfac</w:t>
      </w:r>
      <w:r w:rsidRPr="004A19A4">
        <w:rPr>
          <w:rFonts w:ascii="Courier New" w:hAnsi="Courier New" w:cs="Courier New"/>
        </w:rPr>
        <w:t>e.  Other mechanisms may also be used.</w:t>
      </w:r>
    </w:p>
    <w:p w14:paraId="65E172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4F538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E96FA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11E79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91DB2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34F68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6060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4589B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5C69F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5B33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FD49E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ACBDA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8A71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392D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FA103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F0490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D33B0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30EFE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1407A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97C0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5D153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A8635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AC47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370F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4AA3D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10]</w:t>
      </w:r>
    </w:p>
    <w:p w14:paraId="127C8231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4D9B5A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5BF681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ACD13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67F82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Home network                 |   </w:t>
      </w:r>
      <w:r w:rsidRPr="004A19A4">
        <w:rPr>
          <w:rFonts w:ascii="Courier New" w:hAnsi="Courier New" w:cs="Courier New"/>
        </w:rPr>
        <w:t xml:space="preserve">      Internet</w:t>
      </w:r>
    </w:p>
    <w:p w14:paraId="57A8E1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|</w:t>
      </w:r>
    </w:p>
    <w:p w14:paraId="04E23D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| +----------------------------+</w:t>
      </w:r>
    </w:p>
    <w:p w14:paraId="766CE8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          | |          DOI               |</w:t>
      </w:r>
    </w:p>
    <w:p w14:paraId="4B20A2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         Control   | |              </w:t>
      </w:r>
      <w:r w:rsidRPr="004A19A4">
        <w:rPr>
          <w:rFonts w:ascii="Courier New" w:hAnsi="Courier New" w:cs="Courier New"/>
        </w:rPr>
        <w:t xml:space="preserve">              |</w:t>
      </w:r>
    </w:p>
    <w:p w14:paraId="3DF9DE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+-----------------------+ Channel   | </w:t>
      </w:r>
      <w:proofErr w:type="gramStart"/>
      <w:r w:rsidRPr="004A19A4">
        <w:rPr>
          <w:rFonts w:ascii="Courier New" w:hAnsi="Courier New" w:cs="Courier New"/>
        </w:rPr>
        <w:t>|  +</w:t>
      </w:r>
      <w:proofErr w:type="gramEnd"/>
      <w:r w:rsidRPr="004A19A4">
        <w:rPr>
          <w:rFonts w:ascii="Courier New" w:hAnsi="Courier New" w:cs="Courier New"/>
        </w:rPr>
        <w:t>-----------------------+ |</w:t>
      </w:r>
    </w:p>
    <w:p w14:paraId="35CB6C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         HNA           |&lt;--------------&gt;| Distribution Master   | |</w:t>
      </w:r>
    </w:p>
    <w:p w14:paraId="58144C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|+---------------------+|           | |  |+---------------------+| |</w:t>
      </w:r>
    </w:p>
    <w:p w14:paraId="1DCBE5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||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</w:t>
      </w:r>
      <w:r w:rsidRPr="004A19A4">
        <w:rPr>
          <w:rFonts w:ascii="Courier New" w:hAnsi="Courier New" w:cs="Courier New"/>
        </w:rPr>
        <w:t xml:space="preserve">e ||Synchronization ||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|| |</w:t>
      </w:r>
    </w:p>
    <w:p w14:paraId="323E76C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||   (</w:t>
      </w:r>
      <w:proofErr w:type="spellStart"/>
      <w:r w:rsidRPr="004A19A4">
        <w:rPr>
          <w:rFonts w:ascii="Courier New" w:hAnsi="Courier New" w:cs="Courier New"/>
        </w:rPr>
        <w:t>myhome.example</w:t>
      </w:r>
      <w:proofErr w:type="spellEnd"/>
      <w:proofErr w:type="gramStart"/>
      <w:r w:rsidRPr="004A19A4">
        <w:rPr>
          <w:rFonts w:ascii="Courier New" w:hAnsi="Courier New" w:cs="Courier New"/>
        </w:rPr>
        <w:t>)  |</w:t>
      </w:r>
      <w:proofErr w:type="gramEnd"/>
      <w:r w:rsidRPr="004A19A4">
        <w:rPr>
          <w:rFonts w:ascii="Courier New" w:hAnsi="Courier New" w:cs="Courier New"/>
        </w:rPr>
        <w:t>| Channel   | |  ||  (</w:t>
      </w:r>
      <w:proofErr w:type="spellStart"/>
      <w:r w:rsidRPr="004A19A4">
        <w:rPr>
          <w:rFonts w:ascii="Courier New" w:hAnsi="Courier New" w:cs="Courier New"/>
        </w:rPr>
        <w:t>myhome.example</w:t>
      </w:r>
      <w:proofErr w:type="spellEnd"/>
      <w:r w:rsidRPr="004A19A4">
        <w:rPr>
          <w:rFonts w:ascii="Courier New" w:hAnsi="Courier New" w:cs="Courier New"/>
        </w:rPr>
        <w:t>)   || |</w:t>
      </w:r>
    </w:p>
    <w:p w14:paraId="215E7C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|+---------------------+|&lt;--------------&gt;|+---------------------+| |</w:t>
      </w:r>
    </w:p>
    <w:p w14:paraId="40D3FD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+-----------^-----------+           | |  +-------------------</w:t>
      </w:r>
      <w:r w:rsidRPr="004A19A4">
        <w:rPr>
          <w:rFonts w:ascii="Courier New" w:hAnsi="Courier New" w:cs="Courier New"/>
        </w:rPr>
        <w:t>----+ |</w:t>
      </w:r>
    </w:p>
    <w:p w14:paraId="1FB99B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.                       | |           ^ Distribution   |</w:t>
      </w:r>
    </w:p>
    <w:p w14:paraId="2E8754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.                       | |           | Channel        |</w:t>
      </w:r>
    </w:p>
    <w:p w14:paraId="18B24A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+-----------v-----------+           | |           v                |</w:t>
      </w:r>
    </w:p>
    <w:p w14:paraId="0AE8AC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Authoritative |    </w:t>
      </w:r>
      <w:r w:rsidRPr="004A19A4">
        <w:rPr>
          <w:rFonts w:ascii="Courier New" w:hAnsi="Courier New" w:cs="Courier New"/>
        </w:rPr>
        <w:t xml:space="preserve">       | </w:t>
      </w:r>
      <w:proofErr w:type="gramStart"/>
      <w:r w:rsidRPr="004A19A4">
        <w:rPr>
          <w:rFonts w:ascii="Courier New" w:hAnsi="Courier New" w:cs="Courier New"/>
        </w:rPr>
        <w:t>|  +</w:t>
      </w:r>
      <w:proofErr w:type="gramEnd"/>
      <w:r w:rsidRPr="004A19A4">
        <w:rPr>
          <w:rFonts w:ascii="Courier New" w:hAnsi="Courier New" w:cs="Courier New"/>
        </w:rPr>
        <w:t>-----------------------+ |</w:t>
      </w:r>
    </w:p>
    <w:p w14:paraId="1B2A39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 Server(s)             |           | </w:t>
      </w:r>
      <w:proofErr w:type="gramStart"/>
      <w:r w:rsidRPr="004A19A4">
        <w:rPr>
          <w:rFonts w:ascii="Courier New" w:hAnsi="Courier New" w:cs="Courier New"/>
        </w:rPr>
        <w:t>|  |</w:t>
      </w:r>
      <w:proofErr w:type="gramEnd"/>
      <w:r w:rsidRPr="004A19A4">
        <w:rPr>
          <w:rFonts w:ascii="Courier New" w:hAnsi="Courier New" w:cs="Courier New"/>
        </w:rPr>
        <w:t xml:space="preserve"> Public Authoritative  | |</w:t>
      </w:r>
    </w:p>
    <w:p w14:paraId="3DE7981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|+---------------------+|           | </w:t>
      </w:r>
      <w:proofErr w:type="gramStart"/>
      <w:r w:rsidRPr="004A19A4">
        <w:rPr>
          <w:rFonts w:ascii="Courier New" w:hAnsi="Courier New" w:cs="Courier New"/>
        </w:rPr>
        <w:t>|  |</w:t>
      </w:r>
      <w:proofErr w:type="gramEnd"/>
      <w:r w:rsidRPr="004A19A4">
        <w:rPr>
          <w:rFonts w:ascii="Courier New" w:hAnsi="Courier New" w:cs="Courier New"/>
        </w:rPr>
        <w:t xml:space="preserve"> Server(s)             | |</w:t>
      </w:r>
    </w:p>
    <w:p w14:paraId="78C2E5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||Public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Zone  |</w:t>
      </w:r>
      <w:proofErr w:type="gramEnd"/>
      <w:r w:rsidRPr="004A19A4">
        <w:rPr>
          <w:rFonts w:ascii="Courier New" w:hAnsi="Courier New" w:cs="Courier New"/>
        </w:rPr>
        <w:t>|           | |  |+---------------------+| |</w:t>
      </w:r>
    </w:p>
    <w:p w14:paraId="67F7BB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</w:t>
      </w:r>
      <w:proofErr w:type="gramStart"/>
      <w:r w:rsidRPr="004A19A4">
        <w:rPr>
          <w:rFonts w:ascii="Courier New" w:hAnsi="Courier New" w:cs="Courier New"/>
        </w:rPr>
        <w:t>|  (</w:t>
      </w:r>
      <w:proofErr w:type="spellStart"/>
      <w:proofErr w:type="gramEnd"/>
      <w:r w:rsidRPr="004A19A4">
        <w:rPr>
          <w:rFonts w:ascii="Courier New" w:hAnsi="Courier New" w:cs="Courier New"/>
        </w:rPr>
        <w:t>myhome.example</w:t>
      </w:r>
      <w:proofErr w:type="spellEnd"/>
      <w:r w:rsidRPr="004A19A4">
        <w:rPr>
          <w:rFonts w:ascii="Courier New" w:hAnsi="Courier New" w:cs="Courier New"/>
        </w:rPr>
        <w:t xml:space="preserve">)   ||           | |  ||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|| |</w:t>
      </w:r>
    </w:p>
    <w:p w14:paraId="25DA39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|+---------------------+|           | </w:t>
      </w:r>
      <w:proofErr w:type="gramStart"/>
      <w:r w:rsidRPr="004A19A4">
        <w:rPr>
          <w:rFonts w:ascii="Courier New" w:hAnsi="Courier New" w:cs="Courier New"/>
        </w:rPr>
        <w:t>|  |</w:t>
      </w:r>
      <w:proofErr w:type="gramEnd"/>
      <w:r w:rsidRPr="004A19A4">
        <w:rPr>
          <w:rFonts w:ascii="Courier New" w:hAnsi="Courier New" w:cs="Courier New"/>
        </w:rPr>
        <w:t>|  (</w:t>
      </w:r>
      <w:proofErr w:type="spellStart"/>
      <w:r w:rsidRPr="004A19A4">
        <w:rPr>
          <w:rFonts w:ascii="Courier New" w:hAnsi="Courier New" w:cs="Courier New"/>
        </w:rPr>
        <w:t>myhome.example</w:t>
      </w:r>
      <w:proofErr w:type="spellEnd"/>
      <w:r w:rsidRPr="004A19A4">
        <w:rPr>
          <w:rFonts w:ascii="Courier New" w:hAnsi="Courier New" w:cs="Courier New"/>
        </w:rPr>
        <w:t>)   || |</w:t>
      </w:r>
    </w:p>
    <w:p w14:paraId="3FE5F8A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||  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   ||           | </w:t>
      </w:r>
      <w:proofErr w:type="gramStart"/>
      <w:r w:rsidRPr="004A19A4">
        <w:rPr>
          <w:rFonts w:ascii="Courier New" w:hAnsi="Courier New" w:cs="Courier New"/>
        </w:rPr>
        <w:t>|  |</w:t>
      </w:r>
      <w:proofErr w:type="gramEnd"/>
      <w:r w:rsidRPr="004A19A4">
        <w:rPr>
          <w:rFonts w:ascii="Courier New" w:hAnsi="Courier New" w:cs="Courier New"/>
        </w:rPr>
        <w:t>+---------------------+| |</w:t>
      </w:r>
    </w:p>
    <w:p w14:paraId="7480F5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||     (</w:t>
      </w:r>
      <w:proofErr w:type="spellStart"/>
      <w:r w:rsidRPr="004A19A4">
        <w:rPr>
          <w:rFonts w:ascii="Courier New" w:hAnsi="Courier New" w:cs="Courier New"/>
        </w:rPr>
        <w:t>home.arpa</w:t>
      </w:r>
      <w:proofErr w:type="spellEnd"/>
      <w:r w:rsidRPr="004A19A4">
        <w:rPr>
          <w:rFonts w:ascii="Courier New" w:hAnsi="Courier New" w:cs="Courier New"/>
        </w:rPr>
        <w:t>)     ||           |</w:t>
      </w:r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|  +</w:t>
      </w:r>
      <w:proofErr w:type="gramEnd"/>
      <w:r w:rsidRPr="004A19A4">
        <w:rPr>
          <w:rFonts w:ascii="Courier New" w:hAnsi="Courier New" w:cs="Courier New"/>
        </w:rPr>
        <w:t>-----------------------+ |</w:t>
      </w:r>
    </w:p>
    <w:p w14:paraId="124BEA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|+---------------------+|           | +----------^---|-------------+</w:t>
      </w:r>
    </w:p>
    <w:p w14:paraId="057371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+----------^---|--------+           |            |   |</w:t>
      </w:r>
    </w:p>
    <w:p w14:paraId="38E59C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|   |           name resolution       |   |</w:t>
      </w:r>
    </w:p>
    <w:p w14:paraId="5BC34E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|   </w:t>
      </w:r>
      <w:proofErr w:type="gramStart"/>
      <w:r w:rsidRPr="004A19A4">
        <w:rPr>
          <w:rFonts w:ascii="Courier New" w:hAnsi="Courier New" w:cs="Courier New"/>
        </w:rPr>
        <w:t>v</w:t>
      </w:r>
      <w:proofErr w:type="gramEnd"/>
      <w:r w:rsidRPr="004A19A4">
        <w:rPr>
          <w:rFonts w:ascii="Courier New" w:hAnsi="Courier New" w:cs="Courier New"/>
        </w:rPr>
        <w:t xml:space="preserve">                 </w:t>
      </w:r>
      <w:r w:rsidRPr="004A19A4">
        <w:rPr>
          <w:rFonts w:ascii="Courier New" w:hAnsi="Courier New" w:cs="Courier New"/>
        </w:rPr>
        <w:t xml:space="preserve">   |            |   v</w:t>
      </w:r>
    </w:p>
    <w:p w14:paraId="6EA29D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+----------------------+           | +-----------------------+</w:t>
      </w:r>
    </w:p>
    <w:p w14:paraId="6F8F94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|    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       |           | |       Internet        |</w:t>
      </w:r>
    </w:p>
    <w:p w14:paraId="724F7B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|    DNSSEC Resolver   |           | |    DNSSEC Resolver    |</w:t>
      </w:r>
    </w:p>
    <w:p w14:paraId="6E3B9F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+----------------------+     </w:t>
      </w:r>
      <w:r w:rsidRPr="004A19A4">
        <w:rPr>
          <w:rFonts w:ascii="Courier New" w:hAnsi="Courier New" w:cs="Courier New"/>
        </w:rPr>
        <w:t xml:space="preserve">      | +-----------------------+</w:t>
      </w:r>
    </w:p>
    <w:p w14:paraId="005C5A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218B7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Figure 1: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 Architecture</w:t>
      </w:r>
    </w:p>
    <w:p w14:paraId="394554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3C637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3.2</w:t>
      </w:r>
      <w:proofErr w:type="gramStart"/>
      <w:r w:rsidRPr="004A19A4">
        <w:rPr>
          <w:rFonts w:ascii="Courier New" w:hAnsi="Courier New" w:cs="Courier New"/>
        </w:rPr>
        <w:t>.  Distribution</w:t>
      </w:r>
      <w:proofErr w:type="gramEnd"/>
      <w:r w:rsidRPr="004A19A4">
        <w:rPr>
          <w:rFonts w:ascii="Courier New" w:hAnsi="Courier New" w:cs="Courier New"/>
        </w:rPr>
        <w:t xml:space="preserve"> Master Communication Channels</w:t>
      </w:r>
    </w:p>
    <w:p w14:paraId="565443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A29539" w14:textId="7E33AB3D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details the </w:t>
      </w:r>
      <w:ins w:id="195" w:author="BOUCADAIR Mohamed TGI/OLN" w:date="2021-05-05T12:45:00Z">
        <w:r w:rsidR="00B15300">
          <w:rPr>
            <w:rFonts w:ascii="Courier New" w:hAnsi="Courier New" w:cs="Courier New"/>
          </w:rPr>
          <w:t xml:space="preserve">DM </w:t>
        </w:r>
      </w:ins>
      <w:del w:id="196" w:author="BOUCADAIR Mohamed TGI/OLN" w:date="2021-05-05T12:45:00Z">
        <w:r w:rsidRPr="004A19A4" w:rsidDel="00B15300">
          <w:rPr>
            <w:rFonts w:ascii="Courier New" w:hAnsi="Courier New" w:cs="Courier New"/>
          </w:rPr>
          <w:delText>interfaces</w:delText>
        </w:r>
      </w:del>
      <w:ins w:id="197" w:author="BOUCADAIR Mohamed TGI/OLN" w:date="2021-05-05T12:45:00Z">
        <w:r w:rsidR="00B15300">
          <w:rPr>
            <w:rFonts w:ascii="Courier New" w:hAnsi="Courier New" w:cs="Courier New"/>
          </w:rPr>
          <w:t>channels</w:t>
        </w:r>
      </w:ins>
      <w:del w:id="198" w:author="BOUCADAIR Mohamed TGI/OLN" w:date="2021-05-05T12:45:00Z">
        <w:r w:rsidRPr="004A19A4" w:rsidDel="00B15300">
          <w:rPr>
            <w:rFonts w:ascii="Courier New" w:hAnsi="Courier New" w:cs="Courier New"/>
          </w:rPr>
          <w:delText xml:space="preserve"> and channels of the DM</w:delText>
        </w:r>
      </w:del>
      <w:r w:rsidRPr="004A19A4">
        <w:rPr>
          <w:rFonts w:ascii="Courier New" w:hAnsi="Courier New" w:cs="Courier New"/>
        </w:rPr>
        <w:t>, that is</w:t>
      </w:r>
    </w:p>
    <w:p w14:paraId="6D43B785" w14:textId="55B0A3F5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Control Channel, the Synchronizatio</w:t>
      </w:r>
      <w:r w:rsidRPr="004A19A4">
        <w:rPr>
          <w:rFonts w:ascii="Courier New" w:hAnsi="Courier New" w:cs="Courier New"/>
        </w:rPr>
        <w:t>n Channel</w:t>
      </w:r>
      <w:ins w:id="199" w:author="BOUCADAIR Mohamed TGI/OLN" w:date="2021-05-05T12:45:00Z">
        <w:r w:rsidR="00B15300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and the Distribution</w:t>
      </w:r>
    </w:p>
    <w:p w14:paraId="59E4676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Channel.</w:t>
      </w:r>
    </w:p>
    <w:p w14:paraId="2A6068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9CE2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Control Channel and the Synchronization Channel are the</w:t>
      </w:r>
    </w:p>
    <w:p w14:paraId="509FD7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interfaces</w:t>
      </w:r>
      <w:proofErr w:type="gramEnd"/>
      <w:r w:rsidRPr="004A19A4">
        <w:rPr>
          <w:rFonts w:ascii="Courier New" w:hAnsi="Courier New" w:cs="Courier New"/>
        </w:rPr>
        <w:t xml:space="preserve"> used between the HNA and the DOI.  The entity within the</w:t>
      </w:r>
    </w:p>
    <w:p w14:paraId="1F17B927" w14:textId="0FF5122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DOI responsible to handle these communications is the DM</w:t>
      </w:r>
      <w:del w:id="200" w:author="BOUCADAIR Mohamed TGI/OLN" w:date="2021-05-05T13:44:00Z">
        <w:r w:rsidRPr="004A19A4" w:rsidDel="00B74FCC">
          <w:rPr>
            <w:rFonts w:ascii="Courier New" w:hAnsi="Courier New" w:cs="Courier New"/>
          </w:rPr>
          <w:delText xml:space="preserve"> an</w:delText>
        </w:r>
      </w:del>
      <w:ins w:id="201" w:author="BOUCADAIR Mohamed TGI/OLN" w:date="2021-05-05T13:45:00Z">
        <w:r w:rsidR="00B74FCC">
          <w:rPr>
            <w:rFonts w:ascii="Courier New" w:hAnsi="Courier New" w:cs="Courier New"/>
          </w:rPr>
          <w:t>.</w:t>
        </w:r>
      </w:ins>
      <w:del w:id="202" w:author="BOUCADAIR Mohamed TGI/OLN" w:date="2021-05-05T13:44:00Z">
        <w:r w:rsidRPr="004A19A4" w:rsidDel="00B74FCC">
          <w:rPr>
            <w:rFonts w:ascii="Courier New" w:hAnsi="Courier New" w:cs="Courier New"/>
          </w:rPr>
          <w:delText>d</w:delText>
        </w:r>
      </w:del>
    </w:p>
    <w:p w14:paraId="6C26D71F" w14:textId="47C6D276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ins w:id="203" w:author="BOUCADAIR Mohamed TGI/OLN" w:date="2021-05-05T13:45:00Z">
        <w:r w:rsidR="00B74FCC">
          <w:rPr>
            <w:rFonts w:ascii="Courier New" w:hAnsi="Courier New" w:cs="Courier New"/>
          </w:rPr>
          <w:t xml:space="preserve">The </w:t>
        </w:r>
      </w:ins>
      <w:r w:rsidRPr="004A19A4">
        <w:rPr>
          <w:rFonts w:ascii="Courier New" w:hAnsi="Courier New" w:cs="Courier New"/>
        </w:rPr>
        <w:t>communicati</w:t>
      </w:r>
      <w:r w:rsidRPr="004A19A4">
        <w:rPr>
          <w:rFonts w:ascii="Courier New" w:hAnsi="Courier New" w:cs="Courier New"/>
        </w:rPr>
        <w:t xml:space="preserve">ons between the HNA and the DM </w:t>
      </w:r>
      <w:commentRangeStart w:id="204"/>
      <w:r w:rsidRPr="004A19A4">
        <w:rPr>
          <w:rFonts w:ascii="Courier New" w:hAnsi="Courier New" w:cs="Courier New"/>
        </w:rPr>
        <w:t>SHOULD</w:t>
      </w:r>
      <w:commentRangeEnd w:id="204"/>
      <w:r w:rsidR="00B74FCC">
        <w:rPr>
          <w:rStyle w:val="Marquedecommentaire"/>
          <w:rFonts w:asciiTheme="minorHAnsi" w:hAnsiTheme="minorHAnsi"/>
        </w:rPr>
        <w:commentReference w:id="204"/>
      </w:r>
      <w:r w:rsidRPr="004A19A4">
        <w:rPr>
          <w:rFonts w:ascii="Courier New" w:hAnsi="Courier New" w:cs="Courier New"/>
        </w:rPr>
        <w:t xml:space="preserve"> be protected and</w:t>
      </w:r>
    </w:p>
    <w:p w14:paraId="2917A4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mutually</w:t>
      </w:r>
      <w:proofErr w:type="gramEnd"/>
      <w:r w:rsidRPr="004A19A4">
        <w:rPr>
          <w:rFonts w:ascii="Courier New" w:hAnsi="Courier New" w:cs="Courier New"/>
        </w:rPr>
        <w:t xml:space="preserve"> authenticated.  While </w:t>
      </w:r>
      <w:del w:id="205" w:author="BOUCADAIR Mohamed TGI/OLN" w:date="2021-05-05T12:04:00Z">
        <w:r w:rsidRPr="004A19A4" w:rsidDel="000C0F04">
          <w:rPr>
            <w:rFonts w:ascii="Courier New" w:hAnsi="Courier New" w:cs="Courier New"/>
          </w:rPr>
          <w:delText xml:space="preserve">section </w:delText>
        </w:r>
      </w:del>
      <w:r w:rsidRPr="004A19A4">
        <w:rPr>
          <w:rFonts w:ascii="Courier New" w:hAnsi="Courier New" w:cs="Courier New"/>
        </w:rPr>
        <w:t>Section 4.6 discusses in more</w:t>
      </w:r>
    </w:p>
    <w:p w14:paraId="0B1AB6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depth</w:t>
      </w:r>
      <w:proofErr w:type="gramEnd"/>
      <w:r w:rsidRPr="004A19A4">
        <w:rPr>
          <w:rFonts w:ascii="Courier New" w:hAnsi="Courier New" w:cs="Courier New"/>
        </w:rPr>
        <w:t xml:space="preserve"> the different security protocols that could be used to secure,</w:t>
      </w:r>
    </w:p>
    <w:p w14:paraId="1AE2A3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this</w:t>
      </w:r>
      <w:proofErr w:type="gramEnd"/>
      <w:r w:rsidRPr="004A19A4">
        <w:rPr>
          <w:rFonts w:ascii="Courier New" w:hAnsi="Courier New" w:cs="Courier New"/>
        </w:rPr>
        <w:t xml:space="preserve"> specification </w:t>
      </w:r>
      <w:commentRangeStart w:id="206"/>
      <w:r w:rsidRPr="004A19A4">
        <w:rPr>
          <w:rFonts w:ascii="Courier New" w:hAnsi="Courier New" w:cs="Courier New"/>
        </w:rPr>
        <w:t>RECOMMENDS</w:t>
      </w:r>
      <w:commentRangeEnd w:id="206"/>
      <w:r w:rsidR="000C0F04">
        <w:rPr>
          <w:rStyle w:val="Marquedecommentaire"/>
          <w:rFonts w:asciiTheme="minorHAnsi" w:hAnsiTheme="minorHAnsi"/>
        </w:rPr>
        <w:commentReference w:id="206"/>
      </w:r>
      <w:r w:rsidRPr="004A19A4">
        <w:rPr>
          <w:rFonts w:ascii="Courier New" w:hAnsi="Courier New" w:cs="Courier New"/>
        </w:rPr>
        <w:t xml:space="preserve"> the use of TLS with mutu</w:t>
      </w:r>
      <w:r w:rsidRPr="004A19A4">
        <w:rPr>
          <w:rFonts w:ascii="Courier New" w:hAnsi="Courier New" w:cs="Courier New"/>
        </w:rPr>
        <w:t>ally</w:t>
      </w:r>
    </w:p>
    <w:p w14:paraId="03A32EE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64A82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36DC5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53C10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C58EFD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11]</w:t>
      </w:r>
    </w:p>
    <w:p w14:paraId="1AF655C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7745E6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4FB4E8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A3D95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A76F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authentication</w:t>
      </w:r>
      <w:proofErr w:type="gramEnd"/>
      <w:r w:rsidRPr="004A19A4">
        <w:rPr>
          <w:rFonts w:ascii="Courier New" w:hAnsi="Courier New" w:cs="Courier New"/>
        </w:rPr>
        <w:t xml:space="preserve"> based on certificates to secure the channel between</w:t>
      </w:r>
    </w:p>
    <w:p w14:paraId="4D7AA4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and the DM.</w:t>
      </w:r>
    </w:p>
    <w:p w14:paraId="74F3BC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59AC0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r w:rsidRPr="004A19A4">
        <w:rPr>
          <w:rFonts w:ascii="Courier New" w:hAnsi="Courier New" w:cs="Courier New"/>
        </w:rPr>
        <w:t xml:space="preserve">The Control Channel is used to set up the </w:t>
      </w:r>
      <w:commentRangeStart w:id="207"/>
      <w:r w:rsidRPr="004A19A4">
        <w:rPr>
          <w:rFonts w:ascii="Courier New" w:hAnsi="Courier New" w:cs="Courier New"/>
        </w:rPr>
        <w:t>Synchronization Channel</w:t>
      </w:r>
      <w:commentRangeEnd w:id="207"/>
      <w:r w:rsidR="00F04E54">
        <w:rPr>
          <w:rStyle w:val="Marquedecommentaire"/>
          <w:rFonts w:asciiTheme="minorHAnsi" w:hAnsiTheme="minorHAnsi"/>
        </w:rPr>
        <w:commentReference w:id="207"/>
      </w:r>
      <w:r w:rsidRPr="004A19A4">
        <w:rPr>
          <w:rFonts w:ascii="Courier New" w:hAnsi="Courier New" w:cs="Courier New"/>
        </w:rPr>
        <w:t>.</w:t>
      </w:r>
    </w:p>
    <w:p w14:paraId="5CE40F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We assume that the HNA initiates the Control Channel connection with</w:t>
      </w:r>
    </w:p>
    <w:p w14:paraId="342552D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DM and as such has a prior knowledge of the DM identity (X509</w:t>
      </w:r>
    </w:p>
    <w:p w14:paraId="16E79A29" w14:textId="1F3D3CFF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>), the IP address</w:t>
      </w: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>a</w:t>
      </w:r>
      <w:r w:rsidRPr="004A19A4">
        <w:rPr>
          <w:rFonts w:ascii="Courier New" w:hAnsi="Courier New" w:cs="Courier New"/>
        </w:rPr>
        <w:t>n</w:t>
      </w:r>
      <w:r w:rsidRPr="004A19A4">
        <w:rPr>
          <w:rFonts w:ascii="Courier New" w:hAnsi="Courier New" w:cs="Courier New"/>
        </w:rPr>
        <w:t>d</w:t>
      </w: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>port</w:t>
      </w:r>
      <w:ins w:id="208" w:author="BOUCADAIR Mohamed TGI/OLN" w:date="2021-05-05T12:46:00Z">
        <w:r w:rsidR="00B15300">
          <w:rPr>
            <w:rFonts w:ascii="Courier New" w:hAnsi="Courier New" w:cs="Courier New"/>
          </w:rPr>
          <w:t xml:space="preserve"> number</w:t>
        </w:r>
      </w:ins>
      <w:r w:rsidRPr="004A19A4">
        <w:rPr>
          <w:rFonts w:ascii="Courier New" w:hAnsi="Courier New" w:cs="Courier New"/>
        </w:rPr>
        <w:t xml:space="preserve"> to use </w:t>
      </w:r>
      <w:r w:rsidRPr="004A19A4">
        <w:rPr>
          <w:rFonts w:ascii="Courier New" w:hAnsi="Courier New" w:cs="Courier New"/>
        </w:rPr>
        <w:t>and protocol to set</w:t>
      </w:r>
    </w:p>
    <w:p w14:paraId="4E11D6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secure</w:t>
      </w:r>
      <w:proofErr w:type="gramEnd"/>
      <w:r w:rsidRPr="004A19A4">
        <w:rPr>
          <w:rFonts w:ascii="Courier New" w:hAnsi="Courier New" w:cs="Courier New"/>
        </w:rPr>
        <w:t xml:space="preserve"> session.  We also assume the DM has knowledge of the identity</w:t>
      </w:r>
    </w:p>
    <w:p w14:paraId="1D50BB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the HNA (X509 certificate) as well as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3D4485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Domain.  For more detail to see how this can be achieved, please see</w:t>
      </w:r>
    </w:p>
    <w:p w14:paraId="08BA974B" w14:textId="2A29674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del w:id="209" w:author="BOUCADAIR Mohamed TGI/OLN" w:date="2021-05-05T13:45:00Z">
        <w:r w:rsidRPr="004A19A4" w:rsidDel="00B74FCC">
          <w:rPr>
            <w:rFonts w:ascii="Courier New" w:hAnsi="Courier New" w:cs="Courier New"/>
          </w:rPr>
          <w:delText xml:space="preserve">section </w:delText>
        </w:r>
      </w:del>
      <w:r w:rsidRPr="004A19A4">
        <w:rPr>
          <w:rFonts w:ascii="Courier New" w:hAnsi="Courier New" w:cs="Courier New"/>
        </w:rPr>
        <w:t>Section 10.</w:t>
      </w:r>
    </w:p>
    <w:p w14:paraId="794AD43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BB1B44" w14:textId="54D3DBF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The information exchanged between the HNA and the DM </w:t>
      </w:r>
      <w:del w:id="210" w:author="BOUCADAIR Mohamed TGI/OLN" w:date="2021-05-05T12:47:00Z">
        <w:r w:rsidRPr="004A19A4" w:rsidDel="00B15300">
          <w:rPr>
            <w:rFonts w:ascii="Courier New" w:hAnsi="Courier New" w:cs="Courier New"/>
          </w:rPr>
          <w:delText xml:space="preserve">is using </w:delText>
        </w:r>
      </w:del>
      <w:ins w:id="211" w:author="BOUCADAIR Mohamed TGI/OLN" w:date="2021-05-05T12:47:00Z">
        <w:r w:rsidR="00B15300" w:rsidRPr="004A19A4">
          <w:rPr>
            <w:rFonts w:ascii="Courier New" w:hAnsi="Courier New" w:cs="Courier New"/>
          </w:rPr>
          <w:t>us</w:t>
        </w:r>
        <w:r w:rsidR="00B15300">
          <w:rPr>
            <w:rFonts w:ascii="Courier New" w:hAnsi="Courier New" w:cs="Courier New"/>
          </w:rPr>
          <w:t>es</w:t>
        </w:r>
        <w:r w:rsidR="00B15300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DNS</w:t>
      </w:r>
    </w:p>
    <w:p w14:paraId="1311D3DA" w14:textId="33BC3586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messages</w:t>
      </w:r>
      <w:proofErr w:type="gramEnd"/>
      <w:r w:rsidRPr="004A19A4">
        <w:rPr>
          <w:rFonts w:ascii="Courier New" w:hAnsi="Courier New" w:cs="Courier New"/>
        </w:rPr>
        <w:t xml:space="preserve"> protected by DNS over TLS (DoT) [RFC7858].  </w:t>
      </w:r>
      <w:del w:id="212" w:author="BOUCADAIR Mohamed TGI/OLN" w:date="2021-05-05T13:46:00Z">
        <w:r w:rsidRPr="004A19A4" w:rsidDel="00B74FCC">
          <w:rPr>
            <w:rFonts w:ascii="Courier New" w:hAnsi="Courier New" w:cs="Courier New"/>
          </w:rPr>
          <w:delText>Further</w:delText>
        </w:r>
      </w:del>
      <w:ins w:id="213" w:author="BOUCADAIR Mohamed TGI/OLN" w:date="2021-05-05T13:46:00Z">
        <w:r w:rsidR="00B74FCC">
          <w:rPr>
            <w:rFonts w:ascii="Courier New" w:hAnsi="Courier New" w:cs="Courier New"/>
          </w:rPr>
          <w:t>Other</w:t>
        </w:r>
      </w:ins>
    </w:p>
    <w:p w14:paraId="2DF9050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specifications</w:t>
      </w:r>
      <w:proofErr w:type="gramEnd"/>
      <w:r w:rsidRPr="004A19A4">
        <w:rPr>
          <w:rFonts w:ascii="Courier New" w:hAnsi="Courier New" w:cs="Courier New"/>
        </w:rPr>
        <w:t xml:space="preserve"> may consider protecting DNS messages with other</w:t>
      </w:r>
    </w:p>
    <w:p w14:paraId="45418A52" w14:textId="5EAA7F73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transport</w:t>
      </w:r>
      <w:proofErr w:type="gramEnd"/>
      <w:r w:rsidRPr="004A19A4">
        <w:rPr>
          <w:rFonts w:ascii="Courier New" w:hAnsi="Courier New" w:cs="Courier New"/>
        </w:rPr>
        <w:t xml:space="preserve"> layers, among others, DNS over DTLS [RFC8094]</w:t>
      </w:r>
      <w:r w:rsidRPr="004A19A4">
        <w:rPr>
          <w:rFonts w:ascii="Courier New" w:hAnsi="Courier New" w:cs="Courier New"/>
        </w:rPr>
        <w:t>,</w:t>
      </w:r>
      <w:r w:rsidRPr="004A19A4">
        <w:rPr>
          <w:rFonts w:ascii="Courier New" w:hAnsi="Courier New" w:cs="Courier New"/>
        </w:rPr>
        <w:t xml:space="preserve"> or DNS over</w:t>
      </w:r>
    </w:p>
    <w:p w14:paraId="7E6443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HTTPs (DoH) [RFC8484] or DNS over QUIC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dprive-dnsoquic</w:t>
      </w:r>
      <w:proofErr w:type="spellEnd"/>
      <w:r w:rsidRPr="004A19A4">
        <w:rPr>
          <w:rFonts w:ascii="Courier New" w:hAnsi="Courier New" w:cs="Courier New"/>
        </w:rPr>
        <w:t>].</w:t>
      </w:r>
    </w:p>
    <w:p w14:paraId="678DE6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There was consideration to using a standard TSIG [RFC2845] or </w:t>
      </w:r>
      <w:proofErr w:type="gramStart"/>
      <w:r w:rsidRPr="004A19A4">
        <w:rPr>
          <w:rFonts w:ascii="Courier New" w:hAnsi="Courier New" w:cs="Courier New"/>
        </w:rPr>
        <w:t>SIG(</w:t>
      </w:r>
      <w:proofErr w:type="gramEnd"/>
      <w:r w:rsidRPr="004A19A4">
        <w:rPr>
          <w:rFonts w:ascii="Courier New" w:hAnsi="Courier New" w:cs="Courier New"/>
        </w:rPr>
        <w:t>0)</w:t>
      </w:r>
    </w:p>
    <w:p w14:paraId="49C291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[RFC2931] to perform a dynamic DNS update to the DM.  There are a</w:t>
      </w:r>
    </w:p>
    <w:p w14:paraId="48630AF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number</w:t>
      </w:r>
      <w:proofErr w:type="gramEnd"/>
      <w:r w:rsidRPr="004A19A4">
        <w:rPr>
          <w:rFonts w:ascii="Courier New" w:hAnsi="Courier New" w:cs="Courier New"/>
        </w:rPr>
        <w:t xml:space="preserve"> of issues with this. </w:t>
      </w:r>
      <w:r w:rsidRPr="004A19A4">
        <w:rPr>
          <w:rFonts w:ascii="Courier New" w:hAnsi="Courier New" w:cs="Courier New"/>
        </w:rPr>
        <w:t xml:space="preserve"> The first one is that TSIG or </w:t>
      </w:r>
      <w:proofErr w:type="gramStart"/>
      <w:r w:rsidRPr="004A19A4">
        <w:rPr>
          <w:rFonts w:ascii="Courier New" w:hAnsi="Courier New" w:cs="Courier New"/>
        </w:rPr>
        <w:t>SIG(</w:t>
      </w:r>
      <w:proofErr w:type="gramEnd"/>
      <w:r w:rsidRPr="004A19A4">
        <w:rPr>
          <w:rFonts w:ascii="Courier New" w:hAnsi="Courier New" w:cs="Courier New"/>
        </w:rPr>
        <w:t>0)</w:t>
      </w:r>
    </w:p>
    <w:p w14:paraId="1AA7FE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make</w:t>
      </w:r>
      <w:proofErr w:type="gramEnd"/>
      <w:r w:rsidRPr="004A19A4">
        <w:rPr>
          <w:rFonts w:ascii="Courier New" w:hAnsi="Courier New" w:cs="Courier New"/>
        </w:rPr>
        <w:t xml:space="preserve"> scenarios where the end user needs to interact via its web</w:t>
      </w:r>
    </w:p>
    <w:p w14:paraId="39DCF4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browser</w:t>
      </w:r>
      <w:proofErr w:type="gramEnd"/>
      <w:r w:rsidRPr="004A19A4">
        <w:rPr>
          <w:rFonts w:ascii="Courier New" w:hAnsi="Courier New" w:cs="Courier New"/>
        </w:rPr>
        <w:t xml:space="preserve"> more complex.  More precisely, authorization and access</w:t>
      </w:r>
    </w:p>
    <w:p w14:paraId="6C9938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control</w:t>
      </w:r>
      <w:proofErr w:type="gramEnd"/>
      <w:r w:rsidRPr="004A19A4">
        <w:rPr>
          <w:rFonts w:ascii="Courier New" w:hAnsi="Courier New" w:cs="Courier New"/>
        </w:rPr>
        <w:t xml:space="preserve"> granted via OAUTH would be unnecessarily complex with TSIG or</w:t>
      </w:r>
    </w:p>
    <w:p w14:paraId="4D244C4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SIG(</w:t>
      </w:r>
      <w:proofErr w:type="gramEnd"/>
      <w:r w:rsidRPr="004A19A4">
        <w:rPr>
          <w:rFonts w:ascii="Courier New" w:hAnsi="Courier New" w:cs="Courier New"/>
        </w:rPr>
        <w:t>0).</w:t>
      </w:r>
    </w:p>
    <w:p w14:paraId="048F81A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06CFA06" w14:textId="5FCFDFCF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main </w:t>
      </w:r>
      <w:del w:id="214" w:author="BOUCADAIR Mohamed TGI/OLN" w:date="2021-05-05T12:48:00Z">
        <w:r w:rsidRPr="004A19A4" w:rsidDel="00B15300">
          <w:rPr>
            <w:rFonts w:ascii="Courier New" w:hAnsi="Courier New" w:cs="Courier New"/>
          </w:rPr>
          <w:delText xml:space="preserve">one </w:delText>
        </w:r>
      </w:del>
      <w:ins w:id="215" w:author="BOUCADAIR Mohamed TGI/OLN" w:date="2021-05-05T12:48:00Z">
        <w:r w:rsidR="00B15300">
          <w:rPr>
            <w:rFonts w:ascii="Courier New" w:hAnsi="Courier New" w:cs="Courier New"/>
          </w:rPr>
          <w:t>issue</w:t>
        </w:r>
        <w:r w:rsidR="00B15300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is that the Dynamic DNS update would also update the</w:t>
      </w:r>
    </w:p>
    <w:p w14:paraId="3FC0674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parent</w:t>
      </w:r>
      <w:proofErr w:type="gramEnd"/>
      <w:r w:rsidRPr="004A19A4">
        <w:rPr>
          <w:rFonts w:ascii="Courier New" w:hAnsi="Courier New" w:cs="Courier New"/>
        </w:rPr>
        <w:t xml:space="preserve"> zone's (NS, DS and associated A or AAAA records) while the</w:t>
      </w:r>
    </w:p>
    <w:p w14:paraId="534825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goal</w:t>
      </w:r>
      <w:proofErr w:type="gramEnd"/>
      <w:r w:rsidRPr="004A19A4">
        <w:rPr>
          <w:rFonts w:ascii="Courier New" w:hAnsi="Courier New" w:cs="Courier New"/>
        </w:rPr>
        <w:t xml:space="preserve"> is to update the DM configuration files.  The visible NS records</w:t>
      </w:r>
    </w:p>
    <w:p w14:paraId="11C81E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SHOULD remain pointing at the cloud provi</w:t>
      </w:r>
      <w:r w:rsidRPr="004A19A4">
        <w:rPr>
          <w:rFonts w:ascii="Courier New" w:hAnsi="Courier New" w:cs="Courier New"/>
        </w:rPr>
        <w:t xml:space="preserve">der's </w:t>
      </w:r>
      <w:proofErr w:type="spellStart"/>
      <w:r w:rsidRPr="004A19A4">
        <w:rPr>
          <w:rFonts w:ascii="Courier New" w:hAnsi="Courier New" w:cs="Courier New"/>
        </w:rPr>
        <w:t>anycast</w:t>
      </w:r>
      <w:proofErr w:type="spellEnd"/>
      <w:r w:rsidRPr="004A19A4">
        <w:rPr>
          <w:rFonts w:ascii="Courier New" w:hAnsi="Courier New" w:cs="Courier New"/>
        </w:rPr>
        <w:t xml:space="preserve"> addresses.</w:t>
      </w:r>
    </w:p>
    <w:p w14:paraId="45386A1F" w14:textId="44C9FE49" w:rsidR="00000000" w:rsidRPr="004A19A4" w:rsidDel="00B15300" w:rsidRDefault="009B7BFC" w:rsidP="004A19A4">
      <w:pPr>
        <w:pStyle w:val="Textebrut"/>
        <w:rPr>
          <w:del w:id="216" w:author="BOUCADAIR Mohamed TGI/OLN" w:date="2021-05-05T12:48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Revealing the address of the HNA in the DNS is not desirable.  </w:t>
      </w:r>
      <w:del w:id="217" w:author="BOUCADAIR Mohamed TGI/OLN" w:date="2021-05-05T12:48:00Z">
        <w:r w:rsidRPr="004A19A4" w:rsidDel="00B15300">
          <w:rPr>
            <w:rFonts w:ascii="Courier New" w:hAnsi="Courier New" w:cs="Courier New"/>
          </w:rPr>
          <w:delText>Please</w:delText>
        </w:r>
      </w:del>
    </w:p>
    <w:p w14:paraId="204BFF74" w14:textId="0856923E" w:rsidR="00000000" w:rsidRPr="004A19A4" w:rsidRDefault="009B7BFC" w:rsidP="00B15300">
      <w:pPr>
        <w:pStyle w:val="Textebrut"/>
        <w:rPr>
          <w:rFonts w:ascii="Courier New" w:hAnsi="Courier New" w:cs="Courier New"/>
        </w:rPr>
      </w:pPr>
      <w:del w:id="218" w:author="BOUCADAIR Mohamed TGI/OLN" w:date="2021-05-05T12:48:00Z">
        <w:r w:rsidRPr="004A19A4" w:rsidDel="00B15300">
          <w:rPr>
            <w:rFonts w:ascii="Courier New" w:hAnsi="Courier New" w:cs="Courier New"/>
          </w:rPr>
          <w:delText xml:space="preserve">   see section</w:delText>
        </w:r>
      </w:del>
      <w:ins w:id="219" w:author="BOUCADAIR Mohamed TGI/OLN" w:date="2021-05-05T12:48:00Z">
        <w:r w:rsidR="00B15300">
          <w:rPr>
            <w:rFonts w:ascii="Courier New" w:hAnsi="Courier New" w:cs="Courier New"/>
          </w:rPr>
          <w:t>Refer to</w:t>
        </w:r>
      </w:ins>
      <w:r w:rsidRPr="004A19A4">
        <w:rPr>
          <w:rFonts w:ascii="Courier New" w:hAnsi="Courier New" w:cs="Courier New"/>
        </w:rPr>
        <w:t xml:space="preserve"> Section 4.2 for more details.</w:t>
      </w:r>
    </w:p>
    <w:p w14:paraId="1E93D6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8AA82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specification assumes:</w:t>
      </w:r>
    </w:p>
    <w:p w14:paraId="3064AC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14028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DM serves both the Control Channel and Synchronization Channel</w:t>
      </w:r>
    </w:p>
    <w:p w14:paraId="356A5222" w14:textId="4C9D234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o</w:t>
      </w:r>
      <w:r w:rsidRPr="004A19A4">
        <w:rPr>
          <w:rFonts w:ascii="Courier New" w:hAnsi="Courier New" w:cs="Courier New"/>
        </w:rPr>
        <w:t>n</w:t>
      </w:r>
      <w:proofErr w:type="gramEnd"/>
      <w:r w:rsidRPr="004A19A4">
        <w:rPr>
          <w:rFonts w:ascii="Courier New" w:hAnsi="Courier New" w:cs="Courier New"/>
        </w:rPr>
        <w:t xml:space="preserve"> a single IP address, single port and </w:t>
      </w:r>
      <w:del w:id="220" w:author="BOUCADAIR Mohamed TGI/OLN" w:date="2021-05-05T12:48:00Z">
        <w:r w:rsidRPr="004A19A4" w:rsidDel="00B15300">
          <w:rPr>
            <w:rFonts w:ascii="Courier New" w:hAnsi="Courier New" w:cs="Courier New"/>
          </w:rPr>
          <w:delText xml:space="preserve">with </w:delText>
        </w:r>
      </w:del>
      <w:ins w:id="221" w:author="BOUCADAIR Mohamed TGI/OLN" w:date="2021-05-05T12:48:00Z">
        <w:r w:rsidR="00B15300">
          <w:rPr>
            <w:rFonts w:ascii="Courier New" w:hAnsi="Courier New" w:cs="Courier New"/>
          </w:rPr>
          <w:t>using</w:t>
        </w:r>
        <w:r w:rsidR="00B15300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a single transport</w:t>
      </w:r>
    </w:p>
    <w:p w14:paraId="4ADDC0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protocol</w:t>
      </w:r>
      <w:proofErr w:type="gramEnd"/>
      <w:r w:rsidRPr="004A19A4">
        <w:rPr>
          <w:rFonts w:ascii="Courier New" w:hAnsi="Courier New" w:cs="Courier New"/>
        </w:rPr>
        <w:t>.</w:t>
      </w:r>
    </w:p>
    <w:p w14:paraId="382A6E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D3A6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By</w:t>
      </w:r>
      <w:proofErr w:type="gramEnd"/>
      <w:r w:rsidRPr="004A19A4">
        <w:rPr>
          <w:rFonts w:ascii="Courier New" w:hAnsi="Courier New" w:cs="Courier New"/>
        </w:rPr>
        <w:t xml:space="preserve"> default, the HNA uses a single IP address for both the Control</w:t>
      </w:r>
    </w:p>
    <w:p w14:paraId="289CBB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Synchronization channel.  However, the HNA MAY use distinct IP</w:t>
      </w:r>
    </w:p>
    <w:p w14:paraId="1FE1C6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addresses</w:t>
      </w:r>
      <w:proofErr w:type="gramEnd"/>
      <w:r w:rsidRPr="004A19A4">
        <w:rPr>
          <w:rFonts w:ascii="Courier New" w:hAnsi="Courier New" w:cs="Courier New"/>
        </w:rPr>
        <w:t xml:space="preserve"> for the Control</w:t>
      </w:r>
      <w:r w:rsidRPr="004A19A4">
        <w:rPr>
          <w:rFonts w:ascii="Courier New" w:hAnsi="Courier New" w:cs="Courier New"/>
        </w:rPr>
        <w:t xml:space="preserve"> Channel and the Synchronization Channel</w:t>
      </w:r>
    </w:p>
    <w:p w14:paraId="3383CD21" w14:textId="54FABCE3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- see </w:t>
      </w:r>
      <w:del w:id="222" w:author="BOUCADAIR Mohamed TGI/OLN" w:date="2021-05-05T12:48:00Z">
        <w:r w:rsidRPr="004A19A4" w:rsidDel="00B15300">
          <w:rPr>
            <w:rFonts w:ascii="Courier New" w:hAnsi="Courier New" w:cs="Courier New"/>
          </w:rPr>
          <w:delText xml:space="preserve">section </w:delText>
        </w:r>
      </w:del>
      <w:r w:rsidRPr="004A19A4">
        <w:rPr>
          <w:rFonts w:ascii="Courier New" w:hAnsi="Courier New" w:cs="Courier New"/>
        </w:rPr>
        <w:t xml:space="preserve">Section 5 and </w:t>
      </w:r>
      <w:del w:id="223" w:author="BOUCADAIR Mohamed TGI/OLN" w:date="2021-05-05T12:49:00Z">
        <w:r w:rsidRPr="004A19A4" w:rsidDel="00B15300">
          <w:rPr>
            <w:rFonts w:ascii="Courier New" w:hAnsi="Courier New" w:cs="Courier New"/>
          </w:rPr>
          <w:delText xml:space="preserve">section </w:delText>
        </w:r>
      </w:del>
      <w:r w:rsidRPr="004A19A4">
        <w:rPr>
          <w:rFonts w:ascii="Courier New" w:hAnsi="Courier New" w:cs="Courier New"/>
        </w:rPr>
        <w:t>Section 4.3 for more details.</w:t>
      </w:r>
    </w:p>
    <w:p w14:paraId="626141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2190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Distribution Channel is internal to the DOI and as such is not</w:t>
      </w:r>
    </w:p>
    <w:p w14:paraId="4AA2BB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primary concern of this specification.</w:t>
      </w:r>
    </w:p>
    <w:p w14:paraId="60100B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8B76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B4563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FB7A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95E0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C03A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E87444C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</w:t>
      </w:r>
      <w:r w:rsidRPr="00EB2ED2">
        <w:rPr>
          <w:rFonts w:ascii="Courier New" w:hAnsi="Courier New" w:cs="Courier New"/>
          <w:lang w:val="fr-FR"/>
        </w:rPr>
        <w:t xml:space="preserve">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12]</w:t>
      </w:r>
    </w:p>
    <w:p w14:paraId="0654077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60AFB46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4FA9A3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9DFE6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D990911" w14:textId="322D26C9" w:rsidR="00000000" w:rsidRPr="004A19A4" w:rsidDel="00B15300" w:rsidRDefault="009B7BFC" w:rsidP="00B15300">
      <w:pPr>
        <w:pStyle w:val="Textebrut"/>
        <w:rPr>
          <w:del w:id="224" w:author="BOUCADAIR Mohamed TGI/OLN" w:date="2021-05-05T12:49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4.  Control Channel </w:t>
      </w:r>
      <w:del w:id="225" w:author="BOUCADAIR Mohamed TGI/OLN" w:date="2021-05-05T12:49:00Z">
        <w:r w:rsidRPr="004A19A4" w:rsidDel="00B15300">
          <w:rPr>
            <w:rFonts w:ascii="Courier New" w:hAnsi="Courier New" w:cs="Courier New"/>
          </w:rPr>
          <w:delText>between Homenet Naming Authority (HNA) and</w:delText>
        </w:r>
      </w:del>
    </w:p>
    <w:p w14:paraId="52FDC6F6" w14:textId="0935AA17" w:rsidR="00000000" w:rsidRPr="004A19A4" w:rsidRDefault="009B7BFC" w:rsidP="000A37B0">
      <w:pPr>
        <w:pStyle w:val="Textebrut"/>
        <w:rPr>
          <w:rFonts w:ascii="Courier New" w:hAnsi="Courier New" w:cs="Courier New"/>
        </w:rPr>
      </w:pPr>
      <w:del w:id="226" w:author="BOUCADAIR Mohamed TGI/OLN" w:date="2021-05-05T12:49:00Z">
        <w:r w:rsidRPr="004A19A4" w:rsidDel="00B15300">
          <w:rPr>
            <w:rFonts w:ascii="Courier New" w:hAnsi="Courier New" w:cs="Courier New"/>
          </w:rPr>
          <w:delText xml:space="preserve">    Distribution Master (DM)</w:delText>
        </w:r>
      </w:del>
    </w:p>
    <w:p w14:paraId="6CC6B9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ED610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DM Control Channel is used</w:t>
      </w:r>
      <w:r w:rsidRPr="004A19A4">
        <w:rPr>
          <w:rFonts w:ascii="Courier New" w:hAnsi="Courier New" w:cs="Courier New"/>
        </w:rPr>
        <w:t xml:space="preserve"> by the HNA and the DOI to exchange</w:t>
      </w:r>
    </w:p>
    <w:p w14:paraId="15398E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related to the configuration of the delegation which</w:t>
      </w:r>
    </w:p>
    <w:p w14:paraId="5C1B1557" w14:textId="6ACAE941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includes</w:t>
      </w:r>
      <w:proofErr w:type="gramEnd"/>
      <w:r w:rsidRPr="004A19A4">
        <w:rPr>
          <w:rFonts w:ascii="Courier New" w:hAnsi="Courier New" w:cs="Courier New"/>
        </w:rPr>
        <w:t xml:space="preserve"> information to build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(</w:t>
      </w:r>
      <w:del w:id="227" w:author="BOUCADAIR Mohamed TGI/OLN" w:date="2021-05-05T12:49:00Z">
        <w:r w:rsidRPr="004A19A4" w:rsidDel="00B15300">
          <w:rPr>
            <w:rFonts w:ascii="Courier New" w:hAnsi="Courier New" w:cs="Courier New"/>
          </w:rPr>
          <w:delText>see</w:delText>
        </w:r>
      </w:del>
    </w:p>
    <w:p w14:paraId="160E8798" w14:textId="05634599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4.1), information to build the DNSSEC chain of trust (</w:t>
      </w:r>
      <w:del w:id="228" w:author="BOUCADAIR Mohamed TGI/OLN" w:date="2021-05-05T12:49:00Z">
        <w:r w:rsidRPr="004A19A4" w:rsidDel="00B15300">
          <w:rPr>
            <w:rFonts w:ascii="Courier New" w:hAnsi="Courier New" w:cs="Courier New"/>
          </w:rPr>
          <w:delText>see</w:delText>
        </w:r>
      </w:del>
    </w:p>
    <w:p w14:paraId="467495A7" w14:textId="407DFE7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4.2)</w:t>
      </w:r>
      <w:ins w:id="229" w:author="BOUCADAIR Mohamed TGI/OLN" w:date="2021-05-05T12:49:00Z">
        <w:r w:rsidR="00B15300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and i</w:t>
      </w:r>
      <w:r w:rsidRPr="004A19A4">
        <w:rPr>
          <w:rFonts w:ascii="Courier New" w:hAnsi="Courier New" w:cs="Courier New"/>
        </w:rPr>
        <w:t>nformation to set the Synchronization Channel (</w:t>
      </w:r>
      <w:del w:id="230" w:author="BOUCADAIR Mohamed TGI/OLN" w:date="2021-05-05T12:49:00Z">
        <w:r w:rsidRPr="004A19A4" w:rsidDel="00B15300">
          <w:rPr>
            <w:rFonts w:ascii="Courier New" w:hAnsi="Courier New" w:cs="Courier New"/>
          </w:rPr>
          <w:delText>see</w:delText>
        </w:r>
      </w:del>
    </w:p>
    <w:p w14:paraId="019E13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4.3).</w:t>
      </w:r>
    </w:p>
    <w:p w14:paraId="286A0A5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71BA345" w14:textId="7687599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4.1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</w:t>
      </w:r>
      <w:del w:id="231" w:author="BOUCADAIR Mohamed TGI/OLN" w:date="2021-05-05T12:49:00Z">
        <w:r w:rsidRPr="004A19A4" w:rsidDel="00B15300">
          <w:rPr>
            <w:rFonts w:ascii="Courier New" w:hAnsi="Courier New" w:cs="Courier New"/>
          </w:rPr>
          <w:delText xml:space="preserve">build </w:delText>
        </w:r>
      </w:del>
      <w:ins w:id="232" w:author="BOUCADAIR Mohamed TGI/OLN" w:date="2021-05-05T12:49:00Z">
        <w:r w:rsidR="00B15300">
          <w:rPr>
            <w:rFonts w:ascii="Courier New" w:hAnsi="Courier New" w:cs="Courier New"/>
          </w:rPr>
          <w:t>B</w:t>
        </w:r>
        <w:r w:rsidR="00B15300" w:rsidRPr="004A19A4">
          <w:rPr>
            <w:rFonts w:ascii="Courier New" w:hAnsi="Courier New" w:cs="Courier New"/>
          </w:rPr>
          <w:t xml:space="preserve">uild </w:t>
        </w:r>
      </w:ins>
      <w:r w:rsidRPr="004A19A4">
        <w:rPr>
          <w:rFonts w:ascii="Courier New" w:hAnsi="Courier New" w:cs="Courier New"/>
        </w:rPr>
        <w:t xml:space="preserve">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</w:t>
      </w:r>
    </w:p>
    <w:p w14:paraId="4A5350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355A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When the HNA builds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it must include</w:t>
      </w:r>
    </w:p>
    <w:p w14:paraId="0ECB15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that it retrieves from the DM relating to how the zone i</w:t>
      </w:r>
      <w:r w:rsidRPr="004A19A4">
        <w:rPr>
          <w:rFonts w:ascii="Courier New" w:hAnsi="Courier New" w:cs="Courier New"/>
        </w:rPr>
        <w:t>s</w:t>
      </w:r>
    </w:p>
    <w:p w14:paraId="200F7A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be published.</w:t>
      </w:r>
    </w:p>
    <w:p w14:paraId="0CE294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63B4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information includes at least names and IP addresses of the</w:t>
      </w:r>
    </w:p>
    <w:p w14:paraId="6B00C8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 Authoritative Name Servers.  In term of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information this</w:t>
      </w:r>
    </w:p>
    <w:p w14:paraId="181A75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includes</w:t>
      </w:r>
      <w:proofErr w:type="gramEnd"/>
      <w:r w:rsidRPr="004A19A4">
        <w:rPr>
          <w:rFonts w:ascii="Courier New" w:hAnsi="Courier New" w:cs="Courier New"/>
        </w:rPr>
        <w:t>:</w:t>
      </w:r>
    </w:p>
    <w:p w14:paraId="4A263C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7F26E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MNAME of the SOA,</w:t>
      </w:r>
    </w:p>
    <w:p w14:paraId="6A801A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7F0C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NS and associated A and AAA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of th</w:t>
      </w:r>
      <w:r w:rsidRPr="004A19A4">
        <w:rPr>
          <w:rFonts w:ascii="Courier New" w:hAnsi="Courier New" w:cs="Courier New"/>
        </w:rPr>
        <w:t>e name servers.</w:t>
      </w:r>
    </w:p>
    <w:p w14:paraId="57FFA6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AADA6D" w14:textId="3D8BB2FE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del w:id="233" w:author="BOUCADAIR Mohamed TGI/OLN" w:date="2021-05-05T12:50:00Z">
        <w:r w:rsidRPr="004A19A4" w:rsidDel="00B15300">
          <w:rPr>
            <w:rFonts w:ascii="Courier New" w:hAnsi="Courier New" w:cs="Courier New"/>
          </w:rPr>
          <w:delText>Optionally t</w:delText>
        </w:r>
      </w:del>
      <w:ins w:id="234" w:author="BOUCADAIR Mohamed TGI/OLN" w:date="2021-05-05T12:50:00Z">
        <w:r w:rsidR="00B15300">
          <w:rPr>
            <w:rFonts w:ascii="Courier New" w:hAnsi="Courier New" w:cs="Courier New"/>
          </w:rPr>
          <w:t>T</w:t>
        </w:r>
      </w:ins>
      <w:r w:rsidRPr="004A19A4">
        <w:rPr>
          <w:rFonts w:ascii="Courier New" w:hAnsi="Courier New" w:cs="Courier New"/>
        </w:rPr>
        <w:t>he DOI MAY also provide operational parameters such as</w:t>
      </w:r>
    </w:p>
    <w:p w14:paraId="068A40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other</w:t>
      </w:r>
      <w:proofErr w:type="gramEnd"/>
      <w:r w:rsidRPr="004A19A4">
        <w:rPr>
          <w:rFonts w:ascii="Courier New" w:hAnsi="Courier New" w:cs="Courier New"/>
        </w:rPr>
        <w:t xml:space="preserve"> fields of SOA (SERIAL, RNAME, REFRESH, RETRY, EXPIRE and</w:t>
      </w:r>
    </w:p>
    <w:p w14:paraId="00D250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MINIMUM).  As the information is necessary for the HNA to proceed and</w:t>
      </w:r>
    </w:p>
    <w:p w14:paraId="1F67EA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information is associat</w:t>
      </w:r>
      <w:r w:rsidRPr="004A19A4">
        <w:rPr>
          <w:rFonts w:ascii="Courier New" w:hAnsi="Courier New" w:cs="Courier New"/>
        </w:rPr>
        <w:t>ed to the DOI, this information exchange</w:t>
      </w:r>
    </w:p>
    <w:p w14:paraId="708E29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mandatory.</w:t>
      </w:r>
    </w:p>
    <w:p w14:paraId="18CE1D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650214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4.2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build the DNSSEC chain of trust</w:t>
      </w:r>
    </w:p>
    <w:p w14:paraId="3B1A95F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F6E1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SHOULD provide the hash of the KSK (DS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>), so the that</w:t>
      </w:r>
    </w:p>
    <w:p w14:paraId="6B3764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DOI provides this value to the parent zone.  A </w:t>
      </w:r>
      <w:commentRangeStart w:id="235"/>
      <w:r w:rsidRPr="004A19A4">
        <w:rPr>
          <w:rFonts w:ascii="Courier New" w:hAnsi="Courier New" w:cs="Courier New"/>
        </w:rPr>
        <w:t xml:space="preserve">common deployment </w:t>
      </w:r>
      <w:commentRangeEnd w:id="235"/>
      <w:r w:rsidR="00B15300">
        <w:rPr>
          <w:rStyle w:val="Marquedecommentaire"/>
          <w:rFonts w:asciiTheme="minorHAnsi" w:hAnsiTheme="minorHAnsi"/>
        </w:rPr>
        <w:commentReference w:id="235"/>
      </w:r>
      <w:r w:rsidRPr="004A19A4">
        <w:rPr>
          <w:rFonts w:ascii="Courier New" w:hAnsi="Courier New" w:cs="Courier New"/>
        </w:rPr>
        <w:t>use</w:t>
      </w:r>
    </w:p>
    <w:p w14:paraId="471DBF6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</w:t>
      </w:r>
      <w:proofErr w:type="gramStart"/>
      <w:r w:rsidRPr="004A19A4">
        <w:rPr>
          <w:rFonts w:ascii="Courier New" w:hAnsi="Courier New" w:cs="Courier New"/>
        </w:rPr>
        <w:t>case</w:t>
      </w:r>
      <w:proofErr w:type="gramEnd"/>
      <w:r w:rsidRPr="004A19A4">
        <w:rPr>
          <w:rFonts w:ascii="Courier New" w:hAnsi="Courier New" w:cs="Courier New"/>
        </w:rPr>
        <w:t xml:space="preserve"> is that the DOI is the registrar of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5B4581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Domain, and as such, its relationship with the registry of the parent</w:t>
      </w:r>
    </w:p>
    <w:p w14:paraId="147A82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</w:t>
      </w:r>
      <w:proofErr w:type="gramEnd"/>
      <w:r w:rsidRPr="004A19A4">
        <w:rPr>
          <w:rFonts w:ascii="Courier New" w:hAnsi="Courier New" w:cs="Courier New"/>
        </w:rPr>
        <w:t xml:space="preserve"> enables it to update the parent zone.  When such relation</w:t>
      </w:r>
    </w:p>
    <w:p w14:paraId="3ADE13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exists</w:t>
      </w:r>
      <w:proofErr w:type="gramEnd"/>
      <w:r w:rsidRPr="004A19A4">
        <w:rPr>
          <w:rFonts w:ascii="Courier New" w:hAnsi="Courier New" w:cs="Courier New"/>
        </w:rPr>
        <w:t>, the HNA should be able to request the DO</w:t>
      </w:r>
      <w:r w:rsidRPr="004A19A4">
        <w:rPr>
          <w:rFonts w:ascii="Courier New" w:hAnsi="Courier New" w:cs="Courier New"/>
        </w:rPr>
        <w:t>I to update the DS</w:t>
      </w:r>
    </w:p>
    <w:p w14:paraId="74B089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in the parent zone.  A direct update is especially necessary to</w:t>
      </w:r>
    </w:p>
    <w:p w14:paraId="338A6D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initialize</w:t>
      </w:r>
      <w:proofErr w:type="gramEnd"/>
      <w:r w:rsidRPr="004A19A4">
        <w:rPr>
          <w:rFonts w:ascii="Courier New" w:hAnsi="Courier New" w:cs="Courier New"/>
        </w:rPr>
        <w:t xml:space="preserve"> the chain of trust.</w:t>
      </w:r>
    </w:p>
    <w:p w14:paraId="608EAA4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2791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Though the HNA may also later directly update the values of the DS</w:t>
      </w:r>
    </w:p>
    <w:p w14:paraId="7506CE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via</w:t>
      </w:r>
      <w:proofErr w:type="gramEnd"/>
      <w:r w:rsidRPr="004A19A4">
        <w:rPr>
          <w:rFonts w:ascii="Courier New" w:hAnsi="Courier New" w:cs="Courier New"/>
        </w:rPr>
        <w:t xml:space="preserve"> the Control Channel, it is RECOMMENDED to use other </w:t>
      </w:r>
      <w:r w:rsidRPr="004A19A4">
        <w:rPr>
          <w:rFonts w:ascii="Courier New" w:hAnsi="Courier New" w:cs="Courier New"/>
        </w:rPr>
        <w:t>mechanisms</w:t>
      </w:r>
    </w:p>
    <w:p w14:paraId="2120379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such</w:t>
      </w:r>
      <w:proofErr w:type="gramEnd"/>
      <w:r w:rsidRPr="004A19A4">
        <w:rPr>
          <w:rFonts w:ascii="Courier New" w:hAnsi="Courier New" w:cs="Courier New"/>
        </w:rPr>
        <w:t xml:space="preserve"> as CDS and CDNSKEY [RFC7344] for transparent updates during key</w:t>
      </w:r>
    </w:p>
    <w:p w14:paraId="6C00778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roll</w:t>
      </w:r>
      <w:proofErr w:type="gramEnd"/>
      <w:r w:rsidRPr="004A19A4">
        <w:rPr>
          <w:rFonts w:ascii="Courier New" w:hAnsi="Courier New" w:cs="Courier New"/>
        </w:rPr>
        <w:t xml:space="preserve"> overs.</w:t>
      </w:r>
    </w:p>
    <w:p w14:paraId="68F6B6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BB152A7" w14:textId="66D00F9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As some </w:t>
      </w:r>
      <w:del w:id="236" w:author="BOUCADAIR Mohamed TGI/OLN" w:date="2021-05-05T12:51:00Z">
        <w:r w:rsidRPr="004A19A4" w:rsidDel="00B15300">
          <w:rPr>
            <w:rFonts w:ascii="Courier New" w:hAnsi="Courier New" w:cs="Courier New"/>
          </w:rPr>
          <w:delText xml:space="preserve">deployment </w:delText>
        </w:r>
      </w:del>
      <w:ins w:id="237" w:author="BOUCADAIR Mohamed TGI/OLN" w:date="2021-05-05T12:51:00Z">
        <w:r w:rsidR="00B15300">
          <w:rPr>
            <w:rFonts w:ascii="Courier New" w:hAnsi="Courier New" w:cs="Courier New"/>
          </w:rPr>
          <w:t>deployments</w:t>
        </w:r>
        <w:r w:rsidR="00B15300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may not provide a DOI that will be able to update</w:t>
      </w:r>
    </w:p>
    <w:p w14:paraId="3CBCA8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DS in the parent zone, this information exchange is OPTIONAL.</w:t>
      </w:r>
    </w:p>
    <w:p w14:paraId="2C8733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9C2C08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F61C9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7A0DA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>Migault, et a</w:t>
      </w:r>
      <w:r w:rsidRPr="00EB2ED2">
        <w:rPr>
          <w:rFonts w:ascii="Courier New" w:hAnsi="Courier New" w:cs="Courier New"/>
          <w:lang w:val="fr-FR"/>
        </w:rPr>
        <w:t xml:space="preserve">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13]</w:t>
      </w:r>
    </w:p>
    <w:p w14:paraId="366AA772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34A689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7402FD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1C810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33B6A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By accepting the DS RR, the DM commits in taking care of advertising</w:t>
      </w:r>
    </w:p>
    <w:p w14:paraId="7975E6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DS to the parent zone.  Upon refusal, th</w:t>
      </w:r>
      <w:r w:rsidRPr="004A19A4">
        <w:rPr>
          <w:rFonts w:ascii="Courier New" w:hAnsi="Courier New" w:cs="Courier New"/>
        </w:rPr>
        <w:t>e DM clearly indicates it</w:t>
      </w:r>
    </w:p>
    <w:p w14:paraId="3B20167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does</w:t>
      </w:r>
      <w:proofErr w:type="gramEnd"/>
      <w:r w:rsidRPr="004A19A4">
        <w:rPr>
          <w:rFonts w:ascii="Courier New" w:hAnsi="Courier New" w:cs="Courier New"/>
        </w:rPr>
        <w:t xml:space="preserve"> not have the capacity to proceed to the update.</w:t>
      </w:r>
    </w:p>
    <w:p w14:paraId="590A27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59084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4.3</w:t>
      </w:r>
      <w:proofErr w:type="gramStart"/>
      <w:r w:rsidRPr="004A19A4">
        <w:rPr>
          <w:rFonts w:ascii="Courier New" w:hAnsi="Courier New" w:cs="Courier New"/>
        </w:rPr>
        <w:t>.  Information</w:t>
      </w:r>
      <w:proofErr w:type="gramEnd"/>
      <w:r w:rsidRPr="004A19A4">
        <w:rPr>
          <w:rFonts w:ascii="Courier New" w:hAnsi="Courier New" w:cs="Courier New"/>
        </w:rPr>
        <w:t xml:space="preserve"> to set the Synchronization Channel</w:t>
      </w:r>
    </w:p>
    <w:p w14:paraId="442BF9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0722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works as a primary authoritative DNS server, while the DM</w:t>
      </w:r>
    </w:p>
    <w:p w14:paraId="3AD22F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works</w:t>
      </w:r>
      <w:proofErr w:type="gramEnd"/>
      <w:r w:rsidRPr="004A19A4">
        <w:rPr>
          <w:rFonts w:ascii="Courier New" w:hAnsi="Courier New" w:cs="Courier New"/>
        </w:rPr>
        <w:t xml:space="preserve"> like a secondary.  As a result, the HNA M</w:t>
      </w:r>
      <w:r w:rsidRPr="004A19A4">
        <w:rPr>
          <w:rFonts w:ascii="Courier New" w:hAnsi="Courier New" w:cs="Courier New"/>
        </w:rPr>
        <w:t>UST provide the IP</w:t>
      </w:r>
    </w:p>
    <w:p w14:paraId="2C6B09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</w:t>
      </w:r>
      <w:proofErr w:type="gramEnd"/>
      <w:r w:rsidRPr="004A19A4">
        <w:rPr>
          <w:rFonts w:ascii="Courier New" w:hAnsi="Courier New" w:cs="Courier New"/>
        </w:rPr>
        <w:t xml:space="preserve"> the DM is using to reach the HNA.  The synchronization</w:t>
      </w:r>
    </w:p>
    <w:p w14:paraId="215E4B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Channel will be set between that IP address and the IP address of the</w:t>
      </w:r>
    </w:p>
    <w:p w14:paraId="397D5C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DM.  By default, the IP address used by the HNA in the Control</w:t>
      </w:r>
    </w:p>
    <w:p w14:paraId="1955DC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Channel is considered by the </w:t>
      </w:r>
      <w:r w:rsidRPr="004A19A4">
        <w:rPr>
          <w:rFonts w:ascii="Courier New" w:hAnsi="Courier New" w:cs="Courier New"/>
        </w:rPr>
        <w:t>DM and the specification of the IP by</w:t>
      </w:r>
    </w:p>
    <w:p w14:paraId="0E01BD8A" w14:textId="56F3B886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is only OPTIONAL.  The transport channel (including port</w:t>
      </w:r>
      <w:ins w:id="238" w:author="BOUCADAIR Mohamed TGI/OLN" w:date="2021-05-05T12:51:00Z">
        <w:r w:rsidR="00B15300">
          <w:rPr>
            <w:rFonts w:ascii="Courier New" w:hAnsi="Courier New" w:cs="Courier New"/>
          </w:rPr>
          <w:t xml:space="preserve"> number</w:t>
        </w:r>
      </w:ins>
      <w:r w:rsidRPr="004A19A4">
        <w:rPr>
          <w:rFonts w:ascii="Courier New" w:hAnsi="Courier New" w:cs="Courier New"/>
        </w:rPr>
        <w:t>) is</w:t>
      </w:r>
    </w:p>
    <w:p w14:paraId="73D115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same as the one used between the HNA and the DM for the Control</w:t>
      </w:r>
    </w:p>
    <w:p w14:paraId="372622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Channel.</w:t>
      </w:r>
    </w:p>
    <w:p w14:paraId="4CF7600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2B5D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4.4</w:t>
      </w:r>
      <w:proofErr w:type="gramStart"/>
      <w:r w:rsidRPr="004A19A4">
        <w:rPr>
          <w:rFonts w:ascii="Courier New" w:hAnsi="Courier New" w:cs="Courier New"/>
        </w:rPr>
        <w:t>.  Deleting</w:t>
      </w:r>
      <w:proofErr w:type="gramEnd"/>
      <w:r w:rsidRPr="004A19A4">
        <w:rPr>
          <w:rFonts w:ascii="Courier New" w:hAnsi="Courier New" w:cs="Courier New"/>
        </w:rPr>
        <w:t xml:space="preserve"> the delegation</w:t>
      </w:r>
    </w:p>
    <w:p w14:paraId="1F9FC4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5481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purpose of the previous </w:t>
      </w:r>
      <w:r w:rsidRPr="004A19A4">
        <w:rPr>
          <w:rFonts w:ascii="Courier New" w:hAnsi="Courier New" w:cs="Courier New"/>
        </w:rPr>
        <w:t>sections were to exchange information in</w:t>
      </w:r>
    </w:p>
    <w:p w14:paraId="77F67E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order</w:t>
      </w:r>
      <w:proofErr w:type="gramEnd"/>
      <w:r w:rsidRPr="004A19A4">
        <w:rPr>
          <w:rFonts w:ascii="Courier New" w:hAnsi="Courier New" w:cs="Courier New"/>
        </w:rPr>
        <w:t xml:space="preserve"> to set a delegation.  The HNA </w:t>
      </w:r>
      <w:r w:rsidRPr="004A19A4">
        <w:rPr>
          <w:rFonts w:ascii="Courier New" w:hAnsi="Courier New" w:cs="Courier New"/>
        </w:rPr>
        <w:t xml:space="preserve">MUST </w:t>
      </w:r>
      <w:r w:rsidRPr="004A19A4">
        <w:rPr>
          <w:rFonts w:ascii="Courier New" w:hAnsi="Courier New" w:cs="Courier New"/>
        </w:rPr>
        <w:t>also be able to delete a</w:t>
      </w:r>
    </w:p>
    <w:p w14:paraId="4664B1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delegation</w:t>
      </w:r>
      <w:proofErr w:type="gramEnd"/>
      <w:r w:rsidRPr="004A19A4">
        <w:rPr>
          <w:rFonts w:ascii="Courier New" w:hAnsi="Courier New" w:cs="Courier New"/>
        </w:rPr>
        <w:t xml:space="preserve"> with a specific DM.  Upon an instruction of deleting the</w:t>
      </w:r>
    </w:p>
    <w:p w14:paraId="1FF162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delegation</w:t>
      </w:r>
      <w:proofErr w:type="gramEnd"/>
      <w:r w:rsidRPr="004A19A4">
        <w:rPr>
          <w:rFonts w:ascii="Courier New" w:hAnsi="Courier New" w:cs="Courier New"/>
        </w:rPr>
        <w:t xml:space="preserve">, the DM MUST stop serving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0A562E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4478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4.5</w:t>
      </w:r>
      <w:proofErr w:type="gramStart"/>
      <w:r w:rsidRPr="004A19A4">
        <w:rPr>
          <w:rFonts w:ascii="Courier New" w:hAnsi="Courier New" w:cs="Courier New"/>
        </w:rPr>
        <w:t>.  Mes</w:t>
      </w:r>
      <w:r w:rsidRPr="004A19A4">
        <w:rPr>
          <w:rFonts w:ascii="Courier New" w:hAnsi="Courier New" w:cs="Courier New"/>
        </w:rPr>
        <w:t>sages</w:t>
      </w:r>
      <w:proofErr w:type="gramEnd"/>
      <w:r w:rsidRPr="004A19A4">
        <w:rPr>
          <w:rFonts w:ascii="Courier New" w:hAnsi="Courier New" w:cs="Courier New"/>
        </w:rPr>
        <w:t xml:space="preserve"> Exchange Description</w:t>
      </w:r>
    </w:p>
    <w:p w14:paraId="08C6A6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EED950" w14:textId="20FAA932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There are multiple ways </w:t>
      </w:r>
      <w:del w:id="239" w:author="BOUCADAIR Mohamed TGI/OLN" w:date="2021-05-05T12:52:00Z">
        <w:r w:rsidRPr="004A19A4" w:rsidDel="00EF08BA">
          <w:rPr>
            <w:rFonts w:ascii="Courier New" w:hAnsi="Courier New" w:cs="Courier New"/>
          </w:rPr>
          <w:delText xml:space="preserve">these </w:delText>
        </w:r>
      </w:del>
      <w:ins w:id="240" w:author="BOUCADAIR Mohamed TGI/OLN" w:date="2021-05-05T12:52:00Z">
        <w:r w:rsidR="00EF08BA">
          <w:rPr>
            <w:rFonts w:ascii="Courier New" w:hAnsi="Courier New" w:cs="Courier New"/>
          </w:rPr>
          <w:t>this</w:t>
        </w:r>
        <w:r w:rsidR="00EF08BA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information could be exchanged between</w:t>
      </w:r>
    </w:p>
    <w:p w14:paraId="3113B7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and the DM.  This specification defines a mechanism that re-</w:t>
      </w:r>
    </w:p>
    <w:p w14:paraId="5C689B0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use</w:t>
      </w:r>
      <w:proofErr w:type="gramEnd"/>
      <w:r w:rsidRPr="004A19A4">
        <w:rPr>
          <w:rFonts w:ascii="Courier New" w:hAnsi="Courier New" w:cs="Courier New"/>
        </w:rPr>
        <w:t xml:space="preserve"> the DNS exchanges format.  The intention is to reuse standard</w:t>
      </w:r>
    </w:p>
    <w:p w14:paraId="341185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libraries</w:t>
      </w:r>
      <w:proofErr w:type="gramEnd"/>
      <w:r w:rsidRPr="004A19A4">
        <w:rPr>
          <w:rFonts w:ascii="Courier New" w:hAnsi="Courier New" w:cs="Courier New"/>
        </w:rPr>
        <w:t xml:space="preserve"> es</w:t>
      </w:r>
      <w:r w:rsidRPr="004A19A4">
        <w:rPr>
          <w:rFonts w:ascii="Courier New" w:hAnsi="Courier New" w:cs="Courier New"/>
        </w:rPr>
        <w:t>pecially to check the format of the exchanged fields as</w:t>
      </w:r>
    </w:p>
    <w:p w14:paraId="1F445D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well</w:t>
      </w:r>
      <w:proofErr w:type="gramEnd"/>
      <w:r w:rsidRPr="004A19A4">
        <w:rPr>
          <w:rFonts w:ascii="Courier New" w:hAnsi="Courier New" w:cs="Courier New"/>
        </w:rPr>
        <w:t xml:space="preserve"> as to minimize the additional libraries needed for the HNA.  The</w:t>
      </w:r>
    </w:p>
    <w:p w14:paraId="1CCCA0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re-use</w:t>
      </w:r>
      <w:proofErr w:type="gramEnd"/>
      <w:r w:rsidRPr="004A19A4">
        <w:rPr>
          <w:rFonts w:ascii="Courier New" w:hAnsi="Courier New" w:cs="Courier New"/>
        </w:rPr>
        <w:t xml:space="preserve"> of DNS exchanges achieves these goals.  Note that while</w:t>
      </w:r>
    </w:p>
    <w:p w14:paraId="712334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is provided using DNS exchanges, the exchanged</w:t>
      </w:r>
    </w:p>
    <w:p w14:paraId="6EAAD9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is not expected to be set in any zone file, instead this</w:t>
      </w:r>
    </w:p>
    <w:p w14:paraId="2B588F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is expected to be processed </w:t>
      </w:r>
      <w:commentRangeStart w:id="241"/>
      <w:r w:rsidRPr="004A19A4">
        <w:rPr>
          <w:rFonts w:ascii="Courier New" w:hAnsi="Courier New" w:cs="Courier New"/>
        </w:rPr>
        <w:t>appropriately</w:t>
      </w:r>
      <w:commentRangeEnd w:id="241"/>
      <w:r w:rsidR="00EF08BA">
        <w:rPr>
          <w:rStyle w:val="Marquedecommentaire"/>
          <w:rFonts w:asciiTheme="minorHAnsi" w:hAnsiTheme="minorHAnsi"/>
        </w:rPr>
        <w:commentReference w:id="241"/>
      </w:r>
      <w:r w:rsidRPr="004A19A4">
        <w:rPr>
          <w:rFonts w:ascii="Courier New" w:hAnsi="Courier New" w:cs="Courier New"/>
        </w:rPr>
        <w:t>.</w:t>
      </w:r>
    </w:p>
    <w:p w14:paraId="7F8F54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9FE8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Control Channel is not expected to be a long term session.  After</w:t>
      </w:r>
    </w:p>
    <w:p w14:paraId="6998FB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</w:t>
      </w:r>
      <w:proofErr w:type="gramEnd"/>
      <w:r w:rsidRPr="004A19A4">
        <w:rPr>
          <w:rFonts w:ascii="Courier New" w:hAnsi="Courier New" w:cs="Courier New"/>
        </w:rPr>
        <w:t xml:space="preserve"> </w:t>
      </w:r>
      <w:commentRangeStart w:id="242"/>
      <w:r w:rsidRPr="004A19A4">
        <w:rPr>
          <w:rFonts w:ascii="Courier New" w:hAnsi="Courier New" w:cs="Courier New"/>
        </w:rPr>
        <w:t xml:space="preserve">predefined timer </w:t>
      </w:r>
      <w:commentRangeEnd w:id="242"/>
      <w:r w:rsidR="00EF08BA">
        <w:rPr>
          <w:rStyle w:val="Marquedecommentaire"/>
          <w:rFonts w:asciiTheme="minorHAnsi" w:hAnsiTheme="minorHAnsi"/>
        </w:rPr>
        <w:commentReference w:id="242"/>
      </w:r>
      <w:r w:rsidRPr="004A19A4">
        <w:rPr>
          <w:rFonts w:ascii="Courier New" w:hAnsi="Courier New" w:cs="Courier New"/>
        </w:rPr>
        <w:t xml:space="preserve">the Control Channel is </w:t>
      </w:r>
      <w:commentRangeStart w:id="243"/>
      <w:r w:rsidRPr="004A19A4">
        <w:rPr>
          <w:rFonts w:ascii="Courier New" w:hAnsi="Courier New" w:cs="Courier New"/>
        </w:rPr>
        <w:t>expect</w:t>
      </w:r>
      <w:r w:rsidRPr="004A19A4">
        <w:rPr>
          <w:rFonts w:ascii="Courier New" w:hAnsi="Courier New" w:cs="Courier New"/>
        </w:rPr>
        <w:t>ed to be terminated</w:t>
      </w:r>
      <w:commentRangeEnd w:id="243"/>
      <w:r w:rsidR="00EF08BA">
        <w:rPr>
          <w:rStyle w:val="Marquedecommentaire"/>
          <w:rFonts w:asciiTheme="minorHAnsi" w:hAnsiTheme="minorHAnsi"/>
        </w:rPr>
        <w:commentReference w:id="243"/>
      </w:r>
      <w:r w:rsidRPr="004A19A4">
        <w:rPr>
          <w:rFonts w:ascii="Courier New" w:hAnsi="Courier New" w:cs="Courier New"/>
        </w:rPr>
        <w:t>.</w:t>
      </w:r>
    </w:p>
    <w:p w14:paraId="2CF72797" w14:textId="2B5A3BC0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Control Channel MAY </w:t>
      </w:r>
      <w:del w:id="244" w:author="BOUCADAIR Mohamed TGI/OLN" w:date="2021-05-05T12:52:00Z">
        <w:r w:rsidRPr="004A19A4" w:rsidDel="00EF08BA">
          <w:rPr>
            <w:rFonts w:ascii="Courier New" w:hAnsi="Courier New" w:cs="Courier New"/>
          </w:rPr>
          <w:delText xml:space="preserve">Be </w:delText>
        </w:r>
      </w:del>
      <w:ins w:id="245" w:author="BOUCADAIR Mohamed TGI/OLN" w:date="2021-05-05T12:52:00Z">
        <w:r w:rsidR="00EF08BA">
          <w:rPr>
            <w:rFonts w:ascii="Courier New" w:hAnsi="Courier New" w:cs="Courier New"/>
          </w:rPr>
          <w:t>be</w:t>
        </w:r>
        <w:r w:rsidR="00EF08BA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re-opened at any time later.</w:t>
      </w:r>
    </w:p>
    <w:p w14:paraId="20B69D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8CEBD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provisioning process SHOULD provide a method of securing the</w:t>
      </w:r>
    </w:p>
    <w:p w14:paraId="4E3737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Control Channel, so that the content of messages can be</w:t>
      </w:r>
    </w:p>
    <w:p w14:paraId="374E52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authenticated</w:t>
      </w:r>
      <w:proofErr w:type="gramEnd"/>
      <w:r w:rsidRPr="004A19A4">
        <w:rPr>
          <w:rFonts w:ascii="Courier New" w:hAnsi="Courier New" w:cs="Courier New"/>
        </w:rPr>
        <w:t>.  This authentication MAY be ba</w:t>
      </w:r>
      <w:r w:rsidRPr="004A19A4">
        <w:rPr>
          <w:rFonts w:ascii="Courier New" w:hAnsi="Courier New" w:cs="Courier New"/>
        </w:rPr>
        <w:t>sed on certificates for</w:t>
      </w:r>
    </w:p>
    <w:p w14:paraId="52C305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both</w:t>
      </w:r>
      <w:proofErr w:type="gramEnd"/>
      <w:r w:rsidRPr="004A19A4">
        <w:rPr>
          <w:rFonts w:ascii="Courier New" w:hAnsi="Courier New" w:cs="Courier New"/>
        </w:rPr>
        <w:t xml:space="preserve"> the DM and each HNA.  The DM may also create the initial</w:t>
      </w:r>
    </w:p>
    <w:p w14:paraId="1EC65E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configuration</w:t>
      </w:r>
      <w:proofErr w:type="gramEnd"/>
      <w:r w:rsidRPr="004A19A4">
        <w:rPr>
          <w:rFonts w:ascii="Courier New" w:hAnsi="Courier New" w:cs="Courier New"/>
        </w:rPr>
        <w:t xml:space="preserve"> for the delegation zone in the parent zone during the</w:t>
      </w:r>
    </w:p>
    <w:p w14:paraId="3B2C46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provisioning</w:t>
      </w:r>
      <w:proofErr w:type="gramEnd"/>
      <w:r w:rsidRPr="004A19A4">
        <w:rPr>
          <w:rFonts w:ascii="Courier New" w:hAnsi="Courier New" w:cs="Courier New"/>
        </w:rPr>
        <w:t xml:space="preserve"> process.</w:t>
      </w:r>
    </w:p>
    <w:p w14:paraId="2C9019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F2202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D242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425C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D7B0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98ED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1E739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</w:t>
      </w:r>
      <w:r w:rsidRPr="004A19A4">
        <w:rPr>
          <w:rFonts w:ascii="Courier New" w:hAnsi="Courier New" w:cs="Courier New"/>
        </w:rPr>
        <w:t>age 14]</w:t>
      </w:r>
    </w:p>
    <w:p w14:paraId="5E8A12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71FC27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7178EF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8314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AA723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4.5.1</w:t>
      </w:r>
      <w:proofErr w:type="gramStart"/>
      <w:r w:rsidRPr="004A19A4">
        <w:rPr>
          <w:rFonts w:ascii="Courier New" w:hAnsi="Courier New" w:cs="Courier New"/>
        </w:rPr>
        <w:t>.  Retrieving</w:t>
      </w:r>
      <w:proofErr w:type="gramEnd"/>
      <w:r w:rsidRPr="004A19A4">
        <w:rPr>
          <w:rFonts w:ascii="Courier New" w:hAnsi="Courier New" w:cs="Courier New"/>
        </w:rPr>
        <w:t xml:space="preserve"> information 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4909E1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B1FE32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information provided by the DM to the HNA is retrieved by the HNA</w:t>
      </w:r>
    </w:p>
    <w:p w14:paraId="315B0B37" w14:textId="18B7ACD3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an AXFR exchange</w:t>
      </w:r>
      <w:ins w:id="246" w:author="BOUCADAIR Mohamed TGI/OLN" w:date="2021-05-05T13:52:00Z">
        <w:r w:rsidR="00F04E54">
          <w:rPr>
            <w:rFonts w:ascii="Courier New" w:hAnsi="Courier New" w:cs="Courier New"/>
          </w:rPr>
          <w:t xml:space="preserve"> </w:t>
        </w:r>
        <w:r w:rsidR="00F04E54" w:rsidRPr="004A19A4">
          <w:rPr>
            <w:rFonts w:ascii="Courier New" w:hAnsi="Courier New" w:cs="Courier New"/>
          </w:rPr>
          <w:t>[RFC1034]</w:t>
        </w:r>
      </w:ins>
      <w:r w:rsidRPr="004A19A4">
        <w:rPr>
          <w:rFonts w:ascii="Courier New" w:hAnsi="Courier New" w:cs="Courier New"/>
        </w:rPr>
        <w:t xml:space="preserve">.  </w:t>
      </w:r>
      <w:del w:id="247" w:author="BOUCADAIR Mohamed TGI/OLN" w:date="2021-05-05T13:53:00Z">
        <w:r w:rsidRPr="004A19A4" w:rsidDel="00F04E54">
          <w:rPr>
            <w:rFonts w:ascii="Courier New" w:hAnsi="Courier New" w:cs="Courier New"/>
          </w:rPr>
          <w:delText xml:space="preserve">The </w:delText>
        </w:r>
      </w:del>
      <w:r w:rsidRPr="004A19A4">
        <w:rPr>
          <w:rFonts w:ascii="Courier New" w:hAnsi="Courier New" w:cs="Courier New"/>
        </w:rPr>
        <w:t xml:space="preserve">AXFR </w:t>
      </w:r>
      <w:del w:id="248" w:author="BOUCADAIR Mohamed TGI/OLN" w:date="2021-05-05T13:52:00Z">
        <w:r w:rsidRPr="004A19A4" w:rsidDel="00F04E54">
          <w:rPr>
            <w:rFonts w:ascii="Courier New" w:hAnsi="Courier New" w:cs="Courier New"/>
          </w:rPr>
          <w:delText>m</w:delText>
        </w:r>
        <w:r w:rsidRPr="004A19A4" w:rsidDel="00F04E54">
          <w:rPr>
            <w:rFonts w:ascii="Courier New" w:hAnsi="Courier New" w:cs="Courier New"/>
          </w:rPr>
          <w:delText xml:space="preserve">essage </w:delText>
        </w:r>
      </w:del>
      <w:r w:rsidRPr="004A19A4">
        <w:rPr>
          <w:rFonts w:ascii="Courier New" w:hAnsi="Courier New" w:cs="Courier New"/>
        </w:rPr>
        <w:t>enables the response to</w:t>
      </w:r>
    </w:p>
    <w:p w14:paraId="0CCA1C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contain</w:t>
      </w:r>
      <w:proofErr w:type="gramEnd"/>
      <w:r w:rsidRPr="004A19A4">
        <w:rPr>
          <w:rFonts w:ascii="Courier New" w:hAnsi="Courier New" w:cs="Courier New"/>
        </w:rPr>
        <w:t xml:space="preserve"> any type of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>.  The response might be extended in the</w:t>
      </w:r>
    </w:p>
    <w:p w14:paraId="40C5FD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future</w:t>
      </w:r>
      <w:proofErr w:type="gramEnd"/>
      <w:r w:rsidRPr="004A19A4">
        <w:rPr>
          <w:rFonts w:ascii="Courier New" w:hAnsi="Courier New" w:cs="Courier New"/>
        </w:rPr>
        <w:t xml:space="preserve"> if additional information will be needed.  Alternatively, the</w:t>
      </w:r>
    </w:p>
    <w:p w14:paraId="06956C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provided by the HNA to the DM is pushed by the HNA via a</w:t>
      </w:r>
    </w:p>
    <w:p w14:paraId="2D7B6E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r w:rsidRPr="00EF08BA">
        <w:rPr>
          <w:rFonts w:ascii="Courier New" w:hAnsi="Courier New" w:cs="Courier New"/>
          <w:highlight w:val="yellow"/>
          <w:rPrChange w:id="249" w:author="BOUCADAIR Mohamed TGI/OLN" w:date="2021-05-05T12:54:00Z">
            <w:rPr>
              <w:rFonts w:ascii="Courier New" w:hAnsi="Courier New" w:cs="Courier New"/>
            </w:rPr>
          </w:rPrChange>
        </w:rPr>
        <w:t>DNS upda</w:t>
      </w:r>
      <w:r w:rsidRPr="00EF08BA">
        <w:rPr>
          <w:rFonts w:ascii="Courier New" w:hAnsi="Courier New" w:cs="Courier New"/>
          <w:highlight w:val="yellow"/>
          <w:rPrChange w:id="250" w:author="BOUCADAIR Mohamed TGI/OLN" w:date="2021-05-05T12:54:00Z">
            <w:rPr>
              <w:rFonts w:ascii="Courier New" w:hAnsi="Courier New" w:cs="Courier New"/>
            </w:rPr>
          </w:rPrChange>
        </w:rPr>
        <w:t>te exchange</w:t>
      </w:r>
      <w:r w:rsidRPr="004A19A4">
        <w:rPr>
          <w:rFonts w:ascii="Courier New" w:hAnsi="Courier New" w:cs="Courier New"/>
        </w:rPr>
        <w:t xml:space="preserve"> [RFC2136].</w:t>
      </w:r>
    </w:p>
    <w:p w14:paraId="73446A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2B2BBC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To retrieve the necessary information to build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3DD96F6B" w14:textId="4410F280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Zone, the HNA MUST send </w:t>
      </w:r>
      <w:del w:id="251" w:author="BOUCADAIR Mohamed TGI/OLN" w:date="2021-05-05T12:54:00Z">
        <w:r w:rsidRPr="004A19A4" w:rsidDel="00EF08BA">
          <w:rPr>
            <w:rFonts w:ascii="Courier New" w:hAnsi="Courier New" w:cs="Courier New"/>
          </w:rPr>
          <w:delText xml:space="preserve">an </w:delText>
        </w:r>
      </w:del>
      <w:ins w:id="252" w:author="BOUCADAIR Mohamed TGI/OLN" w:date="2021-05-05T12:54:00Z">
        <w:r w:rsidR="00EF08BA">
          <w:rPr>
            <w:rFonts w:ascii="Courier New" w:hAnsi="Courier New" w:cs="Courier New"/>
          </w:rPr>
          <w:t>a</w:t>
        </w:r>
        <w:r w:rsidR="00EF08BA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DNS request of type AXFR associated to the</w:t>
      </w:r>
    </w:p>
    <w:p w14:paraId="59943E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Domain.  The DM MUST respond with a zone template.</w:t>
      </w:r>
    </w:p>
    <w:p w14:paraId="2727E9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zone templ</w:t>
      </w:r>
      <w:r w:rsidRPr="004A19A4">
        <w:rPr>
          <w:rFonts w:ascii="Courier New" w:hAnsi="Courier New" w:cs="Courier New"/>
        </w:rPr>
        <w:t xml:space="preserve">ate MUST contain </w:t>
      </w:r>
      <w:proofErr w:type="gramStart"/>
      <w:r w:rsidRPr="004A19A4">
        <w:rPr>
          <w:rFonts w:ascii="Courier New" w:hAnsi="Courier New" w:cs="Courier New"/>
        </w:rPr>
        <w:t>a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type SOA, one or multiple</w:t>
      </w:r>
    </w:p>
    <w:p w14:paraId="4145A8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type NS and zero or more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type A or AAAA.</w:t>
      </w:r>
    </w:p>
    <w:p w14:paraId="28527F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F121B7" w14:textId="3AD04F2A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SOA RR </w:t>
      </w:r>
      <w:del w:id="253" w:author="BOUCADAIR Mohamed TGI/OLN" w:date="2021-05-05T12:58:00Z">
        <w:r w:rsidRPr="004A19A4" w:rsidDel="00EF08BA">
          <w:rPr>
            <w:rFonts w:ascii="Courier New" w:hAnsi="Courier New" w:cs="Courier New"/>
          </w:rPr>
          <w:delText xml:space="preserve">is used to </w:delText>
        </w:r>
      </w:del>
      <w:r w:rsidRPr="004A19A4">
        <w:rPr>
          <w:rFonts w:ascii="Courier New" w:hAnsi="Courier New" w:cs="Courier New"/>
        </w:rPr>
        <w:t>indicate</w:t>
      </w:r>
      <w:ins w:id="254" w:author="BOUCADAIR Mohamed TGI/OLN" w:date="2021-05-05T12:58:00Z">
        <w:r w:rsidR="00EF08BA">
          <w:rPr>
            <w:rFonts w:ascii="Courier New" w:hAnsi="Courier New" w:cs="Courier New"/>
          </w:rPr>
          <w:t>s</w:t>
        </w:r>
      </w:ins>
      <w:r w:rsidRPr="004A19A4">
        <w:rPr>
          <w:rFonts w:ascii="Courier New" w:hAnsi="Courier New" w:cs="Courier New"/>
        </w:rPr>
        <w:t xml:space="preserve"> to the HNA the value of the MNAME</w:t>
      </w:r>
    </w:p>
    <w:p w14:paraId="60A764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10D078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8B94D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NAME of the SOA RR MUST</w:t>
      </w:r>
      <w:r w:rsidRPr="004A19A4">
        <w:rPr>
          <w:rFonts w:ascii="Courier New" w:hAnsi="Courier New" w:cs="Courier New"/>
        </w:rPr>
        <w:t xml:space="preserve"> be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Domain.</w:t>
      </w:r>
    </w:p>
    <w:p w14:paraId="67D9C08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BBC96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MNAME value of the SOA RDATA is the value provided by the DOI</w:t>
      </w:r>
    </w:p>
    <w:p w14:paraId="6A2AE7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the HNA.</w:t>
      </w:r>
    </w:p>
    <w:p w14:paraId="0B02430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0D304F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Other</w:t>
      </w:r>
      <w:proofErr w:type="gramEnd"/>
      <w:r w:rsidRPr="004A19A4">
        <w:rPr>
          <w:rFonts w:ascii="Courier New" w:hAnsi="Courier New" w:cs="Courier New"/>
        </w:rPr>
        <w:t xml:space="preserve"> RDATA values (RNAME, REFRESH, RETRY, EXPIRE and MINIMUM) are</w:t>
      </w:r>
    </w:p>
    <w:p w14:paraId="6A7351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provided</w:t>
      </w:r>
      <w:proofErr w:type="gramEnd"/>
      <w:r w:rsidRPr="004A19A4">
        <w:rPr>
          <w:rFonts w:ascii="Courier New" w:hAnsi="Courier New" w:cs="Courier New"/>
        </w:rPr>
        <w:t xml:space="preserve"> by the DOI as suggestions.</w:t>
      </w:r>
    </w:p>
    <w:p w14:paraId="651405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C2B5A6D" w14:textId="6479C97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NS </w:t>
      </w:r>
      <w:proofErr w:type="spellStart"/>
      <w:r w:rsidRPr="004A19A4">
        <w:rPr>
          <w:rFonts w:ascii="Courier New" w:hAnsi="Courier New" w:cs="Courier New"/>
        </w:rPr>
        <w:t>RRs</w:t>
      </w:r>
      <w:r w:rsidRPr="004A19A4">
        <w:rPr>
          <w:rFonts w:ascii="Courier New" w:hAnsi="Courier New" w:cs="Courier New"/>
        </w:rPr>
        <w:t>ets</w:t>
      </w:r>
      <w:proofErr w:type="spellEnd"/>
      <w:r w:rsidRPr="004A19A4">
        <w:rPr>
          <w:rFonts w:ascii="Courier New" w:hAnsi="Courier New" w:cs="Courier New"/>
        </w:rPr>
        <w:t xml:space="preserve"> </w:t>
      </w:r>
      <w:del w:id="255" w:author="BOUCADAIR Mohamed TGI/OLN" w:date="2021-05-05T12:59:00Z">
        <w:r w:rsidRPr="004A19A4" w:rsidDel="00EF08BA">
          <w:rPr>
            <w:rFonts w:ascii="Courier New" w:hAnsi="Courier New" w:cs="Courier New"/>
          </w:rPr>
          <w:delText xml:space="preserve">are used to </w:delText>
        </w:r>
      </w:del>
      <w:r w:rsidRPr="004A19A4">
        <w:rPr>
          <w:rFonts w:ascii="Courier New" w:hAnsi="Courier New" w:cs="Courier New"/>
        </w:rPr>
        <w:t>carry the Public Authoritative Servers of</w:t>
      </w:r>
    </w:p>
    <w:p w14:paraId="3638DC7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DOI.  Their associated NAME MUST be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3E6F9F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Domain.</w:t>
      </w:r>
    </w:p>
    <w:p w14:paraId="5B55F10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0C75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TTL and RDATA are those expected to be published on the Public</w:t>
      </w:r>
    </w:p>
    <w:p w14:paraId="7800E4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The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of Type A and AAAA MU</w:t>
      </w:r>
      <w:r w:rsidRPr="004A19A4">
        <w:rPr>
          <w:rFonts w:ascii="Courier New" w:hAnsi="Courier New" w:cs="Courier New"/>
        </w:rPr>
        <w:t>ST have their NAME</w:t>
      </w:r>
    </w:p>
    <w:p w14:paraId="5555A9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matching</w:t>
      </w:r>
      <w:proofErr w:type="gramEnd"/>
      <w:r w:rsidRPr="004A19A4">
        <w:rPr>
          <w:rFonts w:ascii="Courier New" w:hAnsi="Courier New" w:cs="Courier New"/>
        </w:rPr>
        <w:t xml:space="preserve"> the NSDNAME of one of the NS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>.</w:t>
      </w:r>
    </w:p>
    <w:p w14:paraId="526281F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821A6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Upon receiving the response, the HNA MUST validate format and</w:t>
      </w:r>
    </w:p>
    <w:p w14:paraId="2E03CD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properties</w:t>
      </w:r>
      <w:proofErr w:type="gramEnd"/>
      <w:r w:rsidRPr="004A19A4">
        <w:rPr>
          <w:rFonts w:ascii="Courier New" w:hAnsi="Courier New" w:cs="Courier New"/>
        </w:rPr>
        <w:t xml:space="preserve"> of the SOA, NS and A or AAAA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>.  If an error occurs,</w:t>
      </w:r>
    </w:p>
    <w:p w14:paraId="62E430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MUST stop proceeding and MUST </w:t>
      </w:r>
      <w:commentRangeStart w:id="256"/>
      <w:r w:rsidRPr="004A19A4">
        <w:rPr>
          <w:rFonts w:ascii="Courier New" w:hAnsi="Courier New" w:cs="Courier New"/>
        </w:rPr>
        <w:t>report an</w:t>
      </w:r>
      <w:r w:rsidRPr="004A19A4">
        <w:rPr>
          <w:rFonts w:ascii="Courier New" w:hAnsi="Courier New" w:cs="Courier New"/>
        </w:rPr>
        <w:t xml:space="preserve"> error</w:t>
      </w:r>
      <w:commentRangeEnd w:id="256"/>
      <w:r w:rsidR="00EF08BA">
        <w:rPr>
          <w:rStyle w:val="Marquedecommentaire"/>
          <w:rFonts w:asciiTheme="minorHAnsi" w:hAnsiTheme="minorHAnsi"/>
        </w:rPr>
        <w:commentReference w:id="256"/>
      </w:r>
      <w:r w:rsidRPr="004A19A4">
        <w:rPr>
          <w:rFonts w:ascii="Courier New" w:hAnsi="Courier New" w:cs="Courier New"/>
        </w:rPr>
        <w:t>.  Otherwise,</w:t>
      </w:r>
    </w:p>
    <w:p w14:paraId="67381F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builds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by setting the MNAME value of</w:t>
      </w:r>
    </w:p>
    <w:p w14:paraId="6F1841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SOA as indicated by the SOA provided by the AXFR response.  The</w:t>
      </w:r>
    </w:p>
    <w:p w14:paraId="10996C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SHOULD set the value of NAME, REFRESH, RETRY, EXPIRE and MINIMUM</w:t>
      </w:r>
    </w:p>
    <w:p w14:paraId="68DF07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the SOA to thos</w:t>
      </w:r>
      <w:r w:rsidRPr="004A19A4">
        <w:rPr>
          <w:rFonts w:ascii="Courier New" w:hAnsi="Courier New" w:cs="Courier New"/>
        </w:rPr>
        <w:t>e provided by the AXFR response.  The HNA MUST</w:t>
      </w:r>
    </w:p>
    <w:p w14:paraId="4F26D9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insert</w:t>
      </w:r>
      <w:proofErr w:type="gramEnd"/>
      <w:r w:rsidRPr="004A19A4">
        <w:rPr>
          <w:rFonts w:ascii="Courier New" w:hAnsi="Courier New" w:cs="Courier New"/>
        </w:rPr>
        <w:t xml:space="preserve"> the NS and corresponding A or AAAA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in its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2084311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Zone.  The HNA MUST ignore other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>.  If an error message is</w:t>
      </w:r>
    </w:p>
    <w:p w14:paraId="0A5C3C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returned</w:t>
      </w:r>
      <w:proofErr w:type="gramEnd"/>
      <w:r w:rsidRPr="004A19A4">
        <w:rPr>
          <w:rFonts w:ascii="Courier New" w:hAnsi="Courier New" w:cs="Courier New"/>
        </w:rPr>
        <w:t xml:space="preserve"> by the DM, the HNA MUST proceed as a regular DNS resolut</w:t>
      </w:r>
      <w:r w:rsidRPr="004A19A4">
        <w:rPr>
          <w:rFonts w:ascii="Courier New" w:hAnsi="Courier New" w:cs="Courier New"/>
        </w:rPr>
        <w:t>ion.</w:t>
      </w:r>
    </w:p>
    <w:p w14:paraId="0F7DC8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Error messages SHOULD be logged for further analysis.  If the</w:t>
      </w:r>
    </w:p>
    <w:p w14:paraId="677F6A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resolution</w:t>
      </w:r>
      <w:proofErr w:type="gramEnd"/>
      <w:r w:rsidRPr="004A19A4">
        <w:rPr>
          <w:rFonts w:ascii="Courier New" w:hAnsi="Courier New" w:cs="Courier New"/>
        </w:rPr>
        <w:t xml:space="preserve"> does not succeed, the outsourcing operation is aborted and</w:t>
      </w:r>
    </w:p>
    <w:p w14:paraId="1E1518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MUST close the Control Channel.</w:t>
      </w:r>
    </w:p>
    <w:p w14:paraId="2A50DFD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BA80D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1EA6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DD1F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12008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</w:t>
      </w:r>
      <w:r w:rsidRPr="00EB2ED2">
        <w:rPr>
          <w:rFonts w:ascii="Courier New" w:hAnsi="Courier New" w:cs="Courier New"/>
          <w:lang w:val="fr-FR"/>
        </w:rPr>
        <w:t>ge 15]</w:t>
      </w:r>
    </w:p>
    <w:p w14:paraId="72AB33F9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2CF5DE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6F56750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D418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AAD5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4.5.2</w:t>
      </w:r>
      <w:proofErr w:type="gramStart"/>
      <w:r w:rsidRPr="004A19A4">
        <w:rPr>
          <w:rFonts w:ascii="Courier New" w:hAnsi="Courier New" w:cs="Courier New"/>
        </w:rPr>
        <w:t>.  Providing</w:t>
      </w:r>
      <w:proofErr w:type="gramEnd"/>
      <w:r w:rsidRPr="004A19A4">
        <w:rPr>
          <w:rFonts w:ascii="Courier New" w:hAnsi="Courier New" w:cs="Courier New"/>
        </w:rPr>
        <w:t xml:space="preserve"> information for the DNSSEC chain of trust</w:t>
      </w:r>
    </w:p>
    <w:p w14:paraId="1DC308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E2E09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To provide the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to initialize the DNSSEC chain of trust the</w:t>
      </w:r>
    </w:p>
    <w:p w14:paraId="273FF7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MAY send a DNS update [RFC2136] m</w:t>
      </w:r>
      <w:r w:rsidRPr="004A19A4">
        <w:rPr>
          <w:rFonts w:ascii="Courier New" w:hAnsi="Courier New" w:cs="Courier New"/>
        </w:rPr>
        <w:t>essage.</w:t>
      </w:r>
    </w:p>
    <w:p w14:paraId="5C0DB0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43C7D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DNS update message is composed of a Header section, a Zone</w:t>
      </w:r>
    </w:p>
    <w:p w14:paraId="6FAD3F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section</w:t>
      </w:r>
      <w:proofErr w:type="gramEnd"/>
      <w:r w:rsidRPr="004A19A4">
        <w:rPr>
          <w:rFonts w:ascii="Courier New" w:hAnsi="Courier New" w:cs="Courier New"/>
        </w:rPr>
        <w:t>, a Pre-requisite section, and Update section and an</w:t>
      </w:r>
    </w:p>
    <w:p w14:paraId="646E62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additional</w:t>
      </w:r>
      <w:proofErr w:type="gramEnd"/>
      <w:r w:rsidRPr="004A19A4">
        <w:rPr>
          <w:rFonts w:ascii="Courier New" w:hAnsi="Courier New" w:cs="Courier New"/>
        </w:rPr>
        <w:t xml:space="preserve"> section.  The Zone section MUST set the ZNAME to the</w:t>
      </w:r>
    </w:p>
    <w:p w14:paraId="79D7A48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parent</w:t>
      </w:r>
      <w:proofErr w:type="gramEnd"/>
      <w:r w:rsidRPr="004A19A4">
        <w:rPr>
          <w:rFonts w:ascii="Courier New" w:hAnsi="Courier New" w:cs="Courier New"/>
        </w:rPr>
        <w:t xml:space="preserve"> zone of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 - t</w:t>
      </w:r>
      <w:r w:rsidRPr="004A19A4">
        <w:rPr>
          <w:rFonts w:ascii="Courier New" w:hAnsi="Courier New" w:cs="Courier New"/>
        </w:rPr>
        <w:t>hat is where the DS</w:t>
      </w:r>
    </w:p>
    <w:p w14:paraId="60CFA01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records</w:t>
      </w:r>
      <w:proofErr w:type="gramEnd"/>
      <w:r w:rsidRPr="004A19A4">
        <w:rPr>
          <w:rFonts w:ascii="Courier New" w:hAnsi="Courier New" w:cs="Courier New"/>
        </w:rPr>
        <w:t xml:space="preserve"> should be inserted.  As described [RFC2136], ZTYPE is set to</w:t>
      </w:r>
    </w:p>
    <w:p w14:paraId="183E670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SOA and ZCLASS is set to the zone's class.  The Pre-requisite section</w:t>
      </w:r>
    </w:p>
    <w:p w14:paraId="2D045A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MUST be empty.  The Update section is a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with its NAME set to</w:t>
      </w:r>
    </w:p>
    <w:p w14:paraId="1B1E44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 and the associated RDATA corresponds to</w:t>
      </w:r>
    </w:p>
    <w:p w14:paraId="73264F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value of the DS.  The Additional Data section MUST be empty.</w:t>
      </w:r>
    </w:p>
    <w:p w14:paraId="1FC260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0CDA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Though the pre-requisite section MAY be ignored by the DM, this value</w:t>
      </w:r>
    </w:p>
    <w:p w14:paraId="2B191E1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fixed to remain coherent with a standard DNS update.</w:t>
      </w:r>
    </w:p>
    <w:p w14:paraId="7DA5681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D9762F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Upon receiving the DNS update request, the DM reads the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in</w:t>
      </w:r>
    </w:p>
    <w:p w14:paraId="43BBAC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Update section.  The DM checks ZNAME corresponds to the parent</w:t>
      </w:r>
    </w:p>
    <w:p w14:paraId="11C4CC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</w:t>
      </w:r>
      <w:proofErr w:type="gramEnd"/>
      <w:r w:rsidRPr="004A19A4">
        <w:rPr>
          <w:rFonts w:ascii="Courier New" w:hAnsi="Courier New" w:cs="Courier New"/>
        </w:rPr>
        <w:t xml:space="preserve">.  The DM SHOULD ignore </w:t>
      </w:r>
      <w:proofErr w:type="spellStart"/>
      <w:r w:rsidRPr="004A19A4">
        <w:rPr>
          <w:rFonts w:ascii="Courier New" w:hAnsi="Courier New" w:cs="Courier New"/>
        </w:rPr>
        <w:t>non empty</w:t>
      </w:r>
      <w:proofErr w:type="spellEnd"/>
      <w:r w:rsidRPr="004A19A4">
        <w:rPr>
          <w:rFonts w:ascii="Courier New" w:hAnsi="Courier New" w:cs="Courier New"/>
        </w:rPr>
        <w:t xml:space="preserve"> the Pre-requisite and</w:t>
      </w:r>
    </w:p>
    <w:p w14:paraId="45F7C9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Additional Data section.  The DM MAY update the </w:t>
      </w:r>
      <w:r w:rsidRPr="004A19A4">
        <w:rPr>
          <w:rFonts w:ascii="Courier New" w:hAnsi="Courier New" w:cs="Courier New"/>
        </w:rPr>
        <w:t>TTL value before</w:t>
      </w:r>
    </w:p>
    <w:p w14:paraId="4DF8BA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updating</w:t>
      </w:r>
      <w:proofErr w:type="gramEnd"/>
      <w:r w:rsidRPr="004A19A4">
        <w:rPr>
          <w:rFonts w:ascii="Courier New" w:hAnsi="Courier New" w:cs="Courier New"/>
        </w:rPr>
        <w:t xml:space="preserve"> the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in the parent zone.  Upon a successful update,</w:t>
      </w:r>
    </w:p>
    <w:p w14:paraId="5A20BC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DM should return a NOERROR response as a commitment to update the</w:t>
      </w:r>
    </w:p>
    <w:p w14:paraId="34F409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parent</w:t>
      </w:r>
      <w:proofErr w:type="gramEnd"/>
      <w:r w:rsidRPr="004A19A4">
        <w:rPr>
          <w:rFonts w:ascii="Courier New" w:hAnsi="Courier New" w:cs="Courier New"/>
        </w:rPr>
        <w:t xml:space="preserve"> zone with the provided DS.  An error indicates the MD does not</w:t>
      </w:r>
    </w:p>
    <w:p w14:paraId="1114B20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update</w:t>
      </w:r>
      <w:proofErr w:type="gramEnd"/>
      <w:r w:rsidRPr="004A19A4">
        <w:rPr>
          <w:rFonts w:ascii="Courier New" w:hAnsi="Courier New" w:cs="Courier New"/>
        </w:rPr>
        <w:t xml:space="preserve"> the DS, and</w:t>
      </w:r>
      <w:r w:rsidRPr="004A19A4">
        <w:rPr>
          <w:rFonts w:ascii="Courier New" w:hAnsi="Courier New" w:cs="Courier New"/>
        </w:rPr>
        <w:t xml:space="preserve"> other method should be used by the HNA.</w:t>
      </w:r>
    </w:p>
    <w:p w14:paraId="61FD6F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2A124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regular DNS error message SHOULD be returned to the HNA when an</w:t>
      </w:r>
    </w:p>
    <w:p w14:paraId="0AFC0B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error</w:t>
      </w:r>
      <w:proofErr w:type="gramEnd"/>
      <w:r w:rsidRPr="004A19A4">
        <w:rPr>
          <w:rFonts w:ascii="Courier New" w:hAnsi="Courier New" w:cs="Courier New"/>
        </w:rPr>
        <w:t xml:space="preserve"> occurs.  In particular a FORMERR is returned when a format</w:t>
      </w:r>
    </w:p>
    <w:p w14:paraId="025B9F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error</w:t>
      </w:r>
      <w:proofErr w:type="gramEnd"/>
      <w:r w:rsidRPr="004A19A4">
        <w:rPr>
          <w:rFonts w:ascii="Courier New" w:hAnsi="Courier New" w:cs="Courier New"/>
        </w:rPr>
        <w:t xml:space="preserve"> is found, this includes when unexpected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are added or</w:t>
      </w:r>
    </w:p>
    <w:p w14:paraId="0FF117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whe</w:t>
      </w:r>
      <w:r w:rsidRPr="004A19A4">
        <w:rPr>
          <w:rFonts w:ascii="Courier New" w:hAnsi="Courier New" w:cs="Courier New"/>
        </w:rPr>
        <w:t>n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are missing.  A SERVFAIL error is returned when a</w:t>
      </w:r>
    </w:p>
    <w:p w14:paraId="2F2907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internal</w:t>
      </w:r>
      <w:proofErr w:type="gramEnd"/>
      <w:r w:rsidRPr="004A19A4">
        <w:rPr>
          <w:rFonts w:ascii="Courier New" w:hAnsi="Courier New" w:cs="Courier New"/>
        </w:rPr>
        <w:t xml:space="preserve"> error is encountered.  A NOTZONE error is returned when</w:t>
      </w:r>
    </w:p>
    <w:p w14:paraId="541C44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update</w:t>
      </w:r>
      <w:proofErr w:type="gramEnd"/>
      <w:r w:rsidRPr="004A19A4">
        <w:rPr>
          <w:rFonts w:ascii="Courier New" w:hAnsi="Courier New" w:cs="Courier New"/>
        </w:rPr>
        <w:t xml:space="preserve"> and Zone sections are not coherent, a NOTAUTH error is</w:t>
      </w:r>
    </w:p>
    <w:p w14:paraId="5B870D7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returned</w:t>
      </w:r>
      <w:proofErr w:type="gramEnd"/>
      <w:r w:rsidRPr="004A19A4">
        <w:rPr>
          <w:rFonts w:ascii="Courier New" w:hAnsi="Courier New" w:cs="Courier New"/>
        </w:rPr>
        <w:t xml:space="preserve"> when the DM is not authoritative for the Zone sectio</w:t>
      </w:r>
      <w:r w:rsidRPr="004A19A4">
        <w:rPr>
          <w:rFonts w:ascii="Courier New" w:hAnsi="Courier New" w:cs="Courier New"/>
        </w:rPr>
        <w:t>n.  A</w:t>
      </w:r>
    </w:p>
    <w:p w14:paraId="671D38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REFUSED error is returned when the DM refuses to proceed to the</w:t>
      </w:r>
    </w:p>
    <w:p w14:paraId="6713E4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configuration</w:t>
      </w:r>
      <w:proofErr w:type="gramEnd"/>
      <w:r w:rsidRPr="004A19A4">
        <w:rPr>
          <w:rFonts w:ascii="Courier New" w:hAnsi="Courier New" w:cs="Courier New"/>
        </w:rPr>
        <w:t xml:space="preserve"> and the requested action.</w:t>
      </w:r>
    </w:p>
    <w:p w14:paraId="01251C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7C788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4.5.3</w:t>
      </w:r>
      <w:proofErr w:type="gramStart"/>
      <w:r w:rsidRPr="004A19A4">
        <w:rPr>
          <w:rFonts w:ascii="Courier New" w:hAnsi="Courier New" w:cs="Courier New"/>
        </w:rPr>
        <w:t>.  Providing</w:t>
      </w:r>
      <w:proofErr w:type="gramEnd"/>
      <w:r w:rsidRPr="004A19A4">
        <w:rPr>
          <w:rFonts w:ascii="Courier New" w:hAnsi="Courier New" w:cs="Courier New"/>
        </w:rPr>
        <w:t xml:space="preserve"> information for the Synchronization Channel</w:t>
      </w:r>
    </w:p>
    <w:p w14:paraId="0CCAA6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692C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To provide a </w:t>
      </w:r>
      <w:commentRangeStart w:id="257"/>
      <w:proofErr w:type="spellStart"/>
      <w:r w:rsidRPr="004A19A4">
        <w:rPr>
          <w:rFonts w:ascii="Courier New" w:hAnsi="Courier New" w:cs="Courier New"/>
        </w:rPr>
        <w:t>non default</w:t>
      </w:r>
      <w:proofErr w:type="spellEnd"/>
      <w:r w:rsidRPr="004A19A4">
        <w:rPr>
          <w:rFonts w:ascii="Courier New" w:hAnsi="Courier New" w:cs="Courier New"/>
        </w:rPr>
        <w:t xml:space="preserve"> IP </w:t>
      </w:r>
      <w:commentRangeEnd w:id="257"/>
      <w:r w:rsidR="00EF08BA">
        <w:rPr>
          <w:rStyle w:val="Marquedecommentaire"/>
          <w:rFonts w:asciiTheme="minorHAnsi" w:hAnsiTheme="minorHAnsi"/>
        </w:rPr>
        <w:commentReference w:id="257"/>
      </w:r>
      <w:r w:rsidRPr="004A19A4">
        <w:rPr>
          <w:rFonts w:ascii="Courier New" w:hAnsi="Courier New" w:cs="Courier New"/>
        </w:rPr>
        <w:t>address used by the HNA for the</w:t>
      </w:r>
    </w:p>
    <w:p w14:paraId="3EE4BC29" w14:textId="6B7C1491" w:rsidR="00000000" w:rsidRPr="004A19A4" w:rsidDel="00EF08BA" w:rsidRDefault="009B7BFC" w:rsidP="00EF08BA">
      <w:pPr>
        <w:pStyle w:val="Textebrut"/>
        <w:rPr>
          <w:del w:id="258" w:author="BOUCADAIR Mohamed TGI/OLN" w:date="2021-05-05T13:00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Synchroniz</w:t>
      </w:r>
      <w:r w:rsidRPr="004A19A4">
        <w:rPr>
          <w:rFonts w:ascii="Courier New" w:hAnsi="Courier New" w:cs="Courier New"/>
        </w:rPr>
        <w:t xml:space="preserve">ation Channel, the HNA MAY send a DNS Update message.  </w:t>
      </w:r>
      <w:del w:id="259" w:author="BOUCADAIR Mohamed TGI/OLN" w:date="2021-05-05T13:00:00Z">
        <w:r w:rsidRPr="004A19A4" w:rsidDel="00EF08BA">
          <w:rPr>
            <w:rFonts w:ascii="Courier New" w:hAnsi="Courier New" w:cs="Courier New"/>
          </w:rPr>
          <w:delText>Such</w:delText>
        </w:r>
      </w:del>
    </w:p>
    <w:p w14:paraId="68134D0E" w14:textId="122DE69B" w:rsidR="00000000" w:rsidRPr="004A19A4" w:rsidRDefault="009B7BFC" w:rsidP="00EF08BA">
      <w:pPr>
        <w:pStyle w:val="Textebrut"/>
        <w:rPr>
          <w:rFonts w:ascii="Courier New" w:hAnsi="Courier New" w:cs="Courier New"/>
        </w:rPr>
      </w:pPr>
      <w:del w:id="260" w:author="BOUCADAIR Mohamed TGI/OLN" w:date="2021-05-05T13:00:00Z">
        <w:r w:rsidRPr="004A19A4" w:rsidDel="00EF08BA">
          <w:rPr>
            <w:rFonts w:ascii="Courier New" w:hAnsi="Courier New" w:cs="Courier New"/>
          </w:rPr>
          <w:delText xml:space="preserve">   exchange is OPTIONAL.</w:delText>
        </w:r>
      </w:del>
    </w:p>
    <w:p w14:paraId="477FFB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3F1D919" w14:textId="7DC9A809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Similarly to the Section 4.5.2, the HNA MAY </w:t>
      </w:r>
      <w:del w:id="261" w:author="BOUCADAIR Mohamed TGI/OLN" w:date="2021-05-05T13:01:00Z">
        <w:r w:rsidRPr="004A19A4" w:rsidDel="00EF08BA">
          <w:rPr>
            <w:rFonts w:ascii="Courier New" w:hAnsi="Courier New" w:cs="Courier New"/>
          </w:rPr>
          <w:delText xml:space="preserve">optionally </w:delText>
        </w:r>
      </w:del>
      <w:r w:rsidRPr="004A19A4">
        <w:rPr>
          <w:rFonts w:ascii="Courier New" w:hAnsi="Courier New" w:cs="Courier New"/>
        </w:rPr>
        <w:t>specify the IP</w:t>
      </w:r>
    </w:p>
    <w:p w14:paraId="402247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</w:t>
      </w:r>
      <w:proofErr w:type="gramEnd"/>
      <w:r w:rsidRPr="004A19A4">
        <w:rPr>
          <w:rFonts w:ascii="Courier New" w:hAnsi="Courier New" w:cs="Courier New"/>
        </w:rPr>
        <w:t xml:space="preserve"> using a DNS update message.  The Zone section sets its ZNAME</w:t>
      </w:r>
    </w:p>
    <w:p w14:paraId="7E200A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the parent zone of </w:t>
      </w:r>
      <w:r w:rsidRPr="004A19A4">
        <w:rPr>
          <w:rFonts w:ascii="Courier New" w:hAnsi="Courier New" w:cs="Courier New"/>
        </w:rPr>
        <w:t xml:space="preserve">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Domain, ZTYPE is set to</w:t>
      </w:r>
    </w:p>
    <w:p w14:paraId="2E444F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SOA and ZCLASS is set to the zone's type.  Pre-requisite is empty.</w:t>
      </w:r>
    </w:p>
    <w:p w14:paraId="0D9D59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Update section is </w:t>
      </w:r>
      <w:proofErr w:type="gramStart"/>
      <w:r w:rsidRPr="004A19A4">
        <w:rPr>
          <w:rFonts w:ascii="Courier New" w:hAnsi="Courier New" w:cs="Courier New"/>
        </w:rPr>
        <w:t>a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type NS.  The Additional Data</w:t>
      </w:r>
    </w:p>
    <w:p w14:paraId="687E235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1DA2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DE785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5F604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1</w:t>
      </w:r>
      <w:r w:rsidRPr="004A19A4">
        <w:rPr>
          <w:rFonts w:ascii="Courier New" w:hAnsi="Courier New" w:cs="Courier New"/>
        </w:rPr>
        <w:t>6]</w:t>
      </w:r>
    </w:p>
    <w:p w14:paraId="2A17B0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69D4CD8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23DD784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5D0E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EFAC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section</w:t>
      </w:r>
      <w:proofErr w:type="gramEnd"/>
      <w:r w:rsidRPr="004A19A4">
        <w:rPr>
          <w:rFonts w:ascii="Courier New" w:hAnsi="Courier New" w:cs="Courier New"/>
        </w:rPr>
        <w:t xml:space="preserve"> contains the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of type A or AAAA that designates the IP</w:t>
      </w:r>
    </w:p>
    <w:p w14:paraId="73C556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addresses</w:t>
      </w:r>
      <w:proofErr w:type="gramEnd"/>
      <w:r w:rsidRPr="004A19A4">
        <w:rPr>
          <w:rFonts w:ascii="Courier New" w:hAnsi="Courier New" w:cs="Courier New"/>
        </w:rPr>
        <w:t xml:space="preserve"> associated to the primary (or the HNA).</w:t>
      </w:r>
    </w:p>
    <w:p w14:paraId="7498DE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AD7A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commentRangeStart w:id="262"/>
      <w:r w:rsidRPr="004A19A4">
        <w:rPr>
          <w:rFonts w:ascii="Courier New" w:hAnsi="Courier New" w:cs="Courier New"/>
        </w:rPr>
        <w:t>The reason to provide these IP addresses is tha</w:t>
      </w:r>
      <w:r w:rsidRPr="004A19A4">
        <w:rPr>
          <w:rFonts w:ascii="Courier New" w:hAnsi="Courier New" w:cs="Courier New"/>
        </w:rPr>
        <w:t>t it is NOT</w:t>
      </w:r>
    </w:p>
    <w:p w14:paraId="454613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RECOMMENDED to publish these IP addresses</w:t>
      </w:r>
      <w:commentRangeEnd w:id="262"/>
      <w:r w:rsidR="00EF08BA">
        <w:rPr>
          <w:rStyle w:val="Marquedecommentaire"/>
          <w:rFonts w:asciiTheme="minorHAnsi" w:hAnsiTheme="minorHAnsi"/>
        </w:rPr>
        <w:commentReference w:id="262"/>
      </w:r>
      <w:r w:rsidRPr="004A19A4">
        <w:rPr>
          <w:rFonts w:ascii="Courier New" w:hAnsi="Courier New" w:cs="Courier New"/>
        </w:rPr>
        <w:t>.  As a result, it is not</w:t>
      </w:r>
    </w:p>
    <w:p w14:paraId="2C56E6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expected</w:t>
      </w:r>
      <w:proofErr w:type="gramEnd"/>
      <w:r w:rsidRPr="004A19A4">
        <w:rPr>
          <w:rFonts w:ascii="Courier New" w:hAnsi="Courier New" w:cs="Courier New"/>
        </w:rPr>
        <w:t xml:space="preserve"> to resolve them.</w:t>
      </w:r>
    </w:p>
    <w:p w14:paraId="1CE87A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DAAFE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Upon receiving the DNS update request, the DM reads the IP addresses</w:t>
      </w:r>
    </w:p>
    <w:p w14:paraId="43EBAD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checks the ZNAME corresponds to the parent zone.  The DM SHOULD</w:t>
      </w:r>
    </w:p>
    <w:p w14:paraId="4366A2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</w:t>
      </w:r>
      <w:proofErr w:type="gramStart"/>
      <w:r w:rsidRPr="004A19A4">
        <w:rPr>
          <w:rFonts w:ascii="Courier New" w:hAnsi="Courier New" w:cs="Courier New"/>
        </w:rPr>
        <w:t>ignore</w:t>
      </w:r>
      <w:proofErr w:type="gramEnd"/>
      <w:r w:rsidRPr="004A19A4">
        <w:rPr>
          <w:rFonts w:ascii="Courier New" w:hAnsi="Courier New" w:cs="Courier New"/>
        </w:rPr>
        <w:t xml:space="preserve"> a </w:t>
      </w:r>
      <w:proofErr w:type="spellStart"/>
      <w:r w:rsidRPr="004A19A4">
        <w:rPr>
          <w:rFonts w:ascii="Courier New" w:hAnsi="Courier New" w:cs="Courier New"/>
        </w:rPr>
        <w:t>non empty</w:t>
      </w:r>
      <w:proofErr w:type="spellEnd"/>
      <w:r w:rsidRPr="004A19A4">
        <w:rPr>
          <w:rFonts w:ascii="Courier New" w:hAnsi="Courier New" w:cs="Courier New"/>
        </w:rPr>
        <w:t xml:space="preserve"> Pre-requisite section.  The DM configures the</w:t>
      </w:r>
    </w:p>
    <w:p w14:paraId="536B467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secondary</w:t>
      </w:r>
      <w:proofErr w:type="gramEnd"/>
      <w:r w:rsidRPr="004A19A4">
        <w:rPr>
          <w:rFonts w:ascii="Courier New" w:hAnsi="Courier New" w:cs="Courier New"/>
        </w:rPr>
        <w:t xml:space="preserve"> with the IP addresses and returns a NOERROR response to</w:t>
      </w:r>
    </w:p>
    <w:p w14:paraId="557A4B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indicate</w:t>
      </w:r>
      <w:proofErr w:type="gramEnd"/>
      <w:r w:rsidRPr="004A19A4">
        <w:rPr>
          <w:rFonts w:ascii="Courier New" w:hAnsi="Courier New" w:cs="Courier New"/>
        </w:rPr>
        <w:t xml:space="preserve"> it is committed to serve as a secondary.</w:t>
      </w:r>
    </w:p>
    <w:p w14:paraId="4F9DD7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5693E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Similarly to Section 4.5.2, DNS errors are used and an error</w:t>
      </w:r>
    </w:p>
    <w:p w14:paraId="618EB4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</w:t>
      </w:r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indicates</w:t>
      </w:r>
      <w:proofErr w:type="gramEnd"/>
      <w:r w:rsidRPr="004A19A4">
        <w:rPr>
          <w:rFonts w:ascii="Courier New" w:hAnsi="Courier New" w:cs="Courier New"/>
        </w:rPr>
        <w:t xml:space="preserve"> the DM is not configured as a secondary.</w:t>
      </w:r>
    </w:p>
    <w:p w14:paraId="3AB329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3F63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4.5.4</w:t>
      </w:r>
      <w:proofErr w:type="gramStart"/>
      <w:r w:rsidRPr="004A19A4">
        <w:rPr>
          <w:rFonts w:ascii="Courier New" w:hAnsi="Courier New" w:cs="Courier New"/>
        </w:rPr>
        <w:t>.  HNA</w:t>
      </w:r>
      <w:proofErr w:type="gramEnd"/>
      <w:r w:rsidRPr="004A19A4">
        <w:rPr>
          <w:rFonts w:ascii="Courier New" w:hAnsi="Courier New" w:cs="Courier New"/>
        </w:rPr>
        <w:t xml:space="preserve"> instructing deleting the delegation</w:t>
      </w:r>
    </w:p>
    <w:p w14:paraId="48E3F7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AC0EA0" w14:textId="415DDB68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To instruct to delete the delegation</w:t>
      </w:r>
      <w:ins w:id="263" w:author="BOUCADAIR Mohamed TGI/OLN" w:date="2021-05-05T13:02:00Z">
        <w:r w:rsidR="00EF08BA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the HNA SHOULD send a DNS UPDATE</w:t>
      </w:r>
    </w:p>
    <w:p w14:paraId="1FB9F8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Delete message.</w:t>
      </w:r>
    </w:p>
    <w:p w14:paraId="3C8AA0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D4A61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Zone section sets its ZNAME to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>Domain, the</w:t>
      </w:r>
    </w:p>
    <w:p w14:paraId="197937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ZTYPE to SOA and the ZCLASS to zone's type.  The Pre-requisite</w:t>
      </w:r>
    </w:p>
    <w:p w14:paraId="5A5195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section</w:t>
      </w:r>
      <w:proofErr w:type="gramEnd"/>
      <w:r w:rsidRPr="004A19A4">
        <w:rPr>
          <w:rFonts w:ascii="Courier New" w:hAnsi="Courier New" w:cs="Courier New"/>
        </w:rPr>
        <w:t xml:space="preserve"> is empty.  The Update section is a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type NS with the</w:t>
      </w:r>
    </w:p>
    <w:p w14:paraId="06E589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NAME set to the Registered Domain Name.  As indicated by [RFC2136]</w:t>
      </w:r>
    </w:p>
    <w:p w14:paraId="2ED972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section</w:t>
      </w:r>
      <w:proofErr w:type="gramEnd"/>
      <w:r w:rsidRPr="004A19A4">
        <w:rPr>
          <w:rFonts w:ascii="Courier New" w:hAnsi="Courier New" w:cs="Courier New"/>
        </w:rPr>
        <w:t xml:space="preserve"> 2.5.2 the delete instruct</w:t>
      </w:r>
      <w:r w:rsidRPr="004A19A4">
        <w:rPr>
          <w:rFonts w:ascii="Courier New" w:hAnsi="Courier New" w:cs="Courier New"/>
        </w:rPr>
        <w:t>ion is set by setting the TTL to 0,</w:t>
      </w:r>
    </w:p>
    <w:p w14:paraId="671816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Class to ANY, the RDLENGTH to 0 and the RDATA MUST be empty.  The</w:t>
      </w:r>
    </w:p>
    <w:p w14:paraId="2227B9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Additional Data section is empty.</w:t>
      </w:r>
    </w:p>
    <w:p w14:paraId="690A46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3459D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Upon receiving the DNS update request, the DM checks the request and</w:t>
      </w:r>
    </w:p>
    <w:p w14:paraId="556746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removes</w:t>
      </w:r>
      <w:proofErr w:type="gramEnd"/>
      <w:r w:rsidRPr="004A19A4">
        <w:rPr>
          <w:rFonts w:ascii="Courier New" w:hAnsi="Courier New" w:cs="Courier New"/>
        </w:rPr>
        <w:t xml:space="preserve"> the delegation.  The DM re</w:t>
      </w:r>
      <w:r w:rsidRPr="004A19A4">
        <w:rPr>
          <w:rFonts w:ascii="Courier New" w:hAnsi="Courier New" w:cs="Courier New"/>
        </w:rPr>
        <w:t>turns a NOERROR response to</w:t>
      </w:r>
    </w:p>
    <w:p w14:paraId="7616DA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indicate</w:t>
      </w:r>
      <w:proofErr w:type="gramEnd"/>
      <w:r w:rsidRPr="004A19A4">
        <w:rPr>
          <w:rFonts w:ascii="Courier New" w:hAnsi="Courier New" w:cs="Courier New"/>
        </w:rPr>
        <w:t xml:space="preserve"> the delegation has been deleted.  Similarly to</w:t>
      </w:r>
    </w:p>
    <w:p w14:paraId="65DA01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Section 4.5.2, DNS errors are used and an error indicates the</w:t>
      </w:r>
    </w:p>
    <w:p w14:paraId="777F37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delegation</w:t>
      </w:r>
      <w:proofErr w:type="gramEnd"/>
      <w:r w:rsidRPr="004A19A4">
        <w:rPr>
          <w:rFonts w:ascii="Courier New" w:hAnsi="Courier New" w:cs="Courier New"/>
        </w:rPr>
        <w:t xml:space="preserve"> has not been deleted.</w:t>
      </w:r>
    </w:p>
    <w:p w14:paraId="668586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B7A88FB" w14:textId="314CD4AC" w:rsidR="00000000" w:rsidRPr="004A19A4" w:rsidDel="00EF08BA" w:rsidRDefault="009B7BFC" w:rsidP="00EF08BA">
      <w:pPr>
        <w:pStyle w:val="Textebrut"/>
        <w:rPr>
          <w:del w:id="264" w:author="BOUCADAIR Mohamed TGI/OLN" w:date="2021-05-05T13:02:00Z"/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4.6</w:t>
      </w:r>
      <w:proofErr w:type="gramStart"/>
      <w:r w:rsidRPr="004A19A4">
        <w:rPr>
          <w:rFonts w:ascii="Courier New" w:hAnsi="Courier New" w:cs="Courier New"/>
        </w:rPr>
        <w:t>.  Securing</w:t>
      </w:r>
      <w:proofErr w:type="gramEnd"/>
      <w:r w:rsidRPr="004A19A4">
        <w:rPr>
          <w:rFonts w:ascii="Courier New" w:hAnsi="Courier New" w:cs="Courier New"/>
        </w:rPr>
        <w:t xml:space="preserve"> the Control Channel </w:t>
      </w:r>
      <w:del w:id="265" w:author="BOUCADAIR Mohamed TGI/OLN" w:date="2021-05-05T13:02:00Z">
        <w:r w:rsidRPr="004A19A4" w:rsidDel="00EF08BA">
          <w:rPr>
            <w:rFonts w:ascii="Courier New" w:hAnsi="Courier New" w:cs="Courier New"/>
          </w:rPr>
          <w:delText>between Homenet Naming Authority</w:delText>
        </w:r>
      </w:del>
    </w:p>
    <w:p w14:paraId="16E5C3FA" w14:textId="6B87A778" w:rsidR="00000000" w:rsidRPr="004A19A4" w:rsidRDefault="009B7BFC" w:rsidP="000A37B0">
      <w:pPr>
        <w:pStyle w:val="Textebrut"/>
        <w:rPr>
          <w:rFonts w:ascii="Courier New" w:hAnsi="Courier New" w:cs="Courier New"/>
        </w:rPr>
      </w:pPr>
      <w:del w:id="266" w:author="BOUCADAIR Mohamed TGI/OLN" w:date="2021-05-05T13:02:00Z">
        <w:r w:rsidRPr="004A19A4" w:rsidDel="00EF08BA">
          <w:rPr>
            <w:rFonts w:ascii="Courier New" w:hAnsi="Courier New" w:cs="Courier New"/>
          </w:rPr>
          <w:delText xml:space="preserve">      (HNA) and Distribution Master (DM)</w:delText>
        </w:r>
      </w:del>
    </w:p>
    <w:p w14:paraId="079C09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26C40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control channel between the HNA and the DM MUST be secured at</w:t>
      </w:r>
    </w:p>
    <w:p w14:paraId="523C2D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both</w:t>
      </w:r>
      <w:proofErr w:type="gramEnd"/>
      <w:r w:rsidRPr="004A19A4">
        <w:rPr>
          <w:rFonts w:ascii="Courier New" w:hAnsi="Courier New" w:cs="Courier New"/>
        </w:rPr>
        <w:t xml:space="preserve"> the HNA and the DM.</w:t>
      </w:r>
    </w:p>
    <w:p w14:paraId="69AB18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3D37C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Secure protocols (like TLS [RFC8446] SHOULD be used to secure the</w:t>
      </w:r>
    </w:p>
    <w:p w14:paraId="4355B8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transactions</w:t>
      </w:r>
      <w:proofErr w:type="gramEnd"/>
      <w:r w:rsidRPr="004A19A4">
        <w:rPr>
          <w:rFonts w:ascii="Courier New" w:hAnsi="Courier New" w:cs="Courier New"/>
        </w:rPr>
        <w:t xml:space="preserve"> between the DM and the HNA.</w:t>
      </w:r>
    </w:p>
    <w:p w14:paraId="4A8379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0DF0A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The advantage of TLS is that this technology is widely deployed, and</w:t>
      </w:r>
    </w:p>
    <w:p w14:paraId="779672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most</w:t>
      </w:r>
      <w:proofErr w:type="gramEnd"/>
      <w:r w:rsidRPr="004A19A4">
        <w:rPr>
          <w:rFonts w:ascii="Courier New" w:hAnsi="Courier New" w:cs="Courier New"/>
        </w:rPr>
        <w:t xml:space="preserve"> of the devices already embed TLS libraries, possibly also taking</w:t>
      </w:r>
    </w:p>
    <w:p w14:paraId="61C5F3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advantage</w:t>
      </w:r>
      <w:proofErr w:type="gramEnd"/>
      <w:r w:rsidRPr="004A19A4">
        <w:rPr>
          <w:rFonts w:ascii="Courier New" w:hAnsi="Courier New" w:cs="Courier New"/>
        </w:rPr>
        <w:t xml:space="preserve"> of hardware acceleration.  Further, TLS provides</w:t>
      </w:r>
    </w:p>
    <w:p w14:paraId="020B35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authentication</w:t>
      </w:r>
      <w:proofErr w:type="gramEnd"/>
      <w:r w:rsidRPr="004A19A4">
        <w:rPr>
          <w:rFonts w:ascii="Courier New" w:hAnsi="Courier New" w:cs="Courier New"/>
        </w:rPr>
        <w:t xml:space="preserve"> facilities and can use certifica</w:t>
      </w:r>
      <w:r w:rsidRPr="004A19A4">
        <w:rPr>
          <w:rFonts w:ascii="Courier New" w:hAnsi="Courier New" w:cs="Courier New"/>
        </w:rPr>
        <w:t>tes to mutually</w:t>
      </w:r>
    </w:p>
    <w:p w14:paraId="031758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1A0D1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9545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698F64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17]</w:t>
      </w:r>
    </w:p>
    <w:p w14:paraId="452DD2E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0A00883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517664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5F93C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85F8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authenticate</w:t>
      </w:r>
      <w:proofErr w:type="gramEnd"/>
      <w:r w:rsidRPr="004A19A4">
        <w:rPr>
          <w:rFonts w:ascii="Courier New" w:hAnsi="Courier New" w:cs="Courier New"/>
        </w:rPr>
        <w:t xml:space="preserve"> the DM and HNA at the application layer, including</w:t>
      </w:r>
    </w:p>
    <w:p w14:paraId="7FA170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available</w:t>
      </w:r>
      <w:proofErr w:type="gramEnd"/>
      <w:r w:rsidRPr="004A19A4">
        <w:rPr>
          <w:rFonts w:ascii="Courier New" w:hAnsi="Courier New" w:cs="Courier New"/>
        </w:rPr>
        <w:t xml:space="preserve"> API.  O</w:t>
      </w:r>
      <w:r w:rsidRPr="004A19A4">
        <w:rPr>
          <w:rFonts w:ascii="Courier New" w:hAnsi="Courier New" w:cs="Courier New"/>
        </w:rPr>
        <w:t>n the other hand, using TLS requires implementing</w:t>
      </w:r>
    </w:p>
    <w:p w14:paraId="6F6D15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DNS exchanges over TLS, as well as a new service port.</w:t>
      </w:r>
    </w:p>
    <w:p w14:paraId="46DD1D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BC9EB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SHOULD authenticate inbound connections from the DM using</w:t>
      </w:r>
    </w:p>
    <w:p w14:paraId="7C509E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standard</w:t>
      </w:r>
      <w:proofErr w:type="gramEnd"/>
      <w:r w:rsidRPr="004A19A4">
        <w:rPr>
          <w:rFonts w:ascii="Courier New" w:hAnsi="Courier New" w:cs="Courier New"/>
        </w:rPr>
        <w:t xml:space="preserve"> mechanisms, such as a public certificate with baked-in root</w:t>
      </w:r>
    </w:p>
    <w:p w14:paraId="3BD7BD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cer</w:t>
      </w:r>
      <w:r w:rsidRPr="004A19A4">
        <w:rPr>
          <w:rFonts w:ascii="Courier New" w:hAnsi="Courier New" w:cs="Courier New"/>
        </w:rPr>
        <w:t>tificates</w:t>
      </w:r>
      <w:proofErr w:type="gramEnd"/>
      <w:r w:rsidRPr="004A19A4">
        <w:rPr>
          <w:rFonts w:ascii="Courier New" w:hAnsi="Courier New" w:cs="Courier New"/>
        </w:rPr>
        <w:t xml:space="preserve"> on the HNA, or via DANE [RFC6698].  The HNA is expected</w:t>
      </w:r>
    </w:p>
    <w:p w14:paraId="5E90E3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be provisioned with a connection to the DM by the manufacturer, or</w:t>
      </w:r>
    </w:p>
    <w:p w14:paraId="777C63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during</w:t>
      </w:r>
      <w:proofErr w:type="gramEnd"/>
      <w:r w:rsidRPr="004A19A4">
        <w:rPr>
          <w:rFonts w:ascii="Courier New" w:hAnsi="Courier New" w:cs="Courier New"/>
        </w:rPr>
        <w:t xml:space="preserve"> some user-initiated onboarding process, see Section 10.</w:t>
      </w:r>
    </w:p>
    <w:p w14:paraId="7A0CBF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60870F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DM SHOULD authenticate the HNA and check th</w:t>
      </w:r>
      <w:r w:rsidRPr="004A19A4">
        <w:rPr>
          <w:rFonts w:ascii="Courier New" w:hAnsi="Courier New" w:cs="Courier New"/>
        </w:rPr>
        <w:t>at inbound messages</w:t>
      </w:r>
    </w:p>
    <w:p w14:paraId="1CE37B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from the appropriate client.  The DM MAY use a self-signed CA</w:t>
      </w:r>
    </w:p>
    <w:p w14:paraId="5E12D07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 xml:space="preserve"> mechanism per HNA, or public certificates for this</w:t>
      </w:r>
    </w:p>
    <w:p w14:paraId="12D3DA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purpose</w:t>
      </w:r>
      <w:proofErr w:type="gramEnd"/>
      <w:r w:rsidRPr="004A19A4">
        <w:rPr>
          <w:rFonts w:ascii="Courier New" w:hAnsi="Courier New" w:cs="Courier New"/>
        </w:rPr>
        <w:t>.</w:t>
      </w:r>
    </w:p>
    <w:p w14:paraId="647E54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D72EA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IPsec [RFC4301] and IKEv2 [RFC7296] were considered.  They would need</w:t>
      </w:r>
    </w:p>
    <w:p w14:paraId="1C9357A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operate i</w:t>
      </w:r>
      <w:r w:rsidRPr="004A19A4">
        <w:rPr>
          <w:rFonts w:ascii="Courier New" w:hAnsi="Courier New" w:cs="Courier New"/>
        </w:rPr>
        <w:t>n transport mode, and the authenticated end points would</w:t>
      </w:r>
    </w:p>
    <w:p w14:paraId="5B9666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need</w:t>
      </w:r>
      <w:proofErr w:type="gramEnd"/>
      <w:r w:rsidRPr="004A19A4">
        <w:rPr>
          <w:rFonts w:ascii="Courier New" w:hAnsi="Courier New" w:cs="Courier New"/>
        </w:rPr>
        <w:t xml:space="preserve"> to be visible to the applications, and this is not commonly</w:t>
      </w:r>
    </w:p>
    <w:p w14:paraId="33EDDFD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available</w:t>
      </w:r>
      <w:proofErr w:type="gramEnd"/>
      <w:r w:rsidRPr="004A19A4">
        <w:rPr>
          <w:rFonts w:ascii="Courier New" w:hAnsi="Courier New" w:cs="Courier New"/>
        </w:rPr>
        <w:t xml:space="preserve"> at the time of this writing.</w:t>
      </w:r>
    </w:p>
    <w:p w14:paraId="47B182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E21C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 pure DNS solution using TSIG and/or </w:t>
      </w:r>
      <w:proofErr w:type="gramStart"/>
      <w:r w:rsidRPr="004A19A4">
        <w:rPr>
          <w:rFonts w:ascii="Courier New" w:hAnsi="Courier New" w:cs="Courier New"/>
        </w:rPr>
        <w:t>SIG(</w:t>
      </w:r>
      <w:proofErr w:type="gramEnd"/>
      <w:r w:rsidRPr="004A19A4">
        <w:rPr>
          <w:rFonts w:ascii="Courier New" w:hAnsi="Courier New" w:cs="Courier New"/>
        </w:rPr>
        <w:t>0) to authenticate message</w:t>
      </w:r>
    </w:p>
    <w:p w14:paraId="207691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was</w:t>
      </w:r>
      <w:proofErr w:type="gramEnd"/>
      <w:r w:rsidRPr="004A19A4">
        <w:rPr>
          <w:rFonts w:ascii="Courier New" w:hAnsi="Courier New" w:cs="Courier New"/>
        </w:rPr>
        <w:t xml:space="preserve"> also cons</w:t>
      </w:r>
      <w:r w:rsidRPr="004A19A4">
        <w:rPr>
          <w:rFonts w:ascii="Courier New" w:hAnsi="Courier New" w:cs="Courier New"/>
        </w:rPr>
        <w:t>idered.  Section 10 envisions one mechanism would</w:t>
      </w:r>
    </w:p>
    <w:p w14:paraId="7FAF1C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involve</w:t>
      </w:r>
      <w:proofErr w:type="gramEnd"/>
      <w:r w:rsidRPr="004A19A4">
        <w:rPr>
          <w:rFonts w:ascii="Courier New" w:hAnsi="Courier New" w:cs="Courier New"/>
        </w:rPr>
        <w:t xml:space="preserve"> the end user, with a browser, signing up to a service</w:t>
      </w:r>
    </w:p>
    <w:p w14:paraId="7BE2EC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provider</w:t>
      </w:r>
      <w:proofErr w:type="gramEnd"/>
      <w:r w:rsidRPr="004A19A4">
        <w:rPr>
          <w:rFonts w:ascii="Courier New" w:hAnsi="Courier New" w:cs="Courier New"/>
        </w:rPr>
        <w:t>, with a resulting OAUTH2 token to be provided to the HNA.  A</w:t>
      </w:r>
    </w:p>
    <w:p w14:paraId="4BA60E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way</w:t>
      </w:r>
      <w:proofErr w:type="gramEnd"/>
      <w:r w:rsidRPr="004A19A4">
        <w:rPr>
          <w:rFonts w:ascii="Courier New" w:hAnsi="Courier New" w:cs="Courier New"/>
        </w:rPr>
        <w:t xml:space="preserve"> to translate this OAUTH2 token from HTTPS web space to DNS SI</w:t>
      </w:r>
      <w:r w:rsidRPr="004A19A4">
        <w:rPr>
          <w:rFonts w:ascii="Courier New" w:hAnsi="Courier New" w:cs="Courier New"/>
        </w:rPr>
        <w:t>G(0)</w:t>
      </w:r>
    </w:p>
    <w:p w14:paraId="3C80E5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space</w:t>
      </w:r>
      <w:proofErr w:type="gramEnd"/>
      <w:r w:rsidRPr="004A19A4">
        <w:rPr>
          <w:rFonts w:ascii="Courier New" w:hAnsi="Courier New" w:cs="Courier New"/>
        </w:rPr>
        <w:t xml:space="preserve"> seems overly problematic, and so the enrollment protocol using</w:t>
      </w:r>
    </w:p>
    <w:p w14:paraId="37F77E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web</w:t>
      </w:r>
      <w:proofErr w:type="gramEnd"/>
      <w:r w:rsidRPr="004A19A4">
        <w:rPr>
          <w:rFonts w:ascii="Courier New" w:hAnsi="Courier New" w:cs="Courier New"/>
        </w:rPr>
        <w:t xml:space="preserve"> APIs was determined to be easier to implement at scale.</w:t>
      </w:r>
    </w:p>
    <w:p w14:paraId="2CB25E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1D675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Note also that authentication of message exchanges between the HNA</w:t>
      </w:r>
    </w:p>
    <w:p w14:paraId="2B5EB9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the DM SHOULD NOT use the external IP </w:t>
      </w:r>
      <w:r w:rsidRPr="004A19A4">
        <w:rPr>
          <w:rFonts w:ascii="Courier New" w:hAnsi="Courier New" w:cs="Courier New"/>
        </w:rPr>
        <w:t>address of the HNA to index</w:t>
      </w:r>
    </w:p>
    <w:p w14:paraId="6BF99C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appropriate keys.  As detailed in Section 11, the IP addresses of</w:t>
      </w:r>
    </w:p>
    <w:p w14:paraId="61EBDB9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DM and the </w:t>
      </w:r>
      <w:r w:rsidRPr="001B4CD8">
        <w:rPr>
          <w:rFonts w:ascii="Courier New" w:hAnsi="Courier New" w:cs="Courier New"/>
          <w:highlight w:val="yellow"/>
          <w:rPrChange w:id="267" w:author="BOUCADAIR Mohamed TGI/OLN" w:date="2021-05-05T13:04:00Z">
            <w:rPr>
              <w:rFonts w:ascii="Courier New" w:hAnsi="Courier New" w:cs="Courier New"/>
            </w:rPr>
          </w:rPrChange>
        </w:rPr>
        <w:t>Hidden Primary</w:t>
      </w:r>
      <w:r w:rsidRPr="004A19A4">
        <w:rPr>
          <w:rFonts w:ascii="Courier New" w:hAnsi="Courier New" w:cs="Courier New"/>
        </w:rPr>
        <w:t xml:space="preserve"> are subject to change, for example</w:t>
      </w:r>
    </w:p>
    <w:p w14:paraId="30547E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while</w:t>
      </w:r>
      <w:proofErr w:type="gramEnd"/>
      <w:r w:rsidRPr="004A19A4">
        <w:rPr>
          <w:rFonts w:ascii="Courier New" w:hAnsi="Courier New" w:cs="Courier New"/>
        </w:rPr>
        <w:t xml:space="preserve"> the network is being renumbered.  This means that the necessary</w:t>
      </w:r>
    </w:p>
    <w:p w14:paraId="3477BA5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keys</w:t>
      </w:r>
      <w:proofErr w:type="gramEnd"/>
      <w:r w:rsidRPr="004A19A4">
        <w:rPr>
          <w:rFonts w:ascii="Courier New" w:hAnsi="Courier New" w:cs="Courier New"/>
        </w:rPr>
        <w:t xml:space="preserve"> to aut</w:t>
      </w:r>
      <w:r w:rsidRPr="004A19A4">
        <w:rPr>
          <w:rFonts w:ascii="Courier New" w:hAnsi="Courier New" w:cs="Courier New"/>
        </w:rPr>
        <w:t>henticate transaction SHOULD NOT be indexed using the IP</w:t>
      </w:r>
    </w:p>
    <w:p w14:paraId="70355D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</w:t>
      </w:r>
      <w:proofErr w:type="gramEnd"/>
      <w:r w:rsidRPr="004A19A4">
        <w:rPr>
          <w:rFonts w:ascii="Courier New" w:hAnsi="Courier New" w:cs="Courier New"/>
        </w:rPr>
        <w:t>, and SHOULD be resilient to IP address changes.</w:t>
      </w:r>
    </w:p>
    <w:p w14:paraId="4A5957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07232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4.7</w:t>
      </w:r>
      <w:proofErr w:type="gramStart"/>
      <w:r w:rsidRPr="004A19A4">
        <w:rPr>
          <w:rFonts w:ascii="Courier New" w:hAnsi="Courier New" w:cs="Courier New"/>
        </w:rPr>
        <w:t>.  Implementation</w:t>
      </w:r>
      <w:proofErr w:type="gramEnd"/>
      <w:r w:rsidRPr="004A19A4">
        <w:rPr>
          <w:rFonts w:ascii="Courier New" w:hAnsi="Courier New" w:cs="Courier New"/>
        </w:rPr>
        <w:t xml:space="preserve"> Concerns</w:t>
      </w:r>
    </w:p>
    <w:p w14:paraId="180B8B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DE5DE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Hidden Primary Server on the HNA differs from a regular</w:t>
      </w:r>
    </w:p>
    <w:p w14:paraId="469339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authoritative</w:t>
      </w:r>
      <w:proofErr w:type="gramEnd"/>
      <w:r w:rsidRPr="004A19A4">
        <w:rPr>
          <w:rFonts w:ascii="Courier New" w:hAnsi="Courier New" w:cs="Courier New"/>
        </w:rPr>
        <w:t xml:space="preserve"> server for the home network </w:t>
      </w:r>
      <w:r w:rsidRPr="004A19A4">
        <w:rPr>
          <w:rFonts w:ascii="Courier New" w:hAnsi="Courier New" w:cs="Courier New"/>
        </w:rPr>
        <w:t>due to:</w:t>
      </w:r>
    </w:p>
    <w:p w14:paraId="1921ADF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C1A81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Interface Binding:  the Hidden Primary Server will almost certainly</w:t>
      </w:r>
    </w:p>
    <w:p w14:paraId="5FDB06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listen</w:t>
      </w:r>
      <w:proofErr w:type="gramEnd"/>
      <w:r w:rsidRPr="004A19A4">
        <w:rPr>
          <w:rFonts w:ascii="Courier New" w:hAnsi="Courier New" w:cs="Courier New"/>
        </w:rPr>
        <w:t xml:space="preserve"> on the WAN Interface, whereas a regular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709CC8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Authoritative Servers would listen on the internal home network</w:t>
      </w:r>
    </w:p>
    <w:p w14:paraId="49D6473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EB2ED2">
        <w:rPr>
          <w:rFonts w:ascii="Courier New" w:hAnsi="Courier New" w:cs="Courier New"/>
          <w:lang w:val="fr-FR"/>
        </w:rPr>
        <w:t>interface</w:t>
      </w:r>
      <w:proofErr w:type="gramEnd"/>
      <w:r w:rsidRPr="00EB2ED2">
        <w:rPr>
          <w:rFonts w:ascii="Courier New" w:hAnsi="Courier New" w:cs="Courier New"/>
          <w:lang w:val="fr-FR"/>
        </w:rPr>
        <w:t>.</w:t>
      </w:r>
    </w:p>
    <w:p w14:paraId="3C776F63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CF8F15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054FA8A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C05761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8903A61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301C75E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EE3F08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</w:t>
      </w:r>
      <w:r w:rsidRPr="00EB2ED2">
        <w:rPr>
          <w:rFonts w:ascii="Courier New" w:hAnsi="Courier New" w:cs="Courier New"/>
          <w:lang w:val="fr-FR"/>
        </w:rPr>
        <w:t xml:space="preserve">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18]</w:t>
      </w:r>
    </w:p>
    <w:p w14:paraId="198ECA60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15F697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301431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1ABE87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02F8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Limited exchanges:  the purpose of the Hidden Primary Server is to</w:t>
      </w:r>
    </w:p>
    <w:p w14:paraId="0C1362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synchronize</w:t>
      </w:r>
      <w:proofErr w:type="gramEnd"/>
      <w:r w:rsidRPr="004A19A4">
        <w:rPr>
          <w:rFonts w:ascii="Courier New" w:hAnsi="Courier New" w:cs="Courier New"/>
        </w:rPr>
        <w:t xml:space="preserve"> with the DM, not to serve any zones to e</w:t>
      </w:r>
      <w:r w:rsidRPr="004A19A4">
        <w:rPr>
          <w:rFonts w:ascii="Courier New" w:hAnsi="Courier New" w:cs="Courier New"/>
        </w:rPr>
        <w:t>nd users, or</w:t>
      </w:r>
    </w:p>
    <w:p w14:paraId="5EAB25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public Internet.</w:t>
      </w:r>
    </w:p>
    <w:p w14:paraId="66D528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A861F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As a result, exchanges are performed with specific nodes (the DM).</w:t>
      </w:r>
    </w:p>
    <w:p w14:paraId="266439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Further, exchange types are limited.  The only legitimate exchanges</w:t>
      </w:r>
    </w:p>
    <w:p w14:paraId="6E079C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>: NOTIFY initiated by the Hidden Primary and IXFR or AXFR</w:t>
      </w:r>
    </w:p>
    <w:p w14:paraId="350B54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exchang</w:t>
      </w:r>
      <w:r w:rsidRPr="004A19A4">
        <w:rPr>
          <w:rFonts w:ascii="Courier New" w:hAnsi="Courier New" w:cs="Courier New"/>
        </w:rPr>
        <w:t>es</w:t>
      </w:r>
      <w:proofErr w:type="gramEnd"/>
      <w:r w:rsidRPr="004A19A4">
        <w:rPr>
          <w:rFonts w:ascii="Courier New" w:hAnsi="Courier New" w:cs="Courier New"/>
        </w:rPr>
        <w:t xml:space="preserve"> initiated by the DM.</w:t>
      </w:r>
    </w:p>
    <w:p w14:paraId="0EAD25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376F8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On the other hand, regular authoritative servers would respond to any</w:t>
      </w:r>
    </w:p>
    <w:p w14:paraId="261D7F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hosts</w:t>
      </w:r>
      <w:proofErr w:type="gramEnd"/>
      <w:r w:rsidRPr="004A19A4">
        <w:rPr>
          <w:rFonts w:ascii="Courier New" w:hAnsi="Courier New" w:cs="Courier New"/>
        </w:rPr>
        <w:t>, and any DNS query would be processed.  The HNA SHOULD filter</w:t>
      </w:r>
    </w:p>
    <w:p w14:paraId="54A753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IXFR/AXFR traffic and drop traffic not initiated by the DM.  The HNA</w:t>
      </w:r>
    </w:p>
    <w:p w14:paraId="324996DC" w14:textId="63CB652B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MUST </w:t>
      </w:r>
      <w:del w:id="268" w:author="BOUCADAIR Mohamed TGI/OLN" w:date="2021-05-05T13:04:00Z">
        <w:r w:rsidRPr="004A19A4" w:rsidDel="001B4CD8">
          <w:rPr>
            <w:rFonts w:ascii="Courier New" w:hAnsi="Courier New" w:cs="Courier New"/>
          </w:rPr>
          <w:delText xml:space="preserve">MUST </w:delText>
        </w:r>
      </w:del>
      <w:r w:rsidRPr="004A19A4">
        <w:rPr>
          <w:rFonts w:ascii="Courier New" w:hAnsi="Courier New" w:cs="Courier New"/>
        </w:rPr>
        <w:t>at</w:t>
      </w:r>
      <w:r w:rsidRPr="004A19A4">
        <w:rPr>
          <w:rFonts w:ascii="Courier New" w:hAnsi="Courier New" w:cs="Courier New"/>
        </w:rPr>
        <w:t xml:space="preserve"> least allow SOA lookups of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4C2D51A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A19A48" w14:textId="6E3BB362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5.  DM Synchronization Channel </w:t>
      </w:r>
      <w:del w:id="269" w:author="BOUCADAIR Mohamed TGI/OLN" w:date="2021-05-05T13:48:00Z">
        <w:r w:rsidRPr="004A19A4" w:rsidDel="00F04E54">
          <w:rPr>
            <w:rFonts w:ascii="Courier New" w:hAnsi="Courier New" w:cs="Courier New"/>
          </w:rPr>
          <w:delText>between HNA and DM</w:delText>
        </w:r>
      </w:del>
    </w:p>
    <w:p w14:paraId="2FA87B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D8CF7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DM Synchronization Channel is used for communication between the</w:t>
      </w:r>
    </w:p>
    <w:p w14:paraId="53FEF5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and the DM for synchronizing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Note that</w:t>
      </w:r>
    </w:p>
    <w:p w14:paraId="7721C5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Control</w:t>
      </w:r>
      <w:r w:rsidRPr="004A19A4">
        <w:rPr>
          <w:rFonts w:ascii="Courier New" w:hAnsi="Courier New" w:cs="Courier New"/>
        </w:rPr>
        <w:t xml:space="preserve"> Channel and the Synchronization Channel are by</w:t>
      </w:r>
    </w:p>
    <w:p w14:paraId="659DF44D" w14:textId="1B4A640D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del w:id="270" w:author="BOUCADAIR Mohamed TGI/OLN" w:date="2021-05-05T13:48:00Z">
        <w:r w:rsidRPr="004A19A4" w:rsidDel="00F04E54">
          <w:rPr>
            <w:rFonts w:ascii="Courier New" w:hAnsi="Courier New" w:cs="Courier New"/>
          </w:rPr>
          <w:delText xml:space="preserve">construction </w:delText>
        </w:r>
      </w:del>
      <w:proofErr w:type="gramStart"/>
      <w:ins w:id="271" w:author="BOUCADAIR Mohamed TGI/OLN" w:date="2021-05-05T13:48:00Z">
        <w:r w:rsidR="00F04E54">
          <w:rPr>
            <w:rFonts w:ascii="Courier New" w:hAnsi="Courier New" w:cs="Courier New"/>
          </w:rPr>
          <w:t>design</w:t>
        </w:r>
        <w:proofErr w:type="gramEnd"/>
        <w:r w:rsidR="00F04E54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different channels even though there they </w:t>
      </w:r>
      <w:del w:id="272" w:author="BOUCADAIR Mohamed TGI/OLN" w:date="2021-05-05T13:48:00Z">
        <w:r w:rsidRPr="004A19A4" w:rsidDel="00F04E54">
          <w:rPr>
            <w:rFonts w:ascii="Courier New" w:hAnsi="Courier New" w:cs="Courier New"/>
          </w:rPr>
          <w:delText xml:space="preserve">MAY </w:delText>
        </w:r>
      </w:del>
      <w:ins w:id="273" w:author="BOUCADAIR Mohamed TGI/OLN" w:date="2021-05-05T13:48:00Z">
        <w:r w:rsidR="00F04E54">
          <w:rPr>
            <w:rFonts w:ascii="Courier New" w:hAnsi="Courier New" w:cs="Courier New"/>
          </w:rPr>
          <w:t>may</w:t>
        </w:r>
        <w:r w:rsidR="00F04E54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use the</w:t>
      </w:r>
    </w:p>
    <w:p w14:paraId="77B214B2" w14:textId="1360D005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same</w:t>
      </w:r>
      <w:proofErr w:type="gramEnd"/>
      <w:r w:rsidRPr="004A19A4">
        <w:rPr>
          <w:rFonts w:ascii="Courier New" w:hAnsi="Courier New" w:cs="Courier New"/>
        </w:rPr>
        <w:t xml:space="preserve"> IP </w:t>
      </w:r>
      <w:del w:id="274" w:author="BOUCADAIR Mohamed TGI/OLN" w:date="2021-05-05T13:04:00Z">
        <w:r w:rsidRPr="004A19A4" w:rsidDel="001B4CD8">
          <w:rPr>
            <w:rFonts w:ascii="Courier New" w:hAnsi="Courier New" w:cs="Courier New"/>
          </w:rPr>
          <w:delText>addresse</w:delText>
        </w:r>
      </w:del>
      <w:ins w:id="275" w:author="BOUCADAIR Mohamed TGI/OLN" w:date="2021-05-05T13:04:00Z">
        <w:r w:rsidR="001B4CD8" w:rsidRPr="004A19A4">
          <w:rPr>
            <w:rFonts w:ascii="Courier New" w:hAnsi="Courier New" w:cs="Courier New"/>
          </w:rPr>
          <w:t>address</w:t>
        </w:r>
      </w:ins>
      <w:r w:rsidRPr="004A19A4">
        <w:rPr>
          <w:rFonts w:ascii="Courier New" w:hAnsi="Courier New" w:cs="Courier New"/>
        </w:rPr>
        <w:t xml:space="preserve">.  </w:t>
      </w:r>
      <w:del w:id="276" w:author="BOUCADAIR Mohamed TGI/OLN" w:date="2021-05-05T13:49:00Z">
        <w:r w:rsidRPr="004A19A4" w:rsidDel="00F04E54">
          <w:rPr>
            <w:rFonts w:ascii="Courier New" w:hAnsi="Courier New" w:cs="Courier New"/>
          </w:rPr>
          <w:delText>In fact t</w:delText>
        </w:r>
      </w:del>
      <w:ins w:id="277" w:author="BOUCADAIR Mohamed TGI/OLN" w:date="2021-05-05T13:49:00Z">
        <w:r w:rsidR="00F04E54">
          <w:rPr>
            <w:rFonts w:ascii="Courier New" w:hAnsi="Courier New" w:cs="Courier New"/>
          </w:rPr>
          <w:t>T</w:t>
        </w:r>
      </w:ins>
      <w:r w:rsidRPr="004A19A4">
        <w:rPr>
          <w:rFonts w:ascii="Courier New" w:hAnsi="Courier New" w:cs="Courier New"/>
        </w:rPr>
        <w:t>he Control Channel is set between the HNA</w:t>
      </w:r>
    </w:p>
    <w:p w14:paraId="05D0F1FF" w14:textId="0418FF7A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working</w:t>
      </w:r>
      <w:proofErr w:type="gramEnd"/>
      <w:r w:rsidRPr="004A19A4">
        <w:rPr>
          <w:rFonts w:ascii="Courier New" w:hAnsi="Courier New" w:cs="Courier New"/>
        </w:rPr>
        <w:t xml:space="preserve"> as a client using port </w:t>
      </w:r>
      <w:ins w:id="278" w:author="BOUCADAIR Mohamed TGI/OLN" w:date="2021-05-05T13:49:00Z">
        <w:r w:rsidR="00F04E54">
          <w:rPr>
            <w:rFonts w:ascii="Courier New" w:hAnsi="Courier New" w:cs="Courier New"/>
          </w:rPr>
          <w:t xml:space="preserve">number </w:t>
        </w:r>
      </w:ins>
      <w:r w:rsidRPr="004A19A4">
        <w:rPr>
          <w:rFonts w:ascii="Courier New" w:hAnsi="Courier New" w:cs="Courier New"/>
        </w:rPr>
        <w:t xml:space="preserve">YYYY </w:t>
      </w:r>
      <w:r w:rsidRPr="00F04E54">
        <w:rPr>
          <w:rFonts w:ascii="Courier New" w:hAnsi="Courier New" w:cs="Courier New"/>
          <w:highlight w:val="yellow"/>
          <w:rPrChange w:id="279" w:author="BOUCADAIR Mohamed TGI/OLN" w:date="2021-05-05T13:49:00Z">
            <w:rPr>
              <w:rFonts w:ascii="Courier New" w:hAnsi="Courier New" w:cs="Courier New"/>
            </w:rPr>
          </w:rPrChange>
        </w:rPr>
        <w:t>(a high range port)</w:t>
      </w:r>
      <w:r w:rsidRPr="004A19A4">
        <w:rPr>
          <w:rFonts w:ascii="Courier New" w:hAnsi="Courier New" w:cs="Courier New"/>
        </w:rPr>
        <w:t xml:space="preserve"> toward</w:t>
      </w:r>
      <w:r w:rsidRPr="004A19A4">
        <w:rPr>
          <w:rFonts w:ascii="Courier New" w:hAnsi="Courier New" w:cs="Courier New"/>
        </w:rPr>
        <w:t xml:space="preserve"> a</w:t>
      </w:r>
    </w:p>
    <w:p w14:paraId="3BE06488" w14:textId="5933FEEF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service</w:t>
      </w:r>
      <w:proofErr w:type="gramEnd"/>
      <w:r w:rsidRPr="004A19A4">
        <w:rPr>
          <w:rFonts w:ascii="Courier New" w:hAnsi="Courier New" w:cs="Courier New"/>
        </w:rPr>
        <w:t xml:space="preserve"> provided by the DM at port</w:t>
      </w:r>
      <w:ins w:id="280" w:author="BOUCADAIR Mohamed TGI/OLN" w:date="2021-05-05T13:49:00Z">
        <w:r w:rsidR="00F04E54">
          <w:rPr>
            <w:rFonts w:ascii="Courier New" w:hAnsi="Courier New" w:cs="Courier New"/>
          </w:rPr>
          <w:t xml:space="preserve"> number</w:t>
        </w:r>
      </w:ins>
      <w:r w:rsidRPr="004A19A4">
        <w:rPr>
          <w:rFonts w:ascii="Courier New" w:hAnsi="Courier New" w:cs="Courier New"/>
        </w:rPr>
        <w:t xml:space="preserve"> XX (</w:t>
      </w:r>
      <w:del w:id="281" w:author="BOUCADAIR Mohamed TGI/OLN" w:date="2021-05-05T13:49:00Z">
        <w:r w:rsidRPr="004A19A4" w:rsidDel="00F04E54">
          <w:rPr>
            <w:rFonts w:ascii="Courier New" w:hAnsi="Courier New" w:cs="Courier New"/>
          </w:rPr>
          <w:delText xml:space="preserve">well </w:delText>
        </w:r>
      </w:del>
      <w:ins w:id="282" w:author="BOUCADAIR Mohamed TGI/OLN" w:date="2021-05-05T13:49:00Z">
        <w:r w:rsidR="00F04E54" w:rsidRPr="004A19A4">
          <w:rPr>
            <w:rFonts w:ascii="Courier New" w:hAnsi="Courier New" w:cs="Courier New"/>
          </w:rPr>
          <w:t>well</w:t>
        </w:r>
        <w:r w:rsidR="00F04E54">
          <w:rPr>
            <w:rFonts w:ascii="Courier New" w:hAnsi="Courier New" w:cs="Courier New"/>
          </w:rPr>
          <w:t>-</w:t>
        </w:r>
      </w:ins>
      <w:r w:rsidRPr="004A19A4">
        <w:rPr>
          <w:rFonts w:ascii="Courier New" w:hAnsi="Courier New" w:cs="Courier New"/>
        </w:rPr>
        <w:t>known port</w:t>
      </w:r>
      <w:ins w:id="283" w:author="BOUCADAIR Mohamed TGI/OLN" w:date="2021-05-05T13:49:00Z">
        <w:r w:rsidR="00F04E54">
          <w:rPr>
            <w:rFonts w:ascii="Courier New" w:hAnsi="Courier New" w:cs="Courier New"/>
          </w:rPr>
          <w:t xml:space="preserve"> number</w:t>
        </w:r>
      </w:ins>
      <w:r w:rsidRPr="004A19A4">
        <w:rPr>
          <w:rFonts w:ascii="Courier New" w:hAnsi="Courier New" w:cs="Courier New"/>
        </w:rPr>
        <w:t>).</w:t>
      </w:r>
    </w:p>
    <w:p w14:paraId="2A7D85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C6EE6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On the other hand, the Synchronization Channel is set between the DM</w:t>
      </w:r>
    </w:p>
    <w:p w14:paraId="359784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working</w:t>
      </w:r>
      <w:proofErr w:type="gramEnd"/>
      <w:r w:rsidRPr="004A19A4">
        <w:rPr>
          <w:rFonts w:ascii="Courier New" w:hAnsi="Courier New" w:cs="Courier New"/>
        </w:rPr>
        <w:t xml:space="preserve"> as a client using port ZZZZ ( a high range port) toward a</w:t>
      </w:r>
    </w:p>
    <w:p w14:paraId="10D194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service</w:t>
      </w:r>
      <w:proofErr w:type="gramEnd"/>
      <w:r w:rsidRPr="004A19A4">
        <w:rPr>
          <w:rFonts w:ascii="Courier New" w:hAnsi="Courier New" w:cs="Courier New"/>
        </w:rPr>
        <w:t xml:space="preserve"> a service provided by the HNA at port XX</w:t>
      </w:r>
      <w:r w:rsidRPr="004A19A4">
        <w:rPr>
          <w:rFonts w:ascii="Courier New" w:hAnsi="Courier New" w:cs="Courier New"/>
        </w:rPr>
        <w:t>.</w:t>
      </w:r>
    </w:p>
    <w:p w14:paraId="5348B6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7D13C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As a result, even though the same couple of IP addresses may be</w:t>
      </w:r>
    </w:p>
    <w:p w14:paraId="046C60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involved</w:t>
      </w:r>
      <w:proofErr w:type="gramEnd"/>
      <w:r w:rsidRPr="004A19A4">
        <w:rPr>
          <w:rFonts w:ascii="Courier New" w:hAnsi="Courier New" w:cs="Courier New"/>
        </w:rPr>
        <w:t xml:space="preserve"> the Control Channel and the Synchronization Channel are</w:t>
      </w:r>
    </w:p>
    <w:p w14:paraId="4CCC87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always</w:t>
      </w:r>
      <w:proofErr w:type="gramEnd"/>
      <w:r w:rsidRPr="004A19A4">
        <w:rPr>
          <w:rFonts w:ascii="Courier New" w:hAnsi="Courier New" w:cs="Courier New"/>
        </w:rPr>
        <w:t xml:space="preserve"> distinct channels.</w:t>
      </w:r>
    </w:p>
    <w:p w14:paraId="5D829F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73E73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Uploading and dynamically updating the zone file on the DM can be</w:t>
      </w:r>
    </w:p>
    <w:p w14:paraId="31D69A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seen</w:t>
      </w:r>
      <w:proofErr w:type="gramEnd"/>
      <w:r w:rsidRPr="004A19A4">
        <w:rPr>
          <w:rFonts w:ascii="Courier New" w:hAnsi="Courier New" w:cs="Courier New"/>
        </w:rPr>
        <w:t xml:space="preserve"> as zone pro</w:t>
      </w:r>
      <w:r w:rsidRPr="004A19A4">
        <w:rPr>
          <w:rFonts w:ascii="Courier New" w:hAnsi="Courier New" w:cs="Courier New"/>
        </w:rPr>
        <w:t>visioning between the HNA (Hidden Primary) and the DM</w:t>
      </w:r>
    </w:p>
    <w:p w14:paraId="10FFC5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(Secondary Server).  This can be handled via AXFR + DNS Update.</w:t>
      </w:r>
    </w:p>
    <w:p w14:paraId="3F3F5E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297D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</w:t>
      </w:r>
      <w:commentRangeStart w:id="284"/>
      <w:r w:rsidRPr="004A19A4">
        <w:rPr>
          <w:rFonts w:ascii="Courier New" w:hAnsi="Courier New" w:cs="Courier New"/>
        </w:rPr>
        <w:t xml:space="preserve">RECOMMENDS </w:t>
      </w:r>
      <w:commentRangeEnd w:id="284"/>
      <w:r w:rsidR="00F04E54">
        <w:rPr>
          <w:rStyle w:val="Marquedecommentaire"/>
          <w:rFonts w:asciiTheme="minorHAnsi" w:hAnsiTheme="minorHAnsi"/>
        </w:rPr>
        <w:commentReference w:id="284"/>
      </w:r>
      <w:r w:rsidRPr="004A19A4">
        <w:rPr>
          <w:rFonts w:ascii="Courier New" w:hAnsi="Courier New" w:cs="Courier New"/>
        </w:rPr>
        <w:t>use of a primary / secondary mechanism</w:t>
      </w:r>
    </w:p>
    <w:p w14:paraId="3BCBAA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instead</w:t>
      </w:r>
      <w:proofErr w:type="gramEnd"/>
      <w:r w:rsidRPr="004A19A4">
        <w:rPr>
          <w:rFonts w:ascii="Courier New" w:hAnsi="Courier New" w:cs="Courier New"/>
        </w:rPr>
        <w:t xml:space="preserve"> of the use of DNS Update.  The primary / secondary mecha</w:t>
      </w:r>
      <w:r w:rsidRPr="004A19A4">
        <w:rPr>
          <w:rFonts w:ascii="Courier New" w:hAnsi="Courier New" w:cs="Courier New"/>
        </w:rPr>
        <w:t>nism</w:t>
      </w:r>
    </w:p>
    <w:p w14:paraId="0F5769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RECOMMENDED as it scales better and avoids </w:t>
      </w:r>
      <w:proofErr w:type="spellStart"/>
      <w:r w:rsidRPr="004A19A4">
        <w:rPr>
          <w:rFonts w:ascii="Courier New" w:hAnsi="Courier New" w:cs="Courier New"/>
        </w:rPr>
        <w:t>DoS</w:t>
      </w:r>
      <w:proofErr w:type="spellEnd"/>
      <w:r w:rsidRPr="004A19A4">
        <w:rPr>
          <w:rFonts w:ascii="Courier New" w:hAnsi="Courier New" w:cs="Courier New"/>
        </w:rPr>
        <w:t xml:space="preserve"> attacks.  Note that</w:t>
      </w:r>
    </w:p>
    <w:p w14:paraId="276E9E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even</w:t>
      </w:r>
      <w:proofErr w:type="gramEnd"/>
      <w:r w:rsidRPr="004A19A4">
        <w:rPr>
          <w:rFonts w:ascii="Courier New" w:hAnsi="Courier New" w:cs="Courier New"/>
        </w:rPr>
        <w:t xml:space="preserve"> when UPDATE messages are used, these messages are using a</w:t>
      </w:r>
    </w:p>
    <w:p w14:paraId="59C999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distinct</w:t>
      </w:r>
      <w:proofErr w:type="gramEnd"/>
      <w:r w:rsidRPr="004A19A4">
        <w:rPr>
          <w:rFonts w:ascii="Courier New" w:hAnsi="Courier New" w:cs="Courier New"/>
        </w:rPr>
        <w:t xml:space="preserve"> channel as those used to set the configuration.</w:t>
      </w:r>
    </w:p>
    <w:p w14:paraId="260DEB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1E5E0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Note that there is no standard way to distribute</w:t>
      </w:r>
      <w:r w:rsidRPr="004A19A4">
        <w:rPr>
          <w:rFonts w:ascii="Courier New" w:hAnsi="Courier New" w:cs="Courier New"/>
        </w:rPr>
        <w:t xml:space="preserve"> a DNS primary</w:t>
      </w:r>
    </w:p>
    <w:p w14:paraId="4B09AC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between</w:t>
      </w:r>
      <w:proofErr w:type="gramEnd"/>
      <w:r w:rsidRPr="004A19A4">
        <w:rPr>
          <w:rFonts w:ascii="Courier New" w:hAnsi="Courier New" w:cs="Courier New"/>
        </w:rPr>
        <w:t xml:space="preserve"> multiple devices.  As a result, if multiple devices are</w:t>
      </w:r>
    </w:p>
    <w:p w14:paraId="4D27A3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candidate</w:t>
      </w:r>
      <w:proofErr w:type="gramEnd"/>
      <w:r w:rsidRPr="004A19A4">
        <w:rPr>
          <w:rFonts w:ascii="Courier New" w:hAnsi="Courier New" w:cs="Courier New"/>
        </w:rPr>
        <w:t xml:space="preserve"> for hosting the Hidden Primary, some specific mechanisms</w:t>
      </w:r>
    </w:p>
    <w:p w14:paraId="04A881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should</w:t>
      </w:r>
      <w:proofErr w:type="gramEnd"/>
      <w:r w:rsidRPr="004A19A4">
        <w:rPr>
          <w:rFonts w:ascii="Courier New" w:hAnsi="Courier New" w:cs="Courier New"/>
        </w:rPr>
        <w:t xml:space="preserve"> be designed so the home network only selects a single HNA for</w:t>
      </w:r>
    </w:p>
    <w:p w14:paraId="4F81898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Hidden Primary.  Selectio</w:t>
      </w:r>
      <w:r w:rsidRPr="004A19A4">
        <w:rPr>
          <w:rFonts w:ascii="Courier New" w:hAnsi="Courier New" w:cs="Courier New"/>
        </w:rPr>
        <w:t>n mechanisms based on HNCP [RFC7788] are</w:t>
      </w:r>
    </w:p>
    <w:p w14:paraId="3786C9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good</w:t>
      </w:r>
      <w:proofErr w:type="gramEnd"/>
      <w:r w:rsidRPr="004A19A4">
        <w:rPr>
          <w:rFonts w:ascii="Courier New" w:hAnsi="Courier New" w:cs="Courier New"/>
        </w:rPr>
        <w:t xml:space="preserve"> candidates.</w:t>
      </w:r>
    </w:p>
    <w:p w14:paraId="48EA47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EBEDD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B4EA5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326B4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19]</w:t>
      </w:r>
    </w:p>
    <w:p w14:paraId="2EF62F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357A9D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3BED2D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509AD1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F42C4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acts as a Hidden Primary Server</w:t>
      </w:r>
      <w:r w:rsidRPr="004A19A4">
        <w:rPr>
          <w:rFonts w:ascii="Courier New" w:hAnsi="Courier New" w:cs="Courier New"/>
        </w:rPr>
        <w:t>, which is a regular</w:t>
      </w:r>
    </w:p>
    <w:p w14:paraId="2F6A8E8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authoritative</w:t>
      </w:r>
      <w:proofErr w:type="gramEnd"/>
      <w:r w:rsidRPr="004A19A4">
        <w:rPr>
          <w:rFonts w:ascii="Courier New" w:hAnsi="Courier New" w:cs="Courier New"/>
        </w:rPr>
        <w:t xml:space="preserve"> DNS Server listening on the WAN interface.</w:t>
      </w:r>
    </w:p>
    <w:p w14:paraId="25EAFD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30183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DM is configured as a secondary for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</w:t>
      </w:r>
    </w:p>
    <w:p w14:paraId="2C2428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Name.  This secondary configuration has been previously agreed</w:t>
      </w:r>
    </w:p>
    <w:p w14:paraId="022570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between</w:t>
      </w:r>
      <w:proofErr w:type="gramEnd"/>
      <w:r w:rsidRPr="004A19A4">
        <w:rPr>
          <w:rFonts w:ascii="Courier New" w:hAnsi="Courier New" w:cs="Courier New"/>
        </w:rPr>
        <w:t xml:space="preserve"> the end user and the pro</w:t>
      </w:r>
      <w:r w:rsidRPr="004A19A4">
        <w:rPr>
          <w:rFonts w:ascii="Courier New" w:hAnsi="Courier New" w:cs="Courier New"/>
        </w:rPr>
        <w:t>vider of the DOI as part of either</w:t>
      </w:r>
    </w:p>
    <w:p w14:paraId="716751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provisioning or due to receipt of DNS Update messages on the DM</w:t>
      </w:r>
    </w:p>
    <w:p w14:paraId="23B75A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Control Channel.</w:t>
      </w:r>
    </w:p>
    <w:p w14:paraId="4C1459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3A9C2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Reverse Zone MAY also be updated either with DNS UPDATE</w:t>
      </w:r>
    </w:p>
    <w:p w14:paraId="62A06C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[RFC2136] or using a primary / secondary synchronizatio</w:t>
      </w:r>
      <w:r w:rsidRPr="004A19A4">
        <w:rPr>
          <w:rFonts w:ascii="Courier New" w:hAnsi="Courier New" w:cs="Courier New"/>
        </w:rPr>
        <w:t>n.</w:t>
      </w:r>
    </w:p>
    <w:p w14:paraId="3F7AF1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A994790" w14:textId="4E33BDA3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5.1</w:t>
      </w:r>
      <w:proofErr w:type="gramStart"/>
      <w:r w:rsidRPr="004A19A4">
        <w:rPr>
          <w:rFonts w:ascii="Courier New" w:hAnsi="Courier New" w:cs="Courier New"/>
        </w:rPr>
        <w:t>.  Securing</w:t>
      </w:r>
      <w:proofErr w:type="gramEnd"/>
      <w:r w:rsidRPr="004A19A4">
        <w:rPr>
          <w:rFonts w:ascii="Courier New" w:hAnsi="Courier New" w:cs="Courier New"/>
        </w:rPr>
        <w:t xml:space="preserve"> the Synchronization Channel </w:t>
      </w:r>
      <w:del w:id="285" w:author="BOUCADAIR Mohamed TGI/OLN" w:date="2021-05-05T13:05:00Z">
        <w:r w:rsidRPr="004A19A4" w:rsidDel="001B4CD8">
          <w:rPr>
            <w:rFonts w:ascii="Courier New" w:hAnsi="Courier New" w:cs="Courier New"/>
          </w:rPr>
          <w:delText>between HNA and DM</w:delText>
        </w:r>
      </w:del>
    </w:p>
    <w:p w14:paraId="155B3F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B1F312" w14:textId="481BD865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Synchronization Channel </w:t>
      </w:r>
      <w:del w:id="286" w:author="BOUCADAIR Mohamed TGI/OLN" w:date="2021-05-05T13:05:00Z">
        <w:r w:rsidRPr="004A19A4" w:rsidDel="001B4CD8">
          <w:rPr>
            <w:rFonts w:ascii="Courier New" w:hAnsi="Courier New" w:cs="Courier New"/>
          </w:rPr>
          <w:delText xml:space="preserve">used </w:delText>
        </w:r>
      </w:del>
      <w:ins w:id="287" w:author="BOUCADAIR Mohamed TGI/OLN" w:date="2021-05-05T13:05:00Z">
        <w:r w:rsidR="001B4CD8">
          <w:rPr>
            <w:rFonts w:ascii="Courier New" w:hAnsi="Courier New" w:cs="Courier New"/>
          </w:rPr>
          <w:t>uses</w:t>
        </w:r>
        <w:r w:rsidR="001B4CD8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 xml:space="preserve">standard DNS </w:t>
      </w:r>
      <w:del w:id="288" w:author="BOUCADAIR Mohamed TGI/OLN" w:date="2021-05-05T13:52:00Z">
        <w:r w:rsidRPr="004A19A4" w:rsidDel="00F04E54">
          <w:rPr>
            <w:rFonts w:ascii="Courier New" w:hAnsi="Courier New" w:cs="Courier New"/>
          </w:rPr>
          <w:delText>request</w:delText>
        </w:r>
      </w:del>
      <w:ins w:id="289" w:author="BOUCADAIR Mohamed TGI/OLN" w:date="2021-05-05T13:52:00Z">
        <w:r w:rsidR="00F04E54">
          <w:rPr>
            <w:rFonts w:ascii="Courier New" w:hAnsi="Courier New" w:cs="Courier New"/>
          </w:rPr>
          <w:t>requests</w:t>
        </w:r>
      </w:ins>
      <w:r w:rsidRPr="004A19A4">
        <w:rPr>
          <w:rFonts w:ascii="Courier New" w:hAnsi="Courier New" w:cs="Courier New"/>
        </w:rPr>
        <w:t>.</w:t>
      </w:r>
    </w:p>
    <w:p w14:paraId="0DC6DB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0E153D1" w14:textId="6F496924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First</w:t>
      </w:r>
      <w:ins w:id="290" w:author="BOUCADAIR Mohamed TGI/OLN" w:date="2021-05-05T13:52:00Z">
        <w:r w:rsidR="00F04E54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the primary notifies the secondary that the zone must be</w:t>
      </w:r>
    </w:p>
    <w:p w14:paraId="7F59371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updated</w:t>
      </w:r>
      <w:proofErr w:type="gramEnd"/>
      <w:r w:rsidRPr="004A19A4">
        <w:rPr>
          <w:rFonts w:ascii="Courier New" w:hAnsi="Courier New" w:cs="Courier New"/>
        </w:rPr>
        <w:t xml:space="preserve"> and eaves the secondary to proceed with the update wh</w:t>
      </w:r>
      <w:r w:rsidRPr="004A19A4">
        <w:rPr>
          <w:rFonts w:ascii="Courier New" w:hAnsi="Courier New" w:cs="Courier New"/>
        </w:rPr>
        <w:t>en</w:t>
      </w:r>
    </w:p>
    <w:p w14:paraId="1CA44A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possible/convenient</w:t>
      </w:r>
      <w:proofErr w:type="gramEnd"/>
      <w:r w:rsidRPr="004A19A4">
        <w:rPr>
          <w:rFonts w:ascii="Courier New" w:hAnsi="Courier New" w:cs="Courier New"/>
        </w:rPr>
        <w:t>.</w:t>
      </w:r>
    </w:p>
    <w:p w14:paraId="65CE9B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2243E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Then, a NOTIFY message is sent by the primary, which is a small</w:t>
      </w:r>
    </w:p>
    <w:p w14:paraId="037DB7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packet</w:t>
      </w:r>
      <w:proofErr w:type="gramEnd"/>
      <w:r w:rsidRPr="004A19A4">
        <w:rPr>
          <w:rFonts w:ascii="Courier New" w:hAnsi="Courier New" w:cs="Courier New"/>
        </w:rPr>
        <w:t xml:space="preserve"> that is less likely to load the secondary.</w:t>
      </w:r>
    </w:p>
    <w:p w14:paraId="08F3643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C573B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Finally, the AXFR [RFC1034] or IXFR [RFC1995] query performed by the</w:t>
      </w:r>
    </w:p>
    <w:p w14:paraId="399C75C4" w14:textId="016D5503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secondary</w:t>
      </w:r>
      <w:proofErr w:type="gramEnd"/>
      <w:r w:rsidRPr="004A19A4">
        <w:rPr>
          <w:rFonts w:ascii="Courier New" w:hAnsi="Courier New" w:cs="Courier New"/>
        </w:rPr>
        <w:t xml:space="preserve"> is a small packet sent</w:t>
      </w:r>
      <w:r w:rsidRPr="004A19A4">
        <w:rPr>
          <w:rFonts w:ascii="Courier New" w:hAnsi="Courier New" w:cs="Courier New"/>
        </w:rPr>
        <w:t xml:space="preserve"> over TCP (</w:t>
      </w:r>
      <w:ins w:id="291" w:author="BOUCADAIR Mohamed TGI/OLN" w:date="2021-05-05T13:05:00Z">
        <w:r w:rsidR="001B4CD8">
          <w:rPr>
            <w:rFonts w:ascii="Courier New" w:hAnsi="Courier New" w:cs="Courier New"/>
          </w:rPr>
          <w:t>S</w:t>
        </w:r>
      </w:ins>
      <w:del w:id="292" w:author="BOUCADAIR Mohamed TGI/OLN" w:date="2021-05-05T13:05:00Z">
        <w:r w:rsidRPr="004A19A4" w:rsidDel="001B4CD8">
          <w:rPr>
            <w:rFonts w:ascii="Courier New" w:hAnsi="Courier New" w:cs="Courier New"/>
          </w:rPr>
          <w:delText>s</w:delText>
        </w:r>
      </w:del>
      <w:r w:rsidRPr="004A19A4">
        <w:rPr>
          <w:rFonts w:ascii="Courier New" w:hAnsi="Courier New" w:cs="Courier New"/>
        </w:rPr>
        <w:t>ection 4.2 [RFC5936]),</w:t>
      </w:r>
    </w:p>
    <w:p w14:paraId="425EB6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which</w:t>
      </w:r>
      <w:proofErr w:type="gramEnd"/>
      <w:r w:rsidRPr="004A19A4">
        <w:rPr>
          <w:rFonts w:ascii="Courier New" w:hAnsi="Courier New" w:cs="Courier New"/>
        </w:rPr>
        <w:t xml:space="preserve"> mitigates reflection attacks using a forged NOTIFY.</w:t>
      </w:r>
    </w:p>
    <w:p w14:paraId="468A0F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98FE3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AXFR request from the DM to the HNA SHOULD be secured and the use</w:t>
      </w:r>
    </w:p>
    <w:p w14:paraId="60216C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TLS is RECOMMENDED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dprive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xfr</w:t>
      </w:r>
      <w:proofErr w:type="spellEnd"/>
      <w:r w:rsidRPr="004A19A4">
        <w:rPr>
          <w:rFonts w:ascii="Courier New" w:hAnsi="Courier New" w:cs="Courier New"/>
        </w:rPr>
        <w:t>-over-</w:t>
      </w:r>
      <w:proofErr w:type="spellStart"/>
      <w:r w:rsidRPr="004A19A4">
        <w:rPr>
          <w:rFonts w:ascii="Courier New" w:hAnsi="Courier New" w:cs="Courier New"/>
        </w:rPr>
        <w:t>tls</w:t>
      </w:r>
      <w:proofErr w:type="spellEnd"/>
      <w:r w:rsidRPr="004A19A4">
        <w:rPr>
          <w:rFonts w:ascii="Courier New" w:hAnsi="Courier New" w:cs="Courier New"/>
        </w:rPr>
        <w:t>]</w:t>
      </w:r>
    </w:p>
    <w:p w14:paraId="7D3C3C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AFBB9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When using TLS, the HNA MA</w:t>
      </w:r>
      <w:r w:rsidRPr="004A19A4">
        <w:rPr>
          <w:rFonts w:ascii="Courier New" w:hAnsi="Courier New" w:cs="Courier New"/>
        </w:rPr>
        <w:t>Y authenticate inbound connections from the</w:t>
      </w:r>
    </w:p>
    <w:p w14:paraId="760F1C0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DM using standard mechanisms, such as a public certificate with</w:t>
      </w:r>
    </w:p>
    <w:p w14:paraId="3CB428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baked-in</w:t>
      </w:r>
      <w:proofErr w:type="gramEnd"/>
      <w:r w:rsidRPr="004A19A4">
        <w:rPr>
          <w:rFonts w:ascii="Courier New" w:hAnsi="Courier New" w:cs="Courier New"/>
        </w:rPr>
        <w:t xml:space="preserve"> root certificates on the HNA, or via DANE [RFC6698].  In</w:t>
      </w:r>
    </w:p>
    <w:p w14:paraId="668BCA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addition</w:t>
      </w:r>
      <w:proofErr w:type="gramEnd"/>
      <w:r w:rsidRPr="004A19A4">
        <w:rPr>
          <w:rFonts w:ascii="Courier New" w:hAnsi="Courier New" w:cs="Courier New"/>
        </w:rPr>
        <w:t>, to guarantee the DM remains the same across multiple TLS</w:t>
      </w:r>
    </w:p>
    <w:p w14:paraId="1BF6BD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ses</w:t>
      </w:r>
      <w:r w:rsidRPr="004A19A4">
        <w:rPr>
          <w:rFonts w:ascii="Courier New" w:hAnsi="Courier New" w:cs="Courier New"/>
        </w:rPr>
        <w:t>sion</w:t>
      </w:r>
      <w:proofErr w:type="gramEnd"/>
      <w:r w:rsidRPr="004A19A4">
        <w:rPr>
          <w:rFonts w:ascii="Courier New" w:hAnsi="Courier New" w:cs="Courier New"/>
        </w:rPr>
        <w:t>, the HNA and DM MAY implement [RFC8672].</w:t>
      </w:r>
    </w:p>
    <w:p w14:paraId="63CBDC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ED9BEEF" w14:textId="4BAB0D4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</w:t>
      </w:r>
      <w:del w:id="293" w:author="BOUCADAIR Mohamed TGI/OLN" w:date="2021-05-05T14:01:00Z">
        <w:r w:rsidRPr="004A19A4" w:rsidDel="003B6B86">
          <w:rPr>
            <w:rFonts w:ascii="Courier New" w:hAnsi="Courier New" w:cs="Courier New"/>
          </w:rPr>
          <w:delText xml:space="preserve">MAY </w:delText>
        </w:r>
      </w:del>
      <w:ins w:id="294" w:author="BOUCADAIR Mohamed TGI/OLN" w:date="2021-05-05T14:01:00Z">
        <w:r w:rsidR="003B6B86">
          <w:rPr>
            <w:rFonts w:ascii="Courier New" w:hAnsi="Courier New" w:cs="Courier New"/>
          </w:rPr>
          <w:t>SHOULD</w:t>
        </w:r>
        <w:r w:rsidR="003B6B86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apply a</w:t>
      </w:r>
      <w:ins w:id="295" w:author="BOUCADAIR Mohamed TGI/OLN" w:date="2021-05-05T14:01:00Z">
        <w:r w:rsidR="003B6B86">
          <w:rPr>
            <w:rFonts w:ascii="Courier New" w:hAnsi="Courier New" w:cs="Courier New"/>
          </w:rPr>
          <w:t>n ACL</w:t>
        </w:r>
      </w:ins>
      <w:r w:rsidRPr="004A19A4">
        <w:rPr>
          <w:rFonts w:ascii="Courier New" w:hAnsi="Courier New" w:cs="Courier New"/>
        </w:rPr>
        <w:t xml:space="preserve"> </w:t>
      </w:r>
      <w:del w:id="296" w:author="BOUCADAIR Mohamed TGI/OLN" w:date="2021-05-05T14:01:00Z">
        <w:r w:rsidRPr="004A19A4" w:rsidDel="003B6B86">
          <w:rPr>
            <w:rFonts w:ascii="Courier New" w:hAnsi="Courier New" w:cs="Courier New"/>
          </w:rPr>
          <w:delText xml:space="preserve">simple IP filter </w:delText>
        </w:r>
      </w:del>
      <w:r w:rsidRPr="004A19A4">
        <w:rPr>
          <w:rFonts w:ascii="Courier New" w:hAnsi="Courier New" w:cs="Courier New"/>
        </w:rPr>
        <w:t>on inbound AXFR requests to</w:t>
      </w:r>
    </w:p>
    <w:p w14:paraId="227E8D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ensure</w:t>
      </w:r>
      <w:proofErr w:type="gramEnd"/>
      <w:r w:rsidRPr="004A19A4">
        <w:rPr>
          <w:rFonts w:ascii="Courier New" w:hAnsi="Courier New" w:cs="Courier New"/>
        </w:rPr>
        <w:t xml:space="preserve"> they only arrive from the DM Synchronization Channel.  </w:t>
      </w:r>
      <w:commentRangeStart w:id="297"/>
      <w:r w:rsidRPr="004A19A4">
        <w:rPr>
          <w:rFonts w:ascii="Courier New" w:hAnsi="Courier New" w:cs="Courier New"/>
        </w:rPr>
        <w:t>In this</w:t>
      </w:r>
    </w:p>
    <w:p w14:paraId="6C1677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case</w:t>
      </w:r>
      <w:proofErr w:type="gramEnd"/>
      <w:r w:rsidRPr="004A19A4">
        <w:rPr>
          <w:rFonts w:ascii="Courier New" w:hAnsi="Courier New" w:cs="Courier New"/>
        </w:rPr>
        <w:t>, the HNA SHOULD regularly check (via DNS resolution) that th</w:t>
      </w:r>
      <w:r w:rsidRPr="004A19A4">
        <w:rPr>
          <w:rFonts w:ascii="Courier New" w:hAnsi="Courier New" w:cs="Courier New"/>
        </w:rPr>
        <w:t>e</w:t>
      </w:r>
    </w:p>
    <w:p w14:paraId="34F0D7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</w:t>
      </w:r>
      <w:proofErr w:type="gramEnd"/>
      <w:r w:rsidRPr="004A19A4">
        <w:rPr>
          <w:rFonts w:ascii="Courier New" w:hAnsi="Courier New" w:cs="Courier New"/>
        </w:rPr>
        <w:t xml:space="preserve"> of the DM in the filter is still valid.</w:t>
      </w:r>
      <w:commentRangeEnd w:id="297"/>
      <w:r w:rsidR="003B6B86">
        <w:rPr>
          <w:rStyle w:val="Marquedecommentaire"/>
          <w:rFonts w:asciiTheme="minorHAnsi" w:hAnsiTheme="minorHAnsi"/>
        </w:rPr>
        <w:commentReference w:id="297"/>
      </w:r>
    </w:p>
    <w:p w14:paraId="167820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99374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6.  DM Distribution Channel</w:t>
      </w:r>
    </w:p>
    <w:p w14:paraId="48DB7F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BE71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DM Distribution Channel is used for communication between the DM</w:t>
      </w:r>
    </w:p>
    <w:p w14:paraId="50108C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the Public Authoritative Servers.  The architecture and</w:t>
      </w:r>
    </w:p>
    <w:p w14:paraId="25E710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communication</w:t>
      </w:r>
      <w:proofErr w:type="gramEnd"/>
      <w:r w:rsidRPr="004A19A4">
        <w:rPr>
          <w:rFonts w:ascii="Courier New" w:hAnsi="Courier New" w:cs="Courier New"/>
        </w:rPr>
        <w:t xml:space="preserve"> used for the DM Distr</w:t>
      </w:r>
      <w:r w:rsidRPr="004A19A4">
        <w:rPr>
          <w:rFonts w:ascii="Courier New" w:hAnsi="Courier New" w:cs="Courier New"/>
        </w:rPr>
        <w:t>ibution Channels is outside the</w:t>
      </w:r>
    </w:p>
    <w:p w14:paraId="2C5FAB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scope</w:t>
      </w:r>
      <w:proofErr w:type="gramEnd"/>
      <w:r w:rsidRPr="004A19A4">
        <w:rPr>
          <w:rFonts w:ascii="Courier New" w:hAnsi="Courier New" w:cs="Courier New"/>
        </w:rPr>
        <w:t xml:space="preserve"> of this document, and there are many existing solutions</w:t>
      </w:r>
    </w:p>
    <w:p w14:paraId="6D3978A2" w14:textId="7128483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available</w:t>
      </w:r>
      <w:proofErr w:type="gramEnd"/>
      <w:ins w:id="298" w:author="BOUCADAIR Mohamed TGI/OLN" w:date="2021-05-05T14:04:00Z">
        <w:r w:rsidR="003B6B86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e.g.</w:t>
      </w:r>
      <w:ins w:id="299" w:author="BOUCADAIR Mohamed TGI/OLN" w:date="2021-05-05T14:04:00Z">
        <w:r w:rsidR="003B6B86">
          <w:rPr>
            <w:rFonts w:ascii="Courier New" w:hAnsi="Courier New" w:cs="Courier New"/>
          </w:rPr>
          <w:t>,</w:t>
        </w:r>
      </w:ins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rsynch</w:t>
      </w:r>
      <w:proofErr w:type="spellEnd"/>
      <w:r w:rsidRPr="004A19A4">
        <w:rPr>
          <w:rFonts w:ascii="Courier New" w:hAnsi="Courier New" w:cs="Courier New"/>
        </w:rPr>
        <w:t>, DNS AXFR, REST, DB copy.</w:t>
      </w:r>
    </w:p>
    <w:p w14:paraId="50D5DC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77932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F88D47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4B49D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20]</w:t>
      </w:r>
    </w:p>
    <w:p w14:paraId="065DC0C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55B9B1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 xml:space="preserve">Internet-Draft                </w:t>
      </w:r>
      <w:r w:rsidRPr="004A19A4">
        <w:rPr>
          <w:rFonts w:ascii="Courier New" w:hAnsi="Courier New" w:cs="Courier New"/>
        </w:rPr>
        <w:t>public-names                    April 2021</w:t>
      </w:r>
    </w:p>
    <w:p w14:paraId="4FE1AE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FDD68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EFA4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7.  HNA Security Policies</w:t>
      </w:r>
    </w:p>
    <w:p w14:paraId="0383FA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3C91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details security policies related to the Hidden Primary</w:t>
      </w:r>
    </w:p>
    <w:p w14:paraId="23ACC6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/ Secondary synchronization.</w:t>
      </w:r>
    </w:p>
    <w:p w14:paraId="365762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17A5A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HNA, as Hidden Primary SHOULD drop any queries from the home</w:t>
      </w:r>
    </w:p>
    <w:p w14:paraId="5DDDF45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network</w:t>
      </w:r>
      <w:proofErr w:type="gramEnd"/>
      <w:r w:rsidRPr="004A19A4">
        <w:rPr>
          <w:rFonts w:ascii="Courier New" w:hAnsi="Courier New" w:cs="Courier New"/>
        </w:rPr>
        <w:t>.</w:t>
      </w:r>
      <w:r w:rsidRPr="004A19A4">
        <w:rPr>
          <w:rFonts w:ascii="Courier New" w:hAnsi="Courier New" w:cs="Courier New"/>
        </w:rPr>
        <w:t xml:space="preserve">  This could be implemented via port binding and/or firewall</w:t>
      </w:r>
    </w:p>
    <w:p w14:paraId="26F3E0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rules</w:t>
      </w:r>
      <w:proofErr w:type="gramEnd"/>
      <w:r w:rsidRPr="004A19A4">
        <w:rPr>
          <w:rFonts w:ascii="Courier New" w:hAnsi="Courier New" w:cs="Courier New"/>
        </w:rPr>
        <w:t>.  The precise mechanism deployed is out of scope of this</w:t>
      </w:r>
    </w:p>
    <w:p w14:paraId="74FF78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>.  The Hidden Primary SHOULD drop any DNS queries arriving on</w:t>
      </w:r>
    </w:p>
    <w:p w14:paraId="07ADB3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WAN interface that are not issued from the DM.  T</w:t>
      </w:r>
      <w:r w:rsidRPr="004A19A4">
        <w:rPr>
          <w:rFonts w:ascii="Courier New" w:hAnsi="Courier New" w:cs="Courier New"/>
        </w:rPr>
        <w:t>he Hidden</w:t>
      </w:r>
    </w:p>
    <w:p w14:paraId="2DBF12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Primary SHOULD drop any outgoing packets other than DNS NOTIFY query,</w:t>
      </w:r>
    </w:p>
    <w:p w14:paraId="162EB9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SOA response, IXFR response or AXFR responses.  The Hidden Primary</w:t>
      </w:r>
    </w:p>
    <w:p w14:paraId="198557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SHOULD drop any incoming packets other than DNS NOTIFY response, SOA</w:t>
      </w:r>
    </w:p>
    <w:p w14:paraId="2B6BDA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query</w:t>
      </w:r>
      <w:proofErr w:type="gramEnd"/>
      <w:r w:rsidRPr="004A19A4">
        <w:rPr>
          <w:rFonts w:ascii="Courier New" w:hAnsi="Courier New" w:cs="Courier New"/>
        </w:rPr>
        <w:t>, IXFR query or AXFR qu</w:t>
      </w:r>
      <w:r w:rsidRPr="004A19A4">
        <w:rPr>
          <w:rFonts w:ascii="Courier New" w:hAnsi="Courier New" w:cs="Courier New"/>
        </w:rPr>
        <w:t>ery.  The Hidden Primary SHOULD drop any</w:t>
      </w:r>
    </w:p>
    <w:p w14:paraId="63A3F72C" w14:textId="5A62F49C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non</w:t>
      </w:r>
      <w:proofErr w:type="gramEnd"/>
      <w:r w:rsidRPr="004A19A4">
        <w:rPr>
          <w:rFonts w:ascii="Courier New" w:hAnsi="Courier New" w:cs="Courier New"/>
        </w:rPr>
        <w:t xml:space="preserve"> protected</w:t>
      </w:r>
      <w:proofErr w:type="spellEnd"/>
      <w:r w:rsidRPr="004A19A4">
        <w:rPr>
          <w:rFonts w:ascii="Courier New" w:hAnsi="Courier New" w:cs="Courier New"/>
        </w:rPr>
        <w:t xml:space="preserve"> IXFR or AXFR exchange,</w:t>
      </w:r>
      <w:ins w:id="300" w:author="BOUCADAIR Mohamed TGI/OLN" w:date="2021-05-05T13:05:00Z">
        <w:r w:rsidR="001B4CD8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depending on how the</w:t>
      </w:r>
    </w:p>
    <w:p w14:paraId="244E3C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synchronization</w:t>
      </w:r>
      <w:proofErr w:type="gramEnd"/>
      <w:r w:rsidRPr="004A19A4">
        <w:rPr>
          <w:rFonts w:ascii="Courier New" w:hAnsi="Courier New" w:cs="Courier New"/>
        </w:rPr>
        <w:t xml:space="preserve"> is secured.</w:t>
      </w:r>
    </w:p>
    <w:p w14:paraId="686D718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AA24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8.  DNSSEC compliant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Architecture</w:t>
      </w:r>
    </w:p>
    <w:p w14:paraId="1F56CD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01DF1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[RFC7368] in Section 3.7.3 recommends DNSSEC to be deployed on both</w:t>
      </w:r>
    </w:p>
    <w:p w14:paraId="77C081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au</w:t>
      </w:r>
      <w:r w:rsidRPr="004A19A4">
        <w:rPr>
          <w:rFonts w:ascii="Courier New" w:hAnsi="Courier New" w:cs="Courier New"/>
        </w:rPr>
        <w:t>thoritative server and the resolver.  The resolver side is out</w:t>
      </w:r>
    </w:p>
    <w:p w14:paraId="2F4738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scope of this document, and only the authoritative part of the</w:t>
      </w:r>
    </w:p>
    <w:p w14:paraId="5A5BCA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server</w:t>
      </w:r>
      <w:proofErr w:type="gramEnd"/>
      <w:r w:rsidRPr="004A19A4">
        <w:rPr>
          <w:rFonts w:ascii="Courier New" w:hAnsi="Courier New" w:cs="Courier New"/>
        </w:rPr>
        <w:t xml:space="preserve"> is considered.</w:t>
      </w:r>
    </w:p>
    <w:p w14:paraId="0E7FCD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F2D61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assumes the HNA signs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1A0CEEA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2C47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Secure delegation is achieved </w:t>
      </w:r>
      <w:r w:rsidRPr="004A19A4">
        <w:rPr>
          <w:rFonts w:ascii="Courier New" w:hAnsi="Courier New" w:cs="Courier New"/>
        </w:rPr>
        <w:t xml:space="preserve">only if the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is properly set in</w:t>
      </w:r>
    </w:p>
    <w:p w14:paraId="26C0A4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parent zone.  Secure delegation is performed by the HNA or the</w:t>
      </w:r>
    </w:p>
    <w:p w14:paraId="477DB8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DOIs.</w:t>
      </w:r>
    </w:p>
    <w:p w14:paraId="3D2D93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879CE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DS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can be updated manually with </w:t>
      </w:r>
      <w:proofErr w:type="spellStart"/>
      <w:r w:rsidRPr="004A19A4">
        <w:rPr>
          <w:rFonts w:ascii="Courier New" w:hAnsi="Courier New" w:cs="Courier New"/>
        </w:rPr>
        <w:t>nsupdate</w:t>
      </w:r>
      <w:proofErr w:type="spellEnd"/>
      <w:r w:rsidRPr="004A19A4">
        <w:rPr>
          <w:rFonts w:ascii="Courier New" w:hAnsi="Courier New" w:cs="Courier New"/>
        </w:rPr>
        <w:t xml:space="preserve"> for example.  This</w:t>
      </w:r>
    </w:p>
    <w:p w14:paraId="13FFDE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requires</w:t>
      </w:r>
      <w:proofErr w:type="gramEnd"/>
      <w:r w:rsidRPr="004A19A4">
        <w:rPr>
          <w:rFonts w:ascii="Courier New" w:hAnsi="Courier New" w:cs="Courier New"/>
        </w:rPr>
        <w:t xml:space="preserve"> the HNA or the DOI to be authenticated by the DNS s</w:t>
      </w:r>
      <w:r w:rsidRPr="004A19A4">
        <w:rPr>
          <w:rFonts w:ascii="Courier New" w:hAnsi="Courier New" w:cs="Courier New"/>
        </w:rPr>
        <w:t>erver</w:t>
      </w:r>
    </w:p>
    <w:p w14:paraId="5A06AA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hosting</w:t>
      </w:r>
      <w:proofErr w:type="gramEnd"/>
      <w:r w:rsidRPr="004A19A4">
        <w:rPr>
          <w:rFonts w:ascii="Courier New" w:hAnsi="Courier New" w:cs="Courier New"/>
        </w:rPr>
        <w:t xml:space="preserve"> the parent of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Such a trust channel</w:t>
      </w:r>
    </w:p>
    <w:p w14:paraId="4CD2D1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between</w:t>
      </w:r>
      <w:proofErr w:type="gramEnd"/>
      <w:r w:rsidRPr="004A19A4">
        <w:rPr>
          <w:rFonts w:ascii="Courier New" w:hAnsi="Courier New" w:cs="Courier New"/>
        </w:rPr>
        <w:t xml:space="preserve"> the HNA and the parent DNS server may be hard to maintain</w:t>
      </w:r>
    </w:p>
    <w:p w14:paraId="4EB2D4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HNAs, and thus may be easier to establish with the DOI.  In</w:t>
      </w:r>
    </w:p>
    <w:p w14:paraId="3D9F5C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fact</w:t>
      </w:r>
      <w:proofErr w:type="gramEnd"/>
      <w:r w:rsidRPr="004A19A4">
        <w:rPr>
          <w:rFonts w:ascii="Courier New" w:hAnsi="Courier New" w:cs="Courier New"/>
        </w:rPr>
        <w:t>, the Public Authoritative Server(</w:t>
      </w:r>
      <w:r w:rsidRPr="004A19A4">
        <w:rPr>
          <w:rFonts w:ascii="Courier New" w:hAnsi="Courier New" w:cs="Courier New"/>
        </w:rPr>
        <w:t>s) may use Automating DNSSEC</w:t>
      </w:r>
    </w:p>
    <w:p w14:paraId="25BC6E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Delegation Trust Maintenance [RFC7344].</w:t>
      </w:r>
    </w:p>
    <w:p w14:paraId="48E8EBA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AA4A7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9.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Reverse Zone Channels Configuration</w:t>
      </w:r>
    </w:p>
    <w:p w14:paraId="09C275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4325D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is associated to a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</w:t>
      </w:r>
    </w:p>
    <w:p w14:paraId="1B384E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the ownership of that domain requires a specific regist</w:t>
      </w:r>
      <w:r w:rsidRPr="004A19A4">
        <w:rPr>
          <w:rFonts w:ascii="Courier New" w:hAnsi="Courier New" w:cs="Courier New"/>
        </w:rPr>
        <w:t>ration</w:t>
      </w:r>
    </w:p>
    <w:p w14:paraId="5A2204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from</w:t>
      </w:r>
      <w:proofErr w:type="gramEnd"/>
      <w:r w:rsidRPr="004A19A4">
        <w:rPr>
          <w:rFonts w:ascii="Courier New" w:hAnsi="Courier New" w:cs="Courier New"/>
        </w:rPr>
        <w:t xml:space="preserve"> the end user as well as the HNA being provisioned with some</w:t>
      </w:r>
    </w:p>
    <w:p w14:paraId="6609B7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authentication</w:t>
      </w:r>
      <w:proofErr w:type="gramEnd"/>
      <w:r w:rsidRPr="004A19A4">
        <w:rPr>
          <w:rFonts w:ascii="Courier New" w:hAnsi="Courier New" w:cs="Courier New"/>
        </w:rPr>
        <w:t xml:space="preserve"> credentials.  Such steps are mandatory unless the DOI</w:t>
      </w:r>
    </w:p>
    <w:p w14:paraId="1DE123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has</w:t>
      </w:r>
      <w:proofErr w:type="gramEnd"/>
      <w:r w:rsidRPr="004A19A4">
        <w:rPr>
          <w:rFonts w:ascii="Courier New" w:hAnsi="Courier New" w:cs="Courier New"/>
        </w:rPr>
        <w:t xml:space="preserve"> some other means to authenticate the HNA.  Such situation may</w:t>
      </w:r>
    </w:p>
    <w:p w14:paraId="6108FA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occur</w:t>
      </w:r>
      <w:proofErr w:type="gramEnd"/>
      <w:r w:rsidRPr="004A19A4">
        <w:rPr>
          <w:rFonts w:ascii="Courier New" w:hAnsi="Courier New" w:cs="Courier New"/>
        </w:rPr>
        <w:t>, for example, when the ISP prov</w:t>
      </w:r>
      <w:r w:rsidRPr="004A19A4">
        <w:rPr>
          <w:rFonts w:ascii="Courier New" w:hAnsi="Courier New" w:cs="Courier New"/>
        </w:rPr>
        <w:t xml:space="preserve">ides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 as well</w:t>
      </w:r>
    </w:p>
    <w:p w14:paraId="308CC2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</w:t>
      </w:r>
      <w:proofErr w:type="gramEnd"/>
      <w:r w:rsidRPr="004A19A4">
        <w:rPr>
          <w:rFonts w:ascii="Courier New" w:hAnsi="Courier New" w:cs="Courier New"/>
        </w:rPr>
        <w:t xml:space="preserve"> the DOI.</w:t>
      </w:r>
    </w:p>
    <w:p w14:paraId="23194B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C8456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BFF7A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305C0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EBCF7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21]</w:t>
      </w:r>
    </w:p>
    <w:p w14:paraId="327B36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3BDC6F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12B3CA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66229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E2CF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this case, the HNA may be authenticated by the ph</w:t>
      </w:r>
      <w:r w:rsidRPr="004A19A4">
        <w:rPr>
          <w:rFonts w:ascii="Courier New" w:hAnsi="Courier New" w:cs="Courier New"/>
        </w:rPr>
        <w:t>ysical link</w:t>
      </w:r>
    </w:p>
    <w:p w14:paraId="6E41A0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layer</w:t>
      </w:r>
      <w:proofErr w:type="gramEnd"/>
      <w:r w:rsidRPr="004A19A4">
        <w:rPr>
          <w:rFonts w:ascii="Courier New" w:hAnsi="Courier New" w:cs="Courier New"/>
        </w:rPr>
        <w:t>, in which case the authentication of the HNA may be performed</w:t>
      </w:r>
    </w:p>
    <w:p w14:paraId="66ADA8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without</w:t>
      </w:r>
      <w:proofErr w:type="gramEnd"/>
      <w:r w:rsidRPr="004A19A4">
        <w:rPr>
          <w:rFonts w:ascii="Courier New" w:hAnsi="Courier New" w:cs="Courier New"/>
        </w:rPr>
        <w:t xml:space="preserve"> additional provisioning of the HNA.  While this may not be so</w:t>
      </w:r>
    </w:p>
    <w:p w14:paraId="2F21E8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common</w:t>
      </w:r>
      <w:proofErr w:type="gramEnd"/>
      <w:r w:rsidRPr="004A19A4">
        <w:rPr>
          <w:rFonts w:ascii="Courier New" w:hAnsi="Courier New" w:cs="Courier New"/>
        </w:rPr>
        <w:t xml:space="preserve"> for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this situation is expected to be</w:t>
      </w:r>
    </w:p>
    <w:p w14:paraId="42F2D6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quite</w:t>
      </w:r>
      <w:proofErr w:type="gramEnd"/>
      <w:r w:rsidRPr="004A19A4">
        <w:rPr>
          <w:rFonts w:ascii="Courier New" w:hAnsi="Courier New" w:cs="Courier New"/>
        </w:rPr>
        <w:t xml:space="preserve"> common for the Reve</w:t>
      </w:r>
      <w:r w:rsidRPr="004A19A4">
        <w:rPr>
          <w:rFonts w:ascii="Courier New" w:hAnsi="Courier New" w:cs="Courier New"/>
        </w:rPr>
        <w:t xml:space="preserve">rse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79224B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3C647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More specifically, a common case is that the upstream ISP provides</w:t>
      </w:r>
    </w:p>
    <w:p w14:paraId="58B721F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IPv6 prefix to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with a IA_PD [RFC8415] option and</w:t>
      </w:r>
    </w:p>
    <w:p w14:paraId="049DD95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manages</w:t>
      </w:r>
      <w:proofErr w:type="gramEnd"/>
      <w:r w:rsidRPr="004A19A4">
        <w:rPr>
          <w:rFonts w:ascii="Courier New" w:hAnsi="Courier New" w:cs="Courier New"/>
        </w:rPr>
        <w:t xml:space="preserve"> the DOI of the associated reverse zone.</w:t>
      </w:r>
    </w:p>
    <w:p w14:paraId="36A7C0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97F0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leave place for setting up automaticall</w:t>
      </w:r>
      <w:r w:rsidRPr="004A19A4">
        <w:rPr>
          <w:rFonts w:ascii="Courier New" w:hAnsi="Courier New" w:cs="Courier New"/>
        </w:rPr>
        <w:t>y the relation between</w:t>
      </w:r>
    </w:p>
    <w:p w14:paraId="4C00085B" w14:textId="0D6F5359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and the DNS Outsourcing infrastructure as described</w:t>
      </w:r>
      <w:ins w:id="301" w:author="BOUCADAIR Mohamed TGI/OLN" w:date="2021-05-05T14:13:00Z">
        <w:r w:rsidR="00D44230">
          <w:rPr>
            <w:rFonts w:ascii="Courier New" w:hAnsi="Courier New" w:cs="Courier New"/>
          </w:rPr>
          <w:t>, e.g.,</w:t>
        </w:r>
      </w:ins>
      <w:r w:rsidRPr="004A19A4">
        <w:rPr>
          <w:rFonts w:ascii="Courier New" w:hAnsi="Courier New" w:cs="Courier New"/>
        </w:rPr>
        <w:t xml:space="preserve"> in</w:t>
      </w:r>
    </w:p>
    <w:p w14:paraId="384D5C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-options].</w:t>
      </w:r>
    </w:p>
    <w:p w14:paraId="0AD44C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D822E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the case of the reverse zone, the DOI authenticates the source of</w:t>
      </w:r>
    </w:p>
    <w:p w14:paraId="56353C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updates by IPv6 Access Control Lists</w:t>
      </w:r>
      <w:r w:rsidRPr="004A19A4">
        <w:rPr>
          <w:rFonts w:ascii="Courier New" w:hAnsi="Courier New" w:cs="Courier New"/>
        </w:rPr>
        <w:t>.  In the case of the reverse</w:t>
      </w:r>
    </w:p>
    <w:p w14:paraId="5359CA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</w:t>
      </w:r>
      <w:proofErr w:type="gramEnd"/>
      <w:r w:rsidRPr="004A19A4">
        <w:rPr>
          <w:rFonts w:ascii="Courier New" w:hAnsi="Courier New" w:cs="Courier New"/>
        </w:rPr>
        <w:t>, the ISP knows exactly what addresses have been delegated.  The</w:t>
      </w:r>
    </w:p>
    <w:p w14:paraId="36B2B1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SHOULD therefore always originate Synchronization Channel updates</w:t>
      </w:r>
    </w:p>
    <w:p w14:paraId="005EF0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from</w:t>
      </w:r>
      <w:proofErr w:type="gramEnd"/>
      <w:r w:rsidRPr="004A19A4">
        <w:rPr>
          <w:rFonts w:ascii="Courier New" w:hAnsi="Courier New" w:cs="Courier New"/>
        </w:rPr>
        <w:t xml:space="preserve"> an IP address within the zone that is being updated.</w:t>
      </w:r>
    </w:p>
    <w:p w14:paraId="554266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F5A42BA" w14:textId="25B241F0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For example, if </w:t>
      </w:r>
      <w:r w:rsidRPr="004A19A4">
        <w:rPr>
          <w:rFonts w:ascii="Courier New" w:hAnsi="Courier New" w:cs="Courier New"/>
        </w:rPr>
        <w:t>the ISP has assigned 2001:db8:f00d:</w:t>
      </w:r>
      <w:proofErr w:type="gramStart"/>
      <w:r w:rsidRPr="004A19A4">
        <w:rPr>
          <w:rFonts w:ascii="Courier New" w:hAnsi="Courier New" w:cs="Courier New"/>
        </w:rPr>
        <w:t>:</w:t>
      </w:r>
      <w:proofErr w:type="gramEnd"/>
      <w:del w:id="302" w:author="BOUCADAIR Mohamed TGI/OLN" w:date="2021-05-05T13:06:00Z">
        <w:r w:rsidRPr="004A19A4" w:rsidDel="001B4CD8">
          <w:rPr>
            <w:rFonts w:ascii="Courier New" w:hAnsi="Courier New" w:cs="Courier New"/>
          </w:rPr>
          <w:delText>2</w:delText>
        </w:r>
      </w:del>
      <w:r w:rsidRPr="004A19A4">
        <w:rPr>
          <w:rFonts w:ascii="Courier New" w:hAnsi="Courier New" w:cs="Courier New"/>
        </w:rPr>
        <w:t>/64 to the WAN</w:t>
      </w:r>
    </w:p>
    <w:p w14:paraId="74BEC3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interface</w:t>
      </w:r>
      <w:proofErr w:type="gramEnd"/>
      <w:r w:rsidRPr="004A19A4">
        <w:rPr>
          <w:rFonts w:ascii="Courier New" w:hAnsi="Courier New" w:cs="Courier New"/>
        </w:rPr>
        <w:t xml:space="preserve"> (by DHCPv6, or PPP/RA), then the HNA should </w:t>
      </w:r>
      <w:r w:rsidRPr="004A19A4">
        <w:rPr>
          <w:rFonts w:ascii="Courier New" w:hAnsi="Courier New" w:cs="Courier New"/>
        </w:rPr>
        <w:t>originate</w:t>
      </w:r>
    </w:p>
    <w:p w14:paraId="556838B3" w14:textId="429865EF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Synchronization Channel updates from </w:t>
      </w:r>
      <w:r w:rsidRPr="001B4CD8">
        <w:rPr>
          <w:rFonts w:ascii="Courier New" w:hAnsi="Courier New" w:cs="Courier New"/>
          <w:highlight w:val="yellow"/>
          <w:rPrChange w:id="303" w:author="BOUCADAIR Mohamed TGI/OLN" w:date="2021-05-05T13:07:00Z">
            <w:rPr>
              <w:rFonts w:ascii="Courier New" w:hAnsi="Courier New" w:cs="Courier New"/>
            </w:rPr>
          </w:rPrChange>
        </w:rPr>
        <w:t>2001:db8:f00d:</w:t>
      </w:r>
      <w:proofErr w:type="gramStart"/>
      <w:r w:rsidRPr="001B4CD8">
        <w:rPr>
          <w:rFonts w:ascii="Courier New" w:hAnsi="Courier New" w:cs="Courier New"/>
          <w:highlight w:val="yellow"/>
          <w:rPrChange w:id="304" w:author="BOUCADAIR Mohamed TGI/OLN" w:date="2021-05-05T13:07:00Z">
            <w:rPr>
              <w:rFonts w:ascii="Courier New" w:hAnsi="Courier New" w:cs="Courier New"/>
            </w:rPr>
          </w:rPrChange>
        </w:rPr>
        <w:t>:2</w:t>
      </w:r>
      <w:proofErr w:type="gramEnd"/>
      <w:r w:rsidRPr="004A19A4">
        <w:rPr>
          <w:rFonts w:ascii="Courier New" w:hAnsi="Courier New" w:cs="Courier New"/>
        </w:rPr>
        <w:t>.</w:t>
      </w:r>
    </w:p>
    <w:p w14:paraId="1A53FB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2E15A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An ISP that has delegated 2001:db8</w:t>
      </w:r>
      <w:proofErr w:type="gramStart"/>
      <w:r w:rsidRPr="004A19A4">
        <w:rPr>
          <w:rFonts w:ascii="Courier New" w:hAnsi="Courier New" w:cs="Courier New"/>
        </w:rPr>
        <w:t>:babe</w:t>
      </w:r>
      <w:proofErr w:type="gramEnd"/>
      <w:r w:rsidRPr="004A19A4">
        <w:rPr>
          <w:rFonts w:ascii="Courier New" w:hAnsi="Courier New" w:cs="Courier New"/>
        </w:rPr>
        <w:t>::/56 to the HNA via</w:t>
      </w:r>
    </w:p>
    <w:p w14:paraId="3A5E26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DHCPv6-PD, t</w:t>
      </w:r>
      <w:r w:rsidRPr="004A19A4">
        <w:rPr>
          <w:rFonts w:ascii="Courier New" w:hAnsi="Courier New" w:cs="Courier New"/>
        </w:rPr>
        <w:t>hen HNA should originate Synchronization Channel updates</w:t>
      </w:r>
    </w:p>
    <w:p w14:paraId="49094A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</w:t>
      </w:r>
      <w:proofErr w:type="gramEnd"/>
      <w:r w:rsidRPr="004A19A4">
        <w:rPr>
          <w:rFonts w:ascii="Courier New" w:hAnsi="Courier New" w:cs="Courier New"/>
        </w:rPr>
        <w:t xml:space="preserve"> IP within that subnet, such as 2001:db8:babe:0001::2.</w:t>
      </w:r>
    </w:p>
    <w:p w14:paraId="047799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B46905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With this relation automatically configured, the synchronization</w:t>
      </w:r>
    </w:p>
    <w:p w14:paraId="5D1B4E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between</w:t>
      </w:r>
      <w:proofErr w:type="gramEnd"/>
      <w:r w:rsidRPr="004A19A4">
        <w:rPr>
          <w:rFonts w:ascii="Courier New" w:hAnsi="Courier New" w:cs="Courier New"/>
        </w:rPr>
        <w:t xml:space="preserve"> the Home network and the DOI happens similarly as for the</w:t>
      </w:r>
    </w:p>
    <w:p w14:paraId="7B9DF9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</w:t>
      </w:r>
      <w:r w:rsidRPr="004A19A4">
        <w:rPr>
          <w:rFonts w:ascii="Courier New" w:hAnsi="Courier New" w:cs="Courier New"/>
        </w:rPr>
        <w:t xml:space="preserve"> 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described earlier in this document.</w:t>
      </w:r>
    </w:p>
    <w:p w14:paraId="7674E9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E2A4B36" w14:textId="7A85587B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Note that for home networks </w:t>
      </w:r>
      <w:del w:id="305" w:author="BOUCADAIR Mohamed TGI/OLN" w:date="2021-05-05T14:13:00Z">
        <w:r w:rsidRPr="004A19A4" w:rsidDel="00D44230">
          <w:rPr>
            <w:rFonts w:ascii="Courier New" w:hAnsi="Courier New" w:cs="Courier New"/>
          </w:rPr>
          <w:delText xml:space="preserve">hosted </w:delText>
        </w:r>
      </w:del>
      <w:ins w:id="306" w:author="BOUCADAIR Mohamed TGI/OLN" w:date="2021-05-05T14:13:00Z">
        <w:r w:rsidR="00D44230">
          <w:rPr>
            <w:rFonts w:ascii="Courier New" w:hAnsi="Courier New" w:cs="Courier New"/>
          </w:rPr>
          <w:t>connected to</w:t>
        </w:r>
        <w:r w:rsidR="00D44230" w:rsidRPr="004A19A4">
          <w:rPr>
            <w:rFonts w:ascii="Courier New" w:hAnsi="Courier New" w:cs="Courier New"/>
          </w:rPr>
          <w:t xml:space="preserve"> </w:t>
        </w:r>
      </w:ins>
      <w:r w:rsidRPr="004A19A4">
        <w:rPr>
          <w:rFonts w:ascii="Courier New" w:hAnsi="Courier New" w:cs="Courier New"/>
        </w:rPr>
        <w:t>by multiple ISPs, each ISP</w:t>
      </w:r>
    </w:p>
    <w:p w14:paraId="379445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provides</w:t>
      </w:r>
      <w:proofErr w:type="gramEnd"/>
      <w:r w:rsidRPr="004A19A4">
        <w:rPr>
          <w:rFonts w:ascii="Courier New" w:hAnsi="Courier New" w:cs="Courier New"/>
        </w:rPr>
        <w:t xml:space="preserve"> only the DOI of the reverse zones associated to the</w:t>
      </w:r>
    </w:p>
    <w:p w14:paraId="4E2D26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delegated</w:t>
      </w:r>
      <w:proofErr w:type="gramEnd"/>
      <w:r w:rsidRPr="004A19A4">
        <w:rPr>
          <w:rFonts w:ascii="Courier New" w:hAnsi="Courier New" w:cs="Courier New"/>
        </w:rPr>
        <w:t xml:space="preserve"> prefix.  It is also likely that the DNS exchanges will </w:t>
      </w:r>
      <w:r w:rsidRPr="004A19A4">
        <w:rPr>
          <w:rFonts w:ascii="Courier New" w:hAnsi="Courier New" w:cs="Courier New"/>
        </w:rPr>
        <w:t>need</w:t>
      </w:r>
    </w:p>
    <w:p w14:paraId="352D03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be performed on dedicated interfaces as to be accepted by the ISP.</w:t>
      </w:r>
    </w:p>
    <w:p w14:paraId="1AE977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More specifically, the reverse zone associated to prefix 1 will not</w:t>
      </w:r>
    </w:p>
    <w:p w14:paraId="09A373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</w:t>
      </w:r>
      <w:proofErr w:type="gramEnd"/>
      <w:r w:rsidRPr="004A19A4">
        <w:rPr>
          <w:rFonts w:ascii="Courier New" w:hAnsi="Courier New" w:cs="Courier New"/>
        </w:rPr>
        <w:t xml:space="preserve"> possible to be performs by the HNA using an IP address that</w:t>
      </w:r>
    </w:p>
    <w:p w14:paraId="5E89B6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belongs</w:t>
      </w:r>
      <w:proofErr w:type="gramEnd"/>
      <w:r w:rsidRPr="004A19A4">
        <w:rPr>
          <w:rFonts w:ascii="Courier New" w:hAnsi="Courier New" w:cs="Courier New"/>
        </w:rPr>
        <w:t xml:space="preserve"> to prefix 2.  Such constraints</w:t>
      </w:r>
      <w:r w:rsidRPr="004A19A4">
        <w:rPr>
          <w:rFonts w:ascii="Courier New" w:hAnsi="Courier New" w:cs="Courier New"/>
        </w:rPr>
        <w:t xml:space="preserve"> does not raise major concerns</w:t>
      </w:r>
    </w:p>
    <w:p w14:paraId="643941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either</w:t>
      </w:r>
      <w:proofErr w:type="gramEnd"/>
      <w:r w:rsidRPr="004A19A4">
        <w:rPr>
          <w:rFonts w:ascii="Courier New" w:hAnsi="Courier New" w:cs="Courier New"/>
        </w:rPr>
        <w:t xml:space="preserve"> for hot standby or load sharing configuration.</w:t>
      </w:r>
    </w:p>
    <w:p w14:paraId="038770F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E0463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With IPv6, the domain space for IP addresses is so large that reverse</w:t>
      </w:r>
    </w:p>
    <w:p w14:paraId="095BCE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</w:t>
      </w:r>
      <w:proofErr w:type="gramEnd"/>
      <w:r w:rsidRPr="004A19A4">
        <w:rPr>
          <w:rFonts w:ascii="Courier New" w:hAnsi="Courier New" w:cs="Courier New"/>
        </w:rPr>
        <w:t xml:space="preserve"> may be confronted with scalability issues.  How the reverse zone</w:t>
      </w:r>
    </w:p>
    <w:p w14:paraId="2219FC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generated is ou</w:t>
      </w:r>
      <w:r w:rsidRPr="004A19A4">
        <w:rPr>
          <w:rFonts w:ascii="Courier New" w:hAnsi="Courier New" w:cs="Courier New"/>
        </w:rPr>
        <w:t>t of scope of this document.</w:t>
      </w:r>
    </w:p>
    <w:p w14:paraId="59E817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[I-D.</w:t>
      </w:r>
      <w:commentRangeStart w:id="307"/>
      <w:r w:rsidRPr="004A19A4">
        <w:rPr>
          <w:rFonts w:ascii="Courier New" w:hAnsi="Courier New" w:cs="Courier New"/>
        </w:rPr>
        <w:t>howard-dnsop-ip6rdns</w:t>
      </w:r>
      <w:commentRangeEnd w:id="307"/>
      <w:r w:rsidR="001B4CD8">
        <w:rPr>
          <w:rStyle w:val="Marquedecommentaire"/>
          <w:rFonts w:asciiTheme="minorHAnsi" w:hAnsiTheme="minorHAnsi"/>
        </w:rPr>
        <w:commentReference w:id="307"/>
      </w:r>
      <w:r w:rsidRPr="004A19A4">
        <w:rPr>
          <w:rFonts w:ascii="Courier New" w:hAnsi="Courier New" w:cs="Courier New"/>
        </w:rPr>
        <w:t>] provides guidance on how to address</w:t>
      </w:r>
    </w:p>
    <w:p w14:paraId="37E234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scalability</w:t>
      </w:r>
      <w:proofErr w:type="gramEnd"/>
      <w:r w:rsidRPr="004A19A4">
        <w:rPr>
          <w:rFonts w:ascii="Courier New" w:hAnsi="Courier New" w:cs="Courier New"/>
        </w:rPr>
        <w:t xml:space="preserve"> issues.</w:t>
      </w:r>
    </w:p>
    <w:p w14:paraId="7BF4950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05AB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97AA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27A48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83FC21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105CD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22]</w:t>
      </w:r>
    </w:p>
    <w:p w14:paraId="36AF40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7C5C3C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 xml:space="preserve">Internet-Draft                public-names                </w:t>
      </w:r>
      <w:r w:rsidRPr="004A19A4">
        <w:rPr>
          <w:rFonts w:ascii="Courier New" w:hAnsi="Courier New" w:cs="Courier New"/>
        </w:rPr>
        <w:t xml:space="preserve">    April 2021</w:t>
      </w:r>
    </w:p>
    <w:p w14:paraId="797EE6D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469BB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758E2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10.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Public Zone Channel Configurations</w:t>
      </w:r>
    </w:p>
    <w:p w14:paraId="67EF90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8A2B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does not deal with how the HNA is provisioned with a</w:t>
      </w:r>
    </w:p>
    <w:p w14:paraId="0BC6B2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trusted</w:t>
      </w:r>
      <w:proofErr w:type="gramEnd"/>
      <w:r w:rsidRPr="004A19A4">
        <w:rPr>
          <w:rFonts w:ascii="Courier New" w:hAnsi="Courier New" w:cs="Courier New"/>
        </w:rPr>
        <w:t xml:space="preserve"> relationship to the Distribution Master for the forward zone.</w:t>
      </w:r>
    </w:p>
    <w:p w14:paraId="60B108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94B3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details what needs to be provi</w:t>
      </w:r>
      <w:r w:rsidRPr="004A19A4">
        <w:rPr>
          <w:rFonts w:ascii="Courier New" w:hAnsi="Courier New" w:cs="Courier New"/>
        </w:rPr>
        <w:t>sioned into the HNA and</w:t>
      </w:r>
    </w:p>
    <w:p w14:paraId="1DBB90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serves</w:t>
      </w:r>
      <w:proofErr w:type="gramEnd"/>
      <w:r w:rsidRPr="004A19A4">
        <w:rPr>
          <w:rFonts w:ascii="Courier New" w:hAnsi="Courier New" w:cs="Courier New"/>
        </w:rPr>
        <w:t xml:space="preserve"> as a requirements statement for mechanisms.</w:t>
      </w:r>
    </w:p>
    <w:p w14:paraId="3FA2C7F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DDC3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needs to be provisioned with:</w:t>
      </w:r>
    </w:p>
    <w:p w14:paraId="70A189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01833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Registered Domain (e.g., </w:t>
      </w:r>
      <w:proofErr w:type="spellStart"/>
      <w:r w:rsidRPr="004A19A4">
        <w:rPr>
          <w:rFonts w:ascii="Courier New" w:hAnsi="Courier New" w:cs="Courier New"/>
        </w:rPr>
        <w:t>myhome.isp.example</w:t>
      </w:r>
      <w:proofErr w:type="spellEnd"/>
      <w:r w:rsidRPr="004A19A4">
        <w:rPr>
          <w:rFonts w:ascii="Courier New" w:hAnsi="Courier New" w:cs="Courier New"/>
        </w:rPr>
        <w:t xml:space="preserve"> )</w:t>
      </w:r>
    </w:p>
    <w:p w14:paraId="3B6974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B747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contact info for the Distribution Master (DM), including the</w:t>
      </w:r>
    </w:p>
    <w:p w14:paraId="2D3039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D</w:t>
      </w:r>
      <w:r w:rsidRPr="004A19A4">
        <w:rPr>
          <w:rFonts w:ascii="Courier New" w:hAnsi="Courier New" w:cs="Courier New"/>
        </w:rPr>
        <w:t>NS name (FQDN), possibly including the IP literal, and a</w:t>
      </w:r>
    </w:p>
    <w:p w14:paraId="2E0836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 xml:space="preserve"> (or anchor) to be used to authenticate the service</w:t>
      </w:r>
    </w:p>
    <w:p w14:paraId="0C239E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D798F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o</w:t>
      </w:r>
      <w:proofErr w:type="spellEnd"/>
      <w:r w:rsidRPr="004A19A4">
        <w:rPr>
          <w:rFonts w:ascii="Courier New" w:hAnsi="Courier New" w:cs="Courier New"/>
        </w:rPr>
        <w:t xml:space="preserve">  the</w:t>
      </w:r>
      <w:proofErr w:type="gramEnd"/>
      <w:r w:rsidRPr="004A19A4">
        <w:rPr>
          <w:rFonts w:ascii="Courier New" w:hAnsi="Courier New" w:cs="Courier New"/>
        </w:rPr>
        <w:t xml:space="preserve"> DM transport protocol and port (the default is DNS over TLS,</w:t>
      </w:r>
    </w:p>
    <w:p w14:paraId="4B9173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on</w:t>
      </w:r>
      <w:proofErr w:type="gramEnd"/>
      <w:r w:rsidRPr="004A19A4">
        <w:rPr>
          <w:rFonts w:ascii="Courier New" w:hAnsi="Courier New" w:cs="Courier New"/>
        </w:rPr>
        <w:t xml:space="preserve"> port 853)</w:t>
      </w:r>
    </w:p>
    <w:p w14:paraId="261410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AC6419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the</w:t>
      </w:r>
      <w:proofErr w:type="gramEnd"/>
      <w:r w:rsidRPr="004A19A4">
        <w:rPr>
          <w:rFonts w:ascii="Courier New" w:hAnsi="Courier New" w:cs="Courier New"/>
        </w:rPr>
        <w:t xml:space="preserve"> HNA credentials used by the </w:t>
      </w:r>
      <w:r w:rsidRPr="004A19A4">
        <w:rPr>
          <w:rFonts w:ascii="Courier New" w:hAnsi="Courier New" w:cs="Courier New"/>
        </w:rPr>
        <w:t>DM for its authentication.</w:t>
      </w:r>
    </w:p>
    <w:p w14:paraId="52CE45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3CA4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will need to select an IP address for communication for the</w:t>
      </w:r>
    </w:p>
    <w:p w14:paraId="078DD6FB" w14:textId="153DC8DB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Synchronization Channel.  This is typically the </w:t>
      </w:r>
      <w:del w:id="308" w:author="BOUCADAIR Mohamed TGI/OLN" w:date="2021-05-05T14:15:00Z">
        <w:r w:rsidRPr="004A19A4" w:rsidDel="00D44230">
          <w:rPr>
            <w:rFonts w:ascii="Courier New" w:hAnsi="Courier New" w:cs="Courier New"/>
          </w:rPr>
          <w:delText xml:space="preserve">outside </w:delText>
        </w:r>
      </w:del>
      <w:r w:rsidRPr="004A19A4">
        <w:rPr>
          <w:rFonts w:ascii="Courier New" w:hAnsi="Courier New" w:cs="Courier New"/>
        </w:rPr>
        <w:t>WAN address</w:t>
      </w:r>
    </w:p>
    <w:p w14:paraId="677D1819" w14:textId="7E4F3918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the </w:t>
      </w:r>
      <w:ins w:id="309" w:author="BOUCADAIR Mohamed TGI/OLN" w:date="2021-05-05T14:15:00Z">
        <w:r w:rsidR="00D44230">
          <w:rPr>
            <w:rFonts w:ascii="Courier New" w:hAnsi="Courier New" w:cs="Courier New"/>
          </w:rPr>
          <w:t xml:space="preserve">RG </w:t>
        </w:r>
      </w:ins>
      <w:r w:rsidRPr="004A19A4">
        <w:rPr>
          <w:rFonts w:ascii="Courier New" w:hAnsi="Courier New" w:cs="Courier New"/>
        </w:rPr>
        <w:t>router, but could be an IPv6 LAN address in the case of a home</w:t>
      </w:r>
    </w:p>
    <w:p w14:paraId="45126A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multi</w:t>
      </w:r>
      <w:r w:rsidRPr="004A19A4">
        <w:rPr>
          <w:rFonts w:ascii="Courier New" w:hAnsi="Courier New" w:cs="Courier New"/>
        </w:rPr>
        <w:t>ple ISPs (and multiple border routers).  This is</w:t>
      </w:r>
    </w:p>
    <w:p w14:paraId="6E96F2C9" w14:textId="0926D0B9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D44230">
        <w:rPr>
          <w:rFonts w:ascii="Courier New" w:hAnsi="Courier New" w:cs="Courier New"/>
          <w:highlight w:val="yellow"/>
          <w:rPrChange w:id="310" w:author="BOUCADAIR Mohamed TGI/OLN" w:date="2021-05-05T14:16:00Z">
            <w:rPr>
              <w:rFonts w:ascii="Courier New" w:hAnsi="Courier New" w:cs="Courier New"/>
            </w:rPr>
          </w:rPrChange>
        </w:rPr>
        <w:t>communicated</w:t>
      </w:r>
      <w:proofErr w:type="gramEnd"/>
      <w:r w:rsidRPr="00D44230">
        <w:rPr>
          <w:rFonts w:ascii="Courier New" w:hAnsi="Courier New" w:cs="Courier New"/>
          <w:highlight w:val="yellow"/>
          <w:rPrChange w:id="311" w:author="BOUCADAIR Mohamed TGI/OLN" w:date="2021-05-05T14:16:00Z">
            <w:rPr>
              <w:rFonts w:ascii="Courier New" w:hAnsi="Courier New" w:cs="Courier New"/>
            </w:rPr>
          </w:rPrChange>
        </w:rPr>
        <w:t xml:space="preserve"> in </w:t>
      </w:r>
      <w:del w:id="312" w:author="BOUCADAIR Mohamed TGI/OLN" w:date="2021-05-05T13:09:00Z">
        <w:r w:rsidRPr="00D44230" w:rsidDel="001B4CD8">
          <w:rPr>
            <w:rFonts w:ascii="Courier New" w:hAnsi="Courier New" w:cs="Courier New"/>
            <w:highlight w:val="yellow"/>
            <w:rPrChange w:id="313" w:author="BOUCADAIR Mohamed TGI/OLN" w:date="2021-05-05T14:16:00Z">
              <w:rPr>
                <w:rFonts w:ascii="Courier New" w:hAnsi="Courier New" w:cs="Courier New"/>
              </w:rPr>
            </w:rPrChange>
          </w:rPr>
          <w:delText xml:space="preserve">section </w:delText>
        </w:r>
      </w:del>
      <w:r w:rsidRPr="00D44230">
        <w:rPr>
          <w:rFonts w:ascii="Courier New" w:hAnsi="Courier New" w:cs="Courier New"/>
          <w:highlight w:val="yellow"/>
          <w:rPrChange w:id="314" w:author="BOUCADAIR Mohamed TGI/OLN" w:date="2021-05-05T14:16:00Z">
            <w:rPr>
              <w:rFonts w:ascii="Courier New" w:hAnsi="Courier New" w:cs="Courier New"/>
            </w:rPr>
          </w:rPrChange>
        </w:rPr>
        <w:t>Section 4.5.3</w:t>
      </w:r>
      <w:r w:rsidRPr="004A19A4">
        <w:rPr>
          <w:rFonts w:ascii="Courier New" w:hAnsi="Courier New" w:cs="Courier New"/>
        </w:rPr>
        <w:t xml:space="preserve"> when the NS and A or AAAA</w:t>
      </w:r>
    </w:p>
    <w:p w14:paraId="2FED06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RRsets</w:t>
      </w:r>
      <w:proofErr w:type="spellEnd"/>
      <w:r w:rsidRPr="004A19A4">
        <w:rPr>
          <w:rFonts w:ascii="Courier New" w:hAnsi="Courier New" w:cs="Courier New"/>
        </w:rPr>
        <w:t xml:space="preserve"> are communicated.</w:t>
      </w:r>
    </w:p>
    <w:p w14:paraId="331D46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1F516B" w14:textId="404E4F1F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commentRangeStart w:id="315"/>
      <w:r w:rsidRPr="004A19A4">
        <w:rPr>
          <w:rFonts w:ascii="Courier New" w:hAnsi="Courier New" w:cs="Courier New"/>
        </w:rPr>
        <w:t xml:space="preserve">   The above parameters MUST be </w:t>
      </w:r>
      <w:del w:id="316" w:author="BOUCADAIR Mohamed TGI/OLN" w:date="2021-05-05T14:16:00Z">
        <w:r w:rsidRPr="004A19A4" w:rsidDel="00D44230">
          <w:rPr>
            <w:rFonts w:ascii="Courier New" w:hAnsi="Courier New" w:cs="Courier New"/>
          </w:rPr>
          <w:delText xml:space="preserve">be </w:delText>
        </w:r>
      </w:del>
      <w:r w:rsidRPr="004A19A4">
        <w:rPr>
          <w:rFonts w:ascii="Courier New" w:hAnsi="Courier New" w:cs="Courier New"/>
        </w:rPr>
        <w:t>provisioned for ISP-specific reverse</w:t>
      </w:r>
    </w:p>
    <w:p w14:paraId="1D832DF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zones</w:t>
      </w:r>
      <w:proofErr w:type="gramEnd"/>
      <w:r w:rsidRPr="004A19A4">
        <w:rPr>
          <w:rFonts w:ascii="Courier New" w:hAnsi="Courier New" w:cs="Courier New"/>
        </w:rPr>
        <w:t>, as per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</w:t>
      </w:r>
      <w:r w:rsidRPr="004A19A4">
        <w:rPr>
          <w:rFonts w:ascii="Courier New" w:hAnsi="Courier New" w:cs="Courier New"/>
        </w:rPr>
        <w:t>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-options].</w:t>
      </w:r>
    </w:p>
    <w:p w14:paraId="4C8844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ISP-specific forward zones MAY also be provisioned using</w:t>
      </w:r>
    </w:p>
    <w:p w14:paraId="22CB5D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-options], but zones which</w:t>
      </w:r>
    </w:p>
    <w:p w14:paraId="6EE0FE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not related to a specific ISP zone (such as with a DNS provider)</w:t>
      </w:r>
    </w:p>
    <w:p w14:paraId="48A008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must</w:t>
      </w:r>
      <w:proofErr w:type="gramEnd"/>
      <w:r w:rsidRPr="004A19A4">
        <w:rPr>
          <w:rFonts w:ascii="Courier New" w:hAnsi="Courier New" w:cs="Courier New"/>
        </w:rPr>
        <w:t xml:space="preserve"> be provisioned </w:t>
      </w:r>
      <w:r w:rsidRPr="004A19A4">
        <w:rPr>
          <w:rFonts w:ascii="Courier New" w:hAnsi="Courier New" w:cs="Courier New"/>
        </w:rPr>
        <w:t>through other means.</w:t>
      </w:r>
      <w:commentRangeEnd w:id="315"/>
      <w:r w:rsidR="00D44230">
        <w:rPr>
          <w:rStyle w:val="Marquedecommentaire"/>
          <w:rFonts w:asciiTheme="minorHAnsi" w:hAnsiTheme="minorHAnsi"/>
        </w:rPr>
        <w:commentReference w:id="315"/>
      </w:r>
    </w:p>
    <w:p w14:paraId="3E68CC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80CB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Similarly, if the HNA is provided by a registrar, the HNA may be</w:t>
      </w:r>
    </w:p>
    <w:p w14:paraId="490753D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D44230">
        <w:rPr>
          <w:rFonts w:ascii="Courier New" w:hAnsi="Courier New" w:cs="Courier New"/>
          <w:highlight w:val="yellow"/>
          <w:rPrChange w:id="317" w:author="BOUCADAIR Mohamed TGI/OLN" w:date="2021-05-05T14:17:00Z">
            <w:rPr>
              <w:rFonts w:ascii="Courier New" w:hAnsi="Courier New" w:cs="Courier New"/>
            </w:rPr>
          </w:rPrChange>
        </w:rPr>
        <w:t>given</w:t>
      </w:r>
      <w:proofErr w:type="gramEnd"/>
      <w:r w:rsidRPr="00D44230">
        <w:rPr>
          <w:rFonts w:ascii="Courier New" w:hAnsi="Courier New" w:cs="Courier New"/>
          <w:highlight w:val="yellow"/>
          <w:rPrChange w:id="318" w:author="BOUCADAIR Mohamed TGI/OLN" w:date="2021-05-05T14:17:00Z">
            <w:rPr>
              <w:rFonts w:ascii="Courier New" w:hAnsi="Courier New" w:cs="Courier New"/>
            </w:rPr>
          </w:rPrChange>
        </w:rPr>
        <w:t xml:space="preserve"> configured</w:t>
      </w:r>
      <w:r w:rsidRPr="004A19A4">
        <w:rPr>
          <w:rFonts w:ascii="Courier New" w:hAnsi="Courier New" w:cs="Courier New"/>
        </w:rPr>
        <w:t xml:space="preserve"> to end user.</w:t>
      </w:r>
    </w:p>
    <w:p w14:paraId="3927D5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25B9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the absence of specific </w:t>
      </w:r>
      <w:r w:rsidRPr="004A19A4">
        <w:rPr>
          <w:rFonts w:ascii="Courier New" w:hAnsi="Courier New" w:cs="Courier New"/>
        </w:rPr>
        <w:t>pre-established relation, these pieces of</w:t>
      </w:r>
    </w:p>
    <w:p w14:paraId="6A5C8C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 xml:space="preserve"> may be entered manually by the end user.  In </w:t>
      </w:r>
      <w:r w:rsidRPr="004A19A4">
        <w:rPr>
          <w:rFonts w:ascii="Courier New" w:hAnsi="Courier New" w:cs="Courier New"/>
        </w:rPr>
        <w:t>order to</w:t>
      </w:r>
    </w:p>
    <w:p w14:paraId="7B8BCA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ease</w:t>
      </w:r>
      <w:proofErr w:type="gramEnd"/>
      <w:r w:rsidRPr="004A19A4">
        <w:rPr>
          <w:rFonts w:ascii="Courier New" w:hAnsi="Courier New" w:cs="Courier New"/>
        </w:rPr>
        <w:t xml:space="preserve"> the configuration from the end user the following scheme may be</w:t>
      </w:r>
    </w:p>
    <w:p w14:paraId="3CD2BB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implemented</w:t>
      </w:r>
      <w:proofErr w:type="gramEnd"/>
      <w:r w:rsidRPr="004A19A4">
        <w:rPr>
          <w:rFonts w:ascii="Courier New" w:hAnsi="Courier New" w:cs="Courier New"/>
        </w:rPr>
        <w:t>.</w:t>
      </w:r>
    </w:p>
    <w:p w14:paraId="7B6C02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B869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may present the end user a web interface where it provides</w:t>
      </w:r>
    </w:p>
    <w:p w14:paraId="32BCF0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end user the ability to indicate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 or</w:t>
      </w:r>
    </w:p>
    <w:p w14:paraId="156A94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registra</w:t>
      </w:r>
      <w:r w:rsidRPr="004A19A4">
        <w:rPr>
          <w:rFonts w:ascii="Courier New" w:hAnsi="Courier New" w:cs="Courier New"/>
        </w:rPr>
        <w:t>r for example a preselected list.  Once the registrar has</w:t>
      </w:r>
    </w:p>
    <w:p w14:paraId="34C97F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been</w:t>
      </w:r>
      <w:proofErr w:type="gramEnd"/>
      <w:r w:rsidRPr="004A19A4">
        <w:rPr>
          <w:rFonts w:ascii="Courier New" w:hAnsi="Courier New" w:cs="Courier New"/>
        </w:rPr>
        <w:t xml:space="preserve"> selected, the HNA redirects the end user to that registrar in</w:t>
      </w:r>
    </w:p>
    <w:p w14:paraId="312D77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order</w:t>
      </w:r>
      <w:proofErr w:type="gramEnd"/>
      <w:r w:rsidRPr="004A19A4">
        <w:rPr>
          <w:rFonts w:ascii="Courier New" w:hAnsi="Courier New" w:cs="Courier New"/>
        </w:rPr>
        <w:t xml:space="preserve"> to receive a access token.  The access token will enable the</w:t>
      </w:r>
    </w:p>
    <w:p w14:paraId="383BB7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0194C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5B479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966469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</w:t>
      </w:r>
      <w:r w:rsidRPr="00EB2ED2">
        <w:rPr>
          <w:rFonts w:ascii="Courier New" w:hAnsi="Courier New" w:cs="Courier New"/>
          <w:lang w:val="fr-FR"/>
        </w:rPr>
        <w:t xml:space="preserve">        [Page 23]</w:t>
      </w:r>
    </w:p>
    <w:p w14:paraId="3F96F00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1C840F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115CD0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0C60D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911DE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to retrieve the DM parameters associated to the Registered</w:t>
      </w:r>
    </w:p>
    <w:p w14:paraId="7D8ACE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Domain.  These parameters will include the credentials used by the</w:t>
      </w:r>
    </w:p>
    <w:p w14:paraId="51296E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to establish the C</w:t>
      </w:r>
      <w:r w:rsidRPr="004A19A4">
        <w:rPr>
          <w:rFonts w:ascii="Courier New" w:hAnsi="Courier New" w:cs="Courier New"/>
        </w:rPr>
        <w:t>ontrol and Synchronization Channels.</w:t>
      </w:r>
    </w:p>
    <w:p w14:paraId="3D7BDA0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67014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Such architecture limits the necessary steps to configure the HNA</w:t>
      </w:r>
    </w:p>
    <w:p w14:paraId="31A8BB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from</w:t>
      </w:r>
      <w:proofErr w:type="gramEnd"/>
      <w:r w:rsidRPr="004A19A4">
        <w:rPr>
          <w:rFonts w:ascii="Courier New" w:hAnsi="Courier New" w:cs="Courier New"/>
        </w:rPr>
        <w:t xml:space="preserve"> the end user.</w:t>
      </w:r>
    </w:p>
    <w:p w14:paraId="311B411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9D42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11.  Renumbering</w:t>
      </w:r>
    </w:p>
    <w:p w14:paraId="1501DB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342F5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details how renumbering is handled by the Hidden Primary</w:t>
      </w:r>
    </w:p>
    <w:p w14:paraId="3ACCCA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server</w:t>
      </w:r>
      <w:proofErr w:type="gramEnd"/>
      <w:r w:rsidRPr="004A19A4">
        <w:rPr>
          <w:rFonts w:ascii="Courier New" w:hAnsi="Courier New" w:cs="Courier New"/>
        </w:rPr>
        <w:t xml:space="preserve"> or the DM.  Both types of</w:t>
      </w:r>
      <w:r w:rsidRPr="004A19A4">
        <w:rPr>
          <w:rFonts w:ascii="Courier New" w:hAnsi="Courier New" w:cs="Courier New"/>
        </w:rPr>
        <w:t xml:space="preserve"> renumbering are discussed i.e.</w:t>
      </w:r>
    </w:p>
    <w:p w14:paraId="5D7614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"make-before-break" and "break-before-make" (aka flash renumbering).</w:t>
      </w:r>
    </w:p>
    <w:p w14:paraId="1603C4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9984C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the make-before-break renumbering scenario, the new prefix is</w:t>
      </w:r>
    </w:p>
    <w:p w14:paraId="52C1B7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advertised</w:t>
      </w:r>
      <w:proofErr w:type="gramEnd"/>
      <w:r w:rsidRPr="004A19A4">
        <w:rPr>
          <w:rFonts w:ascii="Courier New" w:hAnsi="Courier New" w:cs="Courier New"/>
        </w:rPr>
        <w:t>, the network is configured to prepare the transition to</w:t>
      </w:r>
    </w:p>
    <w:p w14:paraId="6CA5B3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new pr</w:t>
      </w:r>
      <w:r w:rsidRPr="004A19A4">
        <w:rPr>
          <w:rFonts w:ascii="Courier New" w:hAnsi="Courier New" w:cs="Courier New"/>
        </w:rPr>
        <w:t>efix.  During a period of time, the two prefixes old and</w:t>
      </w:r>
    </w:p>
    <w:p w14:paraId="2BDA67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new</w:t>
      </w:r>
      <w:proofErr w:type="gramEnd"/>
      <w:r w:rsidRPr="004A19A4">
        <w:rPr>
          <w:rFonts w:ascii="Courier New" w:hAnsi="Courier New" w:cs="Courier New"/>
        </w:rPr>
        <w:t xml:space="preserve"> coexist, before the old prefix is completely removed.</w:t>
      </w:r>
    </w:p>
    <w:p w14:paraId="74AE79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47B62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the break-before-make renumbering scenario, the new prefix is</w:t>
      </w:r>
    </w:p>
    <w:p w14:paraId="6C8787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advertised</w:t>
      </w:r>
      <w:proofErr w:type="gramEnd"/>
      <w:r w:rsidRPr="004A19A4">
        <w:rPr>
          <w:rFonts w:ascii="Courier New" w:hAnsi="Courier New" w:cs="Courier New"/>
        </w:rPr>
        <w:t xml:space="preserve"> making the old prefix obsolete.</w:t>
      </w:r>
    </w:p>
    <w:p w14:paraId="2673DA4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58A1A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Renumbering has bee</w:t>
      </w:r>
      <w:r w:rsidRPr="004A19A4">
        <w:rPr>
          <w:rFonts w:ascii="Courier New" w:hAnsi="Courier New" w:cs="Courier New"/>
        </w:rPr>
        <w:t>n extensively described in [RFC4192] and analyzed</w:t>
      </w:r>
    </w:p>
    <w:p w14:paraId="5E37F2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</w:t>
      </w:r>
      <w:proofErr w:type="gramEnd"/>
      <w:r w:rsidRPr="004A19A4">
        <w:rPr>
          <w:rFonts w:ascii="Courier New" w:hAnsi="Courier New" w:cs="Courier New"/>
        </w:rPr>
        <w:t xml:space="preserve"> [RFC7010] and the reader is expected to be familiar with them</w:t>
      </w:r>
    </w:p>
    <w:p w14:paraId="2358608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before</w:t>
      </w:r>
      <w:proofErr w:type="gramEnd"/>
      <w:r w:rsidRPr="004A19A4">
        <w:rPr>
          <w:rFonts w:ascii="Courier New" w:hAnsi="Courier New" w:cs="Courier New"/>
        </w:rPr>
        <w:t xml:space="preserve"> reading this section.</w:t>
      </w:r>
    </w:p>
    <w:p w14:paraId="107ADC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45B98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11.1</w:t>
      </w:r>
      <w:proofErr w:type="gramStart"/>
      <w:r w:rsidRPr="004A19A4">
        <w:rPr>
          <w:rFonts w:ascii="Courier New" w:hAnsi="Courier New" w:cs="Courier New"/>
        </w:rPr>
        <w:t>.  Hidden</w:t>
      </w:r>
      <w:proofErr w:type="gramEnd"/>
      <w:r w:rsidRPr="004A19A4">
        <w:rPr>
          <w:rFonts w:ascii="Courier New" w:hAnsi="Courier New" w:cs="Courier New"/>
        </w:rPr>
        <w:t xml:space="preserve"> Primary</w:t>
      </w:r>
    </w:p>
    <w:p w14:paraId="58F0C8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835AC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a renumbering scenario, the HNA or Hidden Primary is informed it</w:t>
      </w:r>
    </w:p>
    <w:p w14:paraId="2E1DDD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being</w:t>
      </w:r>
      <w:r w:rsidRPr="004A19A4">
        <w:rPr>
          <w:rFonts w:ascii="Courier New" w:hAnsi="Courier New" w:cs="Courier New"/>
        </w:rPr>
        <w:t xml:space="preserve"> renumbered.  In most cases, this occurs because the whole</w:t>
      </w:r>
    </w:p>
    <w:p w14:paraId="4ACA57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 is being renumbered.  As a result,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</w:p>
    <w:p w14:paraId="4F970F9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Zone will also be updated.  Although the new and old IP addresses may</w:t>
      </w:r>
    </w:p>
    <w:p w14:paraId="713CFB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</w:t>
      </w:r>
      <w:proofErr w:type="gramEnd"/>
      <w:r w:rsidRPr="004A19A4">
        <w:rPr>
          <w:rFonts w:ascii="Courier New" w:hAnsi="Courier New" w:cs="Courier New"/>
        </w:rPr>
        <w:t xml:space="preserve"> stored in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we recommend </w:t>
      </w:r>
      <w:r w:rsidRPr="004A19A4">
        <w:rPr>
          <w:rFonts w:ascii="Courier New" w:hAnsi="Courier New" w:cs="Courier New"/>
        </w:rPr>
        <w:t>that only the</w:t>
      </w:r>
    </w:p>
    <w:p w14:paraId="4B78FA1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newly</w:t>
      </w:r>
      <w:proofErr w:type="gramEnd"/>
      <w:r w:rsidRPr="004A19A4">
        <w:rPr>
          <w:rFonts w:ascii="Courier New" w:hAnsi="Courier New" w:cs="Courier New"/>
        </w:rPr>
        <w:t xml:space="preserve"> reachable IP addresses be published.</w:t>
      </w:r>
    </w:p>
    <w:p w14:paraId="7B1F3D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88D7F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To avoid reachability disruption, IP connectivity information</w:t>
      </w:r>
    </w:p>
    <w:p w14:paraId="6761E6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provided</w:t>
      </w:r>
      <w:proofErr w:type="gramEnd"/>
      <w:r w:rsidRPr="004A19A4">
        <w:rPr>
          <w:rFonts w:ascii="Courier New" w:hAnsi="Courier New" w:cs="Courier New"/>
        </w:rPr>
        <w:t xml:space="preserve"> by the </w:t>
      </w:r>
      <w:commentRangeStart w:id="319"/>
      <w:r w:rsidRPr="004A19A4">
        <w:rPr>
          <w:rFonts w:ascii="Courier New" w:hAnsi="Courier New" w:cs="Courier New"/>
        </w:rPr>
        <w:t>DNS SHOULD be coherent with the IP plane</w:t>
      </w:r>
      <w:commentRangeEnd w:id="319"/>
      <w:r w:rsidR="00D44230">
        <w:rPr>
          <w:rStyle w:val="Marquedecommentaire"/>
          <w:rFonts w:asciiTheme="minorHAnsi" w:hAnsiTheme="minorHAnsi"/>
        </w:rPr>
        <w:commentReference w:id="319"/>
      </w:r>
      <w:r w:rsidRPr="004A19A4">
        <w:rPr>
          <w:rFonts w:ascii="Courier New" w:hAnsi="Courier New" w:cs="Courier New"/>
        </w:rPr>
        <w:t>.  In our</w:t>
      </w:r>
    </w:p>
    <w:p w14:paraId="31CF37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case</w:t>
      </w:r>
      <w:proofErr w:type="gramEnd"/>
      <w:r w:rsidRPr="004A19A4">
        <w:rPr>
          <w:rFonts w:ascii="Courier New" w:hAnsi="Courier New" w:cs="Courier New"/>
        </w:rPr>
        <w:t>, this means the old IP address SHOULD NOT be provided</w:t>
      </w:r>
      <w:r w:rsidRPr="004A19A4">
        <w:rPr>
          <w:rFonts w:ascii="Courier New" w:hAnsi="Courier New" w:cs="Courier New"/>
        </w:rPr>
        <w:t xml:space="preserve"> via the</w:t>
      </w:r>
    </w:p>
    <w:p w14:paraId="75931E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DNS when it is not reachable anymore.  Let for example TTL be the TTL</w:t>
      </w:r>
    </w:p>
    <w:p w14:paraId="27F870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associated</w:t>
      </w:r>
      <w:proofErr w:type="gramEnd"/>
      <w:r w:rsidRPr="004A19A4">
        <w:rPr>
          <w:rFonts w:ascii="Courier New" w:hAnsi="Courier New" w:cs="Courier New"/>
        </w:rPr>
        <w:t xml:space="preserve"> with a </w:t>
      </w:r>
      <w:proofErr w:type="spellStart"/>
      <w:r w:rsidRPr="004A19A4">
        <w:rPr>
          <w:rFonts w:ascii="Courier New" w:hAnsi="Courier New" w:cs="Courier New"/>
        </w:rPr>
        <w:t>RRset</w:t>
      </w:r>
      <w:proofErr w:type="spellEnd"/>
      <w:r w:rsidRPr="004A19A4">
        <w:rPr>
          <w:rFonts w:ascii="Courier New" w:hAnsi="Courier New" w:cs="Courier New"/>
        </w:rPr>
        <w:t xml:space="preserve"> of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it may be cached</w:t>
      </w:r>
    </w:p>
    <w:p w14:paraId="00F8DB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for</w:t>
      </w:r>
      <w:proofErr w:type="gramEnd"/>
      <w:r w:rsidRPr="004A19A4">
        <w:rPr>
          <w:rFonts w:ascii="Courier New" w:hAnsi="Courier New" w:cs="Courier New"/>
        </w:rPr>
        <w:t xml:space="preserve"> TTL seconds.  Let T_NEW be the time the new IP address replaces</w:t>
      </w:r>
    </w:p>
    <w:p w14:paraId="65F706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old IP address in the </w:t>
      </w:r>
      <w:proofErr w:type="spellStart"/>
      <w:r w:rsidRPr="004A19A4">
        <w:rPr>
          <w:rFonts w:ascii="Courier New" w:hAnsi="Courier New" w:cs="Courier New"/>
        </w:rPr>
        <w:t>Ho</w:t>
      </w:r>
      <w:r w:rsidRPr="004A19A4">
        <w:rPr>
          <w:rFonts w:ascii="Courier New" w:hAnsi="Courier New" w:cs="Courier New"/>
        </w:rPr>
        <w:t>menet</w:t>
      </w:r>
      <w:proofErr w:type="spellEnd"/>
      <w:r w:rsidRPr="004A19A4">
        <w:rPr>
          <w:rFonts w:ascii="Courier New" w:hAnsi="Courier New" w:cs="Courier New"/>
        </w:rPr>
        <w:t xml:space="preserve"> Zone, and T_OLD_UNREACHABLE the</w:t>
      </w:r>
    </w:p>
    <w:p w14:paraId="50B822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time</w:t>
      </w:r>
      <w:proofErr w:type="gramEnd"/>
      <w:r w:rsidRPr="004A19A4">
        <w:rPr>
          <w:rFonts w:ascii="Courier New" w:hAnsi="Courier New" w:cs="Courier New"/>
        </w:rPr>
        <w:t xml:space="preserve"> the old IP is not reachable anymore.</w:t>
      </w:r>
    </w:p>
    <w:p w14:paraId="42FFB0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2046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the case of the make-before-break, seamless reachability is</w:t>
      </w:r>
    </w:p>
    <w:p w14:paraId="7F2B3A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provided</w:t>
      </w:r>
      <w:proofErr w:type="gramEnd"/>
      <w:r w:rsidRPr="004A19A4">
        <w:rPr>
          <w:rFonts w:ascii="Courier New" w:hAnsi="Courier New" w:cs="Courier New"/>
        </w:rPr>
        <w:t xml:space="preserve"> as long as T_OLD_UNREACHABLE - T_NEW &gt; 2 * TTL.  If this is</w:t>
      </w:r>
    </w:p>
    <w:p w14:paraId="3879F1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not</w:t>
      </w:r>
      <w:proofErr w:type="gramEnd"/>
      <w:r w:rsidRPr="004A19A4">
        <w:rPr>
          <w:rFonts w:ascii="Courier New" w:hAnsi="Courier New" w:cs="Courier New"/>
        </w:rPr>
        <w:t xml:space="preserve"> satisfied, then devices ass</w:t>
      </w:r>
      <w:r w:rsidRPr="004A19A4">
        <w:rPr>
          <w:rFonts w:ascii="Courier New" w:hAnsi="Courier New" w:cs="Courier New"/>
        </w:rPr>
        <w:t>ociated with the old IP address in the</w:t>
      </w:r>
    </w:p>
    <w:p w14:paraId="3932B13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 may become unreachable for 2 * TTL - (T_OLD_UNREACHABLE</w:t>
      </w:r>
    </w:p>
    <w:p w14:paraId="68C54C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- T_NEW).  In the case of a break-before-make, T_OLD_UNREACHABLE =</w:t>
      </w:r>
    </w:p>
    <w:p w14:paraId="7407E8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6FA9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CCF30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39753D2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24]</w:t>
      </w:r>
    </w:p>
    <w:p w14:paraId="1F776713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42B9F7D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736555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17FE0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CFB9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T_NEW, and the device may become unreachable up to 2 * TTL.  Of</w:t>
      </w:r>
    </w:p>
    <w:p w14:paraId="491737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course</w:t>
      </w:r>
      <w:proofErr w:type="gramEnd"/>
      <w:r w:rsidRPr="004A19A4">
        <w:rPr>
          <w:rFonts w:ascii="Courier New" w:hAnsi="Courier New" w:cs="Courier New"/>
        </w:rPr>
        <w:t xml:space="preserve"> if T_NEW &gt;= T_OLD_UNREACHABLE, the disruption is increased.</w:t>
      </w:r>
    </w:p>
    <w:p w14:paraId="1ACB314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02E91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Once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file has</w:t>
      </w:r>
      <w:r w:rsidRPr="004A19A4">
        <w:rPr>
          <w:rFonts w:ascii="Courier New" w:hAnsi="Courier New" w:cs="Courier New"/>
        </w:rPr>
        <w:t xml:space="preserve"> been updated on the Hidden</w:t>
      </w:r>
    </w:p>
    <w:p w14:paraId="1594200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Primary, the Hidden Primary needs to inform the DOI that the Public</w:t>
      </w:r>
    </w:p>
    <w:p w14:paraId="6E9E76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has been updated and that the IP address to use to</w:t>
      </w:r>
    </w:p>
    <w:p w14:paraId="5035FF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retrieve</w:t>
      </w:r>
      <w:proofErr w:type="gramEnd"/>
      <w:r w:rsidRPr="004A19A4">
        <w:rPr>
          <w:rFonts w:ascii="Courier New" w:hAnsi="Courier New" w:cs="Courier New"/>
        </w:rPr>
        <w:t xml:space="preserve"> the updated zone has also been updated.  Both notifications</w:t>
      </w:r>
    </w:p>
    <w:p w14:paraId="428A4C9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are</w:t>
      </w:r>
      <w:proofErr w:type="gramEnd"/>
      <w:r w:rsidRPr="004A19A4">
        <w:rPr>
          <w:rFonts w:ascii="Courier New" w:hAnsi="Courier New" w:cs="Courier New"/>
        </w:rPr>
        <w:t xml:space="preserve"> performed u</w:t>
      </w:r>
      <w:r w:rsidRPr="004A19A4">
        <w:rPr>
          <w:rFonts w:ascii="Courier New" w:hAnsi="Courier New" w:cs="Courier New"/>
        </w:rPr>
        <w:t>sing regular DNS exchanges.  Mechanisms to update an</w:t>
      </w:r>
    </w:p>
    <w:p w14:paraId="4EAA0D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IP address provided by lower layers with protocols like SCTP</w:t>
      </w:r>
    </w:p>
    <w:p w14:paraId="6CE371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[RFC4960], MOBIKE [RFC4555] are not considered in this document.</w:t>
      </w:r>
    </w:p>
    <w:p w14:paraId="6C8D5D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Instead the IP address of the HNA is updated using the</w:t>
      </w:r>
    </w:p>
    <w:p w14:paraId="06594A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Synchroniz</w:t>
      </w:r>
      <w:r w:rsidRPr="004A19A4">
        <w:rPr>
          <w:rFonts w:ascii="Courier New" w:hAnsi="Courier New" w:cs="Courier New"/>
        </w:rPr>
        <w:t>ation Channel as described in Section 4.3.</w:t>
      </w:r>
    </w:p>
    <w:p w14:paraId="2A78DA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95FC4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12.  Privacy Considerations</w:t>
      </w:r>
    </w:p>
    <w:p w14:paraId="69EF87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51DB1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Outsourcing the DNS Authoritative service from the HNA to a third</w:t>
      </w:r>
    </w:p>
    <w:p w14:paraId="7F3348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party</w:t>
      </w:r>
      <w:proofErr w:type="gramEnd"/>
      <w:r w:rsidRPr="004A19A4">
        <w:rPr>
          <w:rFonts w:ascii="Courier New" w:hAnsi="Courier New" w:cs="Courier New"/>
        </w:rPr>
        <w:t xml:space="preserve"> raises a few privacy related concerns.</w:t>
      </w:r>
    </w:p>
    <w:p w14:paraId="6D76CA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4D9F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 lists the names of services hosted in </w:t>
      </w:r>
      <w:r w:rsidRPr="004A19A4">
        <w:rPr>
          <w:rFonts w:ascii="Courier New" w:hAnsi="Courier New" w:cs="Courier New"/>
        </w:rPr>
        <w:t>the</w:t>
      </w:r>
    </w:p>
    <w:p w14:paraId="19EE3E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network.  Combined with blocking of AXFR queries, the use of</w:t>
      </w:r>
    </w:p>
    <w:p w14:paraId="63F318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NSEC3 [RFC5155] (vs NSEC [RFC4034]) prevents an attacker from being</w:t>
      </w:r>
    </w:p>
    <w:p w14:paraId="000C1C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able</w:t>
      </w:r>
      <w:proofErr w:type="gramEnd"/>
      <w:r w:rsidRPr="004A19A4">
        <w:rPr>
          <w:rFonts w:ascii="Courier New" w:hAnsi="Courier New" w:cs="Courier New"/>
        </w:rPr>
        <w:t xml:space="preserve"> to walk the zone, to discover all the names.  However, the</w:t>
      </w:r>
    </w:p>
    <w:p w14:paraId="6BA956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attacker</w:t>
      </w:r>
      <w:proofErr w:type="gramEnd"/>
      <w:r w:rsidRPr="004A19A4">
        <w:rPr>
          <w:rFonts w:ascii="Courier New" w:hAnsi="Courier New" w:cs="Courier New"/>
        </w:rPr>
        <w:t xml:space="preserve"> may be able to walk the reverse D</w:t>
      </w:r>
      <w:r w:rsidRPr="004A19A4">
        <w:rPr>
          <w:rFonts w:ascii="Courier New" w:hAnsi="Courier New" w:cs="Courier New"/>
        </w:rPr>
        <w:t>NS zone, or use other</w:t>
      </w:r>
    </w:p>
    <w:p w14:paraId="5A5D06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reconnaissance</w:t>
      </w:r>
      <w:proofErr w:type="gramEnd"/>
      <w:r w:rsidRPr="004A19A4">
        <w:rPr>
          <w:rFonts w:ascii="Courier New" w:hAnsi="Courier New" w:cs="Courier New"/>
        </w:rPr>
        <w:t xml:space="preserve"> techniques to learn this information as described in</w:t>
      </w:r>
    </w:p>
    <w:p w14:paraId="3DBFC2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[RFC7707].</w:t>
      </w:r>
    </w:p>
    <w:p w14:paraId="008CE5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4A52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general a home network owner is expected to publish only names for</w:t>
      </w:r>
    </w:p>
    <w:p w14:paraId="165D11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which</w:t>
      </w:r>
      <w:proofErr w:type="gramEnd"/>
      <w:r w:rsidRPr="004A19A4">
        <w:rPr>
          <w:rFonts w:ascii="Courier New" w:hAnsi="Courier New" w:cs="Courier New"/>
        </w:rPr>
        <w:t xml:space="preserve"> there is some need to be able to reference externally.</w:t>
      </w:r>
    </w:p>
    <w:p w14:paraId="0B7A8B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Publicat</w:t>
      </w:r>
      <w:r w:rsidRPr="004A19A4">
        <w:rPr>
          <w:rFonts w:ascii="Courier New" w:hAnsi="Courier New" w:cs="Courier New"/>
        </w:rPr>
        <w:t>ion of the name does not imply that the service is</w:t>
      </w:r>
    </w:p>
    <w:p w14:paraId="7758058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necessarily</w:t>
      </w:r>
      <w:proofErr w:type="gramEnd"/>
      <w:r w:rsidRPr="004A19A4">
        <w:rPr>
          <w:rFonts w:ascii="Courier New" w:hAnsi="Courier New" w:cs="Courier New"/>
        </w:rPr>
        <w:t xml:space="preserve"> reachable from any or all parts of the Internet.</w:t>
      </w:r>
    </w:p>
    <w:p w14:paraId="06D7F4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[RFC7084] mandates that the outgoing-only policy [RFC6092] be</w:t>
      </w:r>
    </w:p>
    <w:p w14:paraId="25DE60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available</w:t>
      </w:r>
      <w:proofErr w:type="gramEnd"/>
      <w:r w:rsidRPr="004A19A4">
        <w:rPr>
          <w:rFonts w:ascii="Courier New" w:hAnsi="Courier New" w:cs="Courier New"/>
        </w:rPr>
        <w:t>, and in many cases it is configured by default.  A well</w:t>
      </w:r>
    </w:p>
    <w:p w14:paraId="5F2B0ED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desi</w:t>
      </w:r>
      <w:r w:rsidRPr="004A19A4">
        <w:rPr>
          <w:rFonts w:ascii="Courier New" w:hAnsi="Courier New" w:cs="Courier New"/>
        </w:rPr>
        <w:t>gned</w:t>
      </w:r>
      <w:proofErr w:type="gramEnd"/>
      <w:r w:rsidRPr="004A19A4">
        <w:rPr>
          <w:rFonts w:ascii="Courier New" w:hAnsi="Courier New" w:cs="Courier New"/>
        </w:rPr>
        <w:t xml:space="preserve"> User Interface would combine a policy for making a service</w:t>
      </w:r>
    </w:p>
    <w:p w14:paraId="11E50D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public</w:t>
      </w:r>
      <w:proofErr w:type="gramEnd"/>
      <w:r w:rsidRPr="004A19A4">
        <w:rPr>
          <w:rFonts w:ascii="Courier New" w:hAnsi="Courier New" w:cs="Courier New"/>
        </w:rPr>
        <w:t xml:space="preserve"> by a name with a policy on who may access it.</w:t>
      </w:r>
    </w:p>
    <w:p w14:paraId="1B352E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547F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many cases, the home network owner wishes to publish names for</w:t>
      </w:r>
    </w:p>
    <w:p w14:paraId="5E99EAB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services</w:t>
      </w:r>
      <w:proofErr w:type="gramEnd"/>
      <w:r w:rsidRPr="004A19A4">
        <w:rPr>
          <w:rFonts w:ascii="Courier New" w:hAnsi="Courier New" w:cs="Courier New"/>
        </w:rPr>
        <w:t xml:space="preserve"> that only they will be able to access.  The access con</w:t>
      </w:r>
      <w:r w:rsidRPr="004A19A4">
        <w:rPr>
          <w:rFonts w:ascii="Courier New" w:hAnsi="Courier New" w:cs="Courier New"/>
        </w:rPr>
        <w:t>trol</w:t>
      </w:r>
    </w:p>
    <w:p w14:paraId="51CF1B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may</w:t>
      </w:r>
      <w:proofErr w:type="gramEnd"/>
      <w:r w:rsidRPr="004A19A4">
        <w:rPr>
          <w:rFonts w:ascii="Courier New" w:hAnsi="Courier New" w:cs="Courier New"/>
        </w:rPr>
        <w:t xml:space="preserve"> consist of an IP source address range, or access may be</w:t>
      </w:r>
    </w:p>
    <w:p w14:paraId="115217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restricted</w:t>
      </w:r>
      <w:proofErr w:type="gramEnd"/>
      <w:r w:rsidRPr="004A19A4">
        <w:rPr>
          <w:rFonts w:ascii="Courier New" w:hAnsi="Courier New" w:cs="Courier New"/>
        </w:rPr>
        <w:t xml:space="preserve"> via some VPN functionality.  The purpose of publishing the</w:t>
      </w:r>
    </w:p>
    <w:p w14:paraId="155DD7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name</w:t>
      </w:r>
      <w:proofErr w:type="gramEnd"/>
      <w:r w:rsidRPr="004A19A4">
        <w:rPr>
          <w:rFonts w:ascii="Courier New" w:hAnsi="Courier New" w:cs="Courier New"/>
        </w:rPr>
        <w:t xml:space="preserve"> is so that the service may be access by the same name both</w:t>
      </w:r>
    </w:p>
    <w:p w14:paraId="4C244F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within</w:t>
      </w:r>
      <w:proofErr w:type="gramEnd"/>
      <w:r w:rsidRPr="004A19A4">
        <w:rPr>
          <w:rFonts w:ascii="Courier New" w:hAnsi="Courier New" w:cs="Courier New"/>
        </w:rPr>
        <w:t xml:space="preserve"> the home, and outside the home.  Sendi</w:t>
      </w:r>
      <w:r w:rsidRPr="004A19A4">
        <w:rPr>
          <w:rFonts w:ascii="Courier New" w:hAnsi="Courier New" w:cs="Courier New"/>
        </w:rPr>
        <w:t>ng traffic to the</w:t>
      </w:r>
    </w:p>
    <w:p w14:paraId="2815B80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relevant</w:t>
      </w:r>
      <w:proofErr w:type="gramEnd"/>
      <w:r w:rsidRPr="004A19A4">
        <w:rPr>
          <w:rFonts w:ascii="Courier New" w:hAnsi="Courier New" w:cs="Courier New"/>
        </w:rPr>
        <w:t xml:space="preserve"> IPv6 address causes the relevant VPN policy to be enacted</w:t>
      </w:r>
    </w:p>
    <w:p w14:paraId="644093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upon</w:t>
      </w:r>
      <w:proofErr w:type="gramEnd"/>
      <w:r w:rsidRPr="004A19A4">
        <w:rPr>
          <w:rFonts w:ascii="Courier New" w:hAnsi="Courier New" w:cs="Courier New"/>
        </w:rPr>
        <w:t>.</w:t>
      </w:r>
    </w:p>
    <w:p w14:paraId="1C6CEA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97C37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While the problem of getting access to internal names has been solved</w:t>
      </w:r>
    </w:p>
    <w:p w14:paraId="4D736B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</w:t>
      </w:r>
      <w:proofErr w:type="gramEnd"/>
      <w:r w:rsidRPr="004A19A4">
        <w:rPr>
          <w:rFonts w:ascii="Courier New" w:hAnsi="Courier New" w:cs="Courier New"/>
        </w:rPr>
        <w:t xml:space="preserve"> Enterprise configurations with a split-DNS, and such a thing could</w:t>
      </w:r>
    </w:p>
    <w:p w14:paraId="5FDFF6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</w:t>
      </w:r>
      <w:proofErr w:type="gramEnd"/>
      <w:r w:rsidRPr="004A19A4">
        <w:rPr>
          <w:rFonts w:ascii="Courier New" w:hAnsi="Courier New" w:cs="Courier New"/>
        </w:rPr>
        <w:t xml:space="preserve"> done i</w:t>
      </w:r>
      <w:r w:rsidRPr="004A19A4">
        <w:rPr>
          <w:rFonts w:ascii="Courier New" w:hAnsi="Courier New" w:cs="Courier New"/>
        </w:rPr>
        <w:t>n the home, many recent improvements to VPN user interfaces</w:t>
      </w:r>
    </w:p>
    <w:p w14:paraId="2E0129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make</w:t>
      </w:r>
      <w:proofErr w:type="gramEnd"/>
      <w:r w:rsidRPr="004A19A4">
        <w:rPr>
          <w:rFonts w:ascii="Courier New" w:hAnsi="Courier New" w:cs="Courier New"/>
        </w:rPr>
        <w:t xml:space="preserve"> it more likely that an individual might have multiple</w:t>
      </w:r>
    </w:p>
    <w:p w14:paraId="7DAB97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AF2E5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34944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CC9CEE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25]</w:t>
      </w:r>
    </w:p>
    <w:p w14:paraId="65149D6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62E899D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 xml:space="preserve">Internet-Draft                public-names              </w:t>
      </w:r>
      <w:r w:rsidRPr="004A19A4">
        <w:rPr>
          <w:rFonts w:ascii="Courier New" w:hAnsi="Courier New" w:cs="Courier New"/>
        </w:rPr>
        <w:t xml:space="preserve">      April 2021</w:t>
      </w:r>
    </w:p>
    <w:p w14:paraId="1062CA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F546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4A51D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connections</w:t>
      </w:r>
      <w:proofErr w:type="gramEnd"/>
      <w:r w:rsidRPr="004A19A4">
        <w:rPr>
          <w:rFonts w:ascii="Courier New" w:hAnsi="Courier New" w:cs="Courier New"/>
        </w:rPr>
        <w:t xml:space="preserve"> configured.  For instance, an adult child checking on the</w:t>
      </w:r>
    </w:p>
    <w:p w14:paraId="3D651DD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state</w:t>
      </w:r>
      <w:proofErr w:type="gramEnd"/>
      <w:r w:rsidRPr="004A19A4">
        <w:rPr>
          <w:rFonts w:ascii="Courier New" w:hAnsi="Courier New" w:cs="Courier New"/>
        </w:rPr>
        <w:t xml:space="preserve"> of a home automation system for a parent.</w:t>
      </w:r>
    </w:p>
    <w:p w14:paraId="6B3637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9EB53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addition to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pervasive DNS monitoring can</w:t>
      </w:r>
    </w:p>
    <w:p w14:paraId="74017E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also</w:t>
      </w:r>
      <w:proofErr w:type="gramEnd"/>
      <w:r w:rsidRPr="004A19A4">
        <w:rPr>
          <w:rFonts w:ascii="Courier New" w:hAnsi="Courier New" w:cs="Courier New"/>
        </w:rPr>
        <w:t xml:space="preserve"> monitor the traffic associated w</w:t>
      </w:r>
      <w:r w:rsidRPr="004A19A4">
        <w:rPr>
          <w:rFonts w:ascii="Courier New" w:hAnsi="Courier New" w:cs="Courier New"/>
        </w:rPr>
        <w:t xml:space="preserve">ith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</w:t>
      </w:r>
    </w:p>
    <w:p w14:paraId="786693E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traffic may provide an indication of the services an end user</w:t>
      </w:r>
    </w:p>
    <w:p w14:paraId="1245274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accesses</w:t>
      </w:r>
      <w:proofErr w:type="gramEnd"/>
      <w:r w:rsidRPr="004A19A4">
        <w:rPr>
          <w:rFonts w:ascii="Courier New" w:hAnsi="Courier New" w:cs="Courier New"/>
        </w:rPr>
        <w:t>, plus how and when they use these services.  Although,</w:t>
      </w:r>
    </w:p>
    <w:p w14:paraId="02010D0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caching</w:t>
      </w:r>
      <w:proofErr w:type="gramEnd"/>
      <w:r w:rsidRPr="004A19A4">
        <w:rPr>
          <w:rFonts w:ascii="Courier New" w:hAnsi="Courier New" w:cs="Courier New"/>
        </w:rPr>
        <w:t xml:space="preserve"> may obfuscate this information inside the home network, it is</w:t>
      </w:r>
    </w:p>
    <w:p w14:paraId="7D5DF3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likely</w:t>
      </w:r>
      <w:proofErr w:type="gramEnd"/>
      <w:r w:rsidRPr="004A19A4">
        <w:rPr>
          <w:rFonts w:ascii="Courier New" w:hAnsi="Courier New" w:cs="Courier New"/>
        </w:rPr>
        <w:t xml:space="preserve"> that ou</w:t>
      </w:r>
      <w:r w:rsidRPr="004A19A4">
        <w:rPr>
          <w:rFonts w:ascii="Courier New" w:hAnsi="Courier New" w:cs="Courier New"/>
        </w:rPr>
        <w:t>tside your home network this information will not be</w:t>
      </w:r>
    </w:p>
    <w:p w14:paraId="1848D3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cached</w:t>
      </w:r>
      <w:proofErr w:type="gramEnd"/>
      <w:r w:rsidRPr="004A19A4">
        <w:rPr>
          <w:rFonts w:ascii="Courier New" w:hAnsi="Courier New" w:cs="Courier New"/>
        </w:rPr>
        <w:t>.</w:t>
      </w:r>
    </w:p>
    <w:p w14:paraId="3CE8FD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150F3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13.  Security Considerations</w:t>
      </w:r>
    </w:p>
    <w:p w14:paraId="29A23E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0331D4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exposes a mechanism that prevents the HNA from being</w:t>
      </w:r>
    </w:p>
    <w:p w14:paraId="53F76B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exposed</w:t>
      </w:r>
      <w:proofErr w:type="gramEnd"/>
      <w:r w:rsidRPr="004A19A4">
        <w:rPr>
          <w:rFonts w:ascii="Courier New" w:hAnsi="Courier New" w:cs="Courier New"/>
        </w:rPr>
        <w:t xml:space="preserve"> to the Internet and served DNS request from the Internet.</w:t>
      </w:r>
    </w:p>
    <w:p w14:paraId="55F497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These requests are </w:t>
      </w:r>
      <w:r w:rsidRPr="004A19A4">
        <w:rPr>
          <w:rFonts w:ascii="Courier New" w:hAnsi="Courier New" w:cs="Courier New"/>
        </w:rPr>
        <w:t>instead served by the DOI.  While this limits the</w:t>
      </w:r>
    </w:p>
    <w:p w14:paraId="236B98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level</w:t>
      </w:r>
      <w:proofErr w:type="gramEnd"/>
      <w:r w:rsidRPr="004A19A4">
        <w:rPr>
          <w:rFonts w:ascii="Courier New" w:hAnsi="Courier New" w:cs="Courier New"/>
        </w:rPr>
        <w:t xml:space="preserve"> of exposure of the HNA, the HNA remains exposed to the Internet</w:t>
      </w:r>
    </w:p>
    <w:p w14:paraId="71BC7E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communications with the DOI.  This section analyses the attack</w:t>
      </w:r>
    </w:p>
    <w:p w14:paraId="675D51D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surface</w:t>
      </w:r>
      <w:proofErr w:type="gramEnd"/>
      <w:r w:rsidRPr="004A19A4">
        <w:rPr>
          <w:rFonts w:ascii="Courier New" w:hAnsi="Courier New" w:cs="Courier New"/>
        </w:rPr>
        <w:t xml:space="preserve"> associated to these communications.  In addition, t</w:t>
      </w:r>
      <w:r w:rsidRPr="004A19A4">
        <w:rPr>
          <w:rFonts w:ascii="Courier New" w:hAnsi="Courier New" w:cs="Courier New"/>
        </w:rPr>
        <w:t>he DOI</w:t>
      </w:r>
    </w:p>
    <w:p w14:paraId="02196A9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exposes</w:t>
      </w:r>
      <w:proofErr w:type="gramEnd"/>
      <w:r w:rsidRPr="004A19A4">
        <w:rPr>
          <w:rFonts w:ascii="Courier New" w:hAnsi="Courier New" w:cs="Courier New"/>
        </w:rPr>
        <w:t xml:space="preserve"> data that are related to the home network.  This section also</w:t>
      </w:r>
    </w:p>
    <w:p w14:paraId="2419FE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analyses</w:t>
      </w:r>
      <w:proofErr w:type="gramEnd"/>
      <w:r w:rsidRPr="004A19A4">
        <w:rPr>
          <w:rFonts w:ascii="Courier New" w:hAnsi="Courier New" w:cs="Courier New"/>
        </w:rPr>
        <w:t xml:space="preserve"> the implication of such exposure.</w:t>
      </w:r>
    </w:p>
    <w:p w14:paraId="144F60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43AA6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13.1</w:t>
      </w:r>
      <w:proofErr w:type="gramStart"/>
      <w:r w:rsidRPr="004A19A4">
        <w:rPr>
          <w:rFonts w:ascii="Courier New" w:hAnsi="Courier New" w:cs="Courier New"/>
        </w:rPr>
        <w:t>.  HNA</w:t>
      </w:r>
      <w:proofErr w:type="gramEnd"/>
      <w:r w:rsidRPr="004A19A4">
        <w:rPr>
          <w:rFonts w:ascii="Courier New" w:hAnsi="Courier New" w:cs="Courier New"/>
        </w:rPr>
        <w:t xml:space="preserve"> DM channels</w:t>
      </w:r>
    </w:p>
    <w:p w14:paraId="1905F4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47618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channels between HNA and DM are mutually authenticated and</w:t>
      </w:r>
    </w:p>
    <w:p w14:paraId="11A712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encrypted</w:t>
      </w:r>
      <w:proofErr w:type="gramEnd"/>
      <w:r w:rsidRPr="004A19A4">
        <w:rPr>
          <w:rFonts w:ascii="Courier New" w:hAnsi="Courier New" w:cs="Courier New"/>
        </w:rPr>
        <w:t xml:space="preserve"> with TLS [RFC8446] and its</w:t>
      </w:r>
      <w:r w:rsidRPr="004A19A4">
        <w:rPr>
          <w:rFonts w:ascii="Courier New" w:hAnsi="Courier New" w:cs="Courier New"/>
        </w:rPr>
        <w:t xml:space="preserve"> associated security</w:t>
      </w:r>
    </w:p>
    <w:p w14:paraId="516ED074" w14:textId="3121F99D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considerations</w:t>
      </w:r>
      <w:proofErr w:type="gramEnd"/>
      <w:r w:rsidRPr="004A19A4">
        <w:rPr>
          <w:rFonts w:ascii="Courier New" w:hAnsi="Courier New" w:cs="Courier New"/>
        </w:rPr>
        <w:t xml:space="preserve"> apply.  To ensure the multiple TLS session are </w:t>
      </w:r>
      <w:del w:id="320" w:author="BOUCADAIR Mohamed TGI/OLN" w:date="2021-05-05T13:09:00Z">
        <w:r w:rsidRPr="004A19A4" w:rsidDel="001B4CD8">
          <w:rPr>
            <w:rFonts w:ascii="Courier New" w:hAnsi="Courier New" w:cs="Courier New"/>
          </w:rPr>
          <w:delText>are</w:delText>
        </w:r>
      </w:del>
    </w:p>
    <w:p w14:paraId="233FDDE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continuously</w:t>
      </w:r>
      <w:proofErr w:type="gramEnd"/>
      <w:r w:rsidRPr="004A19A4">
        <w:rPr>
          <w:rFonts w:ascii="Courier New" w:hAnsi="Courier New" w:cs="Courier New"/>
        </w:rPr>
        <w:t xml:space="preserve"> authenticating the same entity, TLS may take advantage</w:t>
      </w:r>
    </w:p>
    <w:p w14:paraId="64302EF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second factor authentication as described in [RFC8672].</w:t>
      </w:r>
    </w:p>
    <w:p w14:paraId="2785DF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E82F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At the time of writing TLS 1.</w:t>
      </w:r>
      <w:r w:rsidRPr="004A19A4">
        <w:rPr>
          <w:rFonts w:ascii="Courier New" w:hAnsi="Courier New" w:cs="Courier New"/>
        </w:rPr>
        <w:t>2 or TLS 1.3 can be used and TLS 1.3 (or</w:t>
      </w:r>
    </w:p>
    <w:p w14:paraId="4784E4C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newer</w:t>
      </w:r>
      <w:proofErr w:type="gramEnd"/>
      <w:r w:rsidRPr="004A19A4">
        <w:rPr>
          <w:rFonts w:ascii="Courier New" w:hAnsi="Courier New" w:cs="Courier New"/>
        </w:rPr>
        <w:t>) SHOULD be supported.</w:t>
      </w:r>
    </w:p>
    <w:p w14:paraId="504A970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89048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DNS protocol is subject to reflection attacks, however, these</w:t>
      </w:r>
    </w:p>
    <w:p w14:paraId="3240CE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attacks</w:t>
      </w:r>
      <w:proofErr w:type="gramEnd"/>
      <w:r w:rsidRPr="004A19A4">
        <w:rPr>
          <w:rFonts w:ascii="Courier New" w:hAnsi="Courier New" w:cs="Courier New"/>
        </w:rPr>
        <w:t xml:space="preserve"> are largely applicable when DNS is carried over UDP.  The</w:t>
      </w:r>
    </w:p>
    <w:p w14:paraId="7B435E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interfaces</w:t>
      </w:r>
      <w:proofErr w:type="gramEnd"/>
      <w:r w:rsidRPr="004A19A4">
        <w:rPr>
          <w:rFonts w:ascii="Courier New" w:hAnsi="Courier New" w:cs="Courier New"/>
        </w:rPr>
        <w:t xml:space="preserve"> between the HNA and DM are usin</w:t>
      </w:r>
      <w:r w:rsidRPr="004A19A4">
        <w:rPr>
          <w:rFonts w:ascii="Courier New" w:hAnsi="Courier New" w:cs="Courier New"/>
        </w:rPr>
        <w:t>g TLS over TCP, which</w:t>
      </w:r>
    </w:p>
    <w:p w14:paraId="629EDB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prevents</w:t>
      </w:r>
      <w:proofErr w:type="gramEnd"/>
      <w:r w:rsidRPr="004A19A4">
        <w:rPr>
          <w:rFonts w:ascii="Courier New" w:hAnsi="Courier New" w:cs="Courier New"/>
        </w:rPr>
        <w:t xml:space="preserve"> such reflection attacks.  Note that Public Authoritative</w:t>
      </w:r>
    </w:p>
    <w:p w14:paraId="03654E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servers</w:t>
      </w:r>
      <w:proofErr w:type="gramEnd"/>
      <w:r w:rsidRPr="004A19A4">
        <w:rPr>
          <w:rFonts w:ascii="Courier New" w:hAnsi="Courier New" w:cs="Courier New"/>
        </w:rPr>
        <w:t xml:space="preserve"> hosted by the DOI are subject to such attacks, but that is</w:t>
      </w:r>
    </w:p>
    <w:p w14:paraId="607ACA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out</w:t>
      </w:r>
      <w:proofErr w:type="gramEnd"/>
      <w:r w:rsidRPr="004A19A4">
        <w:rPr>
          <w:rFonts w:ascii="Courier New" w:hAnsi="Courier New" w:cs="Courier New"/>
        </w:rPr>
        <w:t xml:space="preserve"> of scope of our document.</w:t>
      </w:r>
    </w:p>
    <w:p w14:paraId="61B0BB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42465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Note that in the case of the Reverse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Zone, the dat</w:t>
      </w:r>
      <w:r w:rsidRPr="004A19A4">
        <w:rPr>
          <w:rFonts w:ascii="Courier New" w:hAnsi="Courier New" w:cs="Courier New"/>
        </w:rPr>
        <w:t>a is less</w:t>
      </w:r>
    </w:p>
    <w:p w14:paraId="1357CE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subject</w:t>
      </w:r>
      <w:proofErr w:type="gramEnd"/>
      <w:r w:rsidRPr="004A19A4">
        <w:rPr>
          <w:rFonts w:ascii="Courier New" w:hAnsi="Courier New" w:cs="Courier New"/>
        </w:rPr>
        <w:t xml:space="preserve"> to attacks than in the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Zone.  In addition, the</w:t>
      </w:r>
    </w:p>
    <w:p w14:paraId="2A8B728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DM and RDM may be provided by the ISP - as described in</w:t>
      </w:r>
    </w:p>
    <w:p w14:paraId="42B645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-options], in which case DM</w:t>
      </w:r>
    </w:p>
    <w:p w14:paraId="658D1F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RDM might be less exposed to attack</w:t>
      </w:r>
      <w:r w:rsidRPr="004A19A4">
        <w:rPr>
          <w:rFonts w:ascii="Courier New" w:hAnsi="Courier New" w:cs="Courier New"/>
        </w:rPr>
        <w:t>s - as communications within a</w:t>
      </w:r>
    </w:p>
    <w:p w14:paraId="71F754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network</w:t>
      </w:r>
      <w:proofErr w:type="gramEnd"/>
      <w:r w:rsidRPr="004A19A4">
        <w:rPr>
          <w:rFonts w:ascii="Courier New" w:hAnsi="Courier New" w:cs="Courier New"/>
        </w:rPr>
        <w:t>.</w:t>
      </w:r>
    </w:p>
    <w:p w14:paraId="387CDE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9818C4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F0747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B1A5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2000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0B939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26]</w:t>
      </w:r>
    </w:p>
    <w:p w14:paraId="5CD483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5FD583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1D2DFB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1A42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27ABB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13.2</w:t>
      </w:r>
      <w:proofErr w:type="gramStart"/>
      <w:r w:rsidRPr="004A19A4">
        <w:rPr>
          <w:rFonts w:ascii="Courier New" w:hAnsi="Courier New" w:cs="Courier New"/>
        </w:rPr>
        <w:t>.  Names</w:t>
      </w:r>
      <w:proofErr w:type="gramEnd"/>
      <w:r w:rsidRPr="004A19A4">
        <w:rPr>
          <w:rFonts w:ascii="Courier New" w:hAnsi="Courier New" w:cs="Courier New"/>
        </w:rPr>
        <w:t xml:space="preserve"> are less secure than IP addresses</w:t>
      </w:r>
    </w:p>
    <w:p w14:paraId="69736E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C620A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</w:t>
      </w:r>
      <w:r w:rsidRPr="004A19A4">
        <w:rPr>
          <w:rFonts w:ascii="Courier New" w:hAnsi="Courier New" w:cs="Courier New"/>
        </w:rPr>
        <w:t>cument describes how an end user can make their services and</w:t>
      </w:r>
    </w:p>
    <w:p w14:paraId="282946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devices</w:t>
      </w:r>
      <w:proofErr w:type="gramEnd"/>
      <w:r w:rsidRPr="004A19A4">
        <w:rPr>
          <w:rFonts w:ascii="Courier New" w:hAnsi="Courier New" w:cs="Courier New"/>
        </w:rPr>
        <w:t xml:space="preserve"> from his home network reachable on the Internet by using</w:t>
      </w:r>
    </w:p>
    <w:p w14:paraId="5291069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names</w:t>
      </w:r>
      <w:proofErr w:type="gramEnd"/>
      <w:r w:rsidRPr="004A19A4">
        <w:rPr>
          <w:rFonts w:ascii="Courier New" w:hAnsi="Courier New" w:cs="Courier New"/>
        </w:rPr>
        <w:t xml:space="preserve"> rather than IP addresses.  This exposes the home network to</w:t>
      </w:r>
    </w:p>
    <w:p w14:paraId="20B7D6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attackers</w:t>
      </w:r>
      <w:proofErr w:type="gramEnd"/>
      <w:r w:rsidRPr="004A19A4">
        <w:rPr>
          <w:rFonts w:ascii="Courier New" w:hAnsi="Courier New" w:cs="Courier New"/>
        </w:rPr>
        <w:t>, since names are expected to include less ent</w:t>
      </w:r>
      <w:r w:rsidRPr="004A19A4">
        <w:rPr>
          <w:rFonts w:ascii="Courier New" w:hAnsi="Courier New" w:cs="Courier New"/>
        </w:rPr>
        <w:t>ropy than IP</w:t>
      </w:r>
    </w:p>
    <w:p w14:paraId="47A45D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addresses</w:t>
      </w:r>
      <w:proofErr w:type="gramEnd"/>
      <w:r w:rsidRPr="004A19A4">
        <w:rPr>
          <w:rFonts w:ascii="Courier New" w:hAnsi="Courier New" w:cs="Courier New"/>
        </w:rPr>
        <w:t>.  In fact, with IP addresses, the Interface Identifier is</w:t>
      </w:r>
    </w:p>
    <w:p w14:paraId="07AF4C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64 bits long leading to up to 2^64 possibilities for a given</w:t>
      </w:r>
    </w:p>
    <w:p w14:paraId="6B1897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subnetwork</w:t>
      </w:r>
      <w:proofErr w:type="gramEnd"/>
      <w:r w:rsidRPr="004A19A4">
        <w:rPr>
          <w:rFonts w:ascii="Courier New" w:hAnsi="Courier New" w:cs="Courier New"/>
        </w:rPr>
        <w:t>.  This is not to mention that the subnet prefix is also of</w:t>
      </w:r>
    </w:p>
    <w:p w14:paraId="296DD2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64 bits long, thus providing up </w:t>
      </w:r>
      <w:r w:rsidRPr="004A19A4">
        <w:rPr>
          <w:rFonts w:ascii="Courier New" w:hAnsi="Courier New" w:cs="Courier New"/>
        </w:rPr>
        <w:t>to 2^64 possibilities.  On the other</w:t>
      </w:r>
    </w:p>
    <w:p w14:paraId="7526CC3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hand</w:t>
      </w:r>
      <w:proofErr w:type="gramEnd"/>
      <w:r w:rsidRPr="004A19A4">
        <w:rPr>
          <w:rFonts w:ascii="Courier New" w:hAnsi="Courier New" w:cs="Courier New"/>
        </w:rPr>
        <w:t>, names used either for the home network domain or for the</w:t>
      </w:r>
    </w:p>
    <w:p w14:paraId="6C754F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devices</w:t>
      </w:r>
      <w:proofErr w:type="gramEnd"/>
      <w:r w:rsidRPr="004A19A4">
        <w:rPr>
          <w:rFonts w:ascii="Courier New" w:hAnsi="Courier New" w:cs="Courier New"/>
        </w:rPr>
        <w:t xml:space="preserve"> present less entropy (</w:t>
      </w:r>
      <w:proofErr w:type="spellStart"/>
      <w:r w:rsidRPr="004A19A4">
        <w:rPr>
          <w:rFonts w:ascii="Courier New" w:hAnsi="Courier New" w:cs="Courier New"/>
        </w:rPr>
        <w:t>livebox</w:t>
      </w:r>
      <w:proofErr w:type="spellEnd"/>
      <w:r w:rsidRPr="004A19A4">
        <w:rPr>
          <w:rFonts w:ascii="Courier New" w:hAnsi="Courier New" w:cs="Courier New"/>
        </w:rPr>
        <w:t xml:space="preserve">, router, printer, </w:t>
      </w:r>
      <w:proofErr w:type="spellStart"/>
      <w:r w:rsidRPr="004A19A4">
        <w:rPr>
          <w:rFonts w:ascii="Courier New" w:hAnsi="Courier New" w:cs="Courier New"/>
        </w:rPr>
        <w:t>nicolas</w:t>
      </w:r>
      <w:proofErr w:type="spellEnd"/>
      <w:r w:rsidRPr="004A19A4">
        <w:rPr>
          <w:rFonts w:ascii="Courier New" w:hAnsi="Courier New" w:cs="Courier New"/>
        </w:rPr>
        <w:t>,</w:t>
      </w:r>
    </w:p>
    <w:p w14:paraId="6B70C1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jennifer</w:t>
      </w:r>
      <w:proofErr w:type="spellEnd"/>
      <w:proofErr w:type="gramEnd"/>
      <w:r w:rsidRPr="004A19A4">
        <w:rPr>
          <w:rFonts w:ascii="Courier New" w:hAnsi="Courier New" w:cs="Courier New"/>
        </w:rPr>
        <w:t>, ...) and thus potentially exposes the devices to dictionary</w:t>
      </w:r>
    </w:p>
    <w:p w14:paraId="5FC1D4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attacks</w:t>
      </w:r>
      <w:proofErr w:type="gramEnd"/>
      <w:r w:rsidRPr="004A19A4">
        <w:rPr>
          <w:rFonts w:ascii="Courier New" w:hAnsi="Courier New" w:cs="Courier New"/>
        </w:rPr>
        <w:t>.</w:t>
      </w:r>
    </w:p>
    <w:p w14:paraId="29FFFC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93C5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13.3</w:t>
      </w:r>
      <w:proofErr w:type="gramStart"/>
      <w:r w:rsidRPr="004A19A4">
        <w:rPr>
          <w:rFonts w:ascii="Courier New" w:hAnsi="Courier New" w:cs="Courier New"/>
        </w:rPr>
        <w:t>.  Names</w:t>
      </w:r>
      <w:proofErr w:type="gramEnd"/>
      <w:r w:rsidRPr="004A19A4">
        <w:rPr>
          <w:rFonts w:ascii="Courier New" w:hAnsi="Courier New" w:cs="Courier New"/>
        </w:rPr>
        <w:t xml:space="preserve"> are less volatile than IP addresses</w:t>
      </w:r>
    </w:p>
    <w:p w14:paraId="2C1579E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F2DD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IP addresses may be used to locate a device, a host or a service.</w:t>
      </w:r>
    </w:p>
    <w:p w14:paraId="5634BCF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However, home networks are not expected to be assigned a time</w:t>
      </w:r>
    </w:p>
    <w:p w14:paraId="404358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invariant</w:t>
      </w:r>
      <w:proofErr w:type="gramEnd"/>
      <w:r w:rsidRPr="004A19A4">
        <w:rPr>
          <w:rFonts w:ascii="Courier New" w:hAnsi="Courier New" w:cs="Courier New"/>
        </w:rPr>
        <w:t xml:space="preserve"> prefix by ISPs.  As a result, observing IP addresses only</w:t>
      </w:r>
    </w:p>
    <w:p w14:paraId="729BAD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provides</w:t>
      </w:r>
      <w:proofErr w:type="gramEnd"/>
      <w:r w:rsidRPr="004A19A4">
        <w:rPr>
          <w:rFonts w:ascii="Courier New" w:hAnsi="Courier New" w:cs="Courier New"/>
        </w:rPr>
        <w:t xml:space="preserve"> some ephemeral information about who is accessing the</w:t>
      </w:r>
    </w:p>
    <w:p w14:paraId="5956A6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service</w:t>
      </w:r>
      <w:proofErr w:type="gramEnd"/>
      <w:r w:rsidRPr="004A19A4">
        <w:rPr>
          <w:rFonts w:ascii="Courier New" w:hAnsi="Courier New" w:cs="Courier New"/>
        </w:rPr>
        <w:t>.  On the other hand, names are not expected to be as volatile</w:t>
      </w:r>
    </w:p>
    <w:p w14:paraId="6C4D7E6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as</w:t>
      </w:r>
      <w:proofErr w:type="gramEnd"/>
      <w:r w:rsidRPr="004A19A4">
        <w:rPr>
          <w:rFonts w:ascii="Courier New" w:hAnsi="Courier New" w:cs="Courier New"/>
        </w:rPr>
        <w:t xml:space="preserve"> IP addresses.  As a result, logging names over time may be more</w:t>
      </w:r>
    </w:p>
    <w:p w14:paraId="73F7F0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valuable</w:t>
      </w:r>
      <w:proofErr w:type="gramEnd"/>
      <w:r w:rsidRPr="004A19A4">
        <w:rPr>
          <w:rFonts w:ascii="Courier New" w:hAnsi="Courier New" w:cs="Courier New"/>
        </w:rPr>
        <w:t xml:space="preserve"> than logging IP addresses, especial</w:t>
      </w:r>
      <w:r w:rsidRPr="004A19A4">
        <w:rPr>
          <w:rFonts w:ascii="Courier New" w:hAnsi="Courier New" w:cs="Courier New"/>
        </w:rPr>
        <w:t>ly to profile an end</w:t>
      </w:r>
    </w:p>
    <w:p w14:paraId="09C944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user's</w:t>
      </w:r>
      <w:proofErr w:type="gramEnd"/>
      <w:r w:rsidRPr="004A19A4">
        <w:rPr>
          <w:rFonts w:ascii="Courier New" w:hAnsi="Courier New" w:cs="Courier New"/>
        </w:rPr>
        <w:t xml:space="preserve"> characteristics.</w:t>
      </w:r>
    </w:p>
    <w:p w14:paraId="095327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6129C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PTR provides a way to bind an IP address to a name.  In that sense,</w:t>
      </w:r>
    </w:p>
    <w:p w14:paraId="2308BCF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responding</w:t>
      </w:r>
      <w:proofErr w:type="gramEnd"/>
      <w:r w:rsidRPr="004A19A4">
        <w:rPr>
          <w:rFonts w:ascii="Courier New" w:hAnsi="Courier New" w:cs="Courier New"/>
        </w:rPr>
        <w:t xml:space="preserve"> to PTR DNS queries may affect the end user's privacy.  For</w:t>
      </w:r>
    </w:p>
    <w:p w14:paraId="214664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that</w:t>
      </w:r>
      <w:proofErr w:type="gramEnd"/>
      <w:r w:rsidRPr="004A19A4">
        <w:rPr>
          <w:rFonts w:ascii="Courier New" w:hAnsi="Courier New" w:cs="Courier New"/>
        </w:rPr>
        <w:t xml:space="preserve"> reason end users may choose not to respond to PTR DNS q</w:t>
      </w:r>
      <w:r w:rsidRPr="004A19A4">
        <w:rPr>
          <w:rFonts w:ascii="Courier New" w:hAnsi="Courier New" w:cs="Courier New"/>
        </w:rPr>
        <w:t>ueries</w:t>
      </w:r>
    </w:p>
    <w:p w14:paraId="247A92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MAY instead return a NXDOMAIN response.</w:t>
      </w:r>
    </w:p>
    <w:p w14:paraId="0D5B07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82CC9C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14.  Information Model for Outsourced information</w:t>
      </w:r>
    </w:p>
    <w:p w14:paraId="694708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50DC7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section is non-normative for the front-end protocol.  It</w:t>
      </w:r>
    </w:p>
    <w:p w14:paraId="5C9BF0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specifies</w:t>
      </w:r>
      <w:proofErr w:type="gramEnd"/>
      <w:r w:rsidRPr="004A19A4">
        <w:rPr>
          <w:rFonts w:ascii="Courier New" w:hAnsi="Courier New" w:cs="Courier New"/>
        </w:rPr>
        <w:t xml:space="preserve"> an optional format for the set of parameters required by</w:t>
      </w:r>
    </w:p>
    <w:p w14:paraId="655831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HNA to c</w:t>
      </w:r>
      <w:r w:rsidRPr="004A19A4">
        <w:rPr>
          <w:rFonts w:ascii="Courier New" w:hAnsi="Courier New" w:cs="Courier New"/>
        </w:rPr>
        <w:t>onfigure the naming architecture of this document.</w:t>
      </w:r>
    </w:p>
    <w:p w14:paraId="036929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6420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cases where a home router has not been provisioned by the</w:t>
      </w:r>
    </w:p>
    <w:p w14:paraId="403677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manufacturer</w:t>
      </w:r>
      <w:proofErr w:type="gramEnd"/>
      <w:r w:rsidRPr="004A19A4">
        <w:rPr>
          <w:rFonts w:ascii="Courier New" w:hAnsi="Courier New" w:cs="Courier New"/>
        </w:rPr>
        <w:t xml:space="preserve"> (when forward zones are provided by the manufacturer),</w:t>
      </w:r>
    </w:p>
    <w:p w14:paraId="0493E0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or</w:t>
      </w:r>
      <w:proofErr w:type="gramEnd"/>
      <w:r w:rsidRPr="004A19A4">
        <w:rPr>
          <w:rFonts w:ascii="Courier New" w:hAnsi="Courier New" w:cs="Courier New"/>
        </w:rPr>
        <w:t xml:space="preserve"> by the ISP (when the ISP provides this service), then a home us</w:t>
      </w:r>
      <w:r w:rsidRPr="004A19A4">
        <w:rPr>
          <w:rFonts w:ascii="Courier New" w:hAnsi="Courier New" w:cs="Courier New"/>
        </w:rPr>
        <w:t>er/</w:t>
      </w:r>
    </w:p>
    <w:p w14:paraId="381423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owner</w:t>
      </w:r>
      <w:proofErr w:type="gramEnd"/>
      <w:r w:rsidRPr="004A19A4">
        <w:rPr>
          <w:rFonts w:ascii="Courier New" w:hAnsi="Courier New" w:cs="Courier New"/>
        </w:rPr>
        <w:t xml:space="preserve"> will need to configure these settings via an administrative</w:t>
      </w:r>
    </w:p>
    <w:p w14:paraId="7797A2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interface</w:t>
      </w:r>
      <w:proofErr w:type="gramEnd"/>
      <w:r w:rsidRPr="004A19A4">
        <w:rPr>
          <w:rFonts w:ascii="Courier New" w:hAnsi="Courier New" w:cs="Courier New"/>
        </w:rPr>
        <w:t>.</w:t>
      </w:r>
    </w:p>
    <w:p w14:paraId="0F2F2D4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FE99F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By defining a standard format (in JSON) for this configuration</w:t>
      </w:r>
    </w:p>
    <w:p w14:paraId="608AFC7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information</w:t>
      </w:r>
      <w:proofErr w:type="gramEnd"/>
      <w:r w:rsidRPr="004A19A4">
        <w:rPr>
          <w:rFonts w:ascii="Courier New" w:hAnsi="Courier New" w:cs="Courier New"/>
        </w:rPr>
        <w:t>, the user/owner may be able to just copy and paste a</w:t>
      </w:r>
    </w:p>
    <w:p w14:paraId="4F038F7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configuration</w:t>
      </w:r>
      <w:proofErr w:type="gramEnd"/>
      <w:r w:rsidRPr="004A19A4">
        <w:rPr>
          <w:rFonts w:ascii="Courier New" w:hAnsi="Courier New" w:cs="Courier New"/>
        </w:rPr>
        <w:t xml:space="preserve"> blob from the ser</w:t>
      </w:r>
      <w:r w:rsidRPr="004A19A4">
        <w:rPr>
          <w:rFonts w:ascii="Courier New" w:hAnsi="Courier New" w:cs="Courier New"/>
        </w:rPr>
        <w:t>vice provider into the administrative</w:t>
      </w:r>
    </w:p>
    <w:p w14:paraId="56A45B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interface</w:t>
      </w:r>
      <w:proofErr w:type="gramEnd"/>
      <w:r w:rsidRPr="004A19A4">
        <w:rPr>
          <w:rFonts w:ascii="Courier New" w:hAnsi="Courier New" w:cs="Courier New"/>
        </w:rPr>
        <w:t xml:space="preserve"> of the HNA.</w:t>
      </w:r>
    </w:p>
    <w:p w14:paraId="7A51FE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69902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063B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5271C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835F1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27]</w:t>
      </w:r>
    </w:p>
    <w:p w14:paraId="22E35A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070F2C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6C2949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F8EB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66E04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format may also provide the bas</w:t>
      </w:r>
      <w:r w:rsidRPr="004A19A4">
        <w:rPr>
          <w:rFonts w:ascii="Courier New" w:hAnsi="Courier New" w:cs="Courier New"/>
        </w:rPr>
        <w:t>is for a future OAUTH2 [RFC6749]</w:t>
      </w:r>
    </w:p>
    <w:p w14:paraId="15A8EB0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flow</w:t>
      </w:r>
      <w:proofErr w:type="gramEnd"/>
      <w:r w:rsidRPr="004A19A4">
        <w:rPr>
          <w:rFonts w:ascii="Courier New" w:hAnsi="Courier New" w:cs="Courier New"/>
        </w:rPr>
        <w:t xml:space="preserve"> that could do the setup automatically.</w:t>
      </w:r>
    </w:p>
    <w:p w14:paraId="0C4D1D3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66D7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needs to be configured with the following parameters as</w:t>
      </w:r>
    </w:p>
    <w:p w14:paraId="5569AB6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described</w:t>
      </w:r>
      <w:proofErr w:type="gramEnd"/>
      <w:r w:rsidRPr="004A19A4">
        <w:rPr>
          <w:rFonts w:ascii="Courier New" w:hAnsi="Courier New" w:cs="Courier New"/>
        </w:rPr>
        <w:t xml:space="preserve"> by this CDDL [RFC8610].  These are the parameters are</w:t>
      </w:r>
    </w:p>
    <w:p w14:paraId="51E239D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necessary</w:t>
      </w:r>
      <w:proofErr w:type="gramEnd"/>
      <w:r w:rsidRPr="004A19A4">
        <w:rPr>
          <w:rFonts w:ascii="Courier New" w:hAnsi="Courier New" w:cs="Courier New"/>
        </w:rPr>
        <w:t xml:space="preserve"> to establish a secure channe</w:t>
      </w:r>
      <w:r w:rsidRPr="004A19A4">
        <w:rPr>
          <w:rFonts w:ascii="Courier New" w:hAnsi="Courier New" w:cs="Courier New"/>
        </w:rPr>
        <w:t>l between the HNA and the DM as</w:t>
      </w:r>
    </w:p>
    <w:p w14:paraId="6ED173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well</w:t>
      </w:r>
      <w:proofErr w:type="gramEnd"/>
      <w:r w:rsidRPr="004A19A4">
        <w:rPr>
          <w:rFonts w:ascii="Courier New" w:hAnsi="Courier New" w:cs="Courier New"/>
        </w:rPr>
        <w:t xml:space="preserve"> as to specify the DNS zone that is in the scope of the</w:t>
      </w:r>
    </w:p>
    <w:p w14:paraId="745912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communication</w:t>
      </w:r>
      <w:proofErr w:type="gramEnd"/>
      <w:r w:rsidRPr="004A19A4">
        <w:rPr>
          <w:rFonts w:ascii="Courier New" w:hAnsi="Courier New" w:cs="Courier New"/>
        </w:rPr>
        <w:t>.</w:t>
      </w:r>
    </w:p>
    <w:p w14:paraId="18361C2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E3CD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hna</w:t>
      </w:r>
      <w:proofErr w:type="spellEnd"/>
      <w:r w:rsidRPr="004A19A4">
        <w:rPr>
          <w:rFonts w:ascii="Courier New" w:hAnsi="Courier New" w:cs="Courier New"/>
        </w:rPr>
        <w:t>-configuration</w:t>
      </w:r>
      <w:proofErr w:type="gramEnd"/>
      <w:r w:rsidRPr="004A19A4">
        <w:rPr>
          <w:rFonts w:ascii="Courier New" w:hAnsi="Courier New" w:cs="Courier New"/>
        </w:rPr>
        <w:t xml:space="preserve"> = {</w:t>
      </w:r>
    </w:p>
    <w:p w14:paraId="344EA71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r w:rsidRPr="004A19A4">
        <w:rPr>
          <w:rFonts w:ascii="Courier New" w:hAnsi="Courier New" w:cs="Courier New"/>
        </w:rPr>
        <w:t>registered_domain</w:t>
      </w:r>
      <w:proofErr w:type="spellEnd"/>
      <w:proofErr w:type="gramStart"/>
      <w:r w:rsidRPr="004A19A4">
        <w:rPr>
          <w:rFonts w:ascii="Courier New" w:hAnsi="Courier New" w:cs="Courier New"/>
        </w:rPr>
        <w:t>" :</w:t>
      </w:r>
      <w:proofErr w:type="gram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tstr</w:t>
      </w:r>
      <w:proofErr w:type="spellEnd"/>
      <w:r w:rsidRPr="004A19A4">
        <w:rPr>
          <w:rFonts w:ascii="Courier New" w:hAnsi="Courier New" w:cs="Courier New"/>
        </w:rPr>
        <w:t>,</w:t>
      </w:r>
    </w:p>
    <w:p w14:paraId="486C51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proofErr w:type="gramStart"/>
      <w:r w:rsidRPr="004A19A4">
        <w:rPr>
          <w:rFonts w:ascii="Courier New" w:hAnsi="Courier New" w:cs="Courier New"/>
        </w:rPr>
        <w:t>dm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"                : </w:t>
      </w:r>
      <w:proofErr w:type="spellStart"/>
      <w:r w:rsidRPr="004A19A4">
        <w:rPr>
          <w:rFonts w:ascii="Courier New" w:hAnsi="Courier New" w:cs="Courier New"/>
        </w:rPr>
        <w:t>tstr</w:t>
      </w:r>
      <w:proofErr w:type="spellEnd"/>
      <w:r w:rsidRPr="004A19A4">
        <w:rPr>
          <w:rFonts w:ascii="Courier New" w:hAnsi="Courier New" w:cs="Courier New"/>
        </w:rPr>
        <w:t>,</w:t>
      </w:r>
    </w:p>
    <w:p w14:paraId="7E72296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</w:t>
      </w:r>
      <w:r w:rsidRPr="00EB2ED2">
        <w:rPr>
          <w:rFonts w:ascii="Courier New" w:hAnsi="Courier New" w:cs="Courier New"/>
          <w:lang w:val="fr-FR"/>
        </w:rPr>
        <w:t>? "</w:t>
      </w:r>
      <w:proofErr w:type="spellStart"/>
      <w:proofErr w:type="gramStart"/>
      <w:r w:rsidRPr="00EB2ED2">
        <w:rPr>
          <w:rFonts w:ascii="Courier New" w:hAnsi="Courier New" w:cs="Courier New"/>
          <w:lang w:val="fr-FR"/>
        </w:rPr>
        <w:t>dm_transport</w:t>
      </w:r>
      <w:proofErr w:type="spellEnd"/>
      <w:proofErr w:type="gramEnd"/>
      <w:r w:rsidRPr="00EB2ED2">
        <w:rPr>
          <w:rFonts w:ascii="Courier New" w:hAnsi="Courier New" w:cs="Courier New"/>
          <w:lang w:val="fr-FR"/>
        </w:rPr>
        <w:t>" : "</w:t>
      </w:r>
      <w:proofErr w:type="spellStart"/>
      <w:r w:rsidRPr="00EB2ED2">
        <w:rPr>
          <w:rFonts w:ascii="Courier New" w:hAnsi="Courier New" w:cs="Courier New"/>
          <w:lang w:val="fr-FR"/>
        </w:rPr>
        <w:t>DoT</w:t>
      </w:r>
      <w:proofErr w:type="spellEnd"/>
      <w:r w:rsidRPr="00EB2ED2">
        <w:rPr>
          <w:rFonts w:ascii="Courier New" w:hAnsi="Courier New" w:cs="Courier New"/>
          <w:lang w:val="fr-FR"/>
        </w:rPr>
        <w:t>"</w:t>
      </w:r>
    </w:p>
    <w:p w14:paraId="7CABEF6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? "</w:t>
      </w:r>
      <w:proofErr w:type="spellStart"/>
      <w:proofErr w:type="gramStart"/>
      <w:r w:rsidRPr="00EB2ED2">
        <w:rPr>
          <w:rFonts w:ascii="Courier New" w:hAnsi="Courier New" w:cs="Courier New"/>
          <w:lang w:val="fr-FR"/>
        </w:rPr>
        <w:t>dm_port</w:t>
      </w:r>
      <w:proofErr w:type="spellEnd"/>
      <w:proofErr w:type="gramEnd"/>
      <w:r w:rsidRPr="00EB2ED2">
        <w:rPr>
          <w:rFonts w:ascii="Courier New" w:hAnsi="Courier New" w:cs="Courier New"/>
          <w:lang w:val="fr-FR"/>
        </w:rPr>
        <w:t xml:space="preserve">"     </w:t>
      </w:r>
      <w:r w:rsidRPr="00EB2ED2">
        <w:rPr>
          <w:rFonts w:ascii="Courier New" w:hAnsi="Courier New" w:cs="Courier New"/>
          <w:lang w:val="fr-FR"/>
        </w:rPr>
        <w:t xml:space="preserve">   : </w:t>
      </w:r>
      <w:proofErr w:type="spellStart"/>
      <w:r w:rsidRPr="00EB2ED2">
        <w:rPr>
          <w:rFonts w:ascii="Courier New" w:hAnsi="Courier New" w:cs="Courier New"/>
          <w:lang w:val="fr-FR"/>
        </w:rPr>
        <w:t>uint</w:t>
      </w:r>
      <w:proofErr w:type="spellEnd"/>
      <w:r w:rsidRPr="00EB2ED2">
        <w:rPr>
          <w:rFonts w:ascii="Courier New" w:hAnsi="Courier New" w:cs="Courier New"/>
          <w:lang w:val="fr-FR"/>
        </w:rPr>
        <w:t>,</w:t>
      </w:r>
    </w:p>
    <w:p w14:paraId="6B0CDE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     </w:t>
      </w:r>
      <w:r w:rsidRPr="004A19A4">
        <w:rPr>
          <w:rFonts w:ascii="Courier New" w:hAnsi="Courier New" w:cs="Courier New"/>
        </w:rPr>
        <w:t>? "</w:t>
      </w:r>
      <w:proofErr w:type="spellStart"/>
      <w:r w:rsidRPr="004A19A4">
        <w:rPr>
          <w:rFonts w:ascii="Courier New" w:hAnsi="Courier New" w:cs="Courier New"/>
        </w:rPr>
        <w:t>dm_acl</w:t>
      </w:r>
      <w:proofErr w:type="spellEnd"/>
      <w:r w:rsidRPr="004A19A4">
        <w:rPr>
          <w:rFonts w:ascii="Courier New" w:hAnsi="Courier New" w:cs="Courier New"/>
        </w:rPr>
        <w:t xml:space="preserve">"         : </w:t>
      </w:r>
      <w:proofErr w:type="spellStart"/>
      <w:r w:rsidRPr="004A19A4">
        <w:rPr>
          <w:rFonts w:ascii="Courier New" w:hAnsi="Courier New" w:cs="Courier New"/>
        </w:rPr>
        <w:t>hna-acl</w:t>
      </w:r>
      <w:proofErr w:type="spellEnd"/>
      <w:r w:rsidRPr="004A19A4">
        <w:rPr>
          <w:rFonts w:ascii="Courier New" w:hAnsi="Courier New" w:cs="Courier New"/>
        </w:rPr>
        <w:t xml:space="preserve"> / </w:t>
      </w:r>
      <w:proofErr w:type="gramStart"/>
      <w:r w:rsidRPr="004A19A4">
        <w:rPr>
          <w:rFonts w:ascii="Courier New" w:hAnsi="Courier New" w:cs="Courier New"/>
        </w:rPr>
        <w:t>[ +</w:t>
      </w:r>
      <w:proofErr w:type="spellStart"/>
      <w:proofErr w:type="gramEnd"/>
      <w:r w:rsidRPr="004A19A4">
        <w:rPr>
          <w:rFonts w:ascii="Courier New" w:hAnsi="Courier New" w:cs="Courier New"/>
        </w:rPr>
        <w:t>hna-acl</w:t>
      </w:r>
      <w:proofErr w:type="spellEnd"/>
      <w:r w:rsidRPr="004A19A4">
        <w:rPr>
          <w:rFonts w:ascii="Courier New" w:hAnsi="Courier New" w:cs="Courier New"/>
        </w:rPr>
        <w:t xml:space="preserve"> ]</w:t>
      </w:r>
    </w:p>
    <w:p w14:paraId="67B9D2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? "</w:t>
      </w:r>
      <w:proofErr w:type="spellStart"/>
      <w:r w:rsidRPr="004A19A4">
        <w:rPr>
          <w:rFonts w:ascii="Courier New" w:hAnsi="Courier New" w:cs="Courier New"/>
        </w:rPr>
        <w:t>hna_auth_method</w:t>
      </w:r>
      <w:proofErr w:type="spellEnd"/>
      <w:r w:rsidRPr="004A19A4">
        <w:rPr>
          <w:rFonts w:ascii="Courier New" w:hAnsi="Courier New" w:cs="Courier New"/>
        </w:rPr>
        <w:t xml:space="preserve">": </w:t>
      </w:r>
      <w:proofErr w:type="spellStart"/>
      <w:r w:rsidRPr="004A19A4">
        <w:rPr>
          <w:rFonts w:ascii="Courier New" w:hAnsi="Courier New" w:cs="Courier New"/>
        </w:rPr>
        <w:t>hna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auth</w:t>
      </w:r>
      <w:proofErr w:type="spellEnd"/>
      <w:r w:rsidRPr="004A19A4">
        <w:rPr>
          <w:rFonts w:ascii="Courier New" w:hAnsi="Courier New" w:cs="Courier New"/>
        </w:rPr>
        <w:t>-method</w:t>
      </w:r>
    </w:p>
    <w:p w14:paraId="5ED7A7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? "</w:t>
      </w:r>
      <w:proofErr w:type="spellStart"/>
      <w:r w:rsidRPr="004A19A4">
        <w:rPr>
          <w:rFonts w:ascii="Courier New" w:hAnsi="Courier New" w:cs="Courier New"/>
        </w:rPr>
        <w:t>hna_certificate</w:t>
      </w:r>
      <w:proofErr w:type="spellEnd"/>
      <w:r w:rsidRPr="004A19A4">
        <w:rPr>
          <w:rFonts w:ascii="Courier New" w:hAnsi="Courier New" w:cs="Courier New"/>
        </w:rPr>
        <w:t xml:space="preserve">": </w:t>
      </w:r>
      <w:proofErr w:type="spellStart"/>
      <w:r w:rsidRPr="004A19A4">
        <w:rPr>
          <w:rFonts w:ascii="Courier New" w:hAnsi="Courier New" w:cs="Courier New"/>
        </w:rPr>
        <w:t>tstr</w:t>
      </w:r>
      <w:proofErr w:type="spellEnd"/>
    </w:p>
    <w:p w14:paraId="12400F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}</w:t>
      </w:r>
    </w:p>
    <w:p w14:paraId="3EAB96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B4A5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hna-acl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         = </w:t>
      </w:r>
      <w:proofErr w:type="spellStart"/>
      <w:r w:rsidRPr="004A19A4">
        <w:rPr>
          <w:rFonts w:ascii="Courier New" w:hAnsi="Courier New" w:cs="Courier New"/>
        </w:rPr>
        <w:t>tstr</w:t>
      </w:r>
      <w:proofErr w:type="spellEnd"/>
    </w:p>
    <w:p w14:paraId="483895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hna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auth</w:t>
      </w:r>
      <w:proofErr w:type="spellEnd"/>
      <w:r w:rsidRPr="004A19A4">
        <w:rPr>
          <w:rFonts w:ascii="Courier New" w:hAnsi="Courier New" w:cs="Courier New"/>
        </w:rPr>
        <w:t>-</w:t>
      </w:r>
      <w:proofErr w:type="gramStart"/>
      <w:r w:rsidRPr="004A19A4">
        <w:rPr>
          <w:rFonts w:ascii="Courier New" w:hAnsi="Courier New" w:cs="Courier New"/>
        </w:rPr>
        <w:t>method  /</w:t>
      </w:r>
      <w:proofErr w:type="gramEnd"/>
      <w:r w:rsidRPr="004A19A4">
        <w:rPr>
          <w:rFonts w:ascii="Courier New" w:hAnsi="Courier New" w:cs="Courier New"/>
        </w:rPr>
        <w:t>= "certificate"</w:t>
      </w:r>
    </w:p>
    <w:p w14:paraId="3DB95E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738F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For example:</w:t>
      </w:r>
    </w:p>
    <w:p w14:paraId="6B509A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E54B8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{</w:t>
      </w:r>
    </w:p>
    <w:p w14:paraId="632708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</w:t>
      </w:r>
      <w:proofErr w:type="spellStart"/>
      <w:r w:rsidRPr="004A19A4">
        <w:rPr>
          <w:rFonts w:ascii="Courier New" w:hAnsi="Courier New" w:cs="Courier New"/>
        </w:rPr>
        <w:t>registered_domain</w:t>
      </w:r>
      <w:proofErr w:type="spellEnd"/>
      <w:proofErr w:type="gramStart"/>
      <w:r w:rsidRPr="004A19A4">
        <w:rPr>
          <w:rFonts w:ascii="Courier New" w:hAnsi="Courier New" w:cs="Courier New"/>
        </w:rPr>
        <w:t>" :</w:t>
      </w:r>
      <w:proofErr w:type="gramEnd"/>
      <w:r w:rsidRPr="004A19A4">
        <w:rPr>
          <w:rFonts w:ascii="Courier New" w:hAnsi="Courier New" w:cs="Courier New"/>
        </w:rPr>
        <w:t xml:space="preserve"> "n8d234</w:t>
      </w:r>
      <w:r w:rsidRPr="004A19A4">
        <w:rPr>
          <w:rFonts w:ascii="Courier New" w:hAnsi="Courier New" w:cs="Courier New"/>
        </w:rPr>
        <w:t>f.r.example.net",</w:t>
      </w:r>
    </w:p>
    <w:p w14:paraId="6B71543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</w:t>
      </w:r>
      <w:r w:rsidRPr="00EB2ED2">
        <w:rPr>
          <w:rFonts w:ascii="Courier New" w:hAnsi="Courier New" w:cs="Courier New"/>
          <w:lang w:val="fr-FR"/>
        </w:rPr>
        <w:t>"</w:t>
      </w:r>
      <w:proofErr w:type="gramStart"/>
      <w:r w:rsidRPr="00EB2ED2">
        <w:rPr>
          <w:rFonts w:ascii="Courier New" w:hAnsi="Courier New" w:cs="Courier New"/>
          <w:lang w:val="fr-FR"/>
        </w:rPr>
        <w:t>dm</w:t>
      </w:r>
      <w:proofErr w:type="gramEnd"/>
      <w:r w:rsidRPr="00EB2ED2">
        <w:rPr>
          <w:rFonts w:ascii="Courier New" w:hAnsi="Courier New" w:cs="Courier New"/>
          <w:lang w:val="fr-FR"/>
        </w:rPr>
        <w:t>"                : "2001:db8:1234:111:222::2",</w:t>
      </w:r>
    </w:p>
    <w:p w14:paraId="75B82F0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"</w:t>
      </w:r>
      <w:proofErr w:type="spellStart"/>
      <w:proofErr w:type="gramStart"/>
      <w:r w:rsidRPr="00EB2ED2">
        <w:rPr>
          <w:rFonts w:ascii="Courier New" w:hAnsi="Courier New" w:cs="Courier New"/>
          <w:lang w:val="fr-FR"/>
        </w:rPr>
        <w:t>dm_transport</w:t>
      </w:r>
      <w:proofErr w:type="spellEnd"/>
      <w:proofErr w:type="gramEnd"/>
      <w:r w:rsidRPr="00EB2ED2">
        <w:rPr>
          <w:rFonts w:ascii="Courier New" w:hAnsi="Courier New" w:cs="Courier New"/>
          <w:lang w:val="fr-FR"/>
        </w:rPr>
        <w:t>"      : "</w:t>
      </w:r>
      <w:proofErr w:type="spellStart"/>
      <w:r w:rsidRPr="00EB2ED2">
        <w:rPr>
          <w:rFonts w:ascii="Courier New" w:hAnsi="Courier New" w:cs="Courier New"/>
          <w:lang w:val="fr-FR"/>
        </w:rPr>
        <w:t>DoT</w:t>
      </w:r>
      <w:proofErr w:type="spellEnd"/>
      <w:r w:rsidRPr="00EB2ED2">
        <w:rPr>
          <w:rFonts w:ascii="Courier New" w:hAnsi="Courier New" w:cs="Courier New"/>
          <w:lang w:val="fr-FR"/>
        </w:rPr>
        <w:t>",</w:t>
      </w:r>
    </w:p>
    <w:p w14:paraId="35F0D4D1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"</w:t>
      </w:r>
      <w:proofErr w:type="spellStart"/>
      <w:proofErr w:type="gramStart"/>
      <w:r w:rsidRPr="00EB2ED2">
        <w:rPr>
          <w:rFonts w:ascii="Courier New" w:hAnsi="Courier New" w:cs="Courier New"/>
          <w:lang w:val="fr-FR"/>
        </w:rPr>
        <w:t>dm_port</w:t>
      </w:r>
      <w:proofErr w:type="spellEnd"/>
      <w:proofErr w:type="gramEnd"/>
      <w:r w:rsidRPr="00EB2ED2">
        <w:rPr>
          <w:rFonts w:ascii="Courier New" w:hAnsi="Courier New" w:cs="Courier New"/>
          <w:lang w:val="fr-FR"/>
        </w:rPr>
        <w:t>"           : 4433,</w:t>
      </w:r>
    </w:p>
    <w:p w14:paraId="732135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   </w:t>
      </w:r>
      <w:r w:rsidRPr="004A19A4">
        <w:rPr>
          <w:rFonts w:ascii="Courier New" w:hAnsi="Courier New" w:cs="Courier New"/>
        </w:rPr>
        <w:t>"</w:t>
      </w:r>
      <w:proofErr w:type="spellStart"/>
      <w:r w:rsidRPr="004A19A4">
        <w:rPr>
          <w:rFonts w:ascii="Courier New" w:hAnsi="Courier New" w:cs="Courier New"/>
        </w:rPr>
        <w:t>dm_acl</w:t>
      </w:r>
      <w:proofErr w:type="spellEnd"/>
      <w:r w:rsidRPr="004A19A4">
        <w:rPr>
          <w:rFonts w:ascii="Courier New" w:hAnsi="Courier New" w:cs="Courier New"/>
        </w:rPr>
        <w:t>"            : "2001:db8:1f15:62e:21c:</w:t>
      </w:r>
      <w:proofErr w:type="gramStart"/>
      <w:r w:rsidRPr="004A19A4">
        <w:rPr>
          <w:rFonts w:ascii="Courier New" w:hAnsi="Courier New" w:cs="Courier New"/>
        </w:rPr>
        <w:t>:/</w:t>
      </w:r>
      <w:proofErr w:type="gramEnd"/>
      <w:r w:rsidRPr="004A19A4">
        <w:rPr>
          <w:rFonts w:ascii="Courier New" w:hAnsi="Courier New" w:cs="Courier New"/>
        </w:rPr>
        <w:t>64"</w:t>
      </w:r>
    </w:p>
    <w:p w14:paraId="5C0CBA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      </w:t>
      </w:r>
      <w:proofErr w:type="gramStart"/>
      <w:r w:rsidRPr="004A19A4">
        <w:rPr>
          <w:rFonts w:ascii="Courier New" w:hAnsi="Courier New" w:cs="Courier New"/>
        </w:rPr>
        <w:t>or</w:t>
      </w:r>
      <w:proofErr w:type="gramEnd"/>
      <w:r w:rsidRPr="004A19A4">
        <w:rPr>
          <w:rFonts w:ascii="Courier New" w:hAnsi="Courier New" w:cs="Courier New"/>
        </w:rPr>
        <w:t xml:space="preserve"> [ "2001:db8:1f15:62e:21c::/64", ... ]</w:t>
      </w:r>
    </w:p>
    <w:p w14:paraId="6F4A319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</w:t>
      </w:r>
      <w:proofErr w:type="spellStart"/>
      <w:r w:rsidRPr="004A19A4">
        <w:rPr>
          <w:rFonts w:ascii="Courier New" w:hAnsi="Courier New" w:cs="Courier New"/>
        </w:rPr>
        <w:t>hna</w:t>
      </w:r>
      <w:r w:rsidRPr="004A19A4">
        <w:rPr>
          <w:rFonts w:ascii="Courier New" w:hAnsi="Courier New" w:cs="Courier New"/>
        </w:rPr>
        <w:t>_auth_method</w:t>
      </w:r>
      <w:proofErr w:type="spellEnd"/>
      <w:r w:rsidRPr="004A19A4">
        <w:rPr>
          <w:rFonts w:ascii="Courier New" w:hAnsi="Courier New" w:cs="Courier New"/>
        </w:rPr>
        <w:t>"   : "certificate",</w:t>
      </w:r>
    </w:p>
    <w:p w14:paraId="0C5DD9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</w:t>
      </w:r>
      <w:proofErr w:type="spellStart"/>
      <w:r w:rsidRPr="004A19A4">
        <w:rPr>
          <w:rFonts w:ascii="Courier New" w:hAnsi="Courier New" w:cs="Courier New"/>
        </w:rPr>
        <w:t>hna_certificate</w:t>
      </w:r>
      <w:proofErr w:type="spellEnd"/>
      <w:r w:rsidRPr="004A19A4">
        <w:rPr>
          <w:rFonts w:ascii="Courier New" w:hAnsi="Courier New" w:cs="Courier New"/>
        </w:rPr>
        <w:t>"   : "-----BEGIN CERTIFICATE-----\</w:t>
      </w:r>
      <w:proofErr w:type="spellStart"/>
      <w:r w:rsidRPr="004A19A4">
        <w:rPr>
          <w:rFonts w:ascii="Courier New" w:hAnsi="Courier New" w:cs="Courier New"/>
        </w:rPr>
        <w:t>nMIIDTjCCFGy</w:t>
      </w:r>
      <w:proofErr w:type="spellEnd"/>
      <w:r w:rsidRPr="004A19A4">
        <w:rPr>
          <w:rFonts w:ascii="Courier New" w:hAnsi="Courier New" w:cs="Courier New"/>
        </w:rPr>
        <w:t>....</w:t>
      </w:r>
      <w:proofErr w:type="gramStart"/>
      <w:r w:rsidRPr="004A19A4">
        <w:rPr>
          <w:rFonts w:ascii="Courier New" w:hAnsi="Courier New" w:cs="Courier New"/>
        </w:rPr>
        <w:t>",</w:t>
      </w:r>
      <w:proofErr w:type="gramEnd"/>
    </w:p>
    <w:p w14:paraId="0770ED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}</w:t>
      </w:r>
    </w:p>
    <w:p w14:paraId="125B5A7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AB80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14.1</w:t>
      </w:r>
      <w:proofErr w:type="gramStart"/>
      <w:r w:rsidRPr="004A19A4">
        <w:rPr>
          <w:rFonts w:ascii="Courier New" w:hAnsi="Courier New" w:cs="Courier New"/>
        </w:rPr>
        <w:t>.  Outsourced</w:t>
      </w:r>
      <w:proofErr w:type="gramEnd"/>
      <w:r w:rsidRPr="004A19A4">
        <w:rPr>
          <w:rFonts w:ascii="Courier New" w:hAnsi="Courier New" w:cs="Courier New"/>
        </w:rPr>
        <w:t xml:space="preserve"> Information Model</w:t>
      </w:r>
    </w:p>
    <w:p w14:paraId="2F7310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5A96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 (zone</w:t>
      </w:r>
      <w:proofErr w:type="gramStart"/>
      <w:r w:rsidRPr="004A19A4">
        <w:rPr>
          <w:rFonts w:ascii="Courier New" w:hAnsi="Courier New" w:cs="Courier New"/>
        </w:rPr>
        <w:t>)  The</w:t>
      </w:r>
      <w:proofErr w:type="gramEnd"/>
      <w:r w:rsidRPr="004A19A4">
        <w:rPr>
          <w:rFonts w:ascii="Courier New" w:hAnsi="Courier New" w:cs="Courier New"/>
        </w:rPr>
        <w:t xml:space="preserve"> Domain Name of the zone.</w:t>
      </w:r>
    </w:p>
    <w:p w14:paraId="6A479B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Multiple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Domains m</w:t>
      </w:r>
      <w:r w:rsidRPr="004A19A4">
        <w:rPr>
          <w:rFonts w:ascii="Courier New" w:hAnsi="Courier New" w:cs="Courier New"/>
        </w:rPr>
        <w:t>ay be provided.  This will</w:t>
      </w:r>
    </w:p>
    <w:p w14:paraId="5818A6B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generate</w:t>
      </w:r>
      <w:proofErr w:type="gramEnd"/>
      <w:r w:rsidRPr="004A19A4">
        <w:rPr>
          <w:rFonts w:ascii="Courier New" w:hAnsi="Courier New" w:cs="Courier New"/>
        </w:rPr>
        <w:t xml:space="preserve"> the creation of multiple Public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Zones.  This</w:t>
      </w:r>
    </w:p>
    <w:p w14:paraId="44C1DD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parameter</w:t>
      </w:r>
      <w:proofErr w:type="gramEnd"/>
      <w:r w:rsidRPr="004A19A4">
        <w:rPr>
          <w:rFonts w:ascii="Courier New" w:hAnsi="Courier New" w:cs="Courier New"/>
        </w:rPr>
        <w:t xml:space="preserve"> is MANDATORY.</w:t>
      </w:r>
    </w:p>
    <w:p w14:paraId="5C54C7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B79D1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Distribution Master notification address (</w:t>
      </w:r>
      <w:proofErr w:type="spellStart"/>
      <w:r w:rsidRPr="004A19A4">
        <w:rPr>
          <w:rFonts w:ascii="Courier New" w:hAnsi="Courier New" w:cs="Courier New"/>
        </w:rPr>
        <w:t>dm</w:t>
      </w:r>
      <w:proofErr w:type="spellEnd"/>
      <w:proofErr w:type="gramStart"/>
      <w:r w:rsidRPr="004A19A4">
        <w:rPr>
          <w:rFonts w:ascii="Courier New" w:hAnsi="Courier New" w:cs="Courier New"/>
        </w:rPr>
        <w:t>)  The</w:t>
      </w:r>
      <w:proofErr w:type="gramEnd"/>
      <w:r w:rsidRPr="004A19A4">
        <w:rPr>
          <w:rFonts w:ascii="Courier New" w:hAnsi="Courier New" w:cs="Courier New"/>
        </w:rPr>
        <w:t xml:space="preserve"> associated FQDNs</w:t>
      </w:r>
    </w:p>
    <w:p w14:paraId="4B59DB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or</w:t>
      </w:r>
      <w:proofErr w:type="gramEnd"/>
      <w:r w:rsidRPr="004A19A4">
        <w:rPr>
          <w:rFonts w:ascii="Courier New" w:hAnsi="Courier New" w:cs="Courier New"/>
        </w:rPr>
        <w:t xml:space="preserve"> IP addresses of the DM to which DNS notifies shoul</w:t>
      </w:r>
      <w:r w:rsidRPr="004A19A4">
        <w:rPr>
          <w:rFonts w:ascii="Courier New" w:hAnsi="Courier New" w:cs="Courier New"/>
        </w:rPr>
        <w:t>d be sent.</w:t>
      </w:r>
    </w:p>
    <w:p w14:paraId="514878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This parameter is MANDATORY.  IP addresses are optional and the</w:t>
      </w:r>
    </w:p>
    <w:p w14:paraId="645317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FQDN is sufficient and preferred.  If there are concerns about the</w:t>
      </w:r>
    </w:p>
    <w:p w14:paraId="62AA0A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security</w:t>
      </w:r>
      <w:proofErr w:type="gramEnd"/>
      <w:r w:rsidRPr="004A19A4">
        <w:rPr>
          <w:rFonts w:ascii="Courier New" w:hAnsi="Courier New" w:cs="Courier New"/>
        </w:rPr>
        <w:t xml:space="preserve"> of the name to IP translation, then DNSSEC should be</w:t>
      </w:r>
    </w:p>
    <w:p w14:paraId="3060AF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employed</w:t>
      </w:r>
      <w:proofErr w:type="gramEnd"/>
      <w:r w:rsidRPr="004A19A4">
        <w:rPr>
          <w:rFonts w:ascii="Courier New" w:hAnsi="Courier New" w:cs="Courier New"/>
        </w:rPr>
        <w:t>.</w:t>
      </w:r>
    </w:p>
    <w:p w14:paraId="0838CE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4DAC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CD5A0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A78C1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</w:t>
      </w:r>
      <w:r w:rsidRPr="004A19A4">
        <w:rPr>
          <w:rFonts w:ascii="Courier New" w:hAnsi="Courier New" w:cs="Courier New"/>
        </w:rPr>
        <w:t xml:space="preserve">         Expires October 30, 2021               [Page 28]</w:t>
      </w:r>
    </w:p>
    <w:p w14:paraId="659D88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679835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5548E6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CE4A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D01D8D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As the session between the HNA and the DM is authenticated with TLS,</w:t>
      </w:r>
    </w:p>
    <w:p w14:paraId="5AE8F7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use of names is easier.</w:t>
      </w:r>
    </w:p>
    <w:p w14:paraId="3679BC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74F53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As certificate</w:t>
      </w:r>
      <w:r w:rsidRPr="004A19A4">
        <w:rPr>
          <w:rFonts w:ascii="Courier New" w:hAnsi="Courier New" w:cs="Courier New"/>
        </w:rPr>
        <w:t>s are more commonly emitted for FQDN than for IP</w:t>
      </w:r>
    </w:p>
    <w:p w14:paraId="394296C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addresses</w:t>
      </w:r>
      <w:proofErr w:type="gramEnd"/>
      <w:r w:rsidRPr="004A19A4">
        <w:rPr>
          <w:rFonts w:ascii="Courier New" w:hAnsi="Courier New" w:cs="Courier New"/>
        </w:rPr>
        <w:t>, it is preferred to use names and authenticate the name of</w:t>
      </w:r>
    </w:p>
    <w:p w14:paraId="4A9F75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DM during the TLS session establishment.</w:t>
      </w:r>
    </w:p>
    <w:p w14:paraId="6271A9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D86AD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Supported Transport (</w:t>
      </w:r>
      <w:proofErr w:type="spellStart"/>
      <w:r w:rsidRPr="004A19A4">
        <w:rPr>
          <w:rFonts w:ascii="Courier New" w:hAnsi="Courier New" w:cs="Courier New"/>
        </w:rPr>
        <w:t>dm_transport</w:t>
      </w:r>
      <w:proofErr w:type="spellEnd"/>
      <w:proofErr w:type="gramStart"/>
      <w:r w:rsidRPr="004A19A4">
        <w:rPr>
          <w:rFonts w:ascii="Courier New" w:hAnsi="Courier New" w:cs="Courier New"/>
        </w:rPr>
        <w:t>)  The</w:t>
      </w:r>
      <w:proofErr w:type="gramEnd"/>
      <w:r w:rsidRPr="004A19A4">
        <w:rPr>
          <w:rFonts w:ascii="Courier New" w:hAnsi="Courier New" w:cs="Courier New"/>
        </w:rPr>
        <w:t xml:space="preserve"> transport that carries the</w:t>
      </w:r>
    </w:p>
    <w:p w14:paraId="72B56A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DNS exchan</w:t>
      </w:r>
      <w:r w:rsidRPr="004A19A4">
        <w:rPr>
          <w:rFonts w:ascii="Courier New" w:hAnsi="Courier New" w:cs="Courier New"/>
        </w:rPr>
        <w:t>ges between the HNA and the DM.  Typical value is "DoT"</w:t>
      </w:r>
    </w:p>
    <w:p w14:paraId="34C966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but</w:t>
      </w:r>
      <w:proofErr w:type="gramEnd"/>
      <w:r w:rsidRPr="004A19A4">
        <w:rPr>
          <w:rFonts w:ascii="Courier New" w:hAnsi="Courier New" w:cs="Courier New"/>
        </w:rPr>
        <w:t xml:space="preserve"> it may be extended in the future with "DoH", "</w:t>
      </w:r>
      <w:proofErr w:type="spellStart"/>
      <w:r w:rsidRPr="004A19A4">
        <w:rPr>
          <w:rFonts w:ascii="Courier New" w:hAnsi="Courier New" w:cs="Courier New"/>
        </w:rPr>
        <w:t>DoQ</w:t>
      </w:r>
      <w:proofErr w:type="spellEnd"/>
      <w:r w:rsidRPr="004A19A4">
        <w:rPr>
          <w:rFonts w:ascii="Courier New" w:hAnsi="Courier New" w:cs="Courier New"/>
        </w:rPr>
        <w:t>" for</w:t>
      </w:r>
    </w:p>
    <w:p w14:paraId="2D6A60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example</w:t>
      </w:r>
      <w:proofErr w:type="gramEnd"/>
      <w:r w:rsidRPr="004A19A4">
        <w:rPr>
          <w:rFonts w:ascii="Courier New" w:hAnsi="Courier New" w:cs="Courier New"/>
        </w:rPr>
        <w:t>.  This parameter is OPTIONAL and by default the HNA uses</w:t>
      </w:r>
    </w:p>
    <w:p w14:paraId="64FB41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DoT.</w:t>
      </w:r>
    </w:p>
    <w:p w14:paraId="15FE6C9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9818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Distribution Master Port (</w:t>
      </w:r>
      <w:proofErr w:type="spellStart"/>
      <w:r w:rsidRPr="004A19A4">
        <w:rPr>
          <w:rFonts w:ascii="Courier New" w:hAnsi="Courier New" w:cs="Courier New"/>
        </w:rPr>
        <w:t>dm_port</w:t>
      </w:r>
      <w:proofErr w:type="spellEnd"/>
      <w:proofErr w:type="gramStart"/>
      <w:r w:rsidRPr="004A19A4">
        <w:rPr>
          <w:rFonts w:ascii="Courier New" w:hAnsi="Courier New" w:cs="Courier New"/>
        </w:rPr>
        <w:t>)  Indicates</w:t>
      </w:r>
      <w:proofErr w:type="gramEnd"/>
      <w:r w:rsidRPr="004A19A4">
        <w:rPr>
          <w:rFonts w:ascii="Courier New" w:hAnsi="Courier New" w:cs="Courier New"/>
        </w:rPr>
        <w:t xml:space="preserve"> the</w:t>
      </w:r>
      <w:r w:rsidRPr="004A19A4">
        <w:rPr>
          <w:rFonts w:ascii="Courier New" w:hAnsi="Courier New" w:cs="Courier New"/>
        </w:rPr>
        <w:t xml:space="preserve"> port used by the</w:t>
      </w:r>
    </w:p>
    <w:p w14:paraId="51E60DD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DM.  This parameter is OPTIONAL and the default value is provided</w:t>
      </w:r>
    </w:p>
    <w:p w14:paraId="01AE91E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by</w:t>
      </w:r>
      <w:proofErr w:type="gramEnd"/>
      <w:r w:rsidRPr="004A19A4">
        <w:rPr>
          <w:rFonts w:ascii="Courier New" w:hAnsi="Courier New" w:cs="Courier New"/>
        </w:rPr>
        <w:t xml:space="preserve"> the Supported Transport.  In the future, additional transport</w:t>
      </w:r>
    </w:p>
    <w:p w14:paraId="211F40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may</w:t>
      </w:r>
      <w:proofErr w:type="gramEnd"/>
      <w:r w:rsidRPr="004A19A4">
        <w:rPr>
          <w:rFonts w:ascii="Courier New" w:hAnsi="Courier New" w:cs="Courier New"/>
        </w:rPr>
        <w:t xml:space="preserve"> not have default port, in which case either a default port</w:t>
      </w:r>
    </w:p>
    <w:p w14:paraId="46EFC29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needs</w:t>
      </w:r>
      <w:proofErr w:type="gramEnd"/>
      <w:r w:rsidRPr="004A19A4">
        <w:rPr>
          <w:rFonts w:ascii="Courier New" w:hAnsi="Courier New" w:cs="Courier New"/>
        </w:rPr>
        <w:t xml:space="preserve"> to be defined </w:t>
      </w:r>
      <w:r w:rsidRPr="004A19A4">
        <w:rPr>
          <w:rFonts w:ascii="Courier New" w:hAnsi="Courier New" w:cs="Courier New"/>
        </w:rPr>
        <w:t>or this parameter become MANDATORY.</w:t>
      </w:r>
    </w:p>
    <w:p w14:paraId="770923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4AA71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Note that HNA does not defines ports for the Synchronization Channel.</w:t>
      </w:r>
    </w:p>
    <w:p w14:paraId="09C770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any case, this is not expected to part of the configuration, but</w:t>
      </w:r>
    </w:p>
    <w:p w14:paraId="432662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instead</w:t>
      </w:r>
      <w:proofErr w:type="gramEnd"/>
      <w:r w:rsidRPr="004A19A4">
        <w:rPr>
          <w:rFonts w:ascii="Courier New" w:hAnsi="Courier New" w:cs="Courier New"/>
        </w:rPr>
        <w:t xml:space="preserve"> negotiated through the Configuration Channel.  Currently the</w:t>
      </w:r>
    </w:p>
    <w:p w14:paraId="328D98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r w:rsidRPr="004A19A4">
        <w:rPr>
          <w:rFonts w:ascii="Courier New" w:hAnsi="Courier New" w:cs="Courier New"/>
        </w:rPr>
        <w:t>Configuration Channel does not provide this, and limits its agility</w:t>
      </w:r>
    </w:p>
    <w:p w14:paraId="7D1764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a dedicated IP address.  If such agility is needed in the future,</w:t>
      </w:r>
    </w:p>
    <w:p w14:paraId="057105D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additional</w:t>
      </w:r>
      <w:proofErr w:type="gramEnd"/>
      <w:r w:rsidRPr="004A19A4">
        <w:rPr>
          <w:rFonts w:ascii="Courier New" w:hAnsi="Courier New" w:cs="Courier New"/>
        </w:rPr>
        <w:t xml:space="preserve"> exchanges will need to be defined.</w:t>
      </w:r>
    </w:p>
    <w:p w14:paraId="5BF9F7C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FA34BA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Authentication Method ("</w:t>
      </w:r>
      <w:proofErr w:type="spellStart"/>
      <w:r w:rsidRPr="004A19A4">
        <w:rPr>
          <w:rFonts w:ascii="Courier New" w:hAnsi="Courier New" w:cs="Courier New"/>
        </w:rPr>
        <w:t>hna_auth_method</w:t>
      </w:r>
      <w:proofErr w:type="spellEnd"/>
      <w:r w:rsidRPr="004A19A4">
        <w:rPr>
          <w:rFonts w:ascii="Courier New" w:hAnsi="Courier New" w:cs="Courier New"/>
        </w:rPr>
        <w:t>"):  How the HNA authent</w:t>
      </w:r>
      <w:r w:rsidRPr="004A19A4">
        <w:rPr>
          <w:rFonts w:ascii="Courier New" w:hAnsi="Courier New" w:cs="Courier New"/>
        </w:rPr>
        <w:t>icates</w:t>
      </w:r>
    </w:p>
    <w:p w14:paraId="5699647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itself</w:t>
      </w:r>
      <w:proofErr w:type="gramEnd"/>
      <w:r w:rsidRPr="004A19A4">
        <w:rPr>
          <w:rFonts w:ascii="Courier New" w:hAnsi="Courier New" w:cs="Courier New"/>
        </w:rPr>
        <w:t xml:space="preserve"> to the DM within the TLS connection(s).  The authentication</w:t>
      </w:r>
    </w:p>
    <w:p w14:paraId="55B0D2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meth</w:t>
      </w:r>
      <w:proofErr w:type="gramEnd"/>
      <w:r w:rsidRPr="004A19A4">
        <w:rPr>
          <w:rFonts w:ascii="Courier New" w:hAnsi="Courier New" w:cs="Courier New"/>
        </w:rPr>
        <w:t xml:space="preserve"> of can typically be "certificate", "</w:t>
      </w:r>
      <w:proofErr w:type="spellStart"/>
      <w:r w:rsidRPr="004A19A4">
        <w:rPr>
          <w:rFonts w:ascii="Courier New" w:hAnsi="Courier New" w:cs="Courier New"/>
        </w:rPr>
        <w:t>psk</w:t>
      </w:r>
      <w:proofErr w:type="spellEnd"/>
      <w:r w:rsidRPr="004A19A4">
        <w:rPr>
          <w:rFonts w:ascii="Courier New" w:hAnsi="Courier New" w:cs="Courier New"/>
        </w:rPr>
        <w:t>" or "none".  This</w:t>
      </w:r>
    </w:p>
    <w:p w14:paraId="7B8FD4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Parameter is OPTIONAL and by default the Authentication Method is</w:t>
      </w:r>
    </w:p>
    <w:p w14:paraId="57E56F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"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>".</w:t>
      </w:r>
    </w:p>
    <w:p w14:paraId="17E17CD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07E41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Authentica</w:t>
      </w:r>
      <w:r w:rsidRPr="004A19A4">
        <w:rPr>
          <w:rFonts w:ascii="Courier New" w:hAnsi="Courier New" w:cs="Courier New"/>
        </w:rPr>
        <w:t>tion data ("</w:t>
      </w:r>
      <w:proofErr w:type="spellStart"/>
      <w:r w:rsidRPr="004A19A4">
        <w:rPr>
          <w:rFonts w:ascii="Courier New" w:hAnsi="Courier New" w:cs="Courier New"/>
        </w:rPr>
        <w:t>hna_certificate</w:t>
      </w:r>
      <w:proofErr w:type="spellEnd"/>
      <w:r w:rsidRPr="004A19A4">
        <w:rPr>
          <w:rFonts w:ascii="Courier New" w:hAnsi="Courier New" w:cs="Courier New"/>
        </w:rPr>
        <w:t>", "</w:t>
      </w:r>
      <w:proofErr w:type="spellStart"/>
      <w:r w:rsidRPr="004A19A4">
        <w:rPr>
          <w:rFonts w:ascii="Courier New" w:hAnsi="Courier New" w:cs="Courier New"/>
        </w:rPr>
        <w:t>hna_key</w:t>
      </w:r>
      <w:proofErr w:type="spellEnd"/>
      <w:r w:rsidRPr="004A19A4">
        <w:rPr>
          <w:rFonts w:ascii="Courier New" w:hAnsi="Courier New" w:cs="Courier New"/>
        </w:rPr>
        <w:t>")</w:t>
      </w:r>
      <w:proofErr w:type="gramStart"/>
      <w:r w:rsidRPr="004A19A4">
        <w:rPr>
          <w:rFonts w:ascii="Courier New" w:hAnsi="Courier New" w:cs="Courier New"/>
        </w:rPr>
        <w:t>: :</w:t>
      </w:r>
      <w:proofErr w:type="gramEnd"/>
      <w:r w:rsidRPr="004A19A4">
        <w:rPr>
          <w:rFonts w:ascii="Courier New" w:hAnsi="Courier New" w:cs="Courier New"/>
        </w:rPr>
        <w:t xml:space="preserve"> The certificate</w:t>
      </w:r>
    </w:p>
    <w:p w14:paraId="46B23A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chain</w:t>
      </w:r>
      <w:proofErr w:type="gramEnd"/>
      <w:r w:rsidRPr="004A19A4">
        <w:rPr>
          <w:rFonts w:ascii="Courier New" w:hAnsi="Courier New" w:cs="Courier New"/>
        </w:rPr>
        <w:t xml:space="preserve"> used to authenticate the HNA.  This parameter is OPTIONAL and</w:t>
      </w:r>
    </w:p>
    <w:p w14:paraId="3E77E1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when</w:t>
      </w:r>
      <w:proofErr w:type="gramEnd"/>
      <w:r w:rsidRPr="004A19A4">
        <w:rPr>
          <w:rFonts w:ascii="Courier New" w:hAnsi="Courier New" w:cs="Courier New"/>
        </w:rPr>
        <w:t xml:space="preserve"> not specified, a self-signed certificate is used.</w:t>
      </w:r>
    </w:p>
    <w:p w14:paraId="17FFBDC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92144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Distribution Master AXFR permission netmask (</w:t>
      </w:r>
      <w:proofErr w:type="spellStart"/>
      <w:r w:rsidRPr="004A19A4">
        <w:rPr>
          <w:rFonts w:ascii="Courier New" w:hAnsi="Courier New" w:cs="Courier New"/>
        </w:rPr>
        <w:t>dm_acl</w:t>
      </w:r>
      <w:proofErr w:type="spellEnd"/>
      <w:r w:rsidRPr="004A19A4">
        <w:rPr>
          <w:rFonts w:ascii="Courier New" w:hAnsi="Courier New" w:cs="Courier New"/>
        </w:rPr>
        <w:t>):  The subn</w:t>
      </w:r>
      <w:r w:rsidRPr="004A19A4">
        <w:rPr>
          <w:rFonts w:ascii="Courier New" w:hAnsi="Courier New" w:cs="Courier New"/>
        </w:rPr>
        <w:t>et</w:t>
      </w:r>
    </w:p>
    <w:p w14:paraId="1C4ECDD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from</w:t>
      </w:r>
      <w:proofErr w:type="gramEnd"/>
      <w:r w:rsidRPr="004A19A4">
        <w:rPr>
          <w:rFonts w:ascii="Courier New" w:hAnsi="Courier New" w:cs="Courier New"/>
        </w:rPr>
        <w:t xml:space="preserve"> which the CPE should accept SOA queries and AXFR requests.  A</w:t>
      </w:r>
    </w:p>
    <w:p w14:paraId="163B0F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subnet</w:t>
      </w:r>
      <w:proofErr w:type="gramEnd"/>
      <w:r w:rsidRPr="004A19A4">
        <w:rPr>
          <w:rFonts w:ascii="Courier New" w:hAnsi="Courier New" w:cs="Courier New"/>
        </w:rPr>
        <w:t xml:space="preserve"> is used in the case where the DNS Outsourced Infrastructure</w:t>
      </w:r>
    </w:p>
    <w:p w14:paraId="72C46D1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consists</w:t>
      </w:r>
      <w:proofErr w:type="gramEnd"/>
      <w:r w:rsidRPr="004A19A4">
        <w:rPr>
          <w:rFonts w:ascii="Courier New" w:hAnsi="Courier New" w:cs="Courier New"/>
        </w:rPr>
        <w:t xml:space="preserve"> of a number of different systems.  An array of addresses</w:t>
      </w:r>
    </w:p>
    <w:p w14:paraId="749A65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is</w:t>
      </w:r>
      <w:proofErr w:type="gramEnd"/>
      <w:r w:rsidRPr="004A19A4">
        <w:rPr>
          <w:rFonts w:ascii="Courier New" w:hAnsi="Courier New" w:cs="Courier New"/>
        </w:rPr>
        <w:t xml:space="preserve"> permitted.  This parameter</w:t>
      </w:r>
      <w:r w:rsidRPr="004A19A4">
        <w:rPr>
          <w:rFonts w:ascii="Courier New" w:hAnsi="Courier New" w:cs="Courier New"/>
        </w:rPr>
        <w:t xml:space="preserve"> is OPTIONAL and if unspecified, the</w:t>
      </w:r>
    </w:p>
    <w:p w14:paraId="6230C3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CPE the IP addresses specified in the </w:t>
      </w:r>
      <w:proofErr w:type="spellStart"/>
      <w:r w:rsidRPr="004A19A4">
        <w:rPr>
          <w:rFonts w:ascii="Courier New" w:hAnsi="Courier New" w:cs="Courier New"/>
        </w:rPr>
        <w:t>dm_notify</w:t>
      </w:r>
      <w:proofErr w:type="spellEnd"/>
      <w:r w:rsidRPr="004A19A4">
        <w:rPr>
          <w:rFonts w:ascii="Courier New" w:hAnsi="Courier New" w:cs="Courier New"/>
        </w:rPr>
        <w:t xml:space="preserve"> parameters or the</w:t>
      </w:r>
    </w:p>
    <w:p w14:paraId="03D0E5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IP addresses that result from the </w:t>
      </w:r>
      <w:proofErr w:type="gramStart"/>
      <w:r w:rsidRPr="004A19A4">
        <w:rPr>
          <w:rFonts w:ascii="Courier New" w:hAnsi="Courier New" w:cs="Courier New"/>
        </w:rPr>
        <w:t>DNS(</w:t>
      </w:r>
      <w:proofErr w:type="gramEnd"/>
      <w:r w:rsidRPr="004A19A4">
        <w:rPr>
          <w:rFonts w:ascii="Courier New" w:hAnsi="Courier New" w:cs="Courier New"/>
        </w:rPr>
        <w:t>SEC) resolution when</w:t>
      </w:r>
    </w:p>
    <w:p w14:paraId="000F84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4A19A4">
        <w:rPr>
          <w:rFonts w:ascii="Courier New" w:hAnsi="Courier New" w:cs="Courier New"/>
        </w:rPr>
        <w:t>dm_notify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specifies a FQDN.</w:t>
      </w:r>
    </w:p>
    <w:p w14:paraId="6E4E05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22908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For forward zones, the relationship between </w:t>
      </w:r>
      <w:r w:rsidRPr="004A19A4">
        <w:rPr>
          <w:rFonts w:ascii="Courier New" w:hAnsi="Courier New" w:cs="Courier New"/>
        </w:rPr>
        <w:t>the HNA and the forward</w:t>
      </w:r>
    </w:p>
    <w:p w14:paraId="3B2ABD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zone</w:t>
      </w:r>
      <w:proofErr w:type="gramEnd"/>
      <w:r w:rsidRPr="004A19A4">
        <w:rPr>
          <w:rFonts w:ascii="Courier New" w:hAnsi="Courier New" w:cs="Courier New"/>
        </w:rPr>
        <w:t xml:space="preserve"> provider may be the result of a number of transactions:</w:t>
      </w:r>
    </w:p>
    <w:p w14:paraId="71AFD3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4C2ED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2ADAD6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BE2CE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713D20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29]</w:t>
      </w:r>
    </w:p>
    <w:p w14:paraId="1E6E17C3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009261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0AC332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D692F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562B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1.  The for</w:t>
      </w:r>
      <w:r w:rsidRPr="004A19A4">
        <w:rPr>
          <w:rFonts w:ascii="Courier New" w:hAnsi="Courier New" w:cs="Courier New"/>
        </w:rPr>
        <w:t>ward zone outsourcing may be provided by the maker of the</w:t>
      </w:r>
    </w:p>
    <w:p w14:paraId="4FD603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router.  In this case, the identity and authorization</w:t>
      </w:r>
    </w:p>
    <w:p w14:paraId="60410C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could</w:t>
      </w:r>
      <w:proofErr w:type="gramEnd"/>
      <w:r w:rsidRPr="004A19A4">
        <w:rPr>
          <w:rFonts w:ascii="Courier New" w:hAnsi="Courier New" w:cs="Courier New"/>
        </w:rPr>
        <w:t xml:space="preserve"> be built in the device at manufacturer provisioning time.</w:t>
      </w:r>
    </w:p>
    <w:p w14:paraId="3A94FB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The device would need to be provisioned with a devi</w:t>
      </w:r>
      <w:r w:rsidRPr="004A19A4">
        <w:rPr>
          <w:rFonts w:ascii="Courier New" w:hAnsi="Courier New" w:cs="Courier New"/>
        </w:rPr>
        <w:t>ce-unique</w:t>
      </w:r>
    </w:p>
    <w:p w14:paraId="00926D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credential</w:t>
      </w:r>
      <w:proofErr w:type="gramEnd"/>
      <w:r w:rsidRPr="004A19A4">
        <w:rPr>
          <w:rFonts w:ascii="Courier New" w:hAnsi="Courier New" w:cs="Courier New"/>
        </w:rPr>
        <w:t xml:space="preserve">, and it is likely that the Registered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Domain</w:t>
      </w:r>
    </w:p>
    <w:p w14:paraId="0C7401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would</w:t>
      </w:r>
      <w:proofErr w:type="gramEnd"/>
      <w:r w:rsidRPr="004A19A4">
        <w:rPr>
          <w:rFonts w:ascii="Courier New" w:hAnsi="Courier New" w:cs="Courier New"/>
        </w:rPr>
        <w:t xml:space="preserve"> be derived from a public attribute of the device, such as a</w:t>
      </w:r>
    </w:p>
    <w:p w14:paraId="597568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serial</w:t>
      </w:r>
      <w:proofErr w:type="gramEnd"/>
      <w:r w:rsidRPr="004A19A4">
        <w:rPr>
          <w:rFonts w:ascii="Courier New" w:hAnsi="Courier New" w:cs="Courier New"/>
        </w:rPr>
        <w:t xml:space="preserve"> number (see Appendix B or</w:t>
      </w:r>
    </w:p>
    <w:p w14:paraId="082636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[I-</w:t>
      </w:r>
      <w:proofErr w:type="spellStart"/>
      <w:r w:rsidRPr="004A19A4">
        <w:rPr>
          <w:rFonts w:ascii="Courier New" w:hAnsi="Courier New" w:cs="Courier New"/>
        </w:rPr>
        <w:t>D.richardson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homerouter</w:t>
      </w:r>
      <w:proofErr w:type="spellEnd"/>
      <w:r w:rsidRPr="004A19A4">
        <w:rPr>
          <w:rFonts w:ascii="Courier New" w:hAnsi="Courier New" w:cs="Courier New"/>
        </w:rPr>
        <w:t xml:space="preserve">-provisioning] for more </w:t>
      </w:r>
      <w:proofErr w:type="gramStart"/>
      <w:r w:rsidRPr="004A19A4">
        <w:rPr>
          <w:rFonts w:ascii="Courier New" w:hAnsi="Courier New" w:cs="Courier New"/>
        </w:rPr>
        <w:t>detai</w:t>
      </w:r>
      <w:r w:rsidRPr="004A19A4">
        <w:rPr>
          <w:rFonts w:ascii="Courier New" w:hAnsi="Courier New" w:cs="Courier New"/>
        </w:rPr>
        <w:t>ls )</w:t>
      </w:r>
      <w:proofErr w:type="gramEnd"/>
      <w:r w:rsidRPr="004A19A4">
        <w:rPr>
          <w:rFonts w:ascii="Courier New" w:hAnsi="Courier New" w:cs="Courier New"/>
        </w:rPr>
        <w:t>.</w:t>
      </w:r>
    </w:p>
    <w:p w14:paraId="3D0C22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589D8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2.  The forward zone outsourcing may be provided by the Internet</w:t>
      </w:r>
    </w:p>
    <w:p w14:paraId="643CA6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Service Provider.  In this case, the use of</w:t>
      </w:r>
    </w:p>
    <w:p w14:paraId="05BACF3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 to provide the</w:t>
      </w:r>
    </w:p>
    <w:p w14:paraId="6AAB1A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credentials</w:t>
      </w:r>
      <w:proofErr w:type="gramEnd"/>
      <w:r w:rsidRPr="004A19A4">
        <w:rPr>
          <w:rFonts w:ascii="Courier New" w:hAnsi="Courier New" w:cs="Courier New"/>
        </w:rPr>
        <w:t xml:space="preserve"> is appropriate.</w:t>
      </w:r>
    </w:p>
    <w:p w14:paraId="411499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6214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3.  The forward zo</w:t>
      </w:r>
      <w:r w:rsidRPr="004A19A4">
        <w:rPr>
          <w:rFonts w:ascii="Courier New" w:hAnsi="Courier New" w:cs="Courier New"/>
        </w:rPr>
        <w:t>ne may be outsourced to a third party, such as a</w:t>
      </w:r>
    </w:p>
    <w:p w14:paraId="23B6990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domain</w:t>
      </w:r>
      <w:proofErr w:type="gramEnd"/>
      <w:r w:rsidRPr="004A19A4">
        <w:rPr>
          <w:rFonts w:ascii="Courier New" w:hAnsi="Courier New" w:cs="Courier New"/>
        </w:rPr>
        <w:t xml:space="preserve"> registrar.  In this case, the use of the JSON-serialized</w:t>
      </w:r>
    </w:p>
    <w:p w14:paraId="2F1A60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YANG data model described in this section is appropriate, as it</w:t>
      </w:r>
    </w:p>
    <w:p w14:paraId="21F284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can</w:t>
      </w:r>
      <w:proofErr w:type="gramEnd"/>
      <w:r w:rsidRPr="004A19A4">
        <w:rPr>
          <w:rFonts w:ascii="Courier New" w:hAnsi="Courier New" w:cs="Courier New"/>
        </w:rPr>
        <w:t xml:space="preserve"> easily be copy and pasted by the user, or downloaded a</w:t>
      </w:r>
      <w:r w:rsidRPr="004A19A4">
        <w:rPr>
          <w:rFonts w:ascii="Courier New" w:hAnsi="Courier New" w:cs="Courier New"/>
        </w:rPr>
        <w:t>s part</w:t>
      </w:r>
    </w:p>
    <w:p w14:paraId="6FE2429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a web transaction.</w:t>
      </w:r>
    </w:p>
    <w:p w14:paraId="5620F0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B246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For reverse zones, the relationship is always with the upstream ISP</w:t>
      </w:r>
    </w:p>
    <w:p w14:paraId="7A52FB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(</w:t>
      </w:r>
      <w:proofErr w:type="gramStart"/>
      <w:r w:rsidRPr="004A19A4">
        <w:rPr>
          <w:rFonts w:ascii="Courier New" w:hAnsi="Courier New" w:cs="Courier New"/>
        </w:rPr>
        <w:t>although</w:t>
      </w:r>
      <w:proofErr w:type="gramEnd"/>
      <w:r w:rsidRPr="004A19A4">
        <w:rPr>
          <w:rFonts w:ascii="Courier New" w:hAnsi="Courier New" w:cs="Courier New"/>
        </w:rPr>
        <w:t xml:space="preserve"> there may be more than one), and so</w:t>
      </w:r>
    </w:p>
    <w:p w14:paraId="5C8AB6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 is always the</w:t>
      </w:r>
    </w:p>
    <w:p w14:paraId="5096CC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appropriate</w:t>
      </w:r>
      <w:proofErr w:type="gramEnd"/>
      <w:r w:rsidRPr="004A19A4">
        <w:rPr>
          <w:rFonts w:ascii="Courier New" w:hAnsi="Courier New" w:cs="Courier New"/>
        </w:rPr>
        <w:t xml:space="preserve"> interface.</w:t>
      </w:r>
    </w:p>
    <w:p w14:paraId="4435E0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1E929A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</w:t>
      </w:r>
      <w:r w:rsidRPr="004A19A4">
        <w:rPr>
          <w:rFonts w:ascii="Courier New" w:hAnsi="Courier New" w:cs="Courier New"/>
        </w:rPr>
        <w:t xml:space="preserve">he following is an </w:t>
      </w:r>
      <w:proofErr w:type="spellStart"/>
      <w:r w:rsidRPr="004A19A4">
        <w:rPr>
          <w:rFonts w:ascii="Courier New" w:hAnsi="Courier New" w:cs="Courier New"/>
        </w:rPr>
        <w:t>abbridged</w:t>
      </w:r>
      <w:proofErr w:type="spellEnd"/>
      <w:r w:rsidRPr="004A19A4">
        <w:rPr>
          <w:rFonts w:ascii="Courier New" w:hAnsi="Courier New" w:cs="Courier New"/>
        </w:rPr>
        <w:t xml:space="preserve"> example of a set of data that</w:t>
      </w:r>
    </w:p>
    <w:p w14:paraId="48EFD8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represents</w:t>
      </w:r>
      <w:proofErr w:type="gramEnd"/>
      <w:r w:rsidRPr="004A19A4">
        <w:rPr>
          <w:rFonts w:ascii="Courier New" w:hAnsi="Courier New" w:cs="Courier New"/>
        </w:rPr>
        <w:t xml:space="preserve"> the needed configuration parameters for outsourcing.</w:t>
      </w:r>
    </w:p>
    <w:p w14:paraId="34449D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6298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15.  IANA Considerations</w:t>
      </w:r>
    </w:p>
    <w:p w14:paraId="2C89A9A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3D56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document has no actions for IANA.</w:t>
      </w:r>
    </w:p>
    <w:p w14:paraId="24345A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76FD86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16.  Acknowledgment</w:t>
      </w:r>
    </w:p>
    <w:p w14:paraId="68CDB0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6092E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authors wish to thank Philippe </w:t>
      </w:r>
      <w:proofErr w:type="spellStart"/>
      <w:r w:rsidRPr="004A19A4">
        <w:rPr>
          <w:rFonts w:ascii="Courier New" w:hAnsi="Courier New" w:cs="Courier New"/>
        </w:rPr>
        <w:t>L</w:t>
      </w:r>
      <w:r w:rsidRPr="004A19A4">
        <w:rPr>
          <w:rFonts w:ascii="Courier New" w:hAnsi="Courier New" w:cs="Courier New"/>
        </w:rPr>
        <w:t>emordant</w:t>
      </w:r>
      <w:proofErr w:type="spellEnd"/>
      <w:r w:rsidRPr="004A19A4">
        <w:rPr>
          <w:rFonts w:ascii="Courier New" w:hAnsi="Courier New" w:cs="Courier New"/>
        </w:rPr>
        <w:t xml:space="preserve"> for its contributions on</w:t>
      </w:r>
    </w:p>
    <w:p w14:paraId="1956D78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early versions of the draft; Ole </w:t>
      </w:r>
      <w:proofErr w:type="spellStart"/>
      <w:r w:rsidRPr="004A19A4">
        <w:rPr>
          <w:rFonts w:ascii="Courier New" w:hAnsi="Courier New" w:cs="Courier New"/>
        </w:rPr>
        <w:t>Troan</w:t>
      </w:r>
      <w:proofErr w:type="spellEnd"/>
      <w:r w:rsidRPr="004A19A4">
        <w:rPr>
          <w:rFonts w:ascii="Courier New" w:hAnsi="Courier New" w:cs="Courier New"/>
        </w:rPr>
        <w:t xml:space="preserve"> for pointing out issues</w:t>
      </w:r>
    </w:p>
    <w:p w14:paraId="339745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the IPv6 routed home concept and placing the scope of this</w:t>
      </w:r>
    </w:p>
    <w:p w14:paraId="4D593D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document</w:t>
      </w:r>
      <w:proofErr w:type="gramEnd"/>
      <w:r w:rsidRPr="004A19A4">
        <w:rPr>
          <w:rFonts w:ascii="Courier New" w:hAnsi="Courier New" w:cs="Courier New"/>
        </w:rPr>
        <w:t xml:space="preserve"> in a wider picture; Mark </w:t>
      </w:r>
      <w:proofErr w:type="spellStart"/>
      <w:r w:rsidRPr="004A19A4">
        <w:rPr>
          <w:rFonts w:ascii="Courier New" w:hAnsi="Courier New" w:cs="Courier New"/>
        </w:rPr>
        <w:t>Townsley</w:t>
      </w:r>
      <w:proofErr w:type="spellEnd"/>
      <w:r w:rsidRPr="004A19A4">
        <w:rPr>
          <w:rFonts w:ascii="Courier New" w:hAnsi="Courier New" w:cs="Courier New"/>
        </w:rPr>
        <w:t xml:space="preserve"> for encouragement and</w:t>
      </w:r>
    </w:p>
    <w:p w14:paraId="738B5D8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injecting</w:t>
      </w:r>
      <w:proofErr w:type="gramEnd"/>
      <w:r w:rsidRPr="004A19A4">
        <w:rPr>
          <w:rFonts w:ascii="Courier New" w:hAnsi="Courier New" w:cs="Courier New"/>
        </w:rPr>
        <w:t xml:space="preserve"> a he</w:t>
      </w:r>
      <w:r w:rsidRPr="004A19A4">
        <w:rPr>
          <w:rFonts w:ascii="Courier New" w:hAnsi="Courier New" w:cs="Courier New"/>
        </w:rPr>
        <w:t xml:space="preserve">althy debate on the merits of the idea; </w:t>
      </w:r>
      <w:proofErr w:type="spellStart"/>
      <w:r w:rsidRPr="004A19A4">
        <w:rPr>
          <w:rFonts w:ascii="Courier New" w:hAnsi="Courier New" w:cs="Courier New"/>
        </w:rPr>
        <w:t>Ulrik</w:t>
      </w:r>
      <w:proofErr w:type="spellEnd"/>
      <w:r w:rsidRPr="004A19A4">
        <w:rPr>
          <w:rFonts w:ascii="Courier New" w:hAnsi="Courier New" w:cs="Courier New"/>
        </w:rPr>
        <w:t xml:space="preserve"> de </w:t>
      </w:r>
      <w:proofErr w:type="spellStart"/>
      <w:r w:rsidRPr="004A19A4">
        <w:rPr>
          <w:rFonts w:ascii="Courier New" w:hAnsi="Courier New" w:cs="Courier New"/>
        </w:rPr>
        <w:t>Bie</w:t>
      </w:r>
      <w:proofErr w:type="spellEnd"/>
    </w:p>
    <w:p w14:paraId="448EE60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for</w:t>
      </w:r>
      <w:proofErr w:type="gramEnd"/>
      <w:r w:rsidRPr="004A19A4">
        <w:rPr>
          <w:rFonts w:ascii="Courier New" w:hAnsi="Courier New" w:cs="Courier New"/>
        </w:rPr>
        <w:t xml:space="preserve"> providing alternative solutions; Paul Mockapetris, Christian</w:t>
      </w:r>
    </w:p>
    <w:p w14:paraId="391B24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Jacquenet</w:t>
      </w:r>
      <w:proofErr w:type="spellEnd"/>
      <w:r w:rsidRPr="004A19A4">
        <w:rPr>
          <w:rFonts w:ascii="Courier New" w:hAnsi="Courier New" w:cs="Courier New"/>
        </w:rPr>
        <w:t xml:space="preserve">, Francis </w:t>
      </w:r>
      <w:proofErr w:type="spellStart"/>
      <w:r w:rsidRPr="004A19A4">
        <w:rPr>
          <w:rFonts w:ascii="Courier New" w:hAnsi="Courier New" w:cs="Courier New"/>
        </w:rPr>
        <w:t>Dupont</w:t>
      </w:r>
      <w:proofErr w:type="spellEnd"/>
      <w:r w:rsidRPr="004A19A4">
        <w:rPr>
          <w:rFonts w:ascii="Courier New" w:hAnsi="Courier New" w:cs="Courier New"/>
        </w:rPr>
        <w:t xml:space="preserve"> and </w:t>
      </w:r>
      <w:proofErr w:type="spellStart"/>
      <w:r w:rsidRPr="004A19A4">
        <w:rPr>
          <w:rFonts w:ascii="Courier New" w:hAnsi="Courier New" w:cs="Courier New"/>
        </w:rPr>
        <w:t>Ludovic</w:t>
      </w:r>
      <w:proofErr w:type="spell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Eschard</w:t>
      </w:r>
      <w:proofErr w:type="spellEnd"/>
      <w:r w:rsidRPr="004A19A4">
        <w:rPr>
          <w:rFonts w:ascii="Courier New" w:hAnsi="Courier New" w:cs="Courier New"/>
        </w:rPr>
        <w:t xml:space="preserve"> for their remarks on</w:t>
      </w:r>
    </w:p>
    <w:p w14:paraId="615A2E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HNA and low power devices; </w:t>
      </w:r>
      <w:proofErr w:type="spellStart"/>
      <w:r w:rsidRPr="004A19A4">
        <w:rPr>
          <w:rFonts w:ascii="Courier New" w:hAnsi="Courier New" w:cs="Courier New"/>
        </w:rPr>
        <w:t>Olafur</w:t>
      </w:r>
      <w:proofErr w:type="spellEnd"/>
      <w:r w:rsidRPr="004A19A4">
        <w:rPr>
          <w:rFonts w:ascii="Courier New" w:hAnsi="Courier New" w:cs="Courier New"/>
        </w:rPr>
        <w:t xml:space="preserve"> </w:t>
      </w:r>
      <w:proofErr w:type="spellStart"/>
      <w:r w:rsidRPr="004A19A4">
        <w:rPr>
          <w:rFonts w:ascii="Courier New" w:hAnsi="Courier New" w:cs="Courier New"/>
        </w:rPr>
        <w:t>Gudmundsson</w:t>
      </w:r>
      <w:proofErr w:type="spellEnd"/>
      <w:r w:rsidRPr="004A19A4">
        <w:rPr>
          <w:rFonts w:ascii="Courier New" w:hAnsi="Courier New" w:cs="Courier New"/>
        </w:rPr>
        <w:t xml:space="preserve"> for clarifying D</w:t>
      </w:r>
      <w:r w:rsidRPr="004A19A4">
        <w:rPr>
          <w:rFonts w:ascii="Courier New" w:hAnsi="Courier New" w:cs="Courier New"/>
        </w:rPr>
        <w:t>NSSEC</w:t>
      </w:r>
    </w:p>
    <w:p w14:paraId="5BC52C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capabilities</w:t>
      </w:r>
      <w:proofErr w:type="gramEnd"/>
      <w:r w:rsidRPr="004A19A4">
        <w:rPr>
          <w:rFonts w:ascii="Courier New" w:hAnsi="Courier New" w:cs="Courier New"/>
        </w:rPr>
        <w:t xml:space="preserve"> of small devices; Simon Kelley for its feedback as</w:t>
      </w:r>
    </w:p>
    <w:p w14:paraId="363BB9C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4A19A4">
        <w:rPr>
          <w:rFonts w:ascii="Courier New" w:hAnsi="Courier New" w:cs="Courier New"/>
        </w:rPr>
        <w:t>dnsmasq</w:t>
      </w:r>
      <w:proofErr w:type="spellEnd"/>
      <w:proofErr w:type="gramEnd"/>
      <w:r w:rsidRPr="004A19A4">
        <w:rPr>
          <w:rFonts w:ascii="Courier New" w:hAnsi="Courier New" w:cs="Courier New"/>
        </w:rPr>
        <w:t xml:space="preserve"> implementer; Andrew Sullivan, Mark Andrew, Ted Lemon, Mikael</w:t>
      </w:r>
    </w:p>
    <w:p w14:paraId="2C52A0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Abrahamson, and Ray Bellis for their feedback on handling different</w:t>
      </w:r>
    </w:p>
    <w:p w14:paraId="78D4974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views</w:t>
      </w:r>
      <w:proofErr w:type="gramEnd"/>
      <w:r w:rsidRPr="004A19A4">
        <w:rPr>
          <w:rFonts w:ascii="Courier New" w:hAnsi="Courier New" w:cs="Courier New"/>
        </w:rPr>
        <w:t xml:space="preserve"> as well as clarifying the impac</w:t>
      </w:r>
      <w:r w:rsidRPr="004A19A4">
        <w:rPr>
          <w:rFonts w:ascii="Courier New" w:hAnsi="Courier New" w:cs="Courier New"/>
        </w:rPr>
        <w:t>t of outsourcing the zone</w:t>
      </w:r>
    </w:p>
    <w:p w14:paraId="0EBC617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signing</w:t>
      </w:r>
      <w:proofErr w:type="gramEnd"/>
      <w:r w:rsidRPr="004A19A4">
        <w:rPr>
          <w:rFonts w:ascii="Courier New" w:hAnsi="Courier New" w:cs="Courier New"/>
        </w:rPr>
        <w:t xml:space="preserve"> operation outside the HNA; Mark Andrew and Peter Koch for</w:t>
      </w:r>
    </w:p>
    <w:p w14:paraId="6BF441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clarifying</w:t>
      </w:r>
      <w:proofErr w:type="gramEnd"/>
      <w:r w:rsidRPr="004A19A4">
        <w:rPr>
          <w:rFonts w:ascii="Courier New" w:hAnsi="Courier New" w:cs="Courier New"/>
        </w:rPr>
        <w:t xml:space="preserve"> the renumbering.</w:t>
      </w:r>
    </w:p>
    <w:p w14:paraId="147B6D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E12E89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6716E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8B0A95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Migault, et al.         Expires October 30, 2021               [Page 30]</w:t>
      </w:r>
    </w:p>
    <w:p w14:paraId="4C5C25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060BE5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 xml:space="preserve">Internet-Draft                public-names          </w:t>
      </w:r>
      <w:r w:rsidRPr="004A19A4">
        <w:rPr>
          <w:rFonts w:ascii="Courier New" w:hAnsi="Courier New" w:cs="Courier New"/>
        </w:rPr>
        <w:t xml:space="preserve">          April 2021</w:t>
      </w:r>
    </w:p>
    <w:p w14:paraId="117ACB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ED8F1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BC3E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17.  Contributors</w:t>
      </w:r>
    </w:p>
    <w:p w14:paraId="77B5DD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6F4230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co-authors would like to thank Chris Griffiths and </w:t>
      </w:r>
      <w:proofErr w:type="spellStart"/>
      <w:r w:rsidRPr="004A19A4">
        <w:rPr>
          <w:rFonts w:ascii="Courier New" w:hAnsi="Courier New" w:cs="Courier New"/>
        </w:rPr>
        <w:t>Wouter</w:t>
      </w:r>
      <w:proofErr w:type="spellEnd"/>
    </w:p>
    <w:p w14:paraId="2EEFB4C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Cloetens</w:t>
      </w:r>
      <w:proofErr w:type="spellEnd"/>
      <w:r w:rsidRPr="004A19A4">
        <w:rPr>
          <w:rFonts w:ascii="Courier New" w:hAnsi="Courier New" w:cs="Courier New"/>
        </w:rPr>
        <w:t xml:space="preserve"> that provided a significant contribution in the early</w:t>
      </w:r>
    </w:p>
    <w:p w14:paraId="3CF81B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versions</w:t>
      </w:r>
      <w:proofErr w:type="gramEnd"/>
      <w:r w:rsidRPr="004A19A4">
        <w:rPr>
          <w:rFonts w:ascii="Courier New" w:hAnsi="Courier New" w:cs="Courier New"/>
        </w:rPr>
        <w:t xml:space="preserve"> of the document.</w:t>
      </w:r>
    </w:p>
    <w:p w14:paraId="154B8C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E4E69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18.  References</w:t>
      </w:r>
    </w:p>
    <w:p w14:paraId="7123E0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6263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18.1</w:t>
      </w:r>
      <w:proofErr w:type="gramStart"/>
      <w:r w:rsidRPr="004A19A4">
        <w:rPr>
          <w:rFonts w:ascii="Courier New" w:hAnsi="Courier New" w:cs="Courier New"/>
        </w:rPr>
        <w:t>.  Normative</w:t>
      </w:r>
      <w:proofErr w:type="gramEnd"/>
      <w:r w:rsidRPr="004A19A4">
        <w:rPr>
          <w:rFonts w:ascii="Courier New" w:hAnsi="Courier New" w:cs="Courier New"/>
        </w:rPr>
        <w:t xml:space="preserve"> References</w:t>
      </w:r>
    </w:p>
    <w:p w14:paraId="4182278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93362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</w:t>
      </w:r>
      <w:r w:rsidRPr="004A19A4">
        <w:rPr>
          <w:rFonts w:ascii="Courier New" w:hAnsi="Courier New" w:cs="Courier New"/>
        </w:rPr>
        <w:t>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dprive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xfr</w:t>
      </w:r>
      <w:proofErr w:type="spellEnd"/>
      <w:r w:rsidRPr="004A19A4">
        <w:rPr>
          <w:rFonts w:ascii="Courier New" w:hAnsi="Courier New" w:cs="Courier New"/>
        </w:rPr>
        <w:t>-over-</w:t>
      </w:r>
      <w:proofErr w:type="spellStart"/>
      <w:r w:rsidRPr="004A19A4">
        <w:rPr>
          <w:rFonts w:ascii="Courier New" w:hAnsi="Courier New" w:cs="Courier New"/>
        </w:rPr>
        <w:t>tls</w:t>
      </w:r>
      <w:proofErr w:type="spellEnd"/>
      <w:r w:rsidRPr="004A19A4">
        <w:rPr>
          <w:rFonts w:ascii="Courier New" w:hAnsi="Courier New" w:cs="Courier New"/>
        </w:rPr>
        <w:t>]</w:t>
      </w:r>
    </w:p>
    <w:p w14:paraId="0364F6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spellStart"/>
      <w:r w:rsidRPr="004A19A4">
        <w:rPr>
          <w:rFonts w:ascii="Courier New" w:hAnsi="Courier New" w:cs="Courier New"/>
        </w:rPr>
        <w:t>Toorop</w:t>
      </w:r>
      <w:proofErr w:type="spellEnd"/>
      <w:r w:rsidRPr="004A19A4">
        <w:rPr>
          <w:rFonts w:ascii="Courier New" w:hAnsi="Courier New" w:cs="Courier New"/>
        </w:rPr>
        <w:t>, W., Dickinson, S., Sahib, S., Aras, P., and A.</w:t>
      </w:r>
    </w:p>
    <w:p w14:paraId="534CBA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spellStart"/>
      <w:r w:rsidRPr="004A19A4">
        <w:rPr>
          <w:rFonts w:ascii="Courier New" w:hAnsi="Courier New" w:cs="Courier New"/>
        </w:rPr>
        <w:t>Mankin</w:t>
      </w:r>
      <w:proofErr w:type="spellEnd"/>
      <w:r w:rsidRPr="004A19A4">
        <w:rPr>
          <w:rFonts w:ascii="Courier New" w:hAnsi="Courier New" w:cs="Courier New"/>
        </w:rPr>
        <w:t>, "DNS Zone Transfer-over-TLS", draft-</w:t>
      </w:r>
      <w:proofErr w:type="spellStart"/>
      <w:r w:rsidRPr="004A19A4">
        <w:rPr>
          <w:rFonts w:ascii="Courier New" w:hAnsi="Courier New" w:cs="Courier New"/>
        </w:rPr>
        <w:t>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dprive</w:t>
      </w:r>
      <w:proofErr w:type="spellEnd"/>
      <w:r w:rsidRPr="004A19A4">
        <w:rPr>
          <w:rFonts w:ascii="Courier New" w:hAnsi="Courier New" w:cs="Courier New"/>
        </w:rPr>
        <w:t>-</w:t>
      </w:r>
    </w:p>
    <w:p w14:paraId="419259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xfr-over-tls-11</w:t>
      </w:r>
      <w:proofErr w:type="gramEnd"/>
      <w:r w:rsidRPr="004A19A4">
        <w:rPr>
          <w:rFonts w:ascii="Courier New" w:hAnsi="Courier New" w:cs="Courier New"/>
        </w:rPr>
        <w:t xml:space="preserve"> (work in progress), April 2021.</w:t>
      </w:r>
    </w:p>
    <w:p w14:paraId="2688458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4E01E8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[RFC1034]  Mockapetris,</w:t>
      </w:r>
      <w:r w:rsidRPr="004A19A4">
        <w:rPr>
          <w:rFonts w:ascii="Courier New" w:hAnsi="Courier New" w:cs="Courier New"/>
        </w:rPr>
        <w:t xml:space="preserve"> P., "Domain names - concepts and facilities",</w:t>
      </w:r>
    </w:p>
    <w:p w14:paraId="35006D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STD 13, RFC 1034, DOI 10.17487/RFC1034, November 1987,</w:t>
      </w:r>
    </w:p>
    <w:p w14:paraId="6C739C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&lt;https://www.rfc-editor.org/info/rfc1034&gt;.</w:t>
      </w:r>
    </w:p>
    <w:p w14:paraId="2A35D5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3EB83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[RFC1995]  </w:t>
      </w:r>
      <w:proofErr w:type="spellStart"/>
      <w:r w:rsidRPr="004A19A4">
        <w:rPr>
          <w:rFonts w:ascii="Courier New" w:hAnsi="Courier New" w:cs="Courier New"/>
        </w:rPr>
        <w:t>Ohta</w:t>
      </w:r>
      <w:proofErr w:type="spellEnd"/>
      <w:r w:rsidRPr="004A19A4">
        <w:rPr>
          <w:rFonts w:ascii="Courier New" w:hAnsi="Courier New" w:cs="Courier New"/>
        </w:rPr>
        <w:t>, M., "Incremental Zone Transfer in DNS", RFC 1995,</w:t>
      </w:r>
    </w:p>
    <w:p w14:paraId="772D22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</w:t>
      </w:r>
      <w:r w:rsidRPr="004A19A4">
        <w:rPr>
          <w:rFonts w:ascii="Courier New" w:hAnsi="Courier New" w:cs="Courier New"/>
        </w:rPr>
        <w:t xml:space="preserve">  DOI 10.17487/RFC1995, August 1996,</w:t>
      </w:r>
    </w:p>
    <w:p w14:paraId="1983A01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&lt;https://www.rfc-editor.org/info/rfc1995&gt;.</w:t>
      </w:r>
    </w:p>
    <w:p w14:paraId="69A234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ECCB1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[RFC2119]  Bradner, S., "Key words for use in RFCs to Indicate</w:t>
      </w:r>
    </w:p>
    <w:p w14:paraId="5DCC4D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Requirement Levels", BCP 14, RFC 2119,</w:t>
      </w:r>
    </w:p>
    <w:p w14:paraId="01C7C7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10.17487/RFC2119, March </w:t>
      </w:r>
      <w:r w:rsidRPr="004A19A4">
        <w:rPr>
          <w:rFonts w:ascii="Courier New" w:hAnsi="Courier New" w:cs="Courier New"/>
        </w:rPr>
        <w:t>1997,</w:t>
      </w:r>
    </w:p>
    <w:p w14:paraId="683108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&lt;https://www.rfc-editor.org/info/rfc2119&gt;.</w:t>
      </w:r>
    </w:p>
    <w:p w14:paraId="3C3138E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61ED7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[RFC2136]  </w:t>
      </w:r>
      <w:proofErr w:type="spellStart"/>
      <w:r w:rsidRPr="004A19A4">
        <w:rPr>
          <w:rFonts w:ascii="Courier New" w:hAnsi="Courier New" w:cs="Courier New"/>
        </w:rPr>
        <w:t>Vixie</w:t>
      </w:r>
      <w:proofErr w:type="spellEnd"/>
      <w:r w:rsidRPr="004A19A4">
        <w:rPr>
          <w:rFonts w:ascii="Courier New" w:hAnsi="Courier New" w:cs="Courier New"/>
        </w:rPr>
        <w:t xml:space="preserve">, P., Ed., Thomson, S., </w:t>
      </w:r>
      <w:proofErr w:type="spellStart"/>
      <w:r w:rsidRPr="004A19A4">
        <w:rPr>
          <w:rFonts w:ascii="Courier New" w:hAnsi="Courier New" w:cs="Courier New"/>
        </w:rPr>
        <w:t>Rekhter</w:t>
      </w:r>
      <w:proofErr w:type="spellEnd"/>
      <w:r w:rsidRPr="004A19A4">
        <w:rPr>
          <w:rFonts w:ascii="Courier New" w:hAnsi="Courier New" w:cs="Courier New"/>
        </w:rPr>
        <w:t>, Y., and J. Bound,</w:t>
      </w:r>
    </w:p>
    <w:p w14:paraId="12DF8A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"Dynamic Updates in the Domain Name System (DNS UPDATE)",</w:t>
      </w:r>
    </w:p>
    <w:p w14:paraId="24BF17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2136, DOI 10.17487/RFC2136, Apri</w:t>
      </w:r>
      <w:r w:rsidRPr="004A19A4">
        <w:rPr>
          <w:rFonts w:ascii="Courier New" w:hAnsi="Courier New" w:cs="Courier New"/>
        </w:rPr>
        <w:t>l 1997,</w:t>
      </w:r>
    </w:p>
    <w:p w14:paraId="51ED6F8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&lt;https://www.rfc-editor.org/info/rfc2136&gt;.</w:t>
      </w:r>
    </w:p>
    <w:p w14:paraId="1CDCCC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D8D4D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[RFC4034]  </w:t>
      </w:r>
      <w:proofErr w:type="spellStart"/>
      <w:r w:rsidRPr="004A19A4">
        <w:rPr>
          <w:rFonts w:ascii="Courier New" w:hAnsi="Courier New" w:cs="Courier New"/>
        </w:rPr>
        <w:t>Arends</w:t>
      </w:r>
      <w:proofErr w:type="spellEnd"/>
      <w:r w:rsidRPr="004A19A4">
        <w:rPr>
          <w:rFonts w:ascii="Courier New" w:hAnsi="Courier New" w:cs="Courier New"/>
        </w:rPr>
        <w:t xml:space="preserve">, R., </w:t>
      </w:r>
      <w:proofErr w:type="spellStart"/>
      <w:r w:rsidRPr="004A19A4">
        <w:rPr>
          <w:rFonts w:ascii="Courier New" w:hAnsi="Courier New" w:cs="Courier New"/>
        </w:rPr>
        <w:t>Austein</w:t>
      </w:r>
      <w:proofErr w:type="spellEnd"/>
      <w:r w:rsidRPr="004A19A4">
        <w:rPr>
          <w:rFonts w:ascii="Courier New" w:hAnsi="Courier New" w:cs="Courier New"/>
        </w:rPr>
        <w:t>, R., Larson, M., Massey, D., and S.</w:t>
      </w:r>
    </w:p>
    <w:p w14:paraId="10F0FF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Rose, "Resource Records for the DNS Security Extensions",</w:t>
      </w:r>
    </w:p>
    <w:p w14:paraId="0878B2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4034, DOI 10.17487/RFC4034, Ma</w:t>
      </w:r>
      <w:r w:rsidRPr="004A19A4">
        <w:rPr>
          <w:rFonts w:ascii="Courier New" w:hAnsi="Courier New" w:cs="Courier New"/>
        </w:rPr>
        <w:t>rch 2005,</w:t>
      </w:r>
    </w:p>
    <w:p w14:paraId="1955D8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&lt;https://www.rfc-editor.org/info/rfc4034&gt;.</w:t>
      </w:r>
    </w:p>
    <w:p w14:paraId="0D6187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8A5B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[RFC4192]  Baker, F., Lear, E., and R. </w:t>
      </w:r>
      <w:proofErr w:type="spellStart"/>
      <w:r w:rsidRPr="004A19A4">
        <w:rPr>
          <w:rFonts w:ascii="Courier New" w:hAnsi="Courier New" w:cs="Courier New"/>
        </w:rPr>
        <w:t>Droms</w:t>
      </w:r>
      <w:proofErr w:type="spellEnd"/>
      <w:r w:rsidRPr="004A19A4">
        <w:rPr>
          <w:rFonts w:ascii="Courier New" w:hAnsi="Courier New" w:cs="Courier New"/>
        </w:rPr>
        <w:t>, "Procedures for</w:t>
      </w:r>
    </w:p>
    <w:p w14:paraId="63F18F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Renumbering an IPv6 Network without a Flag Day", RFC 4192,</w:t>
      </w:r>
    </w:p>
    <w:p w14:paraId="450CF1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10.17487/RFC4192, September 2005</w:t>
      </w:r>
      <w:r w:rsidRPr="004A19A4">
        <w:rPr>
          <w:rFonts w:ascii="Courier New" w:hAnsi="Courier New" w:cs="Courier New"/>
        </w:rPr>
        <w:t>,</w:t>
      </w:r>
    </w:p>
    <w:p w14:paraId="1C93058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&lt;https://www.rfc-editor.org/info/rfc4192&gt;.</w:t>
      </w:r>
    </w:p>
    <w:p w14:paraId="4F47AFA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C29BE6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[RFC4301]  Kent, S. and K. </w:t>
      </w:r>
      <w:proofErr w:type="spellStart"/>
      <w:r w:rsidRPr="004A19A4">
        <w:rPr>
          <w:rFonts w:ascii="Courier New" w:hAnsi="Courier New" w:cs="Courier New"/>
        </w:rPr>
        <w:t>Seo</w:t>
      </w:r>
      <w:proofErr w:type="spellEnd"/>
      <w:r w:rsidRPr="004A19A4">
        <w:rPr>
          <w:rFonts w:ascii="Courier New" w:hAnsi="Courier New" w:cs="Courier New"/>
        </w:rPr>
        <w:t>, "Security Architecture for the</w:t>
      </w:r>
    </w:p>
    <w:p w14:paraId="387A6C7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         </w:t>
      </w:r>
      <w:r w:rsidRPr="00EB2ED2">
        <w:rPr>
          <w:rFonts w:ascii="Courier New" w:hAnsi="Courier New" w:cs="Courier New"/>
          <w:lang w:val="fr-FR"/>
        </w:rPr>
        <w:t>Internet Protocol", RFC 4301, DOI 10.17487/RFC4301,</w:t>
      </w:r>
    </w:p>
    <w:p w14:paraId="4BA076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              </w:t>
      </w:r>
      <w:r w:rsidRPr="004A19A4">
        <w:rPr>
          <w:rFonts w:ascii="Courier New" w:hAnsi="Courier New" w:cs="Courier New"/>
        </w:rPr>
        <w:t>December 2005, &lt;https://www.rfc-editor.org/info/rf</w:t>
      </w:r>
      <w:r w:rsidRPr="004A19A4">
        <w:rPr>
          <w:rFonts w:ascii="Courier New" w:hAnsi="Courier New" w:cs="Courier New"/>
        </w:rPr>
        <w:t>c4301&gt;.</w:t>
      </w:r>
    </w:p>
    <w:p w14:paraId="65E3D30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02486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45AAB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571BA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1401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595E5B9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31]</w:t>
      </w:r>
    </w:p>
    <w:p w14:paraId="529AB24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13B690A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5DD94E3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9A2FC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A27CE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[RFC4555]  </w:t>
      </w:r>
      <w:proofErr w:type="spellStart"/>
      <w:r w:rsidRPr="004A19A4">
        <w:rPr>
          <w:rFonts w:ascii="Courier New" w:hAnsi="Courier New" w:cs="Courier New"/>
        </w:rPr>
        <w:t>Eronen</w:t>
      </w:r>
      <w:proofErr w:type="spellEnd"/>
      <w:r w:rsidRPr="004A19A4">
        <w:rPr>
          <w:rFonts w:ascii="Courier New" w:hAnsi="Courier New" w:cs="Courier New"/>
        </w:rPr>
        <w:t xml:space="preserve">, P., "IKEv2 Mobility and </w:t>
      </w:r>
      <w:proofErr w:type="spellStart"/>
      <w:r w:rsidRPr="004A19A4">
        <w:rPr>
          <w:rFonts w:ascii="Courier New" w:hAnsi="Courier New" w:cs="Courier New"/>
        </w:rPr>
        <w:t>Multihoming</w:t>
      </w:r>
      <w:proofErr w:type="spellEnd"/>
      <w:r w:rsidRPr="004A19A4">
        <w:rPr>
          <w:rFonts w:ascii="Courier New" w:hAnsi="Courier New" w:cs="Courier New"/>
        </w:rPr>
        <w:t xml:space="preserve"> Protocol</w:t>
      </w:r>
    </w:p>
    <w:p w14:paraId="441853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(MOBIKE)", R</w:t>
      </w:r>
      <w:r w:rsidRPr="004A19A4">
        <w:rPr>
          <w:rFonts w:ascii="Courier New" w:hAnsi="Courier New" w:cs="Courier New"/>
        </w:rPr>
        <w:t>FC 4555, DOI 10.17487/RFC4555, June 2006,</w:t>
      </w:r>
    </w:p>
    <w:p w14:paraId="7445C88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&lt;https://www.rfc-editor.org/info/rfc4555&gt;.</w:t>
      </w:r>
    </w:p>
    <w:p w14:paraId="342BB3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8E12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[RFC4960]  Stewart, R., Ed., "Stream Control Transmission Protocol",</w:t>
      </w:r>
    </w:p>
    <w:p w14:paraId="646370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4960, DOI 10.17487/RFC4960, September 2007,</w:t>
      </w:r>
    </w:p>
    <w:p w14:paraId="55DEA1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</w:t>
      </w:r>
      <w:r w:rsidRPr="004A19A4">
        <w:rPr>
          <w:rFonts w:ascii="Courier New" w:hAnsi="Courier New" w:cs="Courier New"/>
        </w:rPr>
        <w:t>/www.rfc-editor.org/info/rfc4960&gt;.</w:t>
      </w:r>
    </w:p>
    <w:p w14:paraId="58D395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177B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[RFC5155]  Laurie, B., Sisson, G., </w:t>
      </w:r>
      <w:proofErr w:type="spellStart"/>
      <w:r w:rsidRPr="004A19A4">
        <w:rPr>
          <w:rFonts w:ascii="Courier New" w:hAnsi="Courier New" w:cs="Courier New"/>
        </w:rPr>
        <w:t>Arends</w:t>
      </w:r>
      <w:proofErr w:type="spellEnd"/>
      <w:r w:rsidRPr="004A19A4">
        <w:rPr>
          <w:rFonts w:ascii="Courier New" w:hAnsi="Courier New" w:cs="Courier New"/>
        </w:rPr>
        <w:t xml:space="preserve">, R., and D. </w:t>
      </w:r>
      <w:proofErr w:type="spellStart"/>
      <w:r w:rsidRPr="004A19A4">
        <w:rPr>
          <w:rFonts w:ascii="Courier New" w:hAnsi="Courier New" w:cs="Courier New"/>
        </w:rPr>
        <w:t>Blacka</w:t>
      </w:r>
      <w:proofErr w:type="spellEnd"/>
      <w:r w:rsidRPr="004A19A4">
        <w:rPr>
          <w:rFonts w:ascii="Courier New" w:hAnsi="Courier New" w:cs="Courier New"/>
        </w:rPr>
        <w:t>, "DNS</w:t>
      </w:r>
    </w:p>
    <w:p w14:paraId="47F4D96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Security (DNSSEC) Hashed Authenticated Denial of</w:t>
      </w:r>
    </w:p>
    <w:p w14:paraId="17447F1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Existence", RFC 5155, DOI 10.17487/RFC5155, March 2008,</w:t>
      </w:r>
    </w:p>
    <w:p w14:paraId="39CD2E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</w:t>
      </w:r>
      <w:r w:rsidRPr="004A19A4">
        <w:rPr>
          <w:rFonts w:ascii="Courier New" w:hAnsi="Courier New" w:cs="Courier New"/>
        </w:rPr>
        <w:t>tps://www.rfc-editor.org/info/rfc5155&gt;.</w:t>
      </w:r>
    </w:p>
    <w:p w14:paraId="0F7778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566F43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[RFC5936]  Lewis, E. and A. </w:t>
      </w:r>
      <w:proofErr w:type="spellStart"/>
      <w:r w:rsidRPr="004A19A4">
        <w:rPr>
          <w:rFonts w:ascii="Courier New" w:hAnsi="Courier New" w:cs="Courier New"/>
        </w:rPr>
        <w:t>Hoenes</w:t>
      </w:r>
      <w:proofErr w:type="spellEnd"/>
      <w:r w:rsidRPr="004A19A4">
        <w:rPr>
          <w:rFonts w:ascii="Courier New" w:hAnsi="Courier New" w:cs="Courier New"/>
        </w:rPr>
        <w:t>, Ed., "DNS Zone Transfer Protocol</w:t>
      </w:r>
    </w:p>
    <w:p w14:paraId="09B3ACD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         </w:t>
      </w:r>
      <w:r w:rsidRPr="00EB2ED2">
        <w:rPr>
          <w:rFonts w:ascii="Courier New" w:hAnsi="Courier New" w:cs="Courier New"/>
          <w:lang w:val="fr-FR"/>
        </w:rPr>
        <w:t xml:space="preserve">(AXFR)", RFC 5936, DOI 10.17487/RFC5936, </w:t>
      </w:r>
      <w:proofErr w:type="spellStart"/>
      <w:r w:rsidRPr="00EB2ED2">
        <w:rPr>
          <w:rFonts w:ascii="Courier New" w:hAnsi="Courier New" w:cs="Courier New"/>
          <w:lang w:val="fr-FR"/>
        </w:rPr>
        <w:t>June</w:t>
      </w:r>
      <w:proofErr w:type="spellEnd"/>
      <w:r w:rsidRPr="00EB2ED2">
        <w:rPr>
          <w:rFonts w:ascii="Courier New" w:hAnsi="Courier New" w:cs="Courier New"/>
          <w:lang w:val="fr-FR"/>
        </w:rPr>
        <w:t xml:space="preserve"> 2010,</w:t>
      </w:r>
    </w:p>
    <w:p w14:paraId="4CFA52E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         &lt;https://www.rfc-editor.org/info/rfc5936&gt;.</w:t>
      </w:r>
    </w:p>
    <w:p w14:paraId="3A4B347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7229B80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   </w:t>
      </w:r>
      <w:r w:rsidRPr="004A19A4">
        <w:rPr>
          <w:rFonts w:ascii="Courier New" w:hAnsi="Courier New" w:cs="Courier New"/>
        </w:rPr>
        <w:t xml:space="preserve">[RFC6092]  </w:t>
      </w:r>
      <w:proofErr w:type="spellStart"/>
      <w:r w:rsidRPr="004A19A4">
        <w:rPr>
          <w:rFonts w:ascii="Courier New" w:hAnsi="Courier New" w:cs="Courier New"/>
        </w:rPr>
        <w:t>Woody</w:t>
      </w:r>
      <w:r w:rsidRPr="004A19A4">
        <w:rPr>
          <w:rFonts w:ascii="Courier New" w:hAnsi="Courier New" w:cs="Courier New"/>
        </w:rPr>
        <w:t>att</w:t>
      </w:r>
      <w:proofErr w:type="spellEnd"/>
      <w:r w:rsidRPr="004A19A4">
        <w:rPr>
          <w:rFonts w:ascii="Courier New" w:hAnsi="Courier New" w:cs="Courier New"/>
        </w:rPr>
        <w:t>, J., Ed., "Recommended Simple Security</w:t>
      </w:r>
    </w:p>
    <w:p w14:paraId="4586318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Capabilities in Customer Premises Equipment (CPE) for</w:t>
      </w:r>
    </w:p>
    <w:p w14:paraId="4827A08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Providing Residential IPv6 Internet Service", RFC 6092,</w:t>
      </w:r>
    </w:p>
    <w:p w14:paraId="334523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10.17487/RFC6092, January 2011,</w:t>
      </w:r>
    </w:p>
    <w:p w14:paraId="7E7A0B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</w:t>
      </w:r>
      <w:r w:rsidRPr="004A19A4">
        <w:rPr>
          <w:rFonts w:ascii="Courier New" w:hAnsi="Courier New" w:cs="Courier New"/>
        </w:rPr>
        <w:t>w.rfc-editor.org/info/rfc6092&gt;.</w:t>
      </w:r>
    </w:p>
    <w:p w14:paraId="2B0B38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90E0E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[RFC6644]  Evans, D., </w:t>
      </w:r>
      <w:proofErr w:type="spellStart"/>
      <w:r w:rsidRPr="004A19A4">
        <w:rPr>
          <w:rFonts w:ascii="Courier New" w:hAnsi="Courier New" w:cs="Courier New"/>
        </w:rPr>
        <w:t>Droms</w:t>
      </w:r>
      <w:proofErr w:type="spellEnd"/>
      <w:r w:rsidRPr="004A19A4">
        <w:rPr>
          <w:rFonts w:ascii="Courier New" w:hAnsi="Courier New" w:cs="Courier New"/>
        </w:rPr>
        <w:t>, R., and S. Jiang, "Rebind Capability in</w:t>
      </w:r>
    </w:p>
    <w:p w14:paraId="1911ED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DHCPv6 Reconfigure Messages", RFC 6644,</w:t>
      </w:r>
    </w:p>
    <w:p w14:paraId="5FC640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10.17487/RFC6644, July 2012,</w:t>
      </w:r>
    </w:p>
    <w:p w14:paraId="539BDF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</w:t>
      </w:r>
      <w:r w:rsidRPr="004A19A4">
        <w:rPr>
          <w:rFonts w:ascii="Courier New" w:hAnsi="Courier New" w:cs="Courier New"/>
        </w:rPr>
        <w:t>6644&gt;.</w:t>
      </w:r>
    </w:p>
    <w:p w14:paraId="1DD3213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7AEC9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[RFC6698]  Hoffman, P. and J. </w:t>
      </w:r>
      <w:proofErr w:type="spellStart"/>
      <w:r w:rsidRPr="004A19A4">
        <w:rPr>
          <w:rFonts w:ascii="Courier New" w:hAnsi="Courier New" w:cs="Courier New"/>
        </w:rPr>
        <w:t>Schlyter</w:t>
      </w:r>
      <w:proofErr w:type="spellEnd"/>
      <w:r w:rsidRPr="004A19A4">
        <w:rPr>
          <w:rFonts w:ascii="Courier New" w:hAnsi="Courier New" w:cs="Courier New"/>
        </w:rPr>
        <w:t>, "The DNS-Based Authentication</w:t>
      </w:r>
    </w:p>
    <w:p w14:paraId="1773F6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Named Entities (DANE) Transport Layer Security (TLS)</w:t>
      </w:r>
    </w:p>
    <w:p w14:paraId="56B736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Protocol: TLSA", RFC 6698, DOI 10.17487/RFC6698, August</w:t>
      </w:r>
    </w:p>
    <w:p w14:paraId="4DA50C9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2012, &lt;https://www.rf</w:t>
      </w:r>
      <w:r w:rsidRPr="004A19A4">
        <w:rPr>
          <w:rFonts w:ascii="Courier New" w:hAnsi="Courier New" w:cs="Courier New"/>
        </w:rPr>
        <w:t>c-editor.org/info/rfc6698&gt;.</w:t>
      </w:r>
    </w:p>
    <w:p w14:paraId="4FE022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4A392D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[RFC6762]  Cheshire, S. and M. </w:t>
      </w:r>
      <w:proofErr w:type="spellStart"/>
      <w:r w:rsidRPr="004A19A4">
        <w:rPr>
          <w:rFonts w:ascii="Courier New" w:hAnsi="Courier New" w:cs="Courier New"/>
        </w:rPr>
        <w:t>Krochmal</w:t>
      </w:r>
      <w:proofErr w:type="spellEnd"/>
      <w:r w:rsidRPr="004A19A4">
        <w:rPr>
          <w:rFonts w:ascii="Courier New" w:hAnsi="Courier New" w:cs="Courier New"/>
        </w:rPr>
        <w:t>, "Multicast DNS", RFC 6762,</w:t>
      </w:r>
    </w:p>
    <w:p w14:paraId="724565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10.17487/RFC6762, February 2013,</w:t>
      </w:r>
    </w:p>
    <w:p w14:paraId="6B4646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&lt;https://www.rfc-editor.org/info/rfc6762&gt;.</w:t>
      </w:r>
    </w:p>
    <w:p w14:paraId="020147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612CD6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[RFC6763]  Cheshire, S. and M. </w:t>
      </w:r>
      <w:proofErr w:type="spellStart"/>
      <w:r w:rsidRPr="004A19A4">
        <w:rPr>
          <w:rFonts w:ascii="Courier New" w:hAnsi="Courier New" w:cs="Courier New"/>
        </w:rPr>
        <w:t>Krochmal</w:t>
      </w:r>
      <w:proofErr w:type="spellEnd"/>
      <w:r w:rsidRPr="004A19A4">
        <w:rPr>
          <w:rFonts w:ascii="Courier New" w:hAnsi="Courier New" w:cs="Courier New"/>
        </w:rPr>
        <w:t>, "DN</w:t>
      </w:r>
      <w:r w:rsidRPr="004A19A4">
        <w:rPr>
          <w:rFonts w:ascii="Courier New" w:hAnsi="Courier New" w:cs="Courier New"/>
        </w:rPr>
        <w:t>S-Based Service</w:t>
      </w:r>
    </w:p>
    <w:p w14:paraId="1A5DB6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Discovery", RFC 6763, DOI 10.17487/RFC6763, February 2013,</w:t>
      </w:r>
    </w:p>
    <w:p w14:paraId="1830B4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&lt;https://www.rfc-editor.org/info/rfc6763&gt;.</w:t>
      </w:r>
    </w:p>
    <w:p w14:paraId="1F91FDA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EBDBD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[RFC6887]  Wing, D., Ed., Cheshire, S., </w:t>
      </w:r>
      <w:proofErr w:type="spellStart"/>
      <w:r w:rsidRPr="004A19A4">
        <w:rPr>
          <w:rFonts w:ascii="Courier New" w:hAnsi="Courier New" w:cs="Courier New"/>
        </w:rPr>
        <w:t>Boucadair</w:t>
      </w:r>
      <w:proofErr w:type="spellEnd"/>
      <w:r w:rsidRPr="004A19A4">
        <w:rPr>
          <w:rFonts w:ascii="Courier New" w:hAnsi="Courier New" w:cs="Courier New"/>
        </w:rPr>
        <w:t xml:space="preserve">, M., </w:t>
      </w:r>
      <w:proofErr w:type="spellStart"/>
      <w:r w:rsidRPr="004A19A4">
        <w:rPr>
          <w:rFonts w:ascii="Courier New" w:hAnsi="Courier New" w:cs="Courier New"/>
        </w:rPr>
        <w:t>Penno</w:t>
      </w:r>
      <w:proofErr w:type="spellEnd"/>
      <w:r w:rsidRPr="004A19A4">
        <w:rPr>
          <w:rFonts w:ascii="Courier New" w:hAnsi="Courier New" w:cs="Courier New"/>
        </w:rPr>
        <w:t>, R., and</w:t>
      </w:r>
    </w:p>
    <w:p w14:paraId="101EFC9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         </w:t>
      </w:r>
      <w:r w:rsidRPr="00EB2ED2">
        <w:rPr>
          <w:rFonts w:ascii="Courier New" w:hAnsi="Courier New" w:cs="Courier New"/>
          <w:lang w:val="fr-FR"/>
        </w:rPr>
        <w:t>P. Selkirk, "Port Cont</w:t>
      </w:r>
      <w:r w:rsidRPr="00EB2ED2">
        <w:rPr>
          <w:rFonts w:ascii="Courier New" w:hAnsi="Courier New" w:cs="Courier New"/>
          <w:lang w:val="fr-FR"/>
        </w:rPr>
        <w:t>rol Protocol (PCP)", RFC 6887,</w:t>
      </w:r>
    </w:p>
    <w:p w14:paraId="0FCE28BF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         DOI 10.17487/RFC6887, April 2013,</w:t>
      </w:r>
    </w:p>
    <w:p w14:paraId="72FDD7B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         &lt;https://www.rfc-editor.org/info/rfc6887&gt;.</w:t>
      </w:r>
    </w:p>
    <w:p w14:paraId="0F49676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0E102DF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1DC1016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105F92A1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3D88E58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7DA715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223AF5C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Migault, et al.         </w:t>
      </w:r>
      <w:r w:rsidRPr="004A19A4">
        <w:rPr>
          <w:rFonts w:ascii="Courier New" w:hAnsi="Courier New" w:cs="Courier New"/>
        </w:rPr>
        <w:t>Expires October 30, 2021               [Page 32]</w:t>
      </w:r>
    </w:p>
    <w:p w14:paraId="4AF32DE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br w:type="page"/>
      </w:r>
    </w:p>
    <w:p w14:paraId="6E34DE9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</w:t>
      </w:r>
      <w:r w:rsidRPr="004A19A4">
        <w:rPr>
          <w:rFonts w:ascii="Courier New" w:hAnsi="Courier New" w:cs="Courier New"/>
        </w:rPr>
        <w:t>mes                    April 2021</w:t>
      </w:r>
    </w:p>
    <w:p w14:paraId="7D4D3C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70C35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5BB4D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[RFC7010]  Liu, B., Jiang, S., Carpenter, B., Venaas, S., and W.</w:t>
      </w:r>
    </w:p>
    <w:p w14:paraId="3B35B8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George, "IPv6 Site Renumbering Gap Analysis", RFC 7010,</w:t>
      </w:r>
    </w:p>
    <w:p w14:paraId="16E4C4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10.17487/RFC7010, September 2013,</w:t>
      </w:r>
    </w:p>
    <w:p w14:paraId="614F0F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</w:t>
      </w:r>
      <w:r w:rsidRPr="004A19A4">
        <w:rPr>
          <w:rFonts w:ascii="Courier New" w:hAnsi="Courier New" w:cs="Courier New"/>
        </w:rPr>
        <w:t>-editor.org/info/rfc7010&gt;.</w:t>
      </w:r>
    </w:p>
    <w:p w14:paraId="310C3C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D74D21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[RFC7084]  Singh, H., </w:t>
      </w:r>
      <w:proofErr w:type="spellStart"/>
      <w:r w:rsidRPr="004A19A4">
        <w:rPr>
          <w:rFonts w:ascii="Courier New" w:hAnsi="Courier New" w:cs="Courier New"/>
        </w:rPr>
        <w:t>Beebee</w:t>
      </w:r>
      <w:proofErr w:type="spellEnd"/>
      <w:r w:rsidRPr="004A19A4">
        <w:rPr>
          <w:rFonts w:ascii="Courier New" w:hAnsi="Courier New" w:cs="Courier New"/>
        </w:rPr>
        <w:t>, W., Donley, C., and B. Stark, "Basic</w:t>
      </w:r>
    </w:p>
    <w:p w14:paraId="45ACA4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Requirements for IPv6 Customer Edge Routers", RFC 7084,</w:t>
      </w:r>
    </w:p>
    <w:p w14:paraId="0B2CF5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10.17487/RFC7084, November 2013,</w:t>
      </w:r>
    </w:p>
    <w:p w14:paraId="56C9FB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</w:t>
      </w:r>
      <w:r w:rsidRPr="004A19A4">
        <w:rPr>
          <w:rFonts w:ascii="Courier New" w:hAnsi="Courier New" w:cs="Courier New"/>
        </w:rPr>
        <w:t>.org/info/rfc7084&gt;.</w:t>
      </w:r>
    </w:p>
    <w:p w14:paraId="1DBCC1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D48E3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[RFC7296]  Kaufman, C., Hoffman, P., Nir, Y., </w:t>
      </w:r>
      <w:proofErr w:type="spellStart"/>
      <w:r w:rsidRPr="004A19A4">
        <w:rPr>
          <w:rFonts w:ascii="Courier New" w:hAnsi="Courier New" w:cs="Courier New"/>
        </w:rPr>
        <w:t>Eronen</w:t>
      </w:r>
      <w:proofErr w:type="spellEnd"/>
      <w:r w:rsidRPr="004A19A4">
        <w:rPr>
          <w:rFonts w:ascii="Courier New" w:hAnsi="Courier New" w:cs="Courier New"/>
        </w:rPr>
        <w:t>, P., and T.</w:t>
      </w:r>
    </w:p>
    <w:p w14:paraId="2051618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Kivinen, "Internet Key Exchange Protocol Version 2</w:t>
      </w:r>
    </w:p>
    <w:p w14:paraId="6D16F0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(IKEv2)", STD 79, RFC 7296, DOI 10.17487/RFC7296, October</w:t>
      </w:r>
    </w:p>
    <w:p w14:paraId="241444E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2014, &lt;https://w</w:t>
      </w:r>
      <w:r w:rsidRPr="004A19A4">
        <w:rPr>
          <w:rFonts w:ascii="Courier New" w:hAnsi="Courier New" w:cs="Courier New"/>
        </w:rPr>
        <w:t>ww.rfc-editor.org/info/rfc7296&gt;.</w:t>
      </w:r>
    </w:p>
    <w:p w14:paraId="38A3F7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5EDD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[RFC7344]  </w:t>
      </w:r>
      <w:proofErr w:type="spellStart"/>
      <w:r w:rsidRPr="004A19A4">
        <w:rPr>
          <w:rFonts w:ascii="Courier New" w:hAnsi="Courier New" w:cs="Courier New"/>
        </w:rPr>
        <w:t>Kumari</w:t>
      </w:r>
      <w:proofErr w:type="spellEnd"/>
      <w:r w:rsidRPr="004A19A4">
        <w:rPr>
          <w:rFonts w:ascii="Courier New" w:hAnsi="Courier New" w:cs="Courier New"/>
        </w:rPr>
        <w:t xml:space="preserve">, W., </w:t>
      </w:r>
      <w:proofErr w:type="spellStart"/>
      <w:r w:rsidRPr="004A19A4">
        <w:rPr>
          <w:rFonts w:ascii="Courier New" w:hAnsi="Courier New" w:cs="Courier New"/>
        </w:rPr>
        <w:t>Gudmundsson</w:t>
      </w:r>
      <w:proofErr w:type="spellEnd"/>
      <w:r w:rsidRPr="004A19A4">
        <w:rPr>
          <w:rFonts w:ascii="Courier New" w:hAnsi="Courier New" w:cs="Courier New"/>
        </w:rPr>
        <w:t xml:space="preserve">, O., and G. </w:t>
      </w:r>
      <w:proofErr w:type="spellStart"/>
      <w:r w:rsidRPr="004A19A4">
        <w:rPr>
          <w:rFonts w:ascii="Courier New" w:hAnsi="Courier New" w:cs="Courier New"/>
        </w:rPr>
        <w:t>Barwood</w:t>
      </w:r>
      <w:proofErr w:type="spellEnd"/>
      <w:r w:rsidRPr="004A19A4">
        <w:rPr>
          <w:rFonts w:ascii="Courier New" w:hAnsi="Courier New" w:cs="Courier New"/>
        </w:rPr>
        <w:t>, "Automating</w:t>
      </w:r>
    </w:p>
    <w:p w14:paraId="23573E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DNSSEC Delegation Trust Maintenance", RFC 7344,</w:t>
      </w:r>
    </w:p>
    <w:p w14:paraId="64FD99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10.17487/RFC7344, September 2014,</w:t>
      </w:r>
    </w:p>
    <w:p w14:paraId="6FED8D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</w:t>
      </w:r>
      <w:r w:rsidRPr="004A19A4">
        <w:rPr>
          <w:rFonts w:ascii="Courier New" w:hAnsi="Courier New" w:cs="Courier New"/>
        </w:rPr>
        <w:t>.org/info/rfc7344&gt;.</w:t>
      </w:r>
    </w:p>
    <w:p w14:paraId="075108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C882D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[RFC7368]  Chown, T., Ed., Arkko, J., Brandt, A., </w:t>
      </w:r>
      <w:proofErr w:type="spellStart"/>
      <w:r w:rsidRPr="004A19A4">
        <w:rPr>
          <w:rFonts w:ascii="Courier New" w:hAnsi="Courier New" w:cs="Courier New"/>
        </w:rPr>
        <w:t>Troan</w:t>
      </w:r>
      <w:proofErr w:type="spellEnd"/>
      <w:r w:rsidRPr="004A19A4">
        <w:rPr>
          <w:rFonts w:ascii="Courier New" w:hAnsi="Courier New" w:cs="Courier New"/>
        </w:rPr>
        <w:t>, O., and J.</w:t>
      </w:r>
    </w:p>
    <w:p w14:paraId="09503F9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Weil, "IPv6 Home Networking Architecture Principles",</w:t>
      </w:r>
    </w:p>
    <w:p w14:paraId="66A409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7368, DOI 10.17487/RFC7368, October 2014,</w:t>
      </w:r>
    </w:p>
    <w:p w14:paraId="3E1D97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</w:t>
      </w:r>
      <w:r w:rsidRPr="004A19A4">
        <w:rPr>
          <w:rFonts w:ascii="Courier New" w:hAnsi="Courier New" w:cs="Courier New"/>
        </w:rPr>
        <w:t>r.org/info/rfc7368&gt;.</w:t>
      </w:r>
    </w:p>
    <w:p w14:paraId="105A15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05DD6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[RFC7558]  Lynn, K., Cheshire, S., Blanchet, M., and D. Migault,</w:t>
      </w:r>
    </w:p>
    <w:p w14:paraId="5B0ADC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"Requirements for Scalable DNS-Based Service Discovery</w:t>
      </w:r>
    </w:p>
    <w:p w14:paraId="4AB9397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(DNS-SD) / Multicast DNS (</w:t>
      </w:r>
      <w:proofErr w:type="spellStart"/>
      <w:r w:rsidRPr="004A19A4">
        <w:rPr>
          <w:rFonts w:ascii="Courier New" w:hAnsi="Courier New" w:cs="Courier New"/>
        </w:rPr>
        <w:t>mDNS</w:t>
      </w:r>
      <w:proofErr w:type="spellEnd"/>
      <w:r w:rsidRPr="004A19A4">
        <w:rPr>
          <w:rFonts w:ascii="Courier New" w:hAnsi="Courier New" w:cs="Courier New"/>
        </w:rPr>
        <w:t>) Extensions", RFC 7558,</w:t>
      </w:r>
    </w:p>
    <w:p w14:paraId="3EDE81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</w:t>
      </w:r>
      <w:r w:rsidRPr="004A19A4">
        <w:rPr>
          <w:rFonts w:ascii="Courier New" w:hAnsi="Courier New" w:cs="Courier New"/>
        </w:rPr>
        <w:t>FC7558, July 2015,</w:t>
      </w:r>
    </w:p>
    <w:p w14:paraId="792704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&lt;https://www.rfc-editor.org/info/rfc7558&gt;.</w:t>
      </w:r>
    </w:p>
    <w:p w14:paraId="68F29F9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EE1A09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[RFC7707]  Gont, F. and T. Chown, "Network Reconnaissance in IPv6</w:t>
      </w:r>
    </w:p>
    <w:p w14:paraId="70DAFCA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Networks", RFC 7707, DOI 10.17487/RFC7707, March 2016,</w:t>
      </w:r>
    </w:p>
    <w:p w14:paraId="1C1A674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</w:t>
      </w:r>
      <w:r w:rsidRPr="004A19A4">
        <w:rPr>
          <w:rFonts w:ascii="Courier New" w:hAnsi="Courier New" w:cs="Courier New"/>
        </w:rPr>
        <w:t>/info/rfc7707&gt;.</w:t>
      </w:r>
    </w:p>
    <w:p w14:paraId="3BFA0BC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A3A9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[RFC7788]  Stenberg, M., Barth, S., and P. </w:t>
      </w:r>
      <w:proofErr w:type="spellStart"/>
      <w:r w:rsidRPr="004A19A4">
        <w:rPr>
          <w:rFonts w:ascii="Courier New" w:hAnsi="Courier New" w:cs="Courier New"/>
        </w:rPr>
        <w:t>Pfister</w:t>
      </w:r>
      <w:proofErr w:type="spellEnd"/>
      <w:r w:rsidRPr="004A19A4">
        <w:rPr>
          <w:rFonts w:ascii="Courier New" w:hAnsi="Courier New" w:cs="Courier New"/>
        </w:rPr>
        <w:t>, "Home Networking</w:t>
      </w:r>
    </w:p>
    <w:p w14:paraId="5BBC312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Control Protocol", RFC 7788, DOI 10.17487/RFC7788, April</w:t>
      </w:r>
    </w:p>
    <w:p w14:paraId="5DB7CAB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2016, &lt;https://www.rfc-editor.org/info/rfc7788&gt;.</w:t>
      </w:r>
    </w:p>
    <w:p w14:paraId="6EE8BBE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17C61B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[RFC7858]  Hu, Z., Zhu, L., </w:t>
      </w:r>
      <w:proofErr w:type="spellStart"/>
      <w:r w:rsidRPr="004A19A4">
        <w:rPr>
          <w:rFonts w:ascii="Courier New" w:hAnsi="Courier New" w:cs="Courier New"/>
        </w:rPr>
        <w:t>H</w:t>
      </w:r>
      <w:r w:rsidRPr="004A19A4">
        <w:rPr>
          <w:rFonts w:ascii="Courier New" w:hAnsi="Courier New" w:cs="Courier New"/>
        </w:rPr>
        <w:t>eidemann</w:t>
      </w:r>
      <w:proofErr w:type="spellEnd"/>
      <w:r w:rsidRPr="004A19A4">
        <w:rPr>
          <w:rFonts w:ascii="Courier New" w:hAnsi="Courier New" w:cs="Courier New"/>
        </w:rPr>
        <w:t xml:space="preserve">, J., </w:t>
      </w:r>
      <w:proofErr w:type="spellStart"/>
      <w:r w:rsidRPr="004A19A4">
        <w:rPr>
          <w:rFonts w:ascii="Courier New" w:hAnsi="Courier New" w:cs="Courier New"/>
        </w:rPr>
        <w:t>Mankin</w:t>
      </w:r>
      <w:proofErr w:type="spellEnd"/>
      <w:r w:rsidRPr="004A19A4">
        <w:rPr>
          <w:rFonts w:ascii="Courier New" w:hAnsi="Courier New" w:cs="Courier New"/>
        </w:rPr>
        <w:t xml:space="preserve">, A., </w:t>
      </w:r>
      <w:proofErr w:type="spellStart"/>
      <w:r w:rsidRPr="004A19A4">
        <w:rPr>
          <w:rFonts w:ascii="Courier New" w:hAnsi="Courier New" w:cs="Courier New"/>
        </w:rPr>
        <w:t>Wessels</w:t>
      </w:r>
      <w:proofErr w:type="spellEnd"/>
      <w:r w:rsidRPr="004A19A4">
        <w:rPr>
          <w:rFonts w:ascii="Courier New" w:hAnsi="Courier New" w:cs="Courier New"/>
        </w:rPr>
        <w:t>, D.,</w:t>
      </w:r>
    </w:p>
    <w:p w14:paraId="4BBD34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P. Hoffman, "Specification for DNS over Transport</w:t>
      </w:r>
    </w:p>
    <w:p w14:paraId="349F3A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Layer Security (TLS)", RFC 7858, DOI 10.17487/RFC7858, May</w:t>
      </w:r>
    </w:p>
    <w:p w14:paraId="5B8394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2016, &lt;https://www.rfc-editor.org/info/rfc7858&gt;.</w:t>
      </w:r>
    </w:p>
    <w:p w14:paraId="61ECF1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9FD28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[RFC8174]</w:t>
      </w:r>
      <w:r w:rsidRPr="004A19A4">
        <w:rPr>
          <w:rFonts w:ascii="Courier New" w:hAnsi="Courier New" w:cs="Courier New"/>
        </w:rPr>
        <w:t xml:space="preserve">  </w:t>
      </w:r>
      <w:proofErr w:type="spellStart"/>
      <w:r w:rsidRPr="004A19A4">
        <w:rPr>
          <w:rFonts w:ascii="Courier New" w:hAnsi="Courier New" w:cs="Courier New"/>
        </w:rPr>
        <w:t>Leiba</w:t>
      </w:r>
      <w:proofErr w:type="spellEnd"/>
      <w:r w:rsidRPr="004A19A4">
        <w:rPr>
          <w:rFonts w:ascii="Courier New" w:hAnsi="Courier New" w:cs="Courier New"/>
        </w:rPr>
        <w:t xml:space="preserve">, B., "Ambiguity of Uppercase vs </w:t>
      </w:r>
      <w:proofErr w:type="gramStart"/>
      <w:r w:rsidRPr="004A19A4">
        <w:rPr>
          <w:rFonts w:ascii="Courier New" w:hAnsi="Courier New" w:cs="Courier New"/>
        </w:rPr>
        <w:t>Lowercase</w:t>
      </w:r>
      <w:proofErr w:type="gramEnd"/>
      <w:r w:rsidRPr="004A19A4">
        <w:rPr>
          <w:rFonts w:ascii="Courier New" w:hAnsi="Courier New" w:cs="Courier New"/>
        </w:rPr>
        <w:t xml:space="preserve"> in RFC</w:t>
      </w:r>
    </w:p>
    <w:p w14:paraId="5FF9B15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2119 Key Words", BCP 14, RFC 8174, DOI 10.17487/RFC8174,</w:t>
      </w:r>
    </w:p>
    <w:p w14:paraId="09151C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May 2017, &lt;https://www.rfc-editor.org/info/rfc8174&gt;.</w:t>
      </w:r>
    </w:p>
    <w:p w14:paraId="09EB19E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B4C7B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035F7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15C6B8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19538B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</w:t>
      </w:r>
      <w:r w:rsidRPr="00EB2ED2">
        <w:rPr>
          <w:rFonts w:ascii="Courier New" w:hAnsi="Courier New" w:cs="Courier New"/>
          <w:lang w:val="fr-FR"/>
        </w:rPr>
        <w:t xml:space="preserve">      [Page 33]</w:t>
      </w:r>
    </w:p>
    <w:p w14:paraId="74AD79D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3E27A07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1142F49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0ADB05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25242D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[RFC8375]  </w:t>
      </w:r>
      <w:proofErr w:type="spellStart"/>
      <w:r w:rsidRPr="004A19A4">
        <w:rPr>
          <w:rFonts w:ascii="Courier New" w:hAnsi="Courier New" w:cs="Courier New"/>
        </w:rPr>
        <w:t>Pfister</w:t>
      </w:r>
      <w:proofErr w:type="spellEnd"/>
      <w:r w:rsidRPr="004A19A4">
        <w:rPr>
          <w:rFonts w:ascii="Courier New" w:hAnsi="Courier New" w:cs="Courier New"/>
        </w:rPr>
        <w:t>, P. and T. Lemon, "Special-Use Domain</w:t>
      </w:r>
    </w:p>
    <w:p w14:paraId="18DAC7B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'</w:t>
      </w:r>
      <w:proofErr w:type="spellStart"/>
      <w:r w:rsidRPr="004A19A4">
        <w:rPr>
          <w:rFonts w:ascii="Courier New" w:hAnsi="Courier New" w:cs="Courier New"/>
        </w:rPr>
        <w:t>home.arpa</w:t>
      </w:r>
      <w:proofErr w:type="spellEnd"/>
      <w:r w:rsidRPr="004A19A4">
        <w:rPr>
          <w:rFonts w:ascii="Courier New" w:hAnsi="Courier New" w:cs="Courier New"/>
        </w:rPr>
        <w:t>.'", RFC 8375, DOI 10.17487/RFC8375, May 2018,</w:t>
      </w:r>
    </w:p>
    <w:p w14:paraId="1C2B6A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</w:t>
      </w:r>
      <w:r w:rsidRPr="004A19A4">
        <w:rPr>
          <w:rFonts w:ascii="Courier New" w:hAnsi="Courier New" w:cs="Courier New"/>
        </w:rPr>
        <w:t>ditor.org/info/rfc8375&gt;.</w:t>
      </w:r>
    </w:p>
    <w:p w14:paraId="489DC57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7AE1E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[RFC8415]  </w:t>
      </w:r>
      <w:proofErr w:type="spellStart"/>
      <w:r w:rsidRPr="004A19A4">
        <w:rPr>
          <w:rFonts w:ascii="Courier New" w:hAnsi="Courier New" w:cs="Courier New"/>
        </w:rPr>
        <w:t>Mrugalski</w:t>
      </w:r>
      <w:proofErr w:type="spellEnd"/>
      <w:r w:rsidRPr="004A19A4">
        <w:rPr>
          <w:rFonts w:ascii="Courier New" w:hAnsi="Courier New" w:cs="Courier New"/>
        </w:rPr>
        <w:t xml:space="preserve">, T., </w:t>
      </w:r>
      <w:proofErr w:type="spellStart"/>
      <w:r w:rsidRPr="004A19A4">
        <w:rPr>
          <w:rFonts w:ascii="Courier New" w:hAnsi="Courier New" w:cs="Courier New"/>
        </w:rPr>
        <w:t>Siodelski</w:t>
      </w:r>
      <w:proofErr w:type="spellEnd"/>
      <w:r w:rsidRPr="004A19A4">
        <w:rPr>
          <w:rFonts w:ascii="Courier New" w:hAnsi="Courier New" w:cs="Courier New"/>
        </w:rPr>
        <w:t xml:space="preserve">, M., </w:t>
      </w:r>
      <w:proofErr w:type="spellStart"/>
      <w:r w:rsidRPr="004A19A4">
        <w:rPr>
          <w:rFonts w:ascii="Courier New" w:hAnsi="Courier New" w:cs="Courier New"/>
        </w:rPr>
        <w:t>Volz</w:t>
      </w:r>
      <w:proofErr w:type="spellEnd"/>
      <w:r w:rsidRPr="004A19A4">
        <w:rPr>
          <w:rFonts w:ascii="Courier New" w:hAnsi="Courier New" w:cs="Courier New"/>
        </w:rPr>
        <w:t xml:space="preserve">, B., </w:t>
      </w:r>
      <w:proofErr w:type="spellStart"/>
      <w:r w:rsidRPr="004A19A4">
        <w:rPr>
          <w:rFonts w:ascii="Courier New" w:hAnsi="Courier New" w:cs="Courier New"/>
        </w:rPr>
        <w:t>Yourtchenko</w:t>
      </w:r>
      <w:proofErr w:type="spellEnd"/>
      <w:r w:rsidRPr="004A19A4">
        <w:rPr>
          <w:rFonts w:ascii="Courier New" w:hAnsi="Courier New" w:cs="Courier New"/>
        </w:rPr>
        <w:t>, A.,</w:t>
      </w:r>
    </w:p>
    <w:p w14:paraId="1DD9041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Richardson, M., Jiang, S., Lemon, T., and T. Winters,</w:t>
      </w:r>
    </w:p>
    <w:p w14:paraId="297FA44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"Dynamic Host Configuration Protocol for IPv6 (DHCPv6)",</w:t>
      </w:r>
    </w:p>
    <w:p w14:paraId="20CE06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84</w:t>
      </w:r>
      <w:r w:rsidRPr="004A19A4">
        <w:rPr>
          <w:rFonts w:ascii="Courier New" w:hAnsi="Courier New" w:cs="Courier New"/>
        </w:rPr>
        <w:t>15, DOI 10.17487/RFC8415, November 2018,</w:t>
      </w:r>
    </w:p>
    <w:p w14:paraId="1ACF795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&lt;https://www.rfc-editor.org/info/rfc8415&gt;.</w:t>
      </w:r>
    </w:p>
    <w:p w14:paraId="246DB5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FE434B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[RFC8446]  </w:t>
      </w:r>
      <w:proofErr w:type="spellStart"/>
      <w:r w:rsidRPr="004A19A4">
        <w:rPr>
          <w:rFonts w:ascii="Courier New" w:hAnsi="Courier New" w:cs="Courier New"/>
        </w:rPr>
        <w:t>Rescorla</w:t>
      </w:r>
      <w:proofErr w:type="spellEnd"/>
      <w:r w:rsidRPr="004A19A4">
        <w:rPr>
          <w:rFonts w:ascii="Courier New" w:hAnsi="Courier New" w:cs="Courier New"/>
        </w:rPr>
        <w:t>, E., "The Transport Layer Security (TLS) Protocol</w:t>
      </w:r>
    </w:p>
    <w:p w14:paraId="10C82A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Version 1.3", RFC 8446, DOI 10.17487/RFC8446, August 2018,</w:t>
      </w:r>
    </w:p>
    <w:p w14:paraId="6A1343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</w:t>
      </w:r>
      <w:r w:rsidRPr="004A19A4">
        <w:rPr>
          <w:rFonts w:ascii="Courier New" w:hAnsi="Courier New" w:cs="Courier New"/>
        </w:rPr>
        <w:t xml:space="preserve">   &lt;https://www.rfc-editor.org/info/rfc8446&gt;.</w:t>
      </w:r>
    </w:p>
    <w:p w14:paraId="000989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EA447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[RFC8555]  Barnes, R., Hoffman-Andrews, J., </w:t>
      </w:r>
      <w:proofErr w:type="spellStart"/>
      <w:r w:rsidRPr="004A19A4">
        <w:rPr>
          <w:rFonts w:ascii="Courier New" w:hAnsi="Courier New" w:cs="Courier New"/>
        </w:rPr>
        <w:t>McCarney</w:t>
      </w:r>
      <w:proofErr w:type="spellEnd"/>
      <w:r w:rsidRPr="004A19A4">
        <w:rPr>
          <w:rFonts w:ascii="Courier New" w:hAnsi="Courier New" w:cs="Courier New"/>
        </w:rPr>
        <w:t>, D., and J.</w:t>
      </w:r>
    </w:p>
    <w:p w14:paraId="1E5134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spellStart"/>
      <w:r w:rsidRPr="004A19A4">
        <w:rPr>
          <w:rFonts w:ascii="Courier New" w:hAnsi="Courier New" w:cs="Courier New"/>
        </w:rPr>
        <w:t>Kasten</w:t>
      </w:r>
      <w:proofErr w:type="spellEnd"/>
      <w:r w:rsidRPr="004A19A4">
        <w:rPr>
          <w:rFonts w:ascii="Courier New" w:hAnsi="Courier New" w:cs="Courier New"/>
        </w:rPr>
        <w:t>, "Automatic Certificate Management Environment</w:t>
      </w:r>
    </w:p>
    <w:p w14:paraId="2C4DF9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(ACME)", RFC 8555, DOI 10.17487/RFC8555, March 2019,</w:t>
      </w:r>
    </w:p>
    <w:p w14:paraId="4670FA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r w:rsidRPr="004A19A4">
        <w:rPr>
          <w:rFonts w:ascii="Courier New" w:hAnsi="Courier New" w:cs="Courier New"/>
        </w:rPr>
        <w:t xml:space="preserve">        &lt;https://www.rfc-editor.org/info/rfc8555&gt;.</w:t>
      </w:r>
    </w:p>
    <w:p w14:paraId="775096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B71F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18.2</w:t>
      </w:r>
      <w:proofErr w:type="gramStart"/>
      <w:r w:rsidRPr="004A19A4">
        <w:rPr>
          <w:rFonts w:ascii="Courier New" w:hAnsi="Courier New" w:cs="Courier New"/>
        </w:rPr>
        <w:t>.  Informative</w:t>
      </w:r>
      <w:proofErr w:type="gramEnd"/>
      <w:r w:rsidRPr="004A19A4">
        <w:rPr>
          <w:rFonts w:ascii="Courier New" w:hAnsi="Courier New" w:cs="Courier New"/>
        </w:rPr>
        <w:t xml:space="preserve"> References</w:t>
      </w:r>
    </w:p>
    <w:p w14:paraId="3136CB2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E1D00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[I-D.howard-dnsop-ip6rdns]</w:t>
      </w:r>
    </w:p>
    <w:p w14:paraId="599D544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Howard, L., "Reverse DNS in IPv6 for Internet Service</w:t>
      </w:r>
    </w:p>
    <w:p w14:paraId="03B636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Providers", draft-howard-dnsop-ip6rdns-00 (work in</w:t>
      </w:r>
    </w:p>
    <w:p w14:paraId="0055B42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</w:t>
      </w:r>
      <w:r w:rsidRPr="004A19A4">
        <w:rPr>
          <w:rFonts w:ascii="Courier New" w:hAnsi="Courier New" w:cs="Courier New"/>
        </w:rPr>
        <w:t xml:space="preserve">    </w:t>
      </w:r>
      <w:proofErr w:type="gramStart"/>
      <w:r w:rsidRPr="004A19A4">
        <w:rPr>
          <w:rFonts w:ascii="Courier New" w:hAnsi="Courier New" w:cs="Courier New"/>
        </w:rPr>
        <w:t>progress</w:t>
      </w:r>
      <w:proofErr w:type="gramEnd"/>
      <w:r w:rsidRPr="004A19A4">
        <w:rPr>
          <w:rFonts w:ascii="Courier New" w:hAnsi="Courier New" w:cs="Courier New"/>
        </w:rPr>
        <w:t>), June 2014.</w:t>
      </w:r>
    </w:p>
    <w:p w14:paraId="72EC11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5677E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dprive-dnsoquic</w:t>
      </w:r>
      <w:proofErr w:type="spellEnd"/>
      <w:r w:rsidRPr="004A19A4">
        <w:rPr>
          <w:rFonts w:ascii="Courier New" w:hAnsi="Courier New" w:cs="Courier New"/>
        </w:rPr>
        <w:t>]</w:t>
      </w:r>
    </w:p>
    <w:p w14:paraId="4E5C271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spellStart"/>
      <w:r w:rsidRPr="004A19A4">
        <w:rPr>
          <w:rFonts w:ascii="Courier New" w:hAnsi="Courier New" w:cs="Courier New"/>
        </w:rPr>
        <w:t>Huitema</w:t>
      </w:r>
      <w:proofErr w:type="spellEnd"/>
      <w:r w:rsidRPr="004A19A4">
        <w:rPr>
          <w:rFonts w:ascii="Courier New" w:hAnsi="Courier New" w:cs="Courier New"/>
        </w:rPr>
        <w:t xml:space="preserve">, C., </w:t>
      </w:r>
      <w:proofErr w:type="spellStart"/>
      <w:r w:rsidRPr="004A19A4">
        <w:rPr>
          <w:rFonts w:ascii="Courier New" w:hAnsi="Courier New" w:cs="Courier New"/>
        </w:rPr>
        <w:t>Mankin</w:t>
      </w:r>
      <w:proofErr w:type="spellEnd"/>
      <w:r w:rsidRPr="004A19A4">
        <w:rPr>
          <w:rFonts w:ascii="Courier New" w:hAnsi="Courier New" w:cs="Courier New"/>
        </w:rPr>
        <w:t>, A., and S. Dickinson, "Specification</w:t>
      </w:r>
    </w:p>
    <w:p w14:paraId="4053AF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of</w:t>
      </w:r>
      <w:proofErr w:type="gramEnd"/>
      <w:r w:rsidRPr="004A19A4">
        <w:rPr>
          <w:rFonts w:ascii="Courier New" w:hAnsi="Courier New" w:cs="Courier New"/>
        </w:rPr>
        <w:t xml:space="preserve"> DNS over Dedicated QUIC Connections", draft-</w:t>
      </w:r>
      <w:proofErr w:type="spellStart"/>
      <w:r w:rsidRPr="004A19A4">
        <w:rPr>
          <w:rFonts w:ascii="Courier New" w:hAnsi="Courier New" w:cs="Courier New"/>
        </w:rPr>
        <w:t>ietf</w:t>
      </w:r>
      <w:proofErr w:type="spellEnd"/>
      <w:r w:rsidRPr="004A19A4">
        <w:rPr>
          <w:rFonts w:ascii="Courier New" w:hAnsi="Courier New" w:cs="Courier New"/>
        </w:rPr>
        <w:t>-</w:t>
      </w:r>
    </w:p>
    <w:p w14:paraId="6586C33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dprive-dnsoquic-02</w:t>
      </w:r>
      <w:proofErr w:type="gramEnd"/>
      <w:r w:rsidRPr="004A19A4">
        <w:rPr>
          <w:rFonts w:ascii="Courier New" w:hAnsi="Courier New" w:cs="Courier New"/>
        </w:rPr>
        <w:t xml:space="preserve"> (work in progress), Februar</w:t>
      </w:r>
      <w:r w:rsidRPr="004A19A4">
        <w:rPr>
          <w:rFonts w:ascii="Courier New" w:hAnsi="Courier New" w:cs="Courier New"/>
        </w:rPr>
        <w:t>y 2021.</w:t>
      </w:r>
    </w:p>
    <w:p w14:paraId="7DFC8A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C52539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-options]</w:t>
      </w:r>
    </w:p>
    <w:p w14:paraId="5D5E64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Migault, D., Weber, R., </w:t>
      </w:r>
      <w:proofErr w:type="spellStart"/>
      <w:r w:rsidRPr="004A19A4">
        <w:rPr>
          <w:rFonts w:ascii="Courier New" w:hAnsi="Courier New" w:cs="Courier New"/>
        </w:rPr>
        <w:t>Mrugalski</w:t>
      </w:r>
      <w:proofErr w:type="spellEnd"/>
      <w:r w:rsidRPr="004A19A4">
        <w:rPr>
          <w:rFonts w:ascii="Courier New" w:hAnsi="Courier New" w:cs="Courier New"/>
        </w:rPr>
        <w:t>, T., Griffiths, C., and</w:t>
      </w:r>
    </w:p>
    <w:p w14:paraId="0953EA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W. </w:t>
      </w:r>
      <w:proofErr w:type="spellStart"/>
      <w:r w:rsidRPr="004A19A4">
        <w:rPr>
          <w:rFonts w:ascii="Courier New" w:hAnsi="Courier New" w:cs="Courier New"/>
        </w:rPr>
        <w:t>Cloetens</w:t>
      </w:r>
      <w:proofErr w:type="spellEnd"/>
      <w:r w:rsidRPr="004A19A4">
        <w:rPr>
          <w:rFonts w:ascii="Courier New" w:hAnsi="Courier New" w:cs="Courier New"/>
        </w:rPr>
        <w:t>, "DHCPv6 Options for Home Network Naming</w:t>
      </w:r>
    </w:p>
    <w:p w14:paraId="7350DA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Authority", draft-</w:t>
      </w:r>
      <w:proofErr w:type="spellStart"/>
      <w:r w:rsidRPr="004A19A4">
        <w:rPr>
          <w:rFonts w:ascii="Courier New" w:hAnsi="Courier New" w:cs="Courier New"/>
        </w:rPr>
        <w:t>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-naming-ar</w:t>
      </w:r>
      <w:r w:rsidRPr="004A19A4">
        <w:rPr>
          <w:rFonts w:ascii="Courier New" w:hAnsi="Courier New" w:cs="Courier New"/>
        </w:rPr>
        <w:t>chitecture-</w:t>
      </w:r>
      <w:proofErr w:type="spellStart"/>
      <w:r w:rsidRPr="004A19A4">
        <w:rPr>
          <w:rFonts w:ascii="Courier New" w:hAnsi="Courier New" w:cs="Courier New"/>
        </w:rPr>
        <w:t>dhc</w:t>
      </w:r>
      <w:proofErr w:type="spellEnd"/>
      <w:r w:rsidRPr="004A19A4">
        <w:rPr>
          <w:rFonts w:ascii="Courier New" w:hAnsi="Courier New" w:cs="Courier New"/>
        </w:rPr>
        <w:t>-</w:t>
      </w:r>
    </w:p>
    <w:p w14:paraId="7FE2E47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options-11</w:t>
      </w:r>
      <w:proofErr w:type="gramEnd"/>
      <w:r w:rsidRPr="004A19A4">
        <w:rPr>
          <w:rFonts w:ascii="Courier New" w:hAnsi="Courier New" w:cs="Courier New"/>
        </w:rPr>
        <w:t xml:space="preserve"> (work in progress), April 2021.</w:t>
      </w:r>
    </w:p>
    <w:p w14:paraId="3E6452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9C834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-simple-naming]</w:t>
      </w:r>
    </w:p>
    <w:p w14:paraId="009E38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Lemon, T., Migault, D., and S. Cheshire, "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Naming</w:t>
      </w:r>
    </w:p>
    <w:p w14:paraId="50F5B6E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Service Discovery Architecture", draft-</w:t>
      </w:r>
      <w:proofErr w:type="spellStart"/>
      <w:r w:rsidRPr="004A19A4">
        <w:rPr>
          <w:rFonts w:ascii="Courier New" w:hAnsi="Courier New" w:cs="Courier New"/>
        </w:rPr>
        <w:t>ietf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>-</w:t>
      </w:r>
    </w:p>
    <w:p w14:paraId="7D76E9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</w:t>
      </w:r>
      <w:r w:rsidRPr="004A19A4">
        <w:rPr>
          <w:rFonts w:ascii="Courier New" w:hAnsi="Courier New" w:cs="Courier New"/>
        </w:rPr>
        <w:t xml:space="preserve">          </w:t>
      </w:r>
      <w:proofErr w:type="gramStart"/>
      <w:r w:rsidRPr="004A19A4">
        <w:rPr>
          <w:rFonts w:ascii="Courier New" w:hAnsi="Courier New" w:cs="Courier New"/>
        </w:rPr>
        <w:t>simple-naming-03</w:t>
      </w:r>
      <w:proofErr w:type="gramEnd"/>
      <w:r w:rsidRPr="004A19A4">
        <w:rPr>
          <w:rFonts w:ascii="Courier New" w:hAnsi="Courier New" w:cs="Courier New"/>
        </w:rPr>
        <w:t xml:space="preserve"> (work in progress), October 2018.</w:t>
      </w:r>
    </w:p>
    <w:p w14:paraId="55E6E02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532304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D.richardson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homerouter</w:t>
      </w:r>
      <w:proofErr w:type="spellEnd"/>
      <w:r w:rsidRPr="004A19A4">
        <w:rPr>
          <w:rFonts w:ascii="Courier New" w:hAnsi="Courier New" w:cs="Courier New"/>
        </w:rPr>
        <w:t>-provisioning]</w:t>
      </w:r>
    </w:p>
    <w:p w14:paraId="4172F42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Richardson, M., "Provisioning Initial Device Identifiers</w:t>
      </w:r>
    </w:p>
    <w:p w14:paraId="720D46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into</w:t>
      </w:r>
      <w:proofErr w:type="gramEnd"/>
      <w:r w:rsidRPr="004A19A4">
        <w:rPr>
          <w:rFonts w:ascii="Courier New" w:hAnsi="Courier New" w:cs="Courier New"/>
        </w:rPr>
        <w:t xml:space="preserve"> Home Routers", draft-</w:t>
      </w:r>
      <w:proofErr w:type="spellStart"/>
      <w:r w:rsidRPr="004A19A4">
        <w:rPr>
          <w:rFonts w:ascii="Courier New" w:hAnsi="Courier New" w:cs="Courier New"/>
        </w:rPr>
        <w:t>richardson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homerouter</w:t>
      </w:r>
      <w:proofErr w:type="spellEnd"/>
      <w:r w:rsidRPr="004A19A4">
        <w:rPr>
          <w:rFonts w:ascii="Courier New" w:hAnsi="Courier New" w:cs="Courier New"/>
        </w:rPr>
        <w:t>-</w:t>
      </w:r>
    </w:p>
    <w:p w14:paraId="024DB79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pr</w:t>
      </w:r>
      <w:r w:rsidRPr="004A19A4">
        <w:rPr>
          <w:rFonts w:ascii="Courier New" w:hAnsi="Courier New" w:cs="Courier New"/>
        </w:rPr>
        <w:t>ovisioning-00</w:t>
      </w:r>
      <w:proofErr w:type="gramEnd"/>
      <w:r w:rsidRPr="004A19A4">
        <w:rPr>
          <w:rFonts w:ascii="Courier New" w:hAnsi="Courier New" w:cs="Courier New"/>
        </w:rPr>
        <w:t xml:space="preserve"> (work in progress), November 2020.</w:t>
      </w:r>
    </w:p>
    <w:p w14:paraId="7A87B1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2ADAF1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C21BFE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5CC82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1BDD45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A877E2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34]</w:t>
      </w:r>
    </w:p>
    <w:p w14:paraId="0B0027C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2003470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38C7A3F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DE91F5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63BDF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[RFC2845]  </w:t>
      </w:r>
      <w:proofErr w:type="spellStart"/>
      <w:r w:rsidRPr="004A19A4">
        <w:rPr>
          <w:rFonts w:ascii="Courier New" w:hAnsi="Courier New" w:cs="Courier New"/>
        </w:rPr>
        <w:t>Vixie</w:t>
      </w:r>
      <w:proofErr w:type="spellEnd"/>
      <w:r w:rsidRPr="004A19A4">
        <w:rPr>
          <w:rFonts w:ascii="Courier New" w:hAnsi="Courier New" w:cs="Courier New"/>
        </w:rPr>
        <w:t xml:space="preserve">, P., </w:t>
      </w:r>
      <w:proofErr w:type="spellStart"/>
      <w:r w:rsidRPr="004A19A4">
        <w:rPr>
          <w:rFonts w:ascii="Courier New" w:hAnsi="Courier New" w:cs="Courier New"/>
        </w:rPr>
        <w:t>Gudmundsson</w:t>
      </w:r>
      <w:proofErr w:type="spellEnd"/>
      <w:r w:rsidRPr="004A19A4">
        <w:rPr>
          <w:rFonts w:ascii="Courier New" w:hAnsi="Courier New" w:cs="Courier New"/>
        </w:rPr>
        <w:t>, O., Eastlake 3</w:t>
      </w:r>
      <w:r w:rsidRPr="004A19A4">
        <w:rPr>
          <w:rFonts w:ascii="Courier New" w:hAnsi="Courier New" w:cs="Courier New"/>
        </w:rPr>
        <w:t>rd, D., and B.</w:t>
      </w:r>
    </w:p>
    <w:p w14:paraId="347CA95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Wellington, "Secret Key Transaction Authentication for DNS</w:t>
      </w:r>
    </w:p>
    <w:p w14:paraId="2D7A4AC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(TSIG)", RFC 2845, DOI 10.17487/RFC2845, May 2000,</w:t>
      </w:r>
    </w:p>
    <w:p w14:paraId="479451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&lt;https://www.rfc-editor.org/info/rfc2845&gt;.</w:t>
      </w:r>
    </w:p>
    <w:p w14:paraId="1FFACF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3F2F0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[RFC2931]  Eastlake 3rd, D., "DNS Request </w:t>
      </w:r>
      <w:r w:rsidRPr="004A19A4">
        <w:rPr>
          <w:rFonts w:ascii="Courier New" w:hAnsi="Courier New" w:cs="Courier New"/>
        </w:rPr>
        <w:t>and Transaction Signatures</w:t>
      </w:r>
    </w:p>
    <w:p w14:paraId="4A13121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( SIG</w:t>
      </w:r>
      <w:proofErr w:type="gramEnd"/>
      <w:r w:rsidRPr="004A19A4">
        <w:rPr>
          <w:rFonts w:ascii="Courier New" w:hAnsi="Courier New" w:cs="Courier New"/>
        </w:rPr>
        <w:t>(0)s )", RFC 2931, DOI 10.17487/RFC2931, September</w:t>
      </w:r>
    </w:p>
    <w:p w14:paraId="58A8E4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2000, &lt;https://www.rfc-editor.org/info/rfc2931&gt;.</w:t>
      </w:r>
    </w:p>
    <w:p w14:paraId="6240AFD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A5C58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[RFC6749]  </w:t>
      </w:r>
      <w:proofErr w:type="spellStart"/>
      <w:r w:rsidRPr="004A19A4">
        <w:rPr>
          <w:rFonts w:ascii="Courier New" w:hAnsi="Courier New" w:cs="Courier New"/>
        </w:rPr>
        <w:t>Hardt</w:t>
      </w:r>
      <w:proofErr w:type="spellEnd"/>
      <w:r w:rsidRPr="004A19A4">
        <w:rPr>
          <w:rFonts w:ascii="Courier New" w:hAnsi="Courier New" w:cs="Courier New"/>
        </w:rPr>
        <w:t>, D., Ed., "The OAuth 2.0 Authorization Framework",</w:t>
      </w:r>
    </w:p>
    <w:p w14:paraId="0096EB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RFC 6749, </w:t>
      </w:r>
      <w:r w:rsidRPr="004A19A4">
        <w:rPr>
          <w:rFonts w:ascii="Courier New" w:hAnsi="Courier New" w:cs="Courier New"/>
        </w:rPr>
        <w:t>DOI 10.17487/RFC6749, October 2012,</w:t>
      </w:r>
    </w:p>
    <w:p w14:paraId="38CB42E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&lt;https://www.rfc-editor.org/info/rfc6749&gt;.</w:t>
      </w:r>
    </w:p>
    <w:p w14:paraId="68D347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C71AB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[RFC8094]  Reddy, T., Wing, D., and P. Patil, "DNS over Datagram</w:t>
      </w:r>
    </w:p>
    <w:p w14:paraId="7FC8D23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Transport Layer Security (DTLS)", RFC 8094,</w:t>
      </w:r>
    </w:p>
    <w:p w14:paraId="5636C08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DOI 10.17487/RFC8094, </w:t>
      </w:r>
      <w:r w:rsidRPr="004A19A4">
        <w:rPr>
          <w:rFonts w:ascii="Courier New" w:hAnsi="Courier New" w:cs="Courier New"/>
        </w:rPr>
        <w:t>February 2017,</w:t>
      </w:r>
    </w:p>
    <w:p w14:paraId="0D8609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&lt;https://www.rfc-editor.org/info/rfc8094&gt;.</w:t>
      </w:r>
    </w:p>
    <w:p w14:paraId="6A2A9EF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020B9D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[RFC8484]  Hoffman, P. and P. McManus, "DNS Queries over HTTPS</w:t>
      </w:r>
    </w:p>
    <w:p w14:paraId="0286B7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(DoH)", RFC 8484, DOI 10.17487/RFC8484, October 2018,</w:t>
      </w:r>
    </w:p>
    <w:p w14:paraId="053721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&lt;https://www.rfc-editor.org/info/rf</w:t>
      </w:r>
      <w:r w:rsidRPr="004A19A4">
        <w:rPr>
          <w:rFonts w:ascii="Courier New" w:hAnsi="Courier New" w:cs="Courier New"/>
        </w:rPr>
        <w:t>c8484&gt;.</w:t>
      </w:r>
    </w:p>
    <w:p w14:paraId="2F0BD72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4962D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[RFC8610]  </w:t>
      </w:r>
      <w:proofErr w:type="spellStart"/>
      <w:r w:rsidRPr="004A19A4">
        <w:rPr>
          <w:rFonts w:ascii="Courier New" w:hAnsi="Courier New" w:cs="Courier New"/>
        </w:rPr>
        <w:t>Birkholz</w:t>
      </w:r>
      <w:proofErr w:type="spellEnd"/>
      <w:r w:rsidRPr="004A19A4">
        <w:rPr>
          <w:rFonts w:ascii="Courier New" w:hAnsi="Courier New" w:cs="Courier New"/>
        </w:rPr>
        <w:t xml:space="preserve">, H., </w:t>
      </w:r>
      <w:proofErr w:type="spellStart"/>
      <w:r w:rsidRPr="004A19A4">
        <w:rPr>
          <w:rFonts w:ascii="Courier New" w:hAnsi="Courier New" w:cs="Courier New"/>
        </w:rPr>
        <w:t>Vigano</w:t>
      </w:r>
      <w:proofErr w:type="spellEnd"/>
      <w:r w:rsidRPr="004A19A4">
        <w:rPr>
          <w:rFonts w:ascii="Courier New" w:hAnsi="Courier New" w:cs="Courier New"/>
        </w:rPr>
        <w:t>, C., and C. Bormann, "Concise Data</w:t>
      </w:r>
    </w:p>
    <w:p w14:paraId="3E62DE9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Definition Language (CDDL): A Notational Convention to</w:t>
      </w:r>
    </w:p>
    <w:p w14:paraId="720213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Express Concise Binary Object Representation (CBOR) and</w:t>
      </w:r>
    </w:p>
    <w:p w14:paraId="54AD75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JSON Data Structures", R</w:t>
      </w:r>
      <w:r w:rsidRPr="004A19A4">
        <w:rPr>
          <w:rFonts w:ascii="Courier New" w:hAnsi="Courier New" w:cs="Courier New"/>
        </w:rPr>
        <w:t>FC 8610, DOI 10.17487/RFC8610,</w:t>
      </w:r>
    </w:p>
    <w:p w14:paraId="1D7C02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June 2019, &lt;https://www.rfc-editor.org/info/rfc8610&gt;.</w:t>
      </w:r>
    </w:p>
    <w:p w14:paraId="39692A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2A2DE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[RFC8672]  </w:t>
      </w:r>
      <w:proofErr w:type="spellStart"/>
      <w:r w:rsidRPr="004A19A4">
        <w:rPr>
          <w:rFonts w:ascii="Courier New" w:hAnsi="Courier New" w:cs="Courier New"/>
        </w:rPr>
        <w:t>Sheffer</w:t>
      </w:r>
      <w:proofErr w:type="spellEnd"/>
      <w:r w:rsidRPr="004A19A4">
        <w:rPr>
          <w:rFonts w:ascii="Courier New" w:hAnsi="Courier New" w:cs="Courier New"/>
        </w:rPr>
        <w:t>, Y. and D. Migault, "TLS Server Identity Pinning</w:t>
      </w:r>
    </w:p>
    <w:p w14:paraId="0D386C7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</w:t>
      </w:r>
      <w:proofErr w:type="gramStart"/>
      <w:r w:rsidRPr="004A19A4">
        <w:rPr>
          <w:rFonts w:ascii="Courier New" w:hAnsi="Courier New" w:cs="Courier New"/>
        </w:rPr>
        <w:t>with</w:t>
      </w:r>
      <w:proofErr w:type="gramEnd"/>
      <w:r w:rsidRPr="004A19A4">
        <w:rPr>
          <w:rFonts w:ascii="Courier New" w:hAnsi="Courier New" w:cs="Courier New"/>
        </w:rPr>
        <w:t xml:space="preserve"> Tickets", RFC 8672, DOI 10.17487/RFC8672, October</w:t>
      </w:r>
    </w:p>
    <w:p w14:paraId="48A53E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       20</w:t>
      </w:r>
      <w:r w:rsidRPr="004A19A4">
        <w:rPr>
          <w:rFonts w:ascii="Courier New" w:hAnsi="Courier New" w:cs="Courier New"/>
        </w:rPr>
        <w:t>19, &lt;https://www.rfc-editor.org/info/rfc8672&gt;.</w:t>
      </w:r>
    </w:p>
    <w:p w14:paraId="064D8D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841BC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CE3CE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A87C6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5E0989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44B38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4C4015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E75055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A5B533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C9459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228E2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8DAF7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7922CA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DC889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47CEA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AD080D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EA8DB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04BAF3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28D0BF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111E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3BDCD8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35]</w:t>
      </w:r>
    </w:p>
    <w:p w14:paraId="338373D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54FFBBD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71D73FC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B60F4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875F9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Appendix A.  Envisioned deployment scen</w:t>
      </w:r>
      <w:r w:rsidRPr="004A19A4">
        <w:rPr>
          <w:rFonts w:ascii="Courier New" w:hAnsi="Courier New" w:cs="Courier New"/>
        </w:rPr>
        <w:t>arios</w:t>
      </w:r>
    </w:p>
    <w:p w14:paraId="30FA3E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B4E873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 number of deployment have been envisioned, this section aims at</w:t>
      </w:r>
    </w:p>
    <w:p w14:paraId="5EA6EC2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providing</w:t>
      </w:r>
      <w:proofErr w:type="gramEnd"/>
      <w:r w:rsidRPr="004A19A4">
        <w:rPr>
          <w:rFonts w:ascii="Courier New" w:hAnsi="Courier New" w:cs="Courier New"/>
        </w:rPr>
        <w:t xml:space="preserve"> a brief description.  The use cases are not limitations and</w:t>
      </w:r>
    </w:p>
    <w:p w14:paraId="44BE687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this</w:t>
      </w:r>
      <w:proofErr w:type="gramEnd"/>
      <w:r w:rsidRPr="004A19A4">
        <w:rPr>
          <w:rFonts w:ascii="Courier New" w:hAnsi="Courier New" w:cs="Courier New"/>
        </w:rPr>
        <w:t xml:space="preserve"> section is not normative.</w:t>
      </w:r>
    </w:p>
    <w:p w14:paraId="57BA5DF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3B3CA8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A.1</w:t>
      </w:r>
      <w:proofErr w:type="gramStart"/>
      <w:r w:rsidRPr="004A19A4">
        <w:rPr>
          <w:rFonts w:ascii="Courier New" w:hAnsi="Courier New" w:cs="Courier New"/>
        </w:rPr>
        <w:t>.  CPE</w:t>
      </w:r>
      <w:proofErr w:type="gramEnd"/>
      <w:r w:rsidRPr="004A19A4">
        <w:rPr>
          <w:rFonts w:ascii="Courier New" w:hAnsi="Courier New" w:cs="Courier New"/>
        </w:rPr>
        <w:t xml:space="preserve"> Vendor</w:t>
      </w:r>
    </w:p>
    <w:p w14:paraId="436DC2A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4D0AB0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 specific vendor with specific relations with a re</w:t>
      </w:r>
      <w:r w:rsidRPr="004A19A4">
        <w:rPr>
          <w:rFonts w:ascii="Courier New" w:hAnsi="Courier New" w:cs="Courier New"/>
        </w:rPr>
        <w:t>gistrar or a</w:t>
      </w:r>
    </w:p>
    <w:p w14:paraId="343DEDC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registry</w:t>
      </w:r>
      <w:proofErr w:type="gramEnd"/>
      <w:r w:rsidRPr="004A19A4">
        <w:rPr>
          <w:rFonts w:ascii="Courier New" w:hAnsi="Courier New" w:cs="Courier New"/>
        </w:rPr>
        <w:t xml:space="preserve"> may sell a CPE that is provisioned with provisioned domain</w:t>
      </w:r>
    </w:p>
    <w:p w14:paraId="46D7DB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name</w:t>
      </w:r>
      <w:proofErr w:type="gramEnd"/>
      <w:r w:rsidRPr="004A19A4">
        <w:rPr>
          <w:rFonts w:ascii="Courier New" w:hAnsi="Courier New" w:cs="Courier New"/>
        </w:rPr>
        <w:t>.  Such domain name does not need to be necessary human readable.</w:t>
      </w:r>
    </w:p>
    <w:p w14:paraId="61F9D54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87736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One possible way is that the vendor also provisions the HNA with a</w:t>
      </w:r>
    </w:p>
    <w:p w14:paraId="2078207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private</w:t>
      </w:r>
      <w:proofErr w:type="gramEnd"/>
      <w:r w:rsidRPr="004A19A4">
        <w:rPr>
          <w:rFonts w:ascii="Courier New" w:hAnsi="Courier New" w:cs="Courier New"/>
        </w:rPr>
        <w:t xml:space="preserve"> and public keys a</w:t>
      </w:r>
      <w:r w:rsidRPr="004A19A4">
        <w:rPr>
          <w:rFonts w:ascii="Courier New" w:hAnsi="Courier New" w:cs="Courier New"/>
        </w:rPr>
        <w:t>s well as a certificate.  Note that these</w:t>
      </w:r>
    </w:p>
    <w:p w14:paraId="3B82953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keys</w:t>
      </w:r>
      <w:proofErr w:type="gramEnd"/>
      <w:r w:rsidRPr="004A19A4">
        <w:rPr>
          <w:rFonts w:ascii="Courier New" w:hAnsi="Courier New" w:cs="Courier New"/>
        </w:rPr>
        <w:t xml:space="preserve"> are not expected to be used for DNSSEC signing.  Instead these</w:t>
      </w:r>
    </w:p>
    <w:p w14:paraId="1BA2BE2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keys</w:t>
      </w:r>
      <w:proofErr w:type="gramEnd"/>
      <w:r w:rsidRPr="004A19A4">
        <w:rPr>
          <w:rFonts w:ascii="Courier New" w:hAnsi="Courier New" w:cs="Courier New"/>
        </w:rPr>
        <w:t xml:space="preserve"> are solely used by the HNA to proceed to the authentication.</w:t>
      </w:r>
    </w:p>
    <w:p w14:paraId="4D6615A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Normally the keys should be necessary and sufficient to proceed to</w:t>
      </w:r>
    </w:p>
    <w:p w14:paraId="605A14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</w:t>
      </w:r>
      <w:r w:rsidRPr="004A19A4">
        <w:rPr>
          <w:rFonts w:ascii="Courier New" w:hAnsi="Courier New" w:cs="Courier New"/>
        </w:rPr>
        <w:t>he</w:t>
      </w:r>
      <w:proofErr w:type="gramEnd"/>
      <w:r w:rsidRPr="004A19A4">
        <w:rPr>
          <w:rFonts w:ascii="Courier New" w:hAnsi="Courier New" w:cs="Courier New"/>
        </w:rPr>
        <w:t xml:space="preserve"> authentication.  The reason to combine the domain name and the</w:t>
      </w:r>
    </w:p>
    <w:p w14:paraId="7ADA8BC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key</w:t>
      </w:r>
      <w:proofErr w:type="gramEnd"/>
      <w:r w:rsidRPr="004A19A4">
        <w:rPr>
          <w:rFonts w:ascii="Courier New" w:hAnsi="Courier New" w:cs="Courier New"/>
        </w:rPr>
        <w:t xml:space="preserve"> is that DOI are likely handle names better than keys and that</w:t>
      </w:r>
    </w:p>
    <w:p w14:paraId="2D3101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domain</w:t>
      </w:r>
      <w:proofErr w:type="gramEnd"/>
      <w:r w:rsidRPr="004A19A4">
        <w:rPr>
          <w:rFonts w:ascii="Courier New" w:hAnsi="Courier New" w:cs="Courier New"/>
        </w:rPr>
        <w:t xml:space="preserve"> names might be used as a login which enables the key to be</w:t>
      </w:r>
    </w:p>
    <w:p w14:paraId="4C03F1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regenerated</w:t>
      </w:r>
      <w:proofErr w:type="gramEnd"/>
      <w:r w:rsidRPr="004A19A4">
        <w:rPr>
          <w:rFonts w:ascii="Courier New" w:hAnsi="Courier New" w:cs="Courier New"/>
        </w:rPr>
        <w:t>.</w:t>
      </w:r>
    </w:p>
    <w:p w14:paraId="4E5D37A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2CB5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When the home network owner plug</w:t>
      </w:r>
      <w:r w:rsidRPr="004A19A4">
        <w:rPr>
          <w:rFonts w:ascii="Courier New" w:hAnsi="Courier New" w:cs="Courier New"/>
        </w:rPr>
        <w:t>s the CPE at home, the relation</w:t>
      </w:r>
    </w:p>
    <w:p w14:paraId="7333DDD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between</w:t>
      </w:r>
      <w:proofErr w:type="gramEnd"/>
      <w:r w:rsidRPr="004A19A4">
        <w:rPr>
          <w:rFonts w:ascii="Courier New" w:hAnsi="Courier New" w:cs="Courier New"/>
        </w:rPr>
        <w:t xml:space="preserve"> HNA and DM is expected to work out-of-the-box.</w:t>
      </w:r>
    </w:p>
    <w:p w14:paraId="27D2EBB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1A94D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A.2</w:t>
      </w:r>
      <w:proofErr w:type="gramStart"/>
      <w:r w:rsidRPr="004A19A4">
        <w:rPr>
          <w:rFonts w:ascii="Courier New" w:hAnsi="Courier New" w:cs="Courier New"/>
        </w:rPr>
        <w:t>.  Agnostic</w:t>
      </w:r>
      <w:proofErr w:type="gramEnd"/>
      <w:r w:rsidRPr="004A19A4">
        <w:rPr>
          <w:rFonts w:ascii="Courier New" w:hAnsi="Courier New" w:cs="Courier New"/>
        </w:rPr>
        <w:t xml:space="preserve"> CPE</w:t>
      </w:r>
    </w:p>
    <w:p w14:paraId="371AA3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3FFC3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An CPE that is not preconfigured may also take advantage to the</w:t>
      </w:r>
    </w:p>
    <w:p w14:paraId="560D995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protocol</w:t>
      </w:r>
      <w:proofErr w:type="gramEnd"/>
      <w:r w:rsidRPr="004A19A4">
        <w:rPr>
          <w:rFonts w:ascii="Courier New" w:hAnsi="Courier New" w:cs="Courier New"/>
        </w:rPr>
        <w:t xml:space="preserve"> defined in this document but some configuration steps will</w:t>
      </w:r>
    </w:p>
    <w:p w14:paraId="62C1A5A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be</w:t>
      </w:r>
      <w:proofErr w:type="gramEnd"/>
      <w:r w:rsidRPr="004A19A4">
        <w:rPr>
          <w:rFonts w:ascii="Courier New" w:hAnsi="Courier New" w:cs="Courier New"/>
        </w:rPr>
        <w:t xml:space="preserve"> n</w:t>
      </w:r>
      <w:r w:rsidRPr="004A19A4">
        <w:rPr>
          <w:rFonts w:ascii="Courier New" w:hAnsi="Courier New" w:cs="Courier New"/>
        </w:rPr>
        <w:t>eeded.</w:t>
      </w:r>
    </w:p>
    <w:p w14:paraId="39FCF73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A418D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1.  The owner of the home network buys a domain name to a registrar,</w:t>
      </w:r>
    </w:p>
    <w:p w14:paraId="0A5A14F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and</w:t>
      </w:r>
      <w:proofErr w:type="gramEnd"/>
      <w:r w:rsidRPr="004A19A4">
        <w:rPr>
          <w:rFonts w:ascii="Courier New" w:hAnsi="Courier New" w:cs="Courier New"/>
        </w:rPr>
        <w:t xml:space="preserve"> as such creates an account on that registrar</w:t>
      </w:r>
    </w:p>
    <w:p w14:paraId="3CE2792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74DD26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2.  Either the registrar is also providing the outsourcing</w:t>
      </w:r>
    </w:p>
    <w:p w14:paraId="5F8ED8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infrastructure</w:t>
      </w:r>
      <w:proofErr w:type="gramEnd"/>
      <w:r w:rsidRPr="004A19A4">
        <w:rPr>
          <w:rFonts w:ascii="Courier New" w:hAnsi="Courier New" w:cs="Courier New"/>
        </w:rPr>
        <w:t xml:space="preserve"> or the home network needs to create</w:t>
      </w:r>
      <w:r w:rsidRPr="004A19A4">
        <w:rPr>
          <w:rFonts w:ascii="Courier New" w:hAnsi="Courier New" w:cs="Courier New"/>
        </w:rPr>
        <w:t xml:space="preserve"> a specific</w:t>
      </w:r>
    </w:p>
    <w:p w14:paraId="060CABA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account</w:t>
      </w:r>
      <w:proofErr w:type="gramEnd"/>
      <w:r w:rsidRPr="004A19A4">
        <w:rPr>
          <w:rFonts w:ascii="Courier New" w:hAnsi="Courier New" w:cs="Courier New"/>
        </w:rPr>
        <w:t xml:space="preserve"> on the outsourcing infrastructure.  * If the DOI is the</w:t>
      </w:r>
    </w:p>
    <w:p w14:paraId="2F213F6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registrar</w:t>
      </w:r>
      <w:proofErr w:type="gramEnd"/>
      <w:r w:rsidRPr="004A19A4">
        <w:rPr>
          <w:rFonts w:ascii="Courier New" w:hAnsi="Courier New" w:cs="Courier New"/>
        </w:rPr>
        <w:t>, it has by design a proof of ownership of the domain</w:t>
      </w:r>
    </w:p>
    <w:p w14:paraId="2989BB7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name</w:t>
      </w:r>
      <w:proofErr w:type="gramEnd"/>
      <w:r w:rsidRPr="004A19A4">
        <w:rPr>
          <w:rFonts w:ascii="Courier New" w:hAnsi="Courier New" w:cs="Courier New"/>
        </w:rPr>
        <w:t xml:space="preserve"> by the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owner.  In this case, it is expected the DOI</w:t>
      </w:r>
    </w:p>
    <w:p w14:paraId="23EA944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provides</w:t>
      </w:r>
      <w:proofErr w:type="gramEnd"/>
      <w:r w:rsidRPr="004A19A4">
        <w:rPr>
          <w:rFonts w:ascii="Courier New" w:hAnsi="Courier New" w:cs="Courier New"/>
        </w:rPr>
        <w:t xml:space="preserve"> the necessary p</w:t>
      </w:r>
      <w:r w:rsidRPr="004A19A4">
        <w:rPr>
          <w:rFonts w:ascii="Courier New" w:hAnsi="Courier New" w:cs="Courier New"/>
        </w:rPr>
        <w:t>arameters to the home network owner to</w:t>
      </w:r>
    </w:p>
    <w:p w14:paraId="794781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configure</w:t>
      </w:r>
      <w:proofErr w:type="gramEnd"/>
      <w:r w:rsidRPr="004A19A4">
        <w:rPr>
          <w:rFonts w:ascii="Courier New" w:hAnsi="Courier New" w:cs="Courier New"/>
        </w:rPr>
        <w:t xml:space="preserve"> the HNA.  A good way to provide the parameters would be</w:t>
      </w:r>
    </w:p>
    <w:p w14:paraId="473627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home network be able to copy/paste a JSON object - see</w:t>
      </w:r>
    </w:p>
    <w:p w14:paraId="039EDC5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Section 14.  What matters at that point is the DOI being able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</w:p>
    <w:p w14:paraId="0076EF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r w:rsidRPr="004A19A4">
        <w:rPr>
          <w:rFonts w:ascii="Courier New" w:hAnsi="Courier New" w:cs="Courier New"/>
        </w:rPr>
        <w:t xml:space="preserve"> </w:t>
      </w:r>
      <w:proofErr w:type="gramStart"/>
      <w:r w:rsidRPr="004A19A4">
        <w:rPr>
          <w:rFonts w:ascii="Courier New" w:hAnsi="Courier New" w:cs="Courier New"/>
        </w:rPr>
        <w:t>generate</w:t>
      </w:r>
      <w:proofErr w:type="gramEnd"/>
      <w:r w:rsidRPr="004A19A4">
        <w:rPr>
          <w:rFonts w:ascii="Courier New" w:hAnsi="Courier New" w:cs="Courier New"/>
        </w:rPr>
        <w:t xml:space="preserve"> authentication credentials for the HNA to authenticate</w:t>
      </w:r>
    </w:p>
    <w:p w14:paraId="6DD9BC1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itself</w:t>
      </w:r>
      <w:proofErr w:type="gramEnd"/>
      <w:r w:rsidRPr="004A19A4">
        <w:rPr>
          <w:rFonts w:ascii="Courier New" w:hAnsi="Courier New" w:cs="Courier New"/>
        </w:rPr>
        <w:t xml:space="preserve"> to the DOI.  This obviously requires the home network to</w:t>
      </w:r>
    </w:p>
    <w:p w14:paraId="5512E3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 </w:t>
      </w:r>
      <w:proofErr w:type="gramStart"/>
      <w:r w:rsidRPr="004A19A4">
        <w:rPr>
          <w:rFonts w:ascii="Courier New" w:hAnsi="Courier New" w:cs="Courier New"/>
        </w:rPr>
        <w:t>provide</w:t>
      </w:r>
      <w:proofErr w:type="gramEnd"/>
      <w:r w:rsidRPr="004A19A4">
        <w:rPr>
          <w:rFonts w:ascii="Courier New" w:hAnsi="Courier New" w:cs="Courier New"/>
        </w:rPr>
        <w:t xml:space="preserve"> the public key generated by the HNA in a CSR.</w:t>
      </w:r>
    </w:p>
    <w:p w14:paraId="50B837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26F86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01448F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409C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AC29F1F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75F3032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</w:t>
      </w:r>
      <w:r w:rsidRPr="00EB2ED2">
        <w:rPr>
          <w:rFonts w:ascii="Courier New" w:hAnsi="Courier New" w:cs="Courier New"/>
          <w:lang w:val="fr-FR"/>
        </w:rPr>
        <w:t xml:space="preserve">         [Page 36]</w:t>
      </w:r>
    </w:p>
    <w:p w14:paraId="59C8B00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0315C96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75DCF5A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8C8AA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54ADF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  If</w:t>
      </w:r>
      <w:proofErr w:type="gramEnd"/>
      <w:r w:rsidRPr="004A19A4">
        <w:rPr>
          <w:rFonts w:ascii="Courier New" w:hAnsi="Courier New" w:cs="Courier New"/>
        </w:rPr>
        <w:t xml:space="preserve"> the DOI is not the registrar, then the proof of ownership needs</w:t>
      </w:r>
    </w:p>
    <w:p w14:paraId="246D900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to</w:t>
      </w:r>
      <w:proofErr w:type="gramEnd"/>
      <w:r w:rsidRPr="004A19A4">
        <w:rPr>
          <w:rFonts w:ascii="Courier New" w:hAnsi="Courier New" w:cs="Courier New"/>
        </w:rPr>
        <w:t xml:space="preserve"> be established using protocols like ACME [RFC8555] for example</w:t>
      </w:r>
    </w:p>
    <w:p w14:paraId="1A3B953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that</w:t>
      </w:r>
      <w:proofErr w:type="gramEnd"/>
      <w:r w:rsidRPr="004A19A4">
        <w:rPr>
          <w:rFonts w:ascii="Courier New" w:hAnsi="Courier New" w:cs="Courier New"/>
        </w:rPr>
        <w:t xml:space="preserve"> will</w:t>
      </w:r>
      <w:r w:rsidRPr="004A19A4">
        <w:rPr>
          <w:rFonts w:ascii="Courier New" w:hAnsi="Courier New" w:cs="Courier New"/>
        </w:rPr>
        <w:t xml:space="preserve"> end in the generation of a certificate.  ACME is used</w:t>
      </w:r>
    </w:p>
    <w:p w14:paraId="7AD93B8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here</w:t>
      </w:r>
      <w:proofErr w:type="gramEnd"/>
      <w:r w:rsidRPr="004A19A4">
        <w:rPr>
          <w:rFonts w:ascii="Courier New" w:hAnsi="Courier New" w:cs="Courier New"/>
        </w:rPr>
        <w:t xml:space="preserve"> to the purpose of automating the generation of the</w:t>
      </w:r>
    </w:p>
    <w:p w14:paraId="7ACE43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>, the CA may be a specific CA or the DOI.  With that</w:t>
      </w:r>
    </w:p>
    <w:p w14:paraId="55FC7C4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being</w:t>
      </w:r>
      <w:proofErr w:type="gramEnd"/>
      <w:r w:rsidRPr="004A19A4">
        <w:rPr>
          <w:rFonts w:ascii="Courier New" w:hAnsi="Courier New" w:cs="Courier New"/>
        </w:rPr>
        <w:t xml:space="preserve"> done, the DOI has a roof of ownership and can proceed as</w:t>
      </w:r>
    </w:p>
    <w:p w14:paraId="523913C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 </w:t>
      </w:r>
      <w:proofErr w:type="gramStart"/>
      <w:r w:rsidRPr="004A19A4">
        <w:rPr>
          <w:rFonts w:ascii="Courier New" w:hAnsi="Courier New" w:cs="Courier New"/>
        </w:rPr>
        <w:t>above</w:t>
      </w:r>
      <w:proofErr w:type="gramEnd"/>
      <w:r w:rsidRPr="004A19A4">
        <w:rPr>
          <w:rFonts w:ascii="Courier New" w:hAnsi="Courier New" w:cs="Courier New"/>
        </w:rPr>
        <w:t>.</w:t>
      </w:r>
    </w:p>
    <w:p w14:paraId="72B96F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E5F57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Appendix B.  Example: A manufacturer provisioned HNA product flow</w:t>
      </w:r>
    </w:p>
    <w:p w14:paraId="670631B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3AF0E4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This scenario is one where a </w:t>
      </w:r>
      <w:proofErr w:type="spellStart"/>
      <w:r w:rsidRPr="004A19A4">
        <w:rPr>
          <w:rFonts w:ascii="Courier New" w:hAnsi="Courier New" w:cs="Courier New"/>
        </w:rPr>
        <w:t>homenet</w:t>
      </w:r>
      <w:proofErr w:type="spellEnd"/>
      <w:r w:rsidRPr="004A19A4">
        <w:rPr>
          <w:rFonts w:ascii="Courier New" w:hAnsi="Courier New" w:cs="Courier New"/>
        </w:rPr>
        <w:t xml:space="preserve"> router device manufacturer</w:t>
      </w:r>
    </w:p>
    <w:p w14:paraId="1DC2B1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decides</w:t>
      </w:r>
      <w:proofErr w:type="gramEnd"/>
      <w:r w:rsidRPr="004A19A4">
        <w:rPr>
          <w:rFonts w:ascii="Courier New" w:hAnsi="Courier New" w:cs="Courier New"/>
        </w:rPr>
        <w:t xml:space="preserve"> to offer DNS hosting as a value add.</w:t>
      </w:r>
    </w:p>
    <w:p w14:paraId="511A862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199C3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[I-</w:t>
      </w:r>
      <w:proofErr w:type="spellStart"/>
      <w:r w:rsidRPr="004A19A4">
        <w:rPr>
          <w:rFonts w:ascii="Courier New" w:hAnsi="Courier New" w:cs="Courier New"/>
        </w:rPr>
        <w:t>D.richardson</w:t>
      </w:r>
      <w:proofErr w:type="spellEnd"/>
      <w:r w:rsidRPr="004A19A4">
        <w:rPr>
          <w:rFonts w:ascii="Courier New" w:hAnsi="Courier New" w:cs="Courier New"/>
        </w:rPr>
        <w:t>-</w:t>
      </w:r>
      <w:proofErr w:type="spellStart"/>
      <w:r w:rsidRPr="004A19A4">
        <w:rPr>
          <w:rFonts w:ascii="Courier New" w:hAnsi="Courier New" w:cs="Courier New"/>
        </w:rPr>
        <w:t>homerouter</w:t>
      </w:r>
      <w:proofErr w:type="spellEnd"/>
      <w:r w:rsidRPr="004A19A4">
        <w:rPr>
          <w:rFonts w:ascii="Courier New" w:hAnsi="Courier New" w:cs="Courier New"/>
        </w:rPr>
        <w:t>-provisioning] describes a pro</w:t>
      </w:r>
      <w:r w:rsidRPr="004A19A4">
        <w:rPr>
          <w:rFonts w:ascii="Courier New" w:hAnsi="Courier New" w:cs="Courier New"/>
        </w:rPr>
        <w:t>cess for a</w:t>
      </w:r>
    </w:p>
    <w:p w14:paraId="02DFF34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home</w:t>
      </w:r>
      <w:proofErr w:type="gramEnd"/>
      <w:r w:rsidRPr="004A19A4">
        <w:rPr>
          <w:rFonts w:ascii="Courier New" w:hAnsi="Courier New" w:cs="Courier New"/>
        </w:rPr>
        <w:t xml:space="preserve"> router credential provisioning system.  The outline of it is</w:t>
      </w:r>
    </w:p>
    <w:p w14:paraId="6485A5C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that</w:t>
      </w:r>
      <w:proofErr w:type="gramEnd"/>
      <w:r w:rsidRPr="004A19A4">
        <w:rPr>
          <w:rFonts w:ascii="Courier New" w:hAnsi="Courier New" w:cs="Courier New"/>
        </w:rPr>
        <w:t xml:space="preserve"> near the end of the manufacturing process, as part of the</w:t>
      </w:r>
    </w:p>
    <w:p w14:paraId="7636336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firmware</w:t>
      </w:r>
      <w:proofErr w:type="gramEnd"/>
      <w:r w:rsidRPr="004A19A4">
        <w:rPr>
          <w:rFonts w:ascii="Courier New" w:hAnsi="Courier New" w:cs="Courier New"/>
        </w:rPr>
        <w:t xml:space="preserve"> loading, the manufacturer provisions a private key and</w:t>
      </w:r>
    </w:p>
    <w:p w14:paraId="185EA8B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certificate</w:t>
      </w:r>
      <w:proofErr w:type="gramEnd"/>
      <w:r w:rsidRPr="004A19A4">
        <w:rPr>
          <w:rFonts w:ascii="Courier New" w:hAnsi="Courier New" w:cs="Courier New"/>
        </w:rPr>
        <w:t xml:space="preserve"> into the device.</w:t>
      </w:r>
    </w:p>
    <w:p w14:paraId="027A8A0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20D44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In addi</w:t>
      </w:r>
      <w:r w:rsidRPr="004A19A4">
        <w:rPr>
          <w:rFonts w:ascii="Courier New" w:hAnsi="Courier New" w:cs="Courier New"/>
        </w:rPr>
        <w:t xml:space="preserve">tion to having a </w:t>
      </w:r>
      <w:proofErr w:type="spellStart"/>
      <w:r w:rsidRPr="004A19A4">
        <w:rPr>
          <w:rFonts w:ascii="Courier New" w:hAnsi="Courier New" w:cs="Courier New"/>
        </w:rPr>
        <w:t>assymmetric</w:t>
      </w:r>
      <w:proofErr w:type="spellEnd"/>
      <w:r w:rsidRPr="004A19A4">
        <w:rPr>
          <w:rFonts w:ascii="Courier New" w:hAnsi="Courier New" w:cs="Courier New"/>
        </w:rPr>
        <w:t xml:space="preserve"> credential known to the</w:t>
      </w:r>
    </w:p>
    <w:p w14:paraId="4201DBB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manufacturer</w:t>
      </w:r>
      <w:proofErr w:type="gramEnd"/>
      <w:r w:rsidRPr="004A19A4">
        <w:rPr>
          <w:rFonts w:ascii="Courier New" w:hAnsi="Courier New" w:cs="Courier New"/>
        </w:rPr>
        <w:t>, the device also has been provisioned with an agreed</w:t>
      </w:r>
    </w:p>
    <w:p w14:paraId="5C5716F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upon</w:t>
      </w:r>
      <w:proofErr w:type="gramEnd"/>
      <w:r w:rsidRPr="004A19A4">
        <w:rPr>
          <w:rFonts w:ascii="Courier New" w:hAnsi="Courier New" w:cs="Courier New"/>
        </w:rPr>
        <w:t xml:space="preserve"> name.  In the example in the above document, the name</w:t>
      </w:r>
    </w:p>
    <w:p w14:paraId="14188B2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"n8d234f.r.example.net" has already been allocated and confirmed with</w:t>
      </w:r>
    </w:p>
    <w:p w14:paraId="0C9FEC7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the</w:t>
      </w:r>
      <w:proofErr w:type="gramEnd"/>
      <w:r w:rsidRPr="004A19A4">
        <w:rPr>
          <w:rFonts w:ascii="Courier New" w:hAnsi="Courier New" w:cs="Courier New"/>
        </w:rPr>
        <w:t xml:space="preserve"> manufacturer.</w:t>
      </w:r>
    </w:p>
    <w:p w14:paraId="6E3FE7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4AD6B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HNA can use the above domain for itself.  It is not very pretty</w:t>
      </w:r>
    </w:p>
    <w:p w14:paraId="2C109C0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or</w:t>
      </w:r>
      <w:proofErr w:type="gramEnd"/>
      <w:r w:rsidRPr="004A19A4">
        <w:rPr>
          <w:rFonts w:ascii="Courier New" w:hAnsi="Courier New" w:cs="Courier New"/>
        </w:rPr>
        <w:t xml:space="preserve"> personal, but if the owner wishes a better name, they can arrange</w:t>
      </w:r>
    </w:p>
    <w:p w14:paraId="143EE46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for</w:t>
      </w:r>
      <w:proofErr w:type="gramEnd"/>
      <w:r w:rsidRPr="004A19A4">
        <w:rPr>
          <w:rFonts w:ascii="Courier New" w:hAnsi="Courier New" w:cs="Courier New"/>
        </w:rPr>
        <w:t xml:space="preserve"> it.</w:t>
      </w:r>
    </w:p>
    <w:p w14:paraId="4BCE1DA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D54C41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configuration would look like:</w:t>
      </w:r>
    </w:p>
    <w:p w14:paraId="77F3B58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B8873C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{</w:t>
      </w:r>
    </w:p>
    <w:p w14:paraId="1CCDA07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r w:rsidRPr="004A19A4">
        <w:rPr>
          <w:rFonts w:ascii="Courier New" w:hAnsi="Courier New" w:cs="Courier New"/>
        </w:rPr>
        <w:t>dm_notify</w:t>
      </w:r>
      <w:proofErr w:type="spellEnd"/>
      <w:proofErr w:type="gramStart"/>
      <w:r w:rsidRPr="004A19A4">
        <w:rPr>
          <w:rFonts w:ascii="Courier New" w:hAnsi="Courier New" w:cs="Courier New"/>
        </w:rPr>
        <w:t>" :</w:t>
      </w:r>
      <w:proofErr w:type="gramEnd"/>
      <w:r w:rsidRPr="004A19A4">
        <w:rPr>
          <w:rFonts w:ascii="Courier New" w:hAnsi="Courier New" w:cs="Courier New"/>
        </w:rPr>
        <w:t xml:space="preserve"> "2001:db8:1234:</w:t>
      </w:r>
      <w:r w:rsidRPr="004A19A4">
        <w:rPr>
          <w:rFonts w:ascii="Courier New" w:hAnsi="Courier New" w:cs="Courier New"/>
        </w:rPr>
        <w:t>111:222::2",</w:t>
      </w:r>
    </w:p>
    <w:p w14:paraId="17909CB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r w:rsidRPr="004A19A4">
        <w:rPr>
          <w:rFonts w:ascii="Courier New" w:hAnsi="Courier New" w:cs="Courier New"/>
        </w:rPr>
        <w:t>dm_acl</w:t>
      </w:r>
      <w:proofErr w:type="spellEnd"/>
      <w:r w:rsidRPr="004A19A4">
        <w:rPr>
          <w:rFonts w:ascii="Courier New" w:hAnsi="Courier New" w:cs="Courier New"/>
        </w:rPr>
        <w:t>"    : "2001:db8:1234:111:222:</w:t>
      </w:r>
      <w:proofErr w:type="gramStart"/>
      <w:r w:rsidRPr="004A19A4">
        <w:rPr>
          <w:rFonts w:ascii="Courier New" w:hAnsi="Courier New" w:cs="Courier New"/>
        </w:rPr>
        <w:t>:/</w:t>
      </w:r>
      <w:proofErr w:type="gramEnd"/>
      <w:r w:rsidRPr="004A19A4">
        <w:rPr>
          <w:rFonts w:ascii="Courier New" w:hAnsi="Courier New" w:cs="Courier New"/>
        </w:rPr>
        <w:t>64",</w:t>
      </w:r>
    </w:p>
    <w:p w14:paraId="21D7E80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r w:rsidRPr="004A19A4">
        <w:rPr>
          <w:rFonts w:ascii="Courier New" w:hAnsi="Courier New" w:cs="Courier New"/>
        </w:rPr>
        <w:t>dm_ctrl</w:t>
      </w:r>
      <w:proofErr w:type="spellEnd"/>
      <w:r w:rsidRPr="004A19A4">
        <w:rPr>
          <w:rFonts w:ascii="Courier New" w:hAnsi="Courier New" w:cs="Courier New"/>
        </w:rPr>
        <w:t>"   : "manufacturer.example.net",</w:t>
      </w:r>
    </w:p>
    <w:p w14:paraId="72ED111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  </w:t>
      </w:r>
      <w:r w:rsidRPr="00EB2ED2">
        <w:rPr>
          <w:rFonts w:ascii="Courier New" w:hAnsi="Courier New" w:cs="Courier New"/>
          <w:lang w:val="fr-FR"/>
        </w:rPr>
        <w:t>"</w:t>
      </w:r>
      <w:proofErr w:type="spellStart"/>
      <w:proofErr w:type="gramStart"/>
      <w:r w:rsidRPr="00EB2ED2">
        <w:rPr>
          <w:rFonts w:ascii="Courier New" w:hAnsi="Courier New" w:cs="Courier New"/>
          <w:lang w:val="fr-FR"/>
        </w:rPr>
        <w:t>dm_port</w:t>
      </w:r>
      <w:proofErr w:type="spellEnd"/>
      <w:proofErr w:type="gramEnd"/>
      <w:r w:rsidRPr="00EB2ED2">
        <w:rPr>
          <w:rFonts w:ascii="Courier New" w:hAnsi="Courier New" w:cs="Courier New"/>
          <w:lang w:val="fr-FR"/>
        </w:rPr>
        <w:t>"   : "4433",</w:t>
      </w:r>
    </w:p>
    <w:p w14:paraId="0BB549D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"</w:t>
      </w:r>
      <w:proofErr w:type="spellStart"/>
      <w:r w:rsidRPr="00EB2ED2">
        <w:rPr>
          <w:rFonts w:ascii="Courier New" w:hAnsi="Courier New" w:cs="Courier New"/>
          <w:lang w:val="fr-FR"/>
        </w:rPr>
        <w:t>ns_list</w:t>
      </w:r>
      <w:proofErr w:type="spellEnd"/>
      <w:r w:rsidRPr="00EB2ED2">
        <w:rPr>
          <w:rFonts w:ascii="Courier New" w:hAnsi="Courier New" w:cs="Courier New"/>
          <w:lang w:val="fr-FR"/>
        </w:rPr>
        <w:t xml:space="preserve">"   : </w:t>
      </w:r>
      <w:proofErr w:type="gramStart"/>
      <w:r w:rsidRPr="00EB2ED2">
        <w:rPr>
          <w:rFonts w:ascii="Courier New" w:hAnsi="Courier New" w:cs="Courier New"/>
          <w:lang w:val="fr-FR"/>
        </w:rPr>
        <w:t>[ "</w:t>
      </w:r>
      <w:proofErr w:type="gramEnd"/>
      <w:r w:rsidRPr="00EB2ED2">
        <w:rPr>
          <w:rFonts w:ascii="Courier New" w:hAnsi="Courier New" w:cs="Courier New"/>
          <w:lang w:val="fr-FR"/>
        </w:rPr>
        <w:t>ns1.publicdns.example", "ns2.publicdns.example"],</w:t>
      </w:r>
    </w:p>
    <w:p w14:paraId="44DE96A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  "</w:t>
      </w:r>
      <w:proofErr w:type="gramStart"/>
      <w:r w:rsidRPr="00EB2ED2">
        <w:rPr>
          <w:rFonts w:ascii="Courier New" w:hAnsi="Courier New" w:cs="Courier New"/>
          <w:lang w:val="fr-FR"/>
        </w:rPr>
        <w:t>zone</w:t>
      </w:r>
      <w:proofErr w:type="gramEnd"/>
      <w:r w:rsidRPr="00EB2ED2">
        <w:rPr>
          <w:rFonts w:ascii="Courier New" w:hAnsi="Courier New" w:cs="Courier New"/>
          <w:lang w:val="fr-FR"/>
        </w:rPr>
        <w:t>"      : "n8d234f.r.example.net",</w:t>
      </w:r>
    </w:p>
    <w:p w14:paraId="2A46141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    </w:t>
      </w:r>
      <w:r w:rsidRPr="00EB2ED2">
        <w:rPr>
          <w:rFonts w:ascii="Courier New" w:hAnsi="Courier New" w:cs="Courier New"/>
          <w:lang w:val="fr-FR"/>
        </w:rPr>
        <w:t xml:space="preserve"> </w:t>
      </w:r>
      <w:r w:rsidRPr="004A19A4">
        <w:rPr>
          <w:rFonts w:ascii="Courier New" w:hAnsi="Courier New" w:cs="Courier New"/>
        </w:rPr>
        <w:t>"</w:t>
      </w:r>
      <w:proofErr w:type="spellStart"/>
      <w:r w:rsidRPr="004A19A4">
        <w:rPr>
          <w:rFonts w:ascii="Courier New" w:hAnsi="Courier New" w:cs="Courier New"/>
        </w:rPr>
        <w:t>auth_method</w:t>
      </w:r>
      <w:proofErr w:type="spellEnd"/>
      <w:proofErr w:type="gramStart"/>
      <w:r w:rsidRPr="004A19A4">
        <w:rPr>
          <w:rFonts w:ascii="Courier New" w:hAnsi="Courier New" w:cs="Courier New"/>
        </w:rPr>
        <w:t>" :</w:t>
      </w:r>
      <w:proofErr w:type="gramEnd"/>
      <w:r w:rsidRPr="004A19A4">
        <w:rPr>
          <w:rFonts w:ascii="Courier New" w:hAnsi="Courier New" w:cs="Courier New"/>
        </w:rPr>
        <w:t xml:space="preserve"> "certificate",</w:t>
      </w:r>
    </w:p>
    <w:p w14:paraId="5D7E135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  "</w:t>
      </w:r>
      <w:proofErr w:type="spellStart"/>
      <w:r w:rsidRPr="004A19A4">
        <w:rPr>
          <w:rFonts w:ascii="Courier New" w:hAnsi="Courier New" w:cs="Courier New"/>
        </w:rPr>
        <w:t>hna_certificate</w:t>
      </w:r>
      <w:proofErr w:type="spellEnd"/>
      <w:r w:rsidRPr="004A19A4">
        <w:rPr>
          <w:rFonts w:ascii="Courier New" w:hAnsi="Courier New" w:cs="Courier New"/>
        </w:rPr>
        <w:t>":"-----BEGIN CERTIFICATE-----\</w:t>
      </w:r>
      <w:proofErr w:type="spellStart"/>
      <w:r w:rsidRPr="004A19A4">
        <w:rPr>
          <w:rFonts w:ascii="Courier New" w:hAnsi="Courier New" w:cs="Courier New"/>
        </w:rPr>
        <w:t>nMIIDTjCCFGy</w:t>
      </w:r>
      <w:proofErr w:type="spellEnd"/>
      <w:r w:rsidRPr="004A19A4">
        <w:rPr>
          <w:rFonts w:ascii="Courier New" w:hAnsi="Courier New" w:cs="Courier New"/>
        </w:rPr>
        <w:t>....</w:t>
      </w:r>
      <w:proofErr w:type="gramStart"/>
      <w:r w:rsidRPr="004A19A4">
        <w:rPr>
          <w:rFonts w:ascii="Courier New" w:hAnsi="Courier New" w:cs="Courier New"/>
        </w:rPr>
        <w:t>",</w:t>
      </w:r>
      <w:proofErr w:type="gramEnd"/>
    </w:p>
    <w:p w14:paraId="48B7FD8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}</w:t>
      </w:r>
    </w:p>
    <w:p w14:paraId="55858AC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F2A5F6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The </w:t>
      </w:r>
      <w:proofErr w:type="spellStart"/>
      <w:r w:rsidRPr="004A19A4">
        <w:rPr>
          <w:rFonts w:ascii="Courier New" w:hAnsi="Courier New" w:cs="Courier New"/>
        </w:rPr>
        <w:t>dm_ctrl</w:t>
      </w:r>
      <w:proofErr w:type="spellEnd"/>
      <w:r w:rsidRPr="004A19A4">
        <w:rPr>
          <w:rFonts w:ascii="Courier New" w:hAnsi="Courier New" w:cs="Courier New"/>
        </w:rPr>
        <w:t xml:space="preserve"> and </w:t>
      </w:r>
      <w:proofErr w:type="spellStart"/>
      <w:r w:rsidRPr="004A19A4">
        <w:rPr>
          <w:rFonts w:ascii="Courier New" w:hAnsi="Courier New" w:cs="Courier New"/>
        </w:rPr>
        <w:t>dm_port</w:t>
      </w:r>
      <w:proofErr w:type="spellEnd"/>
      <w:r w:rsidRPr="004A19A4">
        <w:rPr>
          <w:rFonts w:ascii="Courier New" w:hAnsi="Courier New" w:cs="Courier New"/>
        </w:rPr>
        <w:t xml:space="preserve"> values would be built into the firmware.</w:t>
      </w:r>
    </w:p>
    <w:p w14:paraId="179B654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F8889A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152B4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B2AF0D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65D65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2DCEC6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064E2C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95C1C0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DACD499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Migault, et al.         Expires </w:t>
      </w:r>
      <w:proofErr w:type="spellStart"/>
      <w:r w:rsidRPr="00EB2ED2">
        <w:rPr>
          <w:rFonts w:ascii="Courier New" w:hAnsi="Courier New" w:cs="Courier New"/>
          <w:lang w:val="fr-FR"/>
        </w:rPr>
        <w:t>October</w:t>
      </w:r>
      <w:proofErr w:type="spellEnd"/>
      <w:r w:rsidRPr="00EB2ED2">
        <w:rPr>
          <w:rFonts w:ascii="Courier New" w:hAnsi="Courier New" w:cs="Courier New"/>
          <w:lang w:val="fr-FR"/>
        </w:rPr>
        <w:t xml:space="preserve"> 30, 2021               [Page 37</w:t>
      </w:r>
      <w:r w:rsidRPr="00EB2ED2">
        <w:rPr>
          <w:rFonts w:ascii="Courier New" w:hAnsi="Courier New" w:cs="Courier New"/>
          <w:lang w:val="fr-FR"/>
        </w:rPr>
        <w:t>]</w:t>
      </w:r>
    </w:p>
    <w:p w14:paraId="3A64BC10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br w:type="page"/>
      </w:r>
    </w:p>
    <w:p w14:paraId="458F7A6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lastRenderedPageBreak/>
        <w:t>Internet-Draft                public-names                    April 2021</w:t>
      </w:r>
    </w:p>
    <w:p w14:paraId="2C58351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EF95B2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F2A5F3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>Authors' Addresses</w:t>
      </w:r>
    </w:p>
    <w:p w14:paraId="2794042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7470C62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Daniel Migault</w:t>
      </w:r>
    </w:p>
    <w:p w14:paraId="256DB808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Ericsson</w:t>
      </w:r>
    </w:p>
    <w:p w14:paraId="7D39CE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8275 Trans Canada Route</w:t>
      </w:r>
    </w:p>
    <w:p w14:paraId="2DC1EA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Saint Laurent, </w:t>
      </w:r>
      <w:proofErr w:type="gramStart"/>
      <w:r w:rsidRPr="004A19A4">
        <w:rPr>
          <w:rFonts w:ascii="Courier New" w:hAnsi="Courier New" w:cs="Courier New"/>
        </w:rPr>
        <w:t>QC  4S</w:t>
      </w:r>
      <w:proofErr w:type="gramEnd"/>
      <w:r w:rsidRPr="004A19A4">
        <w:rPr>
          <w:rFonts w:ascii="Courier New" w:hAnsi="Courier New" w:cs="Courier New"/>
        </w:rPr>
        <w:t xml:space="preserve"> 0B6</w:t>
      </w:r>
    </w:p>
    <w:p w14:paraId="035A61E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Canada</w:t>
      </w:r>
    </w:p>
    <w:p w14:paraId="3D6B2FDD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541813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EMail</w:t>
      </w:r>
      <w:proofErr w:type="spellEnd"/>
      <w:r w:rsidRPr="004A19A4">
        <w:rPr>
          <w:rFonts w:ascii="Courier New" w:hAnsi="Courier New" w:cs="Courier New"/>
        </w:rPr>
        <w:t>: daniel.migault@ericsson.com</w:t>
      </w:r>
    </w:p>
    <w:p w14:paraId="3AB74D8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25271089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B22A5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Ralf Weber</w:t>
      </w:r>
    </w:p>
    <w:p w14:paraId="5C0F2BE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Nom</w:t>
      </w:r>
      <w:r w:rsidRPr="004A19A4">
        <w:rPr>
          <w:rFonts w:ascii="Courier New" w:hAnsi="Courier New" w:cs="Courier New"/>
        </w:rPr>
        <w:t>inum</w:t>
      </w:r>
      <w:proofErr w:type="spellEnd"/>
    </w:p>
    <w:p w14:paraId="4D138CF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2000 Seaport Blvd</w:t>
      </w:r>
    </w:p>
    <w:p w14:paraId="0213AFFC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Redwood </w:t>
      </w:r>
      <w:proofErr w:type="gramStart"/>
      <w:r w:rsidRPr="004A19A4">
        <w:rPr>
          <w:rFonts w:ascii="Courier New" w:hAnsi="Courier New" w:cs="Courier New"/>
        </w:rPr>
        <w:t>City  94063</w:t>
      </w:r>
      <w:proofErr w:type="gramEnd"/>
    </w:p>
    <w:p w14:paraId="4852F844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US</w:t>
      </w:r>
    </w:p>
    <w:p w14:paraId="320B1881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EB7E880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EMail</w:t>
      </w:r>
      <w:proofErr w:type="spellEnd"/>
      <w:r w:rsidRPr="004A19A4">
        <w:rPr>
          <w:rFonts w:ascii="Courier New" w:hAnsi="Courier New" w:cs="Courier New"/>
        </w:rPr>
        <w:t>: ralf.weber@nominum.com</w:t>
      </w:r>
    </w:p>
    <w:p w14:paraId="205F55F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047181B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118AA1B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Michael Richardson</w:t>
      </w:r>
    </w:p>
    <w:p w14:paraId="0E6B184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Sandelman</w:t>
      </w:r>
      <w:proofErr w:type="spellEnd"/>
      <w:r w:rsidRPr="004A19A4">
        <w:rPr>
          <w:rFonts w:ascii="Courier New" w:hAnsi="Courier New" w:cs="Courier New"/>
        </w:rPr>
        <w:t xml:space="preserve"> Software Works</w:t>
      </w:r>
    </w:p>
    <w:p w14:paraId="3D8F9FCE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470 Dawson Avenue</w:t>
      </w:r>
    </w:p>
    <w:p w14:paraId="49F2824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Ottawa, </w:t>
      </w:r>
      <w:proofErr w:type="gramStart"/>
      <w:r w:rsidRPr="004A19A4">
        <w:rPr>
          <w:rFonts w:ascii="Courier New" w:hAnsi="Courier New" w:cs="Courier New"/>
        </w:rPr>
        <w:t>ON  K1Z</w:t>
      </w:r>
      <w:proofErr w:type="gramEnd"/>
      <w:r w:rsidRPr="004A19A4">
        <w:rPr>
          <w:rFonts w:ascii="Courier New" w:hAnsi="Courier New" w:cs="Courier New"/>
        </w:rPr>
        <w:t xml:space="preserve"> 5V7</w:t>
      </w:r>
    </w:p>
    <w:p w14:paraId="777C622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Canada</w:t>
      </w:r>
    </w:p>
    <w:p w14:paraId="79CDC71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665B5FE5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EMail</w:t>
      </w:r>
      <w:proofErr w:type="spellEnd"/>
      <w:r w:rsidRPr="004A19A4">
        <w:rPr>
          <w:rFonts w:ascii="Courier New" w:hAnsi="Courier New" w:cs="Courier New"/>
        </w:rPr>
        <w:t>: mcr+ietf@sandelman.ca</w:t>
      </w:r>
    </w:p>
    <w:p w14:paraId="5A7ACA5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33B1C9B2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</w:p>
    <w:p w14:paraId="469373D3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Ray Hunter</w:t>
      </w:r>
    </w:p>
    <w:p w14:paraId="21CF4E67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Globis</w:t>
      </w:r>
      <w:proofErr w:type="spellEnd"/>
      <w:r w:rsidRPr="004A19A4">
        <w:rPr>
          <w:rFonts w:ascii="Courier New" w:hAnsi="Courier New" w:cs="Courier New"/>
        </w:rPr>
        <w:t xml:space="preserve"> Co</w:t>
      </w:r>
      <w:r w:rsidRPr="004A19A4">
        <w:rPr>
          <w:rFonts w:ascii="Courier New" w:hAnsi="Courier New" w:cs="Courier New"/>
        </w:rPr>
        <w:t>nsulting BV</w:t>
      </w:r>
    </w:p>
    <w:p w14:paraId="28FF9CB6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spellStart"/>
      <w:r w:rsidRPr="004A19A4">
        <w:rPr>
          <w:rFonts w:ascii="Courier New" w:hAnsi="Courier New" w:cs="Courier New"/>
        </w:rPr>
        <w:t>Weegschaalstraat</w:t>
      </w:r>
      <w:proofErr w:type="spellEnd"/>
      <w:r w:rsidRPr="004A19A4">
        <w:rPr>
          <w:rFonts w:ascii="Courier New" w:hAnsi="Courier New" w:cs="Courier New"/>
        </w:rPr>
        <w:t xml:space="preserve"> 3</w:t>
      </w:r>
    </w:p>
    <w:p w14:paraId="712BBD0B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4A19A4">
        <w:rPr>
          <w:rFonts w:ascii="Courier New" w:hAnsi="Courier New" w:cs="Courier New"/>
        </w:rPr>
        <w:t xml:space="preserve">   </w:t>
      </w:r>
      <w:proofErr w:type="gramStart"/>
      <w:r w:rsidRPr="004A19A4">
        <w:rPr>
          <w:rFonts w:ascii="Courier New" w:hAnsi="Courier New" w:cs="Courier New"/>
        </w:rPr>
        <w:t>Eindhoven  5632CW</w:t>
      </w:r>
      <w:proofErr w:type="gramEnd"/>
    </w:p>
    <w:p w14:paraId="3600416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4A19A4">
        <w:rPr>
          <w:rFonts w:ascii="Courier New" w:hAnsi="Courier New" w:cs="Courier New"/>
        </w:rPr>
        <w:t xml:space="preserve">   </w:t>
      </w:r>
      <w:r w:rsidRPr="00EB2ED2">
        <w:rPr>
          <w:rFonts w:ascii="Courier New" w:hAnsi="Courier New" w:cs="Courier New"/>
          <w:lang w:val="fr-FR"/>
        </w:rPr>
        <w:t>NL</w:t>
      </w:r>
    </w:p>
    <w:p w14:paraId="42DA4112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9FF26E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  <w:r w:rsidRPr="00EB2ED2">
        <w:rPr>
          <w:rFonts w:ascii="Courier New" w:hAnsi="Courier New" w:cs="Courier New"/>
          <w:lang w:val="fr-FR"/>
        </w:rPr>
        <w:t xml:space="preserve">   </w:t>
      </w:r>
      <w:proofErr w:type="spellStart"/>
      <w:r w:rsidRPr="00EB2ED2">
        <w:rPr>
          <w:rFonts w:ascii="Courier New" w:hAnsi="Courier New" w:cs="Courier New"/>
          <w:lang w:val="fr-FR"/>
        </w:rPr>
        <w:t>EMail</w:t>
      </w:r>
      <w:proofErr w:type="spellEnd"/>
      <w:r w:rsidRPr="00EB2ED2">
        <w:rPr>
          <w:rFonts w:ascii="Courier New" w:hAnsi="Courier New" w:cs="Courier New"/>
          <w:lang w:val="fr-FR"/>
        </w:rPr>
        <w:t>: v6ops@globis.net</w:t>
      </w:r>
    </w:p>
    <w:p w14:paraId="5C84642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E0400A4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5A997BCD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D2F5AB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2CB7DFE5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25151DA0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361E36E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02D031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19DCC55A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58BDD6B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21BA35E7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7FB2A532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03787DE8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4082E1CE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781D8256" w14:textId="77777777" w:rsidR="00000000" w:rsidRPr="00EB2ED2" w:rsidRDefault="009B7BFC" w:rsidP="004A19A4">
      <w:pPr>
        <w:pStyle w:val="Textebrut"/>
        <w:rPr>
          <w:rFonts w:ascii="Courier New" w:hAnsi="Courier New" w:cs="Courier New"/>
          <w:lang w:val="fr-FR"/>
        </w:rPr>
      </w:pPr>
    </w:p>
    <w:p w14:paraId="1F1E09AA" w14:textId="77777777" w:rsidR="00000000" w:rsidRPr="004A19A4" w:rsidRDefault="009B7BFC" w:rsidP="004A19A4">
      <w:pPr>
        <w:pStyle w:val="Textebrut"/>
        <w:rPr>
          <w:rFonts w:ascii="Courier New" w:hAnsi="Courier New" w:cs="Courier New"/>
        </w:rPr>
      </w:pPr>
      <w:r w:rsidRPr="00EB2ED2">
        <w:rPr>
          <w:rFonts w:ascii="Courier New" w:hAnsi="Courier New" w:cs="Courier New"/>
          <w:lang w:val="fr-FR"/>
        </w:rPr>
        <w:t xml:space="preserve">Migault, et al.         </w:t>
      </w:r>
      <w:r w:rsidRPr="004A19A4">
        <w:rPr>
          <w:rFonts w:ascii="Courier New" w:hAnsi="Courier New" w:cs="Courier New"/>
        </w:rPr>
        <w:t>Expires October 30, 2021               [Page 38]</w:t>
      </w:r>
    </w:p>
    <w:p w14:paraId="5E65924D" w14:textId="77777777" w:rsidR="009B7BFC" w:rsidRPr="004A19A4" w:rsidRDefault="009B7BFC" w:rsidP="004A19A4">
      <w:pPr>
        <w:pStyle w:val="Textebrut"/>
        <w:rPr>
          <w:rFonts w:ascii="Courier New" w:hAnsi="Courier New" w:cs="Courier New"/>
        </w:rPr>
      </w:pPr>
    </w:p>
    <w:sectPr w:rsidR="009B7BFC" w:rsidRPr="004A19A4" w:rsidSect="00EB2ED2">
      <w:pgSz w:w="12240" w:h="15840"/>
      <w:pgMar w:top="568" w:right="1502" w:bottom="426" w:left="15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BOUCADAIR Mohamed TGI/OLN" w:date="2021-05-05T10:06:00Z" w:initials="BMT">
    <w:p w14:paraId="6EB28C2A" w14:textId="77777777" w:rsidR="00F224D4" w:rsidRDefault="00F224D4">
      <w:pPr>
        <w:pStyle w:val="Commentaire"/>
      </w:pPr>
      <w:r>
        <w:rPr>
          <w:rStyle w:val="Marquedecommentaire"/>
        </w:rPr>
        <w:annotationRef/>
      </w:r>
      <w:r>
        <w:t>I would</w:t>
      </w:r>
      <w:r w:rsidR="000655AB">
        <w:t xml:space="preserve"> remove this from the abstract. </w:t>
      </w:r>
    </w:p>
  </w:comment>
  <w:comment w:id="9" w:author="BOUCADAIR Mohamed TGI/OLN" w:date="2021-05-05T11:17:00Z" w:initials="BMT">
    <w:p w14:paraId="52B81819" w14:textId="77777777" w:rsidR="0036228F" w:rsidRDefault="0036228F">
      <w:pPr>
        <w:pStyle w:val="Commentaire"/>
        <w:rPr>
          <w:rStyle w:val="Marquedecommentaire"/>
        </w:rPr>
      </w:pPr>
      <w:r>
        <w:rPr>
          <w:rStyle w:val="Marquedecommentaire"/>
        </w:rPr>
        <w:annotationRef/>
      </w:r>
      <w:r>
        <w:rPr>
          <w:rStyle w:val="Marquedecommentaire"/>
        </w:rPr>
        <w:t>As firewalls may be enable don the RG, the same issues as per IPv4 will be encountered (need to open pinholes).</w:t>
      </w:r>
    </w:p>
    <w:p w14:paraId="7B816633" w14:textId="77777777" w:rsidR="0036228F" w:rsidRDefault="0036228F">
      <w:pPr>
        <w:pStyle w:val="Commentaire"/>
        <w:rPr>
          <w:rStyle w:val="Marquedecommentaire"/>
        </w:rPr>
      </w:pPr>
    </w:p>
    <w:p w14:paraId="2E3A9AAE" w14:textId="77777777" w:rsidR="0036228F" w:rsidRDefault="0036228F">
      <w:pPr>
        <w:pStyle w:val="Commentaire"/>
      </w:pPr>
      <w:r>
        <w:rPr>
          <w:rStyle w:val="Marquedecommentaire"/>
        </w:rPr>
        <w:t xml:space="preserve">There is also a requirement on stable IP addresses, unless a mechanism is enabled to update the records dynamically. </w:t>
      </w:r>
    </w:p>
  </w:comment>
  <w:comment w:id="14" w:author="BOUCADAIR Mohamed TGI/OLN" w:date="2021-05-05T11:19:00Z" w:initials="BMT">
    <w:p w14:paraId="194CCB46" w14:textId="77777777" w:rsidR="0036228F" w:rsidRDefault="0036228F">
      <w:pPr>
        <w:pStyle w:val="Commentaire"/>
      </w:pPr>
      <w:r>
        <w:rPr>
          <w:rStyle w:val="Marquedecommentaire"/>
        </w:rPr>
        <w:annotationRef/>
      </w:r>
      <w:r>
        <w:t xml:space="preserve">This is redundant with the first sentence. </w:t>
      </w:r>
    </w:p>
  </w:comment>
  <w:comment w:id="23" w:author="BOUCADAIR Mohamed TGI/OLN" w:date="2021-05-05T11:20:00Z" w:initials="BMT">
    <w:p w14:paraId="321EE98A" w14:textId="77777777" w:rsidR="0036228F" w:rsidRDefault="0036228F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24" w:author="BOUCADAIR Mohamed TGI/OLN" w:date="2021-05-05T11:21:00Z" w:initials="BMT">
    <w:p w14:paraId="66F213F2" w14:textId="77777777" w:rsidR="0036228F" w:rsidRDefault="0036228F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 xml:space="preserve">The LAN connectivity is resilient against WAN failure. Reaching a device based on a local name is just </w:t>
      </w:r>
      <w:proofErr w:type="spellStart"/>
      <w:r>
        <w:rPr>
          <w:rStyle w:val="Marquedecommentaire"/>
        </w:rPr>
        <w:t>factural</w:t>
      </w:r>
      <w:proofErr w:type="spellEnd"/>
      <w:r>
        <w:rPr>
          <w:rStyle w:val="Marquedecommentaire"/>
        </w:rPr>
        <w:t>.</w:t>
      </w:r>
    </w:p>
  </w:comment>
  <w:comment w:id="25" w:author="BOUCADAIR Mohamed TGI/OLN" w:date="2021-05-05T11:23:00Z" w:initials="BMT">
    <w:p w14:paraId="6FF40952" w14:textId="77777777" w:rsidR="0036228F" w:rsidRDefault="0036228F">
      <w:pPr>
        <w:pStyle w:val="Commentaire"/>
      </w:pPr>
      <w:r>
        <w:rPr>
          <w:rStyle w:val="Marquedecommentaire"/>
        </w:rPr>
        <w:annotationRef/>
      </w:r>
      <w:r>
        <w:t>Unless you define what is meant by a “public name” vs. “private name”.</w:t>
      </w:r>
    </w:p>
  </w:comment>
  <w:comment w:id="34" w:author="BOUCADAIR Mohamed TGI/OLN" w:date="2021-05-05T11:29:00Z" w:initials="BMT">
    <w:p w14:paraId="001689E7" w14:textId="77777777" w:rsidR="002329D3" w:rsidRDefault="002329D3">
      <w:pPr>
        <w:pStyle w:val="Commentaire"/>
      </w:pPr>
      <w:r>
        <w:rPr>
          <w:rStyle w:val="Marquedecommentaire"/>
        </w:rPr>
        <w:annotationRef/>
      </w:r>
      <w:r>
        <w:t xml:space="preserve">Please use the terms defined in the </w:t>
      </w:r>
      <w:proofErr w:type="spellStart"/>
      <w:r>
        <w:t>homenet</w:t>
      </w:r>
      <w:proofErr w:type="spellEnd"/>
      <w:r>
        <w:t xml:space="preserve"> arch RFC.</w:t>
      </w:r>
    </w:p>
  </w:comment>
  <w:comment w:id="72" w:author="BOUCADAIR Mohamed TGI/OLN" w:date="2021-05-05T11:34:00Z" w:initials="BMT">
    <w:p w14:paraId="7BB500D0" w14:textId="77777777" w:rsidR="002329D3" w:rsidRDefault="002329D3">
      <w:pPr>
        <w:pStyle w:val="Commentaire"/>
      </w:pPr>
      <w:r>
        <w:t>Also, p</w:t>
      </w:r>
      <w:r>
        <w:rPr>
          <w:rStyle w:val="Marquedecommentaire"/>
        </w:rPr>
        <w:annotationRef/>
      </w:r>
      <w:r>
        <w:t xml:space="preserve">lease note that </w:t>
      </w:r>
      <w:r w:rsidRPr="002329D3">
        <w:t>rfc6092</w:t>
      </w:r>
      <w:r>
        <w:t xml:space="preserve"> says the following:</w:t>
      </w:r>
    </w:p>
    <w:p w14:paraId="69ED179C" w14:textId="77777777" w:rsidR="002329D3" w:rsidRDefault="002329D3">
      <w:pPr>
        <w:pStyle w:val="Commentaire"/>
      </w:pPr>
    </w:p>
    <w:p w14:paraId="47AFA073" w14:textId="77777777" w:rsidR="002329D3" w:rsidRDefault="002329D3" w:rsidP="002329D3">
      <w:pPr>
        <w:pStyle w:val="Commentaire"/>
      </w:pPr>
      <w:r>
        <w:t>“REC-8: By DEFAULT, inbound DNS queries received on exterior</w:t>
      </w:r>
    </w:p>
    <w:p w14:paraId="37AB4162" w14:textId="77777777" w:rsidR="002329D3" w:rsidRDefault="002329D3" w:rsidP="002329D3">
      <w:pPr>
        <w:pStyle w:val="Commentaire"/>
      </w:pPr>
      <w:r>
        <w:t xml:space="preserve">   </w:t>
      </w:r>
      <w:proofErr w:type="gramStart"/>
      <w:r>
        <w:t>interfaces</w:t>
      </w:r>
      <w:proofErr w:type="gramEnd"/>
      <w:r>
        <w:t xml:space="preserve"> MUST NOT be processed by any integrated DNS resolving</w:t>
      </w:r>
    </w:p>
    <w:p w14:paraId="3FF80BC4" w14:textId="77777777" w:rsidR="002329D3" w:rsidRDefault="002329D3" w:rsidP="002329D3">
      <w:pPr>
        <w:pStyle w:val="Commentaire"/>
      </w:pPr>
      <w:r>
        <w:t xml:space="preserve">   </w:t>
      </w:r>
      <w:proofErr w:type="gramStart"/>
      <w:r>
        <w:t>server</w:t>
      </w:r>
      <w:proofErr w:type="gramEnd"/>
      <w:r>
        <w:t>.”</w:t>
      </w:r>
    </w:p>
  </w:comment>
  <w:comment w:id="85" w:author="BOUCADAIR Mohamed TGI/OLN" w:date="2021-05-05T11:36:00Z" w:initials="BMT">
    <w:p w14:paraId="29E83CC4" w14:textId="77777777" w:rsidR="002329D3" w:rsidRDefault="002329D3">
      <w:pPr>
        <w:pStyle w:val="Commentaire"/>
      </w:pPr>
      <w:r>
        <w:rPr>
          <w:rStyle w:val="Marquedecommentaire"/>
        </w:rPr>
        <w:annotationRef/>
      </w:r>
      <w:r>
        <w:t>Redundant with the previous paragraph.</w:t>
      </w:r>
    </w:p>
  </w:comment>
  <w:comment w:id="96" w:author="BOUCADAIR Mohamed TGI/OLN" w:date="2021-05-05T11:38:00Z" w:initials="BMT">
    <w:p w14:paraId="4D6FE785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>Redundant with the text right after</w:t>
      </w:r>
    </w:p>
  </w:comment>
  <w:comment w:id="101" w:author="BOUCADAIR Mohamed TGI/OLN" w:date="2021-05-05T11:39:00Z" w:initials="BMT">
    <w:p w14:paraId="5911BB9F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>Covered by “may”.</w:t>
      </w:r>
    </w:p>
  </w:comment>
  <w:comment w:id="108" w:author="BOUCADAIR Mohamed TGI/OLN" w:date="2021-05-05T11:42:00Z" w:initials="BMT">
    <w:p w14:paraId="1857A898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>Why not other device identifiers?</w:t>
      </w:r>
    </w:p>
  </w:comment>
  <w:comment w:id="109" w:author="BOUCADAIR Mohamed TGI/OLN" w:date="2021-05-05T11:42:00Z" w:initials="BMT">
    <w:p w14:paraId="75EB7CEC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>That address may change over time.</w:t>
      </w:r>
    </w:p>
  </w:comment>
  <w:comment w:id="112" w:author="BOUCADAIR Mohamed TGI/OLN" w:date="2021-05-05T11:43:00Z" w:initials="BMT">
    <w:p w14:paraId="6624624B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 xml:space="preserve">How this is known/configured? Or do you expect this to be handled by an administrator. </w:t>
      </w:r>
    </w:p>
    <w:p w14:paraId="1CDBBB21" w14:textId="77777777" w:rsidR="008E52DB" w:rsidRDefault="008E52DB">
      <w:pPr>
        <w:pStyle w:val="Commentaire"/>
      </w:pPr>
    </w:p>
    <w:p w14:paraId="34A69956" w14:textId="77777777" w:rsidR="008E52DB" w:rsidRDefault="008E52DB">
      <w:pPr>
        <w:pStyle w:val="Commentaire"/>
      </w:pPr>
      <w:r>
        <w:t>That’s said, I don’t see this as case is worth to be discussed here as VPN setups do not involve CPEs.</w:t>
      </w:r>
    </w:p>
  </w:comment>
  <w:comment w:id="116" w:author="BOUCADAIR Mohamed TGI/OLN" w:date="2021-05-05T11:45:00Z" w:initials="BMT">
    <w:p w14:paraId="7655427E" w14:textId="77777777" w:rsidR="008E52DB" w:rsidRDefault="008E52DB">
      <w:pPr>
        <w:pStyle w:val="Commentaire"/>
      </w:pPr>
      <w:r>
        <w:rPr>
          <w:rStyle w:val="Marquedecommentaire"/>
        </w:rPr>
        <w:annotationRef/>
      </w:r>
      <w:r>
        <w:t>I guess this mapping is maintained locally.</w:t>
      </w:r>
    </w:p>
  </w:comment>
  <w:comment w:id="117" w:author="BOUCADAIR Mohamed TGI/OLN" w:date="2021-05-05T13:39:00Z" w:initials="BMT">
    <w:p w14:paraId="3A0B9E77" w14:textId="5D9268F2" w:rsidR="00B74FCC" w:rsidRDefault="00B74FCC">
      <w:pPr>
        <w:pStyle w:val="Commentaire"/>
      </w:pPr>
      <w:r>
        <w:rPr>
          <w:rStyle w:val="Marquedecommentaire"/>
        </w:rPr>
        <w:annotationRef/>
      </w:r>
      <w:r>
        <w:t>I would move this to an appendix</w:t>
      </w:r>
    </w:p>
  </w:comment>
  <w:comment w:id="122" w:author="BOUCADAIR Mohamed TGI/OLN" w:date="2021-05-05T11:54:00Z" w:initials="BMT">
    <w:p w14:paraId="3FE4DC33" w14:textId="77777777" w:rsidR="0087199F" w:rsidRDefault="0087199F">
      <w:pPr>
        <w:pStyle w:val="Commentaire"/>
      </w:pPr>
      <w:r>
        <w:rPr>
          <w:rStyle w:val="Marquedecommentaire"/>
        </w:rPr>
        <w:annotationRef/>
      </w:r>
      <w:r>
        <w:t xml:space="preserve">I’m not sure this is needed. </w:t>
      </w:r>
    </w:p>
  </w:comment>
  <w:comment w:id="130" w:author="BOUCADAIR Mohamed TGI/OLN" w:date="2021-05-05T13:33:00Z" w:initials="BMT">
    <w:p w14:paraId="249488C6" w14:textId="5B17C5C9" w:rsidR="000A37B0" w:rsidRDefault="000A37B0">
      <w:pPr>
        <w:pStyle w:val="Commentaire"/>
      </w:pPr>
      <w:r>
        <w:rPr>
          <w:rStyle w:val="Marquedecommentaire"/>
        </w:rPr>
        <w:annotationRef/>
      </w:r>
      <w:r>
        <w:t>How this is supposed to work for IPv4</w:t>
      </w:r>
      <w:r w:rsidR="00B74FCC">
        <w:t xml:space="preserve"> even when no failure is experienced? I’m asking this as</w:t>
      </w:r>
      <w:r>
        <w:t xml:space="preserve"> given that the same IP address is shared and that a port number is needed to map to an internal host</w:t>
      </w:r>
      <w:r w:rsidR="00B74FCC">
        <w:t>.</w:t>
      </w:r>
    </w:p>
    <w:p w14:paraId="78E72B0E" w14:textId="77777777" w:rsidR="000A37B0" w:rsidRDefault="000A37B0">
      <w:pPr>
        <w:pStyle w:val="Commentaire"/>
      </w:pPr>
    </w:p>
    <w:p w14:paraId="576BB870" w14:textId="5A75CA09" w:rsidR="000A37B0" w:rsidRDefault="000A37B0">
      <w:pPr>
        <w:pStyle w:val="Commentaire"/>
      </w:pPr>
      <w:r>
        <w:t xml:space="preserve">The CPE should be involved, otherwise failures will be observed. </w:t>
      </w:r>
    </w:p>
  </w:comment>
  <w:comment w:id="131" w:author="BOUCADAIR Mohamed TGI/OLN" w:date="2021-05-05T11:56:00Z" w:initials="BMT">
    <w:p w14:paraId="49E07741" w14:textId="77777777" w:rsidR="0087199F" w:rsidRDefault="0087199F">
      <w:pPr>
        <w:pStyle w:val="Commentaire"/>
      </w:pPr>
      <w:r>
        <w:rPr>
          <w:rStyle w:val="Marquedecommentaire"/>
        </w:rPr>
        <w:annotationRef/>
      </w:r>
      <w:proofErr w:type="spellStart"/>
      <w:r>
        <w:t>Dyn</w:t>
      </w:r>
      <w:proofErr w:type="spellEnd"/>
      <w:r>
        <w:t xml:space="preserve"> DNS client can be embedded in the CPE. </w:t>
      </w:r>
    </w:p>
  </w:comment>
  <w:comment w:id="168" w:author="BOUCADAIR Mohamed TGI/OLN" w:date="2021-05-05T13:41:00Z" w:initials="BMT">
    <w:p w14:paraId="54D0F616" w14:textId="348834D2" w:rsidR="00B74FCC" w:rsidRDefault="00B74FCC">
      <w:pPr>
        <w:pStyle w:val="Commentaire"/>
      </w:pPr>
      <w:r>
        <w:rPr>
          <w:rStyle w:val="Marquedecommentaire"/>
        </w:rPr>
        <w:annotationRef/>
      </w:r>
      <w:r w:rsidR="003B6B86">
        <w:rPr>
          <w:rStyle w:val="Marquedecommentaire"/>
        </w:rPr>
        <w:t xml:space="preserve">You may add a pointer to </w:t>
      </w:r>
      <w:r w:rsidR="003B6B86" w:rsidRPr="003B6B86">
        <w:rPr>
          <w:rStyle w:val="Marquedecommentaire"/>
        </w:rPr>
        <w:t>rfc8499</w:t>
      </w:r>
    </w:p>
  </w:comment>
  <w:comment w:id="188" w:author="BOUCADAIR Mohamed TGI/OLN" w:date="2021-05-05T12:42:00Z" w:initials="BMT">
    <w:p w14:paraId="3EC88F8C" w14:textId="0AC10685" w:rsidR="00B15300" w:rsidRDefault="00B15300">
      <w:pPr>
        <w:pStyle w:val="Commentaire"/>
      </w:pPr>
      <w:r>
        <w:rPr>
          <w:rStyle w:val="Marquedecommentaire"/>
        </w:rPr>
        <w:annotationRef/>
      </w:r>
      <w:r>
        <w:t>MUST?</w:t>
      </w:r>
    </w:p>
  </w:comment>
  <w:comment w:id="194" w:author="BOUCADAIR Mohamed TGI/OLN" w:date="2021-05-05T12:44:00Z" w:initials="BMT">
    <w:p w14:paraId="1DBC1BA5" w14:textId="2B30170B" w:rsidR="00B15300" w:rsidRDefault="00B15300">
      <w:pPr>
        <w:pStyle w:val="Commentaire"/>
      </w:pPr>
      <w:r>
        <w:rPr>
          <w:rStyle w:val="Marquedecommentaire"/>
        </w:rPr>
        <w:annotationRef/>
      </w:r>
      <w:r>
        <w:t>Which one?</w:t>
      </w:r>
    </w:p>
  </w:comment>
  <w:comment w:id="204" w:author="BOUCADAIR Mohamed TGI/OLN" w:date="2021-05-05T13:45:00Z" w:initials="BMT">
    <w:p w14:paraId="3184E6B7" w14:textId="08290ECC" w:rsidR="00B74FCC" w:rsidRDefault="00B74FCC">
      <w:pPr>
        <w:pStyle w:val="Commentaire"/>
      </w:pPr>
      <w:r>
        <w:rPr>
          <w:rStyle w:val="Marquedecommentaire"/>
        </w:rPr>
        <w:annotationRef/>
      </w:r>
      <w:r>
        <w:t>MUST?</w:t>
      </w:r>
    </w:p>
  </w:comment>
  <w:comment w:id="206" w:author="BOUCADAIR Mohamed TGI/OLN" w:date="2021-05-05T12:05:00Z" w:initials="BMT">
    <w:p w14:paraId="434BD394" w14:textId="77777777" w:rsidR="000C0F04" w:rsidRDefault="000C0F04">
      <w:pPr>
        <w:pStyle w:val="Commentaire"/>
      </w:pPr>
      <w:r>
        <w:rPr>
          <w:rStyle w:val="Marquedecommentaire"/>
        </w:rPr>
        <w:annotationRef/>
      </w:r>
      <w:r>
        <w:t xml:space="preserve">There is no such normative language listed in Section 2. </w:t>
      </w:r>
    </w:p>
  </w:comment>
  <w:comment w:id="207" w:author="BOUCADAIR Mohamed TGI/OLN" w:date="2021-05-05T13:46:00Z" w:initials="BMT">
    <w:p w14:paraId="2C3CB9D8" w14:textId="638486FE" w:rsidR="00F04E54" w:rsidRDefault="00F04E54">
      <w:pPr>
        <w:pStyle w:val="Commentaire"/>
      </w:pPr>
      <w:r>
        <w:rPr>
          <w:rStyle w:val="Marquedecommentaire"/>
        </w:rPr>
        <w:annotationRef/>
      </w:r>
      <w:r>
        <w:t>Which is not defined yet.</w:t>
      </w:r>
    </w:p>
  </w:comment>
  <w:comment w:id="235" w:author="BOUCADAIR Mohamed TGI/OLN" w:date="2021-05-05T12:50:00Z" w:initials="BMT">
    <w:p w14:paraId="335E9370" w14:textId="309987A1" w:rsidR="00B15300" w:rsidRDefault="00B15300">
      <w:pPr>
        <w:pStyle w:val="Commentaire"/>
      </w:pPr>
      <w:r>
        <w:rPr>
          <w:rStyle w:val="Marquedecommentaire"/>
        </w:rPr>
        <w:annotationRef/>
      </w:r>
      <w:r>
        <w:t xml:space="preserve">You may consider adding a pointer if possible. </w:t>
      </w:r>
    </w:p>
  </w:comment>
  <w:comment w:id="241" w:author="BOUCADAIR Mohamed TGI/OLN" w:date="2021-05-05T12:52:00Z" w:initials="BMT">
    <w:p w14:paraId="4B39A613" w14:textId="04551B74" w:rsidR="00EF08BA" w:rsidRDefault="00EF08BA">
      <w:pPr>
        <w:pStyle w:val="Commentaire"/>
      </w:pPr>
      <w:r>
        <w:rPr>
          <w:rStyle w:val="Marquedecommentaire"/>
        </w:rPr>
        <w:annotationRef/>
      </w:r>
      <w:r>
        <w:t>That is?</w:t>
      </w:r>
    </w:p>
  </w:comment>
  <w:comment w:id="242" w:author="BOUCADAIR Mohamed TGI/OLN" w:date="2021-05-05T12:53:00Z" w:initials="BMT">
    <w:p w14:paraId="500AEE48" w14:textId="6E3901CD" w:rsidR="00EF08BA" w:rsidRDefault="00EF08BA">
      <w:pPr>
        <w:pStyle w:val="Commentaire"/>
      </w:pPr>
      <w:r>
        <w:rPr>
          <w:rStyle w:val="Marquedecommentaire"/>
        </w:rPr>
        <w:annotationRef/>
      </w:r>
      <w:r>
        <w:rPr>
          <w:rStyle w:val="Marquedecommentaire"/>
        </w:rPr>
        <w:t>Any value for this timer?</w:t>
      </w:r>
    </w:p>
  </w:comment>
  <w:comment w:id="243" w:author="BOUCADAIR Mohamed TGI/OLN" w:date="2021-05-05T12:53:00Z" w:initials="BMT">
    <w:p w14:paraId="1C071467" w14:textId="7CE8353F" w:rsidR="00EF08BA" w:rsidRDefault="00EF08BA">
      <w:pPr>
        <w:pStyle w:val="Commentaire"/>
      </w:pPr>
      <w:r>
        <w:rPr>
          <w:rStyle w:val="Marquedecommentaire"/>
        </w:rPr>
        <w:annotationRef/>
      </w:r>
      <w:r>
        <w:t xml:space="preserve">How terminating is coordinated? </w:t>
      </w:r>
    </w:p>
  </w:comment>
  <w:comment w:id="256" w:author="BOUCADAIR Mohamed TGI/OLN" w:date="2021-05-05T12:59:00Z" w:initials="BMT">
    <w:p w14:paraId="2F3381F9" w14:textId="70F46964" w:rsidR="00EF08BA" w:rsidRDefault="00EF08BA">
      <w:pPr>
        <w:pStyle w:val="Commentaire"/>
      </w:pPr>
      <w:r>
        <w:rPr>
          <w:rStyle w:val="Marquedecommentaire"/>
        </w:rPr>
        <w:annotationRef/>
      </w:r>
      <w:r>
        <w:t>To?</w:t>
      </w:r>
    </w:p>
  </w:comment>
  <w:comment w:id="257" w:author="BOUCADAIR Mohamed TGI/OLN" w:date="2021-05-05T13:00:00Z" w:initials="BMT">
    <w:p w14:paraId="05F47964" w14:textId="0156E631" w:rsidR="00EF08BA" w:rsidRDefault="00EF08BA">
      <w:pPr>
        <w:pStyle w:val="Commentaire"/>
      </w:pPr>
      <w:r>
        <w:rPr>
          <w:rStyle w:val="Marquedecommentaire"/>
        </w:rPr>
        <w:annotationRef/>
      </w:r>
      <w:r>
        <w:t xml:space="preserve">Not sure to get what is meant here. </w:t>
      </w:r>
    </w:p>
  </w:comment>
  <w:comment w:id="262" w:author="BOUCADAIR Mohamed TGI/OLN" w:date="2021-05-05T13:01:00Z" w:initials="BMT">
    <w:p w14:paraId="3C4050FD" w14:textId="7FD8F5E2" w:rsidR="00EF08BA" w:rsidRDefault="00EF08BA">
      <w:pPr>
        <w:pStyle w:val="Commentaire"/>
      </w:pPr>
      <w:r>
        <w:rPr>
          <w:rStyle w:val="Marquedecommentaire"/>
        </w:rPr>
        <w:annotationRef/>
      </w:r>
      <w:r>
        <w:t>?</w:t>
      </w:r>
    </w:p>
  </w:comment>
  <w:comment w:id="284" w:author="BOUCADAIR Mohamed TGI/OLN" w:date="2021-05-05T13:51:00Z" w:initials="BMT">
    <w:p w14:paraId="1D75C969" w14:textId="54561475" w:rsidR="00F04E54" w:rsidRDefault="00F04E54">
      <w:pPr>
        <w:pStyle w:val="Commentaire"/>
      </w:pPr>
      <w:r>
        <w:rPr>
          <w:rStyle w:val="Marquedecommentaire"/>
        </w:rPr>
        <w:annotationRef/>
      </w:r>
      <w:r>
        <w:t xml:space="preserve">Not a normative language. </w:t>
      </w:r>
    </w:p>
  </w:comment>
  <w:comment w:id="297" w:author="BOUCADAIR Mohamed TGI/OLN" w:date="2021-05-05T14:01:00Z" w:initials="BMT">
    <w:p w14:paraId="3A6A423D" w14:textId="5D0440D6" w:rsidR="003B6B86" w:rsidRDefault="003B6B86">
      <w:pPr>
        <w:pStyle w:val="Commentaire"/>
      </w:pPr>
      <w:r>
        <w:rPr>
          <w:rStyle w:val="Marquedecommentaire"/>
        </w:rPr>
        <w:annotationRef/>
      </w:r>
      <w:r>
        <w:t xml:space="preserve">How? </w:t>
      </w:r>
    </w:p>
  </w:comment>
  <w:comment w:id="307" w:author="BOUCADAIR Mohamed TGI/OLN" w:date="2021-05-05T13:09:00Z" w:initials="BMT">
    <w:p w14:paraId="69C8287E" w14:textId="0EDE81D0" w:rsidR="001B4CD8" w:rsidRDefault="001B4CD8">
      <w:pPr>
        <w:pStyle w:val="Commentaire"/>
      </w:pPr>
      <w:r>
        <w:rPr>
          <w:rStyle w:val="Marquedecommentaire"/>
        </w:rPr>
        <w:annotationRef/>
      </w:r>
      <w:r w:rsidRPr="001B4CD8">
        <w:t>rfc8501</w:t>
      </w:r>
      <w:r>
        <w:t>?</w:t>
      </w:r>
    </w:p>
  </w:comment>
  <w:comment w:id="315" w:author="BOUCADAIR Mohamed TGI/OLN" w:date="2021-05-05T14:16:00Z" w:initials="BMT">
    <w:p w14:paraId="173E266A" w14:textId="3EDC2E51" w:rsidR="00D44230" w:rsidRDefault="00D44230">
      <w:pPr>
        <w:pStyle w:val="Commentaire"/>
      </w:pPr>
      <w:r>
        <w:rPr>
          <w:rStyle w:val="Marquedecommentaire"/>
        </w:rPr>
        <w:annotationRef/>
      </w:r>
      <w:r>
        <w:t>I would delete this to avoid having a dependency on the used mechanism and the architecture.</w:t>
      </w:r>
    </w:p>
  </w:comment>
  <w:comment w:id="319" w:author="BOUCADAIR Mohamed TGI/OLN" w:date="2021-05-05T14:18:00Z" w:initials="BMT">
    <w:p w14:paraId="3DBBC071" w14:textId="6D53D2DE" w:rsidR="00D44230" w:rsidRDefault="00D44230">
      <w:pPr>
        <w:pStyle w:val="Commentaire"/>
      </w:pPr>
      <w:r>
        <w:rPr>
          <w:rStyle w:val="Marquedecommentaire"/>
        </w:rPr>
        <w:annotationRef/>
      </w:r>
      <w:r>
        <w:t>What is an “IP plane”?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EB28C2A" w15:done="0"/>
  <w15:commentEx w15:paraId="2E3A9AAE" w15:done="0"/>
  <w15:commentEx w15:paraId="194CCB46" w15:done="0"/>
  <w15:commentEx w15:paraId="321EE98A" w15:done="0"/>
  <w15:commentEx w15:paraId="66F213F2" w15:done="0"/>
  <w15:commentEx w15:paraId="6FF40952" w15:done="0"/>
  <w15:commentEx w15:paraId="001689E7" w15:done="0"/>
  <w15:commentEx w15:paraId="3FF80BC4" w15:done="0"/>
  <w15:commentEx w15:paraId="29E83CC4" w15:done="0"/>
  <w15:commentEx w15:paraId="4D6FE785" w15:done="0"/>
  <w15:commentEx w15:paraId="5911BB9F" w15:done="0"/>
  <w15:commentEx w15:paraId="1857A898" w15:done="0"/>
  <w15:commentEx w15:paraId="75EB7CEC" w15:done="0"/>
  <w15:commentEx w15:paraId="34A69956" w15:done="0"/>
  <w15:commentEx w15:paraId="7655427E" w15:done="0"/>
  <w15:commentEx w15:paraId="3A0B9E77" w15:done="0"/>
  <w15:commentEx w15:paraId="3FE4DC33" w15:done="0"/>
  <w15:commentEx w15:paraId="576BB870" w15:done="0"/>
  <w15:commentEx w15:paraId="49E07741" w15:done="0"/>
  <w15:commentEx w15:paraId="54D0F616" w15:done="0"/>
  <w15:commentEx w15:paraId="3EC88F8C" w15:done="0"/>
  <w15:commentEx w15:paraId="1DBC1BA5" w15:done="0"/>
  <w15:commentEx w15:paraId="3184E6B7" w15:done="0"/>
  <w15:commentEx w15:paraId="434BD394" w15:done="0"/>
  <w15:commentEx w15:paraId="2C3CB9D8" w15:done="0"/>
  <w15:commentEx w15:paraId="335E9370" w15:done="0"/>
  <w15:commentEx w15:paraId="4B39A613" w15:done="0"/>
  <w15:commentEx w15:paraId="500AEE48" w15:done="0"/>
  <w15:commentEx w15:paraId="1C071467" w15:done="0"/>
  <w15:commentEx w15:paraId="2F3381F9" w15:done="0"/>
  <w15:commentEx w15:paraId="05F47964" w15:done="0"/>
  <w15:commentEx w15:paraId="3C4050FD" w15:done="0"/>
  <w15:commentEx w15:paraId="1D75C969" w15:done="0"/>
  <w15:commentEx w15:paraId="3A6A423D" w15:done="0"/>
  <w15:commentEx w15:paraId="69C8287E" w15:done="0"/>
  <w15:commentEx w15:paraId="173E266A" w15:done="0"/>
  <w15:commentEx w15:paraId="3DBBC07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OUCADAIR Mohamed TGI/OLN">
    <w15:presenceInfo w15:providerId="AD" w15:userId="S-1-5-21-854245398-789336058-682003330-97638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F07"/>
    <w:rsid w:val="00036670"/>
    <w:rsid w:val="00045ED6"/>
    <w:rsid w:val="000655AB"/>
    <w:rsid w:val="000A37B0"/>
    <w:rsid w:val="000C0F04"/>
    <w:rsid w:val="001B4CD8"/>
    <w:rsid w:val="002128A0"/>
    <w:rsid w:val="002329D3"/>
    <w:rsid w:val="003565C9"/>
    <w:rsid w:val="0036228F"/>
    <w:rsid w:val="00386291"/>
    <w:rsid w:val="003B0652"/>
    <w:rsid w:val="003B6B86"/>
    <w:rsid w:val="004A19A4"/>
    <w:rsid w:val="004F7859"/>
    <w:rsid w:val="00544243"/>
    <w:rsid w:val="00576B15"/>
    <w:rsid w:val="006647E7"/>
    <w:rsid w:val="00707D19"/>
    <w:rsid w:val="00722B0E"/>
    <w:rsid w:val="0078396A"/>
    <w:rsid w:val="0087067A"/>
    <w:rsid w:val="0087199F"/>
    <w:rsid w:val="008E52DB"/>
    <w:rsid w:val="00923CDD"/>
    <w:rsid w:val="009538A0"/>
    <w:rsid w:val="009B7BFC"/>
    <w:rsid w:val="009C68C0"/>
    <w:rsid w:val="00A63087"/>
    <w:rsid w:val="00A932A3"/>
    <w:rsid w:val="00B15300"/>
    <w:rsid w:val="00B5423A"/>
    <w:rsid w:val="00B614BF"/>
    <w:rsid w:val="00B64F07"/>
    <w:rsid w:val="00B74FCC"/>
    <w:rsid w:val="00C707CC"/>
    <w:rsid w:val="00C8763C"/>
    <w:rsid w:val="00D44230"/>
    <w:rsid w:val="00D9632A"/>
    <w:rsid w:val="00DE6338"/>
    <w:rsid w:val="00EB2ED2"/>
    <w:rsid w:val="00EF08BA"/>
    <w:rsid w:val="00F04E54"/>
    <w:rsid w:val="00F2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0E625"/>
  <w15:chartTrackingRefBased/>
  <w15:docId w15:val="{357B579B-F2B3-42C8-8714-67B4220E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4A19A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4A19A4"/>
    <w:rPr>
      <w:rFonts w:ascii="Consolas" w:hAnsi="Consolas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F224D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224D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224D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224D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224D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224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224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06C07-2BA0-4BF7-A48E-C6C48BEFA0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13857</Words>
  <Characters>78991</Characters>
  <Application>Microsoft Office Word</Application>
  <DocSecurity>0</DocSecurity>
  <Lines>658</Lines>
  <Paragraphs>185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Orange</Company>
  <LinksUpToDate>false</LinksUpToDate>
  <CharactersWithSpaces>92663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BOUCADAIR Mohamed TGI/OLN</dc:creator>
  <cp:keywords/>
  <dc:description/>
  <cp:lastModifiedBy>BOUCADAIR Mohamed TGI/OLN</cp:lastModifiedBy>
  <cp:revision>8</cp:revision>
  <cp:lastPrinted>2021-05-05T12:26:00Z</cp:lastPrinted>
  <dcterms:created xsi:type="dcterms:W3CDTF">2021-05-05T07:57:00Z</dcterms:created>
  <dcterms:modified xsi:type="dcterms:W3CDTF">2021-05-05T12:26:00Z</dcterms:modified>
</cp:coreProperties>
</file>