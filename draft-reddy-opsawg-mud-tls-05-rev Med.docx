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9FAE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OPSWG WG                                                        T. Reddy</w:t>
      </w:r>
    </w:p>
    <w:p w14:paraId="312B856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Internet-Draft                                                    McAfee</w:t>
      </w:r>
    </w:p>
    <w:p w14:paraId="6DA982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Intended status: Standards Track                                 D. Wing</w:t>
      </w:r>
    </w:p>
    <w:p w14:paraId="1AF4FF8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Expires: March 3, 2021           </w:t>
      </w:r>
      <w:r w:rsidRPr="00F4314A">
        <w:rPr>
          <w:rFonts w:ascii="Courier New" w:hAnsi="Courier New" w:cs="Courier New"/>
          <w:lang w:val="en-GB"/>
        </w:rPr>
        <w:t xml:space="preserve">                                 Citrix</w:t>
      </w:r>
    </w:p>
    <w:p w14:paraId="43FC850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                                       B. Anderson</w:t>
      </w:r>
    </w:p>
    <w:p w14:paraId="498888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                                             Cisco</w:t>
      </w:r>
    </w:p>
    <w:p w14:paraId="15F04FF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                                   August 30, 20</w:t>
      </w:r>
      <w:r w:rsidRPr="00F4314A">
        <w:rPr>
          <w:rFonts w:ascii="Courier New" w:hAnsi="Courier New" w:cs="Courier New"/>
          <w:lang w:val="en-GB"/>
        </w:rPr>
        <w:t>20</w:t>
      </w:r>
    </w:p>
    <w:p w14:paraId="3F382E3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950CC8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BC2BF1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</w:t>
      </w:r>
      <w:commentRangeStart w:id="0"/>
      <w:r w:rsidRPr="00F4314A">
        <w:rPr>
          <w:rFonts w:ascii="Courier New" w:hAnsi="Courier New" w:cs="Courier New"/>
          <w:lang w:val="en-GB"/>
        </w:rPr>
        <w:t xml:space="preserve">MUD </w:t>
      </w:r>
      <w:commentRangeEnd w:id="0"/>
      <w:r w:rsidR="001E3243">
        <w:rPr>
          <w:rStyle w:val="Marquedecommentaire"/>
          <w:rFonts w:asciiTheme="minorHAnsi" w:hAnsiTheme="minorHAnsi"/>
        </w:rPr>
        <w:commentReference w:id="0"/>
      </w:r>
      <w:r w:rsidRPr="00F4314A">
        <w:rPr>
          <w:rFonts w:ascii="Courier New" w:hAnsi="Courier New" w:cs="Courier New"/>
          <w:lang w:val="en-GB"/>
        </w:rPr>
        <w:t>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ins w:id="1" w:author="BOUCADAIR Mohamed TGI/OLN" w:date="2020-09-04T15:55:00Z">
        <w:r w:rsidR="001E3243">
          <w:rPr>
            <w:rFonts w:ascii="Courier New" w:hAnsi="Courier New" w:cs="Courier New"/>
            <w:lang w:val="en-GB"/>
          </w:rPr>
          <w:t>P</w:t>
        </w:r>
      </w:ins>
      <w:del w:id="2" w:author="BOUCADAIR Mohamed TGI/OLN" w:date="2020-09-04T15:55:00Z">
        <w:r w:rsidRPr="00F4314A" w:rsidDel="001E3243">
          <w:rPr>
            <w:rFonts w:ascii="Courier New" w:hAnsi="Courier New" w:cs="Courier New"/>
            <w:lang w:val="en-GB"/>
          </w:rPr>
          <w:delText>p</w:delText>
        </w:r>
      </w:del>
      <w:r w:rsidRPr="00F4314A">
        <w:rPr>
          <w:rFonts w:ascii="Courier New" w:hAnsi="Courier New" w:cs="Courier New"/>
          <w:lang w:val="en-GB"/>
        </w:rPr>
        <w:t xml:space="preserve">rofiles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del w:id="3" w:author="BOUCADAIR Mohamed TGI/OLN" w:date="2020-09-04T15:55:00Z">
        <w:r w:rsidRPr="00F4314A" w:rsidDel="001E3243">
          <w:rPr>
            <w:rFonts w:ascii="Courier New" w:hAnsi="Courier New" w:cs="Courier New"/>
            <w:lang w:val="en-GB"/>
          </w:rPr>
          <w:delText>devices</w:delText>
        </w:r>
      </w:del>
      <w:ins w:id="4" w:author="BOUCADAIR Mohamed TGI/OLN" w:date="2020-09-04T15:55:00Z">
        <w:r w:rsidR="001E3243">
          <w:rPr>
            <w:rFonts w:ascii="Courier New" w:hAnsi="Courier New" w:cs="Courier New"/>
            <w:lang w:val="en-GB"/>
          </w:rPr>
          <w:t>D</w:t>
        </w:r>
        <w:r w:rsidR="001E3243" w:rsidRPr="00F4314A">
          <w:rPr>
            <w:rFonts w:ascii="Courier New" w:hAnsi="Courier New" w:cs="Courier New"/>
            <w:lang w:val="en-GB"/>
          </w:rPr>
          <w:t>evices</w:t>
        </w:r>
      </w:ins>
    </w:p>
    <w:p w14:paraId="5928C43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</w:t>
      </w:r>
      <w:proofErr w:type="gramStart"/>
      <w:r w:rsidRPr="00F4314A">
        <w:rPr>
          <w:rFonts w:ascii="Courier New" w:hAnsi="Courier New" w:cs="Courier New"/>
          <w:lang w:val="en-GB"/>
        </w:rPr>
        <w:t>draft-reddy-opsawg-mud-tls-05</w:t>
      </w:r>
      <w:proofErr w:type="gramEnd"/>
    </w:p>
    <w:p w14:paraId="0BFC78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FA3DC0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Abstract</w:t>
      </w:r>
    </w:p>
    <w:p w14:paraId="7C3C3BB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DCB2F5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memo extends </w:t>
      </w:r>
      <w:ins w:id="5" w:author="BOUCADAIR Mohamed TGI/OLN" w:date="2020-09-04T13:20:00Z">
        <w:r w:rsidR="006F0E14">
          <w:rPr>
            <w:rFonts w:ascii="Courier New" w:hAnsi="Courier New" w:cs="Courier New"/>
            <w:lang w:val="en-GB"/>
          </w:rPr>
          <w:t xml:space="preserve">the </w:t>
        </w:r>
      </w:ins>
      <w:r w:rsidRPr="00F4314A">
        <w:rPr>
          <w:rFonts w:ascii="Courier New" w:hAnsi="Courier New" w:cs="Courier New"/>
          <w:lang w:val="en-GB"/>
        </w:rPr>
        <w:t>Manufacturer Usage Description (MUD)</w:t>
      </w:r>
      <w:ins w:id="6" w:author="BOUCADAIR Mohamed TGI/OLN" w:date="2020-09-04T13:20:00Z">
        <w:r w:rsidR="006F0E14">
          <w:rPr>
            <w:rFonts w:ascii="Courier New" w:hAnsi="Courier New" w:cs="Courier New"/>
            <w:lang w:val="en-GB"/>
          </w:rPr>
          <w:t xml:space="preserve"> specification</w:t>
        </w:r>
      </w:ins>
      <w:r w:rsidRPr="00F4314A">
        <w:rPr>
          <w:rFonts w:ascii="Courier New" w:hAnsi="Courier New" w:cs="Courier New"/>
          <w:lang w:val="en-GB"/>
        </w:rPr>
        <w:t xml:space="preserve"> to incorporate</w:t>
      </w:r>
    </w:p>
    <w:p w14:paraId="66E443C5" w14:textId="77777777" w:rsidR="00000000" w:rsidRPr="001E3243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commentRangeStart w:id="7"/>
      <w:r w:rsidRPr="00F4314A">
        <w:rPr>
          <w:rFonts w:ascii="Courier New" w:hAnsi="Courier New" w:cs="Courier New"/>
          <w:lang w:val="en-GB"/>
        </w:rPr>
        <w:t xml:space="preserve">(D)TLS </w:t>
      </w:r>
      <w:r w:rsidRPr="00F4314A">
        <w:rPr>
          <w:rFonts w:ascii="Courier New" w:hAnsi="Courier New" w:cs="Courier New"/>
          <w:lang w:val="en-GB"/>
        </w:rPr>
        <w:t xml:space="preserve">profile </w:t>
      </w:r>
      <w:commentRangeEnd w:id="7"/>
      <w:r w:rsidR="006F0E14">
        <w:rPr>
          <w:rStyle w:val="Marquedecommentaire"/>
          <w:rFonts w:asciiTheme="minorHAnsi" w:hAnsiTheme="minorHAnsi"/>
        </w:rPr>
        <w:commentReference w:id="7"/>
      </w:r>
      <w:r w:rsidRPr="00F4314A">
        <w:rPr>
          <w:rFonts w:ascii="Courier New" w:hAnsi="Courier New" w:cs="Courier New"/>
          <w:lang w:val="en-GB"/>
        </w:rPr>
        <w:t>parameters</w:t>
      </w:r>
      <w:r w:rsidRPr="00F4314A">
        <w:rPr>
          <w:rFonts w:ascii="Courier New" w:hAnsi="Courier New" w:cs="Courier New"/>
          <w:lang w:val="en-GB"/>
        </w:rPr>
        <w:t xml:space="preserve">.  </w:t>
      </w:r>
      <w:commentRangeStart w:id="8"/>
      <w:r w:rsidRPr="001E3243">
        <w:rPr>
          <w:rFonts w:ascii="Courier New" w:hAnsi="Courier New" w:cs="Courier New"/>
          <w:lang w:val="en-GB"/>
        </w:rPr>
        <w:t xml:space="preserve">This allows </w:t>
      </w:r>
      <w:commentRangeEnd w:id="8"/>
      <w:r w:rsidR="00726BF2">
        <w:rPr>
          <w:rStyle w:val="Marquedecommentaire"/>
          <w:rFonts w:asciiTheme="minorHAnsi" w:hAnsiTheme="minorHAnsi"/>
        </w:rPr>
        <w:commentReference w:id="8"/>
      </w:r>
      <w:r w:rsidRPr="001E3243">
        <w:rPr>
          <w:rFonts w:ascii="Courier New" w:hAnsi="Courier New" w:cs="Courier New"/>
          <w:lang w:val="en-GB"/>
        </w:rPr>
        <w:t xml:space="preserve">a </w:t>
      </w:r>
      <w:commentRangeStart w:id="9"/>
      <w:r w:rsidRPr="001E3243">
        <w:rPr>
          <w:rFonts w:ascii="Courier New" w:hAnsi="Courier New" w:cs="Courier New"/>
          <w:lang w:val="en-GB"/>
        </w:rPr>
        <w:t xml:space="preserve">network element </w:t>
      </w:r>
      <w:commentRangeEnd w:id="9"/>
      <w:r w:rsidR="00726BF2">
        <w:rPr>
          <w:rStyle w:val="Marquedecommentaire"/>
          <w:rFonts w:asciiTheme="minorHAnsi" w:hAnsiTheme="minorHAnsi"/>
        </w:rPr>
        <w:commentReference w:id="9"/>
      </w:r>
      <w:r w:rsidRPr="001E3243">
        <w:rPr>
          <w:rFonts w:ascii="Courier New" w:hAnsi="Courier New" w:cs="Courier New"/>
          <w:lang w:val="en-GB"/>
        </w:rPr>
        <w:t>t</w:t>
      </w:r>
      <w:r w:rsidRPr="001E3243">
        <w:rPr>
          <w:rFonts w:ascii="Courier New" w:hAnsi="Courier New" w:cs="Courier New"/>
          <w:lang w:val="en-GB"/>
        </w:rPr>
        <w:t>o identify</w:t>
      </w:r>
    </w:p>
    <w:p w14:paraId="5E08BF9F" w14:textId="77777777" w:rsidR="00000000" w:rsidRPr="001E3243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1E3243">
        <w:rPr>
          <w:rFonts w:ascii="Courier New" w:hAnsi="Courier New" w:cs="Courier New"/>
          <w:lang w:val="en-GB"/>
        </w:rPr>
        <w:t xml:space="preserve">   </w:t>
      </w:r>
      <w:proofErr w:type="gramStart"/>
      <w:r w:rsidRPr="001E3243">
        <w:rPr>
          <w:rFonts w:ascii="Courier New" w:hAnsi="Courier New" w:cs="Courier New"/>
          <w:lang w:val="en-GB"/>
        </w:rPr>
        <w:t>unexpected</w:t>
      </w:r>
      <w:proofErr w:type="gramEnd"/>
      <w:r w:rsidRPr="001E3243">
        <w:rPr>
          <w:rFonts w:ascii="Courier New" w:hAnsi="Courier New" w:cs="Courier New"/>
          <w:lang w:val="en-GB"/>
        </w:rPr>
        <w:t xml:space="preserve"> (D)TLS usage, which can </w:t>
      </w:r>
      <w:del w:id="10" w:author="BOUCADAIR Mohamed TGI/OLN" w:date="2020-09-04T14:52:00Z">
        <w:r w:rsidRPr="001E3243" w:rsidDel="00726BF2">
          <w:rPr>
            <w:rFonts w:ascii="Courier New" w:hAnsi="Courier New" w:cs="Courier New"/>
            <w:lang w:val="en-GB"/>
          </w:rPr>
          <w:delText xml:space="preserve">indicate </w:delText>
        </w:r>
      </w:del>
      <w:ins w:id="11" w:author="BOUCADAIR Mohamed TGI/OLN" w:date="2020-09-04T14:52:00Z">
        <w:r w:rsidR="00726BF2">
          <w:rPr>
            <w:rFonts w:ascii="Courier New" w:hAnsi="Courier New" w:cs="Courier New"/>
            <w:highlight w:val="yellow"/>
            <w:lang w:val="en-GB"/>
          </w:rPr>
          <w:t>used as a hint</w:t>
        </w:r>
        <w:r w:rsidR="00726BF2" w:rsidRPr="001E3243">
          <w:rPr>
            <w:rFonts w:ascii="Courier New" w:hAnsi="Courier New" w:cs="Courier New"/>
            <w:lang w:val="en-GB"/>
          </w:rPr>
          <w:t xml:space="preserve"> </w:t>
        </w:r>
        <w:r w:rsidR="00726BF2">
          <w:rPr>
            <w:rFonts w:ascii="Courier New" w:hAnsi="Courier New" w:cs="Courier New"/>
            <w:highlight w:val="yellow"/>
            <w:lang w:val="en-GB"/>
          </w:rPr>
          <w:t xml:space="preserve">about </w:t>
        </w:r>
      </w:ins>
      <w:r w:rsidRPr="001E3243">
        <w:rPr>
          <w:rFonts w:ascii="Courier New" w:hAnsi="Courier New" w:cs="Courier New"/>
          <w:lang w:val="en-GB"/>
        </w:rPr>
        <w:t>the presence of</w:t>
      </w:r>
    </w:p>
    <w:p w14:paraId="10AC158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1E3243">
        <w:rPr>
          <w:rFonts w:ascii="Courier New" w:hAnsi="Courier New" w:cs="Courier New"/>
          <w:lang w:val="en-GB"/>
        </w:rPr>
        <w:t xml:space="preserve">   </w:t>
      </w:r>
      <w:proofErr w:type="gramStart"/>
      <w:r w:rsidRPr="001E3243">
        <w:rPr>
          <w:rFonts w:ascii="Courier New" w:hAnsi="Courier New" w:cs="Courier New"/>
          <w:lang w:val="en-GB"/>
        </w:rPr>
        <w:t>unauthorized</w:t>
      </w:r>
      <w:proofErr w:type="gramEnd"/>
      <w:r w:rsidRPr="001E3243">
        <w:rPr>
          <w:rFonts w:ascii="Courier New" w:hAnsi="Courier New" w:cs="Courier New"/>
          <w:lang w:val="en-GB"/>
        </w:rPr>
        <w:t xml:space="preserve"> software or malware on an endpoint.</w:t>
      </w:r>
    </w:p>
    <w:p w14:paraId="34C36D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83C94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Status of This Memo</w:t>
      </w:r>
    </w:p>
    <w:p w14:paraId="571C8BF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D3358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Internet-Draft is submitted in full conformance with the</w:t>
      </w:r>
    </w:p>
    <w:p w14:paraId="35E1AB6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provisions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BCP 78 and BCP 79.</w:t>
      </w:r>
    </w:p>
    <w:p w14:paraId="2D79517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237A4F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Int</w:t>
      </w:r>
      <w:r w:rsidRPr="00F4314A">
        <w:rPr>
          <w:rFonts w:ascii="Courier New" w:hAnsi="Courier New" w:cs="Courier New"/>
          <w:lang w:val="en-GB"/>
        </w:rPr>
        <w:t>ernet-Drafts are working documents of the Internet Engineering</w:t>
      </w:r>
    </w:p>
    <w:p w14:paraId="4BC063E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Task Force (IETF).  Note that other groups may also distribute</w:t>
      </w:r>
    </w:p>
    <w:p w14:paraId="2EC6974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working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documents as Internet-Drafts.  The list of current Internet-</w:t>
      </w:r>
    </w:p>
    <w:p w14:paraId="13A53A6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Drafts is at https://datatracker.ietf.org/drafts/cur</w:t>
      </w:r>
      <w:r w:rsidRPr="00F4314A">
        <w:rPr>
          <w:rFonts w:ascii="Courier New" w:hAnsi="Courier New" w:cs="Courier New"/>
          <w:lang w:val="en-GB"/>
        </w:rPr>
        <w:t>rent/.</w:t>
      </w:r>
    </w:p>
    <w:p w14:paraId="44BE7E8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B09A7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Internet-Drafts are draft documents valid for a maximum of six months</w:t>
      </w:r>
    </w:p>
    <w:p w14:paraId="1C74C03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may be updated, replaced, or obsoleted by other documents at any</w:t>
      </w:r>
    </w:p>
    <w:p w14:paraId="45FE236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time</w:t>
      </w:r>
      <w:proofErr w:type="gramEnd"/>
      <w:r w:rsidRPr="00F4314A">
        <w:rPr>
          <w:rFonts w:ascii="Courier New" w:hAnsi="Courier New" w:cs="Courier New"/>
          <w:lang w:val="en-GB"/>
        </w:rPr>
        <w:t>.  It is inappropriate to use Internet-Drafts as reference</w:t>
      </w:r>
    </w:p>
    <w:p w14:paraId="41A09C6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material</w:t>
      </w:r>
      <w:proofErr w:type="gramEnd"/>
      <w:r w:rsidRPr="00F4314A">
        <w:rPr>
          <w:rFonts w:ascii="Courier New" w:hAnsi="Courier New" w:cs="Courier New"/>
          <w:lang w:val="en-GB"/>
        </w:rPr>
        <w:t xml:space="preserve"> or to cite them other tha</w:t>
      </w:r>
      <w:r w:rsidRPr="00F4314A">
        <w:rPr>
          <w:rFonts w:ascii="Courier New" w:hAnsi="Courier New" w:cs="Courier New"/>
          <w:lang w:val="en-GB"/>
        </w:rPr>
        <w:t>n as "work in progress."</w:t>
      </w:r>
    </w:p>
    <w:p w14:paraId="499C020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1071A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Internet-Draft will expire on March 3, 2021.</w:t>
      </w:r>
    </w:p>
    <w:p w14:paraId="088E2E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19EA3B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Copyright Notice</w:t>
      </w:r>
    </w:p>
    <w:p w14:paraId="4DFB535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DB85CF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Copyright (c) 2020 IETF Trust and the persons identified as the</w:t>
      </w:r>
    </w:p>
    <w:p w14:paraId="64D414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document</w:t>
      </w:r>
      <w:proofErr w:type="gramEnd"/>
      <w:r w:rsidRPr="00F4314A">
        <w:rPr>
          <w:rFonts w:ascii="Courier New" w:hAnsi="Courier New" w:cs="Courier New"/>
          <w:lang w:val="en-GB"/>
        </w:rPr>
        <w:t xml:space="preserve"> authors.  All rights reserved.</w:t>
      </w:r>
    </w:p>
    <w:p w14:paraId="3722597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BD03A6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document is subject to BCP 78 and the I</w:t>
      </w:r>
      <w:r w:rsidRPr="00F4314A">
        <w:rPr>
          <w:rFonts w:ascii="Courier New" w:hAnsi="Courier New" w:cs="Courier New"/>
          <w:lang w:val="en-GB"/>
        </w:rPr>
        <w:t>ETF Trust's Legal</w:t>
      </w:r>
    </w:p>
    <w:p w14:paraId="3E5E208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Provisions Relating to IETF Documents</w:t>
      </w:r>
    </w:p>
    <w:p w14:paraId="3C13502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(https://trustee.ietf.org/license-info) in effect on the date of</w:t>
      </w:r>
    </w:p>
    <w:p w14:paraId="4BF607C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publication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this document.  Please review these documents</w:t>
      </w:r>
    </w:p>
    <w:p w14:paraId="389679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carefully</w:t>
      </w:r>
      <w:proofErr w:type="gramEnd"/>
      <w:r w:rsidRPr="00F4314A">
        <w:rPr>
          <w:rFonts w:ascii="Courier New" w:hAnsi="Courier New" w:cs="Courier New"/>
          <w:lang w:val="en-GB"/>
        </w:rPr>
        <w:t xml:space="preserve">, as they describe your rights and restrictions with </w:t>
      </w:r>
      <w:r w:rsidRPr="00F4314A">
        <w:rPr>
          <w:rFonts w:ascii="Courier New" w:hAnsi="Courier New" w:cs="Courier New"/>
          <w:lang w:val="en-GB"/>
        </w:rPr>
        <w:t>respect</w:t>
      </w:r>
    </w:p>
    <w:p w14:paraId="7FCA78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this document.  Code Components extracted from this document must</w:t>
      </w:r>
    </w:p>
    <w:p w14:paraId="15700DC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include</w:t>
      </w:r>
      <w:proofErr w:type="gramEnd"/>
      <w:r w:rsidRPr="00F4314A">
        <w:rPr>
          <w:rFonts w:ascii="Courier New" w:hAnsi="Courier New" w:cs="Courier New"/>
          <w:lang w:val="en-GB"/>
        </w:rPr>
        <w:t xml:space="preserve"> Simplified BSD License text as described in Section 4.e of</w:t>
      </w:r>
    </w:p>
    <w:p w14:paraId="06CCE8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DFE723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570C48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1]</w:t>
      </w:r>
    </w:p>
    <w:p w14:paraId="722F73E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217F875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>Internet-Draft       MUD TLS</w:t>
      </w:r>
      <w:r w:rsidRPr="00F4314A">
        <w:rPr>
          <w:rFonts w:ascii="Courier New" w:hAnsi="Courier New" w:cs="Courier New"/>
          <w:lang w:val="en-GB"/>
        </w:rPr>
        <w:t xml:space="preserve">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347713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722D7C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EBBCE8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Trust Legal Provisions and are provided without warranty as</w:t>
      </w:r>
    </w:p>
    <w:p w14:paraId="35EEA2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described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the Simplified BSD License.</w:t>
      </w:r>
    </w:p>
    <w:p w14:paraId="1ECE8F5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55E2E7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Table of Contents</w:t>
      </w:r>
    </w:p>
    <w:p w14:paraId="392A2D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2121BF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1.  Introduction  . . . . . . . . . . . . . . . . . . . . . . . .   2</w:t>
      </w:r>
    </w:p>
    <w:p w14:paraId="2BC879F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2.</w:t>
      </w:r>
      <w:r w:rsidRPr="00F4314A">
        <w:rPr>
          <w:rFonts w:ascii="Courier New" w:hAnsi="Courier New" w:cs="Courier New"/>
          <w:lang w:val="en-GB"/>
        </w:rPr>
        <w:t xml:space="preserve">  Terminology . . . . . . . . . . . . . . . . . . . . . . . . .   4</w:t>
      </w:r>
    </w:p>
    <w:p w14:paraId="44FB2C3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3.  Overview of MUD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profiles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. . . . . . .   5</w:t>
      </w:r>
    </w:p>
    <w:p w14:paraId="72DC9BD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4. 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1.3 handshake  . . . . . . . . . . . . . . . . . . . .   5</w:t>
      </w:r>
    </w:p>
    <w:p w14:paraId="1452663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4.1</w:t>
      </w:r>
      <w:proofErr w:type="gramStart"/>
      <w:r w:rsidRPr="00F4314A">
        <w:rPr>
          <w:rFonts w:ascii="Courier New" w:hAnsi="Courier New" w:cs="Courier New"/>
          <w:lang w:val="en-GB"/>
        </w:rPr>
        <w:t>.  Full</w:t>
      </w:r>
      <w:proofErr w:type="gramEnd"/>
      <w:r w:rsidRPr="00F4314A">
        <w:rPr>
          <w:rFonts w:ascii="Courier New" w:hAnsi="Courier New" w:cs="Courier New"/>
          <w:lang w:val="en-GB"/>
        </w:rPr>
        <w:t xml:space="preserve"> (D)TLS 1.3 handshake inspe</w:t>
      </w:r>
      <w:r w:rsidRPr="00F4314A">
        <w:rPr>
          <w:rFonts w:ascii="Courier New" w:hAnsi="Courier New" w:cs="Courier New"/>
          <w:lang w:val="en-GB"/>
        </w:rPr>
        <w:t>ction  . . . . . . . . . .   6</w:t>
      </w:r>
    </w:p>
    <w:p w14:paraId="3828E6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4.2</w:t>
      </w:r>
      <w:proofErr w:type="gramStart"/>
      <w:r w:rsidRPr="00F4314A">
        <w:rPr>
          <w:rFonts w:ascii="Courier New" w:hAnsi="Courier New" w:cs="Courier New"/>
          <w:lang w:val="en-GB"/>
        </w:rPr>
        <w:t>.  Encrypted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SNI . . . . . . . . . . . . . . . . . . . . . .   6</w:t>
      </w:r>
    </w:p>
    <w:p w14:paraId="141B2E9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5. 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YANG module  . . . . . . . . . . . . . . . . .   7</w:t>
      </w:r>
    </w:p>
    <w:p w14:paraId="71D753C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5.1</w:t>
      </w:r>
      <w:proofErr w:type="gramStart"/>
      <w:r w:rsidRPr="00F4314A">
        <w:rPr>
          <w:rFonts w:ascii="Courier New" w:hAnsi="Courier New" w:cs="Courier New"/>
          <w:lang w:val="en-GB"/>
        </w:rPr>
        <w:t>.  Tree</w:t>
      </w:r>
      <w:proofErr w:type="gramEnd"/>
      <w:r w:rsidRPr="00F4314A">
        <w:rPr>
          <w:rFonts w:ascii="Courier New" w:hAnsi="Courier New" w:cs="Courier New"/>
          <w:lang w:val="en-GB"/>
        </w:rPr>
        <w:t xml:space="preserve"> Structure  . . . . . . . . . . . . . . . . . . . . .   9</w:t>
      </w:r>
    </w:p>
    <w:p w14:paraId="6CB531C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5</w:t>
      </w:r>
      <w:r w:rsidRPr="00F4314A">
        <w:rPr>
          <w:rFonts w:ascii="Courier New" w:hAnsi="Courier New" w:cs="Courier New"/>
          <w:lang w:val="en-GB"/>
        </w:rPr>
        <w:t>.2</w:t>
      </w:r>
      <w:proofErr w:type="gramStart"/>
      <w:r w:rsidRPr="00F4314A">
        <w:rPr>
          <w:rFonts w:ascii="Courier New" w:hAnsi="Courier New" w:cs="Courier New"/>
          <w:lang w:val="en-GB"/>
        </w:rPr>
        <w:t>.  YANG</w:t>
      </w:r>
      <w:proofErr w:type="gramEnd"/>
      <w:r w:rsidRPr="00F4314A">
        <w:rPr>
          <w:rFonts w:ascii="Courier New" w:hAnsi="Courier New" w:cs="Courier New"/>
          <w:lang w:val="en-GB"/>
        </w:rPr>
        <w:t xml:space="preserve"> Module . . . . . . . . . . . . . . . . . . . . . . .  10</w:t>
      </w:r>
    </w:p>
    <w:p w14:paraId="7E44C79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6.  MUD File Example  . . . . . . . . . . . . . . . . . . . . . .  15</w:t>
      </w:r>
    </w:p>
    <w:p w14:paraId="2FAA9DC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7.  Security Considerations . . . . . . . . . . . . . . . . . . .  17</w:t>
      </w:r>
    </w:p>
    <w:p w14:paraId="3F741A6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8.  Privacy Considerations  . . . . . . </w:t>
      </w:r>
      <w:r w:rsidRPr="00F4314A">
        <w:rPr>
          <w:rFonts w:ascii="Courier New" w:hAnsi="Courier New" w:cs="Courier New"/>
          <w:lang w:val="en-GB"/>
        </w:rPr>
        <w:t>. . . . . . . . . . . . .  17</w:t>
      </w:r>
    </w:p>
    <w:p w14:paraId="6426FC2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9.  IANA Considerations . . . . . . . . . . . . . . . . . . . . .  17</w:t>
      </w:r>
    </w:p>
    <w:p w14:paraId="46A51AB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10. Acknowledgments . . . . . . . . . . . . . . . . . . . . . . .  17</w:t>
      </w:r>
    </w:p>
    <w:p w14:paraId="46FFE7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11. References  . . . . . . . . . . . . . . . . . . . . . . . . .  17</w:t>
      </w:r>
    </w:p>
    <w:p w14:paraId="625D485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11</w:t>
      </w:r>
      <w:r w:rsidRPr="00F4314A">
        <w:rPr>
          <w:rFonts w:ascii="Courier New" w:hAnsi="Courier New" w:cs="Courier New"/>
          <w:lang w:val="en-GB"/>
        </w:rPr>
        <w:t>.1</w:t>
      </w:r>
      <w:proofErr w:type="gramStart"/>
      <w:r w:rsidRPr="00F4314A">
        <w:rPr>
          <w:rFonts w:ascii="Courier New" w:hAnsi="Courier New" w:cs="Courier New"/>
          <w:lang w:val="en-GB"/>
        </w:rPr>
        <w:t>.  Normative</w:t>
      </w:r>
      <w:proofErr w:type="gramEnd"/>
      <w:r w:rsidRPr="00F4314A">
        <w:rPr>
          <w:rFonts w:ascii="Courier New" w:hAnsi="Courier New" w:cs="Courier New"/>
          <w:lang w:val="en-GB"/>
        </w:rPr>
        <w:t xml:space="preserve"> References . . . . . . . . . . . . . . . . . .  18</w:t>
      </w:r>
    </w:p>
    <w:p w14:paraId="2FACF6F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11.2</w:t>
      </w:r>
      <w:proofErr w:type="gramStart"/>
      <w:r w:rsidRPr="00F4314A">
        <w:rPr>
          <w:rFonts w:ascii="Courier New" w:hAnsi="Courier New" w:cs="Courier New"/>
          <w:lang w:val="en-GB"/>
        </w:rPr>
        <w:t>.  Informative</w:t>
      </w:r>
      <w:proofErr w:type="gramEnd"/>
      <w:r w:rsidRPr="00F4314A">
        <w:rPr>
          <w:rFonts w:ascii="Courier New" w:hAnsi="Courier New" w:cs="Courier New"/>
          <w:lang w:val="en-GB"/>
        </w:rPr>
        <w:t xml:space="preserve"> References . . . . . . . . . . . . . . . . .  19</w:t>
      </w:r>
    </w:p>
    <w:p w14:paraId="198C296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Authors' Addresses  . . . . . . . . . . . . . . . . . . . . . . .  20</w:t>
      </w:r>
    </w:p>
    <w:p w14:paraId="311CC73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813FD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1.  Introduction</w:t>
      </w:r>
    </w:p>
    <w:p w14:paraId="71EFD90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965EC1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commentRangeStart w:id="12"/>
      <w:r w:rsidRPr="00F4314A">
        <w:rPr>
          <w:rFonts w:ascii="Courier New" w:hAnsi="Courier New" w:cs="Courier New"/>
          <w:lang w:val="en-GB"/>
        </w:rPr>
        <w:t>Encryption is necessar</w:t>
      </w:r>
      <w:r w:rsidRPr="00F4314A">
        <w:rPr>
          <w:rFonts w:ascii="Courier New" w:hAnsi="Courier New" w:cs="Courier New"/>
          <w:lang w:val="en-GB"/>
        </w:rPr>
        <w:t xml:space="preserve">y to </w:t>
      </w:r>
      <w:del w:id="13" w:author="BOUCADAIR Mohamed TGI/OLN" w:date="2020-09-04T13:23:00Z">
        <w:r w:rsidRPr="00F4314A" w:rsidDel="006F0E14">
          <w:rPr>
            <w:rFonts w:ascii="Courier New" w:hAnsi="Courier New" w:cs="Courier New"/>
            <w:lang w:val="en-GB"/>
          </w:rPr>
          <w:delText xml:space="preserve">protect </w:delText>
        </w:r>
      </w:del>
      <w:ins w:id="14" w:author="BOUCADAIR Mohamed TGI/OLN" w:date="2020-09-04T13:23:00Z">
        <w:r w:rsidR="006F0E14">
          <w:rPr>
            <w:rFonts w:ascii="Courier New" w:hAnsi="Courier New" w:cs="Courier New"/>
            <w:lang w:val="en-GB"/>
          </w:rPr>
          <w:t xml:space="preserve">enhance </w:t>
        </w:r>
      </w:ins>
      <w:r w:rsidRPr="00F4314A">
        <w:rPr>
          <w:rFonts w:ascii="Courier New" w:hAnsi="Courier New" w:cs="Courier New"/>
          <w:lang w:val="en-GB"/>
        </w:rPr>
        <w:t xml:space="preserve">the privacy of end users using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761EDC4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devices</w:t>
      </w:r>
      <w:commentRangeEnd w:id="12"/>
      <w:proofErr w:type="gramEnd"/>
      <w:r w:rsidR="00726BF2">
        <w:rPr>
          <w:rStyle w:val="Marquedecommentaire"/>
          <w:rFonts w:asciiTheme="minorHAnsi" w:hAnsiTheme="minorHAnsi"/>
        </w:rPr>
        <w:commentReference w:id="12"/>
      </w:r>
      <w:r w:rsidRPr="00F4314A">
        <w:rPr>
          <w:rFonts w:ascii="Courier New" w:hAnsi="Courier New" w:cs="Courier New"/>
          <w:lang w:val="en-GB"/>
        </w:rPr>
        <w:t xml:space="preserve">.  In a </w:t>
      </w:r>
      <w:commentRangeStart w:id="15"/>
      <w:r w:rsidRPr="00F4314A">
        <w:rPr>
          <w:rFonts w:ascii="Courier New" w:hAnsi="Courier New" w:cs="Courier New"/>
          <w:lang w:val="en-GB"/>
        </w:rPr>
        <w:t>network setting</w:t>
      </w:r>
      <w:commentRangeEnd w:id="15"/>
      <w:r w:rsidR="006F0E14">
        <w:rPr>
          <w:rStyle w:val="Marquedecommentaire"/>
          <w:rFonts w:asciiTheme="minorHAnsi" w:hAnsiTheme="minorHAnsi"/>
        </w:rPr>
        <w:commentReference w:id="15"/>
      </w:r>
      <w:r w:rsidRPr="00F4314A">
        <w:rPr>
          <w:rFonts w:ascii="Courier New" w:hAnsi="Courier New" w:cs="Courier New"/>
          <w:lang w:val="en-GB"/>
        </w:rPr>
        <w:t>, TLS [RFC8446] and DTLS</w:t>
      </w:r>
    </w:p>
    <w:p w14:paraId="18F5C3A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[I-D.ietf-tls-dtls13] are the dominant protocols providing encryption</w:t>
      </w:r>
    </w:p>
    <w:p w14:paraId="275E82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for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traffic.  Unfortunately, in conjunction with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6FB5DD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applica</w:t>
      </w:r>
      <w:r w:rsidRPr="00F4314A">
        <w:rPr>
          <w:rFonts w:ascii="Courier New" w:hAnsi="Courier New" w:cs="Courier New"/>
          <w:lang w:val="en-GB"/>
        </w:rPr>
        <w:t>tions</w:t>
      </w:r>
      <w:proofErr w:type="gramEnd"/>
      <w:r w:rsidRPr="00F4314A">
        <w:rPr>
          <w:rFonts w:ascii="Courier New" w:hAnsi="Courier New" w:cs="Courier New"/>
          <w:lang w:val="en-GB"/>
        </w:rPr>
        <w:t>' rise of encryption, malware is also using encryption</w:t>
      </w:r>
    </w:p>
    <w:p w14:paraId="2F091F4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which</w:t>
      </w:r>
      <w:proofErr w:type="gramEnd"/>
      <w:r w:rsidRPr="00F4314A">
        <w:rPr>
          <w:rFonts w:ascii="Courier New" w:hAnsi="Courier New" w:cs="Courier New"/>
          <w:lang w:val="en-GB"/>
        </w:rPr>
        <w:t xml:space="preserve"> thwarts network-based analysis such as deep packet inspection</w:t>
      </w:r>
    </w:p>
    <w:p w14:paraId="0C021C3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(DPI).  Other mechanisms are needed to </w:t>
      </w:r>
      <w:del w:id="16" w:author="BOUCADAIR Mohamed TGI/OLN" w:date="2020-09-04T13:27:00Z">
        <w:r w:rsidRPr="00F4314A" w:rsidDel="009E36CD">
          <w:rPr>
            <w:rFonts w:ascii="Courier New" w:hAnsi="Courier New" w:cs="Courier New"/>
            <w:lang w:val="en-GB"/>
          </w:rPr>
          <w:delText xml:space="preserve">notice </w:delText>
        </w:r>
      </w:del>
      <w:ins w:id="17" w:author="BOUCADAIR Mohamed TGI/OLN" w:date="2020-09-04T13:27:00Z">
        <w:r w:rsidR="009E36CD">
          <w:rPr>
            <w:rFonts w:ascii="Courier New" w:hAnsi="Courier New" w:cs="Courier New"/>
            <w:lang w:val="en-GB"/>
          </w:rPr>
          <w:t>detect</w:t>
        </w:r>
        <w:r w:rsidR="009E36CD" w:rsidRPr="00F4314A">
          <w:rPr>
            <w:rFonts w:ascii="Courier New" w:hAnsi="Courier New" w:cs="Courier New"/>
            <w:lang w:val="en-GB"/>
          </w:rPr>
          <w:t xml:space="preserve"> </w:t>
        </w:r>
      </w:ins>
      <w:r w:rsidRPr="00F4314A">
        <w:rPr>
          <w:rFonts w:ascii="Courier New" w:hAnsi="Courier New" w:cs="Courier New"/>
          <w:lang w:val="en-GB"/>
        </w:rPr>
        <w:t>malware is running on</w:t>
      </w:r>
    </w:p>
    <w:p w14:paraId="48007A7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del w:id="18" w:author="BOUCADAIR Mohamed TGI/OLN" w:date="2020-09-04T13:27:00Z">
        <w:r w:rsidRPr="00F4314A" w:rsidDel="009E36CD">
          <w:rPr>
            <w:rFonts w:ascii="Courier New" w:hAnsi="Courier New" w:cs="Courier New"/>
            <w:lang w:val="en-GB"/>
          </w:rPr>
          <w:delText xml:space="preserve">the </w:delText>
        </w:r>
      </w:del>
      <w:proofErr w:type="gramStart"/>
      <w:ins w:id="19" w:author="BOUCADAIR Mohamed TGI/OLN" w:date="2020-09-04T13:27:00Z">
        <w:r w:rsidR="009E36CD">
          <w:rPr>
            <w:rFonts w:ascii="Courier New" w:hAnsi="Courier New" w:cs="Courier New"/>
            <w:lang w:val="en-GB"/>
          </w:rPr>
          <w:t>an</w:t>
        </w:r>
        <w:proofErr w:type="gramEnd"/>
        <w:r w:rsidR="009E36CD" w:rsidRPr="00F4314A">
          <w:rPr>
            <w:rFonts w:ascii="Courier New" w:hAnsi="Courier New" w:cs="Courier New"/>
            <w:lang w:val="en-GB"/>
          </w:rPr>
          <w:t xml:space="preserve"> </w:t>
        </w:r>
      </w:ins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device.</w:t>
      </w:r>
    </w:p>
    <w:p w14:paraId="5567DC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C81668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Malware frequently uses its own</w:t>
      </w:r>
      <w:r w:rsidRPr="00F4314A">
        <w:rPr>
          <w:rFonts w:ascii="Courier New" w:hAnsi="Courier New" w:cs="Courier New"/>
          <w:lang w:val="en-GB"/>
        </w:rPr>
        <w:t xml:space="preserve"> libraries for its activities, and</w:t>
      </w:r>
    </w:p>
    <w:p w14:paraId="5B47CDD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those</w:t>
      </w:r>
      <w:proofErr w:type="gramEnd"/>
      <w:r w:rsidRPr="00F4314A">
        <w:rPr>
          <w:rFonts w:ascii="Courier New" w:hAnsi="Courier New" w:cs="Courier New"/>
          <w:lang w:val="en-GB"/>
        </w:rPr>
        <w:t xml:space="preserve"> libraries are re-used much like any other software engineering</w:t>
      </w:r>
    </w:p>
    <w:p w14:paraId="6CB1A2A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project</w:t>
      </w:r>
      <w:proofErr w:type="gramEnd"/>
      <w:r w:rsidRPr="00F4314A">
        <w:rPr>
          <w:rFonts w:ascii="Courier New" w:hAnsi="Courier New" w:cs="Courier New"/>
          <w:lang w:val="en-GB"/>
        </w:rPr>
        <w:t xml:space="preserve">.  </w:t>
      </w:r>
      <w:del w:id="20" w:author="BOUCADAIR Mohamed TGI/OLN" w:date="2020-09-04T13:28:00Z">
        <w:r w:rsidRPr="00F4314A" w:rsidDel="009E36CD">
          <w:rPr>
            <w:rFonts w:ascii="Courier New" w:hAnsi="Courier New" w:cs="Courier New"/>
            <w:lang w:val="en-GB"/>
          </w:rPr>
          <w:delText xml:space="preserve">Research </w:delText>
        </w:r>
      </w:del>
      <w:commentRangeStart w:id="21"/>
      <w:r w:rsidRPr="00F4314A">
        <w:rPr>
          <w:rFonts w:ascii="Courier New" w:hAnsi="Courier New" w:cs="Courier New"/>
          <w:lang w:val="en-GB"/>
        </w:rPr>
        <w:t>[</w:t>
      </w:r>
      <w:proofErr w:type="gramStart"/>
      <w:r w:rsidRPr="00F4314A">
        <w:rPr>
          <w:rFonts w:ascii="Courier New" w:hAnsi="Courier New" w:cs="Courier New"/>
          <w:lang w:val="en-GB"/>
        </w:rPr>
        <w:t>malware</w:t>
      </w:r>
      <w:proofErr w:type="gramEnd"/>
      <w:r w:rsidRPr="00F4314A">
        <w:rPr>
          <w:rFonts w:ascii="Courier New" w:hAnsi="Courier New" w:cs="Courier New"/>
          <w:lang w:val="en-GB"/>
        </w:rPr>
        <w:t xml:space="preserve">] </w:t>
      </w:r>
      <w:commentRangeEnd w:id="21"/>
      <w:r w:rsidR="00726BF2">
        <w:rPr>
          <w:rStyle w:val="Marquedecommentaire"/>
          <w:rFonts w:asciiTheme="minorHAnsi" w:hAnsiTheme="minorHAnsi"/>
        </w:rPr>
        <w:commentReference w:id="21"/>
      </w:r>
      <w:r w:rsidRPr="00F4314A">
        <w:rPr>
          <w:rFonts w:ascii="Courier New" w:hAnsi="Courier New" w:cs="Courier New"/>
          <w:lang w:val="en-GB"/>
        </w:rPr>
        <w:t xml:space="preserve">indicates </w:t>
      </w:r>
      <w:ins w:id="22" w:author="BOUCADAIR Mohamed TGI/OLN" w:date="2020-09-04T13:28:00Z">
        <w:r w:rsidR="009E36CD">
          <w:rPr>
            <w:rFonts w:ascii="Courier New" w:hAnsi="Courier New" w:cs="Courier New"/>
            <w:lang w:val="en-GB"/>
          </w:rPr>
          <w:t xml:space="preserve">that </w:t>
        </w:r>
      </w:ins>
      <w:r w:rsidRPr="00F4314A">
        <w:rPr>
          <w:rFonts w:ascii="Courier New" w:hAnsi="Courier New" w:cs="Courier New"/>
          <w:lang w:val="en-GB"/>
        </w:rPr>
        <w:t>there are observable</w:t>
      </w:r>
    </w:p>
    <w:p w14:paraId="75B9B4C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differences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how malware uses encryption compared with how non-</w:t>
      </w:r>
    </w:p>
    <w:p w14:paraId="705A68C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malware</w:t>
      </w:r>
      <w:proofErr w:type="gramEnd"/>
      <w:r w:rsidRPr="00F4314A">
        <w:rPr>
          <w:rFonts w:ascii="Courier New" w:hAnsi="Courier New" w:cs="Courier New"/>
          <w:lang w:val="en-GB"/>
        </w:rPr>
        <w:t xml:space="preserve"> uses e</w:t>
      </w:r>
      <w:r w:rsidRPr="00F4314A">
        <w:rPr>
          <w:rFonts w:ascii="Courier New" w:hAnsi="Courier New" w:cs="Courier New"/>
          <w:lang w:val="en-GB"/>
        </w:rPr>
        <w:t>ncryption.  There are several interesting findings</w:t>
      </w:r>
    </w:p>
    <w:p w14:paraId="5773673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specific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</w:t>
      </w:r>
      <w:ins w:id="23" w:author="BOUCADAIR Mohamed TGI/OLN" w:date="2020-09-04T13:28:00Z">
        <w:r w:rsidR="009E36CD">
          <w:rPr>
            <w:rFonts w:ascii="Courier New" w:hAnsi="Courier New" w:cs="Courier New"/>
            <w:lang w:val="en-GB"/>
          </w:rPr>
          <w:t>(</w:t>
        </w:r>
      </w:ins>
      <w:r w:rsidRPr="00F4314A">
        <w:rPr>
          <w:rFonts w:ascii="Courier New" w:hAnsi="Courier New" w:cs="Courier New"/>
          <w:lang w:val="en-GB"/>
        </w:rPr>
        <w:t>D</w:t>
      </w:r>
      <w:ins w:id="24" w:author="BOUCADAIR Mohamed TGI/OLN" w:date="2020-09-04T13:28:00Z">
        <w:r w:rsidR="009E36CD">
          <w:rPr>
            <w:rFonts w:ascii="Courier New" w:hAnsi="Courier New" w:cs="Courier New"/>
            <w:lang w:val="en-GB"/>
          </w:rPr>
          <w:t>)</w:t>
        </w:r>
      </w:ins>
      <w:r w:rsidRPr="00F4314A">
        <w:rPr>
          <w:rFonts w:ascii="Courier New" w:hAnsi="Courier New" w:cs="Courier New"/>
          <w:lang w:val="en-GB"/>
        </w:rPr>
        <w:t>TLS</w:t>
      </w:r>
      <w:del w:id="25" w:author="BOUCADAIR Mohamed TGI/OLN" w:date="2020-09-04T13:28:00Z">
        <w:r w:rsidRPr="00F4314A" w:rsidDel="009E36CD">
          <w:rPr>
            <w:rFonts w:ascii="Courier New" w:hAnsi="Courier New" w:cs="Courier New"/>
            <w:lang w:val="en-GB"/>
          </w:rPr>
          <w:delText xml:space="preserve"> and TLS</w:delText>
        </w:r>
      </w:del>
      <w:r w:rsidRPr="00F4314A">
        <w:rPr>
          <w:rFonts w:ascii="Courier New" w:hAnsi="Courier New" w:cs="Courier New"/>
          <w:lang w:val="en-GB"/>
        </w:rPr>
        <w:t xml:space="preserve"> which were found common to malware</w:t>
      </w:r>
      <w:r w:rsidRPr="00F4314A">
        <w:rPr>
          <w:rFonts w:ascii="Courier New" w:hAnsi="Courier New" w:cs="Courier New"/>
          <w:lang w:val="en-GB"/>
        </w:rPr>
        <w:t>:</w:t>
      </w:r>
    </w:p>
    <w:p w14:paraId="014AEA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2158A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Older</w:t>
      </w:r>
      <w:proofErr w:type="gramEnd"/>
      <w:r w:rsidRPr="00F4314A">
        <w:rPr>
          <w:rFonts w:ascii="Courier New" w:hAnsi="Courier New" w:cs="Courier New"/>
          <w:lang w:val="en-GB"/>
        </w:rPr>
        <w:t xml:space="preserve"> and weaker cryptographic parameters (e.g.,</w:t>
      </w:r>
    </w:p>
    <w:p w14:paraId="7F78CBE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TLS_RSA_WITH_RC4_128_SHA).</w:t>
      </w:r>
    </w:p>
    <w:p w14:paraId="5834492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8E8588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SNI and server certificates are composed </w:t>
      </w:r>
      <w:r w:rsidRPr="00F4314A">
        <w:rPr>
          <w:rFonts w:ascii="Courier New" w:hAnsi="Courier New" w:cs="Courier New"/>
          <w:lang w:val="en-GB"/>
        </w:rPr>
        <w:t>of subjects with</w:t>
      </w:r>
    </w:p>
    <w:p w14:paraId="349925A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characteristics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a domain generation algorithm (DGA) (e.g.,</w:t>
      </w:r>
    </w:p>
    <w:p w14:paraId="724780F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r w:rsidRPr="00247E17">
        <w:rPr>
          <w:rFonts w:ascii="Courier New" w:hAnsi="Courier New" w:cs="Courier New"/>
        </w:rPr>
        <w:t>www.33mhwt2j.net).</w:t>
      </w:r>
    </w:p>
    <w:p w14:paraId="3C2B6E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Reddy, et al.             </w:t>
      </w:r>
      <w:r w:rsidRPr="00F4314A">
        <w:rPr>
          <w:rFonts w:ascii="Courier New" w:hAnsi="Courier New" w:cs="Courier New"/>
          <w:lang w:val="en-GB"/>
        </w:rPr>
        <w:t>Expires March 3, 2021                 [Page 2]</w:t>
      </w:r>
    </w:p>
    <w:p w14:paraId="692CBF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</w:t>
      </w:r>
      <w:r w:rsidRPr="00F4314A">
        <w:rPr>
          <w:rFonts w:ascii="Courier New" w:hAnsi="Courier New" w:cs="Courier New"/>
          <w:lang w:val="en-GB"/>
        </w:rPr>
        <w:t>2020</w:t>
      </w:r>
    </w:p>
    <w:p w14:paraId="74AD385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4575C4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67B5D8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o</w:t>
      </w:r>
      <w:proofErr w:type="spellEnd"/>
      <w:r w:rsidRPr="00F4314A">
        <w:rPr>
          <w:rFonts w:ascii="Courier New" w:hAnsi="Courier New" w:cs="Courier New"/>
          <w:lang w:val="en-GB"/>
        </w:rPr>
        <w:t xml:space="preserve">  Higher</w:t>
      </w:r>
      <w:proofErr w:type="gramEnd"/>
      <w:r w:rsidRPr="00F4314A">
        <w:rPr>
          <w:rFonts w:ascii="Courier New" w:hAnsi="Courier New" w:cs="Courier New"/>
          <w:lang w:val="en-GB"/>
        </w:rPr>
        <w:t xml:space="preserve"> use of self-signed certificates compared with typical</w:t>
      </w:r>
    </w:p>
    <w:p w14:paraId="15BF6F5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legitimate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software.</w:t>
      </w:r>
    </w:p>
    <w:p w14:paraId="6C20178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633809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Discrepancies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the server name indication (SNI) TLS extension in</w:t>
      </w:r>
    </w:p>
    <w:p w14:paraId="20D906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message and the DNS names in the</w:t>
      </w:r>
    </w:p>
    <w:p w14:paraId="40CB3C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4314A">
        <w:rPr>
          <w:rFonts w:ascii="Courier New" w:hAnsi="Courier New" w:cs="Courier New"/>
          <w:lang w:val="en-GB"/>
        </w:rPr>
        <w:t>SubjectAltName</w:t>
      </w:r>
      <w:proofErr w:type="spellEnd"/>
      <w:ins w:id="26" w:author="BOUCADAIR Mohamed TGI/OLN" w:date="2020-09-04T14:55:00Z">
        <w:r w:rsidR="00726BF2">
          <w:rPr>
            <w:rFonts w:ascii="Courier New" w:hAnsi="Courier New" w:cs="Courier New"/>
            <w:lang w:val="en-GB"/>
          </w:rPr>
          <w:t xml:space="preserve"> </w:t>
        </w:r>
      </w:ins>
      <w:r w:rsidRPr="00F4314A">
        <w:rPr>
          <w:rFonts w:ascii="Courier New" w:hAnsi="Courier New" w:cs="Courier New"/>
          <w:lang w:val="en-GB"/>
        </w:rPr>
        <w:t xml:space="preserve">(SAN) </w:t>
      </w:r>
      <w:r w:rsidRPr="00F4314A">
        <w:rPr>
          <w:rFonts w:ascii="Courier New" w:hAnsi="Courier New" w:cs="Courier New"/>
          <w:lang w:val="en-GB"/>
        </w:rPr>
        <w:t>X.509 extension in the server certificate</w:t>
      </w:r>
    </w:p>
    <w:p w14:paraId="4FE3AC0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message</w:t>
      </w:r>
      <w:proofErr w:type="gramEnd"/>
      <w:r w:rsidRPr="00F4314A">
        <w:rPr>
          <w:rFonts w:ascii="Courier New" w:hAnsi="Courier New" w:cs="Courier New"/>
          <w:lang w:val="en-GB"/>
        </w:rPr>
        <w:t>.</w:t>
      </w:r>
    </w:p>
    <w:p w14:paraId="6C4ACFE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D16781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Discrepancies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the key exchange algorithm and the client public</w:t>
      </w:r>
    </w:p>
    <w:p w14:paraId="320A7DA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key</w:t>
      </w:r>
      <w:proofErr w:type="gramEnd"/>
      <w:r w:rsidRPr="00F4314A">
        <w:rPr>
          <w:rFonts w:ascii="Courier New" w:hAnsi="Courier New" w:cs="Courier New"/>
          <w:lang w:val="en-GB"/>
        </w:rPr>
        <w:t xml:space="preserve"> length in comparison with legitimate flows.  As a reminder,</w:t>
      </w:r>
    </w:p>
    <w:p w14:paraId="57831A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Client Key Exchange message has been removed from </w:t>
      </w:r>
      <w:r w:rsidRPr="00F4314A">
        <w:rPr>
          <w:rFonts w:ascii="Courier New" w:hAnsi="Courier New" w:cs="Courier New"/>
          <w:lang w:val="en-GB"/>
        </w:rPr>
        <w:t>TLS 1.3.</w:t>
      </w:r>
    </w:p>
    <w:p w14:paraId="5BAEC2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A5D5FD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Lower</w:t>
      </w:r>
      <w:proofErr w:type="gramEnd"/>
      <w:r w:rsidRPr="00F4314A">
        <w:rPr>
          <w:rFonts w:ascii="Courier New" w:hAnsi="Courier New" w:cs="Courier New"/>
          <w:lang w:val="en-GB"/>
        </w:rPr>
        <w:t xml:space="preserve"> diversity in TLS client advertised TLS extensions compared</w:t>
      </w:r>
    </w:p>
    <w:p w14:paraId="4B32AD3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legitimate clients.</w:t>
      </w:r>
    </w:p>
    <w:p w14:paraId="722C2F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42E2D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commentRangeStart w:id="27"/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Malware</w:t>
      </w:r>
      <w:proofErr w:type="gramEnd"/>
      <w:r w:rsidRPr="00F4314A">
        <w:rPr>
          <w:rFonts w:ascii="Courier New" w:hAnsi="Courier New" w:cs="Courier New"/>
          <w:lang w:val="en-GB"/>
        </w:rPr>
        <w:t xml:space="preserve"> using privacy enhancing technologies like Tor, </w:t>
      </w:r>
      <w:proofErr w:type="spellStart"/>
      <w:r w:rsidRPr="00F4314A">
        <w:rPr>
          <w:rFonts w:ascii="Courier New" w:hAnsi="Courier New" w:cs="Courier New"/>
          <w:lang w:val="en-GB"/>
        </w:rPr>
        <w:t>Psiphon</w:t>
      </w:r>
      <w:proofErr w:type="spellEnd"/>
      <w:ins w:id="28" w:author="BOUCADAIR Mohamed TGI/OLN" w:date="2020-09-04T14:55:00Z">
        <w:r w:rsidR="00726BF2">
          <w:rPr>
            <w:rFonts w:ascii="Courier New" w:hAnsi="Courier New" w:cs="Courier New"/>
            <w:lang w:val="en-GB"/>
          </w:rPr>
          <w:t>,</w:t>
        </w:r>
      </w:ins>
      <w:r w:rsidRPr="00F4314A">
        <w:rPr>
          <w:rFonts w:ascii="Courier New" w:hAnsi="Courier New" w:cs="Courier New"/>
          <w:lang w:val="en-GB"/>
        </w:rPr>
        <w:t xml:space="preserve"> and</w:t>
      </w:r>
    </w:p>
    <w:p w14:paraId="1A92B6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4314A">
        <w:rPr>
          <w:rFonts w:ascii="Courier New" w:hAnsi="Courier New" w:cs="Courier New"/>
          <w:lang w:val="en-GB"/>
        </w:rPr>
        <w:t>Ultrasurf</w:t>
      </w:r>
      <w:proofErr w:type="spellEnd"/>
      <w:r w:rsidRPr="00F4314A">
        <w:rPr>
          <w:rFonts w:ascii="Courier New" w:hAnsi="Courier New" w:cs="Courier New"/>
          <w:lang w:val="en-GB"/>
        </w:rPr>
        <w:t xml:space="preserve"> (see [malware-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]) and, evasion techniques such as</w:t>
      </w:r>
    </w:p>
    <w:p w14:paraId="0960B9B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</w:t>
      </w:r>
      <w:r w:rsidRPr="00F4314A">
        <w:rPr>
          <w:rFonts w:ascii="Courier New" w:hAnsi="Courier New" w:cs="Courier New"/>
          <w:lang w:val="en-GB"/>
        </w:rPr>
        <w:t xml:space="preserve"> 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randomization to evade detection in order to continue</w:t>
      </w:r>
    </w:p>
    <w:p w14:paraId="5EC0A89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exploiting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end user.</w:t>
      </w:r>
    </w:p>
    <w:p w14:paraId="2011B6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284C5B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Malware</w:t>
      </w:r>
      <w:proofErr w:type="gramEnd"/>
      <w:r w:rsidRPr="00F4314A">
        <w:rPr>
          <w:rFonts w:ascii="Courier New" w:hAnsi="Courier New" w:cs="Courier New"/>
          <w:lang w:val="en-GB"/>
        </w:rPr>
        <w:t xml:space="preserve"> using DNS-over-HTTPS</w:t>
      </w:r>
      <w:ins w:id="29" w:author="BOUCADAIR Mohamed TGI/OLN" w:date="2020-09-04T14:56:00Z">
        <w:r w:rsidR="00726BF2">
          <w:rPr>
            <w:rFonts w:ascii="Courier New" w:hAnsi="Courier New" w:cs="Courier New"/>
            <w:lang w:val="en-GB"/>
          </w:rPr>
          <w:t xml:space="preserve"> (</w:t>
        </w:r>
        <w:proofErr w:type="spellStart"/>
        <w:r w:rsidR="00726BF2">
          <w:rPr>
            <w:rFonts w:ascii="Courier New" w:hAnsi="Courier New" w:cs="Courier New"/>
            <w:lang w:val="en-GB"/>
          </w:rPr>
          <w:t>DoH</w:t>
        </w:r>
        <w:proofErr w:type="spellEnd"/>
        <w:r w:rsidR="00726BF2">
          <w:rPr>
            <w:rFonts w:ascii="Courier New" w:hAnsi="Courier New" w:cs="Courier New"/>
            <w:lang w:val="en-GB"/>
          </w:rPr>
          <w:t>)</w:t>
        </w:r>
      </w:ins>
      <w:r w:rsidRPr="00F4314A">
        <w:rPr>
          <w:rFonts w:ascii="Courier New" w:hAnsi="Courier New" w:cs="Courier New"/>
          <w:lang w:val="en-GB"/>
        </w:rPr>
        <w:t xml:space="preserve"> [RFC8484] to avoid detection by</w:t>
      </w:r>
    </w:p>
    <w:p w14:paraId="1AA1BA0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malware</w:t>
      </w:r>
      <w:proofErr w:type="gramEnd"/>
      <w:r w:rsidRPr="00F4314A">
        <w:rPr>
          <w:rFonts w:ascii="Courier New" w:hAnsi="Courier New" w:cs="Courier New"/>
          <w:lang w:val="en-GB"/>
        </w:rPr>
        <w:t xml:space="preserve"> DNS filtering service </w:t>
      </w:r>
      <w:del w:id="30" w:author="BOUCADAIR Mohamed TGI/OLN" w:date="2020-09-04T14:55:00Z">
        <w:r w:rsidRPr="00F4314A" w:rsidDel="00726BF2">
          <w:rPr>
            <w:rFonts w:ascii="Courier New" w:hAnsi="Courier New" w:cs="Courier New"/>
            <w:lang w:val="en-GB"/>
          </w:rPr>
          <w:delText>(</w:delText>
        </w:r>
      </w:del>
      <w:r w:rsidRPr="00F4314A">
        <w:rPr>
          <w:rFonts w:ascii="Courier New" w:hAnsi="Courier New" w:cs="Courier New"/>
          <w:lang w:val="en-GB"/>
        </w:rPr>
        <w:t>[malware-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]</w:t>
      </w:r>
      <w:del w:id="31" w:author="BOUCADAIR Mohamed TGI/OLN" w:date="2020-09-04T14:56:00Z">
        <w:r w:rsidRPr="00F4314A" w:rsidDel="00726BF2">
          <w:rPr>
            <w:rFonts w:ascii="Courier New" w:hAnsi="Courier New" w:cs="Courier New"/>
            <w:lang w:val="en-GB"/>
          </w:rPr>
          <w:delText>)</w:delText>
        </w:r>
      </w:del>
      <w:r w:rsidRPr="00F4314A">
        <w:rPr>
          <w:rFonts w:ascii="Courier New" w:hAnsi="Courier New" w:cs="Courier New"/>
          <w:lang w:val="en-GB"/>
        </w:rPr>
        <w:t>.  Malware agent may</w:t>
      </w:r>
    </w:p>
    <w:p w14:paraId="496A490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not</w:t>
      </w:r>
      <w:proofErr w:type="gramEnd"/>
      <w:r w:rsidRPr="00F4314A">
        <w:rPr>
          <w:rFonts w:ascii="Courier New" w:hAnsi="Courier New" w:cs="Courier New"/>
          <w:lang w:val="en-GB"/>
        </w:rPr>
        <w:t xml:space="preserve"> use the</w:t>
      </w:r>
      <w:r w:rsidRPr="00F4314A">
        <w:rPr>
          <w:rFonts w:ascii="Courier New" w:hAnsi="Courier New" w:cs="Courier New"/>
          <w:lang w:val="en-GB"/>
        </w:rPr>
        <w:t xml:space="preserve"> </w:t>
      </w:r>
      <w:del w:id="32" w:author="BOUCADAIR Mohamed TGI/OLN" w:date="2020-09-04T14:56:00Z">
        <w:r w:rsidRPr="00F4314A" w:rsidDel="00726BF2">
          <w:rPr>
            <w:rFonts w:ascii="Courier New" w:hAnsi="Courier New" w:cs="Courier New"/>
            <w:lang w:val="en-GB"/>
          </w:rPr>
          <w:delText>DNS-over-HTTPS</w:delText>
        </w:r>
      </w:del>
      <w:proofErr w:type="spellStart"/>
      <w:ins w:id="33" w:author="BOUCADAIR Mohamed TGI/OLN" w:date="2020-09-04T14:56:00Z">
        <w:r w:rsidR="00726BF2">
          <w:rPr>
            <w:rFonts w:ascii="Courier New" w:hAnsi="Courier New" w:cs="Courier New"/>
            <w:lang w:val="en-GB"/>
          </w:rPr>
          <w:t>DoH</w:t>
        </w:r>
      </w:ins>
      <w:proofErr w:type="spellEnd"/>
      <w:r w:rsidRPr="00F4314A">
        <w:rPr>
          <w:rFonts w:ascii="Courier New" w:hAnsi="Courier New" w:cs="Courier New"/>
          <w:lang w:val="en-GB"/>
        </w:rPr>
        <w:t xml:space="preserve"> server provided by the local network.</w:t>
      </w:r>
      <w:commentRangeEnd w:id="27"/>
      <w:r w:rsidR="00C22B22">
        <w:rPr>
          <w:rStyle w:val="Marquedecommentaire"/>
          <w:rFonts w:asciiTheme="minorHAnsi" w:hAnsiTheme="minorHAnsi"/>
        </w:rPr>
        <w:commentReference w:id="27"/>
      </w:r>
    </w:p>
    <w:p w14:paraId="0D806B0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29600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If observable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parameters are used, the following</w:t>
      </w:r>
    </w:p>
    <w:p w14:paraId="1FAE255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functions</w:t>
      </w:r>
      <w:proofErr w:type="gramEnd"/>
      <w:r w:rsidRPr="00F4314A">
        <w:rPr>
          <w:rFonts w:ascii="Courier New" w:hAnsi="Courier New" w:cs="Courier New"/>
          <w:lang w:val="en-GB"/>
        </w:rPr>
        <w:t xml:space="preserve"> are possible which have a </w:t>
      </w:r>
      <w:del w:id="34" w:author="BOUCADAIR Mohamed TGI/OLN" w:date="2020-09-04T13:29:00Z">
        <w:r w:rsidRPr="00F4314A" w:rsidDel="009E36CD">
          <w:rPr>
            <w:rFonts w:ascii="Courier New" w:hAnsi="Courier New" w:cs="Courier New"/>
            <w:lang w:val="en-GB"/>
          </w:rPr>
          <w:delText xml:space="preserve">favorable </w:delText>
        </w:r>
      </w:del>
      <w:ins w:id="35" w:author="BOUCADAIR Mohamed TGI/OLN" w:date="2020-09-04T13:29:00Z">
        <w:r w:rsidR="009E36CD">
          <w:rPr>
            <w:rFonts w:ascii="Courier New" w:hAnsi="Courier New" w:cs="Courier New"/>
            <w:lang w:val="en-GB"/>
          </w:rPr>
          <w:t>positive</w:t>
        </w:r>
        <w:r w:rsidR="009E36CD" w:rsidRPr="00F4314A">
          <w:rPr>
            <w:rFonts w:ascii="Courier New" w:hAnsi="Courier New" w:cs="Courier New"/>
            <w:lang w:val="en-GB"/>
          </w:rPr>
          <w:t xml:space="preserve"> </w:t>
        </w:r>
      </w:ins>
      <w:r w:rsidRPr="00F4314A">
        <w:rPr>
          <w:rFonts w:ascii="Courier New" w:hAnsi="Courier New" w:cs="Courier New"/>
          <w:lang w:val="en-GB"/>
        </w:rPr>
        <w:t xml:space="preserve">impact on </w:t>
      </w:r>
      <w:ins w:id="36" w:author="BOUCADAIR Mohamed TGI/OLN" w:date="2020-09-04T14:56:00Z">
        <w:r w:rsidR="00726BF2">
          <w:rPr>
            <w:rFonts w:ascii="Courier New" w:hAnsi="Courier New" w:cs="Courier New"/>
            <w:lang w:val="en-GB"/>
          </w:rPr>
          <w:t xml:space="preserve">the local </w:t>
        </w:r>
      </w:ins>
      <w:r w:rsidRPr="00F4314A">
        <w:rPr>
          <w:rFonts w:ascii="Courier New" w:hAnsi="Courier New" w:cs="Courier New"/>
          <w:lang w:val="en-GB"/>
        </w:rPr>
        <w:t>network</w:t>
      </w:r>
    </w:p>
    <w:p w14:paraId="76DC537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security</w:t>
      </w:r>
      <w:proofErr w:type="gramEnd"/>
      <w:r w:rsidRPr="00F4314A">
        <w:rPr>
          <w:rFonts w:ascii="Courier New" w:hAnsi="Courier New" w:cs="Courier New"/>
          <w:lang w:val="en-GB"/>
        </w:rPr>
        <w:t>:</w:t>
      </w:r>
    </w:p>
    <w:p w14:paraId="7D7C32D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0B8085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Permit</w:t>
      </w:r>
      <w:proofErr w:type="gramEnd"/>
      <w:r w:rsidRPr="00F4314A">
        <w:rPr>
          <w:rFonts w:ascii="Courier New" w:hAnsi="Courier New" w:cs="Courier New"/>
          <w:lang w:val="en-GB"/>
        </w:rPr>
        <w:t xml:space="preserve"> intended DTLS or TLS use and block malic</w:t>
      </w:r>
      <w:r w:rsidRPr="00F4314A">
        <w:rPr>
          <w:rFonts w:ascii="Courier New" w:hAnsi="Courier New" w:cs="Courier New"/>
          <w:lang w:val="en-GB"/>
        </w:rPr>
        <w:t>ious DTLS or TLS</w:t>
      </w:r>
    </w:p>
    <w:p w14:paraId="4F2523D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use</w:t>
      </w:r>
      <w:proofErr w:type="gramEnd"/>
      <w:r w:rsidRPr="00F4314A">
        <w:rPr>
          <w:rFonts w:ascii="Courier New" w:hAnsi="Courier New" w:cs="Courier New"/>
          <w:lang w:val="en-GB"/>
        </w:rPr>
        <w:t>.  This is superior to the layer</w:t>
      </w:r>
      <w:ins w:id="37" w:author="BOUCADAIR Mohamed TGI/OLN" w:date="2020-09-04T14:57:00Z">
        <w:r w:rsidR="00726BF2">
          <w:rPr>
            <w:rFonts w:ascii="Courier New" w:hAnsi="Courier New" w:cs="Courier New"/>
            <w:lang w:val="en-GB"/>
          </w:rPr>
          <w:t>s</w:t>
        </w:r>
      </w:ins>
      <w:r w:rsidRPr="00F4314A">
        <w:rPr>
          <w:rFonts w:ascii="Courier New" w:hAnsi="Courier New" w:cs="Courier New"/>
          <w:lang w:val="en-GB"/>
        </w:rPr>
        <w:t xml:space="preserve"> 3 and </w:t>
      </w:r>
      <w:del w:id="38" w:author="BOUCADAIR Mohamed TGI/OLN" w:date="2020-09-04T14:57:00Z">
        <w:r w:rsidRPr="00F4314A" w:rsidDel="00726BF2">
          <w:rPr>
            <w:rFonts w:ascii="Courier New" w:hAnsi="Courier New" w:cs="Courier New"/>
            <w:lang w:val="en-GB"/>
          </w:rPr>
          <w:delText xml:space="preserve">layer </w:delText>
        </w:r>
      </w:del>
      <w:r w:rsidRPr="00F4314A">
        <w:rPr>
          <w:rFonts w:ascii="Courier New" w:hAnsi="Courier New" w:cs="Courier New"/>
          <w:lang w:val="en-GB"/>
        </w:rPr>
        <w:t>4 ACLs of</w:t>
      </w:r>
    </w:p>
    <w:p w14:paraId="5EDD8D7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Manufacturer Usage Description Specification (MUD) [RFC8520] which</w:t>
      </w:r>
    </w:p>
    <w:p w14:paraId="74898A5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are</w:t>
      </w:r>
      <w:proofErr w:type="gramEnd"/>
      <w:r w:rsidRPr="00F4314A">
        <w:rPr>
          <w:rFonts w:ascii="Courier New" w:hAnsi="Courier New" w:cs="Courier New"/>
          <w:lang w:val="en-GB"/>
        </w:rPr>
        <w:t xml:space="preserve"> not suitable for broad communication patterns.</w:t>
      </w:r>
    </w:p>
    <w:p w14:paraId="5B8DF41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FD9FC2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Ensure</w:t>
      </w:r>
      <w:proofErr w:type="gramEnd"/>
      <w:r w:rsidRPr="00F4314A">
        <w:rPr>
          <w:rFonts w:ascii="Courier New" w:hAnsi="Courier New" w:cs="Courier New"/>
          <w:lang w:val="en-GB"/>
        </w:rPr>
        <w:t xml:space="preserve"> TLS certificates are valid.  Se</w:t>
      </w:r>
      <w:r w:rsidRPr="00F4314A">
        <w:rPr>
          <w:rFonts w:ascii="Courier New" w:hAnsi="Courier New" w:cs="Courier New"/>
          <w:lang w:val="en-GB"/>
        </w:rPr>
        <w:t>veral TLS deployments have</w:t>
      </w:r>
    </w:p>
    <w:p w14:paraId="18AC6B2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been</w:t>
      </w:r>
      <w:proofErr w:type="gramEnd"/>
      <w:r w:rsidRPr="00F4314A">
        <w:rPr>
          <w:rFonts w:ascii="Courier New" w:hAnsi="Courier New" w:cs="Courier New"/>
          <w:lang w:val="en-GB"/>
        </w:rPr>
        <w:t xml:space="preserve"> vulnerable to active Man-In-The-Middle (MITM) attacks because</w:t>
      </w:r>
    </w:p>
    <w:p w14:paraId="29973CC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of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lack of certificate validation or vulnerability in the</w:t>
      </w:r>
    </w:p>
    <w:p w14:paraId="2A03DCC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validation function (see [</w:t>
      </w:r>
      <w:proofErr w:type="spellStart"/>
      <w:r w:rsidRPr="00F4314A">
        <w:rPr>
          <w:rFonts w:ascii="Courier New" w:hAnsi="Courier New" w:cs="Courier New"/>
          <w:lang w:val="en-GB"/>
        </w:rPr>
        <w:t>cryto</w:t>
      </w:r>
      <w:proofErr w:type="spellEnd"/>
      <w:r w:rsidRPr="00F4314A">
        <w:rPr>
          <w:rFonts w:ascii="Courier New" w:hAnsi="Courier New" w:cs="Courier New"/>
          <w:lang w:val="en-GB"/>
        </w:rPr>
        <w:t>-vulnerability]).  By</w:t>
      </w:r>
    </w:p>
    <w:p w14:paraId="7138F45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observing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(</w:t>
      </w:r>
      <w:r w:rsidRPr="00F4314A">
        <w:rPr>
          <w:rFonts w:ascii="Courier New" w:hAnsi="Courier New" w:cs="Courier New"/>
          <w:lang w:val="en-GB"/>
        </w:rPr>
        <w:t>D)TLS profile parameters, a network element can detect</w:t>
      </w:r>
    </w:p>
    <w:p w14:paraId="31027CB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when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TLS SNI mismatches the </w:t>
      </w:r>
      <w:proofErr w:type="spellStart"/>
      <w:r w:rsidRPr="00F4314A">
        <w:rPr>
          <w:rFonts w:ascii="Courier New" w:hAnsi="Courier New" w:cs="Courier New"/>
          <w:lang w:val="en-GB"/>
        </w:rPr>
        <w:t>SubjectAltName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 when the</w:t>
      </w:r>
    </w:p>
    <w:p w14:paraId="4777E49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server's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certificate is invalid.  In TLS 1.2, the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>,</w:t>
      </w:r>
    </w:p>
    <w:p w14:paraId="5D88E90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4314A">
        <w:rPr>
          <w:rFonts w:ascii="Courier New" w:hAnsi="Courier New" w:cs="Courier New"/>
          <w:lang w:val="en-GB"/>
        </w:rPr>
        <w:t>ServerHello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 Certificate messages are all sent in clear-t</w:t>
      </w:r>
      <w:r w:rsidRPr="00F4314A">
        <w:rPr>
          <w:rFonts w:ascii="Courier New" w:hAnsi="Courier New" w:cs="Courier New"/>
          <w:lang w:val="en-GB"/>
        </w:rPr>
        <w:t>ext,</w:t>
      </w:r>
    </w:p>
    <w:p w14:paraId="686023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however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TLS 1.3, the Certificate message is encrypted thereby</w:t>
      </w:r>
    </w:p>
    <w:p w14:paraId="4B4B730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hiding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server identity from any intermediary.  In TLS 1.3, the</w:t>
      </w:r>
    </w:p>
    <w:p w14:paraId="2887B1E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middle</w:t>
      </w:r>
      <w:proofErr w:type="gramEnd"/>
      <w:del w:id="39" w:author="BOUCADAIR Mohamed TGI/OLN" w:date="2020-09-04T14:57:00Z">
        <w:r w:rsidRPr="00F4314A" w:rsidDel="00726BF2">
          <w:rPr>
            <w:rFonts w:ascii="Courier New" w:hAnsi="Courier New" w:cs="Courier New"/>
            <w:lang w:val="en-GB"/>
          </w:rPr>
          <w:delText>-</w:delText>
        </w:r>
      </w:del>
      <w:r w:rsidRPr="00F4314A">
        <w:rPr>
          <w:rFonts w:ascii="Courier New" w:hAnsi="Courier New" w:cs="Courier New"/>
          <w:lang w:val="en-GB"/>
        </w:rPr>
        <w:t>box</w:t>
      </w:r>
      <w:proofErr w:type="spellEnd"/>
      <w:r w:rsidRPr="00F4314A">
        <w:rPr>
          <w:rFonts w:ascii="Courier New" w:hAnsi="Courier New" w:cs="Courier New"/>
          <w:lang w:val="en-GB"/>
        </w:rPr>
        <w:t xml:space="preserve"> needs to act as a TLS proxy to validate the server</w:t>
      </w:r>
    </w:p>
    <w:p w14:paraId="78C18C4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and to detect TLS SNI</w:t>
      </w:r>
      <w:r w:rsidRPr="00F4314A">
        <w:rPr>
          <w:rFonts w:ascii="Courier New" w:hAnsi="Courier New" w:cs="Courier New"/>
          <w:lang w:val="en-GB"/>
        </w:rPr>
        <w:t xml:space="preserve"> mismatch with the server</w:t>
      </w:r>
    </w:p>
    <w:p w14:paraId="342FDF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>.</w:t>
      </w:r>
    </w:p>
    <w:p w14:paraId="2BA7C61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E67CF3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F85C0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3]</w:t>
      </w:r>
    </w:p>
    <w:p w14:paraId="593AE0A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42C991E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49EE40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42B62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F634A5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Support</w:t>
      </w:r>
      <w:proofErr w:type="gramEnd"/>
      <w:r w:rsidRPr="00F4314A">
        <w:rPr>
          <w:rFonts w:ascii="Courier New" w:hAnsi="Courier New" w:cs="Courier New"/>
          <w:lang w:val="en-GB"/>
        </w:rPr>
        <w:t xml:space="preserve"> new communication patterns.  An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</w:t>
      </w:r>
      <w:r w:rsidRPr="00F4314A">
        <w:rPr>
          <w:rFonts w:ascii="Courier New" w:hAnsi="Courier New" w:cs="Courier New"/>
          <w:lang w:val="en-GB"/>
        </w:rPr>
        <w:t xml:space="preserve"> can learn a new</w:t>
      </w:r>
    </w:p>
    <w:p w14:paraId="3F27E98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capability</w:t>
      </w:r>
      <w:proofErr w:type="gramEnd"/>
      <w:r w:rsidRPr="00F4314A">
        <w:rPr>
          <w:rFonts w:ascii="Courier New" w:hAnsi="Courier New" w:cs="Courier New"/>
          <w:lang w:val="en-GB"/>
        </w:rPr>
        <w:t xml:space="preserve">, and the new capability can change the way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7937F9B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device</w:t>
      </w:r>
      <w:proofErr w:type="gramEnd"/>
      <w:r w:rsidRPr="00F4314A">
        <w:rPr>
          <w:rFonts w:ascii="Courier New" w:hAnsi="Courier New" w:cs="Courier New"/>
          <w:lang w:val="en-GB"/>
        </w:rPr>
        <w:t xml:space="preserve"> communicates with other devices located in the local</w:t>
      </w:r>
    </w:p>
    <w:p w14:paraId="73751C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network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del w:id="40" w:author="BOUCADAIR Mohamed TGI/OLN" w:date="2020-09-04T14:58:00Z">
        <w:r w:rsidRPr="00F4314A" w:rsidDel="00726BF2">
          <w:rPr>
            <w:rFonts w:ascii="Courier New" w:hAnsi="Courier New" w:cs="Courier New"/>
            <w:lang w:val="en-GB"/>
          </w:rPr>
          <w:delText xml:space="preserve">and </w:delText>
        </w:r>
      </w:del>
      <w:ins w:id="41" w:author="BOUCADAIR Mohamed TGI/OLN" w:date="2020-09-04T14:58:00Z">
        <w:r w:rsidR="00726BF2">
          <w:rPr>
            <w:rFonts w:ascii="Courier New" w:hAnsi="Courier New" w:cs="Courier New"/>
            <w:lang w:val="en-GB"/>
          </w:rPr>
          <w:t>or in the</w:t>
        </w:r>
        <w:r w:rsidR="00726BF2" w:rsidRPr="00F4314A">
          <w:rPr>
            <w:rFonts w:ascii="Courier New" w:hAnsi="Courier New" w:cs="Courier New"/>
            <w:lang w:val="en-GB"/>
          </w:rPr>
          <w:t xml:space="preserve"> </w:t>
        </w:r>
      </w:ins>
      <w:r w:rsidRPr="00F4314A">
        <w:rPr>
          <w:rFonts w:ascii="Courier New" w:hAnsi="Courier New" w:cs="Courier New"/>
          <w:lang w:val="en-GB"/>
        </w:rPr>
        <w:t xml:space="preserve">Internet.  </w:t>
      </w:r>
      <w:commentRangeStart w:id="42"/>
      <w:r w:rsidRPr="00F4314A">
        <w:rPr>
          <w:rFonts w:ascii="Courier New" w:hAnsi="Courier New" w:cs="Courier New"/>
          <w:lang w:val="en-GB"/>
        </w:rPr>
        <w:t>There would be an inaccurate policy if an</w:t>
      </w:r>
    </w:p>
    <w:p w14:paraId="6EDA28A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rapidly changes t</w:t>
      </w:r>
      <w:r w:rsidRPr="00F4314A">
        <w:rPr>
          <w:rFonts w:ascii="Courier New" w:hAnsi="Courier New" w:cs="Courier New"/>
          <w:lang w:val="en-GB"/>
        </w:rPr>
        <w:t>he IP addresses and domain names it</w:t>
      </w:r>
    </w:p>
    <w:p w14:paraId="4255BE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communicates</w:t>
      </w:r>
      <w:proofErr w:type="gramEnd"/>
      <w:r w:rsidRPr="00F4314A">
        <w:rPr>
          <w:rFonts w:ascii="Courier New" w:hAnsi="Courier New" w:cs="Courier New"/>
          <w:lang w:val="en-GB"/>
        </w:rPr>
        <w:t xml:space="preserve"> with while the MUD ACLs were slower to update.  In</w:t>
      </w:r>
    </w:p>
    <w:p w14:paraId="6E7CBA4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such</w:t>
      </w:r>
      <w:proofErr w:type="gramEnd"/>
      <w:r w:rsidRPr="00F4314A">
        <w:rPr>
          <w:rFonts w:ascii="Courier New" w:hAnsi="Courier New" w:cs="Courier New"/>
          <w:lang w:val="en-GB"/>
        </w:rPr>
        <w:t xml:space="preserve"> a case, observable (D)TLS profile parameters can be used to</w:t>
      </w:r>
    </w:p>
    <w:p w14:paraId="420354C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permit</w:t>
      </w:r>
      <w:proofErr w:type="gramEnd"/>
      <w:r w:rsidRPr="00F4314A">
        <w:rPr>
          <w:rFonts w:ascii="Courier New" w:hAnsi="Courier New" w:cs="Courier New"/>
          <w:lang w:val="en-GB"/>
        </w:rPr>
        <w:t xml:space="preserve"> intended use and to block malicious behaviour from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14D8B44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d</w:t>
      </w:r>
      <w:r w:rsidRPr="00F4314A">
        <w:rPr>
          <w:rFonts w:ascii="Courier New" w:hAnsi="Courier New" w:cs="Courier New"/>
          <w:lang w:val="en-GB"/>
        </w:rPr>
        <w:t>evice</w:t>
      </w:r>
      <w:proofErr w:type="gramEnd"/>
      <w:r w:rsidRPr="00F4314A">
        <w:rPr>
          <w:rFonts w:ascii="Courier New" w:hAnsi="Courier New" w:cs="Courier New"/>
          <w:lang w:val="en-GB"/>
        </w:rPr>
        <w:t>.</w:t>
      </w:r>
      <w:commentRangeEnd w:id="42"/>
      <w:r w:rsidR="00726BF2">
        <w:rPr>
          <w:rStyle w:val="Marquedecommentaire"/>
          <w:rFonts w:asciiTheme="minorHAnsi" w:hAnsiTheme="minorHAnsi"/>
        </w:rPr>
        <w:commentReference w:id="42"/>
      </w:r>
    </w:p>
    <w:p w14:paraId="5889F5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FAB18B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document extends MUD [RFC8520] to model observable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</w:p>
    <w:p w14:paraId="21DF61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profile</w:t>
      </w:r>
      <w:proofErr w:type="gramEnd"/>
      <w:r w:rsidRPr="00F4314A">
        <w:rPr>
          <w:rFonts w:ascii="Courier New" w:hAnsi="Courier New" w:cs="Courier New"/>
          <w:lang w:val="en-GB"/>
        </w:rPr>
        <w:t xml:space="preserve"> parameters.  Using these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parameters, an active</w:t>
      </w:r>
    </w:p>
    <w:p w14:paraId="11BD4F5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commentRangeStart w:id="43"/>
      <w:r w:rsidRPr="00F4314A">
        <w:rPr>
          <w:rFonts w:ascii="Courier New" w:hAnsi="Courier New" w:cs="Courier New"/>
          <w:lang w:val="en-GB"/>
        </w:rPr>
        <w:t xml:space="preserve">MUD-enforcing firewall </w:t>
      </w:r>
      <w:commentRangeEnd w:id="43"/>
      <w:r w:rsidR="00726BF2">
        <w:rPr>
          <w:rStyle w:val="Marquedecommentaire"/>
          <w:rFonts w:asciiTheme="minorHAnsi" w:hAnsiTheme="minorHAnsi"/>
        </w:rPr>
        <w:commentReference w:id="43"/>
      </w:r>
      <w:r w:rsidRPr="00F4314A">
        <w:rPr>
          <w:rFonts w:ascii="Courier New" w:hAnsi="Courier New" w:cs="Courier New"/>
          <w:lang w:val="en-GB"/>
        </w:rPr>
        <w:t xml:space="preserve">can identify </w:t>
      </w:r>
      <w:commentRangeStart w:id="44"/>
      <w:r w:rsidRPr="00F4314A">
        <w:rPr>
          <w:rFonts w:ascii="Courier New" w:hAnsi="Courier New" w:cs="Courier New"/>
          <w:lang w:val="en-GB"/>
        </w:rPr>
        <w:t>MUD non-compliant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</w:p>
    <w:p w14:paraId="269A83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indicating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outdated cryptography </w:t>
      </w:r>
      <w:r w:rsidRPr="00F4314A">
        <w:rPr>
          <w:rFonts w:ascii="Courier New" w:hAnsi="Courier New" w:cs="Courier New"/>
          <w:lang w:val="en-GB"/>
        </w:rPr>
        <w:t>or malware</w:t>
      </w:r>
      <w:commentRangeEnd w:id="44"/>
      <w:r w:rsidR="00CB0D60">
        <w:rPr>
          <w:rStyle w:val="Marquedecommentaire"/>
          <w:rFonts w:asciiTheme="minorHAnsi" w:hAnsiTheme="minorHAnsi"/>
        </w:rPr>
        <w:commentReference w:id="44"/>
      </w:r>
      <w:r w:rsidRPr="00F4314A">
        <w:rPr>
          <w:rFonts w:ascii="Courier New" w:hAnsi="Courier New" w:cs="Courier New"/>
          <w:lang w:val="en-GB"/>
        </w:rPr>
        <w:t>.  This detection can</w:t>
      </w:r>
    </w:p>
    <w:p w14:paraId="10B16C0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prevent</w:t>
      </w:r>
      <w:proofErr w:type="gramEnd"/>
      <w:r w:rsidRPr="00F4314A">
        <w:rPr>
          <w:rFonts w:ascii="Courier New" w:hAnsi="Courier New" w:cs="Courier New"/>
          <w:lang w:val="en-GB"/>
        </w:rPr>
        <w:t xml:space="preserve"> malware downloads, block access to malicious domains, enforce</w:t>
      </w:r>
    </w:p>
    <w:p w14:paraId="018A2A8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use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strong ciphers, stop data exfiltration, etc.  In addition,</w:t>
      </w:r>
    </w:p>
    <w:p w14:paraId="2C8F2D2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organizations</w:t>
      </w:r>
      <w:proofErr w:type="gramEnd"/>
      <w:r w:rsidRPr="00F4314A">
        <w:rPr>
          <w:rFonts w:ascii="Courier New" w:hAnsi="Courier New" w:cs="Courier New"/>
          <w:lang w:val="en-GB"/>
        </w:rPr>
        <w:t xml:space="preserve"> may have policies around acceptable ciphers and</w:t>
      </w:r>
    </w:p>
    <w:p w14:paraId="0BC4FBE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certificates</w:t>
      </w:r>
      <w:proofErr w:type="gramEnd"/>
      <w:r w:rsidRPr="00F4314A">
        <w:rPr>
          <w:rFonts w:ascii="Courier New" w:hAnsi="Courier New" w:cs="Courier New"/>
          <w:lang w:val="en-GB"/>
        </w:rPr>
        <w:t xml:space="preserve"> o</w:t>
      </w:r>
      <w:r w:rsidRPr="00F4314A">
        <w:rPr>
          <w:rFonts w:ascii="Courier New" w:hAnsi="Courier New" w:cs="Courier New"/>
          <w:lang w:val="en-GB"/>
        </w:rPr>
        <w:t xml:space="preserve">n the websites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connect to.  Examples</w:t>
      </w:r>
    </w:p>
    <w:p w14:paraId="1F00A91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include</w:t>
      </w:r>
      <w:proofErr w:type="gramEnd"/>
      <w:r w:rsidRPr="00F4314A">
        <w:rPr>
          <w:rFonts w:ascii="Courier New" w:hAnsi="Courier New" w:cs="Courier New"/>
          <w:lang w:val="en-GB"/>
        </w:rPr>
        <w:t xml:space="preserve"> no use of old and less secure versions of TLS, no use of</w:t>
      </w:r>
    </w:p>
    <w:p w14:paraId="7764BE1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self-signed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certificates, deny-list or accept-list of Certificate</w:t>
      </w:r>
    </w:p>
    <w:p w14:paraId="6EDCBCB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Authorities, valid certificate expiration time, etc.  These pol</w:t>
      </w:r>
      <w:r w:rsidRPr="00F4314A">
        <w:rPr>
          <w:rFonts w:ascii="Courier New" w:hAnsi="Courier New" w:cs="Courier New"/>
          <w:lang w:val="en-GB"/>
        </w:rPr>
        <w:t>icies</w:t>
      </w:r>
    </w:p>
    <w:p w14:paraId="2541EB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can</w:t>
      </w:r>
      <w:proofErr w:type="gramEnd"/>
      <w:r w:rsidRPr="00F4314A">
        <w:rPr>
          <w:rFonts w:ascii="Courier New" w:hAnsi="Courier New" w:cs="Courier New"/>
          <w:lang w:val="en-GB"/>
        </w:rPr>
        <w:t xml:space="preserve"> be enforced by observing the (D)TLS profile parameters.</w:t>
      </w:r>
    </w:p>
    <w:p w14:paraId="6D0351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Enterprise firewalls can use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device's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</w:t>
      </w:r>
    </w:p>
    <w:p w14:paraId="334A88D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parameters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identify legitimate flows by observing (D)TLS sessions,</w:t>
      </w:r>
    </w:p>
    <w:p w14:paraId="4D71786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can make inferences to permit </w:t>
      </w:r>
      <w:commentRangeStart w:id="45"/>
      <w:r w:rsidRPr="00F4314A">
        <w:rPr>
          <w:rFonts w:ascii="Courier New" w:hAnsi="Courier New" w:cs="Courier New"/>
          <w:lang w:val="en-GB"/>
        </w:rPr>
        <w:t>legitimate fl</w:t>
      </w:r>
      <w:r w:rsidRPr="00F4314A">
        <w:rPr>
          <w:rFonts w:ascii="Courier New" w:hAnsi="Courier New" w:cs="Courier New"/>
          <w:lang w:val="en-GB"/>
        </w:rPr>
        <w:t>ows and to block</w:t>
      </w:r>
    </w:p>
    <w:p w14:paraId="1524D36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malicious</w:t>
      </w:r>
      <w:proofErr w:type="gramEnd"/>
      <w:r w:rsidRPr="00F4314A">
        <w:rPr>
          <w:rFonts w:ascii="Courier New" w:hAnsi="Courier New" w:cs="Courier New"/>
          <w:lang w:val="en-GB"/>
        </w:rPr>
        <w:t xml:space="preserve"> or insecure flows</w:t>
      </w:r>
      <w:commentRangeEnd w:id="45"/>
      <w:r w:rsidR="00CB0D60">
        <w:rPr>
          <w:rStyle w:val="Marquedecommentaire"/>
          <w:rFonts w:asciiTheme="minorHAnsi" w:hAnsiTheme="minorHAnsi"/>
        </w:rPr>
        <w:commentReference w:id="45"/>
      </w:r>
      <w:r w:rsidRPr="00F4314A">
        <w:rPr>
          <w:rFonts w:ascii="Courier New" w:hAnsi="Courier New" w:cs="Courier New"/>
          <w:lang w:val="en-GB"/>
        </w:rPr>
        <w:t>.  The proposed technique is also suitable</w:t>
      </w:r>
    </w:p>
    <w:p w14:paraId="40CEAA9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</w:t>
      </w:r>
      <w:proofErr w:type="gramEnd"/>
      <w:r w:rsidRPr="00F4314A">
        <w:rPr>
          <w:rFonts w:ascii="Courier New" w:hAnsi="Courier New" w:cs="Courier New"/>
          <w:lang w:val="en-GB"/>
        </w:rPr>
        <w:t xml:space="preserve"> deployments where decryption techniques are not ideal due to</w:t>
      </w:r>
    </w:p>
    <w:p w14:paraId="53729D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privacy</w:t>
      </w:r>
      <w:proofErr w:type="gramEnd"/>
      <w:r w:rsidRPr="00F4314A">
        <w:rPr>
          <w:rFonts w:ascii="Courier New" w:hAnsi="Courier New" w:cs="Courier New"/>
          <w:lang w:val="en-GB"/>
        </w:rPr>
        <w:t xml:space="preserve"> concerns, non-cooperating end-points</w:t>
      </w:r>
      <w:ins w:id="46" w:author="BOUCADAIR Mohamed TGI/OLN" w:date="2020-09-04T15:02:00Z">
        <w:r w:rsidR="00CB0D60">
          <w:rPr>
            <w:rFonts w:ascii="Courier New" w:hAnsi="Courier New" w:cs="Courier New"/>
            <w:lang w:val="en-GB"/>
          </w:rPr>
          <w:t>,</w:t>
        </w:r>
      </w:ins>
      <w:r w:rsidRPr="00F4314A">
        <w:rPr>
          <w:rFonts w:ascii="Courier New" w:hAnsi="Courier New" w:cs="Courier New"/>
          <w:lang w:val="en-GB"/>
        </w:rPr>
        <w:t xml:space="preserve"> and expense.</w:t>
      </w:r>
    </w:p>
    <w:p w14:paraId="6F213C6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916205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2.  Terminology</w:t>
      </w:r>
    </w:p>
    <w:p w14:paraId="10E29D9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0C38AD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The key words "MU</w:t>
      </w:r>
      <w:r w:rsidRPr="00F4314A">
        <w:rPr>
          <w:rFonts w:ascii="Courier New" w:hAnsi="Courier New" w:cs="Courier New"/>
          <w:lang w:val="en-GB"/>
        </w:rPr>
        <w:t>ST", "MUST NOT", "REQUIRED", "SHALL", "SHALL NOT",</w:t>
      </w:r>
    </w:p>
    <w:p w14:paraId="48B2E2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"SHOULD", "SHOULD NOT", "RECOMMENDED", "NOT RECOMMENDED", "MAY", and</w:t>
      </w:r>
    </w:p>
    <w:p w14:paraId="11B4AEB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"OPTIONAL" in this document are to be interpreted as described in BCP</w:t>
      </w:r>
    </w:p>
    <w:p w14:paraId="5BA06CB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14 [RFC2119</w:t>
      </w:r>
      <w:proofErr w:type="gramStart"/>
      <w:r w:rsidRPr="00F4314A">
        <w:rPr>
          <w:rFonts w:ascii="Courier New" w:hAnsi="Courier New" w:cs="Courier New"/>
          <w:lang w:val="en-GB"/>
        </w:rPr>
        <w:t>][</w:t>
      </w:r>
      <w:proofErr w:type="gramEnd"/>
      <w:r w:rsidRPr="00F4314A">
        <w:rPr>
          <w:rFonts w:ascii="Courier New" w:hAnsi="Courier New" w:cs="Courier New"/>
          <w:lang w:val="en-GB"/>
        </w:rPr>
        <w:t>RFC8174] when, and only when, they appear in</w:t>
      </w:r>
      <w:r w:rsidRPr="00F4314A">
        <w:rPr>
          <w:rFonts w:ascii="Courier New" w:hAnsi="Courier New" w:cs="Courier New"/>
          <w:lang w:val="en-GB"/>
        </w:rPr>
        <w:t xml:space="preserve"> all</w:t>
      </w:r>
    </w:p>
    <w:p w14:paraId="3476889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capitals</w:t>
      </w:r>
      <w:proofErr w:type="gramEnd"/>
      <w:r w:rsidRPr="00F4314A">
        <w:rPr>
          <w:rFonts w:ascii="Courier New" w:hAnsi="Courier New" w:cs="Courier New"/>
          <w:lang w:val="en-GB"/>
        </w:rPr>
        <w:t>, as shown here.</w:t>
      </w:r>
    </w:p>
    <w:p w14:paraId="4262A48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D4DC3A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"(D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>" is used for statements that apply to both Transport Layer</w:t>
      </w:r>
    </w:p>
    <w:p w14:paraId="0B58A3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Security [RFC8446] and Datagram Transport Layer Security [RFC6347].</w:t>
      </w:r>
    </w:p>
    <w:p w14:paraId="6280B0C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Specific terms are used for any statement that applies to either</w:t>
      </w:r>
    </w:p>
    <w:p w14:paraId="7E0ABBC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protocol</w:t>
      </w:r>
      <w:proofErr w:type="gramEnd"/>
      <w:r w:rsidRPr="00F4314A">
        <w:rPr>
          <w:rFonts w:ascii="Courier New" w:hAnsi="Courier New" w:cs="Courier New"/>
          <w:lang w:val="en-GB"/>
        </w:rPr>
        <w:t xml:space="preserve"> a</w:t>
      </w:r>
      <w:r w:rsidRPr="00F4314A">
        <w:rPr>
          <w:rFonts w:ascii="Courier New" w:hAnsi="Courier New" w:cs="Courier New"/>
          <w:lang w:val="en-GB"/>
        </w:rPr>
        <w:t>lone.</w:t>
      </w:r>
    </w:p>
    <w:p w14:paraId="7CD19F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0DECB6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'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/DoT' refers to DNS-over-HTTPS and/or DNS-over-TLS.</w:t>
      </w:r>
    </w:p>
    <w:p w14:paraId="4E2F0DE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E355A0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FCC2CE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6E2F90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C783EF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C15214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4]</w:t>
      </w:r>
    </w:p>
    <w:p w14:paraId="01AAE2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13B6D7D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68823E9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7A863F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21032F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3.  Overview of MUD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ins w:id="47" w:author="BOUCADAIR Mohamed TGI/OLN" w:date="2020-09-04T15:02:00Z">
        <w:r w:rsidR="00CB0D60">
          <w:rPr>
            <w:rFonts w:ascii="Courier New" w:hAnsi="Courier New" w:cs="Courier New"/>
            <w:lang w:val="en-GB"/>
          </w:rPr>
          <w:t>P</w:t>
        </w:r>
      </w:ins>
      <w:del w:id="48" w:author="BOUCADAIR Mohamed TGI/OLN" w:date="2020-09-04T15:02:00Z">
        <w:r w:rsidRPr="00F4314A" w:rsidDel="00CB0D60">
          <w:rPr>
            <w:rFonts w:ascii="Courier New" w:hAnsi="Courier New" w:cs="Courier New"/>
            <w:lang w:val="en-GB"/>
          </w:rPr>
          <w:delText>p</w:delText>
        </w:r>
      </w:del>
      <w:r w:rsidRPr="00F4314A">
        <w:rPr>
          <w:rFonts w:ascii="Courier New" w:hAnsi="Courier New" w:cs="Courier New"/>
          <w:lang w:val="en-GB"/>
        </w:rPr>
        <w:t>rofi</w:t>
      </w:r>
      <w:r w:rsidRPr="00F4314A">
        <w:rPr>
          <w:rFonts w:ascii="Courier New" w:hAnsi="Courier New" w:cs="Courier New"/>
          <w:lang w:val="en-GB"/>
        </w:rPr>
        <w:t xml:space="preserve">les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del w:id="49" w:author="BOUCADAIR Mohamed TGI/OLN" w:date="2020-09-04T15:02:00Z">
        <w:r w:rsidRPr="00F4314A" w:rsidDel="00CB0D60">
          <w:rPr>
            <w:rFonts w:ascii="Courier New" w:hAnsi="Courier New" w:cs="Courier New"/>
            <w:lang w:val="en-GB"/>
          </w:rPr>
          <w:delText>devices</w:delText>
        </w:r>
      </w:del>
      <w:ins w:id="50" w:author="BOUCADAIR Mohamed TGI/OLN" w:date="2020-09-04T15:02:00Z">
        <w:r w:rsidR="00CB0D60">
          <w:rPr>
            <w:rFonts w:ascii="Courier New" w:hAnsi="Courier New" w:cs="Courier New"/>
            <w:lang w:val="en-GB"/>
          </w:rPr>
          <w:t>D</w:t>
        </w:r>
        <w:r w:rsidR="00CB0D60" w:rsidRPr="00F4314A">
          <w:rPr>
            <w:rFonts w:ascii="Courier New" w:hAnsi="Courier New" w:cs="Courier New"/>
            <w:lang w:val="en-GB"/>
          </w:rPr>
          <w:t>evices</w:t>
        </w:r>
      </w:ins>
    </w:p>
    <w:p w14:paraId="028093C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9B16BB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In Enterprise networks, protection and detection are typically done</w:t>
      </w:r>
    </w:p>
    <w:p w14:paraId="467F31F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both</w:t>
      </w:r>
      <w:proofErr w:type="gramEnd"/>
      <w:r w:rsidRPr="00F4314A">
        <w:rPr>
          <w:rFonts w:ascii="Courier New" w:hAnsi="Courier New" w:cs="Courier New"/>
          <w:lang w:val="en-GB"/>
        </w:rPr>
        <w:t xml:space="preserve"> on end hosts and in the network.  </w:t>
      </w:r>
      <w:commentRangeStart w:id="51"/>
      <w:r w:rsidRPr="00F4314A">
        <w:rPr>
          <w:rFonts w:ascii="Courier New" w:hAnsi="Courier New" w:cs="Courier New"/>
          <w:lang w:val="en-GB"/>
        </w:rPr>
        <w:t>Host agents</w:t>
      </w:r>
      <w:commentRangeEnd w:id="51"/>
      <w:r w:rsidR="00CB0D60">
        <w:rPr>
          <w:rStyle w:val="Marquedecommentaire"/>
          <w:rFonts w:asciiTheme="minorHAnsi" w:hAnsiTheme="minorHAnsi"/>
        </w:rPr>
        <w:commentReference w:id="51"/>
      </w:r>
      <w:r w:rsidRPr="00F4314A">
        <w:rPr>
          <w:rFonts w:ascii="Courier New" w:hAnsi="Courier New" w:cs="Courier New"/>
          <w:lang w:val="en-GB"/>
        </w:rPr>
        <w:t xml:space="preserve"> have deep</w:t>
      </w:r>
    </w:p>
    <w:p w14:paraId="18ABB3D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visibility</w:t>
      </w:r>
      <w:proofErr w:type="gramEnd"/>
      <w:r w:rsidRPr="00F4314A">
        <w:rPr>
          <w:rFonts w:ascii="Courier New" w:hAnsi="Courier New" w:cs="Courier New"/>
          <w:lang w:val="en-GB"/>
        </w:rPr>
        <w:t xml:space="preserve"> on the devices where they are installed, whereas the</w:t>
      </w:r>
    </w:p>
    <w:p w14:paraId="0E1EBE9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network</w:t>
      </w:r>
      <w:proofErr w:type="gramEnd"/>
      <w:r w:rsidRPr="00F4314A">
        <w:rPr>
          <w:rFonts w:ascii="Courier New" w:hAnsi="Courier New" w:cs="Courier New"/>
          <w:lang w:val="en-GB"/>
        </w:rPr>
        <w:t xml:space="preserve"> has </w:t>
      </w:r>
      <w:ins w:id="52" w:author="BOUCADAIR Mohamed TGI/OLN" w:date="2020-09-04T15:03:00Z">
        <w:r w:rsidR="00CB0D60">
          <w:rPr>
            <w:rFonts w:ascii="Courier New" w:hAnsi="Courier New" w:cs="Courier New"/>
            <w:lang w:val="en-GB"/>
          </w:rPr>
          <w:t xml:space="preserve">a </w:t>
        </w:r>
      </w:ins>
      <w:r w:rsidRPr="00F4314A">
        <w:rPr>
          <w:rFonts w:ascii="Courier New" w:hAnsi="Courier New" w:cs="Courier New"/>
          <w:lang w:val="en-GB"/>
        </w:rPr>
        <w:t>broader visibility</w:t>
      </w:r>
      <w:r w:rsidRPr="00F4314A">
        <w:rPr>
          <w:rFonts w:ascii="Courier New" w:hAnsi="Courier New" w:cs="Courier New"/>
          <w:lang w:val="en-GB"/>
        </w:rPr>
        <w:t>.  Installing host agents may not be a</w:t>
      </w:r>
    </w:p>
    <w:p w14:paraId="4C82298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viable</w:t>
      </w:r>
      <w:proofErr w:type="gramEnd"/>
      <w:r w:rsidRPr="00F4314A">
        <w:rPr>
          <w:rFonts w:ascii="Courier New" w:hAnsi="Courier New" w:cs="Courier New"/>
          <w:lang w:val="en-GB"/>
        </w:rPr>
        <w:t xml:space="preserve"> option on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devices, and network-based security is an</w:t>
      </w:r>
    </w:p>
    <w:p w14:paraId="3880F4BE" w14:textId="77777777" w:rsidR="00CB0D60" w:rsidRDefault="003F400D" w:rsidP="00247E17">
      <w:pPr>
        <w:pStyle w:val="Textebrut"/>
        <w:rPr>
          <w:ins w:id="53" w:author="BOUCADAIR Mohamed TGI/OLN" w:date="2020-09-04T15:03:00Z"/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efficient</w:t>
      </w:r>
      <w:proofErr w:type="gramEnd"/>
      <w:r w:rsidRPr="00F4314A">
        <w:rPr>
          <w:rFonts w:ascii="Courier New" w:hAnsi="Courier New" w:cs="Courier New"/>
          <w:lang w:val="en-GB"/>
        </w:rPr>
        <w:t xml:space="preserve"> means to protect such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devices.  </w:t>
      </w:r>
    </w:p>
    <w:p w14:paraId="4639F3CA" w14:textId="77777777" w:rsidR="00CB0D60" w:rsidRDefault="00CB0D60" w:rsidP="00247E17">
      <w:pPr>
        <w:pStyle w:val="Textebrut"/>
        <w:rPr>
          <w:ins w:id="54" w:author="BOUCADAIR Mohamed TGI/OLN" w:date="2020-09-04T15:03:00Z"/>
          <w:rFonts w:ascii="Courier New" w:hAnsi="Courier New" w:cs="Courier New"/>
          <w:lang w:val="en-GB"/>
        </w:rPr>
      </w:pPr>
    </w:p>
    <w:p w14:paraId="384A73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commentRangeStart w:id="55"/>
      <w:r w:rsidRPr="00F4314A">
        <w:rPr>
          <w:rFonts w:ascii="Courier New" w:hAnsi="Courier New" w:cs="Courier New"/>
          <w:lang w:val="en-GB"/>
        </w:rPr>
        <w:t>(D)TLS profile</w:t>
      </w:r>
    </w:p>
    <w:p w14:paraId="1B3493E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parameters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</w:t>
      </w:r>
      <w:ins w:id="56" w:author="BOUCADAIR Mohamed TGI/OLN" w:date="2020-09-04T15:03:00Z">
        <w:r w:rsidR="00CB0D60">
          <w:rPr>
            <w:rFonts w:ascii="Courier New" w:hAnsi="Courier New" w:cs="Courier New"/>
            <w:lang w:val="en-GB"/>
          </w:rPr>
          <w:t>s</w:t>
        </w:r>
      </w:ins>
      <w:r w:rsidRPr="00F4314A">
        <w:rPr>
          <w:rFonts w:ascii="Courier New" w:hAnsi="Courier New" w:cs="Courier New"/>
          <w:lang w:val="en-GB"/>
        </w:rPr>
        <w:t xml:space="preserve"> can be used by </w:t>
      </w:r>
      <w:proofErr w:type="spellStart"/>
      <w:r w:rsidRPr="00F4314A">
        <w:rPr>
          <w:rFonts w:ascii="Courier New" w:hAnsi="Courier New" w:cs="Courier New"/>
          <w:lang w:val="en-GB"/>
        </w:rPr>
        <w:t>middle</w:t>
      </w:r>
      <w:del w:id="57" w:author="BOUCADAIR Mohamed TGI/OLN" w:date="2020-09-04T15:03:00Z">
        <w:r w:rsidRPr="00F4314A" w:rsidDel="00CB0D60">
          <w:rPr>
            <w:rFonts w:ascii="Courier New" w:hAnsi="Courier New" w:cs="Courier New"/>
            <w:lang w:val="en-GB"/>
          </w:rPr>
          <w:delText>-</w:delText>
        </w:r>
      </w:del>
      <w:r w:rsidRPr="00F4314A">
        <w:rPr>
          <w:rFonts w:ascii="Courier New" w:hAnsi="Courier New" w:cs="Courier New"/>
          <w:lang w:val="en-GB"/>
        </w:rPr>
        <w:t>boxes</w:t>
      </w:r>
      <w:proofErr w:type="spellEnd"/>
      <w:r w:rsidRPr="00F4314A">
        <w:rPr>
          <w:rFonts w:ascii="Courier New" w:hAnsi="Courier New" w:cs="Courier New"/>
          <w:lang w:val="en-GB"/>
        </w:rPr>
        <w:t xml:space="preserve"> to detect and</w:t>
      </w:r>
    </w:p>
    <w:p w14:paraId="4B19DD9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block</w:t>
      </w:r>
      <w:proofErr w:type="gramEnd"/>
      <w:r w:rsidRPr="00F4314A">
        <w:rPr>
          <w:rFonts w:ascii="Courier New" w:hAnsi="Courier New" w:cs="Courier New"/>
          <w:lang w:val="en-GB"/>
        </w:rPr>
        <w:t xml:space="preserve"> malware </w:t>
      </w:r>
      <w:r w:rsidRPr="00F4314A">
        <w:rPr>
          <w:rFonts w:ascii="Courier New" w:hAnsi="Courier New" w:cs="Courier New"/>
          <w:lang w:val="en-GB"/>
        </w:rPr>
        <w:t>communication, while at the same time preserving the</w:t>
      </w:r>
    </w:p>
    <w:p w14:paraId="3A5745F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privacy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legitimate uses of encryption.  </w:t>
      </w:r>
      <w:commentRangeEnd w:id="55"/>
      <w:r w:rsidR="00CB0D60">
        <w:rPr>
          <w:rStyle w:val="Marquedecommentaire"/>
          <w:rFonts w:asciiTheme="minorHAnsi" w:hAnsiTheme="minorHAnsi"/>
        </w:rPr>
        <w:commentReference w:id="55"/>
      </w:r>
      <w:proofErr w:type="spellStart"/>
      <w:r w:rsidRPr="00F4314A">
        <w:rPr>
          <w:rFonts w:ascii="Courier New" w:hAnsi="Courier New" w:cs="Courier New"/>
          <w:lang w:val="en-GB"/>
        </w:rPr>
        <w:t>Middle</w:t>
      </w:r>
      <w:del w:id="58" w:author="BOUCADAIR Mohamed TGI/OLN" w:date="2020-09-04T15:04:00Z">
        <w:r w:rsidRPr="00F4314A" w:rsidDel="00CB0D60">
          <w:rPr>
            <w:rFonts w:ascii="Courier New" w:hAnsi="Courier New" w:cs="Courier New"/>
            <w:lang w:val="en-GB"/>
          </w:rPr>
          <w:delText>-</w:delText>
        </w:r>
      </w:del>
      <w:r w:rsidRPr="00F4314A">
        <w:rPr>
          <w:rFonts w:ascii="Courier New" w:hAnsi="Courier New" w:cs="Courier New"/>
          <w:lang w:val="en-GB"/>
        </w:rPr>
        <w:t>boxes</w:t>
      </w:r>
      <w:proofErr w:type="spellEnd"/>
      <w:r w:rsidRPr="00F4314A">
        <w:rPr>
          <w:rFonts w:ascii="Courier New" w:hAnsi="Courier New" w:cs="Courier New"/>
          <w:lang w:val="en-GB"/>
        </w:rPr>
        <w:t xml:space="preserve"> need not</w:t>
      </w:r>
    </w:p>
    <w:p w14:paraId="4125147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proxy</w:t>
      </w:r>
      <w:proofErr w:type="gramEnd"/>
      <w:r w:rsidRPr="00F4314A">
        <w:rPr>
          <w:rFonts w:ascii="Courier New" w:hAnsi="Courier New" w:cs="Courier New"/>
          <w:lang w:val="en-GB"/>
        </w:rPr>
        <w:t xml:space="preserve"> (D)TLS but can passively observe the parameters of (D)TLS</w:t>
      </w:r>
    </w:p>
    <w:p w14:paraId="468DED7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handshakes</w:t>
      </w:r>
      <w:proofErr w:type="gramEnd"/>
      <w:r w:rsidRPr="00F4314A">
        <w:rPr>
          <w:rFonts w:ascii="Courier New" w:hAnsi="Courier New" w:cs="Courier New"/>
          <w:lang w:val="en-GB"/>
        </w:rPr>
        <w:t xml:space="preserve"> from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and gain good visibility into TLS 1.0</w:t>
      </w:r>
      <w:r w:rsidRPr="00F4314A">
        <w:rPr>
          <w:rFonts w:ascii="Courier New" w:hAnsi="Courier New" w:cs="Courier New"/>
          <w:lang w:val="en-GB"/>
        </w:rPr>
        <w:t xml:space="preserve"> to</w:t>
      </w:r>
    </w:p>
    <w:p w14:paraId="4DDCEEB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1.2 parameters and partial visibility into TLS 1.3 parameters.</w:t>
      </w:r>
    </w:p>
    <w:p w14:paraId="2FBDAFB4" w14:textId="77777777" w:rsidR="00CB0D60" w:rsidRDefault="00CB0D60" w:rsidP="00247E17">
      <w:pPr>
        <w:pStyle w:val="Textebrut"/>
        <w:rPr>
          <w:ins w:id="59" w:author="BOUCADAIR Mohamed TGI/OLN" w:date="2020-09-04T15:04:00Z"/>
          <w:rFonts w:ascii="Courier New" w:hAnsi="Courier New" w:cs="Courier New"/>
          <w:lang w:val="en-GB"/>
        </w:rPr>
      </w:pPr>
    </w:p>
    <w:p w14:paraId="1B0A571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commentRangeStart w:id="60"/>
      <w:r w:rsidRPr="00F4314A">
        <w:rPr>
          <w:rFonts w:ascii="Courier New" w:hAnsi="Courier New" w:cs="Courier New"/>
          <w:lang w:val="en-GB"/>
        </w:rPr>
        <w:t xml:space="preserve">   Malicious agents can try to use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parameters of</w:t>
      </w:r>
    </w:p>
    <w:p w14:paraId="76BC113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legitimate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agents to evade detection, but it becomes a challenge to</w:t>
      </w:r>
    </w:p>
    <w:p w14:paraId="27EDD24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mimic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 xml:space="preserve"> of various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typ</w:t>
      </w:r>
      <w:r w:rsidRPr="00F4314A">
        <w:rPr>
          <w:rFonts w:ascii="Courier New" w:hAnsi="Courier New" w:cs="Courier New"/>
          <w:lang w:val="en-GB"/>
        </w:rPr>
        <w:t xml:space="preserve">es and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models</w:t>
      </w:r>
    </w:p>
    <w:p w14:paraId="69A909D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from</w:t>
      </w:r>
      <w:proofErr w:type="gramEnd"/>
      <w:r w:rsidRPr="00F4314A">
        <w:rPr>
          <w:rFonts w:ascii="Courier New" w:hAnsi="Courier New" w:cs="Courier New"/>
          <w:lang w:val="en-GB"/>
        </w:rPr>
        <w:t xml:space="preserve"> several manufacturers.  In other words, malware developers will</w:t>
      </w:r>
    </w:p>
    <w:p w14:paraId="14EC71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have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develop malicious agents per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type, manufacturer</w:t>
      </w:r>
    </w:p>
    <w:p w14:paraId="4DBF8C6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model, infect the device with the tailored malware agent and will</w:t>
      </w:r>
    </w:p>
    <w:p w14:paraId="487AA50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have</w:t>
      </w:r>
      <w:proofErr w:type="gramEnd"/>
      <w:r w:rsidRPr="00F4314A">
        <w:rPr>
          <w:rFonts w:ascii="Courier New" w:hAnsi="Courier New" w:cs="Courier New"/>
          <w:lang w:val="en-GB"/>
        </w:rPr>
        <w:t xml:space="preserve"> keep up </w:t>
      </w:r>
      <w:r w:rsidRPr="00F4314A">
        <w:rPr>
          <w:rFonts w:ascii="Courier New" w:hAnsi="Courier New" w:cs="Courier New"/>
          <w:lang w:val="en-GB"/>
        </w:rPr>
        <w:t>with updates to the device's (D)TLS profile parameters</w:t>
      </w:r>
    </w:p>
    <w:p w14:paraId="24192A2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over</w:t>
      </w:r>
      <w:proofErr w:type="gramEnd"/>
      <w:r w:rsidRPr="00F4314A">
        <w:rPr>
          <w:rFonts w:ascii="Courier New" w:hAnsi="Courier New" w:cs="Courier New"/>
          <w:lang w:val="en-GB"/>
        </w:rPr>
        <w:t xml:space="preserve"> time.  </w:t>
      </w:r>
      <w:commentRangeEnd w:id="60"/>
      <w:r w:rsidR="00CB0D60">
        <w:rPr>
          <w:rStyle w:val="Marquedecommentaire"/>
          <w:rFonts w:asciiTheme="minorHAnsi" w:hAnsiTheme="minorHAnsi"/>
        </w:rPr>
        <w:commentReference w:id="60"/>
      </w:r>
      <w:r w:rsidRPr="00F4314A">
        <w:rPr>
          <w:rFonts w:ascii="Courier New" w:hAnsi="Courier New" w:cs="Courier New"/>
          <w:lang w:val="en-GB"/>
        </w:rPr>
        <w:t>Further</w:t>
      </w:r>
      <w:ins w:id="61" w:author="BOUCADAIR Mohamed TGI/OLN" w:date="2020-09-04T15:07:00Z">
        <w:r w:rsidR="00F44039">
          <w:rPr>
            <w:rFonts w:ascii="Courier New" w:hAnsi="Courier New" w:cs="Courier New"/>
            <w:lang w:val="en-GB"/>
          </w:rPr>
          <w:t>more</w:t>
        </w:r>
      </w:ins>
      <w:r w:rsidRPr="00F4314A">
        <w:rPr>
          <w:rFonts w:ascii="Courier New" w:hAnsi="Courier New" w:cs="Courier New"/>
          <w:lang w:val="en-GB"/>
        </w:rPr>
        <w:t>, the malware's command and control server</w:t>
      </w:r>
    </w:p>
    <w:p w14:paraId="7472C74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certificates</w:t>
      </w:r>
      <w:proofErr w:type="gramEnd"/>
      <w:r w:rsidRPr="00F4314A">
        <w:rPr>
          <w:rFonts w:ascii="Courier New" w:hAnsi="Courier New" w:cs="Courier New"/>
          <w:lang w:val="en-GB"/>
        </w:rPr>
        <w:t xml:space="preserve"> need to be signed by the same certifying authorities</w:t>
      </w:r>
    </w:p>
    <w:p w14:paraId="7253AF9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trusted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by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devices.  Typically, </w:t>
      </w:r>
      <w:commentRangeStart w:id="62"/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have an</w:t>
      </w:r>
    </w:p>
    <w:p w14:paraId="0F84AB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</w:t>
      </w:r>
      <w:r w:rsidRPr="00F4314A">
        <w:rPr>
          <w:rFonts w:ascii="Courier New" w:hAnsi="Courier New" w:cs="Courier New"/>
          <w:lang w:val="en-GB"/>
        </w:rPr>
        <w:t>nfrastructure</w:t>
      </w:r>
      <w:proofErr w:type="gramEnd"/>
      <w:r w:rsidRPr="00F4314A">
        <w:rPr>
          <w:rFonts w:ascii="Courier New" w:hAnsi="Courier New" w:cs="Courier New"/>
          <w:lang w:val="en-GB"/>
        </w:rPr>
        <w:t xml:space="preserve"> that supports a rapid deployment of updates</w:t>
      </w:r>
      <w:commentRangeEnd w:id="62"/>
      <w:r w:rsidR="00FB3E77">
        <w:rPr>
          <w:rStyle w:val="Marquedecommentaire"/>
          <w:rFonts w:asciiTheme="minorHAnsi" w:hAnsiTheme="minorHAnsi"/>
        </w:rPr>
        <w:commentReference w:id="62"/>
      </w:r>
      <w:r w:rsidRPr="00F4314A">
        <w:rPr>
          <w:rFonts w:ascii="Courier New" w:hAnsi="Courier New" w:cs="Courier New"/>
          <w:lang w:val="en-GB"/>
        </w:rPr>
        <w:t xml:space="preserve">, </w:t>
      </w:r>
      <w:r w:rsidRPr="00F4314A">
        <w:rPr>
          <w:rFonts w:ascii="Courier New" w:hAnsi="Courier New" w:cs="Courier New"/>
          <w:lang w:val="en-GB"/>
        </w:rPr>
        <w:t>and</w:t>
      </w:r>
    </w:p>
    <w:p w14:paraId="6FBF668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malware</w:t>
      </w:r>
      <w:proofErr w:type="gramEnd"/>
      <w:r w:rsidRPr="00F4314A">
        <w:rPr>
          <w:rFonts w:ascii="Courier New" w:hAnsi="Courier New" w:cs="Courier New"/>
          <w:lang w:val="en-GB"/>
        </w:rPr>
        <w:t xml:space="preserve"> agents will have a near-impossible task of similarly</w:t>
      </w:r>
    </w:p>
    <w:p w14:paraId="1CCD5CC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deploying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updates and continuing to mimic the TLS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 xml:space="preserve"> of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0D6E05C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device</w:t>
      </w:r>
      <w:proofErr w:type="gramEnd"/>
      <w:r w:rsidRPr="00F4314A">
        <w:rPr>
          <w:rFonts w:ascii="Courier New" w:hAnsi="Courier New" w:cs="Courier New"/>
          <w:lang w:val="en-GB"/>
        </w:rPr>
        <w:t xml:space="preserve"> it has infected.</w:t>
      </w:r>
    </w:p>
    <w:p w14:paraId="50E187C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723A6C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del w:id="63" w:author="BOUCADAIR Mohamed TGI/OLN" w:date="2020-09-04T15:31:00Z">
        <w:r w:rsidRPr="00F4314A" w:rsidDel="00FB3E77">
          <w:rPr>
            <w:rFonts w:ascii="Courier New" w:hAnsi="Courier New" w:cs="Courier New"/>
            <w:lang w:val="en-GB"/>
          </w:rPr>
          <w:delText>The c</w:delText>
        </w:r>
      </w:del>
      <w:ins w:id="64" w:author="BOUCADAIR Mohamed TGI/OLN" w:date="2020-09-04T15:31:00Z">
        <w:r w:rsidR="00FB3E77">
          <w:rPr>
            <w:rFonts w:ascii="Courier New" w:hAnsi="Courier New" w:cs="Courier New"/>
            <w:lang w:val="en-GB"/>
          </w:rPr>
          <w:t>C</w:t>
        </w:r>
      </w:ins>
      <w:r w:rsidRPr="00F4314A">
        <w:rPr>
          <w:rFonts w:ascii="Courier New" w:hAnsi="Courier New" w:cs="Courier New"/>
          <w:lang w:val="en-GB"/>
        </w:rPr>
        <w:t xml:space="preserve">ompromised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</w:t>
      </w:r>
      <w:r w:rsidRPr="00F4314A">
        <w:rPr>
          <w:rFonts w:ascii="Courier New" w:hAnsi="Courier New" w:cs="Courier New"/>
          <w:lang w:val="en-GB"/>
        </w:rPr>
        <w:t>es are typically used for launching DDoS</w:t>
      </w:r>
    </w:p>
    <w:p w14:paraId="2DC1077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attacks</w:t>
      </w:r>
      <w:proofErr w:type="gramEnd"/>
      <w:r w:rsidRPr="00F4314A">
        <w:rPr>
          <w:rFonts w:ascii="Courier New" w:hAnsi="Courier New" w:cs="Courier New"/>
          <w:lang w:val="en-GB"/>
        </w:rPr>
        <w:t xml:space="preserve"> (Section 3 of [RFC8576]).  Some of the DDoS attacks like</w:t>
      </w:r>
    </w:p>
    <w:p w14:paraId="61473EE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Slowloris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 Transport Layer Security (TLS) re-negotiation can be</w:t>
      </w:r>
    </w:p>
    <w:p w14:paraId="054547B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detected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by observing the (D)TLS profile parameters.  For example,</w:t>
      </w:r>
    </w:p>
    <w:p w14:paraId="4DDCED8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r w:rsidRPr="00F4314A">
        <w:rPr>
          <w:rFonts w:ascii="Courier New" w:hAnsi="Courier New" w:cs="Courier New"/>
          <w:lang w:val="en-GB"/>
        </w:rPr>
        <w:t>victim's server certificate need not be signed by the same</w:t>
      </w:r>
    </w:p>
    <w:p w14:paraId="2F90464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certifying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authorities trusted by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device.</w:t>
      </w:r>
    </w:p>
    <w:p w14:paraId="4CE4F88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71EE14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4. 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1.3 </w:t>
      </w:r>
      <w:del w:id="65" w:author="BOUCADAIR Mohamed TGI/OLN" w:date="2020-09-04T15:31:00Z">
        <w:r w:rsidRPr="00F4314A" w:rsidDel="00FB3E77">
          <w:rPr>
            <w:rFonts w:ascii="Courier New" w:hAnsi="Courier New" w:cs="Courier New"/>
            <w:lang w:val="en-GB"/>
          </w:rPr>
          <w:delText>handshake</w:delText>
        </w:r>
      </w:del>
      <w:ins w:id="66" w:author="BOUCADAIR Mohamed TGI/OLN" w:date="2020-09-04T15:31:00Z">
        <w:r w:rsidR="00FB3E77">
          <w:rPr>
            <w:rFonts w:ascii="Courier New" w:hAnsi="Courier New" w:cs="Courier New"/>
            <w:lang w:val="en-GB"/>
          </w:rPr>
          <w:t>H</w:t>
        </w:r>
        <w:r w:rsidR="00FB3E77" w:rsidRPr="00F4314A">
          <w:rPr>
            <w:rFonts w:ascii="Courier New" w:hAnsi="Courier New" w:cs="Courier New"/>
            <w:lang w:val="en-GB"/>
          </w:rPr>
          <w:t>andshake</w:t>
        </w:r>
      </w:ins>
    </w:p>
    <w:p w14:paraId="46B54E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48848A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In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1.3, full (D)TLS handshake inspection is not possible since</w:t>
      </w:r>
    </w:p>
    <w:p w14:paraId="6B578F6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all</w:t>
      </w:r>
      <w:proofErr w:type="gramEnd"/>
      <w:r w:rsidRPr="00F4314A">
        <w:rPr>
          <w:rFonts w:ascii="Courier New" w:hAnsi="Courier New" w:cs="Courier New"/>
          <w:lang w:val="en-GB"/>
        </w:rPr>
        <w:t xml:space="preserve"> (D)TLS handshake messages excluding t</w:t>
      </w:r>
      <w:r w:rsidRPr="00F4314A">
        <w:rPr>
          <w:rFonts w:ascii="Courier New" w:hAnsi="Courier New" w:cs="Courier New"/>
          <w:lang w:val="en-GB"/>
        </w:rPr>
        <w:t xml:space="preserve">he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message are</w:t>
      </w:r>
    </w:p>
    <w:p w14:paraId="192605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encrypted</w:t>
      </w:r>
      <w:proofErr w:type="gramEnd"/>
      <w:r w:rsidRPr="00F4314A">
        <w:rPr>
          <w:rFonts w:ascii="Courier New" w:hAnsi="Courier New" w:cs="Courier New"/>
          <w:lang w:val="en-GB"/>
        </w:rPr>
        <w:t>.  (D)TLS 1.3 has introduced new extensions in the handshake</w:t>
      </w:r>
    </w:p>
    <w:p w14:paraId="62BCC5C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record</w:t>
      </w:r>
      <w:proofErr w:type="gramEnd"/>
      <w:r w:rsidRPr="00F4314A">
        <w:rPr>
          <w:rFonts w:ascii="Courier New" w:hAnsi="Courier New" w:cs="Courier New"/>
          <w:lang w:val="en-GB"/>
        </w:rPr>
        <w:t xml:space="preserve"> layers called Encrypted Extensions.  Using these extensions</w:t>
      </w:r>
    </w:p>
    <w:p w14:paraId="7EFC6E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handshake</w:t>
      </w:r>
      <w:proofErr w:type="gramEnd"/>
      <w:r w:rsidRPr="00F4314A">
        <w:rPr>
          <w:rFonts w:ascii="Courier New" w:hAnsi="Courier New" w:cs="Courier New"/>
          <w:lang w:val="en-GB"/>
        </w:rPr>
        <w:t xml:space="preserve"> messages will be encrypted and network devices (such as a</w:t>
      </w:r>
    </w:p>
    <w:p w14:paraId="351CDE5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firewall</w:t>
      </w:r>
      <w:proofErr w:type="gramEnd"/>
      <w:r w:rsidRPr="00F4314A">
        <w:rPr>
          <w:rFonts w:ascii="Courier New" w:hAnsi="Courier New" w:cs="Courier New"/>
          <w:lang w:val="en-GB"/>
        </w:rPr>
        <w:t>) ar</w:t>
      </w:r>
      <w:r w:rsidRPr="00F4314A">
        <w:rPr>
          <w:rFonts w:ascii="Courier New" w:hAnsi="Courier New" w:cs="Courier New"/>
          <w:lang w:val="en-GB"/>
        </w:rPr>
        <w:t xml:space="preserve">e incapable </w:t>
      </w:r>
      <w:ins w:id="67" w:author="BOUCADAIR Mohamed TGI/OLN" w:date="2020-09-04T15:34:00Z">
        <w:r w:rsidR="00D16A47">
          <w:rPr>
            <w:rFonts w:ascii="Courier New" w:hAnsi="Courier New" w:cs="Courier New"/>
            <w:lang w:val="en-GB"/>
          </w:rPr>
          <w:t xml:space="preserve">to </w:t>
        </w:r>
      </w:ins>
      <w:r w:rsidRPr="00F4314A">
        <w:rPr>
          <w:rFonts w:ascii="Courier New" w:hAnsi="Courier New" w:cs="Courier New"/>
          <w:lang w:val="en-GB"/>
        </w:rPr>
        <w:t>decipher</w:t>
      </w:r>
      <w:del w:id="68" w:author="BOUCADAIR Mohamed TGI/OLN" w:date="2020-09-04T15:34:00Z">
        <w:r w:rsidRPr="00F4314A" w:rsidDel="00D16A47">
          <w:rPr>
            <w:rFonts w:ascii="Courier New" w:hAnsi="Courier New" w:cs="Courier New"/>
            <w:lang w:val="en-GB"/>
          </w:rPr>
          <w:delText>ing</w:delText>
        </w:r>
      </w:del>
      <w:r w:rsidRPr="00F4314A">
        <w:rPr>
          <w:rFonts w:ascii="Courier New" w:hAnsi="Courier New" w:cs="Courier New"/>
          <w:lang w:val="en-GB"/>
        </w:rPr>
        <w:t xml:space="preserve"> the handshake, </w:t>
      </w:r>
      <w:ins w:id="69" w:author="BOUCADAIR Mohamed TGI/OLN" w:date="2020-09-04T15:34:00Z">
        <w:r w:rsidR="00D16A47">
          <w:rPr>
            <w:rFonts w:ascii="Courier New" w:hAnsi="Courier New" w:cs="Courier New"/>
            <w:lang w:val="en-GB"/>
          </w:rPr>
          <w:t xml:space="preserve">and </w:t>
        </w:r>
      </w:ins>
      <w:r w:rsidRPr="00F4314A">
        <w:rPr>
          <w:rFonts w:ascii="Courier New" w:hAnsi="Courier New" w:cs="Courier New"/>
          <w:lang w:val="en-GB"/>
        </w:rPr>
        <w:t>thus cannot view</w:t>
      </w:r>
    </w:p>
    <w:p w14:paraId="2F89950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server certificate.  However, the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 </w:t>
      </w:r>
      <w:proofErr w:type="spellStart"/>
      <w:r w:rsidRPr="00F4314A">
        <w:rPr>
          <w:rFonts w:ascii="Courier New" w:hAnsi="Courier New" w:cs="Courier New"/>
          <w:lang w:val="en-GB"/>
        </w:rPr>
        <w:t>ServerHello</w:t>
      </w:r>
      <w:proofErr w:type="spellEnd"/>
    </w:p>
    <w:p w14:paraId="4C2711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still</w:t>
      </w:r>
      <w:proofErr w:type="gramEnd"/>
      <w:r w:rsidRPr="00F4314A">
        <w:rPr>
          <w:rFonts w:ascii="Courier New" w:hAnsi="Courier New" w:cs="Courier New"/>
          <w:lang w:val="en-GB"/>
        </w:rPr>
        <w:t xml:space="preserve"> have some fields visible, such as the list of supported</w:t>
      </w:r>
    </w:p>
    <w:p w14:paraId="11E85A0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versions</w:t>
      </w:r>
      <w:proofErr w:type="gramEnd"/>
      <w:r w:rsidRPr="00F4314A">
        <w:rPr>
          <w:rFonts w:ascii="Courier New" w:hAnsi="Courier New" w:cs="Courier New"/>
          <w:lang w:val="en-GB"/>
        </w:rPr>
        <w:t>, named groups, cipher suites, signature algorithms</w:t>
      </w:r>
      <w:ins w:id="70" w:author="BOUCADAIR Mohamed TGI/OLN" w:date="2020-09-04T15:35:00Z">
        <w:r w:rsidR="00D16A47">
          <w:rPr>
            <w:rFonts w:ascii="Courier New" w:hAnsi="Courier New" w:cs="Courier New"/>
            <w:lang w:val="en-GB"/>
          </w:rPr>
          <w:t>,</w:t>
        </w:r>
      </w:ins>
      <w:r w:rsidRPr="00F4314A">
        <w:rPr>
          <w:rFonts w:ascii="Courier New" w:hAnsi="Courier New" w:cs="Courier New"/>
          <w:lang w:val="en-GB"/>
        </w:rPr>
        <w:t xml:space="preserve"> and</w:t>
      </w:r>
    </w:p>
    <w:p w14:paraId="19D305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extensions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and, chosen cipher in the </w:t>
      </w:r>
      <w:proofErr w:type="spellStart"/>
      <w:r w:rsidRPr="00F4314A">
        <w:rPr>
          <w:rFonts w:ascii="Courier New" w:hAnsi="Courier New" w:cs="Courier New"/>
          <w:lang w:val="en-GB"/>
        </w:rPr>
        <w:t>ServerHello</w:t>
      </w:r>
      <w:proofErr w:type="spellEnd"/>
      <w:r w:rsidRPr="00F4314A">
        <w:rPr>
          <w:rFonts w:ascii="Courier New" w:hAnsi="Courier New" w:cs="Courier New"/>
          <w:lang w:val="en-GB"/>
        </w:rPr>
        <w:t>.  For</w:t>
      </w:r>
    </w:p>
    <w:p w14:paraId="4F831D1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40062B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DD89C8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9FA36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5]</w:t>
      </w:r>
    </w:p>
    <w:p w14:paraId="5F1024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095414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79A10EC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2C0354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2C8573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instance</w:t>
      </w:r>
      <w:proofErr w:type="gramEnd"/>
      <w:r w:rsidRPr="00F4314A">
        <w:rPr>
          <w:rFonts w:ascii="Courier New" w:hAnsi="Courier New" w:cs="Courier New"/>
          <w:lang w:val="en-GB"/>
        </w:rPr>
        <w:t>, if the malware u</w:t>
      </w:r>
      <w:r w:rsidRPr="00F4314A">
        <w:rPr>
          <w:rFonts w:ascii="Courier New" w:hAnsi="Courier New" w:cs="Courier New"/>
          <w:lang w:val="en-GB"/>
        </w:rPr>
        <w:t xml:space="preserve">ses evasion techniques like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</w:p>
    <w:p w14:paraId="2AC750F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randomization</w:t>
      </w:r>
      <w:proofErr w:type="gramEnd"/>
      <w:r w:rsidRPr="00F4314A">
        <w:rPr>
          <w:rFonts w:ascii="Courier New" w:hAnsi="Courier New" w:cs="Courier New"/>
          <w:lang w:val="en-GB"/>
        </w:rPr>
        <w:t>, the observable list of cipher suites and extensions</w:t>
      </w:r>
    </w:p>
    <w:p w14:paraId="3B7B02F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offered</w:t>
      </w:r>
      <w:proofErr w:type="gramEnd"/>
      <w:r w:rsidRPr="00F4314A">
        <w:rPr>
          <w:rFonts w:ascii="Courier New" w:hAnsi="Courier New" w:cs="Courier New"/>
          <w:lang w:val="en-GB"/>
        </w:rPr>
        <w:t xml:space="preserve"> by the malware agent in the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message will not</w:t>
      </w:r>
    </w:p>
    <w:p w14:paraId="792D2C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match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list of cipher suites and extensions offered by the</w:t>
      </w:r>
    </w:p>
    <w:p w14:paraId="552225B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legitimate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 in the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message, and the middle-box can</w:t>
      </w:r>
    </w:p>
    <w:p w14:paraId="1A0EBE2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block</w:t>
      </w:r>
      <w:proofErr w:type="gramEnd"/>
      <w:r w:rsidRPr="00F4314A">
        <w:rPr>
          <w:rFonts w:ascii="Courier New" w:hAnsi="Courier New" w:cs="Courier New"/>
          <w:lang w:val="en-GB"/>
        </w:rPr>
        <w:t xml:space="preserve"> malicious flows without acting as a (D)TLS 1.3 proxy.</w:t>
      </w:r>
    </w:p>
    <w:p w14:paraId="42A250C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8020EB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4.1</w:t>
      </w:r>
      <w:proofErr w:type="gramStart"/>
      <w:r w:rsidRPr="00F4314A">
        <w:rPr>
          <w:rFonts w:ascii="Courier New" w:hAnsi="Courier New" w:cs="Courier New"/>
          <w:lang w:val="en-GB"/>
        </w:rPr>
        <w:t>.  Full</w:t>
      </w:r>
      <w:proofErr w:type="gramEnd"/>
      <w:r w:rsidRPr="00F4314A">
        <w:rPr>
          <w:rFonts w:ascii="Courier New" w:hAnsi="Courier New" w:cs="Courier New"/>
          <w:lang w:val="en-GB"/>
        </w:rPr>
        <w:t xml:space="preserve"> (D)TLS 1.3 </w:t>
      </w:r>
      <w:ins w:id="71" w:author="BOUCADAIR Mohamed TGI/OLN" w:date="2020-09-04T15:35:00Z">
        <w:r w:rsidR="00D16A47">
          <w:rPr>
            <w:rFonts w:ascii="Courier New" w:hAnsi="Courier New" w:cs="Courier New"/>
            <w:lang w:val="en-GB"/>
          </w:rPr>
          <w:t>H</w:t>
        </w:r>
      </w:ins>
      <w:del w:id="72" w:author="BOUCADAIR Mohamed TGI/OLN" w:date="2020-09-04T15:35:00Z">
        <w:r w:rsidRPr="00F4314A" w:rsidDel="00D16A47">
          <w:rPr>
            <w:rFonts w:ascii="Courier New" w:hAnsi="Courier New" w:cs="Courier New"/>
            <w:lang w:val="en-GB"/>
          </w:rPr>
          <w:delText>h</w:delText>
        </w:r>
      </w:del>
      <w:r w:rsidRPr="00F4314A">
        <w:rPr>
          <w:rFonts w:ascii="Courier New" w:hAnsi="Courier New" w:cs="Courier New"/>
          <w:lang w:val="en-GB"/>
        </w:rPr>
        <w:t xml:space="preserve">andshake </w:t>
      </w:r>
      <w:del w:id="73" w:author="BOUCADAIR Mohamed TGI/OLN" w:date="2020-09-04T15:35:00Z">
        <w:r w:rsidRPr="00F4314A" w:rsidDel="00D16A47">
          <w:rPr>
            <w:rFonts w:ascii="Courier New" w:hAnsi="Courier New" w:cs="Courier New"/>
            <w:lang w:val="en-GB"/>
          </w:rPr>
          <w:delText>inspection</w:delText>
        </w:r>
      </w:del>
      <w:ins w:id="74" w:author="BOUCADAIR Mohamed TGI/OLN" w:date="2020-09-04T15:35:00Z">
        <w:r w:rsidR="00D16A47">
          <w:rPr>
            <w:rFonts w:ascii="Courier New" w:hAnsi="Courier New" w:cs="Courier New"/>
            <w:lang w:val="en-GB"/>
          </w:rPr>
          <w:t>I</w:t>
        </w:r>
        <w:r w:rsidR="00D16A47" w:rsidRPr="00F4314A">
          <w:rPr>
            <w:rFonts w:ascii="Courier New" w:hAnsi="Courier New" w:cs="Courier New"/>
            <w:lang w:val="en-GB"/>
          </w:rPr>
          <w:t>nspection</w:t>
        </w:r>
      </w:ins>
    </w:p>
    <w:p w14:paraId="31FAE78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19031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To obtain more visibility into negotiated TLS 1.3 parameters, a</w:t>
      </w:r>
    </w:p>
    <w:p w14:paraId="13B7B7B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middle-box</w:t>
      </w:r>
      <w:proofErr w:type="gramEnd"/>
      <w:r w:rsidRPr="00F4314A">
        <w:rPr>
          <w:rFonts w:ascii="Courier New" w:hAnsi="Courier New" w:cs="Courier New"/>
          <w:lang w:val="en-GB"/>
        </w:rPr>
        <w:t xml:space="preserve"> can act </w:t>
      </w:r>
      <w:r w:rsidRPr="00F4314A">
        <w:rPr>
          <w:rFonts w:ascii="Courier New" w:hAnsi="Courier New" w:cs="Courier New"/>
          <w:lang w:val="en-GB"/>
        </w:rPr>
        <w:t>as a (D)TLS 1.3 proxy.  A middle-box can act as a</w:t>
      </w:r>
    </w:p>
    <w:p w14:paraId="0A0FAD1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(D)TLS proxy for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owned and managed by the IT team in</w:t>
      </w:r>
    </w:p>
    <w:p w14:paraId="167026E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Enterprise network and the (D)TLS proxy must meet the security</w:t>
      </w:r>
    </w:p>
    <w:p w14:paraId="67906DE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privacy requirements of the organization.  In other words</w:t>
      </w:r>
      <w:r w:rsidRPr="00F4314A">
        <w:rPr>
          <w:rFonts w:ascii="Courier New" w:hAnsi="Courier New" w:cs="Courier New"/>
          <w:lang w:val="en-GB"/>
        </w:rPr>
        <w:t>, the</w:t>
      </w:r>
    </w:p>
    <w:p w14:paraId="2AD5F9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scope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middle-box acting as a (D)TLS proxy is restricted to</w:t>
      </w:r>
    </w:p>
    <w:p w14:paraId="6DD8121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Enterprise network owning and managing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devices.  The middle-</w:t>
      </w:r>
    </w:p>
    <w:p w14:paraId="153B48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box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commentRangeStart w:id="75"/>
      <w:r w:rsidRPr="00F4314A">
        <w:rPr>
          <w:rFonts w:ascii="Courier New" w:hAnsi="Courier New" w:cs="Courier New"/>
          <w:lang w:val="en-GB"/>
        </w:rPr>
        <w:t>MUST</w:t>
      </w:r>
      <w:commentRangeEnd w:id="75"/>
      <w:r w:rsidR="00D16A47">
        <w:rPr>
          <w:rStyle w:val="Marquedecommentaire"/>
          <w:rFonts w:asciiTheme="minorHAnsi" w:hAnsiTheme="minorHAnsi"/>
        </w:rPr>
        <w:commentReference w:id="75"/>
      </w:r>
      <w:r w:rsidRPr="00F4314A">
        <w:rPr>
          <w:rFonts w:ascii="Courier New" w:hAnsi="Courier New" w:cs="Courier New"/>
          <w:lang w:val="en-GB"/>
        </w:rPr>
        <w:t xml:space="preserve"> follow the behaviour </w:t>
      </w:r>
      <w:del w:id="76" w:author="BOUCADAIR Mohamed TGI/OLN" w:date="2020-09-04T15:35:00Z">
        <w:r w:rsidRPr="00F4314A" w:rsidDel="00D16A47">
          <w:rPr>
            <w:rFonts w:ascii="Courier New" w:hAnsi="Courier New" w:cs="Courier New"/>
            <w:lang w:val="en-GB"/>
          </w:rPr>
          <w:delText xml:space="preserve">explained </w:delText>
        </w:r>
      </w:del>
      <w:ins w:id="77" w:author="BOUCADAIR Mohamed TGI/OLN" w:date="2020-09-04T15:35:00Z">
        <w:r w:rsidR="00D16A47">
          <w:rPr>
            <w:rFonts w:ascii="Courier New" w:hAnsi="Courier New" w:cs="Courier New"/>
            <w:lang w:val="en-GB"/>
          </w:rPr>
          <w:t>detailed</w:t>
        </w:r>
        <w:r w:rsidR="00D16A47" w:rsidRPr="00F4314A">
          <w:rPr>
            <w:rFonts w:ascii="Courier New" w:hAnsi="Courier New" w:cs="Courier New"/>
            <w:lang w:val="en-GB"/>
          </w:rPr>
          <w:t xml:space="preserve"> </w:t>
        </w:r>
      </w:ins>
      <w:r w:rsidRPr="00F4314A">
        <w:rPr>
          <w:rFonts w:ascii="Courier New" w:hAnsi="Courier New" w:cs="Courier New"/>
          <w:lang w:val="en-GB"/>
        </w:rPr>
        <w:t>in Section 9.3 of [RFC8446]</w:t>
      </w:r>
    </w:p>
    <w:p w14:paraId="1E54C8D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act as a compliant (D)TLS 1.3 proxy.</w:t>
      </w:r>
    </w:p>
    <w:p w14:paraId="35A8E56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B74597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To function as a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proxy the middle-box </w:t>
      </w:r>
      <w:ins w:id="78" w:author="BOUCADAIR Mohamed TGI/OLN" w:date="2020-09-04T15:36:00Z">
        <w:r w:rsidR="00D16A47">
          <w:rPr>
            <w:rFonts w:ascii="Courier New" w:hAnsi="Courier New" w:cs="Courier New"/>
            <w:lang w:val="en-GB"/>
          </w:rPr>
          <w:t xml:space="preserve">has to </w:t>
        </w:r>
      </w:ins>
      <w:r w:rsidRPr="00F4314A">
        <w:rPr>
          <w:rFonts w:ascii="Courier New" w:hAnsi="Courier New" w:cs="Courier New"/>
          <w:lang w:val="en-GB"/>
        </w:rPr>
        <w:t>create</w:t>
      </w:r>
      <w:del w:id="79" w:author="BOUCADAIR Mohamed TGI/OLN" w:date="2020-09-04T15:36:00Z">
        <w:r w:rsidRPr="00F4314A" w:rsidDel="00D16A47">
          <w:rPr>
            <w:rFonts w:ascii="Courier New" w:hAnsi="Courier New" w:cs="Courier New"/>
            <w:lang w:val="en-GB"/>
          </w:rPr>
          <w:delText>s</w:delText>
        </w:r>
      </w:del>
      <w:r w:rsidRPr="00F4314A">
        <w:rPr>
          <w:rFonts w:ascii="Courier New" w:hAnsi="Courier New" w:cs="Courier New"/>
          <w:lang w:val="en-GB"/>
        </w:rPr>
        <w:t xml:space="preserve"> a signed</w:t>
      </w:r>
    </w:p>
    <w:p w14:paraId="2999BA1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using itself as a certificate authority.  That</w:t>
      </w:r>
    </w:p>
    <w:p w14:paraId="09841E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authority has to be trusted by the (D)TLS client.  The</w:t>
      </w:r>
    </w:p>
    <w:p w14:paraId="2C82C16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needs to be configured with the middle-box'</w:t>
      </w:r>
      <w:r w:rsidRPr="00F4314A">
        <w:rPr>
          <w:rFonts w:ascii="Courier New" w:hAnsi="Courier New" w:cs="Courier New"/>
          <w:lang w:val="en-GB"/>
        </w:rPr>
        <w:t>s CA</w:t>
      </w:r>
    </w:p>
    <w:p w14:paraId="2F435C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as Explicit Trust Anchor database entry to validate the</w:t>
      </w:r>
    </w:p>
    <w:p w14:paraId="463F5AA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server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certificate.  The mechanism to configure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with</w:t>
      </w:r>
    </w:p>
    <w:p w14:paraId="0786C56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middle-box's CA certificate is out of </w:t>
      </w:r>
      <w:ins w:id="80" w:author="BOUCADAIR Mohamed TGI/OLN" w:date="2020-09-04T15:36:00Z">
        <w:r w:rsidR="00D16A47">
          <w:rPr>
            <w:rFonts w:ascii="Courier New" w:hAnsi="Courier New" w:cs="Courier New"/>
            <w:lang w:val="en-GB"/>
          </w:rPr>
          <w:t xml:space="preserve">the </w:t>
        </w:r>
      </w:ins>
      <w:r w:rsidRPr="00F4314A">
        <w:rPr>
          <w:rFonts w:ascii="Courier New" w:hAnsi="Courier New" w:cs="Courier New"/>
          <w:lang w:val="en-GB"/>
        </w:rPr>
        <w:t>scope</w:t>
      </w:r>
      <w:ins w:id="81" w:author="BOUCADAIR Mohamed TGI/OLN" w:date="2020-09-04T15:36:00Z">
        <w:r w:rsidR="00D16A47">
          <w:rPr>
            <w:rFonts w:ascii="Courier New" w:hAnsi="Courier New" w:cs="Courier New"/>
            <w:lang w:val="en-GB"/>
          </w:rPr>
          <w:t xml:space="preserve"> of the document</w:t>
        </w:r>
      </w:ins>
      <w:r w:rsidRPr="00F4314A">
        <w:rPr>
          <w:rFonts w:ascii="Courier New" w:hAnsi="Courier New" w:cs="Courier New"/>
          <w:lang w:val="en-GB"/>
        </w:rPr>
        <w:t>.  The middle-box uses</w:t>
      </w:r>
    </w:p>
    <w:p w14:paraId="5850452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"</w:t>
      </w:r>
      <w:proofErr w:type="spellStart"/>
      <w:r w:rsidRPr="00F4314A">
        <w:rPr>
          <w:rFonts w:ascii="Courier New" w:hAnsi="Courier New" w:cs="Courier New"/>
          <w:lang w:val="en-GB"/>
        </w:rPr>
        <w:t>supported_versions</w:t>
      </w:r>
      <w:proofErr w:type="spellEnd"/>
      <w:r w:rsidRPr="00F4314A">
        <w:rPr>
          <w:rFonts w:ascii="Courier New" w:hAnsi="Courier New" w:cs="Courier New"/>
          <w:lang w:val="en-GB"/>
        </w:rPr>
        <w:t>" TLS exte</w:t>
      </w:r>
      <w:r w:rsidRPr="00F4314A">
        <w:rPr>
          <w:rFonts w:ascii="Courier New" w:hAnsi="Courier New" w:cs="Courier New"/>
          <w:lang w:val="en-GB"/>
        </w:rPr>
        <w:t>nsion (defined in TLS 1.3 to</w:t>
      </w:r>
    </w:p>
    <w:p w14:paraId="1A7ACF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negotiate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supported TLS versions between client and server) to</w:t>
      </w:r>
    </w:p>
    <w:p w14:paraId="7467E6A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determine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TLS version.  During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handshake, If (D)TLS</w:t>
      </w:r>
    </w:p>
    <w:p w14:paraId="5109203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version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1.3 is used, the middle-box ((D)TLS proxy) modifies the</w:t>
      </w:r>
    </w:p>
    <w:p w14:paraId="6626903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certificate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provi</w:t>
      </w:r>
      <w:r w:rsidRPr="00F4314A">
        <w:rPr>
          <w:rFonts w:ascii="Courier New" w:hAnsi="Courier New" w:cs="Courier New"/>
          <w:lang w:val="en-GB"/>
        </w:rPr>
        <w:t>ded by the server and signs it with the private key</w:t>
      </w:r>
    </w:p>
    <w:p w14:paraId="70774F7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from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local CA certificate.  The middle-box has visibility into</w:t>
      </w:r>
    </w:p>
    <w:p w14:paraId="2C307EF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further</w:t>
      </w:r>
      <w:proofErr w:type="gramEnd"/>
      <w:r w:rsidRPr="00F4314A">
        <w:rPr>
          <w:rFonts w:ascii="Courier New" w:hAnsi="Courier New" w:cs="Courier New"/>
          <w:lang w:val="en-GB"/>
        </w:rPr>
        <w:t xml:space="preserve"> exchanges between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and server which enables it</w:t>
      </w:r>
    </w:p>
    <w:p w14:paraId="5B84AC5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inspect the (D)TLS 1.3 handshake, enforce the MUD (D)TLS</w:t>
      </w:r>
      <w:r w:rsidRPr="00F4314A">
        <w:rPr>
          <w:rFonts w:ascii="Courier New" w:hAnsi="Courier New" w:cs="Courier New"/>
          <w:lang w:val="en-GB"/>
        </w:rPr>
        <w:t xml:space="preserve"> profile</w:t>
      </w:r>
    </w:p>
    <w:p w14:paraId="0BD560A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can inspect subsequent network traffic. 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uses the</w:t>
      </w:r>
    </w:p>
    <w:p w14:paraId="13EA8E1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Explicit Trust Anchor database to validate the server certificate.</w:t>
      </w:r>
    </w:p>
    <w:p w14:paraId="285AAA0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939B0E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4.2</w:t>
      </w:r>
      <w:proofErr w:type="gramStart"/>
      <w:r w:rsidRPr="00F4314A">
        <w:rPr>
          <w:rFonts w:ascii="Courier New" w:hAnsi="Courier New" w:cs="Courier New"/>
          <w:lang w:val="en-GB"/>
        </w:rPr>
        <w:t>.  Encrypted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SNI</w:t>
      </w:r>
    </w:p>
    <w:p w14:paraId="75453A8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BE3435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To increase privacy, encrypted SNI (ESNI,</w:t>
      </w:r>
    </w:p>
    <w:p w14:paraId="589BCCB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</w:t>
      </w:r>
      <w:commentRangeStart w:id="82"/>
      <w:r w:rsidRPr="00F4314A">
        <w:rPr>
          <w:rFonts w:ascii="Courier New" w:hAnsi="Courier New" w:cs="Courier New"/>
          <w:lang w:val="en-GB"/>
        </w:rPr>
        <w:t>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sni</w:t>
      </w:r>
      <w:proofErr w:type="spellEnd"/>
      <w:r w:rsidRPr="00F4314A">
        <w:rPr>
          <w:rFonts w:ascii="Courier New" w:hAnsi="Courier New" w:cs="Courier New"/>
          <w:lang w:val="en-GB"/>
        </w:rPr>
        <w:t>-encryption</w:t>
      </w:r>
      <w:commentRangeEnd w:id="82"/>
      <w:r w:rsidR="00D16A47">
        <w:rPr>
          <w:rStyle w:val="Marquedecommentaire"/>
          <w:rFonts w:asciiTheme="minorHAnsi" w:hAnsiTheme="minorHAnsi"/>
        </w:rPr>
        <w:commentReference w:id="82"/>
      </w:r>
      <w:r w:rsidRPr="00F4314A">
        <w:rPr>
          <w:rFonts w:ascii="Courier New" w:hAnsi="Courier New" w:cs="Courier New"/>
          <w:lang w:val="en-GB"/>
        </w:rPr>
        <w:t>]) prev</w:t>
      </w:r>
      <w:r w:rsidRPr="00F4314A">
        <w:rPr>
          <w:rFonts w:ascii="Courier New" w:hAnsi="Courier New" w:cs="Courier New"/>
          <w:lang w:val="en-GB"/>
        </w:rPr>
        <w:t>ents passive observation of the</w:t>
      </w:r>
    </w:p>
    <w:p w14:paraId="6C08FCB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TLS Server Name Indication extension.  To effectively provide that</w:t>
      </w:r>
    </w:p>
    <w:p w14:paraId="2FD3E4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privacy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protection, SNI encryption needs to be used in conjunction</w:t>
      </w:r>
    </w:p>
    <w:p w14:paraId="6EFE65AA" w14:textId="77777777" w:rsidR="00000000" w:rsidRPr="00F4314A" w:rsidDel="00D16A47" w:rsidRDefault="003F400D" w:rsidP="00247E17">
      <w:pPr>
        <w:pStyle w:val="Textebrut"/>
        <w:rPr>
          <w:del w:id="83" w:author="BOUCADAIR Mohamed TGI/OLN" w:date="2020-09-04T15:38:00Z"/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with</w:t>
      </w:r>
      <w:proofErr w:type="gramEnd"/>
      <w:r w:rsidRPr="00F4314A">
        <w:rPr>
          <w:rFonts w:ascii="Courier New" w:hAnsi="Courier New" w:cs="Courier New"/>
          <w:lang w:val="en-GB"/>
        </w:rPr>
        <w:t xml:space="preserve"> DNS encryption (e.g., </w:t>
      </w:r>
      <w:commentRangeStart w:id="84"/>
      <w:del w:id="85" w:author="BOUCADAIR Mohamed TGI/OLN" w:date="2020-09-04T15:38:00Z">
        <w:r w:rsidRPr="00F4314A" w:rsidDel="00D16A47">
          <w:rPr>
            <w:rFonts w:ascii="Courier New" w:hAnsi="Courier New" w:cs="Courier New"/>
            <w:lang w:val="en-GB"/>
          </w:rPr>
          <w:delText>DNS-over-TLS (DoT) [RFC7858] or DNS-over-</w:delText>
        </w:r>
      </w:del>
    </w:p>
    <w:p w14:paraId="308F23FE" w14:textId="77777777" w:rsidR="00000000" w:rsidRPr="00F4314A" w:rsidRDefault="003F400D" w:rsidP="00D16A47">
      <w:pPr>
        <w:pStyle w:val="Textebrut"/>
        <w:rPr>
          <w:rFonts w:ascii="Courier New" w:hAnsi="Courier New" w:cs="Courier New"/>
          <w:lang w:val="en-GB"/>
        </w:rPr>
      </w:pPr>
      <w:del w:id="86" w:author="BOUCADAIR Mohamed TGI/OLN" w:date="2020-09-04T15:38:00Z">
        <w:r w:rsidRPr="00F4314A" w:rsidDel="00D16A47">
          <w:rPr>
            <w:rFonts w:ascii="Courier New" w:hAnsi="Courier New" w:cs="Courier New"/>
            <w:lang w:val="en-GB"/>
          </w:rPr>
          <w:delText xml:space="preserve">   HTTPS (Do</w:delText>
        </w:r>
        <w:r w:rsidRPr="00F4314A" w:rsidDel="00D16A47">
          <w:rPr>
            <w:rFonts w:ascii="Courier New" w:hAnsi="Courier New" w:cs="Courier New"/>
            <w:lang w:val="en-GB"/>
          </w:rPr>
          <w:delText>H) [RFC8484]</w:delText>
        </w:r>
      </w:del>
      <w:commentRangeEnd w:id="84"/>
      <w:r w:rsidR="00D16A47">
        <w:rPr>
          <w:rStyle w:val="Marquedecommentaire"/>
          <w:rFonts w:asciiTheme="minorHAnsi" w:hAnsiTheme="minorHAnsi"/>
        </w:rPr>
        <w:commentReference w:id="84"/>
      </w:r>
      <w:proofErr w:type="spellStart"/>
      <w:ins w:id="87" w:author="BOUCADAIR Mohamed TGI/OLN" w:date="2020-09-04T15:38:00Z">
        <w:r w:rsidR="00D16A47">
          <w:rPr>
            <w:rFonts w:ascii="Courier New" w:hAnsi="Courier New" w:cs="Courier New"/>
            <w:lang w:val="en-GB"/>
          </w:rPr>
          <w:t>DoH</w:t>
        </w:r>
        <w:proofErr w:type="spellEnd"/>
        <w:r w:rsidR="00D16A47">
          <w:rPr>
            <w:rFonts w:ascii="Courier New" w:hAnsi="Courier New" w:cs="Courier New"/>
            <w:lang w:val="en-GB"/>
          </w:rPr>
          <w:t xml:space="preserve"> or DoT</w:t>
        </w:r>
      </w:ins>
      <w:r w:rsidRPr="00F4314A">
        <w:rPr>
          <w:rFonts w:ascii="Courier New" w:hAnsi="Courier New" w:cs="Courier New"/>
          <w:lang w:val="en-GB"/>
        </w:rPr>
        <w:t xml:space="preserve">).  </w:t>
      </w:r>
      <w:proofErr w:type="gramStart"/>
      <w:r w:rsidRPr="00F4314A">
        <w:rPr>
          <w:rFonts w:ascii="Courier New" w:hAnsi="Courier New" w:cs="Courier New"/>
          <w:lang w:val="en-GB"/>
        </w:rPr>
        <w:t>A</w:t>
      </w:r>
      <w:proofErr w:type="gramEnd"/>
      <w:r w:rsidRPr="00F4314A">
        <w:rPr>
          <w:rFonts w:ascii="Courier New" w:hAnsi="Courier New" w:cs="Courier New"/>
          <w:lang w:val="en-GB"/>
        </w:rPr>
        <w:t xml:space="preserve"> middle-box (e.g., firewall) passively</w:t>
      </w:r>
    </w:p>
    <w:p w14:paraId="7E649D3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inspecting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an encrypted SNI (D)TLS handshake cannot observe the</w:t>
      </w:r>
    </w:p>
    <w:p w14:paraId="74F02DE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encrypted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SNI nor observe the encrypted DNS traffic.  If </w:t>
      </w:r>
      <w:proofErr w:type="gramStart"/>
      <w:r w:rsidRPr="00F4314A">
        <w:rPr>
          <w:rFonts w:ascii="Courier New" w:hAnsi="Courier New" w:cs="Courier New"/>
          <w:lang w:val="en-GB"/>
        </w:rPr>
        <w:t>an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3D1EF37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device</w:t>
      </w:r>
      <w:proofErr w:type="gramEnd"/>
      <w:r w:rsidRPr="00F4314A">
        <w:rPr>
          <w:rFonts w:ascii="Courier New" w:hAnsi="Courier New" w:cs="Courier New"/>
          <w:lang w:val="en-GB"/>
        </w:rPr>
        <w:t xml:space="preserve"> is pre-configured to use public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servers, that mi</w:t>
      </w:r>
      <w:r w:rsidRPr="00F4314A">
        <w:rPr>
          <w:rFonts w:ascii="Courier New" w:hAnsi="Courier New" w:cs="Courier New"/>
          <w:lang w:val="en-GB"/>
        </w:rPr>
        <w:t>ddle-</w:t>
      </w:r>
    </w:p>
    <w:p w14:paraId="676F7E7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B5276D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5A5DC0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6]</w:t>
      </w:r>
    </w:p>
    <w:p w14:paraId="26F64AF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51A794F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50AA56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477C91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box</w:t>
      </w:r>
      <w:proofErr w:type="gramEnd"/>
      <w:r w:rsidRPr="00F4314A">
        <w:rPr>
          <w:rFonts w:ascii="Courier New" w:hAnsi="Courier New" w:cs="Courier New"/>
          <w:lang w:val="en-GB"/>
        </w:rPr>
        <w:t xml:space="preserve"> needs to act as a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proxy and replace the ECH configuration</w:t>
      </w:r>
    </w:p>
    <w:p w14:paraId="226B4AE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"</w:t>
      </w:r>
      <w:proofErr w:type="spellStart"/>
      <w:r w:rsidRPr="00F4314A">
        <w:rPr>
          <w:rFonts w:ascii="Courier New" w:hAnsi="Courier New" w:cs="Courier New"/>
          <w:lang w:val="en-GB"/>
        </w:rPr>
        <w:t>echconfig</w:t>
      </w:r>
      <w:proofErr w:type="spellEnd"/>
      <w:r w:rsidRPr="00F4314A">
        <w:rPr>
          <w:rFonts w:ascii="Courier New" w:hAnsi="Courier New" w:cs="Courier New"/>
          <w:lang w:val="en-GB"/>
        </w:rPr>
        <w:t xml:space="preserve">" </w:t>
      </w:r>
      <w:proofErr w:type="spellStart"/>
      <w:r w:rsidRPr="00F4314A">
        <w:rPr>
          <w:rFonts w:ascii="Courier New" w:hAnsi="Courier New" w:cs="Courier New"/>
          <w:lang w:val="en-GB"/>
        </w:rPr>
        <w:t>Sv</w:t>
      </w:r>
      <w:r w:rsidRPr="00F4314A">
        <w:rPr>
          <w:rFonts w:ascii="Courier New" w:hAnsi="Courier New" w:cs="Courier New"/>
          <w:lang w:val="en-GB"/>
        </w:rPr>
        <w:t>cParamKey</w:t>
      </w:r>
      <w:proofErr w:type="spellEnd"/>
      <w:r w:rsidRPr="00F4314A">
        <w:rPr>
          <w:rFonts w:ascii="Courier New" w:hAnsi="Courier New" w:cs="Courier New"/>
          <w:lang w:val="en-GB"/>
        </w:rPr>
        <w:t xml:space="preserve"> (Section 6.3 of</w:t>
      </w:r>
    </w:p>
    <w:p w14:paraId="09266D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dnsop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svcb</w:t>
      </w:r>
      <w:proofErr w:type="spellEnd"/>
      <w:r w:rsidRPr="00F4314A">
        <w:rPr>
          <w:rFonts w:ascii="Courier New" w:hAnsi="Courier New" w:cs="Courier New"/>
          <w:lang w:val="en-GB"/>
        </w:rPr>
        <w:t>-https]) with the middle box's ECH configuration.</w:t>
      </w:r>
    </w:p>
    <w:p w14:paraId="224EDCB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Instead of an unappealing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 xml:space="preserve">/DoT proxy,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can be</w:t>
      </w:r>
    </w:p>
    <w:p w14:paraId="4676156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bootstrapped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discover and authenticate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servers provided by</w:t>
      </w:r>
    </w:p>
    <w:p w14:paraId="3B1FB7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</w:t>
      </w:r>
      <w:proofErr w:type="gramEnd"/>
      <w:r w:rsidRPr="00F4314A">
        <w:rPr>
          <w:rFonts w:ascii="Courier New" w:hAnsi="Courier New" w:cs="Courier New"/>
          <w:lang w:val="en-GB"/>
        </w:rPr>
        <w:t xml:space="preserve"> local network</w:t>
      </w:r>
      <w:r w:rsidRPr="00F4314A">
        <w:rPr>
          <w:rFonts w:ascii="Courier New" w:hAnsi="Courier New" w:cs="Courier New"/>
          <w:lang w:val="en-GB"/>
        </w:rPr>
        <w:t xml:space="preserve"> by making use of one of the mechanisms described in</w:t>
      </w:r>
    </w:p>
    <w:p w14:paraId="4ACAEF7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Section 4 of [I-</w:t>
      </w:r>
      <w:proofErr w:type="spellStart"/>
      <w:r w:rsidRPr="00F4314A">
        <w:rPr>
          <w:rFonts w:ascii="Courier New" w:hAnsi="Courier New" w:cs="Courier New"/>
          <w:lang w:val="en-GB"/>
        </w:rPr>
        <w:t>D.reddy</w:t>
      </w:r>
      <w:proofErr w:type="spellEnd"/>
      <w:r w:rsidRPr="00F4314A">
        <w:rPr>
          <w:rFonts w:ascii="Courier New" w:hAnsi="Courier New" w:cs="Courier New"/>
          <w:lang w:val="en-GB"/>
        </w:rPr>
        <w:t xml:space="preserve">-add-enterprise].  The local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server</w:t>
      </w:r>
    </w:p>
    <w:p w14:paraId="665158E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replaces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ECH configuration in the "</w:t>
      </w:r>
      <w:proofErr w:type="spellStart"/>
      <w:r w:rsidRPr="00F4314A">
        <w:rPr>
          <w:rFonts w:ascii="Courier New" w:hAnsi="Courier New" w:cs="Courier New"/>
          <w:lang w:val="en-GB"/>
        </w:rPr>
        <w:t>echconfig</w:t>
      </w:r>
      <w:proofErr w:type="spellEnd"/>
      <w:r w:rsidRPr="00F4314A">
        <w:rPr>
          <w:rFonts w:ascii="Courier New" w:hAnsi="Courier New" w:cs="Courier New"/>
          <w:lang w:val="en-GB"/>
        </w:rPr>
        <w:t xml:space="preserve">" </w:t>
      </w:r>
      <w:proofErr w:type="spellStart"/>
      <w:r w:rsidRPr="00F4314A">
        <w:rPr>
          <w:rFonts w:ascii="Courier New" w:hAnsi="Courier New" w:cs="Courier New"/>
          <w:lang w:val="en-GB"/>
        </w:rPr>
        <w:t>SvcParamKey</w:t>
      </w:r>
      <w:proofErr w:type="spellEnd"/>
      <w:r w:rsidRPr="00F4314A">
        <w:rPr>
          <w:rFonts w:ascii="Courier New" w:hAnsi="Courier New" w:cs="Courier New"/>
          <w:lang w:val="en-GB"/>
        </w:rPr>
        <w:t xml:space="preserve"> with</w:t>
      </w:r>
    </w:p>
    <w:p w14:paraId="59CDA53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middle box's ECH configuration.</w:t>
      </w:r>
    </w:p>
    <w:p w14:paraId="4147E10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D90D6A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A common usage patte</w:t>
      </w:r>
      <w:r w:rsidRPr="00F4314A">
        <w:rPr>
          <w:rFonts w:ascii="Courier New" w:hAnsi="Courier New" w:cs="Courier New"/>
          <w:lang w:val="en-GB"/>
        </w:rPr>
        <w:t xml:space="preserve">rn for certain type of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(e.g., light</w:t>
      </w:r>
    </w:p>
    <w:p w14:paraId="3886DFD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bulb</w:t>
      </w:r>
      <w:proofErr w:type="gramEnd"/>
      <w:r w:rsidRPr="00F4314A">
        <w:rPr>
          <w:rFonts w:ascii="Courier New" w:hAnsi="Courier New" w:cs="Courier New"/>
          <w:lang w:val="en-GB"/>
        </w:rPr>
        <w:t>) is for it to "call home" to a service that resides on the</w:t>
      </w:r>
    </w:p>
    <w:p w14:paraId="29451C2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public</w:t>
      </w:r>
      <w:proofErr w:type="gramEnd"/>
      <w:r w:rsidRPr="00F4314A">
        <w:rPr>
          <w:rFonts w:ascii="Courier New" w:hAnsi="Courier New" w:cs="Courier New"/>
          <w:lang w:val="en-GB"/>
        </w:rPr>
        <w:t xml:space="preserve"> Internet, where that service is referenced through a domain</w:t>
      </w:r>
    </w:p>
    <w:p w14:paraId="5B5706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name</w:t>
      </w:r>
      <w:proofErr w:type="gramEnd"/>
      <w:r w:rsidRPr="00F4314A">
        <w:rPr>
          <w:rFonts w:ascii="Courier New" w:hAnsi="Courier New" w:cs="Courier New"/>
          <w:lang w:val="en-GB"/>
        </w:rPr>
        <w:t xml:space="preserve"> (A or AAAA record).  As discussed in Manufacturer Usage</w:t>
      </w:r>
    </w:p>
    <w:p w14:paraId="34B263E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Desc</w:t>
      </w:r>
      <w:r w:rsidRPr="00F4314A">
        <w:rPr>
          <w:rFonts w:ascii="Courier New" w:hAnsi="Courier New" w:cs="Courier New"/>
          <w:lang w:val="en-GB"/>
        </w:rPr>
        <w:t>ription Specification [RFC8520], because these devices tend to</w:t>
      </w:r>
    </w:p>
    <w:p w14:paraId="3AAE93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require</w:t>
      </w:r>
      <w:proofErr w:type="gramEnd"/>
      <w:r w:rsidRPr="00F4314A">
        <w:rPr>
          <w:rFonts w:ascii="Courier New" w:hAnsi="Courier New" w:cs="Courier New"/>
          <w:lang w:val="en-GB"/>
        </w:rPr>
        <w:t xml:space="preserve"> access to very few sites, all other access should be</w:t>
      </w:r>
    </w:p>
    <w:p w14:paraId="564FB5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considered</w:t>
      </w:r>
      <w:proofErr w:type="gramEnd"/>
      <w:r w:rsidRPr="00F4314A">
        <w:rPr>
          <w:rFonts w:ascii="Courier New" w:hAnsi="Courier New" w:cs="Courier New"/>
          <w:lang w:val="en-GB"/>
        </w:rPr>
        <w:t xml:space="preserve"> suspect.  If an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is pre-configured to use public</w:t>
      </w:r>
    </w:p>
    <w:p w14:paraId="4AE75FA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server, the MUD policy enforcement point is m</w:t>
      </w:r>
      <w:r w:rsidRPr="00F4314A">
        <w:rPr>
          <w:rFonts w:ascii="Courier New" w:hAnsi="Courier New" w:cs="Courier New"/>
          <w:lang w:val="en-GB"/>
        </w:rPr>
        <w:t>oved to that</w:t>
      </w:r>
    </w:p>
    <w:p w14:paraId="294DB3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public</w:t>
      </w:r>
      <w:proofErr w:type="gramEnd"/>
      <w:r w:rsidRPr="00F4314A">
        <w:rPr>
          <w:rFonts w:ascii="Courier New" w:hAnsi="Courier New" w:cs="Courier New"/>
          <w:lang w:val="en-GB"/>
        </w:rPr>
        <w:t xml:space="preserve"> server, which cannot enforce the MUD policy based on domain</w:t>
      </w:r>
    </w:p>
    <w:p w14:paraId="24DBFA8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names</w:t>
      </w:r>
      <w:proofErr w:type="gramEnd"/>
      <w:r w:rsidRPr="00F4314A">
        <w:rPr>
          <w:rFonts w:ascii="Courier New" w:hAnsi="Courier New" w:cs="Courier New"/>
          <w:lang w:val="en-GB"/>
        </w:rPr>
        <w:t xml:space="preserve"> (Section 8 of [RFC8520]).  If the DNS query is not accessible</w:t>
      </w:r>
    </w:p>
    <w:p w14:paraId="2627EFD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for</w:t>
      </w:r>
      <w:proofErr w:type="gramEnd"/>
      <w:r w:rsidRPr="00F4314A">
        <w:rPr>
          <w:rFonts w:ascii="Courier New" w:hAnsi="Courier New" w:cs="Courier New"/>
          <w:lang w:val="en-GB"/>
        </w:rPr>
        <w:t xml:space="preserve"> inspection, it becomes quite difficult for the infrastructure to</w:t>
      </w:r>
    </w:p>
    <w:p w14:paraId="6528747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suspect</w:t>
      </w:r>
      <w:proofErr w:type="gramEnd"/>
      <w:r w:rsidRPr="00F4314A">
        <w:rPr>
          <w:rFonts w:ascii="Courier New" w:hAnsi="Courier New" w:cs="Courier New"/>
          <w:lang w:val="en-GB"/>
        </w:rPr>
        <w:t xml:space="preserve"> anything.  Thus the</w:t>
      </w:r>
      <w:r w:rsidRPr="00F4314A">
        <w:rPr>
          <w:rFonts w:ascii="Courier New" w:hAnsi="Courier New" w:cs="Courier New"/>
          <w:lang w:val="en-GB"/>
        </w:rPr>
        <w:t xml:space="preserve"> use of a public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server is</w:t>
      </w:r>
    </w:p>
    <w:p w14:paraId="5C094BB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incompatible</w:t>
      </w:r>
      <w:proofErr w:type="gramEnd"/>
      <w:r w:rsidRPr="00F4314A">
        <w:rPr>
          <w:rFonts w:ascii="Courier New" w:hAnsi="Courier New" w:cs="Courier New"/>
          <w:lang w:val="en-GB"/>
        </w:rPr>
        <w:t xml:space="preserve"> with MUD in general.  A local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/DoT server is</w:t>
      </w:r>
    </w:p>
    <w:p w14:paraId="6BAA1AF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necessary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allow MUD policy enforcement on the local network.</w:t>
      </w:r>
    </w:p>
    <w:p w14:paraId="77DA83F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505D17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5. 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del w:id="88" w:author="BOUCADAIR Mohamed TGI/OLN" w:date="2020-09-04T15:38:00Z">
        <w:r w:rsidRPr="00F4314A" w:rsidDel="00D16A47">
          <w:rPr>
            <w:rFonts w:ascii="Courier New" w:hAnsi="Courier New" w:cs="Courier New"/>
            <w:lang w:val="en-GB"/>
          </w:rPr>
          <w:delText xml:space="preserve">profile </w:delText>
        </w:r>
      </w:del>
      <w:ins w:id="89" w:author="BOUCADAIR Mohamed TGI/OLN" w:date="2020-09-04T15:38:00Z">
        <w:r w:rsidR="00D16A47">
          <w:rPr>
            <w:rFonts w:ascii="Courier New" w:hAnsi="Courier New" w:cs="Courier New"/>
            <w:lang w:val="en-GB"/>
          </w:rPr>
          <w:t>P</w:t>
        </w:r>
        <w:r w:rsidR="00D16A47" w:rsidRPr="00F4314A">
          <w:rPr>
            <w:rFonts w:ascii="Courier New" w:hAnsi="Courier New" w:cs="Courier New"/>
            <w:lang w:val="en-GB"/>
          </w:rPr>
          <w:t xml:space="preserve">rofile </w:t>
        </w:r>
      </w:ins>
      <w:r w:rsidRPr="00F4314A">
        <w:rPr>
          <w:rFonts w:ascii="Courier New" w:hAnsi="Courier New" w:cs="Courier New"/>
          <w:lang w:val="en-GB"/>
        </w:rPr>
        <w:t xml:space="preserve">YANG </w:t>
      </w:r>
      <w:del w:id="90" w:author="BOUCADAIR Mohamed TGI/OLN" w:date="2020-09-04T15:38:00Z">
        <w:r w:rsidRPr="00F4314A" w:rsidDel="00D16A47">
          <w:rPr>
            <w:rFonts w:ascii="Courier New" w:hAnsi="Courier New" w:cs="Courier New"/>
            <w:lang w:val="en-GB"/>
          </w:rPr>
          <w:delText>module</w:delText>
        </w:r>
      </w:del>
      <w:ins w:id="91" w:author="BOUCADAIR Mohamed TGI/OLN" w:date="2020-09-04T15:38:00Z">
        <w:r w:rsidR="00D16A47">
          <w:rPr>
            <w:rFonts w:ascii="Courier New" w:hAnsi="Courier New" w:cs="Courier New"/>
            <w:lang w:val="en-GB"/>
          </w:rPr>
          <w:t>M</w:t>
        </w:r>
        <w:r w:rsidR="00D16A47" w:rsidRPr="00F4314A">
          <w:rPr>
            <w:rFonts w:ascii="Courier New" w:hAnsi="Courier New" w:cs="Courier New"/>
            <w:lang w:val="en-GB"/>
          </w:rPr>
          <w:t>odule</w:t>
        </w:r>
      </w:ins>
    </w:p>
    <w:p w14:paraId="1B42366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62EA5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document specifies a YANG module for representing</w:t>
      </w:r>
      <w:r w:rsidRPr="00F4314A">
        <w:rPr>
          <w:rFonts w:ascii="Courier New" w:hAnsi="Courier New" w:cs="Courier New"/>
          <w:lang w:val="en-GB"/>
        </w:rPr>
        <w:t xml:space="preserve">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</w:p>
    <w:p w14:paraId="569B77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profile</w:t>
      </w:r>
      <w:proofErr w:type="gramEnd"/>
      <w:r w:rsidRPr="00F4314A">
        <w:rPr>
          <w:rFonts w:ascii="Courier New" w:hAnsi="Courier New" w:cs="Courier New"/>
          <w:lang w:val="en-GB"/>
        </w:rPr>
        <w:t>. 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YANG module provides a method for</w:t>
      </w:r>
    </w:p>
    <w:p w14:paraId="254EB9A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commentRangeStart w:id="92"/>
      <w:proofErr w:type="gramStart"/>
      <w:r w:rsidRPr="00F4314A">
        <w:rPr>
          <w:rFonts w:ascii="Courier New" w:hAnsi="Courier New" w:cs="Courier New"/>
          <w:lang w:val="en-GB"/>
        </w:rPr>
        <w:t>firewall</w:t>
      </w:r>
      <w:ins w:id="93" w:author="BOUCADAIR Mohamed TGI/OLN" w:date="2020-09-04T15:39:00Z">
        <w:r w:rsidR="00D16A47">
          <w:rPr>
            <w:rFonts w:ascii="Courier New" w:hAnsi="Courier New" w:cs="Courier New"/>
            <w:lang w:val="en-GB"/>
          </w:rPr>
          <w:t>s</w:t>
        </w:r>
        <w:commentRangeEnd w:id="92"/>
        <w:proofErr w:type="gramEnd"/>
        <w:r w:rsidR="00D16A47">
          <w:rPr>
            <w:rStyle w:val="Marquedecommentaire"/>
            <w:rFonts w:asciiTheme="minorHAnsi" w:hAnsiTheme="minorHAnsi"/>
          </w:rPr>
          <w:commentReference w:id="92"/>
        </w:r>
      </w:ins>
      <w:r w:rsidRPr="00F4314A">
        <w:rPr>
          <w:rFonts w:ascii="Courier New" w:hAnsi="Courier New" w:cs="Courier New"/>
          <w:lang w:val="en-GB"/>
        </w:rPr>
        <w:t xml:space="preserve"> to observe the (D)TLS profile parameters in the (D)TLS</w:t>
      </w:r>
    </w:p>
    <w:p w14:paraId="5835038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handshake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permit intended use and to block malicious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>.</w:t>
      </w:r>
    </w:p>
    <w:p w14:paraId="04D50CF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module uses the common YANG types defi</w:t>
      </w:r>
      <w:r w:rsidRPr="00F4314A">
        <w:rPr>
          <w:rFonts w:ascii="Courier New" w:hAnsi="Courier New" w:cs="Courier New"/>
          <w:lang w:val="en-GB"/>
        </w:rPr>
        <w:t>ned in [RFC6991]</w:t>
      </w:r>
      <w:del w:id="94" w:author="BOUCADAIR Mohamed TGI/OLN" w:date="2020-09-04T15:39:00Z">
        <w:r w:rsidRPr="00F4314A" w:rsidDel="00D16A47">
          <w:rPr>
            <w:rFonts w:ascii="Courier New" w:hAnsi="Courier New" w:cs="Courier New"/>
            <w:lang w:val="en-GB"/>
          </w:rPr>
          <w:delText xml:space="preserve"> </w:delText>
        </w:r>
      </w:del>
      <w:r w:rsidRPr="00F4314A">
        <w:rPr>
          <w:rFonts w:ascii="Courier New" w:hAnsi="Courier New" w:cs="Courier New"/>
          <w:lang w:val="en-GB"/>
        </w:rPr>
        <w:t xml:space="preserve">, </w:t>
      </w:r>
      <w:ins w:id="95" w:author="BOUCADAIR Mohamed TGI/OLN" w:date="2020-09-04T15:39:00Z">
        <w:r w:rsidR="00D16A47">
          <w:rPr>
            <w:rFonts w:ascii="Courier New" w:hAnsi="Courier New" w:cs="Courier New"/>
            <w:lang w:val="en-GB"/>
          </w:rPr>
          <w:t xml:space="preserve">the </w:t>
        </w:r>
      </w:ins>
      <w:r w:rsidRPr="00F4314A">
        <w:rPr>
          <w:rFonts w:ascii="Courier New" w:hAnsi="Courier New" w:cs="Courier New"/>
          <w:lang w:val="en-GB"/>
        </w:rPr>
        <w:t>rules</w:t>
      </w:r>
    </w:p>
    <w:p w14:paraId="7C5E242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defined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[RFC8519]</w:t>
      </w:r>
      <w:ins w:id="96" w:author="BOUCADAIR Mohamed TGI/OLN" w:date="2020-09-04T15:39:00Z">
        <w:r w:rsidR="00D16A47">
          <w:rPr>
            <w:rFonts w:ascii="Courier New" w:hAnsi="Courier New" w:cs="Courier New"/>
            <w:lang w:val="en-GB"/>
          </w:rPr>
          <w:t>,</w:t>
        </w:r>
      </w:ins>
      <w:r w:rsidRPr="00F4314A">
        <w:rPr>
          <w:rFonts w:ascii="Courier New" w:hAnsi="Courier New" w:cs="Courier New"/>
          <w:lang w:val="en-GB"/>
        </w:rPr>
        <w:t xml:space="preserve"> and </w:t>
      </w:r>
      <w:ins w:id="97" w:author="BOUCADAIR Mohamed TGI/OLN" w:date="2020-09-04T15:39:00Z">
        <w:r w:rsidR="00D16A47">
          <w:rPr>
            <w:rFonts w:ascii="Courier New" w:hAnsi="Courier New" w:cs="Courier New"/>
            <w:lang w:val="en-GB"/>
          </w:rPr>
          <w:t xml:space="preserve">the </w:t>
        </w:r>
      </w:ins>
      <w:r w:rsidRPr="00F4314A">
        <w:rPr>
          <w:rFonts w:ascii="Courier New" w:hAnsi="Courier New" w:cs="Courier New"/>
          <w:lang w:val="en-GB"/>
        </w:rPr>
        <w:t>cryptographic types defined in</w:t>
      </w:r>
    </w:p>
    <w:p w14:paraId="429F067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netconf</w:t>
      </w:r>
      <w:proofErr w:type="spellEnd"/>
      <w:r w:rsidRPr="00F4314A">
        <w:rPr>
          <w:rFonts w:ascii="Courier New" w:hAnsi="Courier New" w:cs="Courier New"/>
          <w:lang w:val="en-GB"/>
        </w:rPr>
        <w:t>-crypto-types].</w:t>
      </w:r>
    </w:p>
    <w:p w14:paraId="69C8434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2C99CD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del w:id="98" w:author="BOUCADAIR Mohamed TGI/OLN" w:date="2020-09-04T15:39:00Z">
        <w:r w:rsidRPr="00F4314A" w:rsidDel="00D16A47">
          <w:rPr>
            <w:rFonts w:ascii="Courier New" w:hAnsi="Courier New" w:cs="Courier New"/>
            <w:lang w:val="en-GB"/>
          </w:rPr>
          <w:delText xml:space="preserve">profiles and the </w:delText>
        </w:r>
      </w:del>
      <w:r w:rsidRPr="00F4314A">
        <w:rPr>
          <w:rFonts w:ascii="Courier New" w:hAnsi="Courier New" w:cs="Courier New"/>
          <w:lang w:val="en-GB"/>
        </w:rPr>
        <w:t>parameters in each (D)TLS profile include</w:t>
      </w:r>
    </w:p>
    <w:p w14:paraId="4B919CD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following:</w:t>
      </w:r>
    </w:p>
    <w:p w14:paraId="2C3BF18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2AD8BB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Profile</w:t>
      </w:r>
      <w:proofErr w:type="gramEnd"/>
      <w:r w:rsidRPr="00F4314A">
        <w:rPr>
          <w:rFonts w:ascii="Courier New" w:hAnsi="Courier New" w:cs="Courier New"/>
          <w:lang w:val="en-GB"/>
        </w:rPr>
        <w:t xml:space="preserve"> name</w:t>
      </w:r>
    </w:p>
    <w:p w14:paraId="26D553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0E011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(</w:t>
      </w:r>
      <w:proofErr w:type="gramEnd"/>
      <w:r w:rsidRPr="00F4314A">
        <w:rPr>
          <w:rFonts w:ascii="Courier New" w:hAnsi="Courier New" w:cs="Courier New"/>
          <w:lang w:val="en-GB"/>
        </w:rPr>
        <w:t>D)TLS version in</w:t>
      </w:r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ClientHello.legacy_version</w:t>
      </w:r>
      <w:proofErr w:type="spellEnd"/>
    </w:p>
    <w:p w14:paraId="0F13390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F7E60F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(</w:t>
      </w:r>
      <w:proofErr w:type="gramEnd"/>
      <w:r w:rsidRPr="00F4314A">
        <w:rPr>
          <w:rFonts w:ascii="Courier New" w:hAnsi="Courier New" w:cs="Courier New"/>
          <w:lang w:val="en-GB"/>
        </w:rPr>
        <w:t xml:space="preserve">D)TLS versions supported by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device.  As a reminder,</w:t>
      </w:r>
    </w:p>
    <w:p w14:paraId="5E5B6E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"</w:t>
      </w:r>
      <w:proofErr w:type="spellStart"/>
      <w:r w:rsidRPr="00F4314A">
        <w:rPr>
          <w:rFonts w:ascii="Courier New" w:hAnsi="Courier New" w:cs="Courier New"/>
          <w:lang w:val="en-GB"/>
        </w:rPr>
        <w:t>supported_versions</w:t>
      </w:r>
      <w:proofErr w:type="spellEnd"/>
      <w:r w:rsidRPr="00F4314A">
        <w:rPr>
          <w:rFonts w:ascii="Courier New" w:hAnsi="Courier New" w:cs="Courier New"/>
          <w:lang w:val="en-GB"/>
        </w:rPr>
        <w:t>" extension defined in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1.3 is used by</w:t>
      </w:r>
    </w:p>
    <w:p w14:paraId="74BB49B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 to indicate which versions of (D)TLS it supports and a</w:t>
      </w:r>
    </w:p>
    <w:p w14:paraId="500901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client</w:t>
      </w:r>
      <w:proofErr w:type="gramEnd"/>
      <w:r w:rsidRPr="00F4314A">
        <w:rPr>
          <w:rFonts w:ascii="Courier New" w:hAnsi="Courier New" w:cs="Courier New"/>
          <w:lang w:val="en-GB"/>
        </w:rPr>
        <w:t xml:space="preserve"> is co</w:t>
      </w:r>
      <w:r w:rsidRPr="00F4314A">
        <w:rPr>
          <w:rFonts w:ascii="Courier New" w:hAnsi="Courier New" w:cs="Courier New"/>
          <w:lang w:val="en-GB"/>
        </w:rPr>
        <w:t>nsidered to be attempting to negotiate (D)TLS 1.3 if</w:t>
      </w:r>
    </w:p>
    <w:p w14:paraId="0489635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ClientHello</w:t>
      </w:r>
      <w:proofErr w:type="spellEnd"/>
      <w:r w:rsidRPr="00F4314A">
        <w:rPr>
          <w:rFonts w:ascii="Courier New" w:hAnsi="Courier New" w:cs="Courier New"/>
          <w:lang w:val="en-GB"/>
        </w:rPr>
        <w:t xml:space="preserve"> contains a "</w:t>
      </w:r>
      <w:proofErr w:type="spellStart"/>
      <w:r w:rsidRPr="00F4314A">
        <w:rPr>
          <w:rFonts w:ascii="Courier New" w:hAnsi="Courier New" w:cs="Courier New"/>
          <w:lang w:val="en-GB"/>
        </w:rPr>
        <w:t>supported_versions</w:t>
      </w:r>
      <w:proofErr w:type="spellEnd"/>
      <w:r w:rsidRPr="00F4314A">
        <w:rPr>
          <w:rFonts w:ascii="Courier New" w:hAnsi="Courier New" w:cs="Courier New"/>
          <w:lang w:val="en-GB"/>
        </w:rPr>
        <w:t>" extension with</w:t>
      </w:r>
    </w:p>
    <w:p w14:paraId="25B4837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0x0304 contained in its body.</w:t>
      </w:r>
    </w:p>
    <w:p w14:paraId="1923CF3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DD1FF5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C3CD46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4ADC85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7]</w:t>
      </w:r>
    </w:p>
    <w:p w14:paraId="29EC7A2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70178A0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</w:t>
      </w:r>
      <w:r w:rsidRPr="00F4314A">
        <w:rPr>
          <w:rFonts w:ascii="Courier New" w:hAnsi="Courier New" w:cs="Courier New"/>
          <w:lang w:val="en-GB"/>
        </w:rPr>
        <w:t xml:space="preserve">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52180B0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F6C2AE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3B73A4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If</w:t>
      </w:r>
      <w:proofErr w:type="gramEnd"/>
      <w:r w:rsidRPr="00F4314A">
        <w:rPr>
          <w:rFonts w:ascii="Courier New" w:hAnsi="Courier New" w:cs="Courier New"/>
          <w:lang w:val="en-GB"/>
        </w:rPr>
        <w:t xml:space="preserve"> GREASE [RFC8701] (Generate Random Extensions And Sustain</w:t>
      </w:r>
    </w:p>
    <w:p w14:paraId="5742DB8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Extensibility) values are offered by the client or not.</w:t>
      </w:r>
    </w:p>
    <w:p w14:paraId="3AEBC28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1916BC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supported symmetric encryption algorithms.  TLS 1.3</w:t>
      </w:r>
    </w:p>
    <w:p w14:paraId="42E0DC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defines</w:t>
      </w:r>
      <w:proofErr w:type="gramEnd"/>
      <w:r w:rsidRPr="00F4314A">
        <w:rPr>
          <w:rFonts w:ascii="Courier New" w:hAnsi="Courier New" w:cs="Courier New"/>
          <w:lang w:val="en-GB"/>
        </w:rPr>
        <w:t xml:space="preserve"> five cipher suites (Appendix B.4 of [RFC8446]), but most</w:t>
      </w:r>
    </w:p>
    <w:p w14:paraId="476C9D1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clients</w:t>
      </w:r>
      <w:proofErr w:type="gramEnd"/>
      <w:r w:rsidRPr="00F4314A">
        <w:rPr>
          <w:rFonts w:ascii="Courier New" w:hAnsi="Courier New" w:cs="Courier New"/>
          <w:lang w:val="en-GB"/>
        </w:rPr>
        <w:t xml:space="preserve"> are continuing to offer TLS 1.2 compatible cipher suites</w:t>
      </w:r>
    </w:p>
    <w:p w14:paraId="2CD37DB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for</w:t>
      </w:r>
      <w:proofErr w:type="gramEnd"/>
      <w:r w:rsidRPr="00F4314A">
        <w:rPr>
          <w:rFonts w:ascii="Courier New" w:hAnsi="Courier New" w:cs="Courier New"/>
          <w:lang w:val="en-GB"/>
        </w:rPr>
        <w:t xml:space="preserve"> backwards compatibility.</w:t>
      </w:r>
    </w:p>
    <w:p w14:paraId="488B4AD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2C421F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supported compression methods for data compression.  In</w:t>
      </w:r>
    </w:p>
    <w:p w14:paraId="5958734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TLS 1.3,</w:t>
      </w:r>
      <w:r w:rsidRPr="00F4314A">
        <w:rPr>
          <w:rFonts w:ascii="Courier New" w:hAnsi="Courier New" w:cs="Courier New"/>
          <w:lang w:val="en-GB"/>
        </w:rPr>
        <w:t xml:space="preserve"> only the "null" compression method is allowed</w:t>
      </w:r>
    </w:p>
    <w:p w14:paraId="314B1D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(Section 4.1.2 of [RFC8446]).</w:t>
      </w:r>
    </w:p>
    <w:p w14:paraId="29A9F0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7830DB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supported extension types</w:t>
      </w:r>
    </w:p>
    <w:p w14:paraId="79B107E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789299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trust anchor certificates used by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device.  If the</w:t>
      </w:r>
    </w:p>
    <w:p w14:paraId="040C9B3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server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certificate is signed by one of the trust anch</w:t>
      </w:r>
      <w:r w:rsidRPr="00F4314A">
        <w:rPr>
          <w:rFonts w:ascii="Courier New" w:hAnsi="Courier New" w:cs="Courier New"/>
          <w:lang w:val="en-GB"/>
        </w:rPr>
        <w:t>ors, the</w:t>
      </w:r>
    </w:p>
    <w:p w14:paraId="72AC146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middle-box</w:t>
      </w:r>
      <w:proofErr w:type="gramEnd"/>
      <w:r w:rsidRPr="00F4314A">
        <w:rPr>
          <w:rFonts w:ascii="Courier New" w:hAnsi="Courier New" w:cs="Courier New"/>
          <w:lang w:val="en-GB"/>
        </w:rPr>
        <w:t xml:space="preserve"> continues with the connection as normal.  Otherwise,</w:t>
      </w:r>
    </w:p>
    <w:p w14:paraId="4E988C5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middle-box will react as if the server certificate validation</w:t>
      </w:r>
    </w:p>
    <w:p w14:paraId="4D4BB67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has</w:t>
      </w:r>
      <w:proofErr w:type="gramEnd"/>
      <w:r w:rsidRPr="00F4314A">
        <w:rPr>
          <w:rFonts w:ascii="Courier New" w:hAnsi="Courier New" w:cs="Courier New"/>
          <w:lang w:val="en-GB"/>
        </w:rPr>
        <w:t xml:space="preserve"> failed and takes appropriate action (e.g</w:t>
      </w:r>
      <w:ins w:id="99" w:author="BOUCADAIR Mohamed TGI/OLN" w:date="2020-09-04T15:46:00Z">
        <w:r w:rsidR="007B5640">
          <w:rPr>
            <w:rFonts w:ascii="Courier New" w:hAnsi="Courier New" w:cs="Courier New"/>
            <w:lang w:val="en-GB"/>
          </w:rPr>
          <w:t>.</w:t>
        </w:r>
      </w:ins>
      <w:r w:rsidRPr="00F4314A">
        <w:rPr>
          <w:rFonts w:ascii="Courier New" w:hAnsi="Courier New" w:cs="Courier New"/>
          <w:lang w:val="en-GB"/>
        </w:rPr>
        <w:t>, block the (D)TLS</w:t>
      </w:r>
    </w:p>
    <w:p w14:paraId="6CA5136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session</w:t>
      </w:r>
      <w:proofErr w:type="gramEnd"/>
      <w:r w:rsidRPr="00F4314A">
        <w:rPr>
          <w:rFonts w:ascii="Courier New" w:hAnsi="Courier New" w:cs="Courier New"/>
          <w:lang w:val="en-GB"/>
        </w:rPr>
        <w:t xml:space="preserve">).  An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can u</w:t>
      </w:r>
      <w:r w:rsidRPr="00F4314A">
        <w:rPr>
          <w:rFonts w:ascii="Courier New" w:hAnsi="Courier New" w:cs="Courier New"/>
          <w:lang w:val="en-GB"/>
        </w:rPr>
        <w:t>se a private trust anchor to</w:t>
      </w:r>
    </w:p>
    <w:p w14:paraId="13E56A0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validate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a server's certificate (e.g., the private trust anchor</w:t>
      </w:r>
    </w:p>
    <w:p w14:paraId="63203BE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can</w:t>
      </w:r>
      <w:proofErr w:type="gramEnd"/>
      <w:r w:rsidRPr="00F4314A">
        <w:rPr>
          <w:rFonts w:ascii="Courier New" w:hAnsi="Courier New" w:cs="Courier New"/>
          <w:lang w:val="en-GB"/>
        </w:rPr>
        <w:t xml:space="preserve"> be preloaded at manufacturing time on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and the</w:t>
      </w:r>
    </w:p>
    <w:p w14:paraId="66A78FD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fetches the firmware image from the Firmware server</w:t>
      </w:r>
    </w:p>
    <w:p w14:paraId="45472E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whose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certi</w:t>
      </w:r>
      <w:r w:rsidRPr="00F4314A">
        <w:rPr>
          <w:rFonts w:ascii="Courier New" w:hAnsi="Courier New" w:cs="Courier New"/>
          <w:lang w:val="en-GB"/>
        </w:rPr>
        <w:t>ficate is signed by the private CA).</w:t>
      </w:r>
    </w:p>
    <w:p w14:paraId="56C6886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96C670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SPKI pin set pre-configured on the client to validate</w:t>
      </w:r>
    </w:p>
    <w:p w14:paraId="6EB988E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self-signed</w:t>
      </w:r>
      <w:proofErr w:type="gramEnd"/>
      <w:r w:rsidRPr="00F4314A">
        <w:rPr>
          <w:rFonts w:ascii="Courier New" w:hAnsi="Courier New" w:cs="Courier New"/>
          <w:lang w:val="en-GB"/>
        </w:rPr>
        <w:t xml:space="preserve"> server certificates or raw public keys.  A SPKI pin</w:t>
      </w:r>
    </w:p>
    <w:p w14:paraId="5EC5EE7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set</w:t>
      </w:r>
      <w:proofErr w:type="gramEnd"/>
      <w:r w:rsidRPr="00F4314A">
        <w:rPr>
          <w:rFonts w:ascii="Courier New" w:hAnsi="Courier New" w:cs="Courier New"/>
          <w:lang w:val="en-GB"/>
        </w:rPr>
        <w:t xml:space="preserve"> is a cryptographic digest to "pin" public key information in a</w:t>
      </w:r>
    </w:p>
    <w:p w14:paraId="6A594DE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m</w:t>
      </w:r>
      <w:r w:rsidRPr="00F4314A">
        <w:rPr>
          <w:rFonts w:ascii="Courier New" w:hAnsi="Courier New" w:cs="Courier New"/>
          <w:lang w:val="en-GB"/>
        </w:rPr>
        <w:t>anner</w:t>
      </w:r>
      <w:proofErr w:type="gramEnd"/>
      <w:r w:rsidRPr="00F4314A">
        <w:rPr>
          <w:rFonts w:ascii="Courier New" w:hAnsi="Courier New" w:cs="Courier New"/>
          <w:lang w:val="en-GB"/>
        </w:rPr>
        <w:t xml:space="preserve"> similar to HTTP Public Key Pinning (HPKP) [RFC7469].  If</w:t>
      </w:r>
    </w:p>
    <w:p w14:paraId="7F0D68A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SPKI pin set is present in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of a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and</w:t>
      </w:r>
    </w:p>
    <w:p w14:paraId="4073FC0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server certificate does not pass the PKIX certification path</w:t>
      </w:r>
    </w:p>
    <w:p w14:paraId="3C983EA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validation</w:t>
      </w:r>
      <w:proofErr w:type="gramEnd"/>
      <w:r w:rsidRPr="00F4314A">
        <w:rPr>
          <w:rFonts w:ascii="Courier New" w:hAnsi="Courier New" w:cs="Courier New"/>
          <w:lang w:val="en-GB"/>
        </w:rPr>
        <w:t>, the middle-box computes the SPKI</w:t>
      </w:r>
      <w:r w:rsidRPr="00F4314A">
        <w:rPr>
          <w:rFonts w:ascii="Courier New" w:hAnsi="Courier New" w:cs="Courier New"/>
          <w:lang w:val="en-GB"/>
        </w:rPr>
        <w:t xml:space="preserve"> Fingerprint for the</w:t>
      </w:r>
    </w:p>
    <w:p w14:paraId="37A9848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public</w:t>
      </w:r>
      <w:proofErr w:type="gramEnd"/>
      <w:r w:rsidRPr="00F4314A">
        <w:rPr>
          <w:rFonts w:ascii="Courier New" w:hAnsi="Courier New" w:cs="Courier New"/>
          <w:lang w:val="en-GB"/>
        </w:rPr>
        <w:t xml:space="preserve"> key found in the server's certificate (or in the raw public</w:t>
      </w:r>
    </w:p>
    <w:p w14:paraId="7D4D4D4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key</w:t>
      </w:r>
      <w:proofErr w:type="gramEnd"/>
      <w:r w:rsidRPr="00F4314A">
        <w:rPr>
          <w:rFonts w:ascii="Courier New" w:hAnsi="Courier New" w:cs="Courier New"/>
          <w:lang w:val="en-GB"/>
        </w:rPr>
        <w:t>, if the server provides that instead).  If a computed</w:t>
      </w:r>
    </w:p>
    <w:p w14:paraId="1999DB9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fingerprint</w:t>
      </w:r>
      <w:proofErr w:type="gramEnd"/>
      <w:r w:rsidRPr="00F4314A">
        <w:rPr>
          <w:rFonts w:ascii="Courier New" w:hAnsi="Courier New" w:cs="Courier New"/>
          <w:lang w:val="en-GB"/>
        </w:rPr>
        <w:t xml:space="preserve"> exactly matches one of the SPKI pin sets in the (D)TLS</w:t>
      </w:r>
    </w:p>
    <w:p w14:paraId="3E8AA24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profile</w:t>
      </w:r>
      <w:proofErr w:type="gramEnd"/>
      <w:r w:rsidRPr="00F4314A">
        <w:rPr>
          <w:rFonts w:ascii="Courier New" w:hAnsi="Courier New" w:cs="Courier New"/>
          <w:lang w:val="en-GB"/>
        </w:rPr>
        <w:t>, the middle</w:t>
      </w:r>
      <w:r w:rsidRPr="00F4314A">
        <w:rPr>
          <w:rFonts w:ascii="Courier New" w:hAnsi="Courier New" w:cs="Courier New"/>
          <w:lang w:val="en-GB"/>
        </w:rPr>
        <w:t>-box continues with the connection as normal.</w:t>
      </w:r>
    </w:p>
    <w:p w14:paraId="677F3C0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Otherwise, the middle-box will act on the SPKI validation failure</w:t>
      </w:r>
    </w:p>
    <w:p w14:paraId="172EBD0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takes appropriate action.</w:t>
      </w:r>
    </w:p>
    <w:p w14:paraId="771658E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F5DB24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Cryptographic</w:t>
      </w:r>
      <w:proofErr w:type="gramEnd"/>
      <w:r w:rsidRPr="00F4314A">
        <w:rPr>
          <w:rFonts w:ascii="Courier New" w:hAnsi="Courier New" w:cs="Courier New"/>
          <w:lang w:val="en-GB"/>
        </w:rPr>
        <w:t xml:space="preserve"> hash algorithm used to generate the SPKI </w:t>
      </w:r>
      <w:proofErr w:type="spellStart"/>
      <w:r w:rsidRPr="00F4314A">
        <w:rPr>
          <w:rFonts w:ascii="Courier New" w:hAnsi="Courier New" w:cs="Courier New"/>
          <w:lang w:val="en-GB"/>
        </w:rPr>
        <w:t>pinsets</w:t>
      </w:r>
      <w:proofErr w:type="spellEnd"/>
    </w:p>
    <w:p w14:paraId="388DC4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1B3B4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pre-shared key ex</w:t>
      </w:r>
      <w:r w:rsidRPr="00F4314A">
        <w:rPr>
          <w:rFonts w:ascii="Courier New" w:hAnsi="Courier New" w:cs="Courier New"/>
          <w:lang w:val="en-GB"/>
        </w:rPr>
        <w:t>change modes</w:t>
      </w:r>
    </w:p>
    <w:p w14:paraId="5632985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E0AF9F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named groups (DHE or ECDHE) supported by the client</w:t>
      </w:r>
    </w:p>
    <w:p w14:paraId="3623CFE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6EB5E5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signature algorithms the client can validate in X.509 server</w:t>
      </w:r>
    </w:p>
    <w:p w14:paraId="5E8EAA0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certificates</w:t>
      </w:r>
      <w:proofErr w:type="gramEnd"/>
    </w:p>
    <w:p w14:paraId="221EF0B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80592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8D4A8B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158EE0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BB0B7A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8]</w:t>
      </w:r>
    </w:p>
    <w:p w14:paraId="55820F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79A34A1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>Inter</w:t>
      </w:r>
      <w:r w:rsidRPr="00F4314A">
        <w:rPr>
          <w:rFonts w:ascii="Courier New" w:hAnsi="Courier New" w:cs="Courier New"/>
          <w:lang w:val="en-GB"/>
        </w:rPr>
        <w:t xml:space="preserve">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085EFCB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F11217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F3E96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signature algorithms the client is willing to accept for</w:t>
      </w:r>
    </w:p>
    <w:p w14:paraId="6F270B4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4314A">
        <w:rPr>
          <w:rFonts w:ascii="Courier New" w:hAnsi="Courier New" w:cs="Courier New"/>
          <w:lang w:val="en-GB"/>
        </w:rPr>
        <w:t>CertificateVerify</w:t>
      </w:r>
      <w:proofErr w:type="spellEnd"/>
      <w:r w:rsidRPr="00F4314A">
        <w:rPr>
          <w:rFonts w:ascii="Courier New" w:hAnsi="Courier New" w:cs="Courier New"/>
          <w:lang w:val="en-GB"/>
        </w:rPr>
        <w:t xml:space="preserve"> message (Section 4.2.3 of [RFC8446]).  For</w:t>
      </w:r>
    </w:p>
    <w:p w14:paraId="47E908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example</w:t>
      </w:r>
      <w:proofErr w:type="gramEnd"/>
      <w:r w:rsidRPr="00F4314A">
        <w:rPr>
          <w:rFonts w:ascii="Courier New" w:hAnsi="Courier New" w:cs="Courier New"/>
          <w:lang w:val="en-GB"/>
        </w:rPr>
        <w:t>, a TLS client implementation can supp</w:t>
      </w:r>
      <w:r w:rsidRPr="00F4314A">
        <w:rPr>
          <w:rFonts w:ascii="Courier New" w:hAnsi="Courier New" w:cs="Courier New"/>
          <w:lang w:val="en-GB"/>
        </w:rPr>
        <w:t>ort different sets of</w:t>
      </w:r>
    </w:p>
    <w:p w14:paraId="51FE92D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algorithms</w:t>
      </w:r>
      <w:proofErr w:type="gramEnd"/>
      <w:r w:rsidRPr="00F4314A">
        <w:rPr>
          <w:rFonts w:ascii="Courier New" w:hAnsi="Courier New" w:cs="Courier New"/>
          <w:lang w:val="en-GB"/>
        </w:rPr>
        <w:t xml:space="preserve"> for certificates and in TLS to signal the capabilities</w:t>
      </w:r>
    </w:p>
    <w:p w14:paraId="2E5317B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in</w:t>
      </w:r>
      <w:proofErr w:type="gramEnd"/>
      <w:r w:rsidRPr="00F4314A">
        <w:rPr>
          <w:rFonts w:ascii="Courier New" w:hAnsi="Courier New" w:cs="Courier New"/>
          <w:lang w:val="en-GB"/>
        </w:rPr>
        <w:t xml:space="preserve"> "</w:t>
      </w:r>
      <w:proofErr w:type="spellStart"/>
      <w:r w:rsidRPr="00F4314A">
        <w:rPr>
          <w:rFonts w:ascii="Courier New" w:hAnsi="Courier New" w:cs="Courier New"/>
          <w:lang w:val="en-GB"/>
        </w:rPr>
        <w:t>signature_algorithms_cert</w:t>
      </w:r>
      <w:proofErr w:type="spellEnd"/>
      <w:r w:rsidRPr="00F4314A">
        <w:rPr>
          <w:rFonts w:ascii="Courier New" w:hAnsi="Courier New" w:cs="Courier New"/>
          <w:lang w:val="en-GB"/>
        </w:rPr>
        <w:t>" and "</w:t>
      </w:r>
      <w:proofErr w:type="spellStart"/>
      <w:r w:rsidRPr="00F4314A">
        <w:rPr>
          <w:rFonts w:ascii="Courier New" w:hAnsi="Courier New" w:cs="Courier New"/>
          <w:lang w:val="en-GB"/>
        </w:rPr>
        <w:t>signature_algorithms</w:t>
      </w:r>
      <w:proofErr w:type="spellEnd"/>
      <w:r w:rsidRPr="00F4314A">
        <w:rPr>
          <w:rFonts w:ascii="Courier New" w:hAnsi="Courier New" w:cs="Courier New"/>
          <w:lang w:val="en-GB"/>
        </w:rPr>
        <w:t>"</w:t>
      </w:r>
    </w:p>
    <w:p w14:paraId="44C1C5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extensions</w:t>
      </w:r>
      <w:proofErr w:type="gramEnd"/>
      <w:r w:rsidRPr="00F4314A">
        <w:rPr>
          <w:rFonts w:ascii="Courier New" w:hAnsi="Courier New" w:cs="Courier New"/>
          <w:lang w:val="en-GB"/>
        </w:rPr>
        <w:t>.</w:t>
      </w:r>
    </w:p>
    <w:p w14:paraId="58CB99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5D0C71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supported application protocols (e.g., h3, h2, http/1.1</w:t>
      </w:r>
    </w:p>
    <w:p w14:paraId="0573B4C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etc</w:t>
      </w:r>
      <w:proofErr w:type="gramEnd"/>
      <w:r w:rsidRPr="00F4314A">
        <w:rPr>
          <w:rFonts w:ascii="Courier New" w:hAnsi="Courier New" w:cs="Courier New"/>
          <w:lang w:val="en-GB"/>
        </w:rPr>
        <w:t>.)</w:t>
      </w:r>
    </w:p>
    <w:p w14:paraId="42E9DD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0F58A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certificate compression algorithms (defined in</w:t>
      </w:r>
    </w:p>
    <w:p w14:paraId="06CD345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-certificate-compression])</w:t>
      </w:r>
    </w:p>
    <w:p w14:paraId="095CFFC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FCCAAB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the distinguished names [X501] of acceptable certificate</w:t>
      </w:r>
    </w:p>
    <w:p w14:paraId="79BEF8C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authorities</w:t>
      </w:r>
      <w:proofErr w:type="gramEnd"/>
      <w:r w:rsidRPr="00F4314A">
        <w:rPr>
          <w:rFonts w:ascii="Courier New" w:hAnsi="Courier New" w:cs="Courier New"/>
          <w:lang w:val="en-GB"/>
        </w:rPr>
        <w:t>, represented in DER-encoded format [X690] (defined in</w:t>
      </w:r>
    </w:p>
    <w:p w14:paraId="2E5A44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</w:t>
      </w:r>
      <w:r w:rsidRPr="00F4314A">
        <w:rPr>
          <w:rFonts w:ascii="Courier New" w:hAnsi="Courier New" w:cs="Courier New"/>
          <w:lang w:val="en-GB"/>
        </w:rPr>
        <w:t xml:space="preserve">     Section 4.2.4 of [RFC8446])</w:t>
      </w:r>
    </w:p>
    <w:p w14:paraId="5800FA7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895AFC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  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client key exchange algorithms and the client public key</w:t>
      </w:r>
    </w:p>
    <w:p w14:paraId="618430A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lengths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versions prior to (D)TLS 1.3</w:t>
      </w:r>
    </w:p>
    <w:p w14:paraId="274ADF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E7BFF4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parameters include the GREASE values for extension</w:t>
      </w:r>
    </w:p>
    <w:p w14:paraId="75FD0B4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types</w:t>
      </w:r>
      <w:proofErr w:type="gramEnd"/>
      <w:r w:rsidRPr="00F4314A">
        <w:rPr>
          <w:rFonts w:ascii="Courier New" w:hAnsi="Courier New" w:cs="Courier New"/>
          <w:lang w:val="en-GB"/>
        </w:rPr>
        <w:t>, named groups, signatu</w:t>
      </w:r>
      <w:r w:rsidRPr="00F4314A">
        <w:rPr>
          <w:rFonts w:ascii="Courier New" w:hAnsi="Courier New" w:cs="Courier New"/>
          <w:lang w:val="en-GB"/>
        </w:rPr>
        <w:t>re algorithms, (D)TLS versions, pre-</w:t>
      </w:r>
    </w:p>
    <w:p w14:paraId="07A67D8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shared</w:t>
      </w:r>
      <w:proofErr w:type="gramEnd"/>
      <w:r w:rsidRPr="00F4314A">
        <w:rPr>
          <w:rFonts w:ascii="Courier New" w:hAnsi="Courier New" w:cs="Courier New"/>
          <w:lang w:val="en-GB"/>
        </w:rPr>
        <w:t xml:space="preserve"> key exchange modes and cipher suites, but normalized to the</w:t>
      </w:r>
    </w:p>
    <w:p w14:paraId="192AA30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value</w:t>
      </w:r>
      <w:proofErr w:type="gramEnd"/>
      <w:r w:rsidRPr="00F4314A">
        <w:rPr>
          <w:rFonts w:ascii="Courier New" w:hAnsi="Courier New" w:cs="Courier New"/>
          <w:lang w:val="en-GB"/>
        </w:rPr>
        <w:t xml:space="preserve"> 0x0a to preserve ordering information.  Note that the GREASE</w:t>
      </w:r>
    </w:p>
    <w:p w14:paraId="13BDD8A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values</w:t>
      </w:r>
      <w:proofErr w:type="gramEnd"/>
      <w:r w:rsidRPr="00F4314A">
        <w:rPr>
          <w:rFonts w:ascii="Courier New" w:hAnsi="Courier New" w:cs="Courier New"/>
          <w:lang w:val="en-GB"/>
        </w:rPr>
        <w:t xml:space="preserve"> are random but their positions are deterministic (Section 5 of</w:t>
      </w:r>
    </w:p>
    <w:p w14:paraId="752C67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</w:t>
      </w:r>
      <w:r w:rsidRPr="00F4314A">
        <w:rPr>
          <w:rFonts w:ascii="Courier New" w:hAnsi="Courier New" w:cs="Courier New"/>
          <w:lang w:val="en-GB"/>
        </w:rPr>
        <w:t xml:space="preserve">C8701])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peers will ignore these values and interoperate.</w:t>
      </w:r>
    </w:p>
    <w:p w14:paraId="437BA59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98C493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If the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parameters are not observed in a (D)TLS session</w:t>
      </w:r>
    </w:p>
    <w:p w14:paraId="15E218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from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device, the default behaviour is to block the (D)TLS</w:t>
      </w:r>
    </w:p>
    <w:p w14:paraId="1DDF401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session</w:t>
      </w:r>
      <w:proofErr w:type="gramEnd"/>
      <w:r w:rsidRPr="00F4314A">
        <w:rPr>
          <w:rFonts w:ascii="Courier New" w:hAnsi="Courier New" w:cs="Courier New"/>
          <w:lang w:val="en-GB"/>
        </w:rPr>
        <w:t>.</w:t>
      </w:r>
    </w:p>
    <w:p w14:paraId="18AA088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E16AF1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Note: The TLS and DTLS IANA registri</w:t>
      </w:r>
      <w:r w:rsidRPr="00F4314A">
        <w:rPr>
          <w:rFonts w:ascii="Courier New" w:hAnsi="Courier New" w:cs="Courier New"/>
          <w:lang w:val="en-GB"/>
        </w:rPr>
        <w:t>es are available from</w:t>
      </w:r>
    </w:p>
    <w:p w14:paraId="5746C83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&lt;https://www.iana.org/assignments/tls-parameters/tls-parameters.txt&gt;.</w:t>
      </w:r>
    </w:p>
    <w:p w14:paraId="517C945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352BE3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5.1</w:t>
      </w:r>
      <w:proofErr w:type="gramStart"/>
      <w:r w:rsidRPr="00F4314A">
        <w:rPr>
          <w:rFonts w:ascii="Courier New" w:hAnsi="Courier New" w:cs="Courier New"/>
          <w:lang w:val="en-GB"/>
        </w:rPr>
        <w:t>.  Tree</w:t>
      </w:r>
      <w:proofErr w:type="gramEnd"/>
      <w:r w:rsidRPr="00F4314A">
        <w:rPr>
          <w:rFonts w:ascii="Courier New" w:hAnsi="Courier New" w:cs="Courier New"/>
          <w:lang w:val="en-GB"/>
        </w:rPr>
        <w:t xml:space="preserve"> Structure</w:t>
      </w:r>
    </w:p>
    <w:p w14:paraId="085744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6F289C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document augments the "</w:t>
      </w:r>
      <w:proofErr w:type="spellStart"/>
      <w:r w:rsidRPr="00F4314A">
        <w:rPr>
          <w:rFonts w:ascii="Courier New" w:hAnsi="Courier New" w:cs="Courier New"/>
          <w:lang w:val="en-GB"/>
        </w:rPr>
        <w:t>ietf</w:t>
      </w:r>
      <w:proofErr w:type="spellEnd"/>
      <w:r w:rsidRPr="00F4314A">
        <w:rPr>
          <w:rFonts w:ascii="Courier New" w:hAnsi="Courier New" w:cs="Courier New"/>
          <w:lang w:val="en-GB"/>
        </w:rPr>
        <w:t>-mud" MUD YANG module defined in</w:t>
      </w:r>
    </w:p>
    <w:p w14:paraId="719B499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[RFC8520] for </w:t>
      </w:r>
      <w:proofErr w:type="spellStart"/>
      <w:r w:rsidRPr="00F4314A">
        <w:rPr>
          <w:rFonts w:ascii="Courier New" w:hAnsi="Courier New" w:cs="Courier New"/>
          <w:lang w:val="en-GB"/>
        </w:rPr>
        <w:t>signaling</w:t>
      </w:r>
      <w:proofErr w:type="spellEnd"/>
      <w:r w:rsidRPr="00F4314A">
        <w:rPr>
          <w:rFonts w:ascii="Courier New" w:hAnsi="Courier New" w:cs="Courier New"/>
          <w:lang w:val="en-GB"/>
        </w:rPr>
        <w:t xml:space="preserve">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profile.  This docume</w:t>
      </w:r>
      <w:r w:rsidRPr="00F4314A">
        <w:rPr>
          <w:rFonts w:ascii="Courier New" w:hAnsi="Courier New" w:cs="Courier New"/>
          <w:lang w:val="en-GB"/>
        </w:rPr>
        <w:t>nt</w:t>
      </w:r>
    </w:p>
    <w:p w14:paraId="6D63F5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defines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YANG module "reddy-opsawg-mud-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-profile", which has the</w:t>
      </w:r>
    </w:p>
    <w:p w14:paraId="2EBE19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following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tree structure:</w:t>
      </w:r>
    </w:p>
    <w:p w14:paraId="4DF6215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66B05C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2C9ECC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78D52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39F178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9568C4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85071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12903E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D86B7D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4486D0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98C8E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04E0FD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 [Page 9]</w:t>
      </w:r>
    </w:p>
    <w:p w14:paraId="2DC31AC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30E806E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</w:t>
      </w:r>
      <w:r w:rsidRPr="00F4314A">
        <w:rPr>
          <w:rFonts w:ascii="Courier New" w:hAnsi="Courier New" w:cs="Courier New"/>
          <w:lang w:val="en-GB"/>
        </w:rPr>
        <w:t>st 2020</w:t>
      </w:r>
    </w:p>
    <w:p w14:paraId="505EDE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27F79D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F72C84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proofErr w:type="gramStart"/>
      <w:r w:rsidRPr="00F4314A">
        <w:rPr>
          <w:rFonts w:ascii="Courier New" w:hAnsi="Courier New" w:cs="Courier New"/>
          <w:lang w:val="en-GB"/>
        </w:rPr>
        <w:t>module</w:t>
      </w:r>
      <w:proofErr w:type="gramEnd"/>
      <w:r w:rsidRPr="00F4314A">
        <w:rPr>
          <w:rFonts w:ascii="Courier New" w:hAnsi="Courier New" w:cs="Courier New"/>
          <w:lang w:val="en-GB"/>
        </w:rPr>
        <w:t>: reddy-opsawg-mud-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-profile</w:t>
      </w:r>
    </w:p>
    <w:p w14:paraId="017975EE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</w:t>
      </w:r>
      <w:proofErr w:type="gramStart"/>
      <w:r w:rsidRPr="00247E17">
        <w:rPr>
          <w:rFonts w:ascii="Courier New" w:hAnsi="Courier New" w:cs="Courier New"/>
        </w:rPr>
        <w:t>augment</w:t>
      </w:r>
      <w:proofErr w:type="gramEnd"/>
      <w:r w:rsidRPr="00247E17">
        <w:rPr>
          <w:rFonts w:ascii="Courier New" w:hAnsi="Courier New" w:cs="Courier New"/>
        </w:rPr>
        <w:t xml:space="preserve"> /</w:t>
      </w:r>
      <w:proofErr w:type="spellStart"/>
      <w:r w:rsidRPr="00247E17">
        <w:rPr>
          <w:rFonts w:ascii="Courier New" w:hAnsi="Courier New" w:cs="Courier New"/>
        </w:rPr>
        <w:t>acl:acls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acl:acl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acl:aces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acl:ace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acl:matches</w:t>
      </w:r>
      <w:proofErr w:type="spellEnd"/>
      <w:r w:rsidRPr="00247E17">
        <w:rPr>
          <w:rFonts w:ascii="Courier New" w:hAnsi="Courier New" w:cs="Courier New"/>
        </w:rPr>
        <w:t>:</w:t>
      </w:r>
    </w:p>
    <w:p w14:paraId="2BADD8C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client-profile</w:t>
      </w:r>
    </w:p>
    <w:p w14:paraId="4762B97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tls</w:t>
      </w:r>
      <w:proofErr w:type="spellEnd"/>
      <w:r w:rsidRPr="00247E17">
        <w:rPr>
          <w:rFonts w:ascii="Courier New" w:hAnsi="Courier New" w:cs="Courier New"/>
        </w:rPr>
        <w:t>-profiles* [profile-</w:t>
      </w:r>
      <w:proofErr w:type="spellStart"/>
      <w:r w:rsidRPr="00247E17">
        <w:rPr>
          <w:rFonts w:ascii="Courier New" w:hAnsi="Courier New" w:cs="Courier New"/>
        </w:rPr>
        <w:t>name</w:t>
      </w:r>
      <w:proofErr w:type="spellEnd"/>
      <w:r w:rsidRPr="00247E17">
        <w:rPr>
          <w:rFonts w:ascii="Courier New" w:hAnsi="Courier New" w:cs="Courier New"/>
        </w:rPr>
        <w:t>]</w:t>
      </w:r>
    </w:p>
    <w:p w14:paraId="3171E7C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profile-</w:t>
      </w:r>
      <w:proofErr w:type="spellStart"/>
      <w:r w:rsidRPr="00247E17">
        <w:rPr>
          <w:rFonts w:ascii="Courier New" w:hAnsi="Courier New" w:cs="Courier New"/>
        </w:rPr>
        <w:t>name</w:t>
      </w:r>
      <w:proofErr w:type="spellEnd"/>
      <w:r w:rsidRPr="00247E17">
        <w:rPr>
          <w:rFonts w:ascii="Courier New" w:hAnsi="Courier New" w:cs="Courier New"/>
        </w:rPr>
        <w:t xml:space="preserve">              string</w:t>
      </w:r>
    </w:p>
    <w:p w14:paraId="79D5A1D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protocol</w:t>
      </w:r>
      <w:proofErr w:type="spellEnd"/>
      <w:r w:rsidRPr="00247E17">
        <w:rPr>
          <w:rFonts w:ascii="Courier New" w:hAnsi="Courier New" w:cs="Courier New"/>
        </w:rPr>
        <w:t xml:space="preserve">-version?  </w:t>
      </w:r>
      <w:r w:rsidRPr="00247E17">
        <w:rPr>
          <w:rFonts w:ascii="Courier New" w:hAnsi="Courier New" w:cs="Courier New"/>
        </w:rPr>
        <w:t xml:space="preserve">       uint16</w:t>
      </w:r>
    </w:p>
    <w:p w14:paraId="13AED28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supported_versions</w:t>
      </w:r>
      <w:proofErr w:type="spellEnd"/>
      <w:r w:rsidRPr="00247E17">
        <w:rPr>
          <w:rFonts w:ascii="Courier New" w:hAnsi="Courier New" w:cs="Courier New"/>
        </w:rPr>
        <w:t>*       uint16</w:t>
      </w:r>
    </w:p>
    <w:p w14:paraId="34CF770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       </w:t>
      </w:r>
      <w:r w:rsidRPr="00F4314A">
        <w:rPr>
          <w:rFonts w:ascii="Courier New" w:hAnsi="Courier New" w:cs="Courier New"/>
          <w:lang w:val="en-GB"/>
        </w:rPr>
        <w:t>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grease_extension</w:t>
      </w:r>
      <w:proofErr w:type="spellEnd"/>
      <w:r w:rsidRPr="00F4314A">
        <w:rPr>
          <w:rFonts w:ascii="Courier New" w:hAnsi="Courier New" w:cs="Courier New"/>
          <w:lang w:val="en-GB"/>
        </w:rPr>
        <w:t xml:space="preserve">?      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boolean</w:t>
      </w:r>
      <w:proofErr w:type="spellEnd"/>
      <w:proofErr w:type="gramEnd"/>
    </w:p>
    <w:p w14:paraId="16156C2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encryption-algorithms*    encryption-algorithm</w:t>
      </w:r>
    </w:p>
    <w:p w14:paraId="4EE2171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compression-methods*      compression-method</w:t>
      </w:r>
    </w:p>
    <w:p w14:paraId="529D874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ext</w:t>
      </w:r>
      <w:r w:rsidRPr="00F4314A">
        <w:rPr>
          <w:rFonts w:ascii="Courier New" w:hAnsi="Courier New" w:cs="Courier New"/>
          <w:lang w:val="en-GB"/>
        </w:rPr>
        <w:t>ension-types*          extension-type</w:t>
      </w:r>
    </w:p>
    <w:p w14:paraId="005C980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acceptlist</w:t>
      </w:r>
      <w:proofErr w:type="spellEnd"/>
      <w:r w:rsidRPr="00F4314A">
        <w:rPr>
          <w:rFonts w:ascii="Courier New" w:hAnsi="Courier New" w:cs="Courier New"/>
          <w:lang w:val="en-GB"/>
        </w:rPr>
        <w:t xml:space="preserve">-ta-certs*      </w:t>
      </w:r>
      <w:proofErr w:type="spellStart"/>
      <w:r w:rsidRPr="00F4314A">
        <w:rPr>
          <w:rFonts w:ascii="Courier New" w:hAnsi="Courier New" w:cs="Courier New"/>
          <w:lang w:val="en-GB"/>
        </w:rPr>
        <w:t>ct</w:t>
      </w:r>
      <w:proofErr w:type="gramStart"/>
      <w:r w:rsidRPr="00F4314A">
        <w:rPr>
          <w:rFonts w:ascii="Courier New" w:hAnsi="Courier New" w:cs="Courier New"/>
          <w:lang w:val="en-GB"/>
        </w:rPr>
        <w:t>:trust</w:t>
      </w:r>
      <w:proofErr w:type="gramEnd"/>
      <w:r w:rsidRPr="00F4314A">
        <w:rPr>
          <w:rFonts w:ascii="Courier New" w:hAnsi="Courier New" w:cs="Courier New"/>
          <w:lang w:val="en-GB"/>
        </w:rPr>
        <w:t>-anchor-cert-cms</w:t>
      </w:r>
      <w:proofErr w:type="spellEnd"/>
    </w:p>
    <w:p w14:paraId="7B40EC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SPKI-pin-sets*            SPKI-pin-set</w:t>
      </w:r>
    </w:p>
    <w:p w14:paraId="04AE9E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SPKI-hash-algorithm?   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iha:</w:t>
      </w:r>
      <w:proofErr w:type="gramEnd"/>
      <w:r w:rsidRPr="00F4314A">
        <w:rPr>
          <w:rFonts w:ascii="Courier New" w:hAnsi="Courier New" w:cs="Courier New"/>
          <w:lang w:val="en-GB"/>
        </w:rPr>
        <w:t>hash-algorithm-type</w:t>
      </w:r>
      <w:proofErr w:type="spellEnd"/>
    </w:p>
    <w:p w14:paraId="39F243A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psk</w:t>
      </w:r>
      <w:proofErr w:type="spellEnd"/>
      <w:r w:rsidRPr="00F4314A">
        <w:rPr>
          <w:rFonts w:ascii="Courier New" w:hAnsi="Courier New" w:cs="Courier New"/>
          <w:lang w:val="en-GB"/>
        </w:rPr>
        <w:t>-key-exchan</w:t>
      </w:r>
      <w:r w:rsidRPr="00F4314A">
        <w:rPr>
          <w:rFonts w:ascii="Courier New" w:hAnsi="Courier New" w:cs="Courier New"/>
          <w:lang w:val="en-GB"/>
        </w:rPr>
        <w:t xml:space="preserve">ge-modes*   </w:t>
      </w:r>
      <w:proofErr w:type="spellStart"/>
      <w:r w:rsidRPr="00F4314A">
        <w:rPr>
          <w:rFonts w:ascii="Courier New" w:hAnsi="Courier New" w:cs="Courier New"/>
          <w:lang w:val="en-GB"/>
        </w:rPr>
        <w:t>psk</w:t>
      </w:r>
      <w:proofErr w:type="spellEnd"/>
      <w:r w:rsidRPr="00F4314A">
        <w:rPr>
          <w:rFonts w:ascii="Courier New" w:hAnsi="Courier New" w:cs="Courier New"/>
          <w:lang w:val="en-GB"/>
        </w:rPr>
        <w:t>-key-exchange-mode</w:t>
      </w:r>
    </w:p>
    <w:p w14:paraId="1E19F28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supported-groups*         supported-group</w:t>
      </w:r>
    </w:p>
    <w:p w14:paraId="6478DF0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     </w:t>
      </w:r>
      <w:r w:rsidRPr="00247E17">
        <w:rPr>
          <w:rFonts w:ascii="Courier New" w:hAnsi="Courier New" w:cs="Courier New"/>
        </w:rPr>
        <w:t>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signature-</w:t>
      </w:r>
      <w:proofErr w:type="spellStart"/>
      <w:r w:rsidRPr="00247E17">
        <w:rPr>
          <w:rFonts w:ascii="Courier New" w:hAnsi="Courier New" w:cs="Courier New"/>
        </w:rPr>
        <w:t>algorithms</w:t>
      </w:r>
      <w:proofErr w:type="spellEnd"/>
      <w:r w:rsidRPr="00247E17">
        <w:rPr>
          <w:rFonts w:ascii="Courier New" w:hAnsi="Courier New" w:cs="Courier New"/>
        </w:rPr>
        <w:t>-</w:t>
      </w:r>
      <w:proofErr w:type="spellStart"/>
      <w:r w:rsidRPr="00247E17">
        <w:rPr>
          <w:rFonts w:ascii="Courier New" w:hAnsi="Courier New" w:cs="Courier New"/>
        </w:rPr>
        <w:t>cert</w:t>
      </w:r>
      <w:proofErr w:type="spellEnd"/>
      <w:r w:rsidRPr="00247E17">
        <w:rPr>
          <w:rFonts w:ascii="Courier New" w:hAnsi="Courier New" w:cs="Courier New"/>
        </w:rPr>
        <w:t>*     signature-</w:t>
      </w:r>
      <w:proofErr w:type="spellStart"/>
      <w:r w:rsidRPr="00247E17">
        <w:rPr>
          <w:rFonts w:ascii="Courier New" w:hAnsi="Courier New" w:cs="Courier New"/>
        </w:rPr>
        <w:t>algorithm</w:t>
      </w:r>
      <w:proofErr w:type="spellEnd"/>
    </w:p>
    <w:p w14:paraId="0C1026A6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signature-</w:t>
      </w:r>
      <w:proofErr w:type="spellStart"/>
      <w:r w:rsidRPr="00247E17">
        <w:rPr>
          <w:rFonts w:ascii="Courier New" w:hAnsi="Courier New" w:cs="Courier New"/>
        </w:rPr>
        <w:t>algorithms</w:t>
      </w:r>
      <w:proofErr w:type="spellEnd"/>
      <w:r w:rsidRPr="00247E17">
        <w:rPr>
          <w:rFonts w:ascii="Courier New" w:hAnsi="Courier New" w:cs="Courier New"/>
        </w:rPr>
        <w:t>*     signature-</w:t>
      </w:r>
      <w:proofErr w:type="spellStart"/>
      <w:r w:rsidRPr="00247E17">
        <w:rPr>
          <w:rFonts w:ascii="Courier New" w:hAnsi="Courier New" w:cs="Courier New"/>
        </w:rPr>
        <w:t>algorithm</w:t>
      </w:r>
      <w:proofErr w:type="spellEnd"/>
    </w:p>
    <w:p w14:paraId="62A7566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application-</w:t>
      </w:r>
      <w:proofErr w:type="spellStart"/>
      <w:r w:rsidRPr="00247E17">
        <w:rPr>
          <w:rFonts w:ascii="Courier New" w:hAnsi="Courier New" w:cs="Courier New"/>
        </w:rPr>
        <w:t>protoco</w:t>
      </w:r>
      <w:r w:rsidRPr="00247E17">
        <w:rPr>
          <w:rFonts w:ascii="Courier New" w:hAnsi="Courier New" w:cs="Courier New"/>
        </w:rPr>
        <w:t>ls</w:t>
      </w:r>
      <w:proofErr w:type="spellEnd"/>
      <w:r w:rsidRPr="00247E17">
        <w:rPr>
          <w:rFonts w:ascii="Courier New" w:hAnsi="Courier New" w:cs="Courier New"/>
        </w:rPr>
        <w:t>*    application-</w:t>
      </w:r>
      <w:proofErr w:type="spellStart"/>
      <w:r w:rsidRPr="00247E17">
        <w:rPr>
          <w:rFonts w:ascii="Courier New" w:hAnsi="Courier New" w:cs="Courier New"/>
        </w:rPr>
        <w:t>protocol</w:t>
      </w:r>
      <w:proofErr w:type="spellEnd"/>
    </w:p>
    <w:p w14:paraId="48AA1AF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+--</w:t>
      </w:r>
      <w:proofErr w:type="spellStart"/>
      <w:r w:rsidRPr="00247E17">
        <w:rPr>
          <w:rFonts w:ascii="Courier New" w:hAnsi="Courier New" w:cs="Courier New"/>
        </w:rPr>
        <w:t>rw</w:t>
      </w:r>
      <w:proofErr w:type="spell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cert</w:t>
      </w:r>
      <w:proofErr w:type="spellEnd"/>
      <w:r w:rsidRPr="00247E17">
        <w:rPr>
          <w:rFonts w:ascii="Courier New" w:hAnsi="Courier New" w:cs="Courier New"/>
        </w:rPr>
        <w:t>-compression-</w:t>
      </w:r>
      <w:proofErr w:type="spellStart"/>
      <w:r w:rsidRPr="00247E17">
        <w:rPr>
          <w:rFonts w:ascii="Courier New" w:hAnsi="Courier New" w:cs="Courier New"/>
        </w:rPr>
        <w:t>algorithms</w:t>
      </w:r>
      <w:proofErr w:type="spellEnd"/>
      <w:r w:rsidRPr="00247E17">
        <w:rPr>
          <w:rFonts w:ascii="Courier New" w:hAnsi="Courier New" w:cs="Courier New"/>
        </w:rPr>
        <w:t xml:space="preserve">*   </w:t>
      </w:r>
      <w:proofErr w:type="spellStart"/>
      <w:r w:rsidRPr="00247E17">
        <w:rPr>
          <w:rFonts w:ascii="Courier New" w:hAnsi="Courier New" w:cs="Courier New"/>
        </w:rPr>
        <w:t>cert</w:t>
      </w:r>
      <w:proofErr w:type="spellEnd"/>
      <w:r w:rsidRPr="00247E17">
        <w:rPr>
          <w:rFonts w:ascii="Courier New" w:hAnsi="Courier New" w:cs="Courier New"/>
        </w:rPr>
        <w:t>-compression-</w:t>
      </w:r>
      <w:proofErr w:type="spellStart"/>
      <w:r w:rsidRPr="00247E17">
        <w:rPr>
          <w:rFonts w:ascii="Courier New" w:hAnsi="Courier New" w:cs="Courier New"/>
        </w:rPr>
        <w:t>algorithm</w:t>
      </w:r>
      <w:proofErr w:type="spellEnd"/>
    </w:p>
    <w:p w14:paraId="40DA1B8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       </w:t>
      </w:r>
      <w:r w:rsidRPr="00F4314A">
        <w:rPr>
          <w:rFonts w:ascii="Courier New" w:hAnsi="Courier New" w:cs="Courier New"/>
          <w:lang w:val="en-GB"/>
        </w:rPr>
        <w:t>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certificate_authorities</w:t>
      </w:r>
      <w:proofErr w:type="spellEnd"/>
      <w:r w:rsidRPr="00F4314A">
        <w:rPr>
          <w:rFonts w:ascii="Courier New" w:hAnsi="Courier New" w:cs="Courier New"/>
          <w:lang w:val="en-GB"/>
        </w:rPr>
        <w:t xml:space="preserve">*       </w:t>
      </w:r>
      <w:proofErr w:type="spellStart"/>
      <w:r w:rsidRPr="00F4314A">
        <w:rPr>
          <w:rFonts w:ascii="Courier New" w:hAnsi="Courier New" w:cs="Courier New"/>
          <w:lang w:val="en-GB"/>
        </w:rPr>
        <w:t>certificate_authorities</w:t>
      </w:r>
      <w:proofErr w:type="spellEnd"/>
    </w:p>
    <w:p w14:paraId="0A5EC5B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client-public-keys</w:t>
      </w:r>
    </w:p>
    <w:p w14:paraId="70D2BA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key-exchange-algorithms*     </w:t>
      </w:r>
      <w:r w:rsidRPr="00F4314A">
        <w:rPr>
          <w:rFonts w:ascii="Courier New" w:hAnsi="Courier New" w:cs="Courier New"/>
          <w:lang w:val="en-GB"/>
        </w:rPr>
        <w:t>key-exchange-algorithm</w:t>
      </w:r>
    </w:p>
    <w:p w14:paraId="5F58A16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+--</w:t>
      </w:r>
      <w:proofErr w:type="spellStart"/>
      <w:r w:rsidRPr="00F4314A">
        <w:rPr>
          <w:rFonts w:ascii="Courier New" w:hAnsi="Courier New" w:cs="Courier New"/>
          <w:lang w:val="en-GB"/>
        </w:rPr>
        <w:t>rw</w:t>
      </w:r>
      <w:proofErr w:type="spellEnd"/>
      <w:r w:rsidRPr="00F4314A">
        <w:rPr>
          <w:rFonts w:ascii="Courier New" w:hAnsi="Courier New" w:cs="Courier New"/>
          <w:lang w:val="en-GB"/>
        </w:rPr>
        <w:t xml:space="preserve"> client-public-key-lengths*   client-public-key-length</w:t>
      </w:r>
    </w:p>
    <w:p w14:paraId="6633FD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38EFE3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5.2</w:t>
      </w:r>
      <w:proofErr w:type="gramStart"/>
      <w:r w:rsidRPr="00F4314A">
        <w:rPr>
          <w:rFonts w:ascii="Courier New" w:hAnsi="Courier New" w:cs="Courier New"/>
          <w:lang w:val="en-GB"/>
        </w:rPr>
        <w:t>.  YANG</w:t>
      </w:r>
      <w:proofErr w:type="gramEnd"/>
      <w:r w:rsidRPr="00F4314A">
        <w:rPr>
          <w:rFonts w:ascii="Courier New" w:hAnsi="Courier New" w:cs="Courier New"/>
          <w:lang w:val="en-GB"/>
        </w:rPr>
        <w:t xml:space="preserve"> Module</w:t>
      </w:r>
    </w:p>
    <w:p w14:paraId="4FBC65B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9970B8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module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reddy-opsawg-mud-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-profile {</w:t>
      </w:r>
    </w:p>
    <w:p w14:paraId="02A2F38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yang-version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1.1;</w:t>
      </w:r>
    </w:p>
    <w:p w14:paraId="4065F4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namespace</w:t>
      </w:r>
      <w:proofErr w:type="gramEnd"/>
      <w:r w:rsidRPr="00F4314A">
        <w:rPr>
          <w:rFonts w:ascii="Courier New" w:hAnsi="Courier New" w:cs="Courier New"/>
          <w:lang w:val="en-GB"/>
        </w:rPr>
        <w:t xml:space="preserve"> "</w:t>
      </w:r>
      <w:proofErr w:type="spellStart"/>
      <w:r w:rsidRPr="00F4314A">
        <w:rPr>
          <w:rFonts w:ascii="Courier New" w:hAnsi="Courier New" w:cs="Courier New"/>
          <w:lang w:val="en-GB"/>
        </w:rPr>
        <w:t>urn:ietf:params:xml:ns:yang:reddy-opsawg-mud-tls-profile</w:t>
      </w:r>
      <w:proofErr w:type="spellEnd"/>
      <w:r w:rsidRPr="00F4314A">
        <w:rPr>
          <w:rFonts w:ascii="Courier New" w:hAnsi="Courier New" w:cs="Courier New"/>
          <w:lang w:val="en-GB"/>
        </w:rPr>
        <w:t>";</w:t>
      </w:r>
    </w:p>
    <w:p w14:paraId="226AB6F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prefi</w:t>
      </w:r>
      <w:r w:rsidRPr="00F4314A">
        <w:rPr>
          <w:rFonts w:ascii="Courier New" w:hAnsi="Courier New" w:cs="Courier New"/>
          <w:lang w:val="en-GB"/>
        </w:rPr>
        <w:t>x</w:t>
      </w:r>
      <w:proofErr w:type="gramEnd"/>
      <w:r w:rsidRPr="00F4314A">
        <w:rPr>
          <w:rFonts w:ascii="Courier New" w:hAnsi="Courier New" w:cs="Courier New"/>
          <w:lang w:val="en-GB"/>
        </w:rPr>
        <w:t xml:space="preserve"> mud-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-profile;</w:t>
      </w:r>
    </w:p>
    <w:p w14:paraId="72F9734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6C82CF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871757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import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ietf</w:t>
      </w:r>
      <w:proofErr w:type="spellEnd"/>
      <w:r w:rsidRPr="00F4314A">
        <w:rPr>
          <w:rFonts w:ascii="Courier New" w:hAnsi="Courier New" w:cs="Courier New"/>
          <w:lang w:val="en-GB"/>
        </w:rPr>
        <w:t>-crypto-types {</w:t>
      </w:r>
    </w:p>
    <w:p w14:paraId="23B4347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prefix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ct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534E8C9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reference</w:t>
      </w:r>
      <w:proofErr w:type="gramEnd"/>
      <w:r w:rsidRPr="00F4314A">
        <w:rPr>
          <w:rFonts w:ascii="Courier New" w:hAnsi="Courier New" w:cs="Courier New"/>
          <w:lang w:val="en-GB"/>
        </w:rPr>
        <w:t xml:space="preserve"> "draft-ietf-netconf-crypto-types-01:</w:t>
      </w:r>
    </w:p>
    <w:p w14:paraId="0773FC8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Common YANG Data Types for Cryptography";</w:t>
      </w:r>
    </w:p>
    <w:p w14:paraId="07ACB7E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08186E2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C47192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import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iana</w:t>
      </w:r>
      <w:proofErr w:type="spellEnd"/>
      <w:r w:rsidRPr="00F4314A">
        <w:rPr>
          <w:rFonts w:ascii="Courier New" w:hAnsi="Courier New" w:cs="Courier New"/>
          <w:lang w:val="en-GB"/>
        </w:rPr>
        <w:t>-hash-</w:t>
      </w:r>
      <w:proofErr w:type="spellStart"/>
      <w:r w:rsidRPr="00F4314A">
        <w:rPr>
          <w:rFonts w:ascii="Courier New" w:hAnsi="Courier New" w:cs="Courier New"/>
          <w:lang w:val="en-GB"/>
        </w:rPr>
        <w:t>algs</w:t>
      </w:r>
      <w:proofErr w:type="spellEnd"/>
      <w:r w:rsidRPr="00F4314A">
        <w:rPr>
          <w:rFonts w:ascii="Courier New" w:hAnsi="Courier New" w:cs="Courier New"/>
          <w:lang w:val="en-GB"/>
        </w:rPr>
        <w:t xml:space="preserve"> {</w:t>
      </w:r>
    </w:p>
    <w:p w14:paraId="3E9CA31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prefix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iha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1A2A875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reference</w:t>
      </w:r>
      <w:proofErr w:type="gramEnd"/>
    </w:p>
    <w:p w14:paraId="6C9725D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"RFC</w:t>
      </w:r>
      <w:r w:rsidRPr="00F4314A">
        <w:rPr>
          <w:rFonts w:ascii="Courier New" w:hAnsi="Courier New" w:cs="Courier New"/>
          <w:lang w:val="en-GB"/>
        </w:rPr>
        <w:t xml:space="preserve"> XXXX: Common YANG Data Types for Hash algorithms";</w:t>
      </w:r>
    </w:p>
    <w:p w14:paraId="7D929D8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7CB19BA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4AD599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import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ietf</w:t>
      </w:r>
      <w:proofErr w:type="spellEnd"/>
      <w:r w:rsidRPr="00F4314A">
        <w:rPr>
          <w:rFonts w:ascii="Courier New" w:hAnsi="Courier New" w:cs="Courier New"/>
          <w:lang w:val="en-GB"/>
        </w:rPr>
        <w:t>-access-control-list {</w:t>
      </w:r>
    </w:p>
    <w:p w14:paraId="4953D74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prefix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acl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30772A5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reference</w:t>
      </w:r>
      <w:proofErr w:type="gramEnd"/>
    </w:p>
    <w:p w14:paraId="66A134F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17A836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41021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9D465A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10]</w:t>
      </w:r>
    </w:p>
    <w:p w14:paraId="444C900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483D7C7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</w:t>
      </w:r>
      <w:r w:rsidRPr="00F4314A">
        <w:rPr>
          <w:rFonts w:ascii="Courier New" w:hAnsi="Courier New" w:cs="Courier New"/>
          <w:lang w:val="en-GB"/>
        </w:rPr>
        <w:t>s         August 2020</w:t>
      </w:r>
    </w:p>
    <w:p w14:paraId="79DD80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1895F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E1194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"RFC 8519: YANG Data Model for Network Access</w:t>
      </w:r>
    </w:p>
    <w:p w14:paraId="1378E83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Control Lists (ACLs)";</w:t>
      </w:r>
    </w:p>
    <w:p w14:paraId="2071DAD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4AE5B89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9E8033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organization</w:t>
      </w:r>
      <w:proofErr w:type="gramEnd"/>
    </w:p>
    <w:p w14:paraId="04D097A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"IETF Operations and Management Area Working Group Working Group";</w:t>
      </w:r>
    </w:p>
    <w:p w14:paraId="51566B0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contact</w:t>
      </w:r>
      <w:proofErr w:type="gramEnd"/>
    </w:p>
    <w:p w14:paraId="7B5506C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"Editor:  Konda, </w:t>
      </w:r>
      <w:proofErr w:type="spellStart"/>
      <w:r w:rsidRPr="00F4314A">
        <w:rPr>
          <w:rFonts w:ascii="Courier New" w:hAnsi="Courier New" w:cs="Courier New"/>
          <w:lang w:val="en-GB"/>
        </w:rPr>
        <w:t>Tirumalesw</w:t>
      </w:r>
      <w:r w:rsidRPr="00F4314A">
        <w:rPr>
          <w:rFonts w:ascii="Courier New" w:hAnsi="Courier New" w:cs="Courier New"/>
          <w:lang w:val="en-GB"/>
        </w:rPr>
        <w:t>ar</w:t>
      </w:r>
      <w:proofErr w:type="spellEnd"/>
      <w:r w:rsidRPr="00F4314A">
        <w:rPr>
          <w:rFonts w:ascii="Courier New" w:hAnsi="Courier New" w:cs="Courier New"/>
          <w:lang w:val="en-GB"/>
        </w:rPr>
        <w:t xml:space="preserve"> Reddy</w:t>
      </w:r>
    </w:p>
    <w:p w14:paraId="07F2816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&lt;mailto:TirumaleswarReddy_Konda@McAfee.com&gt;";</w:t>
      </w:r>
    </w:p>
    <w:p w14:paraId="7D59FB7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010076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01F8BCE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"This module contains YANG definition for the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</w:t>
      </w:r>
    </w:p>
    <w:p w14:paraId="3E72E20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(D)TLS profile.</w:t>
      </w:r>
    </w:p>
    <w:p w14:paraId="5854EE7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D4D120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Copyright (c) 2019 IETF Trust and the persons identified as</w:t>
      </w:r>
    </w:p>
    <w:p w14:paraId="20B9D61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authors</w:t>
      </w:r>
      <w:proofErr w:type="gramEnd"/>
      <w:r w:rsidRPr="00F4314A">
        <w:rPr>
          <w:rFonts w:ascii="Courier New" w:hAnsi="Courier New" w:cs="Courier New"/>
          <w:lang w:val="en-GB"/>
        </w:rPr>
        <w:t xml:space="preserve"> of th</w:t>
      </w:r>
      <w:r w:rsidRPr="00F4314A">
        <w:rPr>
          <w:rFonts w:ascii="Courier New" w:hAnsi="Courier New" w:cs="Courier New"/>
          <w:lang w:val="en-GB"/>
        </w:rPr>
        <w:t>e code.  All rights reserved.</w:t>
      </w:r>
    </w:p>
    <w:p w14:paraId="1455E1C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DC371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Redistribution and use in source and binary forms, with or</w:t>
      </w:r>
    </w:p>
    <w:p w14:paraId="0DE420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without</w:t>
      </w:r>
      <w:proofErr w:type="gramEnd"/>
      <w:r w:rsidRPr="00F4314A">
        <w:rPr>
          <w:rFonts w:ascii="Courier New" w:hAnsi="Courier New" w:cs="Courier New"/>
          <w:lang w:val="en-GB"/>
        </w:rPr>
        <w:t xml:space="preserve"> modification, is permitted pursuant to, and subject</w:t>
      </w:r>
    </w:p>
    <w:p w14:paraId="03C61C7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license terms contained in, the Simplified BSD License</w:t>
      </w:r>
    </w:p>
    <w:p w14:paraId="623D9FC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set</w:t>
      </w:r>
      <w:proofErr w:type="gramEnd"/>
      <w:r w:rsidRPr="00F4314A">
        <w:rPr>
          <w:rFonts w:ascii="Courier New" w:hAnsi="Courier New" w:cs="Courier New"/>
          <w:lang w:val="en-GB"/>
        </w:rPr>
        <w:t xml:space="preserve"> forth in Section</w:t>
      </w:r>
      <w:r w:rsidRPr="00F4314A">
        <w:rPr>
          <w:rFonts w:ascii="Courier New" w:hAnsi="Courier New" w:cs="Courier New"/>
          <w:lang w:val="en-GB"/>
        </w:rPr>
        <w:t xml:space="preserve"> 4.c of the IETF Trust's Legal Provisions</w:t>
      </w:r>
    </w:p>
    <w:p w14:paraId="7127336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Relating to IETF Documents</w:t>
      </w:r>
    </w:p>
    <w:p w14:paraId="07EC44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(http://trustee.ietf.org/license-info).</w:t>
      </w:r>
    </w:p>
    <w:p w14:paraId="0DFD3DC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738258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This version of this YANG module is part of RFC XXXX; see</w:t>
      </w:r>
    </w:p>
    <w:p w14:paraId="5004A04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RFC itself for full legal notices.";</w:t>
      </w:r>
    </w:p>
    <w:p w14:paraId="5C84D34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EA91E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revision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2019-06-12</w:t>
      </w:r>
      <w:r w:rsidRPr="00F4314A">
        <w:rPr>
          <w:rFonts w:ascii="Courier New" w:hAnsi="Courier New" w:cs="Courier New"/>
          <w:lang w:val="en-GB"/>
        </w:rPr>
        <w:t xml:space="preserve"> {</w:t>
      </w:r>
    </w:p>
    <w:p w14:paraId="6910B0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404BAC1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"Initial revision";</w:t>
      </w:r>
    </w:p>
    <w:p w14:paraId="3215DE4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0BFDF1B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82DABE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compression-method {</w:t>
      </w:r>
    </w:p>
    <w:p w14:paraId="7B27A06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uint8;</w:t>
      </w:r>
    </w:p>
    <w:p w14:paraId="3A410B5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"Compression method";</w:t>
      </w:r>
    </w:p>
    <w:p w14:paraId="6C5E1CD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7185626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51E1FC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extension-type {</w:t>
      </w:r>
    </w:p>
    <w:p w14:paraId="0FB50A7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uint16;</w:t>
      </w:r>
    </w:p>
    <w:p w14:paraId="2F5EC7B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"Extension type";</w:t>
      </w:r>
    </w:p>
    <w:p w14:paraId="6220FE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26C74C6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6CB9D4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encryption-</w:t>
      </w:r>
      <w:r w:rsidRPr="00F4314A">
        <w:rPr>
          <w:rFonts w:ascii="Courier New" w:hAnsi="Courier New" w:cs="Courier New"/>
          <w:lang w:val="en-GB"/>
        </w:rPr>
        <w:t>algorithm {</w:t>
      </w:r>
    </w:p>
    <w:p w14:paraId="0C5DA90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uint16;</w:t>
      </w:r>
    </w:p>
    <w:p w14:paraId="002A2B2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"Encryption algorithm";</w:t>
      </w:r>
    </w:p>
    <w:p w14:paraId="6CC6B7E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1E8939D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17C9BC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supported-group {</w:t>
      </w:r>
    </w:p>
    <w:p w14:paraId="74714E1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9CD29D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ECBB99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89C639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11]</w:t>
      </w:r>
    </w:p>
    <w:p w14:paraId="62A5BAD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0AFD0D1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28ECF0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4E349F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E99D72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uint16;</w:t>
      </w:r>
    </w:p>
    <w:p w14:paraId="2EE0037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"Named group (DHE or ECDHE)";</w:t>
      </w:r>
    </w:p>
    <w:p w14:paraId="62F2596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065BB3F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71390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SPKI-pin-set {</w:t>
      </w:r>
    </w:p>
    <w:p w14:paraId="148A189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binary;</w:t>
      </w:r>
    </w:p>
    <w:p w14:paraId="10DE38D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"Subject Public Key Info pin set";</w:t>
      </w:r>
    </w:p>
    <w:p w14:paraId="38375DB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247E17">
        <w:rPr>
          <w:rFonts w:ascii="Courier New" w:hAnsi="Courier New" w:cs="Courier New"/>
        </w:rPr>
        <w:t>}</w:t>
      </w:r>
    </w:p>
    <w:p w14:paraId="3F13AFA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146F9B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47E17">
        <w:rPr>
          <w:rFonts w:ascii="Courier New" w:hAnsi="Courier New" w:cs="Courier New"/>
        </w:rPr>
        <w:t>typedef</w:t>
      </w:r>
      <w:proofErr w:type="spellEnd"/>
      <w:proofErr w:type="gramEnd"/>
      <w:r w:rsidRPr="00247E17">
        <w:rPr>
          <w:rFonts w:ascii="Courier New" w:hAnsi="Courier New" w:cs="Courier New"/>
        </w:rPr>
        <w:t xml:space="preserve"> signature-</w:t>
      </w:r>
      <w:proofErr w:type="spellStart"/>
      <w:r w:rsidRPr="00247E17">
        <w:rPr>
          <w:rFonts w:ascii="Courier New" w:hAnsi="Courier New" w:cs="Courier New"/>
        </w:rPr>
        <w:t>algorithm</w:t>
      </w:r>
      <w:proofErr w:type="spellEnd"/>
      <w:r w:rsidRPr="00247E17">
        <w:rPr>
          <w:rFonts w:ascii="Courier New" w:hAnsi="Courier New" w:cs="Courier New"/>
        </w:rPr>
        <w:t xml:space="preserve"> {</w:t>
      </w:r>
    </w:p>
    <w:p w14:paraId="4AE64C4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</w:t>
      </w:r>
      <w:proofErr w:type="gramStart"/>
      <w:r w:rsidRPr="00247E17">
        <w:rPr>
          <w:rFonts w:ascii="Courier New" w:hAnsi="Courier New" w:cs="Courier New"/>
        </w:rPr>
        <w:t>type</w:t>
      </w:r>
      <w:proofErr w:type="gramEnd"/>
      <w:r w:rsidRPr="00247E17">
        <w:rPr>
          <w:rFonts w:ascii="Courier New" w:hAnsi="Courier New" w:cs="Courier New"/>
        </w:rPr>
        <w:t xml:space="preserve"> uint16;</w:t>
      </w:r>
    </w:p>
    <w:p w14:paraId="00090A3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</w:t>
      </w:r>
      <w:proofErr w:type="gramStart"/>
      <w:r w:rsidRPr="00247E17">
        <w:rPr>
          <w:rFonts w:ascii="Courier New" w:hAnsi="Courier New" w:cs="Courier New"/>
        </w:rPr>
        <w:t>description</w:t>
      </w:r>
      <w:proofErr w:type="gramEnd"/>
      <w:r w:rsidRPr="00247E17">
        <w:rPr>
          <w:rFonts w:ascii="Courier New" w:hAnsi="Courier New" w:cs="Courier New"/>
        </w:rPr>
        <w:t xml:space="preserve"> "Signature </w:t>
      </w:r>
      <w:proofErr w:type="spellStart"/>
      <w:r w:rsidRPr="00247E17">
        <w:rPr>
          <w:rFonts w:ascii="Courier New" w:hAnsi="Courier New" w:cs="Courier New"/>
        </w:rPr>
        <w:t>a</w:t>
      </w:r>
      <w:r w:rsidRPr="00247E17">
        <w:rPr>
          <w:rFonts w:ascii="Courier New" w:hAnsi="Courier New" w:cs="Courier New"/>
        </w:rPr>
        <w:t>lgorithm</w:t>
      </w:r>
      <w:proofErr w:type="spellEnd"/>
      <w:r w:rsidRPr="00247E17">
        <w:rPr>
          <w:rFonts w:ascii="Courier New" w:hAnsi="Courier New" w:cs="Courier New"/>
        </w:rPr>
        <w:t>";</w:t>
      </w:r>
    </w:p>
    <w:p w14:paraId="75D9082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</w:t>
      </w:r>
      <w:r w:rsidRPr="00F4314A">
        <w:rPr>
          <w:rFonts w:ascii="Courier New" w:hAnsi="Courier New" w:cs="Courier New"/>
          <w:lang w:val="en-GB"/>
        </w:rPr>
        <w:t>}</w:t>
      </w:r>
    </w:p>
    <w:p w14:paraId="221B119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37ECFB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key-exchange-algorithm {</w:t>
      </w:r>
    </w:p>
    <w:p w14:paraId="32F3244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uint8;</w:t>
      </w:r>
    </w:p>
    <w:p w14:paraId="34C3833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"key exchange algorithm";</w:t>
      </w:r>
    </w:p>
    <w:p w14:paraId="4B8EDE5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42F5141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F0F7CD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psk</w:t>
      </w:r>
      <w:proofErr w:type="spellEnd"/>
      <w:r w:rsidRPr="00F4314A">
        <w:rPr>
          <w:rFonts w:ascii="Courier New" w:hAnsi="Courier New" w:cs="Courier New"/>
          <w:lang w:val="en-GB"/>
        </w:rPr>
        <w:t>-key-exchange-mode {</w:t>
      </w:r>
    </w:p>
    <w:p w14:paraId="2034DB1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uint8;</w:t>
      </w:r>
    </w:p>
    <w:p w14:paraId="26C691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"pre-shared key exchange mode";</w:t>
      </w:r>
    </w:p>
    <w:p w14:paraId="2AD9C36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7F2A6C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98FB22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client-public-key-l</w:t>
      </w:r>
      <w:r w:rsidRPr="00F4314A">
        <w:rPr>
          <w:rFonts w:ascii="Courier New" w:hAnsi="Courier New" w:cs="Courier New"/>
          <w:lang w:val="en-GB"/>
        </w:rPr>
        <w:t>ength {</w:t>
      </w:r>
    </w:p>
    <w:p w14:paraId="38B1459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uint8;</w:t>
      </w:r>
    </w:p>
    <w:p w14:paraId="03C6EA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"client public key length";</w:t>
      </w:r>
    </w:p>
    <w:p w14:paraId="013132B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5774662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78003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application-protocol {</w:t>
      </w:r>
    </w:p>
    <w:p w14:paraId="750575F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string;</w:t>
      </w:r>
    </w:p>
    <w:p w14:paraId="6D8C32B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"application protocol";</w:t>
      </w:r>
    </w:p>
    <w:p w14:paraId="36818AB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22B457C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B98C62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cert-compression-algorithm {</w:t>
      </w:r>
    </w:p>
    <w:p w14:paraId="2EF5F9D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uint8;</w:t>
      </w:r>
    </w:p>
    <w:p w14:paraId="2D7D9D5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"certif</w:t>
      </w:r>
      <w:r w:rsidRPr="00F4314A">
        <w:rPr>
          <w:rFonts w:ascii="Courier New" w:hAnsi="Courier New" w:cs="Courier New"/>
          <w:lang w:val="en-GB"/>
        </w:rPr>
        <w:t>icate compression algorithm";</w:t>
      </w:r>
    </w:p>
    <w:p w14:paraId="470916D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42BD73C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910161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certificate_authority</w:t>
      </w:r>
      <w:proofErr w:type="spellEnd"/>
      <w:r w:rsidRPr="00F4314A">
        <w:rPr>
          <w:rFonts w:ascii="Courier New" w:hAnsi="Courier New" w:cs="Courier New"/>
          <w:lang w:val="en-GB"/>
        </w:rPr>
        <w:t xml:space="preserve"> {</w:t>
      </w:r>
    </w:p>
    <w:p w14:paraId="792CB7B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binary;</w:t>
      </w:r>
    </w:p>
    <w:p w14:paraId="4391B4D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"Distinguished Name of Certificate authority";</w:t>
      </w:r>
    </w:p>
    <w:p w14:paraId="47D3543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}</w:t>
      </w:r>
    </w:p>
    <w:p w14:paraId="115310C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AB7AF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grouping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client-profile {</w:t>
      </w:r>
    </w:p>
    <w:p w14:paraId="33C49E1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18F1633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"A grouping for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profiles.";</w:t>
      </w:r>
    </w:p>
    <w:p w14:paraId="7F78422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proofErr w:type="gramStart"/>
      <w:r w:rsidRPr="00247E17">
        <w:rPr>
          <w:rFonts w:ascii="Courier New" w:hAnsi="Courier New" w:cs="Courier New"/>
        </w:rPr>
        <w:t>cont</w:t>
      </w:r>
      <w:r w:rsidRPr="00247E17">
        <w:rPr>
          <w:rFonts w:ascii="Courier New" w:hAnsi="Courier New" w:cs="Courier New"/>
        </w:rPr>
        <w:t>ainer</w:t>
      </w:r>
      <w:proofErr w:type="gramEnd"/>
      <w:r w:rsidRPr="00247E17">
        <w:rPr>
          <w:rFonts w:ascii="Courier New" w:hAnsi="Courier New" w:cs="Courier New"/>
        </w:rPr>
        <w:t xml:space="preserve"> client-profile {</w:t>
      </w:r>
    </w:p>
    <w:p w14:paraId="438E675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492090F0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0165107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D3597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Reddy, et al.             </w:t>
      </w:r>
      <w:r w:rsidRPr="00F4314A">
        <w:rPr>
          <w:rFonts w:ascii="Courier New" w:hAnsi="Courier New" w:cs="Courier New"/>
          <w:lang w:val="en-GB"/>
        </w:rPr>
        <w:t>Expires March 3, 2021                [Page 12]</w:t>
      </w:r>
    </w:p>
    <w:p w14:paraId="2C0D3C8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12D8276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096D660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4EF686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F8426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</w:t>
      </w:r>
      <w:proofErr w:type="gramStart"/>
      <w:r w:rsidRPr="00F4314A">
        <w:rPr>
          <w:rFonts w:ascii="Courier New" w:hAnsi="Courier New" w:cs="Courier New"/>
          <w:lang w:val="en-GB"/>
        </w:rPr>
        <w:t>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-profiles {</w:t>
      </w:r>
    </w:p>
    <w:p w14:paraId="7BD5E71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key</w:t>
      </w:r>
      <w:proofErr w:type="gramEnd"/>
      <w:r w:rsidRPr="00F4314A">
        <w:rPr>
          <w:rFonts w:ascii="Courier New" w:hAnsi="Courier New" w:cs="Courier New"/>
          <w:lang w:val="en-GB"/>
        </w:rPr>
        <w:t xml:space="preserve"> "profile-name";</w:t>
      </w:r>
    </w:p>
    <w:p w14:paraId="580EBEB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48B71AD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F4314A">
        <w:rPr>
          <w:rFonts w:ascii="Courier New" w:hAnsi="Courier New" w:cs="Courier New"/>
          <w:lang w:val="en-GB"/>
        </w:rPr>
        <w:t xml:space="preserve">       "A list of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version profiles supported by the client.";</w:t>
      </w:r>
    </w:p>
    <w:p w14:paraId="338E8CD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F4314A">
        <w:rPr>
          <w:rFonts w:ascii="Courier New" w:hAnsi="Courier New" w:cs="Courier New"/>
          <w:lang w:val="en-GB"/>
        </w:rPr>
        <w:t>leaf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profile-name {</w:t>
      </w:r>
    </w:p>
    <w:p w14:paraId="7EBD036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string {</w:t>
      </w:r>
    </w:p>
    <w:p w14:paraId="3439036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length</w:t>
      </w:r>
      <w:proofErr w:type="gramEnd"/>
      <w:r w:rsidRPr="00F4314A">
        <w:rPr>
          <w:rFonts w:ascii="Courier New" w:hAnsi="Courier New" w:cs="Courier New"/>
          <w:lang w:val="en-GB"/>
        </w:rPr>
        <w:t xml:space="preserve"> "1..64";</w:t>
      </w:r>
    </w:p>
    <w:p w14:paraId="0A435C1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}</w:t>
      </w:r>
    </w:p>
    <w:p w14:paraId="553156A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60D6B64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"The name of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profile; space and special</w:t>
      </w:r>
    </w:p>
    <w:p w14:paraId="281CECE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ch</w:t>
      </w:r>
      <w:r w:rsidRPr="00F4314A">
        <w:rPr>
          <w:rFonts w:ascii="Courier New" w:hAnsi="Courier New" w:cs="Courier New"/>
          <w:lang w:val="en-GB"/>
        </w:rPr>
        <w:t>aracters</w:t>
      </w:r>
      <w:proofErr w:type="gramEnd"/>
      <w:r w:rsidRPr="00F4314A">
        <w:rPr>
          <w:rFonts w:ascii="Courier New" w:hAnsi="Courier New" w:cs="Courier New"/>
          <w:lang w:val="en-GB"/>
        </w:rPr>
        <w:t xml:space="preserve"> are not allowed.";</w:t>
      </w:r>
    </w:p>
    <w:p w14:paraId="78B8816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594A1EF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protocol-version {</w:t>
      </w:r>
    </w:p>
    <w:p w14:paraId="0B91F6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uint16;</w:t>
      </w:r>
    </w:p>
    <w:p w14:paraId="79ACEB8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"(D)TLS version in </w:t>
      </w:r>
      <w:proofErr w:type="spellStart"/>
      <w:r w:rsidRPr="00F4314A">
        <w:rPr>
          <w:rFonts w:ascii="Courier New" w:hAnsi="Courier New" w:cs="Courier New"/>
          <w:lang w:val="en-GB"/>
        </w:rPr>
        <w:t>ClientHello.legacy_version</w:t>
      </w:r>
      <w:proofErr w:type="spellEnd"/>
      <w:r w:rsidRPr="00F4314A">
        <w:rPr>
          <w:rFonts w:ascii="Courier New" w:hAnsi="Courier New" w:cs="Courier New"/>
          <w:lang w:val="en-GB"/>
        </w:rPr>
        <w:t>";</w:t>
      </w:r>
    </w:p>
    <w:p w14:paraId="79D52FA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0291F2C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supported_versions</w:t>
      </w:r>
      <w:proofErr w:type="spellEnd"/>
      <w:r w:rsidRPr="00F4314A">
        <w:rPr>
          <w:rFonts w:ascii="Courier New" w:hAnsi="Courier New" w:cs="Courier New"/>
          <w:lang w:val="en-GB"/>
        </w:rPr>
        <w:t xml:space="preserve"> {</w:t>
      </w:r>
    </w:p>
    <w:p w14:paraId="341AD54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uint16;</w:t>
      </w:r>
    </w:p>
    <w:p w14:paraId="047474E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des</w:t>
      </w:r>
      <w:r w:rsidRPr="00F4314A">
        <w:rPr>
          <w:rFonts w:ascii="Courier New" w:hAnsi="Courier New" w:cs="Courier New"/>
          <w:lang w:val="en-GB"/>
        </w:rPr>
        <w:t>cription</w:t>
      </w:r>
      <w:proofErr w:type="gramEnd"/>
    </w:p>
    <w:p w14:paraId="02B5EC0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"TLS versions supported by the client indicated</w:t>
      </w:r>
    </w:p>
    <w:p w14:paraId="182BC8A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in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</w:t>
      </w:r>
      <w:proofErr w:type="spellStart"/>
      <w:r w:rsidRPr="00F4314A">
        <w:rPr>
          <w:rFonts w:ascii="Courier New" w:hAnsi="Courier New" w:cs="Courier New"/>
          <w:lang w:val="en-GB"/>
        </w:rPr>
        <w:t>supported_versions</w:t>
      </w:r>
      <w:proofErr w:type="spellEnd"/>
      <w:r w:rsidRPr="00F4314A">
        <w:rPr>
          <w:rFonts w:ascii="Courier New" w:hAnsi="Courier New" w:cs="Courier New"/>
          <w:lang w:val="en-GB"/>
        </w:rPr>
        <w:t xml:space="preserve"> extension in (D)TLS 1.3.";</w:t>
      </w:r>
    </w:p>
    <w:p w14:paraId="62BD131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0A92768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grease_extension</w:t>
      </w:r>
      <w:proofErr w:type="spellEnd"/>
      <w:r w:rsidRPr="00F4314A">
        <w:rPr>
          <w:rFonts w:ascii="Courier New" w:hAnsi="Courier New" w:cs="Courier New"/>
          <w:lang w:val="en-GB"/>
        </w:rPr>
        <w:t xml:space="preserve"> {</w:t>
      </w:r>
    </w:p>
    <w:p w14:paraId="2FDB029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boolean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7FFE84D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623AF1D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"If set to 'tru</w:t>
      </w:r>
      <w:r w:rsidRPr="00F4314A">
        <w:rPr>
          <w:rFonts w:ascii="Courier New" w:hAnsi="Courier New" w:cs="Courier New"/>
          <w:lang w:val="en-GB"/>
        </w:rPr>
        <w:t>e', Grease extension values are offered by</w:t>
      </w:r>
    </w:p>
    <w:p w14:paraId="0A5D895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client.";</w:t>
      </w:r>
    </w:p>
    <w:p w14:paraId="4169E7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16D1DCE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encryption-algorithms {</w:t>
      </w:r>
    </w:p>
    <w:p w14:paraId="0C13609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247E17">
        <w:rPr>
          <w:rFonts w:ascii="Courier New" w:hAnsi="Courier New" w:cs="Courier New"/>
        </w:rPr>
        <w:t>type</w:t>
      </w:r>
      <w:proofErr w:type="gram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encryption-algorithm</w:t>
      </w:r>
      <w:proofErr w:type="spellEnd"/>
      <w:r w:rsidRPr="00247E17">
        <w:rPr>
          <w:rFonts w:ascii="Courier New" w:hAnsi="Courier New" w:cs="Courier New"/>
        </w:rPr>
        <w:t>;</w:t>
      </w:r>
    </w:p>
    <w:p w14:paraId="5E6CFA7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</w:t>
      </w:r>
      <w:proofErr w:type="gramStart"/>
      <w:r w:rsidRPr="00247E17">
        <w:rPr>
          <w:rFonts w:ascii="Courier New" w:hAnsi="Courier New" w:cs="Courier New"/>
        </w:rPr>
        <w:t>description</w:t>
      </w:r>
      <w:proofErr w:type="gramEnd"/>
      <w:r w:rsidRPr="00247E17">
        <w:rPr>
          <w:rFonts w:ascii="Courier New" w:hAnsi="Courier New" w:cs="Courier New"/>
        </w:rPr>
        <w:t xml:space="preserve"> "</w:t>
      </w:r>
      <w:proofErr w:type="spellStart"/>
      <w:r w:rsidRPr="00247E17">
        <w:rPr>
          <w:rFonts w:ascii="Courier New" w:hAnsi="Courier New" w:cs="Courier New"/>
        </w:rPr>
        <w:t>Encryption</w:t>
      </w:r>
      <w:proofErr w:type="spell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algorithms</w:t>
      </w:r>
      <w:proofErr w:type="spellEnd"/>
      <w:r w:rsidRPr="00247E17">
        <w:rPr>
          <w:rFonts w:ascii="Courier New" w:hAnsi="Courier New" w:cs="Courier New"/>
        </w:rPr>
        <w:t>";</w:t>
      </w:r>
    </w:p>
    <w:p w14:paraId="15D2566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      </w:t>
      </w:r>
      <w:r w:rsidRPr="00F4314A">
        <w:rPr>
          <w:rFonts w:ascii="Courier New" w:hAnsi="Courier New" w:cs="Courier New"/>
          <w:lang w:val="en-GB"/>
        </w:rPr>
        <w:t>}</w:t>
      </w:r>
    </w:p>
    <w:p w14:paraId="4149110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compression-meth</w:t>
      </w:r>
      <w:r w:rsidRPr="00F4314A">
        <w:rPr>
          <w:rFonts w:ascii="Courier New" w:hAnsi="Courier New" w:cs="Courier New"/>
          <w:lang w:val="en-GB"/>
        </w:rPr>
        <w:t>ods {</w:t>
      </w:r>
    </w:p>
    <w:p w14:paraId="2B1ECCB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compression-method;</w:t>
      </w:r>
    </w:p>
    <w:p w14:paraId="57A0C23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"Compression methods";</w:t>
      </w:r>
    </w:p>
    <w:p w14:paraId="4D480F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6097BD4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extension-types {</w:t>
      </w:r>
    </w:p>
    <w:p w14:paraId="38463AB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extension-type;</w:t>
      </w:r>
    </w:p>
    <w:p w14:paraId="794869F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"Extension Types";</w:t>
      </w:r>
    </w:p>
    <w:p w14:paraId="6A15BB2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5EBA081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acceptlist</w:t>
      </w:r>
      <w:proofErr w:type="spellEnd"/>
      <w:r w:rsidRPr="00F4314A">
        <w:rPr>
          <w:rFonts w:ascii="Courier New" w:hAnsi="Courier New" w:cs="Courier New"/>
          <w:lang w:val="en-GB"/>
        </w:rPr>
        <w:t>-ta-c</w:t>
      </w:r>
      <w:r w:rsidRPr="00F4314A">
        <w:rPr>
          <w:rFonts w:ascii="Courier New" w:hAnsi="Courier New" w:cs="Courier New"/>
          <w:lang w:val="en-GB"/>
        </w:rPr>
        <w:t>erts {</w:t>
      </w:r>
    </w:p>
    <w:p w14:paraId="21D5E9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ct:trust-anchor-cert-cms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26699B0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3C6C07A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of trust anchor certificates used by the client.</w:t>
      </w:r>
      <w:proofErr w:type="gramStart"/>
      <w:r w:rsidRPr="00F4314A">
        <w:rPr>
          <w:rFonts w:ascii="Courier New" w:hAnsi="Courier New" w:cs="Courier New"/>
          <w:lang w:val="en-GB"/>
        </w:rPr>
        <w:t>";</w:t>
      </w:r>
      <w:proofErr w:type="gramEnd"/>
    </w:p>
    <w:p w14:paraId="176E2B1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78771B1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SPKI-pin-sets {</w:t>
      </w:r>
    </w:p>
    <w:p w14:paraId="0C5835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SPKI-pin-set;</w:t>
      </w:r>
    </w:p>
    <w:p w14:paraId="2F1B76D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4BAAC05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0A29AB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915F35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A240AB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</w:t>
      </w:r>
      <w:r w:rsidRPr="00F4314A">
        <w:rPr>
          <w:rFonts w:ascii="Courier New" w:hAnsi="Courier New" w:cs="Courier New"/>
          <w:lang w:val="en-GB"/>
        </w:rPr>
        <w:t>t al.             Expires March 3, 2021                [Page 13]</w:t>
      </w:r>
    </w:p>
    <w:p w14:paraId="63BC19B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4232AE3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2D5315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7614AD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A805FD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of SPKI pin sets pre-configured on the client</w:t>
      </w:r>
    </w:p>
    <w:p w14:paraId="49E87C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validate self-signed server ce</w:t>
      </w:r>
      <w:r w:rsidRPr="00F4314A">
        <w:rPr>
          <w:rFonts w:ascii="Courier New" w:hAnsi="Courier New" w:cs="Courier New"/>
          <w:lang w:val="en-GB"/>
        </w:rPr>
        <w:t>rtificate or</w:t>
      </w:r>
    </w:p>
    <w:p w14:paraId="76F3FE0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raw</w:t>
      </w:r>
      <w:proofErr w:type="gramEnd"/>
      <w:r w:rsidRPr="00F4314A">
        <w:rPr>
          <w:rFonts w:ascii="Courier New" w:hAnsi="Courier New" w:cs="Courier New"/>
          <w:lang w:val="en-GB"/>
        </w:rPr>
        <w:t xml:space="preserve"> public key.";</w:t>
      </w:r>
    </w:p>
    <w:p w14:paraId="0965AE7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1CE29CD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</w:t>
      </w:r>
      <w:proofErr w:type="gramEnd"/>
      <w:r w:rsidRPr="00F4314A">
        <w:rPr>
          <w:rFonts w:ascii="Courier New" w:hAnsi="Courier New" w:cs="Courier New"/>
          <w:lang w:val="en-GB"/>
        </w:rPr>
        <w:t xml:space="preserve"> SPKI-hash-algorithm {</w:t>
      </w:r>
    </w:p>
    <w:p w14:paraId="3CA7B1E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iha:hash-algorithm-type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085FF36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6409C17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</w:t>
      </w:r>
      <w:proofErr w:type="gramStart"/>
      <w:r w:rsidRPr="00F4314A">
        <w:rPr>
          <w:rFonts w:ascii="Courier New" w:hAnsi="Courier New" w:cs="Courier New"/>
          <w:lang w:val="en-GB"/>
        </w:rPr>
        <w:t>cryptographic</w:t>
      </w:r>
      <w:proofErr w:type="gramEnd"/>
      <w:r w:rsidRPr="00F4314A">
        <w:rPr>
          <w:rFonts w:ascii="Courier New" w:hAnsi="Courier New" w:cs="Courier New"/>
          <w:lang w:val="en-GB"/>
        </w:rPr>
        <w:t xml:space="preserve"> hash algorithm used to generate the</w:t>
      </w:r>
    </w:p>
    <w:p w14:paraId="655090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SPKI </w:t>
      </w:r>
      <w:proofErr w:type="spellStart"/>
      <w:r w:rsidRPr="00F4314A">
        <w:rPr>
          <w:rFonts w:ascii="Courier New" w:hAnsi="Courier New" w:cs="Courier New"/>
          <w:lang w:val="en-GB"/>
        </w:rPr>
        <w:t>pinset</w:t>
      </w:r>
      <w:proofErr w:type="spellEnd"/>
      <w:r w:rsidRPr="00F4314A">
        <w:rPr>
          <w:rFonts w:ascii="Courier New" w:hAnsi="Courier New" w:cs="Courier New"/>
          <w:lang w:val="en-GB"/>
        </w:rPr>
        <w:t>.</w:t>
      </w:r>
      <w:proofErr w:type="gramStart"/>
      <w:r w:rsidRPr="00F4314A">
        <w:rPr>
          <w:rFonts w:ascii="Courier New" w:hAnsi="Courier New" w:cs="Courier New"/>
          <w:lang w:val="en-GB"/>
        </w:rPr>
        <w:t>";</w:t>
      </w:r>
      <w:proofErr w:type="gramEnd"/>
    </w:p>
    <w:p w14:paraId="5ECB4CD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</w:t>
      </w:r>
      <w:r w:rsidRPr="00F4314A">
        <w:rPr>
          <w:rFonts w:ascii="Courier New" w:hAnsi="Courier New" w:cs="Courier New"/>
          <w:lang w:val="en-GB"/>
        </w:rPr>
        <w:t xml:space="preserve">  }</w:t>
      </w:r>
    </w:p>
    <w:p w14:paraId="3850721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psk</w:t>
      </w:r>
      <w:proofErr w:type="spellEnd"/>
      <w:r w:rsidRPr="00F4314A">
        <w:rPr>
          <w:rFonts w:ascii="Courier New" w:hAnsi="Courier New" w:cs="Courier New"/>
          <w:lang w:val="en-GB"/>
        </w:rPr>
        <w:t>-key-exchange-modes {</w:t>
      </w:r>
    </w:p>
    <w:p w14:paraId="01365C0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247E17">
        <w:rPr>
          <w:rFonts w:ascii="Courier New" w:hAnsi="Courier New" w:cs="Courier New"/>
        </w:rPr>
        <w:t>type</w:t>
      </w:r>
      <w:proofErr w:type="gramEnd"/>
      <w:r w:rsidRPr="00247E17">
        <w:rPr>
          <w:rFonts w:ascii="Courier New" w:hAnsi="Courier New" w:cs="Courier New"/>
        </w:rPr>
        <w:t xml:space="preserve"> </w:t>
      </w:r>
      <w:proofErr w:type="spellStart"/>
      <w:r w:rsidRPr="00247E17">
        <w:rPr>
          <w:rFonts w:ascii="Courier New" w:hAnsi="Courier New" w:cs="Courier New"/>
        </w:rPr>
        <w:t>psk</w:t>
      </w:r>
      <w:proofErr w:type="spellEnd"/>
      <w:r w:rsidRPr="00247E17">
        <w:rPr>
          <w:rFonts w:ascii="Courier New" w:hAnsi="Courier New" w:cs="Courier New"/>
        </w:rPr>
        <w:t>-key-exchange-mode;</w:t>
      </w:r>
    </w:p>
    <w:p w14:paraId="1D74AFA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</w:t>
      </w:r>
      <w:proofErr w:type="gramStart"/>
      <w:r w:rsidRPr="00247E17">
        <w:rPr>
          <w:rFonts w:ascii="Courier New" w:hAnsi="Courier New" w:cs="Courier New"/>
        </w:rPr>
        <w:t>description</w:t>
      </w:r>
      <w:proofErr w:type="gramEnd"/>
    </w:p>
    <w:p w14:paraId="2082E42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          </w:t>
      </w:r>
      <w:r w:rsidRPr="00F4314A">
        <w:rPr>
          <w:rFonts w:ascii="Courier New" w:hAnsi="Courier New" w:cs="Courier New"/>
          <w:lang w:val="en-GB"/>
        </w:rPr>
        <w:t>"</w:t>
      </w:r>
      <w:proofErr w:type="gramStart"/>
      <w:r w:rsidRPr="00F4314A">
        <w:rPr>
          <w:rFonts w:ascii="Courier New" w:hAnsi="Courier New" w:cs="Courier New"/>
          <w:lang w:val="en-GB"/>
        </w:rPr>
        <w:t>pre-shared</w:t>
      </w:r>
      <w:proofErr w:type="gramEnd"/>
      <w:r w:rsidRPr="00F4314A">
        <w:rPr>
          <w:rFonts w:ascii="Courier New" w:hAnsi="Courier New" w:cs="Courier New"/>
          <w:lang w:val="en-GB"/>
        </w:rPr>
        <w:t xml:space="preserve"> key exchange modes";</w:t>
      </w:r>
    </w:p>
    <w:p w14:paraId="587836C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16DB2B4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supported-groups {</w:t>
      </w:r>
    </w:p>
    <w:p w14:paraId="7117376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supported-group;</w:t>
      </w:r>
    </w:p>
    <w:p w14:paraId="22B6302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</w:t>
      </w:r>
      <w:r w:rsidRPr="00F4314A">
        <w:rPr>
          <w:rFonts w:ascii="Courier New" w:hAnsi="Courier New" w:cs="Courier New"/>
          <w:lang w:val="en-GB"/>
        </w:rPr>
        <w:t>iption</w:t>
      </w:r>
      <w:proofErr w:type="gramEnd"/>
    </w:p>
    <w:p w14:paraId="426152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of named groups supported by the client.</w:t>
      </w:r>
      <w:proofErr w:type="gramStart"/>
      <w:r w:rsidRPr="00F4314A">
        <w:rPr>
          <w:rFonts w:ascii="Courier New" w:hAnsi="Courier New" w:cs="Courier New"/>
          <w:lang w:val="en-GB"/>
        </w:rPr>
        <w:t>";</w:t>
      </w:r>
      <w:proofErr w:type="gramEnd"/>
    </w:p>
    <w:p w14:paraId="2AAADE6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7821C9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signature-algorithms-cert {</w:t>
      </w:r>
    </w:p>
    <w:p w14:paraId="432C44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signature-algorithm;</w:t>
      </w:r>
    </w:p>
    <w:p w14:paraId="144832F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30D77B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signature algorithms the client can validate</w:t>
      </w:r>
    </w:p>
    <w:p w14:paraId="55B64EE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in</w:t>
      </w:r>
      <w:proofErr w:type="gramEnd"/>
      <w:r w:rsidRPr="00F4314A">
        <w:rPr>
          <w:rFonts w:ascii="Courier New" w:hAnsi="Courier New" w:cs="Courier New"/>
          <w:lang w:val="en-GB"/>
        </w:rPr>
        <w:t xml:space="preserve"> X.509 certificates.";</w:t>
      </w:r>
    </w:p>
    <w:p w14:paraId="4DFDDA6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1EB1274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signature-algorithms {</w:t>
      </w:r>
    </w:p>
    <w:p w14:paraId="0D3D3BB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signature-algorithm;</w:t>
      </w:r>
    </w:p>
    <w:p w14:paraId="0128C2A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13C0857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signature algorithms the client can validate</w:t>
      </w:r>
    </w:p>
    <w:p w14:paraId="5BCC14C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in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</w:t>
      </w:r>
      <w:proofErr w:type="spellStart"/>
      <w:r w:rsidRPr="00F4314A">
        <w:rPr>
          <w:rFonts w:ascii="Courier New" w:hAnsi="Courier New" w:cs="Courier New"/>
          <w:lang w:val="en-GB"/>
        </w:rPr>
        <w:t>CertificateVer</w:t>
      </w:r>
      <w:r w:rsidRPr="00F4314A">
        <w:rPr>
          <w:rFonts w:ascii="Courier New" w:hAnsi="Courier New" w:cs="Courier New"/>
          <w:lang w:val="en-GB"/>
        </w:rPr>
        <w:t>ify</w:t>
      </w:r>
      <w:proofErr w:type="spellEnd"/>
      <w:r w:rsidRPr="00F4314A">
        <w:rPr>
          <w:rFonts w:ascii="Courier New" w:hAnsi="Courier New" w:cs="Courier New"/>
          <w:lang w:val="en-GB"/>
        </w:rPr>
        <w:t xml:space="preserve"> message.";</w:t>
      </w:r>
    </w:p>
    <w:p w14:paraId="3F46A5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1453507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application-protocols {</w:t>
      </w:r>
    </w:p>
    <w:p w14:paraId="5B419D8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application-protocol;</w:t>
      </w:r>
    </w:p>
    <w:p w14:paraId="7F45DA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35EC927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application protocols supported by the client";</w:t>
      </w:r>
    </w:p>
    <w:p w14:paraId="4FBC778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0C42B07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cert-compression-algorith</w:t>
      </w:r>
      <w:r w:rsidRPr="00F4314A">
        <w:rPr>
          <w:rFonts w:ascii="Courier New" w:hAnsi="Courier New" w:cs="Courier New"/>
          <w:lang w:val="en-GB"/>
        </w:rPr>
        <w:t>ms {</w:t>
      </w:r>
    </w:p>
    <w:p w14:paraId="75789C1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cert-compression-algorithm;</w:t>
      </w:r>
    </w:p>
    <w:p w14:paraId="2F084C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6C67308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certificate compression algorithms</w:t>
      </w:r>
    </w:p>
    <w:p w14:paraId="4DBD9E9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supported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by the client";</w:t>
      </w:r>
    </w:p>
    <w:p w14:paraId="7E79979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19B85C9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certificate_authorities</w:t>
      </w:r>
      <w:proofErr w:type="spellEnd"/>
      <w:r w:rsidRPr="00F4314A">
        <w:rPr>
          <w:rFonts w:ascii="Courier New" w:hAnsi="Courier New" w:cs="Courier New"/>
          <w:lang w:val="en-GB"/>
        </w:rPr>
        <w:t xml:space="preserve"> {</w:t>
      </w:r>
    </w:p>
    <w:p w14:paraId="50C3AD7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certificate_a</w:t>
      </w:r>
      <w:r w:rsidRPr="00F4314A">
        <w:rPr>
          <w:rFonts w:ascii="Courier New" w:hAnsi="Courier New" w:cs="Courier New"/>
          <w:lang w:val="en-GB"/>
        </w:rPr>
        <w:t>uthority</w:t>
      </w:r>
      <w:proofErr w:type="spellEnd"/>
      <w:r w:rsidRPr="00F4314A">
        <w:rPr>
          <w:rFonts w:ascii="Courier New" w:hAnsi="Courier New" w:cs="Courier New"/>
          <w:lang w:val="en-GB"/>
        </w:rPr>
        <w:t>;</w:t>
      </w:r>
    </w:p>
    <w:p w14:paraId="7DE3A8E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21D419A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"A list of the distinguished names of certificate authorities</w:t>
      </w:r>
    </w:p>
    <w:p w14:paraId="60E93D9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acceptable</w:t>
      </w:r>
      <w:proofErr w:type="gramEnd"/>
      <w:r w:rsidRPr="00F4314A">
        <w:rPr>
          <w:rFonts w:ascii="Courier New" w:hAnsi="Courier New" w:cs="Courier New"/>
          <w:lang w:val="en-GB"/>
        </w:rPr>
        <w:t xml:space="preserve"> to the client";</w:t>
      </w:r>
    </w:p>
    <w:p w14:paraId="6EEC917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49634C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172FA4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2F83C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14]</w:t>
      </w:r>
    </w:p>
    <w:p w14:paraId="083C8C3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15DD06B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>Internet-Draft       MUD TLS</w:t>
      </w:r>
      <w:r w:rsidRPr="00F4314A">
        <w:rPr>
          <w:rFonts w:ascii="Courier New" w:hAnsi="Courier New" w:cs="Courier New"/>
          <w:lang w:val="en-GB"/>
        </w:rPr>
        <w:t xml:space="preserve">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5B582D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0D4C3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D6D11C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</w:t>
      </w:r>
    </w:p>
    <w:p w14:paraId="3C50898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</w:t>
      </w:r>
      <w:proofErr w:type="gramStart"/>
      <w:r w:rsidRPr="00F4314A">
        <w:rPr>
          <w:rFonts w:ascii="Courier New" w:hAnsi="Courier New" w:cs="Courier New"/>
          <w:lang w:val="en-GB"/>
        </w:rPr>
        <w:t>container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client-public-keys {</w:t>
      </w:r>
    </w:p>
    <w:p w14:paraId="78B84E9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key-exchange-algorithms {</w:t>
      </w:r>
    </w:p>
    <w:p w14:paraId="51ABD53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key-exchange-algorithm;</w:t>
      </w:r>
    </w:p>
    <w:p w14:paraId="481E86A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562083F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"Key exchange algorithms suppor</w:t>
      </w:r>
      <w:r w:rsidRPr="00F4314A">
        <w:rPr>
          <w:rFonts w:ascii="Courier New" w:hAnsi="Courier New" w:cs="Courier New"/>
          <w:lang w:val="en-GB"/>
        </w:rPr>
        <w:t>ted by the client";</w:t>
      </w:r>
    </w:p>
    <w:p w14:paraId="3872952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}</w:t>
      </w:r>
    </w:p>
    <w:p w14:paraId="1ED0185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proofErr w:type="gramStart"/>
      <w:r w:rsidRPr="00F4314A">
        <w:rPr>
          <w:rFonts w:ascii="Courier New" w:hAnsi="Courier New" w:cs="Courier New"/>
          <w:lang w:val="en-GB"/>
        </w:rPr>
        <w:t>leaf-list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client-public-key-lengths {</w:t>
      </w:r>
    </w:p>
    <w:p w14:paraId="3043678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client-public-key-length;</w:t>
      </w:r>
    </w:p>
    <w:p w14:paraId="24E855C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0030818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"</w:t>
      </w:r>
      <w:proofErr w:type="gramStart"/>
      <w:r w:rsidRPr="00F4314A">
        <w:rPr>
          <w:rFonts w:ascii="Courier New" w:hAnsi="Courier New" w:cs="Courier New"/>
          <w:lang w:val="en-GB"/>
        </w:rPr>
        <w:t>client</w:t>
      </w:r>
      <w:proofErr w:type="gramEnd"/>
      <w:r w:rsidRPr="00F4314A">
        <w:rPr>
          <w:rFonts w:ascii="Courier New" w:hAnsi="Courier New" w:cs="Courier New"/>
          <w:lang w:val="en-GB"/>
        </w:rPr>
        <w:t xml:space="preserve"> public key lengths";</w:t>
      </w:r>
    </w:p>
    <w:p w14:paraId="5FE6BD2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      </w:t>
      </w:r>
      <w:r w:rsidRPr="00247E17">
        <w:rPr>
          <w:rFonts w:ascii="Courier New" w:hAnsi="Courier New" w:cs="Courier New"/>
        </w:rPr>
        <w:t>}</w:t>
      </w:r>
    </w:p>
    <w:p w14:paraId="31F3BDE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}</w:t>
      </w:r>
    </w:p>
    <w:p w14:paraId="6EC9911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}</w:t>
      </w:r>
    </w:p>
    <w:p w14:paraId="45CF624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}</w:t>
      </w:r>
    </w:p>
    <w:p w14:paraId="3FFA8960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}</w:t>
      </w:r>
    </w:p>
    <w:p w14:paraId="0974EF36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</w:t>
      </w:r>
      <w:proofErr w:type="gramStart"/>
      <w:r w:rsidRPr="00247E17">
        <w:rPr>
          <w:rFonts w:ascii="Courier New" w:hAnsi="Courier New" w:cs="Courier New"/>
        </w:rPr>
        <w:t>augment</w:t>
      </w:r>
      <w:proofErr w:type="gramEnd"/>
      <w:r w:rsidRPr="00247E17">
        <w:rPr>
          <w:rFonts w:ascii="Courier New" w:hAnsi="Courier New" w:cs="Courier New"/>
        </w:rPr>
        <w:t xml:space="preserve"> "/</w:t>
      </w:r>
      <w:proofErr w:type="spellStart"/>
      <w:r w:rsidRPr="00247E17">
        <w:rPr>
          <w:rFonts w:ascii="Courier New" w:hAnsi="Courier New" w:cs="Courier New"/>
        </w:rPr>
        <w:t>acl:acls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acl:acl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acl:aces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acl:ace</w:t>
      </w:r>
      <w:proofErr w:type="spellEnd"/>
      <w:r w:rsidRPr="00247E17">
        <w:rPr>
          <w:rFonts w:ascii="Courier New" w:hAnsi="Courier New" w:cs="Courier New"/>
        </w:rPr>
        <w:t>/</w:t>
      </w:r>
      <w:proofErr w:type="spellStart"/>
      <w:r w:rsidRPr="00247E17">
        <w:rPr>
          <w:rFonts w:ascii="Courier New" w:hAnsi="Courier New" w:cs="Courier New"/>
        </w:rPr>
        <w:t>acl:matches</w:t>
      </w:r>
      <w:proofErr w:type="spellEnd"/>
      <w:r w:rsidRPr="00247E17">
        <w:rPr>
          <w:rFonts w:ascii="Courier New" w:hAnsi="Courier New" w:cs="Courier New"/>
        </w:rPr>
        <w:t>" {</w:t>
      </w:r>
    </w:p>
    <w:p w14:paraId="66099B1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description</w:t>
      </w:r>
      <w:proofErr w:type="gramEnd"/>
    </w:p>
    <w:p w14:paraId="198FD59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"MUD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specific matches.";</w:t>
      </w:r>
    </w:p>
    <w:p w14:paraId="3E00DA1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uses</w:t>
      </w:r>
      <w:proofErr w:type="gramEnd"/>
      <w:r w:rsidRPr="00F4314A">
        <w:rPr>
          <w:rFonts w:ascii="Courier New" w:hAnsi="Courier New" w:cs="Courier New"/>
          <w:lang w:val="en-GB"/>
        </w:rPr>
        <w:t xml:space="preserve"> client-profile;</w:t>
      </w:r>
    </w:p>
    <w:p w14:paraId="41BB89F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}</w:t>
      </w:r>
    </w:p>
    <w:p w14:paraId="52A8618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}</w:t>
      </w:r>
    </w:p>
    <w:p w14:paraId="20B27CF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A70F2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6.  MUD File Example</w:t>
      </w:r>
    </w:p>
    <w:p w14:paraId="5A1088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74F89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del w:id="100" w:author="BOUCADAIR Mohamed TGI/OLN" w:date="2020-09-04T15:49:00Z">
        <w:r w:rsidRPr="00F4314A" w:rsidDel="007B5640">
          <w:rPr>
            <w:rFonts w:ascii="Courier New" w:hAnsi="Courier New" w:cs="Courier New"/>
            <w:lang w:val="en-GB"/>
          </w:rPr>
          <w:delText xml:space="preserve">This </w:delText>
        </w:r>
      </w:del>
      <w:ins w:id="101" w:author="BOUCADAIR Mohamed TGI/OLN" w:date="2020-09-04T15:49:00Z">
        <w:r w:rsidR="007B5640" w:rsidRPr="00F4314A">
          <w:rPr>
            <w:rFonts w:ascii="Courier New" w:hAnsi="Courier New" w:cs="Courier New"/>
            <w:lang w:val="en-GB"/>
          </w:rPr>
          <w:t>Th</w:t>
        </w:r>
        <w:r w:rsidR="007B5640">
          <w:rPr>
            <w:rFonts w:ascii="Courier New" w:hAnsi="Courier New" w:cs="Courier New"/>
            <w:lang w:val="en-GB"/>
          </w:rPr>
          <w:t>e</w:t>
        </w:r>
        <w:r w:rsidR="007B5640" w:rsidRPr="00F4314A">
          <w:rPr>
            <w:rFonts w:ascii="Courier New" w:hAnsi="Courier New" w:cs="Courier New"/>
            <w:lang w:val="en-GB"/>
          </w:rPr>
          <w:t xml:space="preserve"> </w:t>
        </w:r>
      </w:ins>
      <w:r w:rsidRPr="00F4314A">
        <w:rPr>
          <w:rFonts w:ascii="Courier New" w:hAnsi="Courier New" w:cs="Courier New"/>
          <w:lang w:val="en-GB"/>
        </w:rPr>
        <w:t>example below contains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profile parameters for a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</w:p>
    <w:p w14:paraId="515ED36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device</w:t>
      </w:r>
      <w:proofErr w:type="gramEnd"/>
      <w:r w:rsidRPr="00F4314A">
        <w:rPr>
          <w:rFonts w:ascii="Courier New" w:hAnsi="Courier New" w:cs="Courier New"/>
          <w:lang w:val="en-GB"/>
        </w:rPr>
        <w:t xml:space="preserve"> used to reach servers listening on port 44</w:t>
      </w:r>
      <w:r w:rsidRPr="00F4314A">
        <w:rPr>
          <w:rFonts w:ascii="Courier New" w:hAnsi="Courier New" w:cs="Courier New"/>
          <w:lang w:val="en-GB"/>
        </w:rPr>
        <w:t>3 using TCP</w:t>
      </w:r>
    </w:p>
    <w:p w14:paraId="3DE0026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transport</w:t>
      </w:r>
      <w:proofErr w:type="gramEnd"/>
      <w:r w:rsidRPr="00F4314A">
        <w:rPr>
          <w:rFonts w:ascii="Courier New" w:hAnsi="Courier New" w:cs="Courier New"/>
          <w:lang w:val="en-GB"/>
        </w:rPr>
        <w:t>.  JSON encoding of YANG modelled data [RFC7951] is used to</w:t>
      </w:r>
    </w:p>
    <w:p w14:paraId="55CA40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illustrate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example.</w:t>
      </w:r>
    </w:p>
    <w:p w14:paraId="4B0B09B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181195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{</w:t>
      </w:r>
    </w:p>
    <w:p w14:paraId="50B4C5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"</w:t>
      </w:r>
      <w:proofErr w:type="spellStart"/>
      <w:r w:rsidRPr="00F4314A">
        <w:rPr>
          <w:rFonts w:ascii="Courier New" w:hAnsi="Courier New" w:cs="Courier New"/>
          <w:lang w:val="en-GB"/>
        </w:rPr>
        <w:t>ietf-mud</w:t>
      </w:r>
      <w:proofErr w:type="gramStart"/>
      <w:r w:rsidRPr="00F4314A">
        <w:rPr>
          <w:rFonts w:ascii="Courier New" w:hAnsi="Courier New" w:cs="Courier New"/>
          <w:lang w:val="en-GB"/>
        </w:rPr>
        <w:t>:mud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": {</w:t>
      </w:r>
    </w:p>
    <w:p w14:paraId="4205511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"</w:t>
      </w:r>
      <w:proofErr w:type="gramStart"/>
      <w:r w:rsidRPr="00F4314A">
        <w:rPr>
          <w:rFonts w:ascii="Courier New" w:hAnsi="Courier New" w:cs="Courier New"/>
          <w:lang w:val="en-GB"/>
        </w:rPr>
        <w:t>mud-version</w:t>
      </w:r>
      <w:proofErr w:type="gramEnd"/>
      <w:r w:rsidRPr="00F4314A">
        <w:rPr>
          <w:rFonts w:ascii="Courier New" w:hAnsi="Courier New" w:cs="Courier New"/>
          <w:lang w:val="en-GB"/>
        </w:rPr>
        <w:t>": 1,</w:t>
      </w:r>
    </w:p>
    <w:p w14:paraId="6103BFE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"</w:t>
      </w:r>
      <w:proofErr w:type="gramStart"/>
      <w:r w:rsidRPr="00F4314A">
        <w:rPr>
          <w:rFonts w:ascii="Courier New" w:hAnsi="Courier New" w:cs="Courier New"/>
          <w:lang w:val="en-GB"/>
        </w:rPr>
        <w:t>mud-</w:t>
      </w:r>
      <w:proofErr w:type="spellStart"/>
      <w:r w:rsidRPr="00F4314A">
        <w:rPr>
          <w:rFonts w:ascii="Courier New" w:hAnsi="Courier New" w:cs="Courier New"/>
          <w:lang w:val="en-GB"/>
        </w:rPr>
        <w:t>url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": "https://example.com/</w:t>
      </w:r>
      <w:proofErr w:type="spellStart"/>
      <w:r w:rsidRPr="00F4314A">
        <w:rPr>
          <w:rFonts w:ascii="Courier New" w:hAnsi="Courier New" w:cs="Courier New"/>
          <w:lang w:val="en-GB"/>
        </w:rPr>
        <w:t>IoTDevice</w:t>
      </w:r>
      <w:proofErr w:type="spellEnd"/>
      <w:r w:rsidRPr="00F4314A">
        <w:rPr>
          <w:rFonts w:ascii="Courier New" w:hAnsi="Courier New" w:cs="Courier New"/>
          <w:lang w:val="en-GB"/>
        </w:rPr>
        <w:t>",</w:t>
      </w:r>
    </w:p>
    <w:p w14:paraId="67E613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"last-update": "2019-18-06T</w:t>
      </w:r>
      <w:r w:rsidRPr="00F4314A">
        <w:rPr>
          <w:rFonts w:ascii="Courier New" w:hAnsi="Courier New" w:cs="Courier New"/>
          <w:lang w:val="en-GB"/>
        </w:rPr>
        <w:t>03:56:40.105+10:00",</w:t>
      </w:r>
    </w:p>
    <w:p w14:paraId="0077B4E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"</w:t>
      </w:r>
      <w:proofErr w:type="gramStart"/>
      <w:r w:rsidRPr="00F4314A">
        <w:rPr>
          <w:rFonts w:ascii="Courier New" w:hAnsi="Courier New" w:cs="Courier New"/>
          <w:lang w:val="en-GB"/>
        </w:rPr>
        <w:t>cache-validity</w:t>
      </w:r>
      <w:proofErr w:type="gramEnd"/>
      <w:r w:rsidRPr="00F4314A">
        <w:rPr>
          <w:rFonts w:ascii="Courier New" w:hAnsi="Courier New" w:cs="Courier New"/>
          <w:lang w:val="en-GB"/>
        </w:rPr>
        <w:t>": 100,</w:t>
      </w:r>
    </w:p>
    <w:p w14:paraId="0B6396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"</w:t>
      </w:r>
      <w:proofErr w:type="gramStart"/>
      <w:r w:rsidRPr="00F4314A">
        <w:rPr>
          <w:rFonts w:ascii="Courier New" w:hAnsi="Courier New" w:cs="Courier New"/>
          <w:lang w:val="en-GB"/>
        </w:rPr>
        <w:t>is-supported</w:t>
      </w:r>
      <w:proofErr w:type="gramEnd"/>
      <w:r w:rsidRPr="00F4314A">
        <w:rPr>
          <w:rFonts w:ascii="Courier New" w:hAnsi="Courier New" w:cs="Courier New"/>
          <w:lang w:val="en-GB"/>
        </w:rPr>
        <w:t>": true,</w:t>
      </w:r>
    </w:p>
    <w:p w14:paraId="06A3A9E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"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systeminfo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": "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name",</w:t>
      </w:r>
    </w:p>
    <w:p w14:paraId="4FB8A61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"from-device-policy": {</w:t>
      </w:r>
    </w:p>
    <w:p w14:paraId="79C7B86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"access-lists": {</w:t>
      </w:r>
    </w:p>
    <w:p w14:paraId="7DF9F78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"access-list": [</w:t>
      </w:r>
    </w:p>
    <w:p w14:paraId="79999A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{</w:t>
      </w:r>
    </w:p>
    <w:p w14:paraId="14D5BE6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</w:t>
      </w:r>
      <w:r w:rsidRPr="00F4314A">
        <w:rPr>
          <w:rFonts w:ascii="Courier New" w:hAnsi="Courier New" w:cs="Courier New"/>
          <w:lang w:val="en-GB"/>
        </w:rPr>
        <w:t>"</w:t>
      </w:r>
      <w:proofErr w:type="gramStart"/>
      <w:r w:rsidRPr="00F4314A">
        <w:rPr>
          <w:rFonts w:ascii="Courier New" w:hAnsi="Courier New" w:cs="Courier New"/>
          <w:lang w:val="en-GB"/>
        </w:rPr>
        <w:t>name</w:t>
      </w:r>
      <w:proofErr w:type="gramEnd"/>
      <w:r w:rsidRPr="00F4314A">
        <w:rPr>
          <w:rFonts w:ascii="Courier New" w:hAnsi="Courier New" w:cs="Courier New"/>
          <w:lang w:val="en-GB"/>
        </w:rPr>
        <w:t>": "mud-7500-profile"</w:t>
      </w:r>
    </w:p>
    <w:p w14:paraId="66F6A4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}</w:t>
      </w:r>
    </w:p>
    <w:p w14:paraId="1F18553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]</w:t>
      </w:r>
    </w:p>
    <w:p w14:paraId="038A0D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}</w:t>
      </w:r>
    </w:p>
    <w:p w14:paraId="62237F0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},</w:t>
      </w:r>
    </w:p>
    <w:p w14:paraId="06CDA23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"</w:t>
      </w:r>
      <w:proofErr w:type="spellStart"/>
      <w:r w:rsidRPr="00F4314A">
        <w:rPr>
          <w:rFonts w:ascii="Courier New" w:hAnsi="Courier New" w:cs="Courier New"/>
          <w:lang w:val="en-GB"/>
        </w:rPr>
        <w:t>ietf-access-control-list</w:t>
      </w:r>
      <w:proofErr w:type="gramStart"/>
      <w:r w:rsidRPr="00F4314A">
        <w:rPr>
          <w:rFonts w:ascii="Courier New" w:hAnsi="Courier New" w:cs="Courier New"/>
          <w:lang w:val="en-GB"/>
        </w:rPr>
        <w:t>:acls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": {</w:t>
      </w:r>
    </w:p>
    <w:p w14:paraId="19D5BE7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7F815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368182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B739E7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15]</w:t>
      </w:r>
    </w:p>
    <w:p w14:paraId="6D92C5D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32BDCDE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</w:t>
      </w:r>
      <w:r w:rsidRPr="00F4314A">
        <w:rPr>
          <w:rFonts w:ascii="Courier New" w:hAnsi="Courier New" w:cs="Courier New"/>
          <w:lang w:val="en-GB"/>
        </w:rPr>
        <w:t>ices         August 2020</w:t>
      </w:r>
    </w:p>
    <w:p w14:paraId="36912BA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A446E7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E4FED4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"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acl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": [</w:t>
      </w:r>
    </w:p>
    <w:p w14:paraId="4B4DBED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{</w:t>
      </w:r>
    </w:p>
    <w:p w14:paraId="009F0AF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"</w:t>
      </w:r>
      <w:proofErr w:type="gramStart"/>
      <w:r w:rsidRPr="00F4314A">
        <w:rPr>
          <w:rFonts w:ascii="Courier New" w:hAnsi="Courier New" w:cs="Courier New"/>
          <w:lang w:val="en-GB"/>
        </w:rPr>
        <w:t>name</w:t>
      </w:r>
      <w:proofErr w:type="gramEnd"/>
      <w:r w:rsidRPr="00F4314A">
        <w:rPr>
          <w:rFonts w:ascii="Courier New" w:hAnsi="Courier New" w:cs="Courier New"/>
          <w:lang w:val="en-GB"/>
        </w:rPr>
        <w:t>": "mud-7500-profile",</w:t>
      </w:r>
    </w:p>
    <w:p w14:paraId="707526F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"</w:t>
      </w:r>
      <w:proofErr w:type="gramStart"/>
      <w:r w:rsidRPr="00F4314A">
        <w:rPr>
          <w:rFonts w:ascii="Courier New" w:hAnsi="Courier New" w:cs="Courier New"/>
          <w:lang w:val="en-GB"/>
        </w:rPr>
        <w:t>type</w:t>
      </w:r>
      <w:proofErr w:type="gramEnd"/>
      <w:r w:rsidRPr="00F4314A">
        <w:rPr>
          <w:rFonts w:ascii="Courier New" w:hAnsi="Courier New" w:cs="Courier New"/>
          <w:lang w:val="en-GB"/>
        </w:rPr>
        <w:t>": "ipv6-acl-type",</w:t>
      </w:r>
    </w:p>
    <w:p w14:paraId="596474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"</w:t>
      </w:r>
      <w:proofErr w:type="gramStart"/>
      <w:r w:rsidRPr="00F4314A">
        <w:rPr>
          <w:rFonts w:ascii="Courier New" w:hAnsi="Courier New" w:cs="Courier New"/>
          <w:lang w:val="en-GB"/>
        </w:rPr>
        <w:t>aces</w:t>
      </w:r>
      <w:proofErr w:type="gramEnd"/>
      <w:r w:rsidRPr="00F4314A">
        <w:rPr>
          <w:rFonts w:ascii="Courier New" w:hAnsi="Courier New" w:cs="Courier New"/>
          <w:lang w:val="en-GB"/>
        </w:rPr>
        <w:t>": {</w:t>
      </w:r>
    </w:p>
    <w:p w14:paraId="7DE19BC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"</w:t>
      </w:r>
      <w:proofErr w:type="gramStart"/>
      <w:r w:rsidRPr="00F4314A">
        <w:rPr>
          <w:rFonts w:ascii="Courier New" w:hAnsi="Courier New" w:cs="Courier New"/>
          <w:lang w:val="en-GB"/>
        </w:rPr>
        <w:t>ace</w:t>
      </w:r>
      <w:proofErr w:type="gramEnd"/>
      <w:r w:rsidRPr="00F4314A">
        <w:rPr>
          <w:rFonts w:ascii="Courier New" w:hAnsi="Courier New" w:cs="Courier New"/>
          <w:lang w:val="en-GB"/>
        </w:rPr>
        <w:t>": [</w:t>
      </w:r>
    </w:p>
    <w:p w14:paraId="53225A8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{</w:t>
      </w:r>
    </w:p>
    <w:p w14:paraId="67F7546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"</w:t>
      </w:r>
      <w:proofErr w:type="gramStart"/>
      <w:r w:rsidRPr="00F4314A">
        <w:rPr>
          <w:rFonts w:ascii="Courier New" w:hAnsi="Courier New" w:cs="Courier New"/>
          <w:lang w:val="en-GB"/>
        </w:rPr>
        <w:t>name</w:t>
      </w:r>
      <w:proofErr w:type="gramEnd"/>
      <w:r w:rsidRPr="00F4314A">
        <w:rPr>
          <w:rFonts w:ascii="Courier New" w:hAnsi="Courier New" w:cs="Courier New"/>
          <w:lang w:val="en-GB"/>
        </w:rPr>
        <w:t>": "cl0-frdev",</w:t>
      </w:r>
    </w:p>
    <w:p w14:paraId="166D636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</w:t>
      </w:r>
      <w:r w:rsidRPr="00F4314A">
        <w:rPr>
          <w:rFonts w:ascii="Courier New" w:hAnsi="Courier New" w:cs="Courier New"/>
          <w:lang w:val="en-GB"/>
        </w:rPr>
        <w:t xml:space="preserve">               "</w:t>
      </w:r>
      <w:proofErr w:type="gramStart"/>
      <w:r w:rsidRPr="00F4314A">
        <w:rPr>
          <w:rFonts w:ascii="Courier New" w:hAnsi="Courier New" w:cs="Courier New"/>
          <w:lang w:val="en-GB"/>
        </w:rPr>
        <w:t>matches</w:t>
      </w:r>
      <w:proofErr w:type="gramEnd"/>
      <w:r w:rsidRPr="00F4314A">
        <w:rPr>
          <w:rFonts w:ascii="Courier New" w:hAnsi="Courier New" w:cs="Courier New"/>
          <w:lang w:val="en-GB"/>
        </w:rPr>
        <w:t>": {</w:t>
      </w:r>
    </w:p>
    <w:p w14:paraId="7D8A85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"ipv6": {</w:t>
      </w:r>
    </w:p>
    <w:p w14:paraId="462BF83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  "</w:t>
      </w:r>
      <w:proofErr w:type="gramStart"/>
      <w:r w:rsidRPr="00F4314A">
        <w:rPr>
          <w:rFonts w:ascii="Courier New" w:hAnsi="Courier New" w:cs="Courier New"/>
          <w:lang w:val="en-GB"/>
        </w:rPr>
        <w:t>protocol</w:t>
      </w:r>
      <w:proofErr w:type="gramEnd"/>
      <w:r w:rsidRPr="00F4314A">
        <w:rPr>
          <w:rFonts w:ascii="Courier New" w:hAnsi="Courier New" w:cs="Courier New"/>
          <w:lang w:val="en-GB"/>
        </w:rPr>
        <w:t>": 6</w:t>
      </w:r>
    </w:p>
    <w:p w14:paraId="1FDD1F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},</w:t>
      </w:r>
    </w:p>
    <w:p w14:paraId="0109B33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"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tcp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": {</w:t>
      </w:r>
    </w:p>
    <w:p w14:paraId="6C2C284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          "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ietf-mud:</w:t>
      </w:r>
      <w:proofErr w:type="gramEnd"/>
      <w:r w:rsidRPr="00F4314A">
        <w:rPr>
          <w:rFonts w:ascii="Courier New" w:hAnsi="Courier New" w:cs="Courier New"/>
          <w:lang w:val="en-GB"/>
        </w:rPr>
        <w:t>direction-initiated</w:t>
      </w:r>
      <w:proofErr w:type="spellEnd"/>
      <w:r w:rsidRPr="00F4314A">
        <w:rPr>
          <w:rFonts w:ascii="Courier New" w:hAnsi="Courier New" w:cs="Courier New"/>
          <w:lang w:val="en-GB"/>
        </w:rPr>
        <w:t>": "from-device",</w:t>
      </w:r>
    </w:p>
    <w:p w14:paraId="7513197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                     </w:t>
      </w:r>
      <w:r w:rsidRPr="00247E17">
        <w:rPr>
          <w:rFonts w:ascii="Courier New" w:hAnsi="Courier New" w:cs="Courier New"/>
        </w:rPr>
        <w:t>"destin</w:t>
      </w:r>
      <w:r w:rsidRPr="00247E17">
        <w:rPr>
          <w:rFonts w:ascii="Courier New" w:hAnsi="Courier New" w:cs="Courier New"/>
        </w:rPr>
        <w:t>ation-port": {</w:t>
      </w:r>
    </w:p>
    <w:p w14:paraId="78C3F90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"</w:t>
      </w:r>
      <w:proofErr w:type="spellStart"/>
      <w:proofErr w:type="gramStart"/>
      <w:r w:rsidRPr="00247E17">
        <w:rPr>
          <w:rFonts w:ascii="Courier New" w:hAnsi="Courier New" w:cs="Courier New"/>
        </w:rPr>
        <w:t>operator</w:t>
      </w:r>
      <w:proofErr w:type="spellEnd"/>
      <w:proofErr w:type="gramEnd"/>
      <w:r w:rsidRPr="00247E17">
        <w:rPr>
          <w:rFonts w:ascii="Courier New" w:hAnsi="Courier New" w:cs="Courier New"/>
        </w:rPr>
        <w:t>": "</w:t>
      </w:r>
      <w:proofErr w:type="spellStart"/>
      <w:r w:rsidRPr="00247E17">
        <w:rPr>
          <w:rFonts w:ascii="Courier New" w:hAnsi="Courier New" w:cs="Courier New"/>
        </w:rPr>
        <w:t>eq</w:t>
      </w:r>
      <w:proofErr w:type="spellEnd"/>
      <w:r w:rsidRPr="00247E17">
        <w:rPr>
          <w:rFonts w:ascii="Courier New" w:hAnsi="Courier New" w:cs="Courier New"/>
        </w:rPr>
        <w:t>",</w:t>
      </w:r>
    </w:p>
    <w:p w14:paraId="1134D6C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"</w:t>
      </w:r>
      <w:proofErr w:type="gramStart"/>
      <w:r w:rsidRPr="00247E17">
        <w:rPr>
          <w:rFonts w:ascii="Courier New" w:hAnsi="Courier New" w:cs="Courier New"/>
        </w:rPr>
        <w:t>port</w:t>
      </w:r>
      <w:proofErr w:type="gramEnd"/>
      <w:r w:rsidRPr="00247E17">
        <w:rPr>
          <w:rFonts w:ascii="Courier New" w:hAnsi="Courier New" w:cs="Courier New"/>
        </w:rPr>
        <w:t>": 443</w:t>
      </w:r>
    </w:p>
    <w:p w14:paraId="331FB54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}</w:t>
      </w:r>
    </w:p>
    <w:p w14:paraId="6279643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},</w:t>
      </w:r>
    </w:p>
    <w:p w14:paraId="6606778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"</w:t>
      </w:r>
      <w:proofErr w:type="spellStart"/>
      <w:r w:rsidRPr="00247E17">
        <w:rPr>
          <w:rFonts w:ascii="Courier New" w:hAnsi="Courier New" w:cs="Courier New"/>
        </w:rPr>
        <w:t>reddy-opsawg-mud-tls-profile:client-profile</w:t>
      </w:r>
      <w:proofErr w:type="spellEnd"/>
      <w:r w:rsidRPr="00247E17">
        <w:rPr>
          <w:rFonts w:ascii="Courier New" w:hAnsi="Courier New" w:cs="Courier New"/>
        </w:rPr>
        <w:t>" : {</w:t>
      </w:r>
    </w:p>
    <w:p w14:paraId="212394C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"</w:t>
      </w:r>
      <w:proofErr w:type="spellStart"/>
      <w:proofErr w:type="gramStart"/>
      <w:r w:rsidRPr="00247E17">
        <w:rPr>
          <w:rFonts w:ascii="Courier New" w:hAnsi="Courier New" w:cs="Courier New"/>
        </w:rPr>
        <w:t>tls</w:t>
      </w:r>
      <w:proofErr w:type="spellEnd"/>
      <w:r w:rsidRPr="00247E17">
        <w:rPr>
          <w:rFonts w:ascii="Courier New" w:hAnsi="Courier New" w:cs="Courier New"/>
        </w:rPr>
        <w:t>-</w:t>
      </w:r>
      <w:proofErr w:type="gramEnd"/>
      <w:r w:rsidRPr="00247E17">
        <w:rPr>
          <w:rFonts w:ascii="Courier New" w:hAnsi="Courier New" w:cs="Courier New"/>
        </w:rPr>
        <w:t>profile</w:t>
      </w:r>
      <w:r w:rsidRPr="00247E17">
        <w:rPr>
          <w:rFonts w:ascii="Courier New" w:hAnsi="Courier New" w:cs="Courier New"/>
        </w:rPr>
        <w:t>s" : [</w:t>
      </w:r>
    </w:p>
    <w:p w14:paraId="6D0FC5B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{</w:t>
      </w:r>
    </w:p>
    <w:p w14:paraId="11204656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   "</w:t>
      </w:r>
      <w:proofErr w:type="spellStart"/>
      <w:r w:rsidRPr="00247E17">
        <w:rPr>
          <w:rFonts w:ascii="Courier New" w:hAnsi="Courier New" w:cs="Courier New"/>
        </w:rPr>
        <w:t>protocol</w:t>
      </w:r>
      <w:proofErr w:type="spellEnd"/>
      <w:r w:rsidRPr="00247E17">
        <w:rPr>
          <w:rFonts w:ascii="Courier New" w:hAnsi="Courier New" w:cs="Courier New"/>
        </w:rPr>
        <w:t>-version" : 771,</w:t>
      </w:r>
    </w:p>
    <w:p w14:paraId="1E3710B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   "</w:t>
      </w:r>
      <w:proofErr w:type="spellStart"/>
      <w:proofErr w:type="gramStart"/>
      <w:r w:rsidRPr="00247E17">
        <w:rPr>
          <w:rFonts w:ascii="Courier New" w:hAnsi="Courier New" w:cs="Courier New"/>
        </w:rPr>
        <w:t>supported_versions_ext</w:t>
      </w:r>
      <w:proofErr w:type="spellEnd"/>
      <w:proofErr w:type="gramEnd"/>
      <w:r w:rsidRPr="00247E17">
        <w:rPr>
          <w:rFonts w:ascii="Courier New" w:hAnsi="Courier New" w:cs="Courier New"/>
        </w:rPr>
        <w:t>" : "FALSE",</w:t>
      </w:r>
    </w:p>
    <w:p w14:paraId="4188C3D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   "</w:t>
      </w:r>
      <w:proofErr w:type="spellStart"/>
      <w:r w:rsidRPr="00247E17">
        <w:rPr>
          <w:rFonts w:ascii="Courier New" w:hAnsi="Courier New" w:cs="Courier New"/>
        </w:rPr>
        <w:t>encryption-algorithms</w:t>
      </w:r>
      <w:proofErr w:type="spellEnd"/>
      <w:r w:rsidRPr="00247E17">
        <w:rPr>
          <w:rFonts w:ascii="Courier New" w:hAnsi="Courier New" w:cs="Courier New"/>
        </w:rPr>
        <w:t>" :</w:t>
      </w:r>
    </w:p>
    <w:p w14:paraId="36CD47D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      [31354, 4</w:t>
      </w:r>
      <w:r w:rsidRPr="00247E17">
        <w:rPr>
          <w:rFonts w:ascii="Courier New" w:hAnsi="Courier New" w:cs="Courier New"/>
        </w:rPr>
        <w:t>865, 4866, 4867],</w:t>
      </w:r>
    </w:p>
    <w:p w14:paraId="7C4A33A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   "extension-types" : [10],</w:t>
      </w:r>
    </w:p>
    <w:p w14:paraId="45ABCBF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   "</w:t>
      </w:r>
      <w:proofErr w:type="spellStart"/>
      <w:r w:rsidRPr="00247E17">
        <w:rPr>
          <w:rFonts w:ascii="Courier New" w:hAnsi="Courier New" w:cs="Courier New"/>
        </w:rPr>
        <w:t>supported</w:t>
      </w:r>
      <w:proofErr w:type="spellEnd"/>
      <w:r w:rsidRPr="00247E17">
        <w:rPr>
          <w:rFonts w:ascii="Courier New" w:hAnsi="Courier New" w:cs="Courier New"/>
        </w:rPr>
        <w:t>-groups" : [29]</w:t>
      </w:r>
    </w:p>
    <w:p w14:paraId="6ABC447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  }</w:t>
      </w:r>
    </w:p>
    <w:p w14:paraId="539AF6C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   ]</w:t>
      </w:r>
    </w:p>
    <w:p w14:paraId="7AFAD61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},</w:t>
      </w:r>
    </w:p>
    <w:p w14:paraId="03F3EC0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"</w:t>
      </w:r>
      <w:proofErr w:type="gramStart"/>
      <w:r w:rsidRPr="00247E17">
        <w:rPr>
          <w:rFonts w:ascii="Courier New" w:hAnsi="Courier New" w:cs="Courier New"/>
        </w:rPr>
        <w:t>actions</w:t>
      </w:r>
      <w:proofErr w:type="gramEnd"/>
      <w:r w:rsidRPr="00247E17">
        <w:rPr>
          <w:rFonts w:ascii="Courier New" w:hAnsi="Courier New" w:cs="Courier New"/>
        </w:rPr>
        <w:t>": {</w:t>
      </w:r>
    </w:p>
    <w:p w14:paraId="3FB185F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</w:t>
      </w:r>
      <w:r w:rsidRPr="00247E17">
        <w:rPr>
          <w:rFonts w:ascii="Courier New" w:hAnsi="Courier New" w:cs="Courier New"/>
        </w:rPr>
        <w:t xml:space="preserve">               "</w:t>
      </w:r>
      <w:proofErr w:type="spellStart"/>
      <w:proofErr w:type="gramStart"/>
      <w:r w:rsidRPr="00247E17">
        <w:rPr>
          <w:rFonts w:ascii="Courier New" w:hAnsi="Courier New" w:cs="Courier New"/>
        </w:rPr>
        <w:t>forwarding</w:t>
      </w:r>
      <w:proofErr w:type="spellEnd"/>
      <w:proofErr w:type="gramEnd"/>
      <w:r w:rsidRPr="00247E17">
        <w:rPr>
          <w:rFonts w:ascii="Courier New" w:hAnsi="Courier New" w:cs="Courier New"/>
        </w:rPr>
        <w:t>": "</w:t>
      </w:r>
      <w:proofErr w:type="spellStart"/>
      <w:r w:rsidRPr="00247E17">
        <w:rPr>
          <w:rFonts w:ascii="Courier New" w:hAnsi="Courier New" w:cs="Courier New"/>
        </w:rPr>
        <w:t>accept</w:t>
      </w:r>
      <w:proofErr w:type="spellEnd"/>
      <w:r w:rsidRPr="00247E17">
        <w:rPr>
          <w:rFonts w:ascii="Courier New" w:hAnsi="Courier New" w:cs="Courier New"/>
        </w:rPr>
        <w:t>"</w:t>
      </w:r>
    </w:p>
    <w:p w14:paraId="186CC63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    }</w:t>
      </w:r>
    </w:p>
    <w:p w14:paraId="1FFC3CDD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   }</w:t>
      </w:r>
    </w:p>
    <w:p w14:paraId="2AB7B5D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  }</w:t>
      </w:r>
    </w:p>
    <w:p w14:paraId="64C6C9F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 ]</w:t>
      </w:r>
    </w:p>
    <w:p w14:paraId="394028E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 }</w:t>
      </w:r>
    </w:p>
    <w:p w14:paraId="6D6D397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 }</w:t>
      </w:r>
    </w:p>
    <w:p w14:paraId="12439D5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  ]</w:t>
      </w:r>
    </w:p>
    <w:p w14:paraId="46F81B80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  }</w:t>
      </w:r>
    </w:p>
    <w:p w14:paraId="3743D1D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   }</w:t>
      </w:r>
    </w:p>
    <w:p w14:paraId="3FD71FB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}</w:t>
      </w:r>
    </w:p>
    <w:p w14:paraId="3AE8A92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0AAE8980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4DDB3C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2847206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4BB1F47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04FC612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12812E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969D37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4BE1D11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Reddy, et al.             </w:t>
      </w:r>
      <w:r w:rsidRPr="00F4314A">
        <w:rPr>
          <w:rFonts w:ascii="Courier New" w:hAnsi="Courier New" w:cs="Courier New"/>
          <w:lang w:val="en-GB"/>
        </w:rPr>
        <w:t>Expires March 3, 2021                [Page 16]</w:t>
      </w:r>
    </w:p>
    <w:p w14:paraId="311E87C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7B4B371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0F8CE20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AC8898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A4FD4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commentRangeStart w:id="102"/>
      <w:r w:rsidRPr="00F4314A">
        <w:rPr>
          <w:rFonts w:ascii="Courier New" w:hAnsi="Courier New" w:cs="Courier New"/>
          <w:lang w:val="en-GB"/>
        </w:rPr>
        <w:t>7.  Security Considerations</w:t>
      </w:r>
      <w:commentRangeEnd w:id="102"/>
      <w:r w:rsidR="007B5640">
        <w:rPr>
          <w:rStyle w:val="Marquedecommentaire"/>
          <w:rFonts w:asciiTheme="minorHAnsi" w:hAnsiTheme="minorHAnsi"/>
        </w:rPr>
        <w:commentReference w:id="102"/>
      </w:r>
    </w:p>
    <w:p w14:paraId="139C27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8AD209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Security considerations in [RFC8520] need to be taken into</w:t>
      </w:r>
    </w:p>
    <w:p w14:paraId="54C799F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consideration</w:t>
      </w:r>
      <w:proofErr w:type="gramEnd"/>
      <w:r w:rsidRPr="00F4314A">
        <w:rPr>
          <w:rFonts w:ascii="Courier New" w:hAnsi="Courier New" w:cs="Courier New"/>
          <w:lang w:val="en-GB"/>
        </w:rPr>
        <w:t>.  Although it is challenging for a malware to mimic the</w:t>
      </w:r>
    </w:p>
    <w:p w14:paraId="086A8E8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TLS </w:t>
      </w:r>
      <w:proofErr w:type="spellStart"/>
      <w:r w:rsidRPr="00F4314A">
        <w:rPr>
          <w:rFonts w:ascii="Courier New" w:hAnsi="Courier New" w:cs="Courier New"/>
          <w:lang w:val="en-GB"/>
        </w:rPr>
        <w:t>behavio</w:t>
      </w:r>
      <w:r w:rsidRPr="00F4314A">
        <w:rPr>
          <w:rFonts w:ascii="Courier New" w:hAnsi="Courier New" w:cs="Courier New"/>
          <w:lang w:val="en-GB"/>
        </w:rPr>
        <w:t>r</w:t>
      </w:r>
      <w:proofErr w:type="spellEnd"/>
      <w:r w:rsidRPr="00F4314A">
        <w:rPr>
          <w:rFonts w:ascii="Courier New" w:hAnsi="Courier New" w:cs="Courier New"/>
          <w:lang w:val="en-GB"/>
        </w:rPr>
        <w:t xml:space="preserve"> of various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types and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models from</w:t>
      </w:r>
    </w:p>
    <w:p w14:paraId="7AEA4C7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several</w:t>
      </w:r>
      <w:proofErr w:type="gramEnd"/>
      <w:r w:rsidRPr="00F4314A">
        <w:rPr>
          <w:rFonts w:ascii="Courier New" w:hAnsi="Courier New" w:cs="Courier New"/>
          <w:lang w:val="en-GB"/>
        </w:rPr>
        <w:t xml:space="preserve"> manufacturers, malicious agents have a very low </w:t>
      </w:r>
      <w:del w:id="103" w:author="BOUCADAIR Mohamed TGI/OLN" w:date="2020-09-04T15:50:00Z">
        <w:r w:rsidRPr="00F4314A" w:rsidDel="007B5640">
          <w:rPr>
            <w:rFonts w:ascii="Courier New" w:hAnsi="Courier New" w:cs="Courier New"/>
            <w:lang w:val="en-GB"/>
          </w:rPr>
          <w:delText>probabilty</w:delText>
        </w:r>
      </w:del>
      <w:ins w:id="104" w:author="BOUCADAIR Mohamed TGI/OLN" w:date="2020-09-04T15:50:00Z">
        <w:r w:rsidR="007B5640" w:rsidRPr="00F4314A">
          <w:rPr>
            <w:rFonts w:ascii="Courier New" w:hAnsi="Courier New" w:cs="Courier New"/>
            <w:lang w:val="en-GB"/>
          </w:rPr>
          <w:t>probability</w:t>
        </w:r>
      </w:ins>
      <w:r w:rsidRPr="00F4314A">
        <w:rPr>
          <w:rFonts w:ascii="Courier New" w:hAnsi="Courier New" w:cs="Courier New"/>
          <w:lang w:val="en-GB"/>
        </w:rPr>
        <w:t xml:space="preserve"> of</w:t>
      </w:r>
    </w:p>
    <w:p w14:paraId="098494B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using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same (D)TLS profile parameters as legitimate agents on the</w:t>
      </w:r>
    </w:p>
    <w:p w14:paraId="3E4A643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 to evade detection.  Network security se</w:t>
      </w:r>
      <w:r w:rsidRPr="00F4314A">
        <w:rPr>
          <w:rFonts w:ascii="Courier New" w:hAnsi="Courier New" w:cs="Courier New"/>
          <w:lang w:val="en-GB"/>
        </w:rPr>
        <w:t>rvices should also</w:t>
      </w:r>
    </w:p>
    <w:p w14:paraId="46F4224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rely</w:t>
      </w:r>
      <w:proofErr w:type="gramEnd"/>
      <w:r w:rsidRPr="00F4314A">
        <w:rPr>
          <w:rFonts w:ascii="Courier New" w:hAnsi="Courier New" w:cs="Courier New"/>
          <w:lang w:val="en-GB"/>
        </w:rPr>
        <w:t xml:space="preserve"> on contextual network data to detect false negatives.  In order</w:t>
      </w:r>
    </w:p>
    <w:p w14:paraId="1ED38E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to</w:t>
      </w:r>
      <w:proofErr w:type="gramEnd"/>
      <w:r w:rsidRPr="00F4314A">
        <w:rPr>
          <w:rFonts w:ascii="Courier New" w:hAnsi="Courier New" w:cs="Courier New"/>
          <w:lang w:val="en-GB"/>
        </w:rPr>
        <w:t xml:space="preserve"> detect such malicious flows, anomaly detection (deep learning</w:t>
      </w:r>
    </w:p>
    <w:p w14:paraId="34FD728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techniques</w:t>
      </w:r>
      <w:proofErr w:type="gramEnd"/>
      <w:r w:rsidRPr="00F4314A">
        <w:rPr>
          <w:rFonts w:ascii="Courier New" w:hAnsi="Courier New" w:cs="Courier New"/>
          <w:lang w:val="en-GB"/>
        </w:rPr>
        <w:t xml:space="preserve"> on network data) can be used to detect malicious agents</w:t>
      </w:r>
    </w:p>
    <w:p w14:paraId="7A1F446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using</w:t>
      </w:r>
      <w:proofErr w:type="gramEnd"/>
      <w:r w:rsidRPr="00F4314A">
        <w:rPr>
          <w:rFonts w:ascii="Courier New" w:hAnsi="Courier New" w:cs="Courier New"/>
          <w:lang w:val="en-GB"/>
        </w:rPr>
        <w:t xml:space="preserve"> the same (D)TLS pr</w:t>
      </w:r>
      <w:r w:rsidRPr="00F4314A">
        <w:rPr>
          <w:rFonts w:ascii="Courier New" w:hAnsi="Courier New" w:cs="Courier New"/>
          <w:lang w:val="en-GB"/>
        </w:rPr>
        <w:t>ofile parameters as legitimate agent on the</w:t>
      </w:r>
    </w:p>
    <w:p w14:paraId="1C915AA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device.  In anomaly detection, the main idea is to maintain</w:t>
      </w:r>
    </w:p>
    <w:p w14:paraId="0F4F63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rigorous</w:t>
      </w:r>
      <w:proofErr w:type="gramEnd"/>
      <w:r w:rsidRPr="00F4314A">
        <w:rPr>
          <w:rFonts w:ascii="Courier New" w:hAnsi="Courier New" w:cs="Courier New"/>
          <w:lang w:val="en-GB"/>
        </w:rPr>
        <w:t xml:space="preserve"> learning of "normal"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 where an "anomaly" (or an</w:t>
      </w:r>
    </w:p>
    <w:p w14:paraId="73B2A79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attack</w:t>
      </w:r>
      <w:proofErr w:type="gramEnd"/>
      <w:r w:rsidRPr="00F4314A">
        <w:rPr>
          <w:rFonts w:ascii="Courier New" w:hAnsi="Courier New" w:cs="Courier New"/>
          <w:lang w:val="en-GB"/>
        </w:rPr>
        <w:t>) is identified and categorized based on the knowledge about</w:t>
      </w:r>
    </w:p>
    <w:p w14:paraId="27D4732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the</w:t>
      </w:r>
      <w:proofErr w:type="gramEnd"/>
      <w:r w:rsidRPr="00F4314A">
        <w:rPr>
          <w:rFonts w:ascii="Courier New" w:hAnsi="Courier New" w:cs="Courier New"/>
          <w:lang w:val="en-GB"/>
        </w:rPr>
        <w:t xml:space="preserve"> normal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 xml:space="preserve"> and a deviation from this normal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>.</w:t>
      </w:r>
    </w:p>
    <w:p w14:paraId="1C5329B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D7322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8.  Privacy Considerations</w:t>
      </w:r>
    </w:p>
    <w:p w14:paraId="04FD63A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7E3E6C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The middle-box acting </w:t>
      </w:r>
      <w:bookmarkStart w:id="105" w:name="_GoBack"/>
      <w:bookmarkEnd w:id="105"/>
      <w:r w:rsidRPr="00F4314A">
        <w:rPr>
          <w:rFonts w:ascii="Courier New" w:hAnsi="Courier New" w:cs="Courier New"/>
          <w:lang w:val="en-GB"/>
        </w:rPr>
        <w:t>as a (D</w:t>
      </w:r>
      <w:proofErr w:type="gramStart"/>
      <w:r w:rsidRPr="00F4314A">
        <w:rPr>
          <w:rFonts w:ascii="Courier New" w:hAnsi="Courier New" w:cs="Courier New"/>
          <w:lang w:val="en-GB"/>
        </w:rPr>
        <w:t>)TLS</w:t>
      </w:r>
      <w:proofErr w:type="gramEnd"/>
      <w:r w:rsidRPr="00F4314A">
        <w:rPr>
          <w:rFonts w:ascii="Courier New" w:hAnsi="Courier New" w:cs="Courier New"/>
          <w:lang w:val="en-GB"/>
        </w:rPr>
        <w:t xml:space="preserve"> proxy must immediately delete the</w:t>
      </w:r>
    </w:p>
    <w:p w14:paraId="4D18A76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decrypted</w:t>
      </w:r>
      <w:proofErr w:type="gramEnd"/>
      <w:r w:rsidRPr="00F4314A">
        <w:rPr>
          <w:rFonts w:ascii="Courier New" w:hAnsi="Courier New" w:cs="Courier New"/>
          <w:lang w:val="en-GB"/>
        </w:rPr>
        <w:t xml:space="preserve"> data upon completing any necessary inspection functions.</w:t>
      </w:r>
    </w:p>
    <w:p w14:paraId="45DBB93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TLS proxy potentiall</w:t>
      </w:r>
      <w:r w:rsidRPr="00F4314A">
        <w:rPr>
          <w:rFonts w:ascii="Courier New" w:hAnsi="Courier New" w:cs="Courier New"/>
          <w:lang w:val="en-GB"/>
        </w:rPr>
        <w:t>y has access to a user's PII (Personally</w:t>
      </w:r>
    </w:p>
    <w:p w14:paraId="195E65A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identifiable</w:t>
      </w:r>
      <w:proofErr w:type="gramEnd"/>
      <w:r w:rsidRPr="00F4314A">
        <w:rPr>
          <w:rFonts w:ascii="Courier New" w:hAnsi="Courier New" w:cs="Courier New"/>
          <w:lang w:val="en-GB"/>
        </w:rPr>
        <w:t xml:space="preserve"> information) and PHI (Protected Health Information).</w:t>
      </w:r>
    </w:p>
    <w:p w14:paraId="556E813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The TLS proxy must not store, process or modify PII data.  For</w:t>
      </w:r>
    </w:p>
    <w:p w14:paraId="0B6135F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example</w:t>
      </w:r>
      <w:proofErr w:type="gramEnd"/>
      <w:r w:rsidRPr="00F4314A">
        <w:rPr>
          <w:rFonts w:ascii="Courier New" w:hAnsi="Courier New" w:cs="Courier New"/>
          <w:lang w:val="en-GB"/>
        </w:rPr>
        <w:t>, IT administrator can configure firewall to bypass payload</w:t>
      </w:r>
    </w:p>
    <w:p w14:paraId="2B6003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inspect</w:t>
      </w:r>
      <w:r w:rsidRPr="00F4314A">
        <w:rPr>
          <w:rFonts w:ascii="Courier New" w:hAnsi="Courier New" w:cs="Courier New"/>
          <w:lang w:val="en-GB"/>
        </w:rPr>
        <w:t>ion</w:t>
      </w:r>
      <w:proofErr w:type="gramEnd"/>
      <w:r w:rsidRPr="00F4314A">
        <w:rPr>
          <w:rFonts w:ascii="Courier New" w:hAnsi="Courier New" w:cs="Courier New"/>
          <w:lang w:val="en-GB"/>
        </w:rPr>
        <w:t xml:space="preserve"> for a connection destined to a specific service due to</w:t>
      </w:r>
    </w:p>
    <w:p w14:paraId="1D79A72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gramStart"/>
      <w:r w:rsidRPr="00F4314A">
        <w:rPr>
          <w:rFonts w:ascii="Courier New" w:hAnsi="Courier New" w:cs="Courier New"/>
          <w:lang w:val="en-GB"/>
        </w:rPr>
        <w:t>privacy</w:t>
      </w:r>
      <w:proofErr w:type="gramEnd"/>
      <w:r w:rsidRPr="00F4314A">
        <w:rPr>
          <w:rFonts w:ascii="Courier New" w:hAnsi="Courier New" w:cs="Courier New"/>
          <w:lang w:val="en-GB"/>
        </w:rPr>
        <w:t xml:space="preserve"> compliance requirements.</w:t>
      </w:r>
    </w:p>
    <w:p w14:paraId="5F0DD8C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1416BA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9.  </w:t>
      </w:r>
      <w:commentRangeStart w:id="106"/>
      <w:r w:rsidRPr="00F4314A">
        <w:rPr>
          <w:rFonts w:ascii="Courier New" w:hAnsi="Courier New" w:cs="Courier New"/>
          <w:lang w:val="en-GB"/>
        </w:rPr>
        <w:t>IANA Considerations</w:t>
      </w:r>
      <w:commentRangeEnd w:id="106"/>
      <w:r w:rsidR="007B5640">
        <w:rPr>
          <w:rStyle w:val="Marquedecommentaire"/>
          <w:rFonts w:asciiTheme="minorHAnsi" w:hAnsiTheme="minorHAnsi"/>
        </w:rPr>
        <w:commentReference w:id="106"/>
      </w:r>
    </w:p>
    <w:p w14:paraId="35CBFC6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D9FA6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This document requests IANA to register the following URIs in the</w:t>
      </w:r>
    </w:p>
    <w:p w14:paraId="20CD2D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"</w:t>
      </w:r>
      <w:proofErr w:type="gramStart"/>
      <w:r w:rsidRPr="00F4314A">
        <w:rPr>
          <w:rFonts w:ascii="Courier New" w:hAnsi="Courier New" w:cs="Courier New"/>
          <w:lang w:val="en-GB"/>
        </w:rPr>
        <w:t>ns</w:t>
      </w:r>
      <w:proofErr w:type="gramEnd"/>
      <w:r w:rsidRPr="00F4314A">
        <w:rPr>
          <w:rFonts w:ascii="Courier New" w:hAnsi="Courier New" w:cs="Courier New"/>
          <w:lang w:val="en-GB"/>
        </w:rPr>
        <w:t xml:space="preserve">" </w:t>
      </w:r>
      <w:proofErr w:type="spellStart"/>
      <w:r w:rsidRPr="00F4314A">
        <w:rPr>
          <w:rFonts w:ascii="Courier New" w:hAnsi="Courier New" w:cs="Courier New"/>
          <w:lang w:val="en-GB"/>
        </w:rPr>
        <w:t>subregistry</w:t>
      </w:r>
      <w:proofErr w:type="spellEnd"/>
      <w:r w:rsidRPr="00F4314A">
        <w:rPr>
          <w:rFonts w:ascii="Courier New" w:hAnsi="Courier New" w:cs="Courier New"/>
          <w:lang w:val="en-GB"/>
        </w:rPr>
        <w:t xml:space="preserve"> within the "IETF XML Registry" [RFC3688]:</w:t>
      </w:r>
    </w:p>
    <w:p w14:paraId="7A463E2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3CAAC9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F4314A">
        <w:rPr>
          <w:rFonts w:ascii="Courier New" w:hAnsi="Courier New" w:cs="Courier New"/>
          <w:lang w:val="en-GB"/>
        </w:rPr>
        <w:t xml:space="preserve">      URI: </w:t>
      </w:r>
      <w:proofErr w:type="spellStart"/>
      <w:r w:rsidRPr="00F4314A">
        <w:rPr>
          <w:rFonts w:ascii="Courier New" w:hAnsi="Courier New" w:cs="Courier New"/>
          <w:lang w:val="en-GB"/>
        </w:rPr>
        <w:t>urn</w:t>
      </w:r>
      <w:proofErr w:type="gramStart"/>
      <w:r w:rsidRPr="00F4314A">
        <w:rPr>
          <w:rFonts w:ascii="Courier New" w:hAnsi="Courier New" w:cs="Courier New"/>
          <w:lang w:val="en-GB"/>
        </w:rPr>
        <w:t>:ietf:params:xml:ns:yang:reddy</w:t>
      </w:r>
      <w:proofErr w:type="gramEnd"/>
      <w:r w:rsidRPr="00F4314A">
        <w:rPr>
          <w:rFonts w:ascii="Courier New" w:hAnsi="Courier New" w:cs="Courier New"/>
          <w:lang w:val="en-GB"/>
        </w:rPr>
        <w:t>-opsawg-mud-tls-profile</w:t>
      </w:r>
      <w:proofErr w:type="spellEnd"/>
    </w:p>
    <w:p w14:paraId="414B073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Registrant Contact: The IESG.</w:t>
      </w:r>
    </w:p>
    <w:p w14:paraId="7660F9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XML: N/A; the requested URI is an XML namespace.</w:t>
      </w:r>
    </w:p>
    <w:p w14:paraId="01598D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3A73F1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10.  Acknowledgments</w:t>
      </w:r>
    </w:p>
    <w:p w14:paraId="222BA4A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F587D6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Thanks to </w:t>
      </w:r>
      <w:proofErr w:type="spellStart"/>
      <w:r w:rsidRPr="00F4314A">
        <w:rPr>
          <w:rFonts w:ascii="Courier New" w:hAnsi="Courier New" w:cs="Courier New"/>
          <w:lang w:val="en-GB"/>
        </w:rPr>
        <w:t>Flemming</w:t>
      </w:r>
      <w:proofErr w:type="spell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Andreasen</w:t>
      </w:r>
      <w:proofErr w:type="spellEnd"/>
      <w:r w:rsidRPr="00F4314A">
        <w:rPr>
          <w:rFonts w:ascii="Courier New" w:hAnsi="Courier New" w:cs="Courier New"/>
          <w:lang w:val="en-GB"/>
        </w:rPr>
        <w:t>, Shashank Jain, Michael Richardson,</w:t>
      </w:r>
    </w:p>
    <w:p w14:paraId="00D0818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Piyush</w:t>
      </w:r>
      <w:proofErr w:type="spellEnd"/>
      <w:r w:rsidRPr="00F4314A">
        <w:rPr>
          <w:rFonts w:ascii="Courier New" w:hAnsi="Courier New" w:cs="Courier New"/>
          <w:lang w:val="en-GB"/>
        </w:rPr>
        <w:t xml:space="preserve"> Joshi and Harsha Joshi for the discussion and comments.</w:t>
      </w:r>
    </w:p>
    <w:p w14:paraId="5A053A0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58F3A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11.  References</w:t>
      </w:r>
    </w:p>
    <w:p w14:paraId="32B64D1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6B87FA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F057BF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0716DD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A9003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1EC1E5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A54975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A3DE2C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330E84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17]</w:t>
      </w:r>
    </w:p>
    <w:p w14:paraId="664B76F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781F715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694B01D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D93B2E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6445C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11.1</w:t>
      </w:r>
      <w:proofErr w:type="gramStart"/>
      <w:r w:rsidRPr="00F4314A">
        <w:rPr>
          <w:rFonts w:ascii="Courier New" w:hAnsi="Courier New" w:cs="Courier New"/>
          <w:lang w:val="en-GB"/>
        </w:rPr>
        <w:t>.  Normativ</w:t>
      </w:r>
      <w:r w:rsidRPr="00F4314A">
        <w:rPr>
          <w:rFonts w:ascii="Courier New" w:hAnsi="Courier New" w:cs="Courier New"/>
          <w:lang w:val="en-GB"/>
        </w:rPr>
        <w:t>e</w:t>
      </w:r>
      <w:proofErr w:type="gramEnd"/>
      <w:r w:rsidRPr="00F4314A">
        <w:rPr>
          <w:rFonts w:ascii="Courier New" w:hAnsi="Courier New" w:cs="Courier New"/>
          <w:lang w:val="en-GB"/>
        </w:rPr>
        <w:t xml:space="preserve"> References</w:t>
      </w:r>
    </w:p>
    <w:p w14:paraId="2798E2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F2CE2D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netconf</w:t>
      </w:r>
      <w:proofErr w:type="spellEnd"/>
      <w:r w:rsidRPr="00F4314A">
        <w:rPr>
          <w:rFonts w:ascii="Courier New" w:hAnsi="Courier New" w:cs="Courier New"/>
          <w:lang w:val="en-GB"/>
        </w:rPr>
        <w:t>-crypto-types]</w:t>
      </w:r>
    </w:p>
    <w:p w14:paraId="6806CB9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Pr="00F4314A">
        <w:rPr>
          <w:rFonts w:ascii="Courier New" w:hAnsi="Courier New" w:cs="Courier New"/>
          <w:lang w:val="en-GB"/>
        </w:rPr>
        <w:t>Watsen</w:t>
      </w:r>
      <w:proofErr w:type="spellEnd"/>
      <w:r w:rsidRPr="00F4314A">
        <w:rPr>
          <w:rFonts w:ascii="Courier New" w:hAnsi="Courier New" w:cs="Courier New"/>
          <w:lang w:val="en-GB"/>
        </w:rPr>
        <w:t>, K., "YANG Data Types and Groupings for</w:t>
      </w:r>
    </w:p>
    <w:p w14:paraId="67BD1AE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Cryptography", draft-ietf-netconf-crypto-types-18 (work in</w:t>
      </w:r>
    </w:p>
    <w:p w14:paraId="5CBDC87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progress</w:t>
      </w:r>
      <w:proofErr w:type="gramEnd"/>
      <w:r w:rsidRPr="00F4314A">
        <w:rPr>
          <w:rFonts w:ascii="Courier New" w:hAnsi="Courier New" w:cs="Courier New"/>
          <w:lang w:val="en-GB"/>
        </w:rPr>
        <w:t>), August 2020.</w:t>
      </w:r>
    </w:p>
    <w:p w14:paraId="77C1429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C23A8B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-certificate-compr</w:t>
      </w:r>
      <w:r w:rsidRPr="00F4314A">
        <w:rPr>
          <w:rFonts w:ascii="Courier New" w:hAnsi="Courier New" w:cs="Courier New"/>
          <w:lang w:val="en-GB"/>
        </w:rPr>
        <w:t>ession]</w:t>
      </w:r>
    </w:p>
    <w:p w14:paraId="0F0D427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Pr="00F4314A">
        <w:rPr>
          <w:rFonts w:ascii="Courier New" w:hAnsi="Courier New" w:cs="Courier New"/>
          <w:lang w:val="en-GB"/>
        </w:rPr>
        <w:t>Ghedini</w:t>
      </w:r>
      <w:proofErr w:type="spellEnd"/>
      <w:r w:rsidRPr="00F4314A">
        <w:rPr>
          <w:rFonts w:ascii="Courier New" w:hAnsi="Courier New" w:cs="Courier New"/>
          <w:lang w:val="en-GB"/>
        </w:rPr>
        <w:t xml:space="preserve">, A. and V. </w:t>
      </w:r>
      <w:proofErr w:type="spellStart"/>
      <w:r w:rsidRPr="00F4314A">
        <w:rPr>
          <w:rFonts w:ascii="Courier New" w:hAnsi="Courier New" w:cs="Courier New"/>
          <w:lang w:val="en-GB"/>
        </w:rPr>
        <w:t>Vasiliev</w:t>
      </w:r>
      <w:proofErr w:type="spellEnd"/>
      <w:r w:rsidRPr="00F4314A">
        <w:rPr>
          <w:rFonts w:ascii="Courier New" w:hAnsi="Courier New" w:cs="Courier New"/>
          <w:lang w:val="en-GB"/>
        </w:rPr>
        <w:t>, "TLS Certificate</w:t>
      </w:r>
    </w:p>
    <w:p w14:paraId="0ABA8C1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Compression", draft-ietf-tls-certificate-compression-10</w:t>
      </w:r>
    </w:p>
    <w:p w14:paraId="319E350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(</w:t>
      </w:r>
      <w:proofErr w:type="gramStart"/>
      <w:r w:rsidRPr="00F4314A">
        <w:rPr>
          <w:rFonts w:ascii="Courier New" w:hAnsi="Courier New" w:cs="Courier New"/>
          <w:lang w:val="en-GB"/>
        </w:rPr>
        <w:t>work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progress), January 2020.</w:t>
      </w:r>
    </w:p>
    <w:p w14:paraId="1D6587D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B1825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[I-D.ietf-tls-dtls13]</w:t>
      </w:r>
    </w:p>
    <w:p w14:paraId="48702C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Pr="00F4314A">
        <w:rPr>
          <w:rFonts w:ascii="Courier New" w:hAnsi="Courier New" w:cs="Courier New"/>
          <w:lang w:val="en-GB"/>
        </w:rPr>
        <w:t>Rescorla</w:t>
      </w:r>
      <w:proofErr w:type="spellEnd"/>
      <w:r w:rsidRPr="00F4314A">
        <w:rPr>
          <w:rFonts w:ascii="Courier New" w:hAnsi="Courier New" w:cs="Courier New"/>
          <w:lang w:val="en-GB"/>
        </w:rPr>
        <w:t xml:space="preserve">, E., </w:t>
      </w:r>
      <w:proofErr w:type="spellStart"/>
      <w:r w:rsidRPr="00F4314A">
        <w:rPr>
          <w:rFonts w:ascii="Courier New" w:hAnsi="Courier New" w:cs="Courier New"/>
          <w:lang w:val="en-GB"/>
        </w:rPr>
        <w:t>Tschofenig</w:t>
      </w:r>
      <w:proofErr w:type="spellEnd"/>
      <w:r w:rsidRPr="00F4314A">
        <w:rPr>
          <w:rFonts w:ascii="Courier New" w:hAnsi="Courier New" w:cs="Courier New"/>
          <w:lang w:val="en-GB"/>
        </w:rPr>
        <w:t xml:space="preserve">, H., </w:t>
      </w:r>
      <w:r w:rsidRPr="00F4314A">
        <w:rPr>
          <w:rFonts w:ascii="Courier New" w:hAnsi="Courier New" w:cs="Courier New"/>
          <w:lang w:val="en-GB"/>
        </w:rPr>
        <w:t xml:space="preserve">and N. </w:t>
      </w:r>
      <w:proofErr w:type="spellStart"/>
      <w:r w:rsidRPr="00F4314A">
        <w:rPr>
          <w:rFonts w:ascii="Courier New" w:hAnsi="Courier New" w:cs="Courier New"/>
          <w:lang w:val="en-GB"/>
        </w:rPr>
        <w:t>Modadugu</w:t>
      </w:r>
      <w:proofErr w:type="spellEnd"/>
      <w:r w:rsidRPr="00F4314A">
        <w:rPr>
          <w:rFonts w:ascii="Courier New" w:hAnsi="Courier New" w:cs="Courier New"/>
          <w:lang w:val="en-GB"/>
        </w:rPr>
        <w:t>, "The</w:t>
      </w:r>
    </w:p>
    <w:p w14:paraId="1258C57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Datagram Transport Layer Security (DTLS) Protocol Version</w:t>
      </w:r>
    </w:p>
    <w:p w14:paraId="729C9F9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1.3", draft-ietf-tls-dtls13-38 (work in progress), May</w:t>
      </w:r>
    </w:p>
    <w:p w14:paraId="7DA3BF5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2020.</w:t>
      </w:r>
    </w:p>
    <w:p w14:paraId="0DEF87A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934DE6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[RFC2119]  Bradner, S., "Key words for use in RFCs to Indicate</w:t>
      </w:r>
    </w:p>
    <w:p w14:paraId="3C45C8A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</w:t>
      </w:r>
      <w:r w:rsidRPr="00F4314A">
        <w:rPr>
          <w:rFonts w:ascii="Courier New" w:hAnsi="Courier New" w:cs="Courier New"/>
          <w:lang w:val="en-GB"/>
        </w:rPr>
        <w:t xml:space="preserve">        Requirement Levels", BCP 14, RFC 2119,</w:t>
      </w:r>
    </w:p>
    <w:p w14:paraId="5C2E71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DOI 10.17487/RFC2119, March 1997,</w:t>
      </w:r>
    </w:p>
    <w:p w14:paraId="7CC4168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&lt;https://www.rfc-editor.org/info/rfc2119&gt;.</w:t>
      </w:r>
    </w:p>
    <w:p w14:paraId="09A0541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6C7C31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[RFC3688]  </w:t>
      </w:r>
      <w:proofErr w:type="spellStart"/>
      <w:r w:rsidRPr="00F4314A">
        <w:rPr>
          <w:rFonts w:ascii="Courier New" w:hAnsi="Courier New" w:cs="Courier New"/>
          <w:lang w:val="en-GB"/>
        </w:rPr>
        <w:t>Mealling</w:t>
      </w:r>
      <w:proofErr w:type="spellEnd"/>
      <w:r w:rsidRPr="00F4314A">
        <w:rPr>
          <w:rFonts w:ascii="Courier New" w:hAnsi="Courier New" w:cs="Courier New"/>
          <w:lang w:val="en-GB"/>
        </w:rPr>
        <w:t>, M., "The IETF XML Registry", BCP 81, RFC 3688,</w:t>
      </w:r>
    </w:p>
    <w:p w14:paraId="1894FC9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DOI 10.17487/RFC36</w:t>
      </w:r>
      <w:r w:rsidRPr="00F4314A">
        <w:rPr>
          <w:rFonts w:ascii="Courier New" w:hAnsi="Courier New" w:cs="Courier New"/>
          <w:lang w:val="en-GB"/>
        </w:rPr>
        <w:t>88, January 2004,</w:t>
      </w:r>
    </w:p>
    <w:p w14:paraId="26A9EFA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&lt;https://www.rfc-editor.org/info/rfc3688&gt;.</w:t>
      </w:r>
    </w:p>
    <w:p w14:paraId="605C0D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68FD7C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[RFC6347]  </w:t>
      </w:r>
      <w:proofErr w:type="spellStart"/>
      <w:r w:rsidRPr="00F4314A">
        <w:rPr>
          <w:rFonts w:ascii="Courier New" w:hAnsi="Courier New" w:cs="Courier New"/>
          <w:lang w:val="en-GB"/>
        </w:rPr>
        <w:t>Rescorla</w:t>
      </w:r>
      <w:proofErr w:type="spellEnd"/>
      <w:r w:rsidRPr="00F4314A">
        <w:rPr>
          <w:rFonts w:ascii="Courier New" w:hAnsi="Courier New" w:cs="Courier New"/>
          <w:lang w:val="en-GB"/>
        </w:rPr>
        <w:t xml:space="preserve">, E. and N. </w:t>
      </w:r>
      <w:proofErr w:type="spellStart"/>
      <w:r w:rsidRPr="00F4314A">
        <w:rPr>
          <w:rFonts w:ascii="Courier New" w:hAnsi="Courier New" w:cs="Courier New"/>
          <w:lang w:val="en-GB"/>
        </w:rPr>
        <w:t>Modadugu</w:t>
      </w:r>
      <w:proofErr w:type="spellEnd"/>
      <w:r w:rsidRPr="00F4314A">
        <w:rPr>
          <w:rFonts w:ascii="Courier New" w:hAnsi="Courier New" w:cs="Courier New"/>
          <w:lang w:val="en-GB"/>
        </w:rPr>
        <w:t>, "Datagram Transport Layer</w:t>
      </w:r>
    </w:p>
    <w:p w14:paraId="1756B9F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Security Version 1.2", RFC 6347, DOI 10.17487/RFC6347,</w:t>
      </w:r>
    </w:p>
    <w:p w14:paraId="752971E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January 2012, &lt;https://www.</w:t>
      </w:r>
      <w:r w:rsidRPr="00F4314A">
        <w:rPr>
          <w:rFonts w:ascii="Courier New" w:hAnsi="Courier New" w:cs="Courier New"/>
          <w:lang w:val="en-GB"/>
        </w:rPr>
        <w:t>rfc-editor.org/info/rfc6347&gt;.</w:t>
      </w:r>
    </w:p>
    <w:p w14:paraId="520298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896109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[RFC6991]  </w:t>
      </w:r>
      <w:proofErr w:type="spellStart"/>
      <w:r w:rsidRPr="00F4314A">
        <w:rPr>
          <w:rFonts w:ascii="Courier New" w:hAnsi="Courier New" w:cs="Courier New"/>
          <w:lang w:val="en-GB"/>
        </w:rPr>
        <w:t>Schoenwaelder</w:t>
      </w:r>
      <w:proofErr w:type="spellEnd"/>
      <w:r w:rsidRPr="00F4314A">
        <w:rPr>
          <w:rFonts w:ascii="Courier New" w:hAnsi="Courier New" w:cs="Courier New"/>
          <w:lang w:val="en-GB"/>
        </w:rPr>
        <w:t>, J., Ed., "Common YANG Data Types",</w:t>
      </w:r>
    </w:p>
    <w:p w14:paraId="4006EA1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RFC 6991, DOI 10.17487/RFC6991, July 2013,</w:t>
      </w:r>
    </w:p>
    <w:p w14:paraId="6450270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&lt;https://www.rfc-editor.org/info/rfc6991&gt;.</w:t>
      </w:r>
    </w:p>
    <w:p w14:paraId="71F66F9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622EBB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[RFC8174]  </w:t>
      </w:r>
      <w:proofErr w:type="spellStart"/>
      <w:r w:rsidRPr="00F4314A">
        <w:rPr>
          <w:rFonts w:ascii="Courier New" w:hAnsi="Courier New" w:cs="Courier New"/>
          <w:lang w:val="en-GB"/>
        </w:rPr>
        <w:t>Leiba</w:t>
      </w:r>
      <w:proofErr w:type="spellEnd"/>
      <w:r w:rsidRPr="00F4314A">
        <w:rPr>
          <w:rFonts w:ascii="Courier New" w:hAnsi="Courier New" w:cs="Courier New"/>
          <w:lang w:val="en-GB"/>
        </w:rPr>
        <w:t>, B., "Ambiguity of Upperca</w:t>
      </w:r>
      <w:r w:rsidRPr="00F4314A">
        <w:rPr>
          <w:rFonts w:ascii="Courier New" w:hAnsi="Courier New" w:cs="Courier New"/>
          <w:lang w:val="en-GB"/>
        </w:rPr>
        <w:t xml:space="preserve">se vs </w:t>
      </w:r>
      <w:proofErr w:type="gramStart"/>
      <w:r w:rsidRPr="00F4314A">
        <w:rPr>
          <w:rFonts w:ascii="Courier New" w:hAnsi="Courier New" w:cs="Courier New"/>
          <w:lang w:val="en-GB"/>
        </w:rPr>
        <w:t>Lowercase</w:t>
      </w:r>
      <w:proofErr w:type="gramEnd"/>
      <w:r w:rsidRPr="00F4314A">
        <w:rPr>
          <w:rFonts w:ascii="Courier New" w:hAnsi="Courier New" w:cs="Courier New"/>
          <w:lang w:val="en-GB"/>
        </w:rPr>
        <w:t xml:space="preserve"> in RFC</w:t>
      </w:r>
    </w:p>
    <w:p w14:paraId="54B97D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2119 Key Words", BCP 14, RFC 8174, DOI 10.17487/RFC8174,</w:t>
      </w:r>
    </w:p>
    <w:p w14:paraId="6B0ED14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May 2017, &lt;https://www.rfc-editor.org/info/rfc8174&gt;.</w:t>
      </w:r>
    </w:p>
    <w:p w14:paraId="327ED66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6F4DA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[RFC8446]  </w:t>
      </w:r>
      <w:proofErr w:type="spellStart"/>
      <w:r w:rsidRPr="00F4314A">
        <w:rPr>
          <w:rFonts w:ascii="Courier New" w:hAnsi="Courier New" w:cs="Courier New"/>
          <w:lang w:val="en-GB"/>
        </w:rPr>
        <w:t>Rescorla</w:t>
      </w:r>
      <w:proofErr w:type="spellEnd"/>
      <w:r w:rsidRPr="00F4314A">
        <w:rPr>
          <w:rFonts w:ascii="Courier New" w:hAnsi="Courier New" w:cs="Courier New"/>
          <w:lang w:val="en-GB"/>
        </w:rPr>
        <w:t>, E., "The Transport Layer Security (TLS) Protocol</w:t>
      </w:r>
    </w:p>
    <w:p w14:paraId="3A6B94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Version</w:t>
      </w:r>
      <w:r w:rsidRPr="00F4314A">
        <w:rPr>
          <w:rFonts w:ascii="Courier New" w:hAnsi="Courier New" w:cs="Courier New"/>
          <w:lang w:val="en-GB"/>
        </w:rPr>
        <w:t xml:space="preserve"> 1.3", RFC 8446, DOI 10.17487/RFC8446, August 2018,</w:t>
      </w:r>
    </w:p>
    <w:p w14:paraId="4C21999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&lt;https://www.rfc-editor.org/info/rfc8446&gt;.</w:t>
      </w:r>
    </w:p>
    <w:p w14:paraId="400DCB4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C3C87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[RFC8519]  </w:t>
      </w:r>
      <w:proofErr w:type="spellStart"/>
      <w:r w:rsidRPr="00F4314A">
        <w:rPr>
          <w:rFonts w:ascii="Courier New" w:hAnsi="Courier New" w:cs="Courier New"/>
          <w:lang w:val="en-GB"/>
        </w:rPr>
        <w:t>Jethanandani</w:t>
      </w:r>
      <w:proofErr w:type="spellEnd"/>
      <w:r w:rsidRPr="00F4314A">
        <w:rPr>
          <w:rFonts w:ascii="Courier New" w:hAnsi="Courier New" w:cs="Courier New"/>
          <w:lang w:val="en-GB"/>
        </w:rPr>
        <w:t>, M., Agarwal, S., Huang, L., and D. Blair,</w:t>
      </w:r>
    </w:p>
    <w:p w14:paraId="6923A37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"YANG Data Model for Network Access Control Lists (ACLs)",</w:t>
      </w:r>
    </w:p>
    <w:p w14:paraId="174290F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F4314A">
        <w:rPr>
          <w:rFonts w:ascii="Courier New" w:hAnsi="Courier New" w:cs="Courier New"/>
          <w:lang w:val="en-GB"/>
        </w:rPr>
        <w:t xml:space="preserve">           RFC 8519, DOI 10.17487/RFC8519, March 2019,</w:t>
      </w:r>
    </w:p>
    <w:p w14:paraId="6FBFA51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&lt;https://www.rfc-editor.org/info/rfc8519&gt;.</w:t>
      </w:r>
    </w:p>
    <w:p w14:paraId="262E973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46BE3A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A0A8E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21F9AFD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2DBC0B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18]</w:t>
      </w:r>
    </w:p>
    <w:p w14:paraId="437E199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57A92E5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</w:t>
      </w:r>
      <w:r w:rsidRPr="00F4314A">
        <w:rPr>
          <w:rFonts w:ascii="Courier New" w:hAnsi="Courier New" w:cs="Courier New"/>
          <w:lang w:val="en-GB"/>
        </w:rPr>
        <w:t>st 2020</w:t>
      </w:r>
    </w:p>
    <w:p w14:paraId="1062D68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ACDEC7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8F553C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[RFC8701]  Benjamin, D., "Applying Generate Random Extensions And</w:t>
      </w:r>
    </w:p>
    <w:p w14:paraId="469B6B6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Sustain Extensibility (GREASE) to TLS Extensibility",</w:t>
      </w:r>
    </w:p>
    <w:p w14:paraId="5375440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RFC 8701, DOI 10.17487/RFC8701, January 2020,</w:t>
      </w:r>
    </w:p>
    <w:p w14:paraId="54BEF3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</w:t>
      </w:r>
      <w:r w:rsidRPr="00F4314A">
        <w:rPr>
          <w:rFonts w:ascii="Courier New" w:hAnsi="Courier New" w:cs="Courier New"/>
          <w:lang w:val="en-GB"/>
        </w:rPr>
        <w:t>c8701&gt;.</w:t>
      </w:r>
    </w:p>
    <w:p w14:paraId="3C9F52A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73204C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[X690]     ITU-T, "Information technology - ASN.1 encoding Rules:</w:t>
      </w:r>
    </w:p>
    <w:p w14:paraId="64EDACF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Specification of Basic Encoding Rules (BER), Canonical</w:t>
      </w:r>
    </w:p>
    <w:p w14:paraId="0D1170C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Encoding Rules (CER) and Distinguished Encoding Rules</w:t>
      </w:r>
    </w:p>
    <w:p w14:paraId="71211F9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(DER)", ISO/IEC 8825-1:2002</w:t>
      </w:r>
      <w:r w:rsidRPr="00F4314A">
        <w:rPr>
          <w:rFonts w:ascii="Courier New" w:hAnsi="Courier New" w:cs="Courier New"/>
          <w:lang w:val="en-GB"/>
        </w:rPr>
        <w:t>, 2002.</w:t>
      </w:r>
    </w:p>
    <w:p w14:paraId="1EC6E49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F3D2A6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11.2</w:t>
      </w:r>
      <w:proofErr w:type="gramStart"/>
      <w:r w:rsidRPr="00F4314A">
        <w:rPr>
          <w:rFonts w:ascii="Courier New" w:hAnsi="Courier New" w:cs="Courier New"/>
          <w:lang w:val="en-GB"/>
        </w:rPr>
        <w:t>.  Informative</w:t>
      </w:r>
      <w:proofErr w:type="gramEnd"/>
      <w:r w:rsidRPr="00F4314A">
        <w:rPr>
          <w:rFonts w:ascii="Courier New" w:hAnsi="Courier New" w:cs="Courier New"/>
          <w:lang w:val="en-GB"/>
        </w:rPr>
        <w:t xml:space="preserve"> References</w:t>
      </w:r>
    </w:p>
    <w:p w14:paraId="788FD92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18A88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</w:t>
      </w:r>
      <w:proofErr w:type="spellStart"/>
      <w:proofErr w:type="gramStart"/>
      <w:r w:rsidRPr="00F4314A">
        <w:rPr>
          <w:rFonts w:ascii="Courier New" w:hAnsi="Courier New" w:cs="Courier New"/>
          <w:lang w:val="en-GB"/>
        </w:rPr>
        <w:t>cryto</w:t>
      </w:r>
      <w:proofErr w:type="spellEnd"/>
      <w:r w:rsidRPr="00F4314A">
        <w:rPr>
          <w:rFonts w:ascii="Courier New" w:hAnsi="Courier New" w:cs="Courier New"/>
          <w:lang w:val="en-GB"/>
        </w:rPr>
        <w:t>-vulnerability</w:t>
      </w:r>
      <w:proofErr w:type="gramEnd"/>
      <w:r w:rsidRPr="00F4314A">
        <w:rPr>
          <w:rFonts w:ascii="Courier New" w:hAnsi="Courier New" w:cs="Courier New"/>
          <w:lang w:val="en-GB"/>
        </w:rPr>
        <w:t>]</w:t>
      </w:r>
    </w:p>
    <w:p w14:paraId="7A9267A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Perez, B., "Exploiting the Windows CryptoAPI</w:t>
      </w:r>
    </w:p>
    <w:p w14:paraId="5D9FB1C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Vulnerability", January 2020,</w:t>
      </w:r>
    </w:p>
    <w:p w14:paraId="52743B5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&lt;https://media.defense.gov/2020/Jan/14/2002234275/-1/-1/0/</w:t>
      </w:r>
    </w:p>
    <w:p w14:paraId="50166CB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C</w:t>
      </w:r>
      <w:r w:rsidRPr="00F4314A">
        <w:rPr>
          <w:rFonts w:ascii="Courier New" w:hAnsi="Courier New" w:cs="Courier New"/>
          <w:lang w:val="en-GB"/>
        </w:rPr>
        <w:t>SA-WINDOWS-10-CRYPT-LIB-20190114.PDF&gt;.</w:t>
      </w:r>
    </w:p>
    <w:p w14:paraId="0754E9E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F9E9C8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dnsop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svcb</w:t>
      </w:r>
      <w:proofErr w:type="spellEnd"/>
      <w:r w:rsidRPr="00F4314A">
        <w:rPr>
          <w:rFonts w:ascii="Courier New" w:hAnsi="Courier New" w:cs="Courier New"/>
          <w:lang w:val="en-GB"/>
        </w:rPr>
        <w:t>-https]</w:t>
      </w:r>
    </w:p>
    <w:p w14:paraId="62E713A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Schwartz, B., Bishop, M., and E. </w:t>
      </w:r>
      <w:proofErr w:type="spellStart"/>
      <w:r w:rsidRPr="00F4314A">
        <w:rPr>
          <w:rFonts w:ascii="Courier New" w:hAnsi="Courier New" w:cs="Courier New"/>
          <w:lang w:val="en-GB"/>
        </w:rPr>
        <w:t>Nygren</w:t>
      </w:r>
      <w:proofErr w:type="spellEnd"/>
      <w:r w:rsidRPr="00F4314A">
        <w:rPr>
          <w:rFonts w:ascii="Courier New" w:hAnsi="Courier New" w:cs="Courier New"/>
          <w:lang w:val="en-GB"/>
        </w:rPr>
        <w:t>, "Service binding</w:t>
      </w:r>
    </w:p>
    <w:p w14:paraId="55E99A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parameter specification via the DNS (DNS SVCB and</w:t>
      </w:r>
    </w:p>
    <w:p w14:paraId="7DE3851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HTTPS RRs)", draft-ietf-dnsop-s</w:t>
      </w:r>
      <w:r w:rsidRPr="00F4314A">
        <w:rPr>
          <w:rFonts w:ascii="Courier New" w:hAnsi="Courier New" w:cs="Courier New"/>
          <w:lang w:val="en-GB"/>
        </w:rPr>
        <w:t>vcb-https-01 (work in</w:t>
      </w:r>
    </w:p>
    <w:p w14:paraId="1C763B3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progress</w:t>
      </w:r>
      <w:proofErr w:type="gramEnd"/>
      <w:r w:rsidRPr="00F4314A">
        <w:rPr>
          <w:rFonts w:ascii="Courier New" w:hAnsi="Courier New" w:cs="Courier New"/>
          <w:lang w:val="en-GB"/>
        </w:rPr>
        <w:t>), July 2020.</w:t>
      </w:r>
    </w:p>
    <w:p w14:paraId="7ECAA81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F9F3E8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D.ietf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sni</w:t>
      </w:r>
      <w:proofErr w:type="spellEnd"/>
      <w:r w:rsidRPr="00F4314A">
        <w:rPr>
          <w:rFonts w:ascii="Courier New" w:hAnsi="Courier New" w:cs="Courier New"/>
          <w:lang w:val="en-GB"/>
        </w:rPr>
        <w:t>-encryption]</w:t>
      </w:r>
    </w:p>
    <w:p w14:paraId="5B2F195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Pr="00F4314A">
        <w:rPr>
          <w:rFonts w:ascii="Courier New" w:hAnsi="Courier New" w:cs="Courier New"/>
          <w:lang w:val="en-GB"/>
        </w:rPr>
        <w:t>Huitema</w:t>
      </w:r>
      <w:proofErr w:type="spellEnd"/>
      <w:r w:rsidRPr="00F4314A">
        <w:rPr>
          <w:rFonts w:ascii="Courier New" w:hAnsi="Courier New" w:cs="Courier New"/>
          <w:lang w:val="en-GB"/>
        </w:rPr>
        <w:t xml:space="preserve">, C. and E. </w:t>
      </w:r>
      <w:proofErr w:type="spellStart"/>
      <w:r w:rsidRPr="00F4314A">
        <w:rPr>
          <w:rFonts w:ascii="Courier New" w:hAnsi="Courier New" w:cs="Courier New"/>
          <w:lang w:val="en-GB"/>
        </w:rPr>
        <w:t>Rescorla</w:t>
      </w:r>
      <w:proofErr w:type="spellEnd"/>
      <w:r w:rsidRPr="00F4314A">
        <w:rPr>
          <w:rFonts w:ascii="Courier New" w:hAnsi="Courier New" w:cs="Courier New"/>
          <w:lang w:val="en-GB"/>
        </w:rPr>
        <w:t>, "Issues and Requirements for</w:t>
      </w:r>
    </w:p>
    <w:p w14:paraId="38ECC7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SNI Encryption in TLS", draft-ietf-tls-sni-encryption-09</w:t>
      </w:r>
    </w:p>
    <w:p w14:paraId="6EAD39C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(</w:t>
      </w:r>
      <w:proofErr w:type="gramStart"/>
      <w:r w:rsidRPr="00F4314A">
        <w:rPr>
          <w:rFonts w:ascii="Courier New" w:hAnsi="Courier New" w:cs="Courier New"/>
          <w:lang w:val="en-GB"/>
        </w:rPr>
        <w:t>work</w:t>
      </w:r>
      <w:proofErr w:type="gramEnd"/>
      <w:r w:rsidRPr="00F4314A">
        <w:rPr>
          <w:rFonts w:ascii="Courier New" w:hAnsi="Courier New" w:cs="Courier New"/>
          <w:lang w:val="en-GB"/>
        </w:rPr>
        <w:t xml:space="preserve"> i</w:t>
      </w:r>
      <w:r w:rsidRPr="00F4314A">
        <w:rPr>
          <w:rFonts w:ascii="Courier New" w:hAnsi="Courier New" w:cs="Courier New"/>
          <w:lang w:val="en-GB"/>
        </w:rPr>
        <w:t>n progress), October 2019.</w:t>
      </w:r>
    </w:p>
    <w:p w14:paraId="068DA84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37DC61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[I-</w:t>
      </w:r>
      <w:proofErr w:type="spellStart"/>
      <w:r w:rsidRPr="00F4314A">
        <w:rPr>
          <w:rFonts w:ascii="Courier New" w:hAnsi="Courier New" w:cs="Courier New"/>
          <w:lang w:val="en-GB"/>
        </w:rPr>
        <w:t>D.reddy</w:t>
      </w:r>
      <w:proofErr w:type="spellEnd"/>
      <w:r w:rsidRPr="00F4314A">
        <w:rPr>
          <w:rFonts w:ascii="Courier New" w:hAnsi="Courier New" w:cs="Courier New"/>
          <w:lang w:val="en-GB"/>
        </w:rPr>
        <w:t>-add-enterprise]</w:t>
      </w:r>
    </w:p>
    <w:p w14:paraId="0B247A4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Pr="00F4314A">
        <w:rPr>
          <w:rFonts w:ascii="Courier New" w:hAnsi="Courier New" w:cs="Courier New"/>
          <w:lang w:val="en-GB"/>
        </w:rPr>
        <w:t>Reddy.K</w:t>
      </w:r>
      <w:proofErr w:type="spellEnd"/>
      <w:r w:rsidRPr="00F4314A">
        <w:rPr>
          <w:rFonts w:ascii="Courier New" w:hAnsi="Courier New" w:cs="Courier New"/>
          <w:lang w:val="en-GB"/>
        </w:rPr>
        <w:t>, T. and D. Wing, "DNS-over-HTTPS and DNS-over-TLS</w:t>
      </w:r>
    </w:p>
    <w:p w14:paraId="1174CD0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Server Deployment Considerations for Enterprise Networks",</w:t>
      </w:r>
    </w:p>
    <w:p w14:paraId="48EAD62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draft-reddy-add-enterprise-00</w:t>
      </w:r>
      <w:proofErr w:type="gramEnd"/>
      <w:r w:rsidRPr="00F4314A">
        <w:rPr>
          <w:rFonts w:ascii="Courier New" w:hAnsi="Courier New" w:cs="Courier New"/>
          <w:lang w:val="en-GB"/>
        </w:rPr>
        <w:t xml:space="preserve"> (work in </w:t>
      </w:r>
      <w:r w:rsidRPr="00F4314A">
        <w:rPr>
          <w:rFonts w:ascii="Courier New" w:hAnsi="Courier New" w:cs="Courier New"/>
          <w:lang w:val="en-GB"/>
        </w:rPr>
        <w:t>progress), June</w:t>
      </w:r>
    </w:p>
    <w:p w14:paraId="7426174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2020.</w:t>
      </w:r>
    </w:p>
    <w:p w14:paraId="7458678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E883A0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</w:t>
      </w:r>
      <w:proofErr w:type="gramStart"/>
      <w:r w:rsidRPr="00F4314A">
        <w:rPr>
          <w:rFonts w:ascii="Courier New" w:hAnsi="Courier New" w:cs="Courier New"/>
          <w:lang w:val="en-GB"/>
        </w:rPr>
        <w:t>malware</w:t>
      </w:r>
      <w:proofErr w:type="gramEnd"/>
      <w:r w:rsidRPr="00F4314A">
        <w:rPr>
          <w:rFonts w:ascii="Courier New" w:hAnsi="Courier New" w:cs="Courier New"/>
          <w:lang w:val="en-GB"/>
        </w:rPr>
        <w:t>]  Anderson, B., Paul, S., and D. McGrew, "Deciphering</w:t>
      </w:r>
    </w:p>
    <w:p w14:paraId="4B27CB6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Malware's use of TLS (without Decryption)", July 2016,</w:t>
      </w:r>
    </w:p>
    <w:p w14:paraId="50B22D2A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&lt;https://arxiv.org/abs/1607.01639&gt;.</w:t>
      </w:r>
    </w:p>
    <w:p w14:paraId="5E7B97C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67B4A6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</w:t>
      </w:r>
      <w:proofErr w:type="gramStart"/>
      <w:r w:rsidRPr="00F4314A">
        <w:rPr>
          <w:rFonts w:ascii="Courier New" w:hAnsi="Courier New" w:cs="Courier New"/>
          <w:lang w:val="en-GB"/>
        </w:rPr>
        <w:t>malware-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]</w:t>
      </w:r>
    </w:p>
    <w:p w14:paraId="02E1E40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Pr="00F4314A">
        <w:rPr>
          <w:rFonts w:ascii="Courier New" w:hAnsi="Courier New" w:cs="Courier New"/>
          <w:lang w:val="en-GB"/>
        </w:rPr>
        <w:t>Ci</w:t>
      </w:r>
      <w:r w:rsidRPr="00F4314A">
        <w:rPr>
          <w:rFonts w:ascii="Courier New" w:hAnsi="Courier New" w:cs="Courier New"/>
          <w:lang w:val="en-GB"/>
        </w:rPr>
        <w:t>mpanu</w:t>
      </w:r>
      <w:proofErr w:type="spellEnd"/>
      <w:r w:rsidRPr="00F4314A">
        <w:rPr>
          <w:rFonts w:ascii="Courier New" w:hAnsi="Courier New" w:cs="Courier New"/>
          <w:lang w:val="en-GB"/>
        </w:rPr>
        <w:t>, C., "First-ever malware strain spotted abusing</w:t>
      </w:r>
    </w:p>
    <w:p w14:paraId="2EF4AFA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new</w:t>
      </w:r>
      <w:proofErr w:type="gramEnd"/>
      <w:r w:rsidRPr="00F4314A">
        <w:rPr>
          <w:rFonts w:ascii="Courier New" w:hAnsi="Courier New" w:cs="Courier New"/>
          <w:lang w:val="en-GB"/>
        </w:rPr>
        <w:t xml:space="preserve"> 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 xml:space="preserve"> (DNS over HTTPS) protocol", July 2019,</w:t>
      </w:r>
    </w:p>
    <w:p w14:paraId="7C02DFA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&lt;https://www.zdnet.com/article/first-ever-malware-strain-</w:t>
      </w:r>
    </w:p>
    <w:p w14:paraId="154BCA1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spotted-abusing-new-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-</w:t>
      </w:r>
      <w:proofErr w:type="spellStart"/>
      <w:r w:rsidRPr="00F4314A">
        <w:rPr>
          <w:rFonts w:ascii="Courier New" w:hAnsi="Courier New" w:cs="Courier New"/>
          <w:lang w:val="en-GB"/>
        </w:rPr>
        <w:t>dns</w:t>
      </w:r>
      <w:proofErr w:type="spellEnd"/>
      <w:r w:rsidRPr="00F4314A">
        <w:rPr>
          <w:rFonts w:ascii="Courier New" w:hAnsi="Courier New" w:cs="Courier New"/>
          <w:lang w:val="en-GB"/>
        </w:rPr>
        <w:t>-over-https-protocol</w:t>
      </w:r>
      <w:proofErr w:type="gramEnd"/>
      <w:r w:rsidRPr="00F4314A">
        <w:rPr>
          <w:rFonts w:ascii="Courier New" w:hAnsi="Courier New" w:cs="Courier New"/>
          <w:lang w:val="en-GB"/>
        </w:rPr>
        <w:t>/&gt;.</w:t>
      </w:r>
    </w:p>
    <w:p w14:paraId="179395F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3ECE98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2C73D0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307DFC3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C423B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3F092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F25E1D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B55756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19]</w:t>
      </w:r>
    </w:p>
    <w:p w14:paraId="4885E621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53DA679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7CC5D3E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C5EB43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834421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</w:t>
      </w:r>
      <w:proofErr w:type="gramStart"/>
      <w:r w:rsidRPr="00F4314A">
        <w:rPr>
          <w:rFonts w:ascii="Courier New" w:hAnsi="Courier New" w:cs="Courier New"/>
          <w:lang w:val="en-GB"/>
        </w:rPr>
        <w:t>malware-</w:t>
      </w:r>
      <w:proofErr w:type="spellStart"/>
      <w:r w:rsidRPr="00F4314A">
        <w:rPr>
          <w:rFonts w:ascii="Courier New" w:hAnsi="Courier New" w:cs="Courier New"/>
          <w:lang w:val="en-GB"/>
        </w:rPr>
        <w:t>tls</w:t>
      </w:r>
      <w:proofErr w:type="spellEnd"/>
      <w:proofErr w:type="gramEnd"/>
      <w:r w:rsidRPr="00F4314A">
        <w:rPr>
          <w:rFonts w:ascii="Courier New" w:hAnsi="Courier New" w:cs="Courier New"/>
          <w:lang w:val="en-GB"/>
        </w:rPr>
        <w:t>]</w:t>
      </w:r>
    </w:p>
    <w:p w14:paraId="37D99C8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Anderson, B. and D. McGrew, "TLS Beyond the Browser:</w:t>
      </w:r>
    </w:p>
    <w:p w14:paraId="32574EF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Combi</w:t>
      </w:r>
      <w:r w:rsidRPr="00F4314A">
        <w:rPr>
          <w:rFonts w:ascii="Courier New" w:hAnsi="Courier New" w:cs="Courier New"/>
          <w:lang w:val="en-GB"/>
        </w:rPr>
        <w:t>ning End Host and Network Data to Understand</w:t>
      </w:r>
    </w:p>
    <w:p w14:paraId="5A7C7A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Application </w:t>
      </w:r>
      <w:proofErr w:type="spellStart"/>
      <w:r w:rsidRPr="00F4314A">
        <w:rPr>
          <w:rFonts w:ascii="Courier New" w:hAnsi="Courier New" w:cs="Courier New"/>
          <w:lang w:val="en-GB"/>
        </w:rPr>
        <w:t>Behavior</w:t>
      </w:r>
      <w:proofErr w:type="spellEnd"/>
      <w:r w:rsidRPr="00F4314A">
        <w:rPr>
          <w:rFonts w:ascii="Courier New" w:hAnsi="Courier New" w:cs="Courier New"/>
          <w:lang w:val="en-GB"/>
        </w:rPr>
        <w:t>", October 2019,</w:t>
      </w:r>
    </w:p>
    <w:p w14:paraId="7477190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&lt;https://dl.acm.org/citation.cfm?id=3355601&gt;.</w:t>
      </w:r>
    </w:p>
    <w:p w14:paraId="1807907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53DC8D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[RFC7469]  Evans, C., Palmer, C., and R. </w:t>
      </w:r>
      <w:proofErr w:type="spellStart"/>
      <w:r w:rsidRPr="00F4314A">
        <w:rPr>
          <w:rFonts w:ascii="Courier New" w:hAnsi="Courier New" w:cs="Courier New"/>
          <w:lang w:val="en-GB"/>
        </w:rPr>
        <w:t>Sleevi</w:t>
      </w:r>
      <w:proofErr w:type="spellEnd"/>
      <w:r w:rsidRPr="00F4314A">
        <w:rPr>
          <w:rFonts w:ascii="Courier New" w:hAnsi="Courier New" w:cs="Courier New"/>
          <w:lang w:val="en-GB"/>
        </w:rPr>
        <w:t>, "Public Key Pinning</w:t>
      </w:r>
    </w:p>
    <w:p w14:paraId="5E4E04D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Extension for</w:t>
      </w:r>
      <w:r w:rsidRPr="00F4314A">
        <w:rPr>
          <w:rFonts w:ascii="Courier New" w:hAnsi="Courier New" w:cs="Courier New"/>
          <w:lang w:val="en-GB"/>
        </w:rPr>
        <w:t xml:space="preserve"> HTTP", RFC 7469, DOI 10.17487/RFC7469, April</w:t>
      </w:r>
    </w:p>
    <w:p w14:paraId="721CA35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2015, &lt;https://www.rfc-editor.org/info/rfc7469&gt;.</w:t>
      </w:r>
    </w:p>
    <w:p w14:paraId="4FB233E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27D872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[RFC7858]  Hu, Z., Zhu, L., </w:t>
      </w:r>
      <w:proofErr w:type="spellStart"/>
      <w:r w:rsidRPr="00F4314A">
        <w:rPr>
          <w:rFonts w:ascii="Courier New" w:hAnsi="Courier New" w:cs="Courier New"/>
          <w:lang w:val="en-GB"/>
        </w:rPr>
        <w:t>Heidemann</w:t>
      </w:r>
      <w:proofErr w:type="spellEnd"/>
      <w:r w:rsidRPr="00F4314A">
        <w:rPr>
          <w:rFonts w:ascii="Courier New" w:hAnsi="Courier New" w:cs="Courier New"/>
          <w:lang w:val="en-GB"/>
        </w:rPr>
        <w:t xml:space="preserve">, J., </w:t>
      </w:r>
      <w:proofErr w:type="spellStart"/>
      <w:r w:rsidRPr="00F4314A">
        <w:rPr>
          <w:rFonts w:ascii="Courier New" w:hAnsi="Courier New" w:cs="Courier New"/>
          <w:lang w:val="en-GB"/>
        </w:rPr>
        <w:t>Mankin</w:t>
      </w:r>
      <w:proofErr w:type="spellEnd"/>
      <w:r w:rsidRPr="00F4314A">
        <w:rPr>
          <w:rFonts w:ascii="Courier New" w:hAnsi="Courier New" w:cs="Courier New"/>
          <w:lang w:val="en-GB"/>
        </w:rPr>
        <w:t xml:space="preserve">, A., </w:t>
      </w:r>
      <w:proofErr w:type="spellStart"/>
      <w:r w:rsidRPr="00F4314A">
        <w:rPr>
          <w:rFonts w:ascii="Courier New" w:hAnsi="Courier New" w:cs="Courier New"/>
          <w:lang w:val="en-GB"/>
        </w:rPr>
        <w:t>Wessels</w:t>
      </w:r>
      <w:proofErr w:type="spellEnd"/>
      <w:r w:rsidRPr="00F4314A">
        <w:rPr>
          <w:rFonts w:ascii="Courier New" w:hAnsi="Courier New" w:cs="Courier New"/>
          <w:lang w:val="en-GB"/>
        </w:rPr>
        <w:t>, D.,</w:t>
      </w:r>
    </w:p>
    <w:p w14:paraId="24B7788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</w:t>
      </w:r>
      <w:proofErr w:type="gramStart"/>
      <w:r w:rsidRPr="00F4314A">
        <w:rPr>
          <w:rFonts w:ascii="Courier New" w:hAnsi="Courier New" w:cs="Courier New"/>
          <w:lang w:val="en-GB"/>
        </w:rPr>
        <w:t>and</w:t>
      </w:r>
      <w:proofErr w:type="gramEnd"/>
      <w:r w:rsidRPr="00F4314A">
        <w:rPr>
          <w:rFonts w:ascii="Courier New" w:hAnsi="Courier New" w:cs="Courier New"/>
          <w:lang w:val="en-GB"/>
        </w:rPr>
        <w:t xml:space="preserve"> P. Hoffman, "Specification for DNS over Transport</w:t>
      </w:r>
    </w:p>
    <w:p w14:paraId="2D98A3B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</w:t>
      </w:r>
      <w:r w:rsidRPr="00F4314A">
        <w:rPr>
          <w:rFonts w:ascii="Courier New" w:hAnsi="Courier New" w:cs="Courier New"/>
          <w:lang w:val="en-GB"/>
        </w:rPr>
        <w:t xml:space="preserve">       Layer Security (TLS)", RFC 7858, DOI 10.17487/RFC7858, May</w:t>
      </w:r>
    </w:p>
    <w:p w14:paraId="53CCD8C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2016, &lt;https://www.rfc-editor.org/info/rfc7858&gt;.</w:t>
      </w:r>
    </w:p>
    <w:p w14:paraId="74A5207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7DDB245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[RFC7951]  Lhotka, L., "JSON Encoding of Data </w:t>
      </w:r>
      <w:proofErr w:type="spellStart"/>
      <w:r w:rsidRPr="00F4314A">
        <w:rPr>
          <w:rFonts w:ascii="Courier New" w:hAnsi="Courier New" w:cs="Courier New"/>
          <w:lang w:val="en-GB"/>
        </w:rPr>
        <w:t>Modeled</w:t>
      </w:r>
      <w:proofErr w:type="spellEnd"/>
      <w:r w:rsidRPr="00F4314A">
        <w:rPr>
          <w:rFonts w:ascii="Courier New" w:hAnsi="Courier New" w:cs="Courier New"/>
          <w:lang w:val="en-GB"/>
        </w:rPr>
        <w:t xml:space="preserve"> with YANG",</w:t>
      </w:r>
    </w:p>
    <w:p w14:paraId="5B0EC100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RFC 7951, DOI 10.17487/RFC7951, August 2016</w:t>
      </w:r>
      <w:r w:rsidRPr="00F4314A">
        <w:rPr>
          <w:rFonts w:ascii="Courier New" w:hAnsi="Courier New" w:cs="Courier New"/>
          <w:lang w:val="en-GB"/>
        </w:rPr>
        <w:t>,</w:t>
      </w:r>
    </w:p>
    <w:p w14:paraId="600F064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&lt;https://www.rfc-editor.org/info/rfc7951&gt;.</w:t>
      </w:r>
    </w:p>
    <w:p w14:paraId="3B708D2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67E34C2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[RFC8484]  Hoffman, P. and P. McManus, "DNS Queries over HTTPS</w:t>
      </w:r>
    </w:p>
    <w:p w14:paraId="15ED8F9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(</w:t>
      </w:r>
      <w:proofErr w:type="spellStart"/>
      <w:r w:rsidRPr="00F4314A">
        <w:rPr>
          <w:rFonts w:ascii="Courier New" w:hAnsi="Courier New" w:cs="Courier New"/>
          <w:lang w:val="en-GB"/>
        </w:rPr>
        <w:t>DoH</w:t>
      </w:r>
      <w:proofErr w:type="spellEnd"/>
      <w:r w:rsidRPr="00F4314A">
        <w:rPr>
          <w:rFonts w:ascii="Courier New" w:hAnsi="Courier New" w:cs="Courier New"/>
          <w:lang w:val="en-GB"/>
        </w:rPr>
        <w:t>)", RFC 8484, DOI 10.17487/RFC8484, October 2018,</w:t>
      </w:r>
    </w:p>
    <w:p w14:paraId="55A9A33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&lt;https://www.rfc-editor.org/info/rfc8484&gt;.</w:t>
      </w:r>
    </w:p>
    <w:p w14:paraId="67E834C6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23D730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</w:t>
      </w:r>
      <w:r w:rsidRPr="00F4314A">
        <w:rPr>
          <w:rFonts w:ascii="Courier New" w:hAnsi="Courier New" w:cs="Courier New"/>
          <w:lang w:val="en-GB"/>
        </w:rPr>
        <w:t xml:space="preserve">RFC8520]  Lear, E., </w:t>
      </w:r>
      <w:proofErr w:type="spellStart"/>
      <w:r w:rsidRPr="00F4314A">
        <w:rPr>
          <w:rFonts w:ascii="Courier New" w:hAnsi="Courier New" w:cs="Courier New"/>
          <w:lang w:val="en-GB"/>
        </w:rPr>
        <w:t>Droms</w:t>
      </w:r>
      <w:proofErr w:type="spellEnd"/>
      <w:r w:rsidRPr="00F4314A">
        <w:rPr>
          <w:rFonts w:ascii="Courier New" w:hAnsi="Courier New" w:cs="Courier New"/>
          <w:lang w:val="en-GB"/>
        </w:rPr>
        <w:t xml:space="preserve">, R., and D. </w:t>
      </w:r>
      <w:proofErr w:type="spellStart"/>
      <w:r w:rsidRPr="00F4314A">
        <w:rPr>
          <w:rFonts w:ascii="Courier New" w:hAnsi="Courier New" w:cs="Courier New"/>
          <w:lang w:val="en-GB"/>
        </w:rPr>
        <w:t>Romascanu</w:t>
      </w:r>
      <w:proofErr w:type="spellEnd"/>
      <w:r w:rsidRPr="00F4314A">
        <w:rPr>
          <w:rFonts w:ascii="Courier New" w:hAnsi="Courier New" w:cs="Courier New"/>
          <w:lang w:val="en-GB"/>
        </w:rPr>
        <w:t>, "Manufacturer Usage</w:t>
      </w:r>
    </w:p>
    <w:p w14:paraId="1A73EC3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Description Specification", RFC 8520,</w:t>
      </w:r>
    </w:p>
    <w:p w14:paraId="6C3953F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DOI 10.17487/RFC8520, March 2019,</w:t>
      </w:r>
    </w:p>
    <w:p w14:paraId="6E580D97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&lt;https://www.rfc-editor.org/info/rfc8520&gt;.</w:t>
      </w:r>
    </w:p>
    <w:p w14:paraId="430E3D4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1451F4D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[RFC8576]  Garcia-</w:t>
      </w:r>
      <w:proofErr w:type="spellStart"/>
      <w:r w:rsidRPr="00F4314A">
        <w:rPr>
          <w:rFonts w:ascii="Courier New" w:hAnsi="Courier New" w:cs="Courier New"/>
          <w:lang w:val="en-GB"/>
        </w:rPr>
        <w:t>Morchon</w:t>
      </w:r>
      <w:proofErr w:type="spellEnd"/>
      <w:r w:rsidRPr="00F4314A">
        <w:rPr>
          <w:rFonts w:ascii="Courier New" w:hAnsi="Courier New" w:cs="Courier New"/>
          <w:lang w:val="en-GB"/>
        </w:rPr>
        <w:t>,</w:t>
      </w:r>
      <w:r w:rsidRPr="00F4314A">
        <w:rPr>
          <w:rFonts w:ascii="Courier New" w:hAnsi="Courier New" w:cs="Courier New"/>
          <w:lang w:val="en-GB"/>
        </w:rPr>
        <w:t xml:space="preserve"> O., Kumar, S., and M. </w:t>
      </w:r>
      <w:proofErr w:type="spellStart"/>
      <w:r w:rsidRPr="00F4314A">
        <w:rPr>
          <w:rFonts w:ascii="Courier New" w:hAnsi="Courier New" w:cs="Courier New"/>
          <w:lang w:val="en-GB"/>
        </w:rPr>
        <w:t>Sethi</w:t>
      </w:r>
      <w:proofErr w:type="spellEnd"/>
      <w:r w:rsidRPr="00F4314A">
        <w:rPr>
          <w:rFonts w:ascii="Courier New" w:hAnsi="Courier New" w:cs="Courier New"/>
          <w:lang w:val="en-GB"/>
        </w:rPr>
        <w:t>, "Internet of</w:t>
      </w:r>
    </w:p>
    <w:p w14:paraId="272B5F82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Things (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>) Security: State of the Art and Challenges",</w:t>
      </w:r>
    </w:p>
    <w:p w14:paraId="45FBD1E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RFC 8576, DOI 10.17487/RFC8576, April 2019,</w:t>
      </w:r>
    </w:p>
    <w:p w14:paraId="68B1207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&lt;https://www.rfc-editor.org/info/rfc8576&gt;.</w:t>
      </w:r>
    </w:p>
    <w:p w14:paraId="6E36D42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48770B4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[X501]     "Information</w:t>
      </w:r>
      <w:r w:rsidRPr="00F4314A">
        <w:rPr>
          <w:rFonts w:ascii="Courier New" w:hAnsi="Courier New" w:cs="Courier New"/>
          <w:lang w:val="en-GB"/>
        </w:rPr>
        <w:t xml:space="preserve"> Technology - Open Systems Interconnection -</w:t>
      </w:r>
    </w:p>
    <w:p w14:paraId="19F98F7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           The Directory: Models", ITU-T X.501, 1993.</w:t>
      </w:r>
    </w:p>
    <w:p w14:paraId="1601CA29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DB5390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Authors' Addresses</w:t>
      </w:r>
    </w:p>
    <w:p w14:paraId="0C59628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C25126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proofErr w:type="spellStart"/>
      <w:r w:rsidRPr="00F4314A">
        <w:rPr>
          <w:rFonts w:ascii="Courier New" w:hAnsi="Courier New" w:cs="Courier New"/>
          <w:lang w:val="en-GB"/>
        </w:rPr>
        <w:t>Tirumaleswar</w:t>
      </w:r>
      <w:proofErr w:type="spellEnd"/>
      <w:r w:rsidRPr="00F4314A">
        <w:rPr>
          <w:rFonts w:ascii="Courier New" w:hAnsi="Courier New" w:cs="Courier New"/>
          <w:lang w:val="en-GB"/>
        </w:rPr>
        <w:t xml:space="preserve"> Reddy</w:t>
      </w:r>
    </w:p>
    <w:p w14:paraId="1540F3CF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McAfee, Inc.</w:t>
      </w:r>
    </w:p>
    <w:p w14:paraId="77D60A9D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Embassy Golf Link Business Park</w:t>
      </w:r>
    </w:p>
    <w:p w14:paraId="69620EA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247E17">
        <w:rPr>
          <w:rFonts w:ascii="Courier New" w:hAnsi="Courier New" w:cs="Courier New"/>
        </w:rPr>
        <w:t>Bangalore, Karnataka  560071</w:t>
      </w:r>
    </w:p>
    <w:p w14:paraId="71D868BD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</w:t>
      </w:r>
      <w:proofErr w:type="spellStart"/>
      <w:r w:rsidRPr="00247E17">
        <w:rPr>
          <w:rFonts w:ascii="Courier New" w:hAnsi="Courier New" w:cs="Courier New"/>
        </w:rPr>
        <w:t>India</w:t>
      </w:r>
      <w:proofErr w:type="spellEnd"/>
    </w:p>
    <w:p w14:paraId="16371F96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BC379F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Email: kondtir@</w:t>
      </w:r>
      <w:r w:rsidRPr="00247E17">
        <w:rPr>
          <w:rFonts w:ascii="Courier New" w:hAnsi="Courier New" w:cs="Courier New"/>
        </w:rPr>
        <w:t>gmail.com</w:t>
      </w:r>
    </w:p>
    <w:p w14:paraId="752A9C3E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EB8FA7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96DC8D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23BF2565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70A512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1D75D1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E1B302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>Reddy, et al.             Expires March 3, 2021                [Page 20]</w:t>
      </w:r>
    </w:p>
    <w:p w14:paraId="1413C24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br w:type="page"/>
      </w:r>
    </w:p>
    <w:p w14:paraId="551103C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lastRenderedPageBreak/>
        <w:t xml:space="preserve">Internet-Draft       MUD TLS profile for </w:t>
      </w:r>
      <w:proofErr w:type="spellStart"/>
      <w:r w:rsidRPr="00F4314A">
        <w:rPr>
          <w:rFonts w:ascii="Courier New" w:hAnsi="Courier New" w:cs="Courier New"/>
          <w:lang w:val="en-GB"/>
        </w:rPr>
        <w:t>IoT</w:t>
      </w:r>
      <w:proofErr w:type="spellEnd"/>
      <w:r w:rsidRPr="00F4314A">
        <w:rPr>
          <w:rFonts w:ascii="Courier New" w:hAnsi="Courier New" w:cs="Courier New"/>
          <w:lang w:val="en-GB"/>
        </w:rPr>
        <w:t xml:space="preserve"> devices         August 2020</w:t>
      </w:r>
    </w:p>
    <w:p w14:paraId="08CA7E94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5B66975B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</w:p>
    <w:p w14:paraId="09C9629E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Dan Wing</w:t>
      </w:r>
    </w:p>
    <w:p w14:paraId="0DD8F1BC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Citrix Systems, Inc.</w:t>
      </w:r>
    </w:p>
    <w:p w14:paraId="56BE84D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4988 Great America Pkwy</w:t>
      </w:r>
    </w:p>
    <w:p w14:paraId="65FA7016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247E17">
        <w:rPr>
          <w:rFonts w:ascii="Courier New" w:hAnsi="Courier New" w:cs="Courier New"/>
        </w:rPr>
        <w:t>Santa Clara, CA  95054</w:t>
      </w:r>
    </w:p>
    <w:p w14:paraId="53AAE93D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</w:t>
      </w:r>
      <w:r w:rsidRPr="00247E17">
        <w:rPr>
          <w:rFonts w:ascii="Courier New" w:hAnsi="Courier New" w:cs="Courier New"/>
        </w:rPr>
        <w:t xml:space="preserve">  USA</w:t>
      </w:r>
    </w:p>
    <w:p w14:paraId="5EC29C8E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AFCD3C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Email: danwing@gmail.com</w:t>
      </w:r>
    </w:p>
    <w:p w14:paraId="0055F54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CAF793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2CAE7D5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247E17">
        <w:rPr>
          <w:rFonts w:ascii="Courier New" w:hAnsi="Courier New" w:cs="Courier New"/>
        </w:rPr>
        <w:t xml:space="preserve">   </w:t>
      </w:r>
      <w:r w:rsidRPr="00F4314A">
        <w:rPr>
          <w:rFonts w:ascii="Courier New" w:hAnsi="Courier New" w:cs="Courier New"/>
          <w:lang w:val="en-GB"/>
        </w:rPr>
        <w:t>Blake Anderson</w:t>
      </w:r>
    </w:p>
    <w:p w14:paraId="6D2CDA53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Cisco Systems, Inc.</w:t>
      </w:r>
    </w:p>
    <w:p w14:paraId="6CC09D6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170 West Tasman Dr</w:t>
      </w:r>
    </w:p>
    <w:p w14:paraId="34639758" w14:textId="77777777" w:rsidR="00000000" w:rsidRPr="00F4314A" w:rsidRDefault="003F400D" w:rsidP="00247E17">
      <w:pPr>
        <w:pStyle w:val="Textebrut"/>
        <w:rPr>
          <w:rFonts w:ascii="Courier New" w:hAnsi="Courier New" w:cs="Courier New"/>
          <w:lang w:val="en-GB"/>
        </w:rPr>
      </w:pPr>
      <w:r w:rsidRPr="00F4314A">
        <w:rPr>
          <w:rFonts w:ascii="Courier New" w:hAnsi="Courier New" w:cs="Courier New"/>
          <w:lang w:val="en-GB"/>
        </w:rPr>
        <w:t xml:space="preserve">   San Jose, CA  95134</w:t>
      </w:r>
    </w:p>
    <w:p w14:paraId="6BB1C87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F4314A">
        <w:rPr>
          <w:rFonts w:ascii="Courier New" w:hAnsi="Courier New" w:cs="Courier New"/>
          <w:lang w:val="en-GB"/>
        </w:rPr>
        <w:t xml:space="preserve">   </w:t>
      </w:r>
      <w:r w:rsidRPr="00247E17">
        <w:rPr>
          <w:rFonts w:ascii="Courier New" w:hAnsi="Courier New" w:cs="Courier New"/>
        </w:rPr>
        <w:t>USA</w:t>
      </w:r>
    </w:p>
    <w:p w14:paraId="1E651BC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27E6ABB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   Email: blake.anderson@cisco.com</w:t>
      </w:r>
    </w:p>
    <w:p w14:paraId="5756FEF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3F81633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1C8020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101D613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4E7E7E7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5C60307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86F0A0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6E1346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8A4C06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037690A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69830F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479AFC1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FC7184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33FB9F5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71D430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8A1E6C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61FE5D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0C2539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A0E58F9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3377FF0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D7EAC3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FA0C40C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58DB79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8C8A3F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24466C6F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3CBA98E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5D894ADB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709AB71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4902FFDE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31EBE32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D732FC6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66FC8DD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01D9E220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1EC48C84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754F61D8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</w:p>
    <w:p w14:paraId="01698DAA" w14:textId="77777777" w:rsidR="00000000" w:rsidRPr="00247E17" w:rsidRDefault="003F400D" w:rsidP="00247E17">
      <w:pPr>
        <w:pStyle w:val="Textebrut"/>
        <w:rPr>
          <w:rFonts w:ascii="Courier New" w:hAnsi="Courier New" w:cs="Courier New"/>
        </w:rPr>
      </w:pPr>
      <w:r w:rsidRPr="00247E17">
        <w:rPr>
          <w:rFonts w:ascii="Courier New" w:hAnsi="Courier New" w:cs="Courier New"/>
        </w:rPr>
        <w:t xml:space="preserve">Reddy, et al.             Expires March 3, 2021        </w:t>
      </w:r>
      <w:r w:rsidRPr="00247E17">
        <w:rPr>
          <w:rFonts w:ascii="Courier New" w:hAnsi="Courier New" w:cs="Courier New"/>
        </w:rPr>
        <w:t xml:space="preserve">        [Page 21]</w:t>
      </w:r>
    </w:p>
    <w:p w14:paraId="496C5F57" w14:textId="77777777" w:rsidR="003F400D" w:rsidRPr="00247E17" w:rsidRDefault="003F400D" w:rsidP="00247E17">
      <w:pPr>
        <w:pStyle w:val="Textebrut"/>
        <w:rPr>
          <w:rFonts w:ascii="Courier New" w:hAnsi="Courier New" w:cs="Courier New"/>
        </w:rPr>
      </w:pPr>
    </w:p>
    <w:sectPr w:rsidR="003F400D" w:rsidRPr="00247E17" w:rsidSect="004F7525">
      <w:pgSz w:w="12240" w:h="15840"/>
      <w:pgMar w:top="851" w:right="1502" w:bottom="1417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UCADAIR Mohamed TGI/OLN" w:date="2020-09-04T15:55:00Z" w:initials="BMT">
    <w:p w14:paraId="47A25910" w14:textId="77777777" w:rsidR="001E3243" w:rsidRDefault="001E3243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To </w:t>
      </w:r>
      <w:proofErr w:type="spellStart"/>
      <w:r>
        <w:rPr>
          <w:rStyle w:val="Marquedecommentaire"/>
        </w:rPr>
        <w:t>be</w:t>
      </w:r>
      <w:proofErr w:type="spellEnd"/>
      <w:r>
        <w:rPr>
          <w:rStyle w:val="Marquedecommentaire"/>
        </w:rPr>
        <w:t xml:space="preserve"> </w:t>
      </w:r>
      <w:proofErr w:type="spellStart"/>
      <w:r>
        <w:rPr>
          <w:rStyle w:val="Marquedecommentaire"/>
        </w:rPr>
        <w:t>expanded</w:t>
      </w:r>
      <w:proofErr w:type="spellEnd"/>
    </w:p>
  </w:comment>
  <w:comment w:id="7" w:author="BOUCADAIR Mohamed TGI/OLN" w:date="2020-09-04T13:25:00Z" w:initials="BMT">
    <w:p w14:paraId="3A3F9913" w14:textId="77777777" w:rsidR="006F0E14" w:rsidRPr="006F0E14" w:rsidRDefault="006F0E14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6F0E14">
        <w:rPr>
          <w:rStyle w:val="Marquedecommentaire"/>
          <w:lang w:val="en-GB"/>
        </w:rPr>
        <w:t xml:space="preserve">Please clarify if the relationship vs. </w:t>
      </w:r>
      <w:r w:rsidR="00726BF2">
        <w:rPr>
          <w:rStyle w:val="Marquedecommentaire"/>
          <w:lang w:val="en-GB"/>
        </w:rPr>
        <w:t>RFC</w:t>
      </w:r>
      <w:r w:rsidRPr="006F0E14">
        <w:rPr>
          <w:rStyle w:val="Marquedecommentaire"/>
          <w:lang w:val="en-GB"/>
        </w:rPr>
        <w:t>7925</w:t>
      </w:r>
      <w:r>
        <w:rPr>
          <w:rStyle w:val="Marquedecommentaire"/>
          <w:lang w:val="en-GB"/>
        </w:rPr>
        <w:t>.</w:t>
      </w:r>
    </w:p>
  </w:comment>
  <w:comment w:id="8" w:author="BOUCADAIR Mohamed TGI/OLN" w:date="2020-09-04T14:50:00Z" w:initials="BMT">
    <w:p w14:paraId="34E034B6" w14:textId="77777777" w:rsidR="00726BF2" w:rsidRPr="00726BF2" w:rsidRDefault="00726BF2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>
        <w:rPr>
          <w:lang w:val="en-GB"/>
        </w:rPr>
        <w:t xml:space="preserve">Assuming the profile is followed. </w:t>
      </w:r>
    </w:p>
  </w:comment>
  <w:comment w:id="9" w:author="BOUCADAIR Mohamed TGI/OLN" w:date="2020-09-04T14:50:00Z" w:initials="BMT">
    <w:p w14:paraId="1852F68C" w14:textId="77777777" w:rsidR="00726BF2" w:rsidRPr="00726BF2" w:rsidRDefault="00726BF2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726BF2">
        <w:rPr>
          <w:lang w:val="en-GB"/>
        </w:rPr>
        <w:t>Which network element</w:t>
      </w:r>
      <w:r>
        <w:rPr>
          <w:lang w:val="en-GB"/>
        </w:rPr>
        <w:t>?</w:t>
      </w:r>
    </w:p>
  </w:comment>
  <w:comment w:id="12" w:author="BOUCADAIR Mohamed TGI/OLN" w:date="2020-09-04T14:52:00Z" w:initials="BMT">
    <w:p w14:paraId="41C916D3" w14:textId="77777777" w:rsidR="00726BF2" w:rsidRPr="00726BF2" w:rsidRDefault="00726BF2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726BF2">
        <w:rPr>
          <w:lang w:val="en-GB"/>
        </w:rPr>
        <w:t xml:space="preserve">Is this specific to </w:t>
      </w:r>
      <w:proofErr w:type="spellStart"/>
      <w:r w:rsidRPr="00726BF2">
        <w:rPr>
          <w:lang w:val="en-GB"/>
        </w:rPr>
        <w:t>IoT</w:t>
      </w:r>
      <w:proofErr w:type="spellEnd"/>
      <w:r w:rsidRPr="00726BF2">
        <w:rPr>
          <w:lang w:val="en-GB"/>
        </w:rPr>
        <w:t>?</w:t>
      </w:r>
    </w:p>
  </w:comment>
  <w:comment w:id="15" w:author="BOUCADAIR Mohamed TGI/OLN" w:date="2020-09-04T13:23:00Z" w:initials="BMT">
    <w:p w14:paraId="5A7D7ECF" w14:textId="77777777" w:rsidR="006F0E14" w:rsidRPr="00726BF2" w:rsidRDefault="006F0E14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726BF2">
        <w:rPr>
          <w:lang w:val="en-GB"/>
        </w:rPr>
        <w:t>That is?</w:t>
      </w:r>
    </w:p>
  </w:comment>
  <w:comment w:id="21" w:author="BOUCADAIR Mohamed TGI/OLN" w:date="2020-09-04T14:53:00Z" w:initials="BMT">
    <w:p w14:paraId="1B76A318" w14:textId="77777777" w:rsidR="00726BF2" w:rsidRPr="00726BF2" w:rsidRDefault="00726BF2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726BF2">
        <w:rPr>
          <w:rStyle w:val="Marquedecommentaire"/>
          <w:lang w:val="en-GB"/>
        </w:rPr>
        <w:t>Malware may adapt themselves to follow « the profile »</w:t>
      </w:r>
      <w:r>
        <w:rPr>
          <w:rStyle w:val="Marquedecommentaire"/>
          <w:lang w:val="en-GB"/>
        </w:rPr>
        <w:t xml:space="preserve"> in the document.</w:t>
      </w:r>
    </w:p>
  </w:comment>
  <w:comment w:id="27" w:author="BOUCADAIR Mohamed TGI/OLN" w:date="2020-09-04T16:05:00Z" w:initials="BMT">
    <w:p w14:paraId="315B85AB" w14:textId="77777777" w:rsidR="00C22B22" w:rsidRPr="00C22B22" w:rsidRDefault="00C22B22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22B22">
        <w:rPr>
          <w:rStyle w:val="Marquedecommentaire"/>
          <w:lang w:val="en-GB"/>
        </w:rPr>
        <w:t>How this is used to define the profile?</w:t>
      </w:r>
    </w:p>
  </w:comment>
  <w:comment w:id="42" w:author="BOUCADAIR Mohamed TGI/OLN" w:date="2020-09-04T14:59:00Z" w:initials="BMT">
    <w:p w14:paraId="1F23C292" w14:textId="77777777" w:rsidR="00726BF2" w:rsidRPr="00726BF2" w:rsidRDefault="00726BF2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="00D94183">
        <w:rPr>
          <w:lang w:val="en-GB"/>
        </w:rPr>
        <w:t>Ha</w:t>
      </w:r>
      <w:r w:rsidRPr="00726BF2">
        <w:rPr>
          <w:lang w:val="en-GB"/>
        </w:rPr>
        <w:t>ving an example would be helpful.</w:t>
      </w:r>
    </w:p>
  </w:comment>
  <w:comment w:id="43" w:author="BOUCADAIR Mohamed TGI/OLN" w:date="2020-09-04T14:59:00Z" w:initials="BMT">
    <w:p w14:paraId="39EC1F86" w14:textId="77777777" w:rsidR="00726BF2" w:rsidRDefault="00726BF2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</w:p>
  </w:comment>
  <w:comment w:id="44" w:author="BOUCADAIR Mohamed TGI/OLN" w:date="2020-09-04T15:00:00Z" w:initials="BMT">
    <w:p w14:paraId="32823245" w14:textId="77777777" w:rsidR="00CB0D60" w:rsidRPr="00CB0D60" w:rsidRDefault="00CB0D6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B0D60">
        <w:rPr>
          <w:rStyle w:val="Marquedecommentaire"/>
          <w:lang w:val="en-GB"/>
        </w:rPr>
        <w:t xml:space="preserve">How the profile is maintained? </w:t>
      </w:r>
    </w:p>
  </w:comment>
  <w:comment w:id="45" w:author="BOUCADAIR Mohamed TGI/OLN" w:date="2020-09-04T15:01:00Z" w:initials="BMT">
    <w:p w14:paraId="47CF4BB2" w14:textId="77777777" w:rsidR="00CB0D60" w:rsidRPr="00CB0D60" w:rsidRDefault="00CB0D6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B0D60">
        <w:rPr>
          <w:rStyle w:val="Marquedecommentaire"/>
          <w:lang w:val="en-GB"/>
        </w:rPr>
        <w:t>What about false positives/negatives?</w:t>
      </w:r>
    </w:p>
  </w:comment>
  <w:comment w:id="51" w:author="BOUCADAIR Mohamed TGI/OLN" w:date="2020-09-04T15:03:00Z" w:initials="BMT">
    <w:p w14:paraId="7697C234" w14:textId="77777777" w:rsidR="00CB0D60" w:rsidRDefault="00CB0D60">
      <w:pPr>
        <w:pStyle w:val="Commentaire"/>
      </w:pPr>
      <w:r>
        <w:rPr>
          <w:rStyle w:val="Marquedecommentaire"/>
        </w:rPr>
        <w:annotationRef/>
      </w:r>
      <w:r>
        <w:t xml:space="preserve">That </w:t>
      </w:r>
      <w:proofErr w:type="spellStart"/>
      <w:r>
        <w:t>is</w:t>
      </w:r>
      <w:proofErr w:type="spellEnd"/>
      <w:r>
        <w:t> ?</w:t>
      </w:r>
    </w:p>
  </w:comment>
  <w:comment w:id="55" w:author="BOUCADAIR Mohamed TGI/OLN" w:date="2020-09-04T15:03:00Z" w:initials="BMT">
    <w:p w14:paraId="37023D3A" w14:textId="77777777" w:rsidR="00CB0D60" w:rsidRPr="00CB0D60" w:rsidRDefault="00CB0D6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B0D60">
        <w:rPr>
          <w:lang w:val="en-GB"/>
        </w:rPr>
        <w:t>Again, this assumes all « legitimate devices »</w:t>
      </w:r>
      <w:r>
        <w:rPr>
          <w:lang w:val="en-GB"/>
        </w:rPr>
        <w:t xml:space="preserve"> are implementing the profile.</w:t>
      </w:r>
    </w:p>
  </w:comment>
  <w:comment w:id="60" w:author="BOUCADAIR Mohamed TGI/OLN" w:date="2020-09-04T15:05:00Z" w:initials="BMT">
    <w:p w14:paraId="6BF3A91E" w14:textId="77777777" w:rsidR="00CB0D60" w:rsidRPr="00CB0D60" w:rsidRDefault="00CB0D6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B0D60">
        <w:rPr>
          <w:lang w:val="en-GB"/>
        </w:rPr>
        <w:t xml:space="preserve">An issue with </w:t>
      </w:r>
      <w:r w:rsidR="00B42BC6">
        <w:rPr>
          <w:lang w:val="en-GB"/>
        </w:rPr>
        <w:t xml:space="preserve">many </w:t>
      </w:r>
      <w:proofErr w:type="spellStart"/>
      <w:r w:rsidRPr="00CB0D60">
        <w:rPr>
          <w:lang w:val="en-GB"/>
        </w:rPr>
        <w:t>IoT</w:t>
      </w:r>
      <w:proofErr w:type="spellEnd"/>
      <w:r w:rsidRPr="00CB0D60">
        <w:rPr>
          <w:lang w:val="en-GB"/>
        </w:rPr>
        <w:t xml:space="preserve"> device</w:t>
      </w:r>
      <w:r w:rsidR="00B42BC6">
        <w:rPr>
          <w:lang w:val="en-GB"/>
        </w:rPr>
        <w:t>s</w:t>
      </w:r>
      <w:r w:rsidRPr="00CB0D60">
        <w:rPr>
          <w:lang w:val="en-GB"/>
        </w:rPr>
        <w:t xml:space="preserve"> is </w:t>
      </w:r>
      <w:r w:rsidR="00B42BC6">
        <w:rPr>
          <w:lang w:val="en-GB"/>
        </w:rPr>
        <w:t>that they are not always maintained. Relying on the profile would lead to block some “legitimate” communications.</w:t>
      </w:r>
    </w:p>
  </w:comment>
  <w:comment w:id="62" w:author="BOUCADAIR Mohamed TGI/OLN" w:date="2020-09-04T15:30:00Z" w:initials="BMT">
    <w:p w14:paraId="7DABD5F0" w14:textId="77777777" w:rsidR="00FB3E77" w:rsidRPr="00FB3E77" w:rsidRDefault="00FB3E77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FB3E77">
        <w:rPr>
          <w:lang w:val="en-GB"/>
        </w:rPr>
        <w:t xml:space="preserve">This is not always the case. </w:t>
      </w:r>
      <w:r>
        <w:rPr>
          <w:lang w:val="en-GB"/>
        </w:rPr>
        <w:t xml:space="preserve">Please check </w:t>
      </w:r>
      <w:hyperlink r:id="rId1" w:history="1">
        <w:r w:rsidRPr="0060791D">
          <w:rPr>
            <w:rStyle w:val="Lienhypertexte"/>
            <w:lang w:val="en-GB"/>
          </w:rPr>
          <w:t>https://tools.ietf.org/html/rfc8576</w:t>
        </w:r>
      </w:hyperlink>
      <w:r>
        <w:rPr>
          <w:lang w:val="en-GB"/>
        </w:rPr>
        <w:t xml:space="preserve"> </w:t>
      </w:r>
    </w:p>
  </w:comment>
  <w:comment w:id="75" w:author="BOUCADAIR Mohamed TGI/OLN" w:date="2020-09-04T15:36:00Z" w:initials="BMT">
    <w:p w14:paraId="443B43B6" w14:textId="77777777" w:rsidR="00D16A47" w:rsidRPr="00D16A47" w:rsidRDefault="00D16A47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16A47">
        <w:rPr>
          <w:lang w:val="en-GB"/>
        </w:rPr>
        <w:t xml:space="preserve">Why the normative language </w:t>
      </w:r>
      <w:r>
        <w:rPr>
          <w:lang w:val="en-GB"/>
        </w:rPr>
        <w:t>is</w:t>
      </w:r>
      <w:r w:rsidRPr="00D16A47">
        <w:rPr>
          <w:lang w:val="en-GB"/>
        </w:rPr>
        <w:t xml:space="preserve"> used here?</w:t>
      </w:r>
    </w:p>
  </w:comment>
  <w:comment w:id="82" w:author="BOUCADAIR Mohamed TGI/OLN" w:date="2020-09-04T15:37:00Z" w:initials="BMT">
    <w:p w14:paraId="30A169C5" w14:textId="77777777" w:rsidR="00D16A47" w:rsidRDefault="00D16A47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to </w:t>
      </w:r>
      <w:r w:rsidRPr="00D16A47">
        <w:t>rfc8744</w:t>
      </w:r>
      <w:r>
        <w:t xml:space="preserve"> </w:t>
      </w:r>
    </w:p>
  </w:comment>
  <w:comment w:id="84" w:author="BOUCADAIR Mohamed TGI/OLN" w:date="2020-09-04T15:38:00Z" w:initials="BMT">
    <w:p w14:paraId="3B637D70" w14:textId="77777777" w:rsidR="00D16A47" w:rsidRDefault="00D16A47">
      <w:pPr>
        <w:pStyle w:val="Commentaire"/>
      </w:pPr>
      <w:r>
        <w:rPr>
          <w:rStyle w:val="Marquedecommentaire"/>
        </w:rPr>
        <w:annotationRef/>
      </w:r>
      <w:proofErr w:type="spellStart"/>
      <w:r>
        <w:t>Already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. </w:t>
      </w:r>
    </w:p>
  </w:comment>
  <w:comment w:id="92" w:author="BOUCADAIR Mohamed TGI/OLN" w:date="2020-09-04T15:39:00Z" w:initials="BMT">
    <w:p w14:paraId="72D0077A" w14:textId="77777777" w:rsidR="00D16A47" w:rsidRPr="00D94183" w:rsidRDefault="00D16A47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94183">
        <w:rPr>
          <w:lang w:val="en-GB"/>
        </w:rPr>
        <w:t xml:space="preserve">Why </w:t>
      </w:r>
      <w:r w:rsidR="00D94183" w:rsidRPr="00D94183">
        <w:rPr>
          <w:lang w:val="en-GB"/>
        </w:rPr>
        <w:t xml:space="preserve">to </w:t>
      </w:r>
      <w:r w:rsidRPr="00D94183">
        <w:rPr>
          <w:lang w:val="en-GB"/>
        </w:rPr>
        <w:t>restrict to firewalls?</w:t>
      </w:r>
    </w:p>
  </w:comment>
  <w:comment w:id="102" w:author="BOUCADAIR Mohamed TGI/OLN" w:date="2020-09-04T15:50:00Z" w:initials="BMT">
    <w:p w14:paraId="31BBD2B3" w14:textId="77777777" w:rsidR="007B5640" w:rsidRPr="007B5640" w:rsidRDefault="007B564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7B5640">
        <w:rPr>
          <w:lang w:val="en-GB"/>
        </w:rPr>
        <w:t xml:space="preserve">To be updated as per </w:t>
      </w:r>
      <w:hyperlink r:id="rId2" w:history="1">
        <w:r w:rsidRPr="0060791D">
          <w:rPr>
            <w:rStyle w:val="Lienhypertexte"/>
            <w:lang w:val="en-GB"/>
          </w:rPr>
          <w:t>https://trac.ietf.org/trac/ops/wiki/yang-security-guidelines</w:t>
        </w:r>
      </w:hyperlink>
      <w:r>
        <w:rPr>
          <w:lang w:val="en-GB"/>
        </w:rPr>
        <w:t xml:space="preserve"> </w:t>
      </w:r>
    </w:p>
  </w:comment>
  <w:comment w:id="106" w:author="BOUCADAIR Mohamed TGI/OLN" w:date="2020-09-04T15:52:00Z" w:initials="BMT">
    <w:p w14:paraId="0D8EEEC7" w14:textId="77777777" w:rsidR="007B5640" w:rsidRPr="007B5640" w:rsidRDefault="007B5640">
      <w:pPr>
        <w:pStyle w:val="Commentaire"/>
        <w:rPr>
          <w:rStyle w:val="Marquedecommentaire"/>
          <w:lang w:val="en-GB"/>
        </w:rPr>
      </w:pPr>
      <w:r>
        <w:rPr>
          <w:rStyle w:val="Marquedecommentaire"/>
        </w:rPr>
        <w:annotationRef/>
      </w:r>
      <w:r w:rsidRPr="007B5640">
        <w:rPr>
          <w:rStyle w:val="Marquedecommentaire"/>
          <w:lang w:val="en-GB"/>
        </w:rPr>
        <w:t xml:space="preserve">You need to update the action as </w:t>
      </w:r>
      <w:proofErr w:type="gramStart"/>
      <w:r w:rsidRPr="007B5640">
        <w:rPr>
          <w:rStyle w:val="Marquedecommentaire"/>
          <w:lang w:val="en-GB"/>
        </w:rPr>
        <w:t>per :</w:t>
      </w:r>
      <w:proofErr w:type="gramEnd"/>
      <w:r w:rsidRPr="007B5640">
        <w:rPr>
          <w:rStyle w:val="Marquedecommentaire"/>
          <w:lang w:val="en-GB"/>
        </w:rPr>
        <w:t xml:space="preserve"> </w:t>
      </w:r>
    </w:p>
    <w:p w14:paraId="3F6B024A" w14:textId="77777777" w:rsidR="007B5640" w:rsidRDefault="007B5640">
      <w:pPr>
        <w:pStyle w:val="Commentaire"/>
        <w:rPr>
          <w:rStyle w:val="Marquedecommentaire"/>
          <w:lang w:val="en-GB"/>
        </w:rPr>
      </w:pPr>
    </w:p>
    <w:p w14:paraId="07439AFE" w14:textId="77777777" w:rsidR="007B5640" w:rsidRDefault="007B5640">
      <w:pPr>
        <w:pStyle w:val="Commentaire"/>
        <w:rPr>
          <w:rStyle w:val="Marquedecommentaire"/>
          <w:lang w:val="en-GB"/>
        </w:rPr>
      </w:pPr>
      <w:r>
        <w:rPr>
          <w:rStyle w:val="Marquedecommentaire"/>
          <w:lang w:val="en-GB"/>
        </w:rPr>
        <w:t>==</w:t>
      </w:r>
    </w:p>
    <w:p w14:paraId="479DA80A" w14:textId="77777777" w:rsidR="007B5640" w:rsidRDefault="007B5640" w:rsidP="007B5640">
      <w:pPr>
        <w:pStyle w:val="PrformatHTML"/>
      </w:pPr>
    </w:p>
    <w:p w14:paraId="06445018" w14:textId="77777777" w:rsidR="007B5640" w:rsidRPr="007B5640" w:rsidRDefault="007B5640" w:rsidP="007B5640">
      <w:pPr>
        <w:pStyle w:val="PrformatHTML"/>
        <w:rPr>
          <w:lang w:val="en-GB"/>
        </w:rPr>
      </w:pPr>
      <w:r w:rsidRPr="007B5640">
        <w:rPr>
          <w:lang w:val="en-GB"/>
        </w:rPr>
        <w:t xml:space="preserve">   Each normative YANG module MUST be registered in both the "IETF XML</w:t>
      </w:r>
    </w:p>
    <w:p w14:paraId="05C14EA3" w14:textId="77777777" w:rsidR="007B5640" w:rsidRPr="007B5640" w:rsidRDefault="007B5640" w:rsidP="007B5640">
      <w:pPr>
        <w:pStyle w:val="PrformatHTML"/>
        <w:rPr>
          <w:lang w:val="en-GB"/>
        </w:rPr>
      </w:pPr>
      <w:r w:rsidRPr="007B5640">
        <w:rPr>
          <w:lang w:val="en-GB"/>
        </w:rPr>
        <w:t xml:space="preserve">   Registry" [</w:t>
      </w:r>
      <w:hyperlink r:id="rId3" w:tooltip="&quot;The IETF XML Registry&quot;" w:history="1">
        <w:r w:rsidRPr="007B5640">
          <w:rPr>
            <w:rStyle w:val="Lienhypertexte"/>
            <w:lang w:val="en-GB"/>
          </w:rPr>
          <w:t>RFC3688</w:t>
        </w:r>
      </w:hyperlink>
      <w:r w:rsidRPr="007B5640">
        <w:rPr>
          <w:lang w:val="en-GB"/>
        </w:rPr>
        <w:t>] [</w:t>
      </w:r>
      <w:hyperlink r:id="rId4" w:anchor="ref-IANA-XML" w:tooltip="&quot;IETF XML Registry&quot;" w:history="1">
        <w:r w:rsidRPr="007B5640">
          <w:rPr>
            <w:rStyle w:val="Lienhypertexte"/>
            <w:lang w:val="en-GB"/>
          </w:rPr>
          <w:t>IANA-XML</w:t>
        </w:r>
      </w:hyperlink>
      <w:r w:rsidRPr="007B5640">
        <w:rPr>
          <w:lang w:val="en-GB"/>
        </w:rPr>
        <w:t>] and the "YANG Module Names" registry</w:t>
      </w:r>
    </w:p>
    <w:p w14:paraId="63F2733E" w14:textId="77777777" w:rsidR="007B5640" w:rsidRDefault="007B5640" w:rsidP="007B5640">
      <w:pPr>
        <w:pStyle w:val="PrformatHTML"/>
      </w:pPr>
      <w:r w:rsidRPr="007B5640">
        <w:rPr>
          <w:lang w:val="en-GB"/>
        </w:rPr>
        <w:t xml:space="preserve">   </w:t>
      </w:r>
      <w:r>
        <w:t>[</w:t>
      </w:r>
      <w:hyperlink r:id="rId5" w:tooltip="&quot;YANG - A Data Modeling Language for the Network Configuration Protocol (NETCONF)&quot;" w:history="1">
        <w:r>
          <w:rPr>
            <w:rStyle w:val="Lienhypertexte"/>
          </w:rPr>
          <w:t>RFC6020</w:t>
        </w:r>
      </w:hyperlink>
      <w:r>
        <w:t>] [</w:t>
      </w:r>
      <w:hyperlink r:id="rId6" w:anchor="ref-IANA-MOD-NAMES" w:tooltip="&quot;YANG Module Names&quot;" w:history="1">
        <w:r>
          <w:rPr>
            <w:rStyle w:val="Lienhypertexte"/>
          </w:rPr>
          <w:t>IANA-MOD-NAMES</w:t>
        </w:r>
      </w:hyperlink>
      <w:r>
        <w:t>].</w:t>
      </w:r>
    </w:p>
    <w:p w14:paraId="673BFBEB" w14:textId="77777777" w:rsidR="007B5640" w:rsidRPr="007B5640" w:rsidRDefault="007B5640">
      <w:pPr>
        <w:pStyle w:val="Commentaire"/>
        <w:rPr>
          <w:lang w:val="en-GB"/>
        </w:rPr>
      </w:pPr>
      <w:r>
        <w:rPr>
          <w:lang w:val="en-GB"/>
        </w:rPr>
        <w:t>==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25910" w15:done="0"/>
  <w15:commentEx w15:paraId="3A3F9913" w15:done="0"/>
  <w15:commentEx w15:paraId="34E034B6" w15:done="0"/>
  <w15:commentEx w15:paraId="1852F68C" w15:done="0"/>
  <w15:commentEx w15:paraId="41C916D3" w15:done="0"/>
  <w15:commentEx w15:paraId="5A7D7ECF" w15:done="0"/>
  <w15:commentEx w15:paraId="1B76A318" w15:done="0"/>
  <w15:commentEx w15:paraId="315B85AB" w15:done="0"/>
  <w15:commentEx w15:paraId="1F23C292" w15:done="0"/>
  <w15:commentEx w15:paraId="39EC1F86" w15:done="0"/>
  <w15:commentEx w15:paraId="32823245" w15:done="0"/>
  <w15:commentEx w15:paraId="47CF4BB2" w15:done="0"/>
  <w15:commentEx w15:paraId="7697C234" w15:done="0"/>
  <w15:commentEx w15:paraId="37023D3A" w15:done="0"/>
  <w15:commentEx w15:paraId="6BF3A91E" w15:done="0"/>
  <w15:commentEx w15:paraId="7DABD5F0" w15:done="0"/>
  <w15:commentEx w15:paraId="443B43B6" w15:done="0"/>
  <w15:commentEx w15:paraId="30A169C5" w15:done="0"/>
  <w15:commentEx w15:paraId="3B637D70" w15:done="0"/>
  <w15:commentEx w15:paraId="72D0077A" w15:done="0"/>
  <w15:commentEx w15:paraId="31BBD2B3" w15:done="0"/>
  <w15:commentEx w15:paraId="673BFB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1A"/>
    <w:rsid w:val="001E3243"/>
    <w:rsid w:val="0022721A"/>
    <w:rsid w:val="00247E17"/>
    <w:rsid w:val="00374536"/>
    <w:rsid w:val="003F400D"/>
    <w:rsid w:val="00475401"/>
    <w:rsid w:val="004F7525"/>
    <w:rsid w:val="005042C7"/>
    <w:rsid w:val="005425BF"/>
    <w:rsid w:val="006170A5"/>
    <w:rsid w:val="006F0E14"/>
    <w:rsid w:val="00726BF2"/>
    <w:rsid w:val="007447AA"/>
    <w:rsid w:val="00794312"/>
    <w:rsid w:val="007B5640"/>
    <w:rsid w:val="008558AC"/>
    <w:rsid w:val="009E36CD"/>
    <w:rsid w:val="00A3625E"/>
    <w:rsid w:val="00A92E5C"/>
    <w:rsid w:val="00A9369B"/>
    <w:rsid w:val="00AF1AAE"/>
    <w:rsid w:val="00B00C2D"/>
    <w:rsid w:val="00B0710B"/>
    <w:rsid w:val="00B2350C"/>
    <w:rsid w:val="00B42BC6"/>
    <w:rsid w:val="00BD1999"/>
    <w:rsid w:val="00C22B22"/>
    <w:rsid w:val="00C553A0"/>
    <w:rsid w:val="00C93B7A"/>
    <w:rsid w:val="00CA2A11"/>
    <w:rsid w:val="00CB0D60"/>
    <w:rsid w:val="00D16A47"/>
    <w:rsid w:val="00D94183"/>
    <w:rsid w:val="00DF420B"/>
    <w:rsid w:val="00EB43BD"/>
    <w:rsid w:val="00F4314A"/>
    <w:rsid w:val="00F44039"/>
    <w:rsid w:val="00FB3E77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60BA"/>
  <w15:chartTrackingRefBased/>
  <w15:docId w15:val="{F88F1EBD-7E70-4C40-B3EA-DB86BD8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47E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47E17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0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E1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F0E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0E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0E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0E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0E14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B3E7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564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3688" TargetMode="External"/><Relationship Id="rId2" Type="http://schemas.openxmlformats.org/officeDocument/2006/relationships/hyperlink" Target="https://trac.ietf.org/trac/ops/wiki/yang-security-guidelines" TargetMode="External"/><Relationship Id="rId1" Type="http://schemas.openxmlformats.org/officeDocument/2006/relationships/hyperlink" Target="https://tools.ietf.org/html/rfc8576" TargetMode="External"/><Relationship Id="rId6" Type="http://schemas.openxmlformats.org/officeDocument/2006/relationships/hyperlink" Target="https://tools.ietf.org/html/rfc8407.html" TargetMode="External"/><Relationship Id="rId5" Type="http://schemas.openxmlformats.org/officeDocument/2006/relationships/hyperlink" Target="https://tools.ietf.org/html/rfc6020" TargetMode="External"/><Relationship Id="rId4" Type="http://schemas.openxmlformats.org/officeDocument/2006/relationships/hyperlink" Target="https://tools.ietf.org/html/rfc8407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BEC6-28DF-4B95-8D16-45AF58D5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6854</Words>
  <Characters>37703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44469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2</cp:revision>
  <dcterms:created xsi:type="dcterms:W3CDTF">2020-09-04T14:13:00Z</dcterms:created>
  <dcterms:modified xsi:type="dcterms:W3CDTF">2020-09-04T14:13:00Z</dcterms:modified>
</cp:coreProperties>
</file>