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3919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BE4FD8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ADE522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E02413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78BB01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proofErr w:type="gramStart"/>
      <w:r w:rsidRPr="00FB0FF4">
        <w:rPr>
          <w:rFonts w:ascii="Courier New" w:hAnsi="Courier New" w:cs="Courier New"/>
        </w:rPr>
        <w:t>drip</w:t>
      </w:r>
      <w:proofErr w:type="gramEnd"/>
      <w:r w:rsidRPr="00FB0FF4">
        <w:rPr>
          <w:rFonts w:ascii="Courier New" w:hAnsi="Courier New" w:cs="Courier New"/>
        </w:rPr>
        <w:t xml:space="preserve"> Working Group                                       A. </w:t>
      </w: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</w:p>
    <w:p w14:paraId="74EE701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Internet-Draft                                                   S. Card</w:t>
      </w:r>
    </w:p>
    <w:p w14:paraId="7A4EFC1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Intended status: Standards Track                      AX </w:t>
      </w:r>
      <w:proofErr w:type="spellStart"/>
      <w:r w:rsidRPr="00FB0FF4">
        <w:rPr>
          <w:rFonts w:ascii="Courier New" w:hAnsi="Courier New" w:cs="Courier New"/>
        </w:rPr>
        <w:t>Enterprize</w:t>
      </w:r>
      <w:proofErr w:type="spellEnd"/>
      <w:r w:rsidRPr="00FB0FF4">
        <w:rPr>
          <w:rFonts w:ascii="Courier New" w:hAnsi="Courier New" w:cs="Courier New"/>
        </w:rPr>
        <w:t>, LLC</w:t>
      </w:r>
    </w:p>
    <w:p w14:paraId="432AFC1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Expires: 26 August 2021          </w:t>
      </w:r>
      <w:r w:rsidRPr="00FB0FF4">
        <w:rPr>
          <w:rFonts w:ascii="Courier New" w:hAnsi="Courier New" w:cs="Courier New"/>
        </w:rPr>
        <w:t xml:space="preserve">                           R. Moskowitz</w:t>
      </w:r>
    </w:p>
    <w:p w14:paraId="6316D00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                                        HTT Consulting</w:t>
      </w:r>
    </w:p>
    <w:p w14:paraId="7D389C0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                                      22 February 2021</w:t>
      </w:r>
    </w:p>
    <w:p w14:paraId="7FC6847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DD3E36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4C7C61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          DRIP Registries</w:t>
      </w:r>
    </w:p>
    <w:p w14:paraId="3F07ABA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</w:t>
      </w:r>
      <w:bookmarkStart w:id="0" w:name="_GoBack"/>
      <w:proofErr w:type="gramStart"/>
      <w:r w:rsidRPr="00FB0FF4">
        <w:rPr>
          <w:rFonts w:ascii="Courier New" w:hAnsi="Courier New" w:cs="Courier New"/>
        </w:rPr>
        <w:t>draft-w</w:t>
      </w:r>
      <w:r w:rsidRPr="00FB0FF4">
        <w:rPr>
          <w:rFonts w:ascii="Courier New" w:hAnsi="Courier New" w:cs="Courier New"/>
        </w:rPr>
        <w:t>iethuechter-drip-registries-00</w:t>
      </w:r>
      <w:bookmarkEnd w:id="0"/>
      <w:proofErr w:type="gramEnd"/>
    </w:p>
    <w:p w14:paraId="24505E0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A34669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Abstract</w:t>
      </w:r>
    </w:p>
    <w:p w14:paraId="0750C19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01EA42E" w14:textId="77777777" w:rsidR="00047550" w:rsidRDefault="003B7E61" w:rsidP="00FB0FF4">
      <w:pPr>
        <w:pStyle w:val="Textebrut"/>
        <w:rPr>
          <w:ins w:id="1" w:author="BOUCADAIR Mohamed TGI/OLN" w:date="2021-06-29T10:25:00Z"/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del w:id="2" w:author="BOUCADAIR Mohamed TGI/OLN" w:date="2021-06-29T10:25:00Z">
        <w:r w:rsidRPr="00FB0FF4" w:rsidDel="00047550">
          <w:rPr>
            <w:rFonts w:ascii="Courier New" w:hAnsi="Courier New" w:cs="Courier New"/>
          </w:rPr>
          <w:delText>TODO</w:delText>
        </w:r>
      </w:del>
      <w:ins w:id="3" w:author="BOUCADAIR Mohamed TGI/OLN" w:date="2021-06-29T10:25:00Z">
        <w:r w:rsidR="00047550">
          <w:rPr>
            <w:rFonts w:ascii="Courier New" w:hAnsi="Courier New" w:cs="Courier New"/>
          </w:rPr>
          <w:t>This document focus on DRIP-related registries and the associated registration procedures</w:t>
        </w:r>
      </w:ins>
      <w:ins w:id="4" w:author="BOUCADAIR Mohamed TGI/OLN" w:date="2021-06-29T10:26:00Z">
        <w:r w:rsidR="00047550">
          <w:rPr>
            <w:rFonts w:ascii="Courier New" w:hAnsi="Courier New" w:cs="Courier New"/>
          </w:rPr>
          <w:t xml:space="preserve"> that are required for </w:t>
        </w:r>
      </w:ins>
      <w:ins w:id="5" w:author="BOUCADAIR Mohamed TGI/OLN" w:date="2021-06-29T10:27:00Z">
        <w:r w:rsidR="00047550" w:rsidRPr="00047550">
          <w:rPr>
            <w:rFonts w:ascii="Courier New" w:hAnsi="Courier New" w:cs="Courier New"/>
          </w:rPr>
          <w:t>Unmanned Aircraft System Remote Identification and tracking (UAS RID)</w:t>
        </w:r>
        <w:r w:rsidR="00047550">
          <w:rPr>
            <w:rFonts w:ascii="Courier New" w:hAnsi="Courier New" w:cs="Courier New"/>
          </w:rPr>
          <w:t xml:space="preserve"> </w:t>
        </w:r>
      </w:ins>
      <w:ins w:id="6" w:author="BOUCADAIR Mohamed TGI/OLN" w:date="2021-06-29T10:26:00Z">
        <w:r w:rsidR="00047550">
          <w:rPr>
            <w:rFonts w:ascii="Courier New" w:hAnsi="Courier New" w:cs="Courier New"/>
          </w:rPr>
          <w:t xml:space="preserve">purposes. </w:t>
        </w:r>
      </w:ins>
      <w:ins w:id="7" w:author="BOUCADAIR Mohamed TGI/OLN" w:date="2021-06-29T10:25:00Z">
        <w:r w:rsidR="00047550">
          <w:rPr>
            <w:rFonts w:ascii="Courier New" w:hAnsi="Courier New" w:cs="Courier New"/>
          </w:rPr>
          <w:t xml:space="preserve"> </w:t>
        </w:r>
      </w:ins>
    </w:p>
    <w:p w14:paraId="728D3DA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F82C0F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6320F2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Status of This Memo</w:t>
      </w:r>
    </w:p>
    <w:p w14:paraId="097C77A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70720C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This Internet-Draft is submitted in full conformance with the</w:t>
      </w:r>
    </w:p>
    <w:p w14:paraId="378052D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provisions</w:t>
      </w:r>
      <w:proofErr w:type="gramEnd"/>
      <w:r w:rsidRPr="00FB0FF4">
        <w:rPr>
          <w:rFonts w:ascii="Courier New" w:hAnsi="Courier New" w:cs="Courier New"/>
        </w:rPr>
        <w:t xml:space="preserve"> of BCP 78 and BCP 79.</w:t>
      </w:r>
    </w:p>
    <w:p w14:paraId="50F7144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1D2435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Internet-Drafts are working documents of the Internet Engineering</w:t>
      </w:r>
    </w:p>
    <w:p w14:paraId="6A6DF5A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Task Force</w:t>
      </w:r>
      <w:r w:rsidRPr="00FB0FF4">
        <w:rPr>
          <w:rFonts w:ascii="Courier New" w:hAnsi="Courier New" w:cs="Courier New"/>
        </w:rPr>
        <w:t xml:space="preserve"> (IETF).  Note that other groups may also distribute</w:t>
      </w:r>
    </w:p>
    <w:p w14:paraId="17762FC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working</w:t>
      </w:r>
      <w:proofErr w:type="gramEnd"/>
      <w:r w:rsidRPr="00FB0FF4">
        <w:rPr>
          <w:rFonts w:ascii="Courier New" w:hAnsi="Courier New" w:cs="Courier New"/>
        </w:rPr>
        <w:t xml:space="preserve"> documents as Internet-Drafts.  The list of current Internet-</w:t>
      </w:r>
    </w:p>
    <w:p w14:paraId="2C14E2C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Drafts is at https://datatracker.ietf.org/drafts/current/.</w:t>
      </w:r>
    </w:p>
    <w:p w14:paraId="384BD5B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051970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Internet-Drafts are draft documents valid for a maximum of six mo</w:t>
      </w:r>
      <w:r w:rsidRPr="00FB0FF4">
        <w:rPr>
          <w:rFonts w:ascii="Courier New" w:hAnsi="Courier New" w:cs="Courier New"/>
        </w:rPr>
        <w:t>nths</w:t>
      </w:r>
    </w:p>
    <w:p w14:paraId="651BDC6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and</w:t>
      </w:r>
      <w:proofErr w:type="gramEnd"/>
      <w:r w:rsidRPr="00FB0FF4">
        <w:rPr>
          <w:rFonts w:ascii="Courier New" w:hAnsi="Courier New" w:cs="Courier New"/>
        </w:rPr>
        <w:t xml:space="preserve"> may be updated, replaced, or obsoleted by other documents at any</w:t>
      </w:r>
    </w:p>
    <w:p w14:paraId="78E44F9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time</w:t>
      </w:r>
      <w:proofErr w:type="gramEnd"/>
      <w:r w:rsidRPr="00FB0FF4">
        <w:rPr>
          <w:rFonts w:ascii="Courier New" w:hAnsi="Courier New" w:cs="Courier New"/>
        </w:rPr>
        <w:t>.  It is inappropriate to use Internet-Drafts as reference</w:t>
      </w:r>
    </w:p>
    <w:p w14:paraId="69CE0F5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material</w:t>
      </w:r>
      <w:proofErr w:type="gramEnd"/>
      <w:r w:rsidRPr="00FB0FF4">
        <w:rPr>
          <w:rFonts w:ascii="Courier New" w:hAnsi="Courier New" w:cs="Courier New"/>
        </w:rPr>
        <w:t xml:space="preserve"> or to cite them other than as "work in progress."</w:t>
      </w:r>
    </w:p>
    <w:p w14:paraId="212FABD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CE111A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This Internet-Draft will expire on 26 August 20</w:t>
      </w:r>
      <w:r w:rsidRPr="00FB0FF4">
        <w:rPr>
          <w:rFonts w:ascii="Courier New" w:hAnsi="Courier New" w:cs="Courier New"/>
        </w:rPr>
        <w:t>21.</w:t>
      </w:r>
    </w:p>
    <w:p w14:paraId="216F21B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F6E22F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Copyright Notice</w:t>
      </w:r>
    </w:p>
    <w:p w14:paraId="7F40D06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488A5E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Copyright (c) 2021 IETF Trust and the persons identified as the</w:t>
      </w:r>
    </w:p>
    <w:p w14:paraId="3950C99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document</w:t>
      </w:r>
      <w:proofErr w:type="gramEnd"/>
      <w:r w:rsidRPr="00FB0FF4">
        <w:rPr>
          <w:rFonts w:ascii="Courier New" w:hAnsi="Courier New" w:cs="Courier New"/>
        </w:rPr>
        <w:t xml:space="preserve"> authors.  All rights reserved.</w:t>
      </w:r>
    </w:p>
    <w:p w14:paraId="6B533EE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3A1574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This document is subject to BCP 78 and the IETF Trust's Legal</w:t>
      </w:r>
    </w:p>
    <w:p w14:paraId="0F9ED2C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Provisions Relating to IETF Documents (https://trustee</w:t>
      </w:r>
      <w:r w:rsidRPr="00FB0FF4">
        <w:rPr>
          <w:rFonts w:ascii="Courier New" w:hAnsi="Courier New" w:cs="Courier New"/>
        </w:rPr>
        <w:t>.ietf.org/</w:t>
      </w:r>
    </w:p>
    <w:p w14:paraId="5B080F5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license-info) in effect on the date of publication of this document.</w:t>
      </w:r>
    </w:p>
    <w:p w14:paraId="5F41D65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Please review these documents carefully, as they describe your rights</w:t>
      </w:r>
    </w:p>
    <w:p w14:paraId="7BC8E85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and</w:t>
      </w:r>
      <w:proofErr w:type="gramEnd"/>
      <w:r w:rsidRPr="00FB0FF4">
        <w:rPr>
          <w:rFonts w:ascii="Courier New" w:hAnsi="Courier New" w:cs="Courier New"/>
        </w:rPr>
        <w:t xml:space="preserve"> restrictions with respect to this document.  Code Components</w:t>
      </w:r>
    </w:p>
    <w:p w14:paraId="6585A9B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extracted</w:t>
      </w:r>
      <w:proofErr w:type="gramEnd"/>
      <w:r w:rsidRPr="00FB0FF4">
        <w:rPr>
          <w:rFonts w:ascii="Courier New" w:hAnsi="Courier New" w:cs="Courier New"/>
        </w:rPr>
        <w:t xml:space="preserve"> from this document </w:t>
      </w:r>
      <w:r w:rsidRPr="00FB0FF4">
        <w:rPr>
          <w:rFonts w:ascii="Courier New" w:hAnsi="Courier New" w:cs="Courier New"/>
        </w:rPr>
        <w:t>must include Simplified BSD License text</w:t>
      </w:r>
    </w:p>
    <w:p w14:paraId="53CDC5F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as</w:t>
      </w:r>
      <w:proofErr w:type="gramEnd"/>
      <w:r w:rsidRPr="00FB0FF4">
        <w:rPr>
          <w:rFonts w:ascii="Courier New" w:hAnsi="Courier New" w:cs="Courier New"/>
        </w:rPr>
        <w:t xml:space="preserve"> described in Section 4.e of the Trust Legal Provisions and are</w:t>
      </w:r>
    </w:p>
    <w:p w14:paraId="182FD2A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provided</w:t>
      </w:r>
      <w:proofErr w:type="gramEnd"/>
      <w:r w:rsidRPr="00FB0FF4">
        <w:rPr>
          <w:rFonts w:ascii="Courier New" w:hAnsi="Courier New" w:cs="Courier New"/>
        </w:rPr>
        <w:t xml:space="preserve"> without warranty as described in the Simplified BSD License.</w:t>
      </w:r>
    </w:p>
    <w:p w14:paraId="7DB0D5D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408610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07F7E7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6249B0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55BA9D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890731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89BA067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6143F7">
        <w:rPr>
          <w:rFonts w:ascii="Courier New" w:hAnsi="Courier New" w:cs="Courier New"/>
          <w:lang w:val="fr-FR"/>
        </w:rPr>
        <w:t>Wiethuechter</w:t>
      </w:r>
      <w:proofErr w:type="spellEnd"/>
      <w:r w:rsidRPr="006143F7">
        <w:rPr>
          <w:rFonts w:ascii="Courier New" w:hAnsi="Courier New" w:cs="Courier New"/>
          <w:lang w:val="fr-FR"/>
        </w:rPr>
        <w:t>, et al.     Expires 26 August 2021                 [Pa</w:t>
      </w:r>
      <w:r w:rsidRPr="006143F7">
        <w:rPr>
          <w:rFonts w:ascii="Courier New" w:hAnsi="Courier New" w:cs="Courier New"/>
          <w:lang w:val="fr-FR"/>
        </w:rPr>
        <w:t>ge 1]</w:t>
      </w:r>
    </w:p>
    <w:p w14:paraId="15657CF7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r w:rsidRPr="006143F7">
        <w:rPr>
          <w:rFonts w:ascii="Courier New" w:hAnsi="Courier New" w:cs="Courier New"/>
          <w:lang w:val="fr-FR"/>
        </w:rPr>
        <w:br w:type="page"/>
      </w:r>
    </w:p>
    <w:p w14:paraId="7177D8A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Internet-Draft                 registries                  February 2021</w:t>
      </w:r>
    </w:p>
    <w:p w14:paraId="1DBEB4F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8303F3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DF60DA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Table of Contents</w:t>
      </w:r>
    </w:p>
    <w:p w14:paraId="53759B8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1DB585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1.  Introduction  . . . . . . . . . . . . . . . . . . . . . . . .   2</w:t>
      </w:r>
    </w:p>
    <w:p w14:paraId="36D7D49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2.  Terminology . . . . . . . . . . . . . . . . . . . . . . . . .   2</w:t>
      </w:r>
    </w:p>
    <w:p w14:paraId="1103BBC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2.1</w:t>
      </w:r>
      <w:proofErr w:type="gramStart"/>
      <w:r w:rsidRPr="00FB0FF4">
        <w:rPr>
          <w:rFonts w:ascii="Courier New" w:hAnsi="Courier New" w:cs="Courier New"/>
        </w:rPr>
        <w:t>.  Required</w:t>
      </w:r>
      <w:proofErr w:type="gramEnd"/>
      <w:r w:rsidRPr="00FB0FF4">
        <w:rPr>
          <w:rFonts w:ascii="Courier New" w:hAnsi="Courier New" w:cs="Courier New"/>
        </w:rPr>
        <w:t xml:space="preserve"> Terminology  . . . . . . . . . . . . . . . . . .   2</w:t>
      </w:r>
    </w:p>
    <w:p w14:paraId="5746FAE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2.2</w:t>
      </w:r>
      <w:proofErr w:type="gramStart"/>
      <w:r w:rsidRPr="00FB0FF4">
        <w:rPr>
          <w:rFonts w:ascii="Courier New" w:hAnsi="Courier New" w:cs="Courier New"/>
        </w:rPr>
        <w:t>.  Definitions</w:t>
      </w:r>
      <w:proofErr w:type="gramEnd"/>
      <w:r w:rsidRPr="00FB0FF4">
        <w:rPr>
          <w:rFonts w:ascii="Courier New" w:hAnsi="Courier New" w:cs="Courier New"/>
        </w:rPr>
        <w:t xml:space="preserve"> . . . . . . . . . . . . . . . . . . . . . . .   2</w:t>
      </w:r>
    </w:p>
    <w:p w14:paraId="59158D8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3.  Provisioning  . . . . . . . . . . . . . . . . . . . . . . . .   3</w:t>
      </w:r>
    </w:p>
    <w:p w14:paraId="2AE31A5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3.1</w:t>
      </w:r>
      <w:proofErr w:type="gramStart"/>
      <w:r w:rsidRPr="00FB0FF4">
        <w:rPr>
          <w:rFonts w:ascii="Courier New" w:hAnsi="Courier New" w:cs="Courier New"/>
        </w:rPr>
        <w:t>.  Overview</w:t>
      </w:r>
      <w:proofErr w:type="gramEnd"/>
      <w:r w:rsidRPr="00FB0FF4">
        <w:rPr>
          <w:rFonts w:ascii="Courier New" w:hAnsi="Courier New" w:cs="Courier New"/>
        </w:rPr>
        <w:t xml:space="preserve"> of Transactions  . . . . </w:t>
      </w:r>
      <w:r w:rsidRPr="00FB0FF4">
        <w:rPr>
          <w:rFonts w:ascii="Courier New" w:hAnsi="Courier New" w:cs="Courier New"/>
        </w:rPr>
        <w:t>. . . . . . . . . . . .   3</w:t>
      </w:r>
    </w:p>
    <w:p w14:paraId="657601B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3.2</w:t>
      </w:r>
      <w:proofErr w:type="gramStart"/>
      <w:r w:rsidRPr="00FB0FF4">
        <w:rPr>
          <w:rFonts w:ascii="Courier New" w:hAnsi="Courier New" w:cs="Courier New"/>
        </w:rPr>
        <w:t>.  HHIT</w:t>
      </w:r>
      <w:proofErr w:type="gramEnd"/>
      <w:r w:rsidRPr="00FB0FF4">
        <w:rPr>
          <w:rFonts w:ascii="Courier New" w:hAnsi="Courier New" w:cs="Courier New"/>
        </w:rPr>
        <w:t xml:space="preserve"> Delegation . . . . . . . . . . . . . . . . . . . . .   4</w:t>
      </w:r>
    </w:p>
    <w:p w14:paraId="7B2DF88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3.3</w:t>
      </w:r>
      <w:proofErr w:type="gramStart"/>
      <w:r w:rsidRPr="00FB0FF4">
        <w:rPr>
          <w:rFonts w:ascii="Courier New" w:hAnsi="Courier New" w:cs="Courier New"/>
        </w:rPr>
        <w:t>.  Manufacturer</w:t>
      </w:r>
      <w:proofErr w:type="gramEnd"/>
      <w:r w:rsidRPr="00FB0FF4">
        <w:rPr>
          <w:rFonts w:ascii="Courier New" w:hAnsi="Courier New" w:cs="Courier New"/>
        </w:rPr>
        <w:t xml:space="preserve">  . . . . . . . . . . . . . . . . . . . . . .   4</w:t>
      </w:r>
    </w:p>
    <w:p w14:paraId="2DA4C58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3.4</w:t>
      </w:r>
      <w:proofErr w:type="gramStart"/>
      <w:r w:rsidRPr="00FB0FF4">
        <w:rPr>
          <w:rFonts w:ascii="Courier New" w:hAnsi="Courier New" w:cs="Courier New"/>
        </w:rPr>
        <w:t>.  Registry</w:t>
      </w:r>
      <w:proofErr w:type="gramEnd"/>
      <w:r w:rsidRPr="00FB0FF4">
        <w:rPr>
          <w:rFonts w:ascii="Courier New" w:hAnsi="Courier New" w:cs="Courier New"/>
        </w:rPr>
        <w:t xml:space="preserve">  . . . . . . . . . . . . . . . . . . . . . . . .   5</w:t>
      </w:r>
    </w:p>
    <w:p w14:paraId="253A045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3.5</w:t>
      </w:r>
      <w:proofErr w:type="gramStart"/>
      <w:r w:rsidRPr="00FB0FF4">
        <w:rPr>
          <w:rFonts w:ascii="Courier New" w:hAnsi="Courier New" w:cs="Courier New"/>
        </w:rPr>
        <w:t>.</w:t>
      </w:r>
      <w:r w:rsidRPr="00FB0FF4">
        <w:rPr>
          <w:rFonts w:ascii="Courier New" w:hAnsi="Courier New" w:cs="Courier New"/>
        </w:rPr>
        <w:t xml:space="preserve">  Operator</w:t>
      </w:r>
      <w:proofErr w:type="gramEnd"/>
      <w:r w:rsidRPr="00FB0FF4">
        <w:rPr>
          <w:rFonts w:ascii="Courier New" w:hAnsi="Courier New" w:cs="Courier New"/>
        </w:rPr>
        <w:t xml:space="preserve">  . . . . . . . . . . . . . . . . . . . . . . . .   6</w:t>
      </w:r>
    </w:p>
    <w:p w14:paraId="3DC5379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3.6</w:t>
      </w:r>
      <w:proofErr w:type="gramStart"/>
      <w:r w:rsidRPr="00FB0FF4">
        <w:rPr>
          <w:rFonts w:ascii="Courier New" w:hAnsi="Courier New" w:cs="Courier New"/>
        </w:rPr>
        <w:t>.  Aircraft</w:t>
      </w:r>
      <w:proofErr w:type="gramEnd"/>
      <w:r w:rsidRPr="00FB0FF4">
        <w:rPr>
          <w:rFonts w:ascii="Courier New" w:hAnsi="Courier New" w:cs="Courier New"/>
        </w:rPr>
        <w:t xml:space="preserve">  . . . . . . . . . . . . . . . . . . . . . . . .   6</w:t>
      </w:r>
    </w:p>
    <w:p w14:paraId="51F2D90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3.6.1</w:t>
      </w:r>
      <w:proofErr w:type="gramStart"/>
      <w:r w:rsidRPr="00FB0FF4">
        <w:rPr>
          <w:rFonts w:ascii="Courier New" w:hAnsi="Courier New" w:cs="Courier New"/>
        </w:rPr>
        <w:t>.  Standard</w:t>
      </w:r>
      <w:proofErr w:type="gramEnd"/>
      <w:r w:rsidRPr="00FB0FF4">
        <w:rPr>
          <w:rFonts w:ascii="Courier New" w:hAnsi="Courier New" w:cs="Courier New"/>
        </w:rPr>
        <w:t xml:space="preserve"> Provisioning . . . . . . . . . . . . . . . .   7</w:t>
      </w:r>
    </w:p>
    <w:p w14:paraId="6C7D93D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3.6.2</w:t>
      </w:r>
      <w:proofErr w:type="gramStart"/>
      <w:r w:rsidRPr="00FB0FF4">
        <w:rPr>
          <w:rFonts w:ascii="Courier New" w:hAnsi="Courier New" w:cs="Courier New"/>
        </w:rPr>
        <w:t>.  Operator</w:t>
      </w:r>
      <w:proofErr w:type="gramEnd"/>
      <w:r w:rsidRPr="00FB0FF4">
        <w:rPr>
          <w:rFonts w:ascii="Courier New" w:hAnsi="Courier New" w:cs="Courier New"/>
        </w:rPr>
        <w:t xml:space="preserve"> Assisted Provisioning </w:t>
      </w:r>
      <w:r w:rsidRPr="00FB0FF4">
        <w:rPr>
          <w:rFonts w:ascii="Courier New" w:hAnsi="Courier New" w:cs="Courier New"/>
        </w:rPr>
        <w:t xml:space="preserve"> . . . . . . . . . . .   9</w:t>
      </w:r>
    </w:p>
    <w:p w14:paraId="289DDAA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3.6.3</w:t>
      </w:r>
      <w:proofErr w:type="gramStart"/>
      <w:r w:rsidRPr="00FB0FF4">
        <w:rPr>
          <w:rFonts w:ascii="Courier New" w:hAnsi="Courier New" w:cs="Courier New"/>
        </w:rPr>
        <w:t>.  Initial</w:t>
      </w:r>
      <w:proofErr w:type="gramEnd"/>
      <w:r w:rsidRPr="00FB0FF4">
        <w:rPr>
          <w:rFonts w:ascii="Courier New" w:hAnsi="Courier New" w:cs="Courier New"/>
        </w:rPr>
        <w:t xml:space="preserve"> Provisioning  . . . . . . . . . . . . . . . .  10</w:t>
      </w:r>
    </w:p>
    <w:p w14:paraId="4ADA050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4.  Security Considerations . . . . . . . . . . . . . . . . . . .  10</w:t>
      </w:r>
    </w:p>
    <w:p w14:paraId="28FF6E2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5.  References  . . . . . . . . . . . . . . . . . . . . . . . . .  10</w:t>
      </w:r>
    </w:p>
    <w:p w14:paraId="6A329A9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5.1</w:t>
      </w:r>
      <w:proofErr w:type="gramStart"/>
      <w:r w:rsidRPr="00FB0FF4">
        <w:rPr>
          <w:rFonts w:ascii="Courier New" w:hAnsi="Courier New" w:cs="Courier New"/>
        </w:rPr>
        <w:t xml:space="preserve">. </w:t>
      </w:r>
      <w:r w:rsidRPr="00FB0FF4">
        <w:rPr>
          <w:rFonts w:ascii="Courier New" w:hAnsi="Courier New" w:cs="Courier New"/>
        </w:rPr>
        <w:t xml:space="preserve"> Normative</w:t>
      </w:r>
      <w:proofErr w:type="gramEnd"/>
      <w:r w:rsidRPr="00FB0FF4">
        <w:rPr>
          <w:rFonts w:ascii="Courier New" w:hAnsi="Courier New" w:cs="Courier New"/>
        </w:rPr>
        <w:t xml:space="preserve"> References  . . . . . . . . . . . . . . . . . .  10</w:t>
      </w:r>
    </w:p>
    <w:p w14:paraId="3262C3A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5.2</w:t>
      </w:r>
      <w:proofErr w:type="gramStart"/>
      <w:r w:rsidRPr="00FB0FF4">
        <w:rPr>
          <w:rFonts w:ascii="Courier New" w:hAnsi="Courier New" w:cs="Courier New"/>
        </w:rPr>
        <w:t>.  Informative</w:t>
      </w:r>
      <w:proofErr w:type="gramEnd"/>
      <w:r w:rsidRPr="00FB0FF4">
        <w:rPr>
          <w:rFonts w:ascii="Courier New" w:hAnsi="Courier New" w:cs="Courier New"/>
        </w:rPr>
        <w:t xml:space="preserve"> References  . . . . . . . . . . . . . . . . .  11</w:t>
      </w:r>
    </w:p>
    <w:p w14:paraId="11F84A6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Authors' Addresses  . . . . . . . . . . . . . . . . . . . . . . .  11</w:t>
      </w:r>
    </w:p>
    <w:p w14:paraId="7D4B843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51B5B2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1.  Introduction</w:t>
      </w:r>
    </w:p>
    <w:p w14:paraId="158439F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CB1647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commentRangeStart w:id="8"/>
      <w:r w:rsidRPr="00FB0FF4">
        <w:rPr>
          <w:rFonts w:ascii="Courier New" w:hAnsi="Courier New" w:cs="Courier New"/>
        </w:rPr>
        <w:t>TODO</w:t>
      </w:r>
      <w:commentRangeEnd w:id="8"/>
      <w:r w:rsidR="00047550">
        <w:rPr>
          <w:rStyle w:val="Marquedecommentaire"/>
          <w:rFonts w:asciiTheme="minorHAnsi" w:hAnsiTheme="minorHAnsi"/>
        </w:rPr>
        <w:commentReference w:id="8"/>
      </w:r>
    </w:p>
    <w:p w14:paraId="0C67327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E08034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2.  Terminology</w:t>
      </w:r>
    </w:p>
    <w:p w14:paraId="4471B06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889268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2.</w:t>
      </w:r>
      <w:r w:rsidRPr="00FB0FF4">
        <w:rPr>
          <w:rFonts w:ascii="Courier New" w:hAnsi="Courier New" w:cs="Courier New"/>
        </w:rPr>
        <w:t>1</w:t>
      </w:r>
      <w:proofErr w:type="gramStart"/>
      <w:r w:rsidRPr="00FB0FF4">
        <w:rPr>
          <w:rFonts w:ascii="Courier New" w:hAnsi="Courier New" w:cs="Courier New"/>
        </w:rPr>
        <w:t>.  Required</w:t>
      </w:r>
      <w:proofErr w:type="gramEnd"/>
      <w:r w:rsidRPr="00FB0FF4">
        <w:rPr>
          <w:rFonts w:ascii="Courier New" w:hAnsi="Courier New" w:cs="Courier New"/>
        </w:rPr>
        <w:t xml:space="preserve"> Terminology</w:t>
      </w:r>
    </w:p>
    <w:p w14:paraId="2097CAF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A52D30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The key words "MUST", "MUST NOT", "REQUIRED", "SHALL", "SHALL NOT",</w:t>
      </w:r>
    </w:p>
    <w:p w14:paraId="5676973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"SHOULD", "SHOULD NOT", "RECOMMENDED", "NOT RECOMMENDED", "MAY", and</w:t>
      </w:r>
    </w:p>
    <w:p w14:paraId="1E93497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"OPTIONAL" in this document are to be interpreted as described in BCP</w:t>
      </w:r>
    </w:p>
    <w:p w14:paraId="1376D83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14 [RFC2119</w:t>
      </w:r>
      <w:r w:rsidRPr="00FB0FF4">
        <w:rPr>
          <w:rFonts w:ascii="Courier New" w:hAnsi="Courier New" w:cs="Courier New"/>
        </w:rPr>
        <w:t>] [RFC8174] when, and only when, they appear in all</w:t>
      </w:r>
    </w:p>
    <w:p w14:paraId="51526CD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capitals</w:t>
      </w:r>
      <w:proofErr w:type="gramEnd"/>
      <w:r w:rsidRPr="00FB0FF4">
        <w:rPr>
          <w:rFonts w:ascii="Courier New" w:hAnsi="Courier New" w:cs="Courier New"/>
        </w:rPr>
        <w:t>, as shown here.</w:t>
      </w:r>
    </w:p>
    <w:p w14:paraId="6226FF7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D22BC3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2.2</w:t>
      </w:r>
      <w:proofErr w:type="gramStart"/>
      <w:r w:rsidRPr="00FB0FF4">
        <w:rPr>
          <w:rFonts w:ascii="Courier New" w:hAnsi="Courier New" w:cs="Courier New"/>
        </w:rPr>
        <w:t>.  Definitions</w:t>
      </w:r>
      <w:proofErr w:type="gramEnd"/>
    </w:p>
    <w:p w14:paraId="089B50D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97A01AE" w14:textId="77777777" w:rsidR="00047550" w:rsidRDefault="003B7E61" w:rsidP="00FB0FF4">
      <w:pPr>
        <w:pStyle w:val="Textebrut"/>
        <w:rPr>
          <w:ins w:id="9" w:author="BOUCADAIR Mohamed TGI/OLN" w:date="2021-06-29T10:26:00Z"/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del w:id="10" w:author="BOUCADAIR Mohamed TGI/OLN" w:date="2021-06-29T10:26:00Z">
        <w:r w:rsidRPr="00FB0FF4" w:rsidDel="00047550">
          <w:rPr>
            <w:rFonts w:ascii="Courier New" w:hAnsi="Courier New" w:cs="Courier New"/>
          </w:rPr>
          <w:delText xml:space="preserve">See </w:delText>
        </w:r>
      </w:del>
      <w:ins w:id="11" w:author="BOUCADAIR Mohamed TGI/OLN" w:date="2021-06-29T10:26:00Z">
        <w:r w:rsidR="00047550">
          <w:rPr>
            <w:rFonts w:ascii="Courier New" w:hAnsi="Courier New" w:cs="Courier New"/>
          </w:rPr>
          <w:t>This document makes use of the terms defined in</w:t>
        </w:r>
        <w:r w:rsidR="00047550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[drip-requirements]</w:t>
      </w:r>
      <w:del w:id="12" w:author="BOUCADAIR Mohamed TGI/OLN" w:date="2021-06-29T10:26:00Z">
        <w:r w:rsidRPr="00FB0FF4" w:rsidDel="00047550">
          <w:rPr>
            <w:rFonts w:ascii="Courier New" w:hAnsi="Courier New" w:cs="Courier New"/>
          </w:rPr>
          <w:delText xml:space="preserve"> for common DRIP terms</w:delText>
        </w:r>
      </w:del>
      <w:r w:rsidRPr="00FB0FF4">
        <w:rPr>
          <w:rFonts w:ascii="Courier New" w:hAnsi="Courier New" w:cs="Courier New"/>
        </w:rPr>
        <w:t>.</w:t>
      </w:r>
      <w:ins w:id="13" w:author="BOUCADAIR Mohamed TGI/OLN" w:date="2021-06-29T10:26:00Z">
        <w:r w:rsidR="00047550">
          <w:rPr>
            <w:rFonts w:ascii="Courier New" w:hAnsi="Courier New" w:cs="Courier New"/>
          </w:rPr>
          <w:t xml:space="preserve"> The following additional terms are defined in this document:</w:t>
        </w:r>
      </w:ins>
    </w:p>
    <w:p w14:paraId="689F506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2DCFB6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2A572C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HDA:  </w:t>
      </w:r>
      <w:proofErr w:type="spellStart"/>
      <w:r w:rsidRPr="00FB0FF4">
        <w:rPr>
          <w:rFonts w:ascii="Courier New" w:hAnsi="Courier New" w:cs="Courier New"/>
        </w:rPr>
        <w:t>Hierarchial</w:t>
      </w:r>
      <w:proofErr w:type="spellEnd"/>
      <w:r w:rsidRPr="00FB0FF4">
        <w:rPr>
          <w:rFonts w:ascii="Courier New" w:hAnsi="Courier New" w:cs="Courier New"/>
        </w:rPr>
        <w:t xml:space="preserve"> </w:t>
      </w:r>
      <w:ins w:id="14" w:author="BOUCADAIR Mohamed TGI/OLN" w:date="2021-06-29T10:27:00Z">
        <w:r w:rsidR="00047550" w:rsidRPr="00047550">
          <w:rPr>
            <w:rFonts w:ascii="Courier New" w:hAnsi="Courier New" w:cs="Courier New"/>
          </w:rPr>
          <w:t xml:space="preserve">Host Identity Tags </w:t>
        </w:r>
        <w:r w:rsidR="00047550">
          <w:rPr>
            <w:rFonts w:ascii="Courier New" w:hAnsi="Courier New" w:cs="Courier New"/>
          </w:rPr>
          <w:t>(</w:t>
        </w:r>
      </w:ins>
      <w:r w:rsidRPr="00FB0FF4">
        <w:rPr>
          <w:rFonts w:ascii="Courier New" w:hAnsi="Courier New" w:cs="Courier New"/>
        </w:rPr>
        <w:t>HIT</w:t>
      </w:r>
      <w:ins w:id="15" w:author="BOUCADAIR Mohamed TGI/OLN" w:date="2021-06-29T10:27:00Z">
        <w:r w:rsidR="00047550">
          <w:rPr>
            <w:rFonts w:ascii="Courier New" w:hAnsi="Courier New" w:cs="Courier New"/>
          </w:rPr>
          <w:t>)</w:t>
        </w:r>
      </w:ins>
      <w:r w:rsidRPr="00FB0FF4">
        <w:rPr>
          <w:rFonts w:ascii="Courier New" w:hAnsi="Courier New" w:cs="Courier New"/>
        </w:rPr>
        <w:t xml:space="preserve"> Domain Authority.  </w:t>
      </w:r>
      <w:commentRangeStart w:id="16"/>
      <w:r w:rsidRPr="00FB0FF4">
        <w:rPr>
          <w:rFonts w:ascii="Courier New" w:hAnsi="Courier New" w:cs="Courier New"/>
        </w:rPr>
        <w:t>The 16 bit field identifying</w:t>
      </w:r>
    </w:p>
    <w:p w14:paraId="1031771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the</w:t>
      </w:r>
      <w:proofErr w:type="gramEnd"/>
      <w:r w:rsidRPr="00FB0FF4">
        <w:rPr>
          <w:rFonts w:ascii="Courier New" w:hAnsi="Courier New" w:cs="Courier New"/>
        </w:rPr>
        <w:t xml:space="preserve"> HIT Domain Authority u</w:t>
      </w:r>
      <w:r w:rsidRPr="00FB0FF4">
        <w:rPr>
          <w:rFonts w:ascii="Courier New" w:hAnsi="Courier New" w:cs="Courier New"/>
        </w:rPr>
        <w:t>nder a RAA.</w:t>
      </w:r>
      <w:commentRangeEnd w:id="16"/>
      <w:r w:rsidR="00047550">
        <w:rPr>
          <w:rStyle w:val="Marquedecommentaire"/>
          <w:rFonts w:asciiTheme="minorHAnsi" w:hAnsiTheme="minorHAnsi"/>
        </w:rPr>
        <w:commentReference w:id="16"/>
      </w:r>
    </w:p>
    <w:p w14:paraId="54B280A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EFF461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HID:  Hierarchy </w:t>
      </w:r>
      <w:ins w:id="17" w:author="BOUCADAIR Mohamed TGI/OLN" w:date="2021-06-29T10:28:00Z">
        <w:r w:rsidR="00047550">
          <w:rPr>
            <w:rFonts w:ascii="Courier New" w:hAnsi="Courier New" w:cs="Courier New"/>
          </w:rPr>
          <w:t>Identifier (</w:t>
        </w:r>
      </w:ins>
      <w:r w:rsidRPr="00FB0FF4">
        <w:rPr>
          <w:rFonts w:ascii="Courier New" w:hAnsi="Courier New" w:cs="Courier New"/>
        </w:rPr>
        <w:t>ID</w:t>
      </w:r>
      <w:ins w:id="18" w:author="BOUCADAIR Mohamed TGI/OLN" w:date="2021-06-29T10:28:00Z">
        <w:r w:rsidR="00047550">
          <w:rPr>
            <w:rFonts w:ascii="Courier New" w:hAnsi="Courier New" w:cs="Courier New"/>
          </w:rPr>
          <w:t>)</w:t>
        </w:r>
      </w:ins>
      <w:r w:rsidRPr="00FB0FF4">
        <w:rPr>
          <w:rFonts w:ascii="Courier New" w:hAnsi="Courier New" w:cs="Courier New"/>
        </w:rPr>
        <w:t xml:space="preserve">.  </w:t>
      </w:r>
      <w:commentRangeStart w:id="19"/>
      <w:r w:rsidRPr="00FB0FF4">
        <w:rPr>
          <w:rFonts w:ascii="Courier New" w:hAnsi="Courier New" w:cs="Courier New"/>
        </w:rPr>
        <w:t>The 32 bit field providing the HIT Hierarchy ID</w:t>
      </w:r>
      <w:commentRangeEnd w:id="19"/>
      <w:r w:rsidR="00047550">
        <w:rPr>
          <w:rStyle w:val="Marquedecommentaire"/>
          <w:rFonts w:asciiTheme="minorHAnsi" w:hAnsiTheme="minorHAnsi"/>
        </w:rPr>
        <w:commentReference w:id="19"/>
      </w:r>
      <w:r w:rsidRPr="00FB0FF4">
        <w:rPr>
          <w:rFonts w:ascii="Courier New" w:hAnsi="Courier New" w:cs="Courier New"/>
        </w:rPr>
        <w:t>.</w:t>
      </w:r>
    </w:p>
    <w:p w14:paraId="0230A0A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E8FADF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RAA:  Registered Assigning Authority.  </w:t>
      </w:r>
      <w:commentRangeStart w:id="20"/>
      <w:r w:rsidRPr="00FB0FF4">
        <w:rPr>
          <w:rFonts w:ascii="Courier New" w:hAnsi="Courier New" w:cs="Courier New"/>
        </w:rPr>
        <w:t>The 16 bit field identifying</w:t>
      </w:r>
    </w:p>
    <w:p w14:paraId="09109B6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the</w:t>
      </w:r>
      <w:proofErr w:type="gramEnd"/>
      <w:r w:rsidRPr="00FB0FF4">
        <w:rPr>
          <w:rFonts w:ascii="Courier New" w:hAnsi="Courier New" w:cs="Courier New"/>
        </w:rPr>
        <w:t xml:space="preserve"> Hierarchical HIT Assigning Authority.</w:t>
      </w:r>
      <w:commentRangeEnd w:id="20"/>
      <w:r w:rsidR="00047550">
        <w:rPr>
          <w:rStyle w:val="Marquedecommentaire"/>
          <w:rFonts w:asciiTheme="minorHAnsi" w:hAnsiTheme="minorHAnsi"/>
        </w:rPr>
        <w:commentReference w:id="20"/>
      </w:r>
    </w:p>
    <w:p w14:paraId="5D27306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37A06F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B6AEAA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FB810B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365D103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6143F7">
        <w:rPr>
          <w:rFonts w:ascii="Courier New" w:hAnsi="Courier New" w:cs="Courier New"/>
          <w:lang w:val="fr-FR"/>
        </w:rPr>
        <w:t>Wiethuechter</w:t>
      </w:r>
      <w:proofErr w:type="spellEnd"/>
      <w:r w:rsidRPr="006143F7">
        <w:rPr>
          <w:rFonts w:ascii="Courier New" w:hAnsi="Courier New" w:cs="Courier New"/>
          <w:lang w:val="fr-FR"/>
        </w:rPr>
        <w:t>, et al.     Expires 26 August 202</w:t>
      </w:r>
      <w:r w:rsidRPr="006143F7">
        <w:rPr>
          <w:rFonts w:ascii="Courier New" w:hAnsi="Courier New" w:cs="Courier New"/>
          <w:lang w:val="fr-FR"/>
        </w:rPr>
        <w:t>1                 [Page 2]</w:t>
      </w:r>
    </w:p>
    <w:p w14:paraId="14103117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r w:rsidRPr="006143F7">
        <w:rPr>
          <w:rFonts w:ascii="Courier New" w:hAnsi="Courier New" w:cs="Courier New"/>
          <w:lang w:val="fr-FR"/>
        </w:rPr>
        <w:br w:type="page"/>
      </w:r>
    </w:p>
    <w:p w14:paraId="4C38006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Internet-Draft                 registries                  February 2021</w:t>
      </w:r>
    </w:p>
    <w:p w14:paraId="1B73EFA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9BD555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F7F167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  Provisioning</w:t>
      </w:r>
    </w:p>
    <w:p w14:paraId="498D876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58F7E4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Under </w:t>
      </w:r>
      <w:commentRangeStart w:id="21"/>
      <w:r w:rsidRPr="00FB0FF4">
        <w:rPr>
          <w:rFonts w:ascii="Courier New" w:hAnsi="Courier New" w:cs="Courier New"/>
        </w:rPr>
        <w:t>DRIP UAS RID</w:t>
      </w:r>
      <w:commentRangeEnd w:id="21"/>
      <w:r w:rsidR="00047550">
        <w:rPr>
          <w:rStyle w:val="Marquedecommentaire"/>
          <w:rFonts w:asciiTheme="minorHAnsi" w:hAnsiTheme="minorHAnsi"/>
        </w:rPr>
        <w:commentReference w:id="21"/>
      </w:r>
      <w:ins w:id="22" w:author="BOUCADAIR Mohamed TGI/OLN" w:date="2021-06-29T10:29:00Z">
        <w:r w:rsidR="00047550">
          <w:rPr>
            <w:rFonts w:ascii="Courier New" w:hAnsi="Courier New" w:cs="Courier New"/>
          </w:rPr>
          <w:t>,</w:t>
        </w:r>
      </w:ins>
      <w:r w:rsidRPr="00FB0FF4">
        <w:rPr>
          <w:rFonts w:ascii="Courier New" w:hAnsi="Courier New" w:cs="Courier New"/>
        </w:rPr>
        <w:t xml:space="preserve"> </w:t>
      </w:r>
      <w:del w:id="23" w:author="BOUCADAIR Mohamed TGI/OLN" w:date="2021-06-29T10:30:00Z">
        <w:r w:rsidRPr="00FB0FF4" w:rsidDel="00047550">
          <w:rPr>
            <w:rFonts w:ascii="Courier New" w:hAnsi="Courier New" w:cs="Courier New"/>
          </w:rPr>
          <w:delText>a special</w:delText>
        </w:r>
      </w:del>
      <w:ins w:id="24" w:author="BOUCADAIR Mohamed TGI/OLN" w:date="2021-06-29T10:30:00Z">
        <w:r w:rsidR="00047550">
          <w:rPr>
            <w:rFonts w:ascii="Courier New" w:hAnsi="Courier New" w:cs="Courier New"/>
          </w:rPr>
          <w:t xml:space="preserve">a </w:t>
        </w:r>
      </w:ins>
      <w:del w:id="25" w:author="BOUCADAIR Mohamed TGI/OLN" w:date="2021-06-29T10:30:00Z">
        <w:r w:rsidRPr="00FB0FF4" w:rsidDel="00047550">
          <w:rPr>
            <w:rFonts w:ascii="Courier New" w:hAnsi="Courier New" w:cs="Courier New"/>
          </w:rPr>
          <w:delText xml:space="preserve"> </w:delText>
        </w:r>
      </w:del>
      <w:r w:rsidRPr="00FB0FF4">
        <w:rPr>
          <w:rFonts w:ascii="Courier New" w:hAnsi="Courier New" w:cs="Courier New"/>
        </w:rPr>
        <w:t>provisioning procedure is required to</w:t>
      </w:r>
    </w:p>
    <w:p w14:paraId="7CEBAB0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properly</w:t>
      </w:r>
      <w:proofErr w:type="gramEnd"/>
      <w:r w:rsidRPr="00FB0FF4">
        <w:rPr>
          <w:rFonts w:ascii="Courier New" w:hAnsi="Courier New" w:cs="Courier New"/>
        </w:rPr>
        <w:t xml:space="preserve"> generate and distribute the certificates and attesta</w:t>
      </w:r>
      <w:r w:rsidRPr="00FB0FF4">
        <w:rPr>
          <w:rFonts w:ascii="Courier New" w:hAnsi="Courier New" w:cs="Courier New"/>
        </w:rPr>
        <w:t>tions to</w:t>
      </w:r>
    </w:p>
    <w:p w14:paraId="780C16F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all</w:t>
      </w:r>
      <w:proofErr w:type="gramEnd"/>
      <w:r w:rsidRPr="00FB0FF4">
        <w:rPr>
          <w:rFonts w:ascii="Courier New" w:hAnsi="Courier New" w:cs="Courier New"/>
        </w:rPr>
        <w:t xml:space="preserve"> parties in the USS/UTM ecosystem using DRIP RID.</w:t>
      </w:r>
    </w:p>
    <w:p w14:paraId="02D9ADD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3EFD0A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spellStart"/>
      <w:r w:rsidRPr="00FB0FF4">
        <w:rPr>
          <w:rFonts w:ascii="Courier New" w:hAnsi="Courier New" w:cs="Courier New"/>
        </w:rPr>
        <w:t>Keypairs</w:t>
      </w:r>
      <w:proofErr w:type="spellEnd"/>
      <w:r w:rsidRPr="00FB0FF4">
        <w:rPr>
          <w:rFonts w:ascii="Courier New" w:hAnsi="Courier New" w:cs="Courier New"/>
        </w:rPr>
        <w:t xml:space="preserve"> are expected to be generated on the device hardware it will</w:t>
      </w:r>
    </w:p>
    <w:p w14:paraId="52254B1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be</w:t>
      </w:r>
      <w:proofErr w:type="gramEnd"/>
      <w:r w:rsidRPr="00FB0FF4">
        <w:rPr>
          <w:rFonts w:ascii="Courier New" w:hAnsi="Courier New" w:cs="Courier New"/>
        </w:rPr>
        <w:t xml:space="preserve"> used on.  Due to hardware limitations (see Section 4) and</w:t>
      </w:r>
    </w:p>
    <w:p w14:paraId="7BBDFAB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connectivity</w:t>
      </w:r>
      <w:proofErr w:type="gramEnd"/>
      <w:r w:rsidRPr="00FB0FF4">
        <w:rPr>
          <w:rFonts w:ascii="Courier New" w:hAnsi="Courier New" w:cs="Courier New"/>
        </w:rPr>
        <w:t xml:space="preserve"> it is acceptable under DRIP RID to gen</w:t>
      </w:r>
      <w:r w:rsidRPr="00FB0FF4">
        <w:rPr>
          <w:rFonts w:ascii="Courier New" w:hAnsi="Courier New" w:cs="Courier New"/>
        </w:rPr>
        <w:t xml:space="preserve">erate </w:t>
      </w:r>
      <w:proofErr w:type="spellStart"/>
      <w:r w:rsidRPr="00FB0FF4">
        <w:rPr>
          <w:rFonts w:ascii="Courier New" w:hAnsi="Courier New" w:cs="Courier New"/>
        </w:rPr>
        <w:t>keypairs</w:t>
      </w:r>
      <w:proofErr w:type="spellEnd"/>
      <w:r w:rsidRPr="00FB0FF4">
        <w:rPr>
          <w:rFonts w:ascii="Courier New" w:hAnsi="Courier New" w:cs="Courier New"/>
        </w:rPr>
        <w:t xml:space="preserve"> for</w:t>
      </w:r>
    </w:p>
    <w:p w14:paraId="4248C82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the</w:t>
      </w:r>
      <w:proofErr w:type="gramEnd"/>
      <w:r w:rsidRPr="00FB0FF4">
        <w:rPr>
          <w:rFonts w:ascii="Courier New" w:hAnsi="Courier New" w:cs="Courier New"/>
        </w:rPr>
        <w:t xml:space="preserve"> </w:t>
      </w:r>
      <w:commentRangeStart w:id="26"/>
      <w:del w:id="27" w:author="BOUCADAIR Mohamed TGI/OLN" w:date="2021-06-29T10:31:00Z">
        <w:r w:rsidRPr="00FB0FF4" w:rsidDel="00047550">
          <w:rPr>
            <w:rFonts w:ascii="Courier New" w:hAnsi="Courier New" w:cs="Courier New"/>
          </w:rPr>
          <w:delText xml:space="preserve">Aircraft </w:delText>
        </w:r>
      </w:del>
      <w:ins w:id="28" w:author="BOUCADAIR Mohamed TGI/OLN" w:date="2021-06-29T10:31:00Z">
        <w:r w:rsidR="00047550">
          <w:rPr>
            <w:rFonts w:ascii="Courier New" w:hAnsi="Courier New" w:cs="Courier New"/>
          </w:rPr>
          <w:t>UA</w:t>
        </w:r>
        <w:r w:rsidR="00047550" w:rsidRPr="00FB0FF4">
          <w:rPr>
            <w:rFonts w:ascii="Courier New" w:hAnsi="Courier New" w:cs="Courier New"/>
          </w:rPr>
          <w:t xml:space="preserve"> </w:t>
        </w:r>
      </w:ins>
      <w:commentRangeEnd w:id="26"/>
      <w:ins w:id="29" w:author="BOUCADAIR Mohamed TGI/OLN" w:date="2021-06-29T10:32:00Z">
        <w:r w:rsidR="00047550">
          <w:rPr>
            <w:rStyle w:val="Marquedecommentaire"/>
            <w:rFonts w:asciiTheme="minorHAnsi" w:hAnsiTheme="minorHAnsi"/>
          </w:rPr>
          <w:commentReference w:id="26"/>
        </w:r>
      </w:ins>
      <w:r w:rsidRPr="00FB0FF4">
        <w:rPr>
          <w:rFonts w:ascii="Courier New" w:hAnsi="Courier New" w:cs="Courier New"/>
        </w:rPr>
        <w:t xml:space="preserve">on Operator devices and later </w:t>
      </w:r>
      <w:commentRangeStart w:id="30"/>
      <w:r w:rsidRPr="00FB0FF4">
        <w:rPr>
          <w:rFonts w:ascii="Courier New" w:hAnsi="Courier New" w:cs="Courier New"/>
        </w:rPr>
        <w:t xml:space="preserve">securely inject </w:t>
      </w:r>
      <w:commentRangeEnd w:id="30"/>
      <w:r w:rsidR="00047550">
        <w:rPr>
          <w:rStyle w:val="Marquedecommentaire"/>
          <w:rFonts w:asciiTheme="minorHAnsi" w:hAnsiTheme="minorHAnsi"/>
        </w:rPr>
        <w:commentReference w:id="30"/>
      </w:r>
      <w:r w:rsidRPr="00FB0FF4">
        <w:rPr>
          <w:rFonts w:ascii="Courier New" w:hAnsi="Courier New" w:cs="Courier New"/>
        </w:rPr>
        <w:t>them into</w:t>
      </w:r>
    </w:p>
    <w:p w14:paraId="7D34441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the</w:t>
      </w:r>
      <w:proofErr w:type="gramEnd"/>
      <w:r w:rsidRPr="00FB0FF4">
        <w:rPr>
          <w:rFonts w:ascii="Courier New" w:hAnsi="Courier New" w:cs="Courier New"/>
        </w:rPr>
        <w:t xml:space="preserve"> </w:t>
      </w:r>
      <w:del w:id="31" w:author="BOUCADAIR Mohamed TGI/OLN" w:date="2021-06-29T10:32:00Z">
        <w:r w:rsidRPr="00FB0FF4" w:rsidDel="00047550">
          <w:rPr>
            <w:rFonts w:ascii="Courier New" w:hAnsi="Courier New" w:cs="Courier New"/>
          </w:rPr>
          <w:delText xml:space="preserve">Aircraft </w:delText>
        </w:r>
      </w:del>
      <w:ins w:id="32" w:author="BOUCADAIR Mohamed TGI/OLN" w:date="2021-06-29T10:32:00Z">
        <w:r w:rsidR="00047550">
          <w:rPr>
            <w:rFonts w:ascii="Courier New" w:hAnsi="Courier New" w:cs="Courier New"/>
          </w:rPr>
          <w:t>UA</w:t>
        </w:r>
        <w:r w:rsidR="00047550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 xml:space="preserve">(as defined in Section 3.6.2).  The methods to </w:t>
      </w:r>
      <w:commentRangeStart w:id="33"/>
      <w:r w:rsidRPr="00FB0FF4">
        <w:rPr>
          <w:rFonts w:ascii="Courier New" w:hAnsi="Courier New" w:cs="Courier New"/>
        </w:rPr>
        <w:t>securely</w:t>
      </w:r>
    </w:p>
    <w:p w14:paraId="5924BC6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inject</w:t>
      </w:r>
      <w:proofErr w:type="gramEnd"/>
      <w:r w:rsidRPr="00FB0FF4">
        <w:rPr>
          <w:rFonts w:ascii="Courier New" w:hAnsi="Courier New" w:cs="Courier New"/>
        </w:rPr>
        <w:t xml:space="preserve"> </w:t>
      </w:r>
      <w:commentRangeEnd w:id="33"/>
      <w:r w:rsidR="00047550">
        <w:rPr>
          <w:rStyle w:val="Marquedecommentaire"/>
          <w:rFonts w:asciiTheme="minorHAnsi" w:hAnsiTheme="minorHAnsi"/>
        </w:rPr>
        <w:commentReference w:id="33"/>
      </w:r>
      <w:r w:rsidRPr="00FB0FF4">
        <w:rPr>
          <w:rFonts w:ascii="Courier New" w:hAnsi="Courier New" w:cs="Courier New"/>
        </w:rPr>
        <w:t xml:space="preserve">and store </w:t>
      </w:r>
      <w:proofErr w:type="spellStart"/>
      <w:r w:rsidRPr="00FB0FF4">
        <w:rPr>
          <w:rFonts w:ascii="Courier New" w:hAnsi="Courier New" w:cs="Courier New"/>
        </w:rPr>
        <w:t>keypair</w:t>
      </w:r>
      <w:proofErr w:type="spellEnd"/>
      <w:r w:rsidRPr="00FB0FF4">
        <w:rPr>
          <w:rFonts w:ascii="Courier New" w:hAnsi="Courier New" w:cs="Courier New"/>
        </w:rPr>
        <w:t xml:space="preserve"> information in a "secure element" of the</w:t>
      </w:r>
    </w:p>
    <w:p w14:paraId="715BE50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del w:id="34" w:author="BOUCADAIR Mohamed TGI/OLN" w:date="2021-06-29T10:33:00Z">
        <w:r w:rsidRPr="00FB0FF4" w:rsidDel="00047550">
          <w:rPr>
            <w:rFonts w:ascii="Courier New" w:hAnsi="Courier New" w:cs="Courier New"/>
          </w:rPr>
          <w:delText xml:space="preserve">Aircraft </w:delText>
        </w:r>
      </w:del>
      <w:ins w:id="35" w:author="BOUCADAIR Mohamed TGI/OLN" w:date="2021-06-29T10:33:00Z">
        <w:r w:rsidR="00047550">
          <w:rPr>
            <w:rFonts w:ascii="Courier New" w:hAnsi="Courier New" w:cs="Courier New"/>
          </w:rPr>
          <w:t>UA</w:t>
        </w:r>
        <w:r w:rsidR="00047550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is out of sc</w:t>
      </w:r>
      <w:r w:rsidRPr="00FB0FF4">
        <w:rPr>
          <w:rFonts w:ascii="Courier New" w:hAnsi="Courier New" w:cs="Courier New"/>
        </w:rPr>
        <w:t>ope of this document.</w:t>
      </w:r>
    </w:p>
    <w:p w14:paraId="6D6E06D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108990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3.1</w:t>
      </w:r>
      <w:proofErr w:type="gramStart"/>
      <w:r w:rsidRPr="00FB0FF4">
        <w:rPr>
          <w:rFonts w:ascii="Courier New" w:hAnsi="Courier New" w:cs="Courier New"/>
        </w:rPr>
        <w:t>.  Overview</w:t>
      </w:r>
      <w:proofErr w:type="gramEnd"/>
      <w:r w:rsidRPr="00FB0FF4">
        <w:rPr>
          <w:rFonts w:ascii="Courier New" w:hAnsi="Courier New" w:cs="Courier New"/>
        </w:rPr>
        <w:t xml:space="preserve"> of Transactions</w:t>
      </w:r>
    </w:p>
    <w:p w14:paraId="31E298C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D0CB75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del w:id="36" w:author="BOUCADAIR Mohamed TGI/OLN" w:date="2021-06-29T10:35:00Z">
        <w:r w:rsidRPr="00FB0FF4" w:rsidDel="00047550">
          <w:rPr>
            <w:rFonts w:ascii="Courier New" w:hAnsi="Courier New" w:cs="Courier New"/>
          </w:rPr>
          <w:delText>In DRIP, e</w:delText>
        </w:r>
      </w:del>
      <w:ins w:id="37" w:author="BOUCADAIR Mohamed TGI/OLN" w:date="2021-06-29T10:35:00Z">
        <w:r w:rsidR="00047550">
          <w:rPr>
            <w:rFonts w:ascii="Courier New" w:hAnsi="Courier New" w:cs="Courier New"/>
          </w:rPr>
          <w:t>E</w:t>
        </w:r>
      </w:ins>
      <w:r w:rsidRPr="00FB0FF4">
        <w:rPr>
          <w:rFonts w:ascii="Courier New" w:hAnsi="Courier New" w:cs="Courier New"/>
        </w:rPr>
        <w:t xml:space="preserve">ach Operator MUST </w:t>
      </w:r>
      <w:commentRangeStart w:id="38"/>
      <w:r w:rsidRPr="00FB0FF4">
        <w:rPr>
          <w:rFonts w:ascii="Courier New" w:hAnsi="Courier New" w:cs="Courier New"/>
        </w:rPr>
        <w:t>generate</w:t>
      </w:r>
      <w:commentRangeEnd w:id="38"/>
      <w:r w:rsidR="00BA698E">
        <w:rPr>
          <w:rStyle w:val="Marquedecommentaire"/>
          <w:rFonts w:asciiTheme="minorHAnsi" w:hAnsiTheme="minorHAnsi"/>
        </w:rPr>
        <w:commentReference w:id="38"/>
      </w:r>
      <w:r w:rsidRPr="00FB0FF4">
        <w:rPr>
          <w:rFonts w:ascii="Courier New" w:hAnsi="Courier New" w:cs="Courier New"/>
        </w:rPr>
        <w:t xml:space="preserve"> a Host Identity of the Operator</w:t>
      </w:r>
    </w:p>
    <w:p w14:paraId="4BE2F17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(</w:t>
      </w:r>
      <w:proofErr w:type="spellStart"/>
      <w:r w:rsidRPr="00FB0FF4">
        <w:rPr>
          <w:rFonts w:ascii="Courier New" w:hAnsi="Courier New" w:cs="Courier New"/>
        </w:rPr>
        <w:t>HIo</w:t>
      </w:r>
      <w:proofErr w:type="spellEnd"/>
      <w:r w:rsidRPr="00FB0FF4">
        <w:rPr>
          <w:rFonts w:ascii="Courier New" w:hAnsi="Courier New" w:cs="Courier New"/>
        </w:rPr>
        <w:t>) and derived Hierarchical HIT of the Operator (</w:t>
      </w:r>
      <w:proofErr w:type="spellStart"/>
      <w:r w:rsidRPr="00FB0FF4">
        <w:rPr>
          <w:rFonts w:ascii="Courier New" w:hAnsi="Courier New" w:cs="Courier New"/>
        </w:rPr>
        <w:t>HHITo</w:t>
      </w:r>
      <w:proofErr w:type="spellEnd"/>
      <w:r w:rsidRPr="00FB0FF4">
        <w:rPr>
          <w:rFonts w:ascii="Courier New" w:hAnsi="Courier New" w:cs="Courier New"/>
        </w:rPr>
        <w:t>).  These</w:t>
      </w:r>
    </w:p>
    <w:p w14:paraId="5C55CF5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are</w:t>
      </w:r>
      <w:proofErr w:type="gramEnd"/>
      <w:r w:rsidRPr="00FB0FF4">
        <w:rPr>
          <w:rFonts w:ascii="Courier New" w:hAnsi="Courier New" w:cs="Courier New"/>
        </w:rPr>
        <w:t xml:space="preserve"> registered with a Private Information Registry along</w:t>
      </w:r>
      <w:r w:rsidRPr="00FB0FF4">
        <w:rPr>
          <w:rFonts w:ascii="Courier New" w:hAnsi="Courier New" w:cs="Courier New"/>
        </w:rPr>
        <w:t xml:space="preserve"> with</w:t>
      </w:r>
    </w:p>
    <w:p w14:paraId="63006BD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whatever</w:t>
      </w:r>
      <w:proofErr w:type="gramEnd"/>
      <w:r w:rsidRPr="00FB0FF4">
        <w:rPr>
          <w:rFonts w:ascii="Courier New" w:hAnsi="Courier New" w:cs="Courier New"/>
        </w:rPr>
        <w:t xml:space="preserve"> Operator data (</w:t>
      </w:r>
      <w:proofErr w:type="spellStart"/>
      <w:r w:rsidRPr="00FB0FF4">
        <w:rPr>
          <w:rFonts w:ascii="Courier New" w:hAnsi="Courier New" w:cs="Courier New"/>
        </w:rPr>
        <w:t>inc.</w:t>
      </w:r>
      <w:proofErr w:type="spellEnd"/>
      <w:r w:rsidRPr="00FB0FF4">
        <w:rPr>
          <w:rFonts w:ascii="Courier New" w:hAnsi="Courier New" w:cs="Courier New"/>
        </w:rPr>
        <w:t xml:space="preserve">  PII) is required by the cognizant CAA</w:t>
      </w:r>
    </w:p>
    <w:p w14:paraId="2236D1A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and</w:t>
      </w:r>
      <w:proofErr w:type="gramEnd"/>
      <w:r w:rsidRPr="00FB0FF4">
        <w:rPr>
          <w:rFonts w:ascii="Courier New" w:hAnsi="Courier New" w:cs="Courier New"/>
        </w:rPr>
        <w:t xml:space="preserve"> the registry.  In response, the Operator will obtain a</w:t>
      </w:r>
    </w:p>
    <w:p w14:paraId="2C15E1B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Certificate from the Registry, </w:t>
      </w:r>
      <w:commentRangeStart w:id="39"/>
      <w:r w:rsidRPr="00FB0FF4">
        <w:rPr>
          <w:rFonts w:ascii="Courier New" w:hAnsi="Courier New" w:cs="Courier New"/>
        </w:rPr>
        <w:t>an Operator (</w:t>
      </w:r>
      <w:proofErr w:type="spellStart"/>
      <w:r w:rsidRPr="00FB0FF4">
        <w:rPr>
          <w:rFonts w:ascii="Courier New" w:hAnsi="Courier New" w:cs="Courier New"/>
        </w:rPr>
        <w:t>Cr</w:t>
      </w:r>
      <w:commentRangeEnd w:id="39"/>
      <w:r w:rsidR="00BA698E">
        <w:rPr>
          <w:rStyle w:val="Marquedecommentaire"/>
          <w:rFonts w:asciiTheme="minorHAnsi" w:hAnsiTheme="minorHAnsi"/>
        </w:rPr>
        <w:commentReference w:id="39"/>
      </w:r>
      <w:r w:rsidRPr="00FB0FF4">
        <w:rPr>
          <w:rFonts w:ascii="Courier New" w:hAnsi="Courier New" w:cs="Courier New"/>
        </w:rPr>
        <w:t>o</w:t>
      </w:r>
      <w:proofErr w:type="spellEnd"/>
      <w:r w:rsidRPr="00FB0FF4">
        <w:rPr>
          <w:rFonts w:ascii="Courier New" w:hAnsi="Courier New" w:cs="Courier New"/>
        </w:rPr>
        <w:t>), signed with the</w:t>
      </w:r>
    </w:p>
    <w:p w14:paraId="5E81E2F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Host Identity of the Registry private key (</w:t>
      </w:r>
      <w:proofErr w:type="spellStart"/>
      <w:proofErr w:type="gramStart"/>
      <w:r w:rsidRPr="00FB0FF4">
        <w:rPr>
          <w:rFonts w:ascii="Courier New" w:hAnsi="Courier New" w:cs="Courier New"/>
        </w:rPr>
        <w:t>HI</w:t>
      </w:r>
      <w:r w:rsidRPr="00FB0FF4">
        <w:rPr>
          <w:rFonts w:ascii="Courier New" w:hAnsi="Courier New" w:cs="Courier New"/>
        </w:rPr>
        <w:t>r</w:t>
      </w:r>
      <w:proofErr w:type="spellEnd"/>
      <w:r w:rsidRPr="00FB0FF4">
        <w:rPr>
          <w:rFonts w:ascii="Courier New" w:hAnsi="Courier New" w:cs="Courier New"/>
        </w:rPr>
        <w:t>(</w:t>
      </w:r>
      <w:proofErr w:type="spellStart"/>
      <w:proofErr w:type="gramEnd"/>
      <w:r w:rsidRPr="00FB0FF4">
        <w:rPr>
          <w:rFonts w:ascii="Courier New" w:hAnsi="Courier New" w:cs="Courier New"/>
        </w:rPr>
        <w:t>priv</w:t>
      </w:r>
      <w:proofErr w:type="spellEnd"/>
      <w:r w:rsidRPr="00FB0FF4">
        <w:rPr>
          <w:rFonts w:ascii="Courier New" w:hAnsi="Courier New" w:cs="Courier New"/>
        </w:rPr>
        <w:t>)) proving such</w:t>
      </w:r>
    </w:p>
    <w:p w14:paraId="37ED906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registration</w:t>
      </w:r>
      <w:proofErr w:type="gramEnd"/>
      <w:r w:rsidRPr="00FB0FF4">
        <w:rPr>
          <w:rFonts w:ascii="Courier New" w:hAnsi="Courier New" w:cs="Courier New"/>
        </w:rPr>
        <w:t>.</w:t>
      </w:r>
    </w:p>
    <w:p w14:paraId="2FCA65E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2B38977" w14:textId="77777777" w:rsidR="00BA698E" w:rsidRDefault="003B7E61" w:rsidP="00FB0FF4">
      <w:pPr>
        <w:pStyle w:val="Textebrut"/>
        <w:rPr>
          <w:ins w:id="40" w:author="BOUCADAIR Mohamed TGI/OLN" w:date="2021-06-29T10:38:00Z"/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An Operator may now add a UA.</w:t>
      </w:r>
      <w:ins w:id="41" w:author="BOUCADAIR Mohamed TGI/OLN" w:date="2021-06-29T10:38:00Z">
        <w:r w:rsidR="00BA698E">
          <w:rPr>
            <w:rFonts w:ascii="Courier New" w:hAnsi="Courier New" w:cs="Courier New"/>
          </w:rPr>
          <w:t xml:space="preserve"> To do that</w:t>
        </w:r>
      </w:ins>
      <w:ins w:id="42" w:author="BOUCADAIR Mohamed TGI/OLN" w:date="2021-06-29T10:40:00Z">
        <w:r w:rsidR="00BA698E">
          <w:rPr>
            <w:rFonts w:ascii="Courier New" w:hAnsi="Courier New" w:cs="Courier New"/>
          </w:rPr>
          <w:t xml:space="preserve">, </w:t>
        </w:r>
        <w:r w:rsidR="00BA698E">
          <w:rPr>
            <w:rFonts w:ascii="Courier New" w:hAnsi="Courier New" w:cs="Courier New"/>
          </w:rPr>
          <w:t>The</w:t>
        </w:r>
        <w:r w:rsidR="00BA698E" w:rsidRPr="00FB0FF4">
          <w:rPr>
            <w:rFonts w:ascii="Courier New" w:hAnsi="Courier New" w:cs="Courier New"/>
          </w:rPr>
          <w:t xml:space="preserve"> </w:t>
        </w:r>
        <w:r w:rsidR="00BA698E" w:rsidRPr="00FB0FF4">
          <w:rPr>
            <w:rFonts w:ascii="Courier New" w:hAnsi="Courier New" w:cs="Courier New"/>
          </w:rPr>
          <w:t>Operator MUST</w:t>
        </w:r>
      </w:ins>
      <w:ins w:id="43" w:author="BOUCADAIR Mohamed TGI/OLN" w:date="2021-06-29T10:38:00Z">
        <w:r w:rsidR="00BA698E">
          <w:rPr>
            <w:rFonts w:ascii="Courier New" w:hAnsi="Courier New" w:cs="Courier New"/>
          </w:rPr>
          <w:t>:</w:t>
        </w:r>
      </w:ins>
    </w:p>
    <w:p w14:paraId="3CAD3F1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D5A63A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FAD9F4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 xml:space="preserve">*  </w:t>
      </w:r>
      <w:proofErr w:type="gramEnd"/>
      <w:del w:id="44" w:author="BOUCADAIR Mohamed TGI/OLN" w:date="2021-06-29T10:38:00Z">
        <w:r w:rsidRPr="00FB0FF4" w:rsidDel="00BA698E">
          <w:rPr>
            <w:rFonts w:ascii="Courier New" w:hAnsi="Courier New" w:cs="Courier New"/>
          </w:rPr>
          <w:delText xml:space="preserve">An </w:delText>
        </w:r>
      </w:del>
      <w:del w:id="45" w:author="BOUCADAIR Mohamed TGI/OLN" w:date="2021-06-29T10:40:00Z">
        <w:r w:rsidRPr="00FB0FF4" w:rsidDel="00BA698E">
          <w:rPr>
            <w:rFonts w:ascii="Courier New" w:hAnsi="Courier New" w:cs="Courier New"/>
          </w:rPr>
          <w:delText xml:space="preserve">Operator MUST </w:delText>
        </w:r>
      </w:del>
      <w:ins w:id="46" w:author="BOUCADAIR Mohamed TGI/OLN" w:date="2021-06-29T10:40:00Z">
        <w:r w:rsidR="00BA698E">
          <w:rPr>
            <w:rFonts w:ascii="Courier New" w:hAnsi="Courier New" w:cs="Courier New"/>
          </w:rPr>
          <w:t>G</w:t>
        </w:r>
      </w:ins>
      <w:del w:id="47" w:author="BOUCADAIR Mohamed TGI/OLN" w:date="2021-06-29T10:40:00Z">
        <w:r w:rsidRPr="00FB0FF4" w:rsidDel="00BA698E">
          <w:rPr>
            <w:rFonts w:ascii="Courier New" w:hAnsi="Courier New" w:cs="Courier New"/>
          </w:rPr>
          <w:delText>g</w:delText>
        </w:r>
      </w:del>
      <w:r w:rsidRPr="00FB0FF4">
        <w:rPr>
          <w:rFonts w:ascii="Courier New" w:hAnsi="Courier New" w:cs="Courier New"/>
        </w:rPr>
        <w:t xml:space="preserve">enerate a Host Identity of the </w:t>
      </w:r>
      <w:del w:id="48" w:author="BOUCADAIR Mohamed TGI/OLN" w:date="2021-06-29T10:38:00Z">
        <w:r w:rsidRPr="00FB0FF4" w:rsidDel="00BA698E">
          <w:rPr>
            <w:rFonts w:ascii="Courier New" w:hAnsi="Courier New" w:cs="Courier New"/>
          </w:rPr>
          <w:delText xml:space="preserve">Aircraft </w:delText>
        </w:r>
      </w:del>
      <w:ins w:id="49" w:author="BOUCADAIR Mohamed TGI/OLN" w:date="2021-06-29T10:38:00Z">
        <w:r w:rsidR="00BA698E">
          <w:rPr>
            <w:rFonts w:ascii="Courier New" w:hAnsi="Courier New" w:cs="Courier New"/>
          </w:rPr>
          <w:t xml:space="preserve">UA </w:t>
        </w:r>
      </w:ins>
      <w:r w:rsidRPr="00FB0FF4">
        <w:rPr>
          <w:rFonts w:ascii="Courier New" w:hAnsi="Courier New" w:cs="Courier New"/>
        </w:rPr>
        <w:t>(</w:t>
      </w:r>
      <w:proofErr w:type="spellStart"/>
      <w:r w:rsidRPr="00FB0FF4">
        <w:rPr>
          <w:rFonts w:ascii="Courier New" w:hAnsi="Courier New" w:cs="Courier New"/>
        </w:rPr>
        <w:t>HIa</w:t>
      </w:r>
      <w:proofErr w:type="spellEnd"/>
      <w:r w:rsidRPr="00FB0FF4">
        <w:rPr>
          <w:rFonts w:ascii="Courier New" w:hAnsi="Courier New" w:cs="Courier New"/>
        </w:rPr>
        <w:t>)</w:t>
      </w:r>
    </w:p>
    <w:p w14:paraId="72C588E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and</w:t>
      </w:r>
      <w:proofErr w:type="gramEnd"/>
      <w:r w:rsidRPr="00FB0FF4">
        <w:rPr>
          <w:rFonts w:ascii="Courier New" w:hAnsi="Courier New" w:cs="Courier New"/>
        </w:rPr>
        <w:t xml:space="preserve"> derived Hierarchical HIT of the </w:t>
      </w:r>
      <w:del w:id="50" w:author="BOUCADAIR Mohamed TGI/OLN" w:date="2021-06-29T10:38:00Z">
        <w:r w:rsidRPr="00FB0FF4" w:rsidDel="00BA698E">
          <w:rPr>
            <w:rFonts w:ascii="Courier New" w:hAnsi="Courier New" w:cs="Courier New"/>
          </w:rPr>
          <w:delText xml:space="preserve">Aircraft </w:delText>
        </w:r>
      </w:del>
      <w:ins w:id="51" w:author="BOUCADAIR Mohamed TGI/OLN" w:date="2021-06-29T10:38:00Z">
        <w:r w:rsidR="00BA698E">
          <w:rPr>
            <w:rFonts w:ascii="Courier New" w:hAnsi="Courier New" w:cs="Courier New"/>
          </w:rPr>
          <w:t>UA</w:t>
        </w:r>
        <w:r w:rsidR="00BA698E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(</w:t>
      </w:r>
      <w:proofErr w:type="spellStart"/>
      <w:r w:rsidRPr="00FB0FF4">
        <w:rPr>
          <w:rFonts w:ascii="Courier New" w:hAnsi="Courier New" w:cs="Courier New"/>
        </w:rPr>
        <w:t>HHITa</w:t>
      </w:r>
      <w:proofErr w:type="spellEnd"/>
      <w:r w:rsidRPr="00FB0FF4">
        <w:rPr>
          <w:rFonts w:ascii="Courier New" w:hAnsi="Courier New" w:cs="Courier New"/>
        </w:rPr>
        <w:t>)</w:t>
      </w:r>
    </w:p>
    <w:p w14:paraId="1F2181F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383092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*  Create</w:t>
      </w:r>
      <w:proofErr w:type="gramEnd"/>
      <w:r w:rsidRPr="00FB0FF4">
        <w:rPr>
          <w:rFonts w:ascii="Courier New" w:hAnsi="Courier New" w:cs="Courier New"/>
        </w:rPr>
        <w:t xml:space="preserve"> a Certificate from the Operator on the </w:t>
      </w:r>
      <w:del w:id="52" w:author="BOUCADAIR Mohamed TGI/OLN" w:date="2021-06-29T10:39:00Z">
        <w:r w:rsidRPr="00FB0FF4" w:rsidDel="00BA698E">
          <w:rPr>
            <w:rFonts w:ascii="Courier New" w:hAnsi="Courier New" w:cs="Courier New"/>
          </w:rPr>
          <w:delText xml:space="preserve">Aircraft </w:delText>
        </w:r>
      </w:del>
      <w:ins w:id="53" w:author="BOUCADAIR Mohamed TGI/OLN" w:date="2021-06-29T10:39:00Z">
        <w:r w:rsidR="00BA698E">
          <w:rPr>
            <w:rFonts w:ascii="Courier New" w:hAnsi="Courier New" w:cs="Courier New"/>
          </w:rPr>
          <w:t>UA</w:t>
        </w:r>
        <w:r w:rsidR="00BA698E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(</w:t>
      </w:r>
      <w:proofErr w:type="spellStart"/>
      <w:r w:rsidRPr="00FB0FF4">
        <w:rPr>
          <w:rFonts w:ascii="Courier New" w:hAnsi="Courier New" w:cs="Courier New"/>
        </w:rPr>
        <w:t>Coa</w:t>
      </w:r>
      <w:proofErr w:type="spellEnd"/>
      <w:r w:rsidRPr="00FB0FF4">
        <w:rPr>
          <w:rFonts w:ascii="Courier New" w:hAnsi="Courier New" w:cs="Courier New"/>
        </w:rPr>
        <w:t>)</w:t>
      </w:r>
    </w:p>
    <w:p w14:paraId="350276F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signed</w:t>
      </w:r>
      <w:proofErr w:type="gramEnd"/>
      <w:r w:rsidRPr="00FB0FF4">
        <w:rPr>
          <w:rFonts w:ascii="Courier New" w:hAnsi="Courier New" w:cs="Courier New"/>
        </w:rPr>
        <w:t xml:space="preserve"> with the Host Identity of the Operator private key</w:t>
      </w:r>
    </w:p>
    <w:p w14:paraId="3A9A566B" w14:textId="77777777" w:rsidR="00BA698E" w:rsidRDefault="003B7E61" w:rsidP="00FB0FF4">
      <w:pPr>
        <w:pStyle w:val="Textebrut"/>
        <w:rPr>
          <w:ins w:id="54" w:author="BOUCADAIR Mohamed TGI/OLN" w:date="2021-06-29T10:39:00Z"/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(</w:t>
      </w:r>
      <w:proofErr w:type="spellStart"/>
      <w:proofErr w:type="gramStart"/>
      <w:r w:rsidRPr="00FB0FF4">
        <w:rPr>
          <w:rFonts w:ascii="Courier New" w:hAnsi="Courier New" w:cs="Courier New"/>
        </w:rPr>
        <w:t>HIo</w:t>
      </w:r>
      <w:proofErr w:type="spellEnd"/>
      <w:r w:rsidRPr="00FB0FF4">
        <w:rPr>
          <w:rFonts w:ascii="Courier New" w:hAnsi="Courier New" w:cs="Courier New"/>
        </w:rPr>
        <w:t>(</w:t>
      </w:r>
      <w:proofErr w:type="spellStart"/>
      <w:proofErr w:type="gramEnd"/>
      <w:r w:rsidRPr="00FB0FF4">
        <w:rPr>
          <w:rFonts w:ascii="Courier New" w:hAnsi="Courier New" w:cs="Courier New"/>
        </w:rPr>
        <w:t>priv</w:t>
      </w:r>
      <w:proofErr w:type="spellEnd"/>
      <w:r w:rsidRPr="00FB0FF4">
        <w:rPr>
          <w:rFonts w:ascii="Courier New" w:hAnsi="Courier New" w:cs="Courier New"/>
        </w:rPr>
        <w:t>)) to associate the UA with its Operator</w:t>
      </w:r>
      <w:ins w:id="55" w:author="BOUCADAIR Mohamed TGI/OLN" w:date="2021-06-29T10:39:00Z">
        <w:r w:rsidR="00BA698E">
          <w:rPr>
            <w:rFonts w:ascii="Courier New" w:hAnsi="Courier New" w:cs="Courier New"/>
          </w:rPr>
          <w:t>.</w:t>
        </w:r>
      </w:ins>
    </w:p>
    <w:p w14:paraId="4DF2104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A68341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AA403B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*  Register</w:t>
      </w:r>
      <w:proofErr w:type="gramEnd"/>
      <w:r w:rsidRPr="00FB0FF4">
        <w:rPr>
          <w:rFonts w:ascii="Courier New" w:hAnsi="Courier New" w:cs="Courier New"/>
        </w:rPr>
        <w:t xml:space="preserve"> them with a Private Information Registry along with</w:t>
      </w:r>
    </w:p>
    <w:p w14:paraId="312F72C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whatever</w:t>
      </w:r>
      <w:proofErr w:type="gramEnd"/>
      <w:r w:rsidRPr="00FB0FF4">
        <w:rPr>
          <w:rFonts w:ascii="Courier New" w:hAnsi="Courier New" w:cs="Courier New"/>
        </w:rPr>
        <w:t xml:space="preserve"> UAS data is required by the cognizant </w:t>
      </w:r>
      <w:r w:rsidRPr="00FB0FF4">
        <w:rPr>
          <w:rFonts w:ascii="Courier New" w:hAnsi="Courier New" w:cs="Courier New"/>
        </w:rPr>
        <w:t>CAA and the</w:t>
      </w:r>
    </w:p>
    <w:p w14:paraId="0451FF7A" w14:textId="77777777" w:rsidR="00BA698E" w:rsidRDefault="003B7E61" w:rsidP="00FB0FF4">
      <w:pPr>
        <w:pStyle w:val="Textebrut"/>
        <w:rPr>
          <w:ins w:id="56" w:author="BOUCADAIR Mohamed TGI/OLN" w:date="2021-06-29T10:39:00Z"/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registry</w:t>
      </w:r>
      <w:proofErr w:type="gramEnd"/>
      <w:ins w:id="57" w:author="BOUCADAIR Mohamed TGI/OLN" w:date="2021-06-29T10:39:00Z">
        <w:r w:rsidR="00BA698E">
          <w:rPr>
            <w:rFonts w:ascii="Courier New" w:hAnsi="Courier New" w:cs="Courier New"/>
          </w:rPr>
          <w:t>.</w:t>
        </w:r>
      </w:ins>
    </w:p>
    <w:p w14:paraId="58C2A8F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ED9B83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17C182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*  Obtain</w:t>
      </w:r>
      <w:proofErr w:type="gramEnd"/>
      <w:r w:rsidRPr="00FB0FF4">
        <w:rPr>
          <w:rFonts w:ascii="Courier New" w:hAnsi="Courier New" w:cs="Courier New"/>
        </w:rPr>
        <w:t xml:space="preserve"> a Certificate from </w:t>
      </w:r>
      <w:del w:id="58" w:author="BOUCADAIR Mohamed TGI/OLN" w:date="2021-06-29T10:39:00Z">
        <w:r w:rsidRPr="00FB0FF4" w:rsidDel="00BA698E">
          <w:rPr>
            <w:rFonts w:ascii="Courier New" w:hAnsi="Courier New" w:cs="Courier New"/>
          </w:rPr>
          <w:delText xml:space="preserve">the </w:delText>
        </w:r>
      </w:del>
      <w:ins w:id="59" w:author="BOUCADAIR Mohamed TGI/OLN" w:date="2021-06-29T10:39:00Z">
        <w:r w:rsidR="00BA698E" w:rsidRPr="00FB0FF4">
          <w:rPr>
            <w:rFonts w:ascii="Courier New" w:hAnsi="Courier New" w:cs="Courier New"/>
          </w:rPr>
          <w:t>th</w:t>
        </w:r>
        <w:r w:rsidR="00BA698E">
          <w:rPr>
            <w:rFonts w:ascii="Courier New" w:hAnsi="Courier New" w:cs="Courier New"/>
          </w:rPr>
          <w:t>at</w:t>
        </w:r>
        <w:r w:rsidR="00BA698E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Registry on the Operator and</w:t>
      </w:r>
    </w:p>
    <w:p w14:paraId="50B8512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Aircraft ("</w:t>
      </w:r>
      <w:proofErr w:type="spellStart"/>
      <w:r w:rsidRPr="00FB0FF4">
        <w:rPr>
          <w:rFonts w:ascii="Courier New" w:hAnsi="Courier New" w:cs="Courier New"/>
        </w:rPr>
        <w:t>Croa</w:t>
      </w:r>
      <w:proofErr w:type="spellEnd"/>
      <w:r w:rsidRPr="00FB0FF4">
        <w:rPr>
          <w:rFonts w:ascii="Courier New" w:hAnsi="Courier New" w:cs="Courier New"/>
        </w:rPr>
        <w:t xml:space="preserve">") signed with the </w:t>
      </w:r>
      <w:proofErr w:type="spellStart"/>
      <w:proofErr w:type="gramStart"/>
      <w:r w:rsidRPr="00FB0FF4">
        <w:rPr>
          <w:rFonts w:ascii="Courier New" w:hAnsi="Courier New" w:cs="Courier New"/>
        </w:rPr>
        <w:t>HIr</w:t>
      </w:r>
      <w:proofErr w:type="spellEnd"/>
      <w:r w:rsidRPr="00FB0FF4">
        <w:rPr>
          <w:rFonts w:ascii="Courier New" w:hAnsi="Courier New" w:cs="Courier New"/>
        </w:rPr>
        <w:t>(</w:t>
      </w:r>
      <w:proofErr w:type="spellStart"/>
      <w:proofErr w:type="gramEnd"/>
      <w:r w:rsidRPr="00FB0FF4">
        <w:rPr>
          <w:rFonts w:ascii="Courier New" w:hAnsi="Courier New" w:cs="Courier New"/>
        </w:rPr>
        <w:t>priv</w:t>
      </w:r>
      <w:proofErr w:type="spellEnd"/>
      <w:r w:rsidRPr="00FB0FF4">
        <w:rPr>
          <w:rFonts w:ascii="Courier New" w:hAnsi="Courier New" w:cs="Courier New"/>
        </w:rPr>
        <w:t>) proving such</w:t>
      </w:r>
    </w:p>
    <w:p w14:paraId="4A0E716E" w14:textId="77777777" w:rsidR="00BA698E" w:rsidRDefault="003B7E61" w:rsidP="00FB0FF4">
      <w:pPr>
        <w:pStyle w:val="Textebrut"/>
        <w:rPr>
          <w:ins w:id="60" w:author="BOUCADAIR Mohamed TGI/OLN" w:date="2021-06-29T10:39:00Z"/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r w:rsidR="00BA698E" w:rsidRPr="00FB0FF4">
        <w:rPr>
          <w:rFonts w:ascii="Courier New" w:hAnsi="Courier New" w:cs="Courier New"/>
        </w:rPr>
        <w:t>R</w:t>
      </w:r>
      <w:r w:rsidRPr="00FB0FF4">
        <w:rPr>
          <w:rFonts w:ascii="Courier New" w:hAnsi="Courier New" w:cs="Courier New"/>
        </w:rPr>
        <w:t>egistration</w:t>
      </w:r>
      <w:ins w:id="61" w:author="BOUCADAIR Mohamed TGI/OLN" w:date="2021-06-29T10:39:00Z">
        <w:r w:rsidR="00BA698E">
          <w:rPr>
            <w:rFonts w:ascii="Courier New" w:hAnsi="Courier New" w:cs="Courier New"/>
          </w:rPr>
          <w:t>.</w:t>
        </w:r>
      </w:ins>
    </w:p>
    <w:p w14:paraId="2722532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ADC5F2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33C05A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 xml:space="preserve">*  </w:t>
      </w:r>
      <w:proofErr w:type="gramEnd"/>
      <w:del w:id="62" w:author="BOUCADAIR Mohamed TGI/OLN" w:date="2021-06-29T10:40:00Z">
        <w:r w:rsidRPr="00FB0FF4" w:rsidDel="00BA698E">
          <w:rPr>
            <w:rFonts w:ascii="Courier New" w:hAnsi="Courier New" w:cs="Courier New"/>
          </w:rPr>
          <w:delText>And o</w:delText>
        </w:r>
      </w:del>
      <w:ins w:id="63" w:author="BOUCADAIR Mohamed TGI/OLN" w:date="2021-06-29T10:40:00Z">
        <w:r w:rsidR="00BA698E">
          <w:rPr>
            <w:rFonts w:ascii="Courier New" w:hAnsi="Courier New" w:cs="Courier New"/>
          </w:rPr>
          <w:t>O</w:t>
        </w:r>
      </w:ins>
      <w:r w:rsidRPr="00FB0FF4">
        <w:rPr>
          <w:rFonts w:ascii="Courier New" w:hAnsi="Courier New" w:cs="Courier New"/>
        </w:rPr>
        <w:t>btain a Certificate from the Registry on the Aircraft (</w:t>
      </w:r>
      <w:proofErr w:type="spellStart"/>
      <w:r w:rsidRPr="00FB0FF4">
        <w:rPr>
          <w:rFonts w:ascii="Courier New" w:hAnsi="Courier New" w:cs="Courier New"/>
        </w:rPr>
        <w:t>Cra</w:t>
      </w:r>
      <w:proofErr w:type="spellEnd"/>
      <w:r w:rsidRPr="00FB0FF4">
        <w:rPr>
          <w:rFonts w:ascii="Courier New" w:hAnsi="Courier New" w:cs="Courier New"/>
        </w:rPr>
        <w:t>)</w:t>
      </w:r>
    </w:p>
    <w:p w14:paraId="50B2D73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sig</w:t>
      </w:r>
      <w:r w:rsidRPr="00FB0FF4">
        <w:rPr>
          <w:rFonts w:ascii="Courier New" w:hAnsi="Courier New" w:cs="Courier New"/>
        </w:rPr>
        <w:t>ned</w:t>
      </w:r>
      <w:proofErr w:type="gramEnd"/>
      <w:r w:rsidRPr="00FB0FF4">
        <w:rPr>
          <w:rFonts w:ascii="Courier New" w:hAnsi="Courier New" w:cs="Courier New"/>
        </w:rPr>
        <w:t xml:space="preserve"> with </w:t>
      </w:r>
      <w:proofErr w:type="spellStart"/>
      <w:r w:rsidRPr="00FB0FF4">
        <w:rPr>
          <w:rFonts w:ascii="Courier New" w:hAnsi="Courier New" w:cs="Courier New"/>
        </w:rPr>
        <w:t>HIr</w:t>
      </w:r>
      <w:proofErr w:type="spellEnd"/>
      <w:r w:rsidRPr="00FB0FF4">
        <w:rPr>
          <w:rFonts w:ascii="Courier New" w:hAnsi="Courier New" w:cs="Courier New"/>
        </w:rPr>
        <w:t>(</w:t>
      </w:r>
      <w:proofErr w:type="spellStart"/>
      <w:r w:rsidRPr="00FB0FF4">
        <w:rPr>
          <w:rFonts w:ascii="Courier New" w:hAnsi="Courier New" w:cs="Courier New"/>
        </w:rPr>
        <w:t>priv</w:t>
      </w:r>
      <w:proofErr w:type="spellEnd"/>
      <w:r w:rsidRPr="00FB0FF4">
        <w:rPr>
          <w:rFonts w:ascii="Courier New" w:hAnsi="Courier New" w:cs="Courier New"/>
        </w:rPr>
        <w:t>) proving UA registration in that specific</w:t>
      </w:r>
    </w:p>
    <w:p w14:paraId="77F79EF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registry</w:t>
      </w:r>
      <w:proofErr w:type="gramEnd"/>
      <w:r w:rsidRPr="00FB0FF4">
        <w:rPr>
          <w:rFonts w:ascii="Courier New" w:hAnsi="Courier New" w:cs="Courier New"/>
        </w:rPr>
        <w:t xml:space="preserve"> while preserving Operator</w:t>
      </w:r>
      <w:ins w:id="64" w:author="BOUCADAIR Mohamed TGI/OLN" w:date="2021-06-29T10:40:00Z">
        <w:r w:rsidR="00BA698E">
          <w:rPr>
            <w:rFonts w:ascii="Courier New" w:hAnsi="Courier New" w:cs="Courier New"/>
          </w:rPr>
          <w:t>’s</w:t>
        </w:r>
      </w:ins>
      <w:r w:rsidRPr="00FB0FF4">
        <w:rPr>
          <w:rFonts w:ascii="Courier New" w:hAnsi="Courier New" w:cs="Courier New"/>
        </w:rPr>
        <w:t xml:space="preserve"> privacy.</w:t>
      </w:r>
    </w:p>
    <w:p w14:paraId="7199595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3055E1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The operator then MUST provision the UA with </w:t>
      </w:r>
      <w:proofErr w:type="spellStart"/>
      <w:r w:rsidRPr="00FB0FF4">
        <w:rPr>
          <w:rFonts w:ascii="Courier New" w:hAnsi="Courier New" w:cs="Courier New"/>
        </w:rPr>
        <w:t>HIa</w:t>
      </w:r>
      <w:proofErr w:type="spellEnd"/>
      <w:r w:rsidRPr="00FB0FF4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FB0FF4">
        <w:rPr>
          <w:rFonts w:ascii="Courier New" w:hAnsi="Courier New" w:cs="Courier New"/>
        </w:rPr>
        <w:t>HIa</w:t>
      </w:r>
      <w:proofErr w:type="spellEnd"/>
      <w:r w:rsidRPr="00FB0FF4">
        <w:rPr>
          <w:rFonts w:ascii="Courier New" w:hAnsi="Courier New" w:cs="Courier New"/>
        </w:rPr>
        <w:t>(</w:t>
      </w:r>
      <w:proofErr w:type="spellStart"/>
      <w:proofErr w:type="gramEnd"/>
      <w:r w:rsidRPr="00FB0FF4">
        <w:rPr>
          <w:rFonts w:ascii="Courier New" w:hAnsi="Courier New" w:cs="Courier New"/>
        </w:rPr>
        <w:t>priv</w:t>
      </w:r>
      <w:proofErr w:type="spellEnd"/>
      <w:r w:rsidRPr="00FB0FF4">
        <w:rPr>
          <w:rFonts w:ascii="Courier New" w:hAnsi="Courier New" w:cs="Courier New"/>
        </w:rPr>
        <w:t xml:space="preserve">), </w:t>
      </w:r>
      <w:proofErr w:type="spellStart"/>
      <w:r w:rsidRPr="00FB0FF4">
        <w:rPr>
          <w:rFonts w:ascii="Courier New" w:hAnsi="Courier New" w:cs="Courier New"/>
        </w:rPr>
        <w:t>HHITa</w:t>
      </w:r>
      <w:proofErr w:type="spellEnd"/>
      <w:ins w:id="65" w:author="BOUCADAIR Mohamed TGI/OLN" w:date="2021-06-29T10:40:00Z">
        <w:r w:rsidR="00BA698E">
          <w:rPr>
            <w:rFonts w:ascii="Courier New" w:hAnsi="Courier New" w:cs="Courier New"/>
          </w:rPr>
          <w:t>,</w:t>
        </w:r>
      </w:ins>
    </w:p>
    <w:p w14:paraId="1FF63E3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and</w:t>
      </w:r>
      <w:proofErr w:type="gramEnd"/>
      <w:r w:rsidRPr="00FB0FF4">
        <w:rPr>
          <w:rFonts w:ascii="Courier New" w:hAnsi="Courier New" w:cs="Courier New"/>
        </w:rPr>
        <w:t xml:space="preserve"> </w:t>
      </w:r>
      <w:proofErr w:type="spellStart"/>
      <w:r w:rsidRPr="00FB0FF4">
        <w:rPr>
          <w:rFonts w:ascii="Courier New" w:hAnsi="Courier New" w:cs="Courier New"/>
        </w:rPr>
        <w:t>Cra</w:t>
      </w:r>
      <w:proofErr w:type="spellEnd"/>
      <w:r w:rsidRPr="00FB0FF4">
        <w:rPr>
          <w:rFonts w:ascii="Courier New" w:hAnsi="Courier New" w:cs="Courier New"/>
        </w:rPr>
        <w:t>.</w:t>
      </w:r>
    </w:p>
    <w:p w14:paraId="44BE8D5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D42158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B3FE53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D48F8F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  <w:r w:rsidRPr="00FB0FF4">
        <w:rPr>
          <w:rFonts w:ascii="Courier New" w:hAnsi="Courier New" w:cs="Courier New"/>
        </w:rPr>
        <w:t xml:space="preserve">, et al.     Expires 26 August 2021             </w:t>
      </w:r>
      <w:r w:rsidRPr="00FB0FF4">
        <w:rPr>
          <w:rFonts w:ascii="Courier New" w:hAnsi="Courier New" w:cs="Courier New"/>
        </w:rPr>
        <w:t xml:space="preserve">    [Page 3]</w:t>
      </w:r>
    </w:p>
    <w:p w14:paraId="23833BD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br w:type="page"/>
      </w:r>
    </w:p>
    <w:p w14:paraId="7C9AD44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Internet-Draft                 registries                  February 2021</w:t>
      </w:r>
    </w:p>
    <w:p w14:paraId="5ACFBF8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EF470F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29DBCE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 xml:space="preserve">*  </w:t>
      </w:r>
      <w:ins w:id="66" w:author="BOUCADAIR Mohamed TGI/OLN" w:date="2021-06-29T10:41:00Z">
        <w:r w:rsidR="00BA698E">
          <w:rPr>
            <w:rFonts w:ascii="Courier New" w:hAnsi="Courier New" w:cs="Courier New"/>
          </w:rPr>
          <w:t>An</w:t>
        </w:r>
        <w:proofErr w:type="gramEnd"/>
        <w:r w:rsidR="00BA698E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 xml:space="preserve">UA engaging in Broadcast RID MUST use </w:t>
      </w:r>
      <w:proofErr w:type="spellStart"/>
      <w:r w:rsidRPr="00FB0FF4">
        <w:rPr>
          <w:rFonts w:ascii="Courier New" w:hAnsi="Courier New" w:cs="Courier New"/>
        </w:rPr>
        <w:t>HIa</w:t>
      </w:r>
      <w:proofErr w:type="spellEnd"/>
      <w:r w:rsidRPr="00FB0FF4">
        <w:rPr>
          <w:rFonts w:ascii="Courier New" w:hAnsi="Courier New" w:cs="Courier New"/>
        </w:rPr>
        <w:t>(</w:t>
      </w:r>
      <w:proofErr w:type="spellStart"/>
      <w:r w:rsidRPr="00FB0FF4">
        <w:rPr>
          <w:rFonts w:ascii="Courier New" w:hAnsi="Courier New" w:cs="Courier New"/>
        </w:rPr>
        <w:t>priv</w:t>
      </w:r>
      <w:proofErr w:type="spellEnd"/>
      <w:r w:rsidRPr="00FB0FF4">
        <w:rPr>
          <w:rFonts w:ascii="Courier New" w:hAnsi="Courier New" w:cs="Courier New"/>
        </w:rPr>
        <w:t xml:space="preserve">) to sign </w:t>
      </w:r>
      <w:commentRangeStart w:id="67"/>
      <w:proofErr w:type="spellStart"/>
      <w:r w:rsidRPr="00FB0FF4">
        <w:rPr>
          <w:rFonts w:ascii="Courier New" w:hAnsi="Courier New" w:cs="Courier New"/>
        </w:rPr>
        <w:t>Auth</w:t>
      </w:r>
      <w:proofErr w:type="spellEnd"/>
    </w:p>
    <w:p w14:paraId="6864740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Messages</w:t>
      </w:r>
      <w:commentRangeEnd w:id="67"/>
      <w:r w:rsidR="00BA698E">
        <w:rPr>
          <w:rStyle w:val="Marquedecommentaire"/>
          <w:rFonts w:asciiTheme="minorHAnsi" w:hAnsiTheme="minorHAnsi"/>
        </w:rPr>
        <w:commentReference w:id="67"/>
      </w:r>
      <w:r w:rsidRPr="00FB0FF4">
        <w:rPr>
          <w:rFonts w:ascii="Courier New" w:hAnsi="Courier New" w:cs="Courier New"/>
        </w:rPr>
        <w:t xml:space="preserve"> and MUST </w:t>
      </w:r>
      <w:commentRangeStart w:id="68"/>
      <w:r w:rsidRPr="00FB0FF4">
        <w:rPr>
          <w:rFonts w:ascii="Courier New" w:hAnsi="Courier New" w:cs="Courier New"/>
        </w:rPr>
        <w:t>periodically</w:t>
      </w:r>
      <w:commentRangeEnd w:id="68"/>
      <w:r w:rsidR="00BA698E">
        <w:rPr>
          <w:rStyle w:val="Marquedecommentaire"/>
          <w:rFonts w:asciiTheme="minorHAnsi" w:hAnsiTheme="minorHAnsi"/>
        </w:rPr>
        <w:commentReference w:id="68"/>
      </w:r>
      <w:r w:rsidRPr="00FB0FF4">
        <w:rPr>
          <w:rFonts w:ascii="Courier New" w:hAnsi="Courier New" w:cs="Courier New"/>
        </w:rPr>
        <w:t xml:space="preserve"> broadcast </w:t>
      </w:r>
      <w:proofErr w:type="spellStart"/>
      <w:r w:rsidRPr="00FB0FF4">
        <w:rPr>
          <w:rFonts w:ascii="Courier New" w:hAnsi="Courier New" w:cs="Courier New"/>
        </w:rPr>
        <w:t>Cra</w:t>
      </w:r>
      <w:proofErr w:type="spellEnd"/>
      <w:r w:rsidRPr="00FB0FF4">
        <w:rPr>
          <w:rFonts w:ascii="Courier New" w:hAnsi="Courier New" w:cs="Courier New"/>
        </w:rPr>
        <w:t>.</w:t>
      </w:r>
    </w:p>
    <w:p w14:paraId="70C444C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48E5E8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 xml:space="preserve">*  </w:t>
      </w:r>
      <w:ins w:id="69" w:author="BOUCADAIR Mohamed TGI/OLN" w:date="2021-06-29T10:41:00Z">
        <w:r w:rsidR="00BA698E">
          <w:rPr>
            <w:rFonts w:ascii="Courier New" w:hAnsi="Courier New" w:cs="Courier New"/>
          </w:rPr>
          <w:t>An</w:t>
        </w:r>
        <w:proofErr w:type="gramEnd"/>
        <w:r w:rsidR="00BA698E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UA</w:t>
      </w:r>
      <w:del w:id="70" w:author="BOUCADAIR Mohamed TGI/OLN" w:date="2021-06-29T10:42:00Z">
        <w:r w:rsidRPr="00FB0FF4" w:rsidDel="00BA698E">
          <w:rPr>
            <w:rFonts w:ascii="Courier New" w:hAnsi="Courier New" w:cs="Courier New"/>
          </w:rPr>
          <w:delText>S</w:delText>
        </w:r>
      </w:del>
      <w:r w:rsidRPr="00FB0FF4">
        <w:rPr>
          <w:rFonts w:ascii="Courier New" w:hAnsi="Courier New" w:cs="Courier New"/>
        </w:rPr>
        <w:t xml:space="preserve"> engaging in Network RID MUST use </w:t>
      </w:r>
      <w:proofErr w:type="spellStart"/>
      <w:r w:rsidRPr="00FB0FF4">
        <w:rPr>
          <w:rFonts w:ascii="Courier New" w:hAnsi="Courier New" w:cs="Courier New"/>
        </w:rPr>
        <w:t>HIa</w:t>
      </w:r>
      <w:proofErr w:type="spellEnd"/>
      <w:r w:rsidRPr="00FB0FF4">
        <w:rPr>
          <w:rFonts w:ascii="Courier New" w:hAnsi="Courier New" w:cs="Courier New"/>
        </w:rPr>
        <w:t>(</w:t>
      </w:r>
      <w:proofErr w:type="spellStart"/>
      <w:r w:rsidRPr="00FB0FF4">
        <w:rPr>
          <w:rFonts w:ascii="Courier New" w:hAnsi="Courier New" w:cs="Courier New"/>
        </w:rPr>
        <w:t>priv</w:t>
      </w:r>
      <w:proofErr w:type="spellEnd"/>
      <w:r w:rsidRPr="00FB0FF4">
        <w:rPr>
          <w:rFonts w:ascii="Courier New" w:hAnsi="Courier New" w:cs="Courier New"/>
        </w:rPr>
        <w:t xml:space="preserve">) to sign </w:t>
      </w:r>
      <w:proofErr w:type="spellStart"/>
      <w:r w:rsidRPr="00FB0FF4">
        <w:rPr>
          <w:rFonts w:ascii="Courier New" w:hAnsi="Courier New" w:cs="Courier New"/>
        </w:rPr>
        <w:t>Auth</w:t>
      </w:r>
      <w:proofErr w:type="spellEnd"/>
    </w:p>
    <w:p w14:paraId="54CD46B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Messages.</w:t>
      </w:r>
    </w:p>
    <w:p w14:paraId="621EED5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783FD0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*  Observers</w:t>
      </w:r>
      <w:proofErr w:type="gramEnd"/>
      <w:r w:rsidRPr="00FB0FF4">
        <w:rPr>
          <w:rFonts w:ascii="Courier New" w:hAnsi="Courier New" w:cs="Courier New"/>
        </w:rPr>
        <w:t xml:space="preserve"> MUST use </w:t>
      </w:r>
      <w:proofErr w:type="spellStart"/>
      <w:r w:rsidRPr="00FB0FF4">
        <w:rPr>
          <w:rFonts w:ascii="Courier New" w:hAnsi="Courier New" w:cs="Courier New"/>
        </w:rPr>
        <w:t>HIa</w:t>
      </w:r>
      <w:proofErr w:type="spellEnd"/>
      <w:r w:rsidRPr="00FB0FF4">
        <w:rPr>
          <w:rFonts w:ascii="Courier New" w:hAnsi="Courier New" w:cs="Courier New"/>
        </w:rPr>
        <w:t xml:space="preserve"> from received </w:t>
      </w:r>
      <w:proofErr w:type="spellStart"/>
      <w:r w:rsidRPr="00FB0FF4">
        <w:rPr>
          <w:rFonts w:ascii="Courier New" w:hAnsi="Courier New" w:cs="Courier New"/>
        </w:rPr>
        <w:t>Cra</w:t>
      </w:r>
      <w:proofErr w:type="spellEnd"/>
      <w:r w:rsidRPr="00FB0FF4">
        <w:rPr>
          <w:rFonts w:ascii="Courier New" w:hAnsi="Courier New" w:cs="Courier New"/>
        </w:rPr>
        <w:t xml:space="preserve"> to verify received</w:t>
      </w:r>
    </w:p>
    <w:p w14:paraId="7D8F720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Broadcast RID </w:t>
      </w:r>
      <w:proofErr w:type="spellStart"/>
      <w:r w:rsidRPr="00FB0FF4">
        <w:rPr>
          <w:rFonts w:ascii="Courier New" w:hAnsi="Courier New" w:cs="Courier New"/>
        </w:rPr>
        <w:t>Auth</w:t>
      </w:r>
      <w:proofErr w:type="spellEnd"/>
      <w:r w:rsidRPr="00FB0FF4">
        <w:rPr>
          <w:rFonts w:ascii="Courier New" w:hAnsi="Courier New" w:cs="Courier New"/>
        </w:rPr>
        <w:t xml:space="preserve"> messages.</w:t>
      </w:r>
    </w:p>
    <w:p w14:paraId="03173B8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D52BB8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*  Observers</w:t>
      </w:r>
      <w:proofErr w:type="gramEnd"/>
      <w:r w:rsidRPr="00FB0FF4">
        <w:rPr>
          <w:rFonts w:ascii="Courier New" w:hAnsi="Courier New" w:cs="Courier New"/>
        </w:rPr>
        <w:t xml:space="preserve"> without Internet connectivity MAY use </w:t>
      </w:r>
      <w:proofErr w:type="spellStart"/>
      <w:r w:rsidRPr="00FB0FF4">
        <w:rPr>
          <w:rFonts w:ascii="Courier New" w:hAnsi="Courier New" w:cs="Courier New"/>
        </w:rPr>
        <w:t>Cra</w:t>
      </w:r>
      <w:proofErr w:type="spellEnd"/>
      <w:r w:rsidRPr="00FB0FF4">
        <w:rPr>
          <w:rFonts w:ascii="Courier New" w:hAnsi="Courier New" w:cs="Courier New"/>
        </w:rPr>
        <w:t xml:space="preserve"> to identify</w:t>
      </w:r>
    </w:p>
    <w:p w14:paraId="59F0E09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the</w:t>
      </w:r>
      <w:proofErr w:type="gramEnd"/>
      <w:r w:rsidRPr="00FB0FF4">
        <w:rPr>
          <w:rFonts w:ascii="Courier New" w:hAnsi="Courier New" w:cs="Courier New"/>
        </w:rPr>
        <w:t xml:space="preserve"> </w:t>
      </w:r>
      <w:commentRangeStart w:id="71"/>
      <w:r w:rsidRPr="00FB0FF4">
        <w:rPr>
          <w:rFonts w:ascii="Courier New" w:hAnsi="Courier New" w:cs="Courier New"/>
        </w:rPr>
        <w:t xml:space="preserve">trust class </w:t>
      </w:r>
      <w:commentRangeEnd w:id="71"/>
      <w:r w:rsidR="00BA698E">
        <w:rPr>
          <w:rStyle w:val="Marquedecommentaire"/>
          <w:rFonts w:asciiTheme="minorHAnsi" w:hAnsiTheme="minorHAnsi"/>
        </w:rPr>
        <w:commentReference w:id="71"/>
      </w:r>
      <w:r w:rsidRPr="00FB0FF4">
        <w:rPr>
          <w:rFonts w:ascii="Courier New" w:hAnsi="Courier New" w:cs="Courier New"/>
        </w:rPr>
        <w:t xml:space="preserve">of the UAS based </w:t>
      </w:r>
      <w:r w:rsidRPr="00BA698E">
        <w:rPr>
          <w:rFonts w:ascii="Courier New" w:hAnsi="Courier New" w:cs="Courier New"/>
          <w:highlight w:val="yellow"/>
          <w:rPrChange w:id="72" w:author="BOUCADAIR Mohamed TGI/OLN" w:date="2021-06-29T10:43:00Z">
            <w:rPr>
              <w:rFonts w:ascii="Courier New" w:hAnsi="Courier New" w:cs="Courier New"/>
            </w:rPr>
          </w:rPrChange>
        </w:rPr>
        <w:t>on known</w:t>
      </w:r>
      <w:r w:rsidRPr="00BA698E">
        <w:rPr>
          <w:rFonts w:ascii="Courier New" w:hAnsi="Courier New" w:cs="Courier New"/>
          <w:highlight w:val="yellow"/>
          <w:rPrChange w:id="73" w:author="BOUCADAIR Mohamed TGI/OLN" w:date="2021-06-29T10:43:00Z">
            <w:rPr>
              <w:rFonts w:ascii="Courier New" w:hAnsi="Courier New" w:cs="Courier New"/>
            </w:rPr>
          </w:rPrChange>
        </w:rPr>
        <w:t xml:space="preserve"> registry vetting</w:t>
      </w:r>
      <w:r w:rsidRPr="00FB0FF4">
        <w:rPr>
          <w:rFonts w:ascii="Courier New" w:hAnsi="Courier New" w:cs="Courier New"/>
        </w:rPr>
        <w:t>.</w:t>
      </w:r>
    </w:p>
    <w:p w14:paraId="08E4FAB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372191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*  Observers</w:t>
      </w:r>
      <w:proofErr w:type="gramEnd"/>
      <w:r w:rsidRPr="00FB0FF4">
        <w:rPr>
          <w:rFonts w:ascii="Courier New" w:hAnsi="Courier New" w:cs="Courier New"/>
        </w:rPr>
        <w:t xml:space="preserve"> with Internet connectivity MAY use </w:t>
      </w:r>
      <w:proofErr w:type="spellStart"/>
      <w:r w:rsidRPr="00FB0FF4">
        <w:rPr>
          <w:rFonts w:ascii="Courier New" w:hAnsi="Courier New" w:cs="Courier New"/>
        </w:rPr>
        <w:t>HHITa</w:t>
      </w:r>
      <w:proofErr w:type="spellEnd"/>
      <w:r w:rsidRPr="00FB0FF4">
        <w:rPr>
          <w:rFonts w:ascii="Courier New" w:hAnsi="Courier New" w:cs="Courier New"/>
        </w:rPr>
        <w:t xml:space="preserve"> to perform</w:t>
      </w:r>
    </w:p>
    <w:p w14:paraId="5B3A4BF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lookups</w:t>
      </w:r>
      <w:proofErr w:type="gramEnd"/>
      <w:r w:rsidRPr="00FB0FF4">
        <w:rPr>
          <w:rFonts w:ascii="Courier New" w:hAnsi="Courier New" w:cs="Courier New"/>
        </w:rPr>
        <w:t xml:space="preserve"> in the Public Information Registry and MAY then </w:t>
      </w:r>
      <w:commentRangeStart w:id="74"/>
      <w:r w:rsidRPr="00FB0FF4">
        <w:rPr>
          <w:rFonts w:ascii="Courier New" w:hAnsi="Courier New" w:cs="Courier New"/>
        </w:rPr>
        <w:t>query the</w:t>
      </w:r>
    </w:p>
    <w:p w14:paraId="668057A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Private Information Registry</w:t>
      </w:r>
      <w:commentRangeEnd w:id="74"/>
      <w:r w:rsidR="00BA698E">
        <w:rPr>
          <w:rStyle w:val="Marquedecommentaire"/>
          <w:rFonts w:asciiTheme="minorHAnsi" w:hAnsiTheme="minorHAnsi"/>
        </w:rPr>
        <w:commentReference w:id="74"/>
      </w:r>
      <w:r w:rsidRPr="00FB0FF4">
        <w:rPr>
          <w:rFonts w:ascii="Courier New" w:hAnsi="Courier New" w:cs="Courier New"/>
        </w:rPr>
        <w:t xml:space="preserve"> which MUST enforce AAA policy on</w:t>
      </w:r>
    </w:p>
    <w:p w14:paraId="64AFB294" w14:textId="77777777" w:rsidR="00BA698E" w:rsidRDefault="003B7E61" w:rsidP="00FB0FF4">
      <w:pPr>
        <w:pStyle w:val="Textebrut"/>
        <w:rPr>
          <w:ins w:id="75" w:author="BOUCADAIR Mohamed TGI/OLN" w:date="2021-06-29T10:43:00Z"/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Operator PII and other</w:t>
      </w:r>
      <w:r w:rsidRPr="00FB0FF4">
        <w:rPr>
          <w:rFonts w:ascii="Courier New" w:hAnsi="Courier New" w:cs="Courier New"/>
        </w:rPr>
        <w:t xml:space="preserve"> sensitive information</w:t>
      </w:r>
      <w:ins w:id="76" w:author="BOUCADAIR Mohamed TGI/OLN" w:date="2021-06-29T10:43:00Z">
        <w:r w:rsidR="00BA698E">
          <w:rPr>
            <w:rFonts w:ascii="Courier New" w:hAnsi="Courier New" w:cs="Courier New"/>
          </w:rPr>
          <w:t>.</w:t>
        </w:r>
      </w:ins>
    </w:p>
    <w:p w14:paraId="4362BCD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DF3859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2587A2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3.2</w:t>
      </w:r>
      <w:proofErr w:type="gramStart"/>
      <w:r w:rsidRPr="00FB0FF4">
        <w:rPr>
          <w:rFonts w:ascii="Courier New" w:hAnsi="Courier New" w:cs="Courier New"/>
        </w:rPr>
        <w:t>.  HHIT</w:t>
      </w:r>
      <w:proofErr w:type="gramEnd"/>
      <w:r w:rsidRPr="00FB0FF4">
        <w:rPr>
          <w:rFonts w:ascii="Courier New" w:hAnsi="Courier New" w:cs="Courier New"/>
        </w:rPr>
        <w:t xml:space="preserve"> Delegation</w:t>
      </w:r>
    </w:p>
    <w:p w14:paraId="5753CA0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47ADC9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Under the FAA [NPRM], it is </w:t>
      </w:r>
      <w:del w:id="77" w:author="BOUCADAIR Mohamed TGI/OLN" w:date="2021-06-29T10:45:00Z">
        <w:r w:rsidRPr="00FB0FF4" w:rsidDel="00BA698E">
          <w:rPr>
            <w:rFonts w:ascii="Courier New" w:hAnsi="Courier New" w:cs="Courier New"/>
          </w:rPr>
          <w:delText xml:space="preserve">expecting </w:delText>
        </w:r>
      </w:del>
      <w:ins w:id="78" w:author="BOUCADAIR Mohamed TGI/OLN" w:date="2021-06-29T10:45:00Z">
        <w:r w:rsidR="00BA698E" w:rsidRPr="00FB0FF4">
          <w:rPr>
            <w:rFonts w:ascii="Courier New" w:hAnsi="Courier New" w:cs="Courier New"/>
          </w:rPr>
          <w:t>expect</w:t>
        </w:r>
        <w:r w:rsidR="00BA698E">
          <w:rPr>
            <w:rFonts w:ascii="Courier New" w:hAnsi="Courier New" w:cs="Courier New"/>
          </w:rPr>
          <w:t>ed</w:t>
        </w:r>
        <w:r w:rsidR="00BA698E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that IDs for UAS are assigned</w:t>
      </w:r>
    </w:p>
    <w:p w14:paraId="386D697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by</w:t>
      </w:r>
      <w:proofErr w:type="gramEnd"/>
      <w:r w:rsidRPr="00FB0FF4">
        <w:rPr>
          <w:rFonts w:ascii="Courier New" w:hAnsi="Courier New" w:cs="Courier New"/>
        </w:rPr>
        <w:t xml:space="preserve"> the UTM and are generally one-time use.  The methods for this</w:t>
      </w:r>
      <w:ins w:id="79" w:author="BOUCADAIR Mohamed TGI/OLN" w:date="2021-06-29T10:45:00Z">
        <w:r w:rsidR="00BA698E">
          <w:rPr>
            <w:rFonts w:ascii="Courier New" w:hAnsi="Courier New" w:cs="Courier New"/>
          </w:rPr>
          <w:t>,</w:t>
        </w:r>
      </w:ins>
    </w:p>
    <w:p w14:paraId="5873E78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however</w:t>
      </w:r>
      <w:proofErr w:type="gramEnd"/>
      <w:ins w:id="80" w:author="BOUCADAIR Mohamed TGI/OLN" w:date="2021-06-29T10:48:00Z">
        <w:r w:rsidR="005E62ED">
          <w:rPr>
            <w:rFonts w:ascii="Courier New" w:hAnsi="Courier New" w:cs="Courier New"/>
          </w:rPr>
          <w:t>,</w:t>
        </w:r>
      </w:ins>
      <w:r w:rsidRPr="00FB0FF4">
        <w:rPr>
          <w:rFonts w:ascii="Courier New" w:hAnsi="Courier New" w:cs="Courier New"/>
        </w:rPr>
        <w:t xml:space="preserve"> are unspecified leaving two options</w:t>
      </w:r>
      <w:del w:id="81" w:author="BOUCADAIR Mohamed TGI/OLN" w:date="2021-06-29T10:48:00Z">
        <w:r w:rsidRPr="00FB0FF4" w:rsidDel="005E62ED">
          <w:rPr>
            <w:rFonts w:ascii="Courier New" w:hAnsi="Courier New" w:cs="Courier New"/>
          </w:rPr>
          <w:delText>.</w:delText>
        </w:r>
      </w:del>
      <w:ins w:id="82" w:author="BOUCADAIR Mohamed TGI/OLN" w:date="2021-06-29T10:48:00Z">
        <w:r w:rsidR="005E62ED">
          <w:rPr>
            <w:rFonts w:ascii="Courier New" w:hAnsi="Courier New" w:cs="Courier New"/>
          </w:rPr>
          <w:t>:</w:t>
        </w:r>
      </w:ins>
    </w:p>
    <w:p w14:paraId="7186E69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F48E49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1  The</w:t>
      </w:r>
      <w:proofErr w:type="gramEnd"/>
      <w:r w:rsidRPr="00FB0FF4">
        <w:rPr>
          <w:rFonts w:ascii="Courier New" w:hAnsi="Courier New" w:cs="Courier New"/>
        </w:rPr>
        <w:t xml:space="preserve"> </w:t>
      </w:r>
      <w:r w:rsidRPr="005E62ED">
        <w:rPr>
          <w:rFonts w:ascii="Courier New" w:hAnsi="Courier New" w:cs="Courier New"/>
          <w:highlight w:val="yellow"/>
          <w:rPrChange w:id="83" w:author="BOUCADAIR Mohamed TGI/OLN" w:date="2021-06-29T10:48:00Z">
            <w:rPr>
              <w:rFonts w:ascii="Courier New" w:hAnsi="Courier New" w:cs="Courier New"/>
            </w:rPr>
          </w:rPrChange>
        </w:rPr>
        <w:t>entity</w:t>
      </w:r>
      <w:r w:rsidRPr="00FB0FF4">
        <w:rPr>
          <w:rFonts w:ascii="Courier New" w:hAnsi="Courier New" w:cs="Courier New"/>
        </w:rPr>
        <w:t xml:space="preserve"> gene</w:t>
      </w:r>
      <w:r w:rsidRPr="00FB0FF4">
        <w:rPr>
          <w:rFonts w:ascii="Courier New" w:hAnsi="Courier New" w:cs="Courier New"/>
        </w:rPr>
        <w:t xml:space="preserve">rates its own HHIT, discovering and using </w:t>
      </w:r>
      <w:del w:id="84" w:author="BOUCADAIR Mohamed TGI/OLN" w:date="2021-06-29T10:48:00Z">
        <w:r w:rsidRPr="00FB0FF4" w:rsidDel="005E62ED">
          <w:rPr>
            <w:rFonts w:ascii="Courier New" w:hAnsi="Courier New" w:cs="Courier New"/>
          </w:rPr>
          <w:delText xml:space="preserve">thr </w:delText>
        </w:r>
      </w:del>
      <w:ins w:id="85" w:author="BOUCADAIR Mohamed TGI/OLN" w:date="2021-06-29T10:48:00Z">
        <w:r w:rsidR="005E62ED" w:rsidRPr="00FB0FF4">
          <w:rPr>
            <w:rFonts w:ascii="Courier New" w:hAnsi="Courier New" w:cs="Courier New"/>
          </w:rPr>
          <w:t>th</w:t>
        </w:r>
        <w:r w:rsidR="005E62ED">
          <w:rPr>
            <w:rFonts w:ascii="Courier New" w:hAnsi="Courier New" w:cs="Courier New"/>
          </w:rPr>
          <w:t>e</w:t>
        </w:r>
        <w:r w:rsidR="005E62ED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RAA</w:t>
      </w:r>
    </w:p>
    <w:p w14:paraId="0A75E4C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and</w:t>
      </w:r>
      <w:proofErr w:type="gramEnd"/>
      <w:r w:rsidRPr="00FB0FF4">
        <w:rPr>
          <w:rFonts w:ascii="Courier New" w:hAnsi="Courier New" w:cs="Courier New"/>
        </w:rPr>
        <w:t xml:space="preserve"> HDA for the target Registry.  The method for discovering a</w:t>
      </w:r>
    </w:p>
    <w:p w14:paraId="67D54B3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Registry's RAA and HDA is out of scope here.  This allows for the</w:t>
      </w:r>
    </w:p>
    <w:p w14:paraId="7CB2DF3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5E62ED">
        <w:rPr>
          <w:rFonts w:ascii="Courier New" w:hAnsi="Courier New" w:cs="Courier New"/>
          <w:highlight w:val="yellow"/>
          <w:rPrChange w:id="86" w:author="BOUCADAIR Mohamed TGI/OLN" w:date="2021-06-29T10:49:00Z">
            <w:rPr>
              <w:rFonts w:ascii="Courier New" w:hAnsi="Courier New" w:cs="Courier New"/>
            </w:rPr>
          </w:rPrChange>
        </w:rPr>
        <w:t>device</w:t>
      </w:r>
      <w:proofErr w:type="gramEnd"/>
      <w:r w:rsidRPr="00FB0FF4">
        <w:rPr>
          <w:rFonts w:ascii="Courier New" w:hAnsi="Courier New" w:cs="Courier New"/>
        </w:rPr>
        <w:t xml:space="preserve"> to generate an HHIT to send to the Registry to be ac</w:t>
      </w:r>
      <w:r w:rsidRPr="00FB0FF4">
        <w:rPr>
          <w:rFonts w:ascii="Courier New" w:hAnsi="Courier New" w:cs="Courier New"/>
        </w:rPr>
        <w:t>cepted</w:t>
      </w:r>
    </w:p>
    <w:p w14:paraId="752AD65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(</w:t>
      </w:r>
      <w:proofErr w:type="gramStart"/>
      <w:r w:rsidRPr="00FB0FF4">
        <w:rPr>
          <w:rFonts w:ascii="Courier New" w:hAnsi="Courier New" w:cs="Courier New"/>
        </w:rPr>
        <w:t>thus</w:t>
      </w:r>
      <w:proofErr w:type="gramEnd"/>
      <w:r w:rsidRPr="00FB0FF4">
        <w:rPr>
          <w:rFonts w:ascii="Courier New" w:hAnsi="Courier New" w:cs="Courier New"/>
        </w:rPr>
        <w:t xml:space="preserve"> generating the required Host Identity Claim) or denied.</w:t>
      </w:r>
    </w:p>
    <w:p w14:paraId="076E986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8D9B9E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2  The</w:t>
      </w:r>
      <w:proofErr w:type="gramEnd"/>
      <w:r w:rsidRPr="00FB0FF4">
        <w:rPr>
          <w:rFonts w:ascii="Courier New" w:hAnsi="Courier New" w:cs="Courier New"/>
        </w:rPr>
        <w:t xml:space="preserve"> entity </w:t>
      </w:r>
      <w:commentRangeStart w:id="87"/>
      <w:r w:rsidRPr="00FB0FF4">
        <w:rPr>
          <w:rFonts w:ascii="Courier New" w:hAnsi="Courier New" w:cs="Courier New"/>
        </w:rPr>
        <w:t xml:space="preserve">sends </w:t>
      </w:r>
      <w:commentRangeEnd w:id="87"/>
      <w:r w:rsidR="005E62ED">
        <w:rPr>
          <w:rStyle w:val="Marquedecommentaire"/>
          <w:rFonts w:asciiTheme="minorHAnsi" w:hAnsiTheme="minorHAnsi"/>
        </w:rPr>
        <w:commentReference w:id="87"/>
      </w:r>
      <w:r w:rsidRPr="00FB0FF4">
        <w:rPr>
          <w:rFonts w:ascii="Courier New" w:hAnsi="Courier New" w:cs="Courier New"/>
        </w:rPr>
        <w:t>to the Registry its HI for it to be hashed and</w:t>
      </w:r>
    </w:p>
    <w:p w14:paraId="13BDB0E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</w:t>
      </w:r>
      <w:proofErr w:type="gramStart"/>
      <w:r w:rsidRPr="00FB0FF4">
        <w:rPr>
          <w:rFonts w:ascii="Courier New" w:hAnsi="Courier New" w:cs="Courier New"/>
        </w:rPr>
        <w:t>result</w:t>
      </w:r>
      <w:proofErr w:type="gramEnd"/>
      <w:r w:rsidRPr="00FB0FF4">
        <w:rPr>
          <w:rFonts w:ascii="Courier New" w:hAnsi="Courier New" w:cs="Courier New"/>
        </w:rPr>
        <w:t xml:space="preserve"> in the HHIT.  The Registry would then either accept</w:t>
      </w:r>
    </w:p>
    <w:p w14:paraId="6F37790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(</w:t>
      </w:r>
      <w:proofErr w:type="gramStart"/>
      <w:r w:rsidRPr="00FB0FF4">
        <w:rPr>
          <w:rFonts w:ascii="Courier New" w:hAnsi="Courier New" w:cs="Courier New"/>
        </w:rPr>
        <w:t>returning</w:t>
      </w:r>
      <w:proofErr w:type="gramEnd"/>
      <w:r w:rsidRPr="00FB0FF4">
        <w:rPr>
          <w:rFonts w:ascii="Courier New" w:hAnsi="Courier New" w:cs="Courier New"/>
        </w:rPr>
        <w:t xml:space="preserve"> the HHIT to the device) or d</w:t>
      </w:r>
      <w:r w:rsidRPr="00FB0FF4">
        <w:rPr>
          <w:rFonts w:ascii="Courier New" w:hAnsi="Courier New" w:cs="Courier New"/>
        </w:rPr>
        <w:t>eny this pairing.</w:t>
      </w:r>
    </w:p>
    <w:p w14:paraId="3E2B2B2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924668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In either case the Registry must decide </w:t>
      </w:r>
      <w:del w:id="88" w:author="BOUCADAIR Mohamed TGI/OLN" w:date="2021-06-29T10:51:00Z">
        <w:r w:rsidRPr="00FB0FF4" w:rsidDel="005E62ED">
          <w:rPr>
            <w:rFonts w:ascii="Courier New" w:hAnsi="Courier New" w:cs="Courier New"/>
          </w:rPr>
          <w:delText>on if</w:delText>
        </w:r>
      </w:del>
      <w:ins w:id="89" w:author="BOUCADAIR Mohamed TGI/OLN" w:date="2021-06-29T10:51:00Z">
        <w:r w:rsidR="005E62ED">
          <w:rPr>
            <w:rFonts w:ascii="Courier New" w:hAnsi="Courier New" w:cs="Courier New"/>
          </w:rPr>
          <w:t>whether</w:t>
        </w:r>
      </w:ins>
      <w:r w:rsidRPr="00FB0FF4">
        <w:rPr>
          <w:rFonts w:ascii="Courier New" w:hAnsi="Courier New" w:cs="Courier New"/>
        </w:rPr>
        <w:t xml:space="preserve"> the HI/HHIT pairing is</w:t>
      </w:r>
    </w:p>
    <w:p w14:paraId="247EAC6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valid</w:t>
      </w:r>
      <w:proofErr w:type="gramEnd"/>
      <w:r w:rsidRPr="00FB0FF4">
        <w:rPr>
          <w:rFonts w:ascii="Courier New" w:hAnsi="Courier New" w:cs="Courier New"/>
        </w:rPr>
        <w:t xml:space="preserve">.  This </w:t>
      </w:r>
      <w:ins w:id="90" w:author="BOUCADAIR Mohamed TGI/OLN" w:date="2021-06-29T10:51:00Z">
        <w:r w:rsidR="005E62ED">
          <w:rPr>
            <w:rFonts w:ascii="Courier New" w:hAnsi="Courier New" w:cs="Courier New"/>
          </w:rPr>
          <w:t xml:space="preserve">is </w:t>
        </w:r>
      </w:ins>
      <w:r w:rsidRPr="00FB0FF4">
        <w:rPr>
          <w:rFonts w:ascii="Courier New" w:hAnsi="Courier New" w:cs="Courier New"/>
        </w:rPr>
        <w:t xml:space="preserve">in its simplest form </w:t>
      </w:r>
      <w:del w:id="91" w:author="BOUCADAIR Mohamed TGI/OLN" w:date="2021-06-29T10:51:00Z">
        <w:r w:rsidRPr="00FB0FF4" w:rsidDel="005E62ED">
          <w:rPr>
            <w:rFonts w:ascii="Courier New" w:hAnsi="Courier New" w:cs="Courier New"/>
          </w:rPr>
          <w:delText xml:space="preserve">is </w:delText>
        </w:r>
      </w:del>
      <w:ins w:id="92" w:author="BOUCADAIR Mohamed TGI/OLN" w:date="2021-06-29T10:51:00Z">
        <w:r w:rsidR="005E62ED">
          <w:rPr>
            <w:rFonts w:ascii="Courier New" w:hAnsi="Courier New" w:cs="Courier New"/>
          </w:rPr>
          <w:t xml:space="preserve">about </w:t>
        </w:r>
      </w:ins>
      <w:r w:rsidRPr="00FB0FF4">
        <w:rPr>
          <w:rFonts w:ascii="Courier New" w:hAnsi="Courier New" w:cs="Courier New"/>
        </w:rPr>
        <w:t>checking the current Registry</w:t>
      </w:r>
    </w:p>
    <w:p w14:paraId="2AA7BC7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for</w:t>
      </w:r>
      <w:proofErr w:type="gramEnd"/>
      <w:r w:rsidRPr="00FB0FF4">
        <w:rPr>
          <w:rFonts w:ascii="Courier New" w:hAnsi="Courier New" w:cs="Courier New"/>
        </w:rPr>
        <w:t xml:space="preserve"> a collision </w:t>
      </w:r>
      <w:ins w:id="93" w:author="BOUCADAIR Mohamed TGI/OLN" w:date="2021-06-29T10:51:00Z">
        <w:r w:rsidR="005E62ED">
          <w:rPr>
            <w:rFonts w:ascii="Courier New" w:hAnsi="Courier New" w:cs="Courier New"/>
          </w:rPr>
          <w:t>based up</w:t>
        </w:r>
      </w:ins>
      <w:r w:rsidRPr="00FB0FF4">
        <w:rPr>
          <w:rFonts w:ascii="Courier New" w:hAnsi="Courier New" w:cs="Courier New"/>
        </w:rPr>
        <w:t>on the HHIT.</w:t>
      </w:r>
    </w:p>
    <w:p w14:paraId="7FF5CFA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42D5E1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Upon accepting a HI/HHIT pair</w:t>
      </w:r>
      <w:ins w:id="94" w:author="BOUCADAIR Mohamed TGI/OLN" w:date="2021-06-29T10:51:00Z">
        <w:r w:rsidR="005E62ED">
          <w:rPr>
            <w:rFonts w:ascii="Courier New" w:hAnsi="Courier New" w:cs="Courier New"/>
          </w:rPr>
          <w:t>,</w:t>
        </w:r>
      </w:ins>
      <w:r w:rsidRPr="00FB0FF4">
        <w:rPr>
          <w:rFonts w:ascii="Courier New" w:hAnsi="Courier New" w:cs="Courier New"/>
        </w:rPr>
        <w:t xml:space="preserve"> the Registry MUST populate th</w:t>
      </w:r>
      <w:r w:rsidRPr="00FB0FF4">
        <w:rPr>
          <w:rFonts w:ascii="Courier New" w:hAnsi="Courier New" w:cs="Courier New"/>
        </w:rPr>
        <w:t>e required</w:t>
      </w:r>
    </w:p>
    <w:p w14:paraId="2B7F796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the</w:t>
      </w:r>
      <w:proofErr w:type="gramEnd"/>
      <w:r w:rsidRPr="00FB0FF4">
        <w:rPr>
          <w:rFonts w:ascii="Courier New" w:hAnsi="Courier New" w:cs="Courier New"/>
        </w:rPr>
        <w:t xml:space="preserve"> DNS</w:t>
      </w:r>
      <w:ins w:id="95" w:author="BOUCADAIR Mohamed TGI/OLN" w:date="2021-06-29T10:52:00Z">
        <w:r w:rsidR="005E62ED">
          <w:rPr>
            <w:rFonts w:ascii="Courier New" w:hAnsi="Courier New" w:cs="Courier New"/>
          </w:rPr>
          <w:t xml:space="preserve"> records</w:t>
        </w:r>
      </w:ins>
      <w:r w:rsidRPr="00FB0FF4">
        <w:rPr>
          <w:rFonts w:ascii="Courier New" w:hAnsi="Courier New" w:cs="Courier New"/>
        </w:rPr>
        <w:t xml:space="preserve"> serving the HDA with the HIP RR and other relevant RR types</w:t>
      </w:r>
    </w:p>
    <w:p w14:paraId="5460AD6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(</w:t>
      </w:r>
      <w:proofErr w:type="gramStart"/>
      <w:r w:rsidRPr="00FB0FF4">
        <w:rPr>
          <w:rFonts w:ascii="Courier New" w:hAnsi="Courier New" w:cs="Courier New"/>
        </w:rPr>
        <w:t>such</w:t>
      </w:r>
      <w:proofErr w:type="gramEnd"/>
      <w:r w:rsidRPr="00FB0FF4">
        <w:rPr>
          <w:rFonts w:ascii="Courier New" w:hAnsi="Courier New" w:cs="Courier New"/>
        </w:rPr>
        <w:t xml:space="preserve"> as TXT and CERT).  The Registry MUST also generate the</w:t>
      </w:r>
    </w:p>
    <w:p w14:paraId="1BE9D5A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appropriate</w:t>
      </w:r>
      <w:proofErr w:type="gramEnd"/>
      <w:r w:rsidRPr="00FB0FF4">
        <w:rPr>
          <w:rFonts w:ascii="Courier New" w:hAnsi="Courier New" w:cs="Courier New"/>
        </w:rPr>
        <w:t xml:space="preserve"> Host Identity Claim for the given operation.</w:t>
      </w:r>
    </w:p>
    <w:p w14:paraId="74B59A0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5E36AF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If the Registry denied the HI/HHIT pair, becau</w:t>
      </w:r>
      <w:r w:rsidRPr="00FB0FF4">
        <w:rPr>
          <w:rFonts w:ascii="Courier New" w:hAnsi="Courier New" w:cs="Courier New"/>
        </w:rPr>
        <w:t>se there was a HHIT</w:t>
      </w:r>
    </w:p>
    <w:p w14:paraId="308A7C6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collision</w:t>
      </w:r>
      <w:proofErr w:type="gramEnd"/>
      <w:r w:rsidRPr="00FB0FF4">
        <w:rPr>
          <w:rFonts w:ascii="Courier New" w:hAnsi="Courier New" w:cs="Courier New"/>
        </w:rPr>
        <w:t xml:space="preserve"> or any other reason, the Registry </w:t>
      </w:r>
      <w:commentRangeStart w:id="96"/>
      <w:r w:rsidRPr="00FB0FF4">
        <w:rPr>
          <w:rFonts w:ascii="Courier New" w:hAnsi="Courier New" w:cs="Courier New"/>
        </w:rPr>
        <w:t xml:space="preserve">MUST signal back </w:t>
      </w:r>
      <w:commentRangeEnd w:id="96"/>
      <w:r w:rsidR="005E62ED">
        <w:rPr>
          <w:rStyle w:val="Marquedecommentaire"/>
          <w:rFonts w:asciiTheme="minorHAnsi" w:hAnsiTheme="minorHAnsi"/>
        </w:rPr>
        <w:commentReference w:id="96"/>
      </w:r>
      <w:r w:rsidRPr="00FB0FF4">
        <w:rPr>
          <w:rFonts w:ascii="Courier New" w:hAnsi="Courier New" w:cs="Courier New"/>
        </w:rPr>
        <w:t>to the</w:t>
      </w:r>
    </w:p>
    <w:p w14:paraId="4BD2BDE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device</w:t>
      </w:r>
      <w:proofErr w:type="gramEnd"/>
      <w:r w:rsidRPr="00FB0FF4">
        <w:rPr>
          <w:rFonts w:ascii="Courier New" w:hAnsi="Courier New" w:cs="Courier New"/>
        </w:rPr>
        <w:t xml:space="preserve"> being provisioned that a new HI needs to be generated.</w:t>
      </w:r>
    </w:p>
    <w:p w14:paraId="6ECC1BE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756AC8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3.3</w:t>
      </w:r>
      <w:proofErr w:type="gramStart"/>
      <w:r w:rsidRPr="00FB0FF4">
        <w:rPr>
          <w:rFonts w:ascii="Courier New" w:hAnsi="Courier New" w:cs="Courier New"/>
        </w:rPr>
        <w:t>.  Manufacturer</w:t>
      </w:r>
      <w:proofErr w:type="gramEnd"/>
    </w:p>
    <w:p w14:paraId="43269C6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B49F21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ED8D5F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F9613E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B85E88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  <w:r w:rsidRPr="00FB0FF4">
        <w:rPr>
          <w:rFonts w:ascii="Courier New" w:hAnsi="Courier New" w:cs="Courier New"/>
        </w:rPr>
        <w:t>, et al.     Expires 26 August 2021                 [Page 4]</w:t>
      </w:r>
    </w:p>
    <w:p w14:paraId="1B36164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br w:type="page"/>
      </w:r>
    </w:p>
    <w:p w14:paraId="0502559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</w:t>
      </w:r>
      <w:r w:rsidRPr="00FB0FF4">
        <w:rPr>
          <w:rFonts w:ascii="Courier New" w:hAnsi="Courier New" w:cs="Courier New"/>
        </w:rPr>
        <w:t>nternet-Draft                 registries                  February 2021</w:t>
      </w:r>
    </w:p>
    <w:p w14:paraId="459AAF5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A447D0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07C939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+--------------+      Ca</w:t>
      </w:r>
      <w:commentRangeStart w:id="97"/>
      <w:r w:rsidRPr="00FB0FF4">
        <w:rPr>
          <w:rFonts w:ascii="Courier New" w:hAnsi="Courier New" w:cs="Courier New"/>
        </w:rPr>
        <w:t>0a0</w:t>
      </w:r>
      <w:commentRangeEnd w:id="97"/>
      <w:r w:rsidR="007C5469">
        <w:rPr>
          <w:rStyle w:val="Marquedecommentaire"/>
          <w:rFonts w:asciiTheme="minorHAnsi" w:hAnsiTheme="minorHAnsi"/>
        </w:rPr>
        <w:commentReference w:id="97"/>
      </w:r>
      <w:r w:rsidRPr="00FB0FF4">
        <w:rPr>
          <w:rFonts w:ascii="Courier New" w:hAnsi="Courier New" w:cs="Courier New"/>
        </w:rPr>
        <w:t xml:space="preserve"> +-----------------+</w:t>
      </w:r>
    </w:p>
    <w:p w14:paraId="1637B85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| Manufacturer | &lt;--------&gt; | Manufacturer CA |</w:t>
      </w:r>
    </w:p>
    <w:p w14:paraId="72A8A8D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+--------------+ Ama0       +------------</w:t>
      </w:r>
      <w:r w:rsidRPr="00FB0FF4">
        <w:rPr>
          <w:rFonts w:ascii="Courier New" w:hAnsi="Courier New" w:cs="Courier New"/>
        </w:rPr>
        <w:t>-----+</w:t>
      </w:r>
    </w:p>
    <w:p w14:paraId="4B613C6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^    |</w:t>
      </w:r>
    </w:p>
    <w:p w14:paraId="6C56492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|    |</w:t>
      </w:r>
    </w:p>
    <w:p w14:paraId="454136E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|    |</w:t>
      </w:r>
    </w:p>
    <w:p w14:paraId="71E539A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Ca0a0   |    |   Ama0</w:t>
      </w:r>
    </w:p>
    <w:p w14:paraId="01E28D4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|    |</w:t>
      </w:r>
    </w:p>
    <w:p w14:paraId="6B53625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|    </w:t>
      </w:r>
      <w:proofErr w:type="gramStart"/>
      <w:r w:rsidRPr="00FB0FF4">
        <w:rPr>
          <w:rFonts w:ascii="Courier New" w:hAnsi="Courier New" w:cs="Courier New"/>
        </w:rPr>
        <w:t>v</w:t>
      </w:r>
      <w:proofErr w:type="gramEnd"/>
    </w:p>
    <w:p w14:paraId="78F18E1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+----------+</w:t>
      </w:r>
    </w:p>
    <w:p w14:paraId="65E5B08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| Aircraft |</w:t>
      </w:r>
    </w:p>
    <w:p w14:paraId="37B2C5C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+----------+</w:t>
      </w:r>
    </w:p>
    <w:p w14:paraId="605916E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4CFEEE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Duri</w:t>
      </w:r>
      <w:r w:rsidRPr="00FB0FF4">
        <w:rPr>
          <w:rFonts w:ascii="Courier New" w:hAnsi="Courier New" w:cs="Courier New"/>
        </w:rPr>
        <w:t>ng the initial configuration and production at the factory the</w:t>
      </w:r>
    </w:p>
    <w:p w14:paraId="480C4DE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del w:id="98" w:author="BOUCADAIR Mohamed TGI/OLN" w:date="2021-06-29T10:53:00Z">
        <w:r w:rsidRPr="00FB0FF4" w:rsidDel="005E62ED">
          <w:rPr>
            <w:rFonts w:ascii="Courier New" w:hAnsi="Courier New" w:cs="Courier New"/>
          </w:rPr>
          <w:delText xml:space="preserve">Aircraft </w:delText>
        </w:r>
      </w:del>
      <w:ins w:id="99" w:author="BOUCADAIR Mohamed TGI/OLN" w:date="2021-06-29T10:53:00Z">
        <w:r w:rsidR="005E62ED">
          <w:rPr>
            <w:rFonts w:ascii="Courier New" w:hAnsi="Courier New" w:cs="Courier New"/>
          </w:rPr>
          <w:t>UA</w:t>
        </w:r>
        <w:r w:rsidR="005E62ED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MUST be configured to have a serial number.  ASTM defines</w:t>
      </w:r>
    </w:p>
    <w:p w14:paraId="1B16B10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this</w:t>
      </w:r>
      <w:proofErr w:type="gramEnd"/>
      <w:r w:rsidRPr="00FB0FF4">
        <w:rPr>
          <w:rFonts w:ascii="Courier New" w:hAnsi="Courier New" w:cs="Courier New"/>
        </w:rPr>
        <w:t xml:space="preserve"> to be an ANSI/CTA-2063A.  Under DRIP a HHIT can be encoded as</w:t>
      </w:r>
    </w:p>
    <w:p w14:paraId="50912B6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such</w:t>
      </w:r>
      <w:proofErr w:type="gramEnd"/>
      <w:r w:rsidRPr="00FB0FF4">
        <w:rPr>
          <w:rFonts w:ascii="Courier New" w:hAnsi="Courier New" w:cs="Courier New"/>
        </w:rPr>
        <w:t xml:space="preserve"> to be able to convert back and forth between </w:t>
      </w:r>
      <w:r w:rsidRPr="00FB0FF4">
        <w:rPr>
          <w:rFonts w:ascii="Courier New" w:hAnsi="Courier New" w:cs="Courier New"/>
        </w:rPr>
        <w:t>them.  This is out</w:t>
      </w:r>
    </w:p>
    <w:p w14:paraId="6C3B2FE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of</w:t>
      </w:r>
      <w:proofErr w:type="gramEnd"/>
      <w:r w:rsidRPr="00FB0FF4">
        <w:rPr>
          <w:rFonts w:ascii="Courier New" w:hAnsi="Courier New" w:cs="Courier New"/>
        </w:rPr>
        <w:t xml:space="preserve"> scope for this document.</w:t>
      </w:r>
    </w:p>
    <w:p w14:paraId="35A9020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FBF125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ins w:id="100" w:author="BOUCADAIR Mohamed TGI/OLN" w:date="2021-06-29T10:53:00Z">
        <w:r w:rsidR="005E62ED">
          <w:rPr>
            <w:rFonts w:ascii="Courier New" w:hAnsi="Courier New" w:cs="Courier New"/>
          </w:rPr>
          <w:t xml:space="preserve">If DRIP mechanisms are used, </w:t>
        </w:r>
      </w:ins>
      <w:del w:id="101" w:author="BOUCADAIR Mohamed TGI/OLN" w:date="2021-06-29T10:53:00Z">
        <w:r w:rsidRPr="00FB0FF4" w:rsidDel="005E62ED">
          <w:rPr>
            <w:rFonts w:ascii="Courier New" w:hAnsi="Courier New" w:cs="Courier New"/>
          </w:rPr>
          <w:delText xml:space="preserve">Under DRIP </w:delText>
        </w:r>
      </w:del>
      <w:r w:rsidRPr="00FB0FF4">
        <w:rPr>
          <w:rFonts w:ascii="Courier New" w:hAnsi="Courier New" w:cs="Courier New"/>
        </w:rPr>
        <w:t>the Manufacturer SHOULD be using HHITs and have their own</w:t>
      </w:r>
    </w:p>
    <w:p w14:paraId="502E967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FB0FF4">
        <w:rPr>
          <w:rFonts w:ascii="Courier New" w:hAnsi="Courier New" w:cs="Courier New"/>
        </w:rPr>
        <w:t>keypair</w:t>
      </w:r>
      <w:proofErr w:type="spellEnd"/>
      <w:proofErr w:type="gramEnd"/>
      <w:r w:rsidRPr="00FB0FF4">
        <w:rPr>
          <w:rFonts w:ascii="Courier New" w:hAnsi="Courier New" w:cs="Courier New"/>
        </w:rPr>
        <w:t xml:space="preserve"> and </w:t>
      </w:r>
      <w:proofErr w:type="spellStart"/>
      <w:r w:rsidRPr="005E62ED">
        <w:rPr>
          <w:rFonts w:ascii="Courier New" w:hAnsi="Courier New" w:cs="Courier New"/>
          <w:highlight w:val="yellow"/>
          <w:rPrChange w:id="102" w:author="BOUCADAIR Mohamed TGI/OLN" w:date="2021-06-29T10:54:00Z">
            <w:rPr>
              <w:rFonts w:ascii="Courier New" w:hAnsi="Courier New" w:cs="Courier New"/>
            </w:rPr>
          </w:rPrChange>
        </w:rPr>
        <w:t>Cxx</w:t>
      </w:r>
      <w:proofErr w:type="spellEnd"/>
      <w:r w:rsidRPr="00FB0FF4">
        <w:rPr>
          <w:rFonts w:ascii="Courier New" w:hAnsi="Courier New" w:cs="Courier New"/>
        </w:rPr>
        <w:t xml:space="preserve"> (Certificate: Manufacturer on Manufacturer).  (Ed.</w:t>
      </w:r>
    </w:p>
    <w:p w14:paraId="264F932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Note: some words on aircraft </w:t>
      </w:r>
      <w:proofErr w:type="spellStart"/>
      <w:r w:rsidRPr="00FB0FF4">
        <w:rPr>
          <w:rFonts w:ascii="Courier New" w:hAnsi="Courier New" w:cs="Courier New"/>
        </w:rPr>
        <w:t>keypair</w:t>
      </w:r>
      <w:proofErr w:type="spellEnd"/>
      <w:r w:rsidRPr="00FB0FF4">
        <w:rPr>
          <w:rFonts w:ascii="Courier New" w:hAnsi="Courier New" w:cs="Courier New"/>
        </w:rPr>
        <w:t xml:space="preserve"> and certs here?).</w:t>
      </w:r>
    </w:p>
    <w:p w14:paraId="55CBED1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B52991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C</w:t>
      </w:r>
      <w:r w:rsidRPr="00FB0FF4">
        <w:rPr>
          <w:rFonts w:ascii="Courier New" w:hAnsi="Courier New" w:cs="Courier New"/>
        </w:rPr>
        <w:t xml:space="preserve">ertificate: </w:t>
      </w:r>
      <w:r w:rsidRPr="007C5469">
        <w:rPr>
          <w:rFonts w:ascii="Courier New" w:hAnsi="Courier New" w:cs="Courier New"/>
          <w:highlight w:val="yellow"/>
          <w:rPrChange w:id="103" w:author="BOUCADAIR Mohamed TGI/OLN" w:date="2021-06-29T11:00:00Z">
            <w:rPr>
              <w:rFonts w:ascii="Courier New" w:hAnsi="Courier New" w:cs="Courier New"/>
            </w:rPr>
          </w:rPrChange>
        </w:rPr>
        <w:t>Aircraft 0 on Aircraft 0 (Ca0a0)</w:t>
      </w:r>
      <w:r w:rsidRPr="00FB0FF4">
        <w:rPr>
          <w:rFonts w:ascii="Courier New" w:hAnsi="Courier New" w:cs="Courier New"/>
        </w:rPr>
        <w:t xml:space="preserve"> is extracted by the</w:t>
      </w:r>
    </w:p>
    <w:p w14:paraId="7AC7E11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manufacturer</w:t>
      </w:r>
      <w:proofErr w:type="gramEnd"/>
      <w:r w:rsidRPr="00FB0FF4">
        <w:rPr>
          <w:rFonts w:ascii="Courier New" w:hAnsi="Courier New" w:cs="Courier New"/>
        </w:rPr>
        <w:t xml:space="preserve"> and send to their Certificate Authority (CA) to be</w:t>
      </w:r>
    </w:p>
    <w:p w14:paraId="61142CF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verified</w:t>
      </w:r>
      <w:proofErr w:type="gramEnd"/>
      <w:r w:rsidRPr="00FB0FF4">
        <w:rPr>
          <w:rFonts w:ascii="Courier New" w:hAnsi="Courier New" w:cs="Courier New"/>
        </w:rPr>
        <w:t xml:space="preserve"> and added.  A resulting certificate (Attestation:</w:t>
      </w:r>
    </w:p>
    <w:p w14:paraId="5E0DDD5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Manufacturer on Aircraft 0) SHOULD be a DRIP Attestation in</w:t>
      </w:r>
      <w:r w:rsidRPr="00FB0FF4">
        <w:rPr>
          <w:rFonts w:ascii="Courier New" w:hAnsi="Courier New" w:cs="Courier New"/>
        </w:rPr>
        <w:t xml:space="preserve"> the </w:t>
      </w:r>
      <w:proofErr w:type="spellStart"/>
      <w:r w:rsidRPr="00FB0FF4">
        <w:rPr>
          <w:rFonts w:ascii="Courier New" w:hAnsi="Courier New" w:cs="Courier New"/>
        </w:rPr>
        <w:t>Axy</w:t>
      </w:r>
      <w:proofErr w:type="spellEnd"/>
    </w:p>
    <w:p w14:paraId="54F0413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Form - however this could be a X.509 certificate binding the serial</w:t>
      </w:r>
    </w:p>
    <w:p w14:paraId="2003D90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number</w:t>
      </w:r>
      <w:proofErr w:type="gramEnd"/>
      <w:r w:rsidRPr="00FB0FF4">
        <w:rPr>
          <w:rFonts w:ascii="Courier New" w:hAnsi="Courier New" w:cs="Courier New"/>
        </w:rPr>
        <w:t xml:space="preserve"> to the manufacturer.</w:t>
      </w:r>
    </w:p>
    <w:p w14:paraId="4EAA359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2D6BD5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3.4</w:t>
      </w:r>
      <w:proofErr w:type="gramStart"/>
      <w:r w:rsidRPr="00FB0FF4">
        <w:rPr>
          <w:rFonts w:ascii="Courier New" w:hAnsi="Courier New" w:cs="Courier New"/>
        </w:rPr>
        <w:t>.  Registry</w:t>
      </w:r>
      <w:proofErr w:type="gramEnd"/>
    </w:p>
    <w:p w14:paraId="332AAA7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6DB6F3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TODO</w:t>
      </w:r>
    </w:p>
    <w:p w14:paraId="2B46DA8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83AAB2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DRIP UAS RID defines two levels of hierarchy maintained by the</w:t>
      </w:r>
    </w:p>
    <w:p w14:paraId="5DC430B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Registration Assigning Authority (RAA) and HHIT Do</w:t>
      </w:r>
      <w:r w:rsidRPr="00FB0FF4">
        <w:rPr>
          <w:rFonts w:ascii="Courier New" w:hAnsi="Courier New" w:cs="Courier New"/>
        </w:rPr>
        <w:t>main Authority</w:t>
      </w:r>
    </w:p>
    <w:p w14:paraId="4A8E8007" w14:textId="77777777" w:rsidR="00000000" w:rsidRPr="005E62ED" w:rsidRDefault="003B7E61" w:rsidP="00FB0FF4">
      <w:pPr>
        <w:pStyle w:val="Textebrut"/>
        <w:rPr>
          <w:rFonts w:ascii="Courier New" w:hAnsi="Courier New" w:cs="Courier New"/>
          <w:highlight w:val="yellow"/>
          <w:rPrChange w:id="104" w:author="BOUCADAIR Mohamed TGI/OLN" w:date="2021-06-29T10:55:00Z">
            <w:rPr>
              <w:rFonts w:ascii="Courier New" w:hAnsi="Courier New" w:cs="Courier New"/>
            </w:rPr>
          </w:rPrChange>
        </w:rPr>
      </w:pPr>
      <w:r w:rsidRPr="00FB0FF4">
        <w:rPr>
          <w:rFonts w:ascii="Courier New" w:hAnsi="Courier New" w:cs="Courier New"/>
        </w:rPr>
        <w:t xml:space="preserve">   (HDA).  </w:t>
      </w:r>
      <w:r w:rsidRPr="005E62ED">
        <w:rPr>
          <w:rFonts w:ascii="Courier New" w:hAnsi="Courier New" w:cs="Courier New"/>
          <w:highlight w:val="yellow"/>
          <w:rPrChange w:id="105" w:author="BOUCADAIR Mohamed TGI/OLN" w:date="2021-06-29T10:55:00Z">
            <w:rPr>
              <w:rFonts w:ascii="Courier New" w:hAnsi="Courier New" w:cs="Courier New"/>
            </w:rPr>
          </w:rPrChange>
        </w:rPr>
        <w:t>The authors anticipate that an RAA is owned and operated by a</w:t>
      </w:r>
    </w:p>
    <w:p w14:paraId="57D25D51" w14:textId="77777777" w:rsidR="00000000" w:rsidRPr="005E62ED" w:rsidRDefault="003B7E61" w:rsidP="00FB0FF4">
      <w:pPr>
        <w:pStyle w:val="Textebrut"/>
        <w:rPr>
          <w:rFonts w:ascii="Courier New" w:hAnsi="Courier New" w:cs="Courier New"/>
          <w:highlight w:val="yellow"/>
          <w:rPrChange w:id="106" w:author="BOUCADAIR Mohamed TGI/OLN" w:date="2021-06-29T10:55:00Z">
            <w:rPr>
              <w:rFonts w:ascii="Courier New" w:hAnsi="Courier New" w:cs="Courier New"/>
            </w:rPr>
          </w:rPrChange>
        </w:rPr>
      </w:pPr>
      <w:r w:rsidRPr="005E62ED">
        <w:rPr>
          <w:rFonts w:ascii="Courier New" w:hAnsi="Courier New" w:cs="Courier New"/>
          <w:highlight w:val="yellow"/>
          <w:rPrChange w:id="107" w:author="BOUCADAIR Mohamed TGI/OLN" w:date="2021-06-29T10:55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5E62ED">
        <w:rPr>
          <w:rFonts w:ascii="Courier New" w:hAnsi="Courier New" w:cs="Courier New"/>
          <w:highlight w:val="yellow"/>
          <w:rPrChange w:id="108" w:author="BOUCADAIR Mohamed TGI/OLN" w:date="2021-06-29T10:55:00Z">
            <w:rPr>
              <w:rFonts w:ascii="Courier New" w:hAnsi="Courier New" w:cs="Courier New"/>
            </w:rPr>
          </w:rPrChange>
        </w:rPr>
        <w:t>regional</w:t>
      </w:r>
      <w:proofErr w:type="gramEnd"/>
      <w:r w:rsidRPr="005E62ED">
        <w:rPr>
          <w:rFonts w:ascii="Courier New" w:hAnsi="Courier New" w:cs="Courier New"/>
          <w:highlight w:val="yellow"/>
          <w:rPrChange w:id="109" w:author="BOUCADAIR Mohamed TGI/OLN" w:date="2021-06-29T10:55:00Z">
            <w:rPr>
              <w:rFonts w:ascii="Courier New" w:hAnsi="Courier New" w:cs="Courier New"/>
            </w:rPr>
          </w:rPrChange>
        </w:rPr>
        <w:t xml:space="preserve"> CAA (or a delegated party by an CAA in a specific airspace</w:t>
      </w:r>
    </w:p>
    <w:p w14:paraId="3C52BEE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5E62ED">
        <w:rPr>
          <w:rFonts w:ascii="Courier New" w:hAnsi="Courier New" w:cs="Courier New"/>
          <w:highlight w:val="yellow"/>
          <w:rPrChange w:id="110" w:author="BOUCADAIR Mohamed TGI/OLN" w:date="2021-06-29T10:55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5E62ED">
        <w:rPr>
          <w:rFonts w:ascii="Courier New" w:hAnsi="Courier New" w:cs="Courier New"/>
          <w:highlight w:val="yellow"/>
          <w:rPrChange w:id="111" w:author="BOUCADAIR Mohamed TGI/OLN" w:date="2021-06-29T10:55:00Z">
            <w:rPr>
              <w:rFonts w:ascii="Courier New" w:hAnsi="Courier New" w:cs="Courier New"/>
            </w:rPr>
          </w:rPrChange>
        </w:rPr>
        <w:t>region</w:t>
      </w:r>
      <w:proofErr w:type="gramEnd"/>
      <w:r w:rsidRPr="005E62ED">
        <w:rPr>
          <w:rFonts w:ascii="Courier New" w:hAnsi="Courier New" w:cs="Courier New"/>
          <w:highlight w:val="yellow"/>
          <w:rPrChange w:id="112" w:author="BOUCADAIR Mohamed TGI/OLN" w:date="2021-06-29T10:55:00Z">
            <w:rPr>
              <w:rFonts w:ascii="Courier New" w:hAnsi="Courier New" w:cs="Courier New"/>
            </w:rPr>
          </w:rPrChange>
        </w:rPr>
        <w:t>) with HDAs being contracted out</w:t>
      </w:r>
      <w:r w:rsidRPr="00FB0FF4">
        <w:rPr>
          <w:rFonts w:ascii="Courier New" w:hAnsi="Courier New" w:cs="Courier New"/>
        </w:rPr>
        <w:t xml:space="preserve">.  </w:t>
      </w:r>
      <w:commentRangeStart w:id="113"/>
      <w:r w:rsidRPr="00FB0FF4">
        <w:rPr>
          <w:rFonts w:ascii="Courier New" w:hAnsi="Courier New" w:cs="Courier New"/>
        </w:rPr>
        <w:t>As such a chain of trust for</w:t>
      </w:r>
    </w:p>
    <w:p w14:paraId="4D733D0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registries</w:t>
      </w:r>
      <w:proofErr w:type="gramEnd"/>
      <w:r w:rsidRPr="00FB0FF4">
        <w:rPr>
          <w:rFonts w:ascii="Courier New" w:hAnsi="Courier New" w:cs="Courier New"/>
        </w:rPr>
        <w:t xml:space="preserve"> is require</w:t>
      </w:r>
      <w:r w:rsidRPr="00FB0FF4">
        <w:rPr>
          <w:rFonts w:ascii="Courier New" w:hAnsi="Courier New" w:cs="Courier New"/>
        </w:rPr>
        <w:t>d to ensure trustworthiness is not compromised</w:t>
      </w:r>
      <w:commentRangeEnd w:id="113"/>
      <w:r w:rsidR="005E62ED">
        <w:rPr>
          <w:rStyle w:val="Marquedecommentaire"/>
          <w:rFonts w:asciiTheme="minorHAnsi" w:hAnsiTheme="minorHAnsi"/>
        </w:rPr>
        <w:commentReference w:id="113"/>
      </w:r>
      <w:r w:rsidRPr="00FB0FF4">
        <w:rPr>
          <w:rFonts w:ascii="Courier New" w:hAnsi="Courier New" w:cs="Courier New"/>
        </w:rPr>
        <w:t>.</w:t>
      </w:r>
    </w:p>
    <w:p w14:paraId="58F9E2F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More information on the registries can be found in [</w:t>
      </w:r>
      <w:proofErr w:type="spellStart"/>
      <w:r w:rsidRPr="00FB0FF4">
        <w:rPr>
          <w:rFonts w:ascii="Courier New" w:hAnsi="Courier New" w:cs="Courier New"/>
        </w:rPr>
        <w:t>hhit</w:t>
      </w:r>
      <w:proofErr w:type="spellEnd"/>
      <w:r w:rsidRPr="00FB0FF4">
        <w:rPr>
          <w:rFonts w:ascii="Courier New" w:hAnsi="Courier New" w:cs="Courier New"/>
        </w:rPr>
        <w:t>-registries].</w:t>
      </w:r>
    </w:p>
    <w:p w14:paraId="0585871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E9B160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Both the RAA and HDA generate their own </w:t>
      </w:r>
      <w:proofErr w:type="spellStart"/>
      <w:r w:rsidRPr="00FB0FF4">
        <w:rPr>
          <w:rFonts w:ascii="Courier New" w:hAnsi="Courier New" w:cs="Courier New"/>
        </w:rPr>
        <w:t>keypairs</w:t>
      </w:r>
      <w:proofErr w:type="spellEnd"/>
      <w:r w:rsidRPr="00FB0FF4">
        <w:rPr>
          <w:rFonts w:ascii="Courier New" w:hAnsi="Courier New" w:cs="Courier New"/>
        </w:rPr>
        <w:t xml:space="preserve"> and self-signed</w:t>
      </w:r>
    </w:p>
    <w:p w14:paraId="4EA9D52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certificates</w:t>
      </w:r>
      <w:proofErr w:type="gramEnd"/>
      <w:r w:rsidRPr="00FB0FF4">
        <w:rPr>
          <w:rFonts w:ascii="Courier New" w:hAnsi="Courier New" w:cs="Courier New"/>
        </w:rPr>
        <w:t xml:space="preserve"> (Certificate: RAA on RAA and Certificate: HDA on H</w:t>
      </w:r>
      <w:r w:rsidRPr="00FB0FF4">
        <w:rPr>
          <w:rFonts w:ascii="Courier New" w:hAnsi="Courier New" w:cs="Courier New"/>
        </w:rPr>
        <w:t>DA</w:t>
      </w:r>
    </w:p>
    <w:p w14:paraId="646215B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respectively</w:t>
      </w:r>
      <w:proofErr w:type="gramEnd"/>
      <w:r w:rsidRPr="00FB0FF4">
        <w:rPr>
          <w:rFonts w:ascii="Courier New" w:hAnsi="Courier New" w:cs="Courier New"/>
        </w:rPr>
        <w:t>).  The HDA sends to the RAA its self-signed certificate</w:t>
      </w:r>
    </w:p>
    <w:p w14:paraId="21E93A8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to</w:t>
      </w:r>
      <w:proofErr w:type="gramEnd"/>
      <w:r w:rsidRPr="00FB0FF4">
        <w:rPr>
          <w:rFonts w:ascii="Courier New" w:hAnsi="Courier New" w:cs="Courier New"/>
        </w:rPr>
        <w:t xml:space="preserve"> be added into the RAA DNS.</w:t>
      </w:r>
    </w:p>
    <w:p w14:paraId="0B76DD0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A093D4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F81161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63AA61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302798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0FCFA38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6143F7">
        <w:rPr>
          <w:rFonts w:ascii="Courier New" w:hAnsi="Courier New" w:cs="Courier New"/>
          <w:lang w:val="fr-FR"/>
        </w:rPr>
        <w:t>Wiethuechter</w:t>
      </w:r>
      <w:proofErr w:type="spellEnd"/>
      <w:r w:rsidRPr="006143F7">
        <w:rPr>
          <w:rFonts w:ascii="Courier New" w:hAnsi="Courier New" w:cs="Courier New"/>
          <w:lang w:val="fr-FR"/>
        </w:rPr>
        <w:t>, et al.     Expires 26 August 2021                 [Page 5]</w:t>
      </w:r>
    </w:p>
    <w:p w14:paraId="34182FCE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r w:rsidRPr="006143F7">
        <w:rPr>
          <w:rFonts w:ascii="Courier New" w:hAnsi="Courier New" w:cs="Courier New"/>
          <w:lang w:val="fr-FR"/>
        </w:rPr>
        <w:br w:type="page"/>
      </w:r>
    </w:p>
    <w:p w14:paraId="1EEEB63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 xml:space="preserve">Internet-Draft                 registries                  February </w:t>
      </w:r>
      <w:r w:rsidRPr="00FB0FF4">
        <w:rPr>
          <w:rFonts w:ascii="Courier New" w:hAnsi="Courier New" w:cs="Courier New"/>
        </w:rPr>
        <w:t>2021</w:t>
      </w:r>
    </w:p>
    <w:p w14:paraId="46D2628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019E3F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C4BC3F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The RAA confirms the certificate received is valid and that no HHIT</w:t>
      </w:r>
    </w:p>
    <w:p w14:paraId="11AA966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collisions</w:t>
      </w:r>
      <w:proofErr w:type="gramEnd"/>
      <w:r w:rsidRPr="00FB0FF4">
        <w:rPr>
          <w:rFonts w:ascii="Courier New" w:hAnsi="Courier New" w:cs="Courier New"/>
        </w:rPr>
        <w:t xml:space="preserve"> occur before added a HIP RR to its DNS for the new HDA.</w:t>
      </w:r>
    </w:p>
    <w:p w14:paraId="5858D0E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An Attestation: RAA on HDA is sent as a confirmation that</w:t>
      </w:r>
    </w:p>
    <w:p w14:paraId="6253CFF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provisioning</w:t>
      </w:r>
      <w:proofErr w:type="gramEnd"/>
      <w:r w:rsidRPr="00FB0FF4">
        <w:rPr>
          <w:rFonts w:ascii="Courier New" w:hAnsi="Courier New" w:cs="Courier New"/>
        </w:rPr>
        <w:t xml:space="preserve"> was successful.</w:t>
      </w:r>
    </w:p>
    <w:p w14:paraId="445E159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86F1A0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The HDA is </w:t>
      </w:r>
      <w:r w:rsidRPr="00FB0FF4">
        <w:rPr>
          <w:rFonts w:ascii="Courier New" w:hAnsi="Courier New" w:cs="Courier New"/>
        </w:rPr>
        <w:t xml:space="preserve">now a valid "Registry" and uses its </w:t>
      </w:r>
      <w:proofErr w:type="spellStart"/>
      <w:r w:rsidRPr="00FB0FF4">
        <w:rPr>
          <w:rFonts w:ascii="Courier New" w:hAnsi="Courier New" w:cs="Courier New"/>
        </w:rPr>
        <w:t>keypair</w:t>
      </w:r>
      <w:proofErr w:type="spellEnd"/>
      <w:r w:rsidRPr="00FB0FF4">
        <w:rPr>
          <w:rFonts w:ascii="Courier New" w:hAnsi="Courier New" w:cs="Courier New"/>
        </w:rPr>
        <w:t xml:space="preserve"> and</w:t>
      </w:r>
    </w:p>
    <w:p w14:paraId="0947102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Certificate: HDA on HDA with all provisioning requests from</w:t>
      </w:r>
    </w:p>
    <w:p w14:paraId="06449C0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commentRangeStart w:id="114"/>
      <w:proofErr w:type="gramStart"/>
      <w:r w:rsidRPr="00FB0FF4">
        <w:rPr>
          <w:rFonts w:ascii="Courier New" w:hAnsi="Courier New" w:cs="Courier New"/>
        </w:rPr>
        <w:t>downstream</w:t>
      </w:r>
      <w:commentRangeEnd w:id="114"/>
      <w:proofErr w:type="gramEnd"/>
      <w:r w:rsidR="005E62ED">
        <w:rPr>
          <w:rStyle w:val="Marquedecommentaire"/>
          <w:rFonts w:asciiTheme="minorHAnsi" w:hAnsiTheme="minorHAnsi"/>
        </w:rPr>
        <w:commentReference w:id="114"/>
      </w:r>
      <w:r w:rsidRPr="00FB0FF4">
        <w:rPr>
          <w:rFonts w:ascii="Courier New" w:hAnsi="Courier New" w:cs="Courier New"/>
        </w:rPr>
        <w:t>.</w:t>
      </w:r>
    </w:p>
    <w:p w14:paraId="1122F19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49C06E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3.5</w:t>
      </w:r>
      <w:proofErr w:type="gramStart"/>
      <w:r w:rsidRPr="00FB0FF4">
        <w:rPr>
          <w:rFonts w:ascii="Courier New" w:hAnsi="Courier New" w:cs="Courier New"/>
        </w:rPr>
        <w:t>.  Operator</w:t>
      </w:r>
      <w:proofErr w:type="gramEnd"/>
    </w:p>
    <w:p w14:paraId="70C190D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CDED93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+----------+            +---------+</w:t>
      </w:r>
    </w:p>
    <w:p w14:paraId="1C4084C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| Registry | ---------&gt; | HDA DNS |</w:t>
      </w:r>
    </w:p>
    <w:p w14:paraId="72327FA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</w:t>
      </w:r>
      <w:r w:rsidRPr="00FB0FF4">
        <w:rPr>
          <w:rFonts w:ascii="Courier New" w:hAnsi="Courier New" w:cs="Courier New"/>
        </w:rPr>
        <w:t xml:space="preserve">    +----------</w:t>
      </w:r>
      <w:proofErr w:type="gramStart"/>
      <w:r w:rsidRPr="00FB0FF4">
        <w:rPr>
          <w:rFonts w:ascii="Courier New" w:hAnsi="Courier New" w:cs="Courier New"/>
        </w:rPr>
        <w:t>+  [</w:t>
      </w:r>
      <w:proofErr w:type="gramEnd"/>
      <w:r w:rsidRPr="00FB0FF4">
        <w:rPr>
          <w:rFonts w:ascii="Courier New" w:hAnsi="Courier New" w:cs="Courier New"/>
        </w:rPr>
        <w:t>HIP RR]  +---------+</w:t>
      </w:r>
    </w:p>
    <w:p w14:paraId="1659620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^    |</w:t>
      </w:r>
    </w:p>
    <w:p w14:paraId="7E1246F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|    |</w:t>
      </w:r>
    </w:p>
    <w:p w14:paraId="1E3A245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|    |</w:t>
      </w:r>
    </w:p>
    <w:p w14:paraId="3790DB9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Coo   |    |   </w:t>
      </w:r>
      <w:proofErr w:type="spellStart"/>
      <w:r w:rsidRPr="00FB0FF4">
        <w:rPr>
          <w:rFonts w:ascii="Courier New" w:hAnsi="Courier New" w:cs="Courier New"/>
        </w:rPr>
        <w:t>Aro</w:t>
      </w:r>
      <w:proofErr w:type="spellEnd"/>
    </w:p>
    <w:p w14:paraId="4B44523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|    |</w:t>
      </w:r>
    </w:p>
    <w:p w14:paraId="1712200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|    </w:t>
      </w:r>
      <w:proofErr w:type="gramStart"/>
      <w:r w:rsidRPr="00FB0FF4">
        <w:rPr>
          <w:rFonts w:ascii="Courier New" w:hAnsi="Courier New" w:cs="Courier New"/>
        </w:rPr>
        <w:t>v</w:t>
      </w:r>
      <w:proofErr w:type="gramEnd"/>
    </w:p>
    <w:p w14:paraId="2D64956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+----------+</w:t>
      </w:r>
    </w:p>
    <w:p w14:paraId="06C43B8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| Operator |</w:t>
      </w:r>
    </w:p>
    <w:p w14:paraId="312B885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</w:t>
      </w:r>
      <w:r w:rsidRPr="00FB0FF4">
        <w:rPr>
          <w:rFonts w:ascii="Courier New" w:hAnsi="Courier New" w:cs="Courier New"/>
        </w:rPr>
        <w:t xml:space="preserve">           +----------+</w:t>
      </w:r>
    </w:p>
    <w:p w14:paraId="6E1A98E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D69605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The Operator generates a </w:t>
      </w:r>
      <w:proofErr w:type="spellStart"/>
      <w:r w:rsidRPr="00FB0FF4">
        <w:rPr>
          <w:rFonts w:ascii="Courier New" w:hAnsi="Courier New" w:cs="Courier New"/>
        </w:rPr>
        <w:t>keypair</w:t>
      </w:r>
      <w:proofErr w:type="spellEnd"/>
      <w:r w:rsidRPr="00FB0FF4">
        <w:rPr>
          <w:rFonts w:ascii="Courier New" w:hAnsi="Courier New" w:cs="Courier New"/>
        </w:rPr>
        <w:t xml:space="preserve"> and HHIT as specified in DRIP UAS</w:t>
      </w:r>
    </w:p>
    <w:p w14:paraId="1EA2A65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RID.  A self-signed certificate (Certificate: Operator on Operator)</w:t>
      </w:r>
    </w:p>
    <w:p w14:paraId="60D3B67C" w14:textId="77777777" w:rsidR="00000000" w:rsidRPr="007C5469" w:rsidRDefault="003B7E61" w:rsidP="00FB0FF4">
      <w:pPr>
        <w:pStyle w:val="Textebrut"/>
        <w:rPr>
          <w:rFonts w:ascii="Courier New" w:hAnsi="Courier New" w:cs="Courier New"/>
          <w:highlight w:val="yellow"/>
          <w:rPrChange w:id="115" w:author="BOUCADAIR Mohamed TGI/OLN" w:date="2021-06-29T10:57:00Z">
            <w:rPr>
              <w:rFonts w:ascii="Courier New" w:hAnsi="Courier New" w:cs="Courier New"/>
            </w:rPr>
          </w:rPrChange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is</w:t>
      </w:r>
      <w:proofErr w:type="gramEnd"/>
      <w:r w:rsidRPr="00FB0FF4">
        <w:rPr>
          <w:rFonts w:ascii="Courier New" w:hAnsi="Courier New" w:cs="Courier New"/>
        </w:rPr>
        <w:t xml:space="preserve"> generated and sent to the desired Registry (HDA).  </w:t>
      </w:r>
      <w:r w:rsidRPr="007C5469">
        <w:rPr>
          <w:rFonts w:ascii="Courier New" w:hAnsi="Courier New" w:cs="Courier New"/>
          <w:highlight w:val="yellow"/>
          <w:rPrChange w:id="116" w:author="BOUCADAIR Mohamed TGI/OLN" w:date="2021-06-29T10:57:00Z">
            <w:rPr>
              <w:rFonts w:ascii="Courier New" w:hAnsi="Courier New" w:cs="Courier New"/>
            </w:rPr>
          </w:rPrChange>
        </w:rPr>
        <w:t>Other relevant</w:t>
      </w:r>
    </w:p>
    <w:p w14:paraId="350CA850" w14:textId="77777777" w:rsidR="00000000" w:rsidRPr="007C5469" w:rsidRDefault="003B7E61" w:rsidP="00FB0FF4">
      <w:pPr>
        <w:pStyle w:val="Textebrut"/>
        <w:rPr>
          <w:rFonts w:ascii="Courier New" w:hAnsi="Courier New" w:cs="Courier New"/>
          <w:highlight w:val="yellow"/>
          <w:rPrChange w:id="117" w:author="BOUCADAIR Mohamed TGI/OLN" w:date="2021-06-29T10:57:00Z">
            <w:rPr>
              <w:rFonts w:ascii="Courier New" w:hAnsi="Courier New" w:cs="Courier New"/>
            </w:rPr>
          </w:rPrChange>
        </w:rPr>
      </w:pPr>
      <w:r w:rsidRPr="007C5469">
        <w:rPr>
          <w:rFonts w:ascii="Courier New" w:hAnsi="Courier New" w:cs="Courier New"/>
          <w:highlight w:val="yellow"/>
          <w:rPrChange w:id="118" w:author="BOUCADAIR Mohamed TGI/OLN" w:date="2021-06-29T10:57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7C5469">
        <w:rPr>
          <w:rFonts w:ascii="Courier New" w:hAnsi="Courier New" w:cs="Courier New"/>
          <w:highlight w:val="yellow"/>
          <w:rPrChange w:id="119" w:author="BOUCADAIR Mohamed TGI/OLN" w:date="2021-06-29T10:57:00Z">
            <w:rPr>
              <w:rFonts w:ascii="Courier New" w:hAnsi="Courier New" w:cs="Courier New"/>
            </w:rPr>
          </w:rPrChange>
        </w:rPr>
        <w:t>information</w:t>
      </w:r>
      <w:proofErr w:type="gramEnd"/>
      <w:r w:rsidRPr="007C5469">
        <w:rPr>
          <w:rFonts w:ascii="Courier New" w:hAnsi="Courier New" w:cs="Courier New"/>
          <w:highlight w:val="yellow"/>
          <w:rPrChange w:id="120" w:author="BOUCADAIR Mohamed TGI/OLN" w:date="2021-06-29T10:57:00Z">
            <w:rPr>
              <w:rFonts w:ascii="Courier New" w:hAnsi="Courier New" w:cs="Courier New"/>
            </w:rPr>
          </w:rPrChange>
        </w:rPr>
        <w:t xml:space="preserve"> and</w:t>
      </w:r>
      <w:r w:rsidRPr="007C5469">
        <w:rPr>
          <w:rFonts w:ascii="Courier New" w:hAnsi="Courier New" w:cs="Courier New"/>
          <w:highlight w:val="yellow"/>
          <w:rPrChange w:id="121" w:author="BOUCADAIR Mohamed TGI/OLN" w:date="2021-06-29T10:57:00Z">
            <w:rPr>
              <w:rFonts w:ascii="Courier New" w:hAnsi="Courier New" w:cs="Courier New"/>
            </w:rPr>
          </w:rPrChange>
        </w:rPr>
        <w:t xml:space="preserve"> possibly personally identifiable information needed</w:t>
      </w:r>
    </w:p>
    <w:p w14:paraId="41A1C2CE" w14:textId="77777777" w:rsidR="00000000" w:rsidRPr="007C5469" w:rsidRDefault="003B7E61" w:rsidP="00FB0FF4">
      <w:pPr>
        <w:pStyle w:val="Textebrut"/>
        <w:rPr>
          <w:rFonts w:ascii="Courier New" w:hAnsi="Courier New" w:cs="Courier New"/>
          <w:highlight w:val="yellow"/>
          <w:rPrChange w:id="122" w:author="BOUCADAIR Mohamed TGI/OLN" w:date="2021-06-29T10:57:00Z">
            <w:rPr>
              <w:rFonts w:ascii="Courier New" w:hAnsi="Courier New" w:cs="Courier New"/>
            </w:rPr>
          </w:rPrChange>
        </w:rPr>
      </w:pPr>
      <w:r w:rsidRPr="007C5469">
        <w:rPr>
          <w:rFonts w:ascii="Courier New" w:hAnsi="Courier New" w:cs="Courier New"/>
          <w:highlight w:val="yellow"/>
          <w:rPrChange w:id="123" w:author="BOUCADAIR Mohamed TGI/OLN" w:date="2021-06-29T10:57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7C5469">
        <w:rPr>
          <w:rFonts w:ascii="Courier New" w:hAnsi="Courier New" w:cs="Courier New"/>
          <w:highlight w:val="yellow"/>
          <w:rPrChange w:id="124" w:author="BOUCADAIR Mohamed TGI/OLN" w:date="2021-06-29T10:57:00Z">
            <w:rPr>
              <w:rFonts w:ascii="Courier New" w:hAnsi="Courier New" w:cs="Courier New"/>
            </w:rPr>
          </w:rPrChange>
        </w:rPr>
        <w:t>may</w:t>
      </w:r>
      <w:proofErr w:type="gramEnd"/>
      <w:r w:rsidRPr="007C5469">
        <w:rPr>
          <w:rFonts w:ascii="Courier New" w:hAnsi="Courier New" w:cs="Courier New"/>
          <w:highlight w:val="yellow"/>
          <w:rPrChange w:id="125" w:author="BOUCADAIR Mohamed TGI/OLN" w:date="2021-06-29T10:57:00Z">
            <w:rPr>
              <w:rFonts w:ascii="Courier New" w:hAnsi="Courier New" w:cs="Courier New"/>
            </w:rPr>
          </w:rPrChange>
        </w:rPr>
        <w:t xml:space="preserve"> also be required to be sent to the Registry (all over a secure</w:t>
      </w:r>
    </w:p>
    <w:p w14:paraId="75BB261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7C5469">
        <w:rPr>
          <w:rFonts w:ascii="Courier New" w:hAnsi="Courier New" w:cs="Courier New"/>
          <w:highlight w:val="yellow"/>
          <w:rPrChange w:id="126" w:author="BOUCADAIR Mohamed TGI/OLN" w:date="2021-06-29T10:57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7C5469">
        <w:rPr>
          <w:rFonts w:ascii="Courier New" w:hAnsi="Courier New" w:cs="Courier New"/>
          <w:highlight w:val="yellow"/>
          <w:rPrChange w:id="127" w:author="BOUCADAIR Mohamed TGI/OLN" w:date="2021-06-29T10:57:00Z">
            <w:rPr>
              <w:rFonts w:ascii="Courier New" w:hAnsi="Courier New" w:cs="Courier New"/>
            </w:rPr>
          </w:rPrChange>
        </w:rPr>
        <w:t>channel</w:t>
      </w:r>
      <w:proofErr w:type="gramEnd"/>
      <w:r w:rsidRPr="007C5469">
        <w:rPr>
          <w:rFonts w:ascii="Courier New" w:hAnsi="Courier New" w:cs="Courier New"/>
          <w:highlight w:val="yellow"/>
          <w:rPrChange w:id="128" w:author="BOUCADAIR Mohamed TGI/OLN" w:date="2021-06-29T10:57:00Z">
            <w:rPr>
              <w:rFonts w:ascii="Courier New" w:hAnsi="Courier New" w:cs="Courier New"/>
            </w:rPr>
          </w:rPrChange>
        </w:rPr>
        <w:t xml:space="preserve"> - the method of which is out of scope for this document</w:t>
      </w:r>
      <w:r w:rsidRPr="00FB0FF4">
        <w:rPr>
          <w:rFonts w:ascii="Courier New" w:hAnsi="Courier New" w:cs="Courier New"/>
        </w:rPr>
        <w:t>).</w:t>
      </w:r>
    </w:p>
    <w:p w14:paraId="27B0FE4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C16923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The Registry cross checks any personally identifiable inform</w:t>
      </w:r>
      <w:r w:rsidRPr="00FB0FF4">
        <w:rPr>
          <w:rFonts w:ascii="Courier New" w:hAnsi="Courier New" w:cs="Courier New"/>
        </w:rPr>
        <w:t>ation as</w:t>
      </w:r>
    </w:p>
    <w:p w14:paraId="18F47EA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required</w:t>
      </w:r>
      <w:proofErr w:type="gramEnd"/>
      <w:r w:rsidRPr="00FB0FF4">
        <w:rPr>
          <w:rFonts w:ascii="Courier New" w:hAnsi="Courier New" w:cs="Courier New"/>
        </w:rPr>
        <w:t>.  Certificate: Operator on Operator is verified (both using</w:t>
      </w:r>
    </w:p>
    <w:p w14:paraId="76ABC6B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the</w:t>
      </w:r>
      <w:proofErr w:type="gramEnd"/>
      <w:r w:rsidRPr="00FB0FF4">
        <w:rPr>
          <w:rFonts w:ascii="Courier New" w:hAnsi="Courier New" w:cs="Courier New"/>
        </w:rPr>
        <w:t xml:space="preserve"> expiration timestamp and signature).  The HHIT is searched in the</w:t>
      </w:r>
    </w:p>
    <w:p w14:paraId="36F3A34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Registries database to confirm that no collision occurs.  A new</w:t>
      </w:r>
    </w:p>
    <w:p w14:paraId="3BCC1FE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attestation</w:t>
      </w:r>
      <w:proofErr w:type="gramEnd"/>
      <w:r w:rsidRPr="00FB0FF4">
        <w:rPr>
          <w:rFonts w:ascii="Courier New" w:hAnsi="Courier New" w:cs="Courier New"/>
        </w:rPr>
        <w:t xml:space="preserve"> is generated (Attest</w:t>
      </w:r>
      <w:r w:rsidRPr="00FB0FF4">
        <w:rPr>
          <w:rFonts w:ascii="Courier New" w:hAnsi="Courier New" w:cs="Courier New"/>
        </w:rPr>
        <w:t>ation: Registry on Operator) and sent</w:t>
      </w:r>
    </w:p>
    <w:p w14:paraId="20F1C35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securely</w:t>
      </w:r>
      <w:proofErr w:type="gramEnd"/>
      <w:r w:rsidRPr="00FB0FF4">
        <w:rPr>
          <w:rFonts w:ascii="Courier New" w:hAnsi="Courier New" w:cs="Courier New"/>
        </w:rPr>
        <w:t xml:space="preserve"> back to the Operator.  Optionally the HHIT/HI pairing can be</w:t>
      </w:r>
    </w:p>
    <w:p w14:paraId="75DF4D7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added</w:t>
      </w:r>
      <w:proofErr w:type="gramEnd"/>
      <w:r w:rsidRPr="00FB0FF4">
        <w:rPr>
          <w:rFonts w:ascii="Courier New" w:hAnsi="Courier New" w:cs="Courier New"/>
        </w:rPr>
        <w:t xml:space="preserve"> to the Registries DNS in to form of a HIP Resource Record (RR).</w:t>
      </w:r>
    </w:p>
    <w:p w14:paraId="12ACF52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Other RRs, such as CERT and TXT, may also be used to hold public</w:t>
      </w:r>
    </w:p>
    <w:p w14:paraId="1044AD5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i</w:t>
      </w:r>
      <w:r w:rsidRPr="00FB0FF4">
        <w:rPr>
          <w:rFonts w:ascii="Courier New" w:hAnsi="Courier New" w:cs="Courier New"/>
        </w:rPr>
        <w:t>nformation</w:t>
      </w:r>
      <w:proofErr w:type="gramEnd"/>
      <w:r w:rsidRPr="00FB0FF4">
        <w:rPr>
          <w:rFonts w:ascii="Courier New" w:hAnsi="Courier New" w:cs="Courier New"/>
        </w:rPr>
        <w:t>.</w:t>
      </w:r>
    </w:p>
    <w:p w14:paraId="35BB690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1B8293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With the receipt of Attestation: Registry on Operator the</w:t>
      </w:r>
    </w:p>
    <w:p w14:paraId="4113469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provisioning</w:t>
      </w:r>
      <w:proofErr w:type="gramEnd"/>
      <w:r w:rsidRPr="00FB0FF4">
        <w:rPr>
          <w:rFonts w:ascii="Courier New" w:hAnsi="Courier New" w:cs="Courier New"/>
        </w:rPr>
        <w:t xml:space="preserve"> of an Operator is complete.</w:t>
      </w:r>
    </w:p>
    <w:p w14:paraId="1B877CC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7CB809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3.6</w:t>
      </w:r>
      <w:proofErr w:type="gramStart"/>
      <w:r w:rsidRPr="00FB0FF4">
        <w:rPr>
          <w:rFonts w:ascii="Courier New" w:hAnsi="Courier New" w:cs="Courier New"/>
        </w:rPr>
        <w:t>.  Aircraft</w:t>
      </w:r>
      <w:proofErr w:type="gramEnd"/>
    </w:p>
    <w:p w14:paraId="1510081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312B31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F6D72A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4D4C08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0EA833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FB880B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42FAF7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  <w:r w:rsidRPr="00FB0FF4">
        <w:rPr>
          <w:rFonts w:ascii="Courier New" w:hAnsi="Courier New" w:cs="Courier New"/>
        </w:rPr>
        <w:t>, et al.     Expires 26 August 2021                 [Page 6]</w:t>
      </w:r>
    </w:p>
    <w:p w14:paraId="446C770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br w:type="page"/>
      </w:r>
    </w:p>
    <w:p w14:paraId="101E090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Internet-Draft                 registries</w:t>
      </w:r>
      <w:r w:rsidRPr="00FB0FF4">
        <w:rPr>
          <w:rFonts w:ascii="Courier New" w:hAnsi="Courier New" w:cs="Courier New"/>
        </w:rPr>
        <w:t xml:space="preserve">                  February 2021</w:t>
      </w:r>
    </w:p>
    <w:p w14:paraId="6B4C223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2C949F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F271BD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3.6.1</w:t>
      </w:r>
      <w:proofErr w:type="gramStart"/>
      <w:r w:rsidRPr="00FB0FF4">
        <w:rPr>
          <w:rFonts w:ascii="Courier New" w:hAnsi="Courier New" w:cs="Courier New"/>
        </w:rPr>
        <w:t xml:space="preserve">.  </w:t>
      </w:r>
      <w:proofErr w:type="gramEnd"/>
      <w:del w:id="129" w:author="BOUCADAIR Mohamed TGI/OLN" w:date="2021-06-29T10:58:00Z">
        <w:r w:rsidRPr="00FB0FF4" w:rsidDel="007C5469">
          <w:rPr>
            <w:rFonts w:ascii="Courier New" w:hAnsi="Courier New" w:cs="Courier New"/>
          </w:rPr>
          <w:delText xml:space="preserve">Standard </w:delText>
        </w:r>
      </w:del>
      <w:ins w:id="130" w:author="BOUCADAIR Mohamed TGI/OLN" w:date="2021-06-29T10:58:00Z">
        <w:r w:rsidR="007C5469">
          <w:rPr>
            <w:rFonts w:ascii="Courier New" w:hAnsi="Courier New" w:cs="Courier New"/>
          </w:rPr>
          <w:t>Typical</w:t>
        </w:r>
        <w:r w:rsidR="007C5469" w:rsidRPr="00FB0FF4">
          <w:rPr>
            <w:rFonts w:ascii="Courier New" w:hAnsi="Courier New" w:cs="Courier New"/>
          </w:rPr>
          <w:t xml:space="preserve"> </w:t>
        </w:r>
      </w:ins>
      <w:r w:rsidRPr="00FB0FF4">
        <w:rPr>
          <w:rFonts w:ascii="Courier New" w:hAnsi="Courier New" w:cs="Courier New"/>
        </w:rPr>
        <w:t>Provisioning</w:t>
      </w:r>
    </w:p>
    <w:p w14:paraId="7A63C6C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0CE42B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Under standard provisioning the Aircraft has its own connectivity to</w:t>
      </w:r>
    </w:p>
    <w:p w14:paraId="63E2791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the</w:t>
      </w:r>
      <w:proofErr w:type="gramEnd"/>
      <w:r w:rsidRPr="00FB0FF4">
        <w:rPr>
          <w:rFonts w:ascii="Courier New" w:hAnsi="Courier New" w:cs="Courier New"/>
        </w:rPr>
        <w:t xml:space="preserve"> Registry, the method which is out of scope for this document.</w:t>
      </w:r>
    </w:p>
    <w:p w14:paraId="024D397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7A1206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</w:t>
      </w:r>
    </w:p>
    <w:p w14:paraId="2B6406E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Registry |</w:t>
      </w:r>
    </w:p>
    <w:p w14:paraId="3769985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</w:t>
      </w:r>
    </w:p>
    <w:p w14:paraId="69064C4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</w:t>
      </w:r>
      <w:r w:rsidRPr="00FB0FF4">
        <w:rPr>
          <w:rFonts w:ascii="Courier New" w:hAnsi="Courier New" w:cs="Courier New"/>
        </w:rPr>
        <w:t xml:space="preserve">      ^</w:t>
      </w:r>
    </w:p>
    <w:p w14:paraId="31A9E1C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5D46F41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060F190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</w:t>
      </w:r>
      <w:proofErr w:type="gramStart"/>
      <w:r w:rsidRPr="00FB0FF4">
        <w:rPr>
          <w:rFonts w:ascii="Courier New" w:hAnsi="Courier New" w:cs="Courier New"/>
        </w:rPr>
        <w:t xml:space="preserve">|  </w:t>
      </w:r>
      <w:proofErr w:type="spellStart"/>
      <w:r w:rsidRPr="00FB0FF4">
        <w:rPr>
          <w:rFonts w:ascii="Courier New" w:hAnsi="Courier New" w:cs="Courier New"/>
        </w:rPr>
        <w:t>Cro</w:t>
      </w:r>
      <w:proofErr w:type="spellEnd"/>
      <w:proofErr w:type="gramEnd"/>
      <w:r w:rsidRPr="00FB0FF4">
        <w:rPr>
          <w:rFonts w:ascii="Courier New" w:hAnsi="Courier New" w:cs="Courier New"/>
        </w:rPr>
        <w:t xml:space="preserve">, </w:t>
      </w:r>
      <w:proofErr w:type="spellStart"/>
      <w:r w:rsidRPr="00FB0FF4">
        <w:rPr>
          <w:rFonts w:ascii="Courier New" w:hAnsi="Courier New" w:cs="Courier New"/>
        </w:rPr>
        <w:t>CoaN</w:t>
      </w:r>
      <w:proofErr w:type="spellEnd"/>
    </w:p>
    <w:p w14:paraId="0C40195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12197C8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76CBBB1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                +----------+</w:t>
      </w:r>
    </w:p>
    <w:p w14:paraId="00D505A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Operator | &lt;--------------------- | Aircraft |</w:t>
      </w:r>
    </w:p>
    <w:p w14:paraId="07457B4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  Ca0aN         +----------+</w:t>
      </w:r>
    </w:p>
    <w:p w14:paraId="0F98315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CA87E1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  Figure 1: Stand</w:t>
      </w:r>
      <w:r w:rsidRPr="00FB0FF4">
        <w:rPr>
          <w:rFonts w:ascii="Courier New" w:hAnsi="Courier New" w:cs="Courier New"/>
        </w:rPr>
        <w:t>ard Provision: Step 1</w:t>
      </w:r>
    </w:p>
    <w:p w14:paraId="46FA77D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1D41A5F" w14:textId="77777777" w:rsidR="00000000" w:rsidRPr="007C5469" w:rsidRDefault="003B7E61" w:rsidP="00FB0FF4">
      <w:pPr>
        <w:pStyle w:val="Textebrut"/>
        <w:rPr>
          <w:rFonts w:ascii="Courier New" w:hAnsi="Courier New" w:cs="Courier New"/>
          <w:highlight w:val="yellow"/>
          <w:rPrChange w:id="131" w:author="BOUCADAIR Mohamed TGI/OLN" w:date="2021-06-29T10:59:00Z">
            <w:rPr>
              <w:rFonts w:ascii="Courier New" w:hAnsi="Courier New" w:cs="Courier New"/>
            </w:rPr>
          </w:rPrChange>
        </w:rPr>
      </w:pPr>
      <w:r w:rsidRPr="00FB0FF4">
        <w:rPr>
          <w:rFonts w:ascii="Courier New" w:hAnsi="Courier New" w:cs="Courier New"/>
        </w:rPr>
        <w:t xml:space="preserve">   </w:t>
      </w:r>
      <w:r w:rsidRPr="007C5469">
        <w:rPr>
          <w:rFonts w:ascii="Courier New" w:hAnsi="Courier New" w:cs="Courier New"/>
          <w:highlight w:val="yellow"/>
          <w:rPrChange w:id="132" w:author="BOUCADAIR Mohamed TGI/OLN" w:date="2021-06-29T10:59:00Z">
            <w:rPr>
              <w:rFonts w:ascii="Courier New" w:hAnsi="Courier New" w:cs="Courier New"/>
            </w:rPr>
          </w:rPrChange>
        </w:rPr>
        <w:t>Through mechanisms not specified in this document the Aircraft should</w:t>
      </w:r>
    </w:p>
    <w:p w14:paraId="110468E2" w14:textId="77777777" w:rsidR="00000000" w:rsidRPr="007C5469" w:rsidRDefault="003B7E61" w:rsidP="00FB0FF4">
      <w:pPr>
        <w:pStyle w:val="Textebrut"/>
        <w:rPr>
          <w:rFonts w:ascii="Courier New" w:hAnsi="Courier New" w:cs="Courier New"/>
          <w:highlight w:val="yellow"/>
          <w:rPrChange w:id="133" w:author="BOUCADAIR Mohamed TGI/OLN" w:date="2021-06-29T10:59:00Z">
            <w:rPr>
              <w:rFonts w:ascii="Courier New" w:hAnsi="Courier New" w:cs="Courier New"/>
            </w:rPr>
          </w:rPrChange>
        </w:rPr>
      </w:pPr>
      <w:r w:rsidRPr="007C5469">
        <w:rPr>
          <w:rFonts w:ascii="Courier New" w:hAnsi="Courier New" w:cs="Courier New"/>
          <w:highlight w:val="yellow"/>
          <w:rPrChange w:id="134" w:author="BOUCADAIR Mohamed TGI/OLN" w:date="2021-06-29T10:59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7C5469">
        <w:rPr>
          <w:rFonts w:ascii="Courier New" w:hAnsi="Courier New" w:cs="Courier New"/>
          <w:highlight w:val="yellow"/>
          <w:rPrChange w:id="135" w:author="BOUCADAIR Mohamed TGI/OLN" w:date="2021-06-29T10:59:00Z">
            <w:rPr>
              <w:rFonts w:ascii="Courier New" w:hAnsi="Courier New" w:cs="Courier New"/>
            </w:rPr>
          </w:rPrChange>
        </w:rPr>
        <w:t>have</w:t>
      </w:r>
      <w:proofErr w:type="gramEnd"/>
      <w:r w:rsidRPr="007C5469">
        <w:rPr>
          <w:rFonts w:ascii="Courier New" w:hAnsi="Courier New" w:cs="Courier New"/>
          <w:highlight w:val="yellow"/>
          <w:rPrChange w:id="136" w:author="BOUCADAIR Mohamed TGI/OLN" w:date="2021-06-29T10:59:00Z">
            <w:rPr>
              <w:rFonts w:ascii="Courier New" w:hAnsi="Courier New" w:cs="Courier New"/>
            </w:rPr>
          </w:rPrChange>
        </w:rPr>
        <w:t xml:space="preserve"> methods to instruct the Aircrafts onboard systems to generate a</w:t>
      </w:r>
    </w:p>
    <w:p w14:paraId="71386CA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7C5469">
        <w:rPr>
          <w:rFonts w:ascii="Courier New" w:hAnsi="Courier New" w:cs="Courier New"/>
          <w:highlight w:val="yellow"/>
          <w:rPrChange w:id="137" w:author="BOUCADAIR Mohamed TGI/OLN" w:date="2021-06-29T10:59:00Z">
            <w:rPr>
              <w:rFonts w:ascii="Courier New" w:hAnsi="Courier New" w:cs="Courier New"/>
            </w:rPr>
          </w:rPrChange>
        </w:rPr>
        <w:t xml:space="preserve">   </w:t>
      </w:r>
      <w:proofErr w:type="spellStart"/>
      <w:proofErr w:type="gramStart"/>
      <w:r w:rsidRPr="007C5469">
        <w:rPr>
          <w:rFonts w:ascii="Courier New" w:hAnsi="Courier New" w:cs="Courier New"/>
          <w:highlight w:val="yellow"/>
          <w:rPrChange w:id="138" w:author="BOUCADAIR Mohamed TGI/OLN" w:date="2021-06-29T10:59:00Z">
            <w:rPr>
              <w:rFonts w:ascii="Courier New" w:hAnsi="Courier New" w:cs="Courier New"/>
            </w:rPr>
          </w:rPrChange>
        </w:rPr>
        <w:t>keypair</w:t>
      </w:r>
      <w:proofErr w:type="spellEnd"/>
      <w:proofErr w:type="gramEnd"/>
      <w:r w:rsidRPr="007C5469">
        <w:rPr>
          <w:rFonts w:ascii="Courier New" w:hAnsi="Courier New" w:cs="Courier New"/>
          <w:highlight w:val="yellow"/>
          <w:rPrChange w:id="139" w:author="BOUCADAIR Mohamed TGI/OLN" w:date="2021-06-29T10:59:00Z">
            <w:rPr>
              <w:rFonts w:ascii="Courier New" w:hAnsi="Courier New" w:cs="Courier New"/>
            </w:rPr>
          </w:rPrChange>
        </w:rPr>
        <w:t xml:space="preserve"> and certificate.</w:t>
      </w:r>
      <w:r w:rsidRPr="00FB0FF4">
        <w:rPr>
          <w:rFonts w:ascii="Courier New" w:hAnsi="Courier New" w:cs="Courier New"/>
        </w:rPr>
        <w:t xml:space="preserve">  This certificate is chained to the factory</w:t>
      </w:r>
    </w:p>
    <w:p w14:paraId="1CAE537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provisioned</w:t>
      </w:r>
      <w:proofErr w:type="gramEnd"/>
      <w:r w:rsidRPr="00FB0FF4">
        <w:rPr>
          <w:rFonts w:ascii="Courier New" w:hAnsi="Courier New" w:cs="Courier New"/>
        </w:rPr>
        <w:t xml:space="preserve"> c</w:t>
      </w:r>
      <w:r w:rsidRPr="00FB0FF4">
        <w:rPr>
          <w:rFonts w:ascii="Courier New" w:hAnsi="Courier New" w:cs="Courier New"/>
        </w:rPr>
        <w:t>ertificate (Certificate: Aircraft 0 on Aircraft 0).</w:t>
      </w:r>
    </w:p>
    <w:p w14:paraId="66C4A04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This new attestation (Attestation: Aircraft 0 on Aircraft N) is</w:t>
      </w:r>
    </w:p>
    <w:p w14:paraId="20455F1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securely</w:t>
      </w:r>
      <w:proofErr w:type="gramEnd"/>
      <w:r w:rsidRPr="00FB0FF4">
        <w:rPr>
          <w:rFonts w:ascii="Courier New" w:hAnsi="Courier New" w:cs="Courier New"/>
        </w:rPr>
        <w:t xml:space="preserve"> extracted by the Operator.</w:t>
      </w:r>
    </w:p>
    <w:p w14:paraId="205CED8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810885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With Attestation: </w:t>
      </w:r>
      <w:r w:rsidRPr="007C5469">
        <w:rPr>
          <w:rFonts w:ascii="Courier New" w:hAnsi="Courier New" w:cs="Courier New"/>
          <w:highlight w:val="yellow"/>
          <w:rPrChange w:id="140" w:author="BOUCADAIR Mohamed TGI/OLN" w:date="2021-06-29T11:00:00Z">
            <w:rPr>
              <w:rFonts w:ascii="Courier New" w:hAnsi="Courier New" w:cs="Courier New"/>
            </w:rPr>
          </w:rPrChange>
        </w:rPr>
        <w:t>Aircraft 0 on Aircraft N</w:t>
      </w:r>
      <w:r w:rsidRPr="00FB0FF4">
        <w:rPr>
          <w:rFonts w:ascii="Courier New" w:hAnsi="Courier New" w:cs="Courier New"/>
        </w:rPr>
        <w:t xml:space="preserve"> the sub certificate</w:t>
      </w:r>
    </w:p>
    <w:p w14:paraId="1D4C467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(Certificate: Aircraft N on </w:t>
      </w:r>
      <w:r w:rsidRPr="00FB0FF4">
        <w:rPr>
          <w:rFonts w:ascii="Courier New" w:hAnsi="Courier New" w:cs="Courier New"/>
        </w:rPr>
        <w:t>Aircraft N) is used by the Operator to</w:t>
      </w:r>
    </w:p>
    <w:p w14:paraId="1237B4D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generate</w:t>
      </w:r>
      <w:proofErr w:type="gramEnd"/>
      <w:r w:rsidRPr="00FB0FF4">
        <w:rPr>
          <w:rFonts w:ascii="Courier New" w:hAnsi="Courier New" w:cs="Courier New"/>
        </w:rPr>
        <w:t xml:space="preserve"> Attestation: Operator on Aircraft N.  This along with</w:t>
      </w:r>
    </w:p>
    <w:p w14:paraId="7E21A11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Attestation: Registry on Operator is sent to the Registry.</w:t>
      </w:r>
    </w:p>
    <w:p w14:paraId="6B2E4C1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A2A130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</w:t>
      </w:r>
    </w:p>
    <w:p w14:paraId="6B29CDE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Registry |</w:t>
      </w:r>
    </w:p>
    <w:p w14:paraId="3DCE3F7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</w:t>
      </w:r>
    </w:p>
    <w:p w14:paraId="2C65729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4AEA448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1853CCE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61E990C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</w:t>
      </w:r>
      <w:proofErr w:type="gramStart"/>
      <w:r w:rsidRPr="00FB0FF4">
        <w:rPr>
          <w:rFonts w:ascii="Courier New" w:hAnsi="Courier New" w:cs="Courier New"/>
        </w:rPr>
        <w:t>|  Tok</w:t>
      </w:r>
      <w:r w:rsidRPr="00FB0FF4">
        <w:rPr>
          <w:rFonts w:ascii="Courier New" w:hAnsi="Courier New" w:cs="Courier New"/>
        </w:rPr>
        <w:t>en</w:t>
      </w:r>
      <w:proofErr w:type="gramEnd"/>
    </w:p>
    <w:p w14:paraId="5864766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211FA2F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</w:t>
      </w:r>
      <w:proofErr w:type="gramStart"/>
      <w:r w:rsidRPr="00FB0FF4">
        <w:rPr>
          <w:rFonts w:ascii="Courier New" w:hAnsi="Courier New" w:cs="Courier New"/>
        </w:rPr>
        <w:t>v</w:t>
      </w:r>
      <w:proofErr w:type="gramEnd"/>
    </w:p>
    <w:p w14:paraId="55BBAB2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                +----------+</w:t>
      </w:r>
    </w:p>
    <w:p w14:paraId="1BA1032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Operator | ---------------------&gt; | Aircraft |</w:t>
      </w:r>
    </w:p>
    <w:p w14:paraId="0B03CEA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Token           +----------+</w:t>
      </w:r>
    </w:p>
    <w:p w14:paraId="2C1BDFC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46543A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  Figure 2: Standard Provision: Step 2</w:t>
      </w:r>
    </w:p>
    <w:p w14:paraId="7BE0BCB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7B3FBD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ED2293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F8444C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04E59C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8D82EF2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6143F7">
        <w:rPr>
          <w:rFonts w:ascii="Courier New" w:hAnsi="Courier New" w:cs="Courier New"/>
          <w:lang w:val="fr-FR"/>
        </w:rPr>
        <w:t>Wiethuechter</w:t>
      </w:r>
      <w:proofErr w:type="spellEnd"/>
      <w:r w:rsidRPr="006143F7">
        <w:rPr>
          <w:rFonts w:ascii="Courier New" w:hAnsi="Courier New" w:cs="Courier New"/>
          <w:lang w:val="fr-FR"/>
        </w:rPr>
        <w:t>, et</w:t>
      </w:r>
      <w:r w:rsidRPr="006143F7">
        <w:rPr>
          <w:rFonts w:ascii="Courier New" w:hAnsi="Courier New" w:cs="Courier New"/>
          <w:lang w:val="fr-FR"/>
        </w:rPr>
        <w:t xml:space="preserve"> al.     Expires 26 August 2021                 [Page 7]</w:t>
      </w:r>
    </w:p>
    <w:p w14:paraId="388DBE19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r w:rsidRPr="006143F7">
        <w:rPr>
          <w:rFonts w:ascii="Courier New" w:hAnsi="Courier New" w:cs="Courier New"/>
          <w:lang w:val="fr-FR"/>
        </w:rPr>
        <w:br w:type="page"/>
      </w:r>
    </w:p>
    <w:p w14:paraId="30C2AA2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Internet-Draft                 registries                  February 2021</w:t>
      </w:r>
    </w:p>
    <w:p w14:paraId="3706C20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94D9BC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15DB4A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On the Registry, Attestation: Registry on Operator is verified and</w:t>
      </w:r>
    </w:p>
    <w:p w14:paraId="12E732B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used</w:t>
      </w:r>
      <w:proofErr w:type="gramEnd"/>
      <w:r w:rsidRPr="00FB0FF4">
        <w:rPr>
          <w:rFonts w:ascii="Courier New" w:hAnsi="Courier New" w:cs="Courier New"/>
        </w:rPr>
        <w:t xml:space="preserve"> as confirmation that the Operator is already</w:t>
      </w:r>
      <w:r w:rsidRPr="00FB0FF4">
        <w:rPr>
          <w:rFonts w:ascii="Courier New" w:hAnsi="Courier New" w:cs="Courier New"/>
        </w:rPr>
        <w:t xml:space="preserve"> registered.</w:t>
      </w:r>
    </w:p>
    <w:p w14:paraId="4A91997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Attestation: Operator on Aircraft N also undergoes a validation check</w:t>
      </w:r>
    </w:p>
    <w:p w14:paraId="4EB8E47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and</w:t>
      </w:r>
      <w:proofErr w:type="gramEnd"/>
      <w:r w:rsidRPr="00FB0FF4">
        <w:rPr>
          <w:rFonts w:ascii="Courier New" w:hAnsi="Courier New" w:cs="Courier New"/>
        </w:rPr>
        <w:t xml:space="preserve"> used to generate a token to return to the Operator to continue</w:t>
      </w:r>
    </w:p>
    <w:p w14:paraId="26215D3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provisioning</w:t>
      </w:r>
      <w:proofErr w:type="gramEnd"/>
      <w:r w:rsidRPr="00FB0FF4">
        <w:rPr>
          <w:rFonts w:ascii="Courier New" w:hAnsi="Courier New" w:cs="Courier New"/>
        </w:rPr>
        <w:t>.</w:t>
      </w:r>
    </w:p>
    <w:p w14:paraId="69027C8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F6FDD3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Upon receipt of this token, the Operator injects it into the Aircraft</w:t>
      </w:r>
    </w:p>
    <w:p w14:paraId="2186A48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and</w:t>
      </w:r>
      <w:proofErr w:type="gramEnd"/>
      <w:r w:rsidRPr="00FB0FF4">
        <w:rPr>
          <w:rFonts w:ascii="Courier New" w:hAnsi="Courier New" w:cs="Courier New"/>
        </w:rPr>
        <w:t xml:space="preserve"> it</w:t>
      </w:r>
      <w:r w:rsidRPr="00FB0FF4">
        <w:rPr>
          <w:rFonts w:ascii="Courier New" w:hAnsi="Courier New" w:cs="Courier New"/>
        </w:rPr>
        <w:t>s used to form a secure connection to the Registry.  The</w:t>
      </w:r>
    </w:p>
    <w:p w14:paraId="4563B50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Aircraft then sends Attestation: Manufacturer on Aircraft 0 and</w:t>
      </w:r>
    </w:p>
    <w:p w14:paraId="1D2588E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Attestation: Aircraft 0 to Aircraft N.</w:t>
      </w:r>
    </w:p>
    <w:p w14:paraId="4402670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B365DB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+---------+</w:t>
      </w:r>
    </w:p>
    <w:p w14:paraId="5FB612D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HDA DNS |</w:t>
      </w:r>
    </w:p>
    <w:p w14:paraId="66FDA86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+---------+</w:t>
      </w:r>
    </w:p>
    <w:p w14:paraId="2C318F1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^</w:t>
      </w:r>
    </w:p>
    <w:p w14:paraId="044C51B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7EE858F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 HIP RR</w:t>
      </w:r>
    </w:p>
    <w:p w14:paraId="32AAA48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57766E9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</w:t>
      </w:r>
      <w:r w:rsidRPr="00FB0FF4">
        <w:rPr>
          <w:rFonts w:ascii="Courier New" w:hAnsi="Courier New" w:cs="Courier New"/>
        </w:rPr>
        <w:t xml:space="preserve">      |</w:t>
      </w:r>
    </w:p>
    <w:p w14:paraId="757D5C6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654E316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&lt;----------------------------+</w:t>
      </w:r>
    </w:p>
    <w:p w14:paraId="03C95A5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Registry |                              |</w:t>
      </w:r>
    </w:p>
    <w:p w14:paraId="5E9B77F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------------------------+    |</w:t>
      </w:r>
    </w:p>
    <w:p w14:paraId="0D575AE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                                |    |</w:t>
      </w:r>
    </w:p>
    <w:p w14:paraId="6B477E5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                                |    </w:t>
      </w:r>
      <w:proofErr w:type="gramStart"/>
      <w:r w:rsidRPr="00FB0FF4">
        <w:rPr>
          <w:rFonts w:ascii="Courier New" w:hAnsi="Courier New" w:cs="Courier New"/>
        </w:rPr>
        <w:t>|  Tok</w:t>
      </w:r>
      <w:r w:rsidRPr="00FB0FF4">
        <w:rPr>
          <w:rFonts w:ascii="Courier New" w:hAnsi="Courier New" w:cs="Courier New"/>
        </w:rPr>
        <w:t>en</w:t>
      </w:r>
      <w:proofErr w:type="gramEnd"/>
      <w:r w:rsidRPr="00FB0FF4">
        <w:rPr>
          <w:rFonts w:ascii="Courier New" w:hAnsi="Courier New" w:cs="Courier New"/>
        </w:rPr>
        <w:t>,</w:t>
      </w:r>
    </w:p>
    <w:p w14:paraId="30C7172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</w:t>
      </w:r>
      <w:proofErr w:type="gramStart"/>
      <w:r w:rsidRPr="00FB0FF4">
        <w:rPr>
          <w:rFonts w:ascii="Courier New" w:hAnsi="Courier New" w:cs="Courier New"/>
        </w:rPr>
        <w:t xml:space="preserve">|  </w:t>
      </w:r>
      <w:proofErr w:type="spellStart"/>
      <w:r w:rsidRPr="00FB0FF4">
        <w:rPr>
          <w:rFonts w:ascii="Courier New" w:hAnsi="Courier New" w:cs="Courier New"/>
        </w:rPr>
        <w:t>CroaN</w:t>
      </w:r>
      <w:proofErr w:type="spellEnd"/>
      <w:proofErr w:type="gramEnd"/>
      <w:r w:rsidRPr="00FB0FF4">
        <w:rPr>
          <w:rFonts w:ascii="Courier New" w:hAnsi="Courier New" w:cs="Courier New"/>
        </w:rPr>
        <w:t xml:space="preserve">                   </w:t>
      </w:r>
      <w:proofErr w:type="spellStart"/>
      <w:r w:rsidRPr="00FB0FF4">
        <w:rPr>
          <w:rFonts w:ascii="Courier New" w:hAnsi="Courier New" w:cs="Courier New"/>
        </w:rPr>
        <w:t>CraN</w:t>
      </w:r>
      <w:proofErr w:type="spellEnd"/>
      <w:r w:rsidRPr="00FB0FF4">
        <w:rPr>
          <w:rFonts w:ascii="Courier New" w:hAnsi="Courier New" w:cs="Courier New"/>
        </w:rPr>
        <w:t xml:space="preserve">  |    |  Cma0, Ca0aN</w:t>
      </w:r>
    </w:p>
    <w:p w14:paraId="60CF8ED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                                |    |</w:t>
      </w:r>
    </w:p>
    <w:p w14:paraId="15A7313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                                |    |</w:t>
      </w:r>
    </w:p>
    <w:p w14:paraId="4A16AD9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</w:t>
      </w:r>
      <w:proofErr w:type="gramStart"/>
      <w:r w:rsidRPr="00FB0FF4">
        <w:rPr>
          <w:rFonts w:ascii="Courier New" w:hAnsi="Courier New" w:cs="Courier New"/>
        </w:rPr>
        <w:t>v</w:t>
      </w:r>
      <w:proofErr w:type="gramEnd"/>
      <w:r w:rsidRPr="00FB0FF4">
        <w:rPr>
          <w:rFonts w:ascii="Courier New" w:hAnsi="Courier New" w:cs="Courier New"/>
        </w:rPr>
        <w:t xml:space="preserve">                                </w:t>
      </w:r>
      <w:proofErr w:type="spellStart"/>
      <w:r w:rsidRPr="00FB0FF4">
        <w:rPr>
          <w:rFonts w:ascii="Courier New" w:hAnsi="Courier New" w:cs="Courier New"/>
        </w:rPr>
        <w:t>v</w:t>
      </w:r>
      <w:proofErr w:type="spellEnd"/>
      <w:r w:rsidRPr="00FB0FF4">
        <w:rPr>
          <w:rFonts w:ascii="Courier New" w:hAnsi="Courier New" w:cs="Courier New"/>
        </w:rPr>
        <w:t xml:space="preserve">    |</w:t>
      </w:r>
    </w:p>
    <w:p w14:paraId="630D772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              +----------+</w:t>
      </w:r>
    </w:p>
    <w:p w14:paraId="16A201F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</w:t>
      </w:r>
      <w:r w:rsidRPr="00FB0FF4">
        <w:rPr>
          <w:rFonts w:ascii="Courier New" w:hAnsi="Courier New" w:cs="Courier New"/>
        </w:rPr>
        <w:t xml:space="preserve">  | Operator |                      | Aircraft |</w:t>
      </w:r>
    </w:p>
    <w:p w14:paraId="6031596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              +----------+</w:t>
      </w:r>
    </w:p>
    <w:p w14:paraId="603FE95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EE75A1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     Figure 3: Standard Provision: Step 3</w:t>
      </w:r>
    </w:p>
    <w:p w14:paraId="5C76FF2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C26CE0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The Registry uses Attestation: Manufacturer on Aircraft 0 (with an</w:t>
      </w:r>
    </w:p>
    <w:p w14:paraId="57BC085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external</w:t>
      </w:r>
      <w:proofErr w:type="gramEnd"/>
      <w:r w:rsidRPr="00FB0FF4">
        <w:rPr>
          <w:rFonts w:ascii="Courier New" w:hAnsi="Courier New" w:cs="Courier New"/>
        </w:rPr>
        <w:t xml:space="preserve"> database if supp</w:t>
      </w:r>
      <w:r w:rsidRPr="00FB0FF4">
        <w:rPr>
          <w:rFonts w:ascii="Courier New" w:hAnsi="Courier New" w:cs="Courier New"/>
        </w:rPr>
        <w:t>orted) to confirm the validity of the</w:t>
      </w:r>
    </w:p>
    <w:p w14:paraId="6397D05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Aircraft.  Attestation: Aircraft 0 on Aircraft N is correlated with</w:t>
      </w:r>
    </w:p>
    <w:p w14:paraId="5221377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Attestation: Operator on Aircraft N and Attestation: Manufacturer on</w:t>
      </w:r>
    </w:p>
    <w:p w14:paraId="5F595BC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Aircraft 0 to see the chain of ownership.  The new HHIT tied to</w:t>
      </w:r>
    </w:p>
    <w:p w14:paraId="02226D5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Aircr</w:t>
      </w:r>
      <w:r w:rsidRPr="00FB0FF4">
        <w:rPr>
          <w:rFonts w:ascii="Courier New" w:hAnsi="Courier New" w:cs="Courier New"/>
        </w:rPr>
        <w:t>aft N is then checked for collisions in the HDA.  With the</w:t>
      </w:r>
    </w:p>
    <w:p w14:paraId="7DCA1F4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information</w:t>
      </w:r>
      <w:proofErr w:type="gramEnd"/>
      <w:r w:rsidRPr="00FB0FF4">
        <w:rPr>
          <w:rFonts w:ascii="Courier New" w:hAnsi="Courier New" w:cs="Courier New"/>
        </w:rPr>
        <w:t xml:space="preserve"> the Registry generates two certificates: Attestation:</w:t>
      </w:r>
    </w:p>
    <w:p w14:paraId="4E1E3A1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Registry on Operator on Aircraft N and Attestation: Registry on</w:t>
      </w:r>
    </w:p>
    <w:p w14:paraId="78A657C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Aircraft N (Offline Form).  A HIP RR (and other RR types a</w:t>
      </w:r>
      <w:r w:rsidRPr="00FB0FF4">
        <w:rPr>
          <w:rFonts w:ascii="Courier New" w:hAnsi="Courier New" w:cs="Courier New"/>
        </w:rPr>
        <w:t>s needed)</w:t>
      </w:r>
    </w:p>
    <w:p w14:paraId="2082FAB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are</w:t>
      </w:r>
      <w:proofErr w:type="gramEnd"/>
      <w:r w:rsidRPr="00FB0FF4">
        <w:rPr>
          <w:rFonts w:ascii="Courier New" w:hAnsi="Courier New" w:cs="Courier New"/>
        </w:rPr>
        <w:t xml:space="preserve"> generated and inserted into the HDA.</w:t>
      </w:r>
    </w:p>
    <w:p w14:paraId="5BD9DF0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04DFC7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Attestation: Registry on Operator on Aircraft N is sent via a secure</w:t>
      </w:r>
    </w:p>
    <w:p w14:paraId="5ADC254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channel</w:t>
      </w:r>
      <w:proofErr w:type="gramEnd"/>
      <w:r w:rsidRPr="00FB0FF4">
        <w:rPr>
          <w:rFonts w:ascii="Courier New" w:hAnsi="Courier New" w:cs="Courier New"/>
        </w:rPr>
        <w:t xml:space="preserve"> back to the Operator to be stored.  Attestation: Registry on</w:t>
      </w:r>
    </w:p>
    <w:p w14:paraId="4A8F9EF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2D13E3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04CCCC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D59A1E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  <w:r w:rsidRPr="00FB0FF4">
        <w:rPr>
          <w:rFonts w:ascii="Courier New" w:hAnsi="Courier New" w:cs="Courier New"/>
        </w:rPr>
        <w:t xml:space="preserve">, et al.     Expires 26 August 2021       </w:t>
      </w:r>
      <w:r w:rsidRPr="00FB0FF4">
        <w:rPr>
          <w:rFonts w:ascii="Courier New" w:hAnsi="Courier New" w:cs="Courier New"/>
        </w:rPr>
        <w:t xml:space="preserve">          [Page 8]</w:t>
      </w:r>
    </w:p>
    <w:p w14:paraId="42A3F13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br w:type="page"/>
      </w:r>
    </w:p>
    <w:p w14:paraId="2669482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Internet-Draft                 registries                  February 2021</w:t>
      </w:r>
    </w:p>
    <w:p w14:paraId="30011DF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5E6550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057F8E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Aircraft N (Offline Form) is sent to the Aircraft to be used in</w:t>
      </w:r>
    </w:p>
    <w:p w14:paraId="29F3B0B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Broadcast RID.</w:t>
      </w:r>
    </w:p>
    <w:p w14:paraId="04CE782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FE441B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3.6.2</w:t>
      </w:r>
      <w:proofErr w:type="gramStart"/>
      <w:r w:rsidRPr="00FB0FF4">
        <w:rPr>
          <w:rFonts w:ascii="Courier New" w:hAnsi="Courier New" w:cs="Courier New"/>
        </w:rPr>
        <w:t xml:space="preserve">.  </w:t>
      </w:r>
      <w:proofErr w:type="gramEnd"/>
      <w:del w:id="141" w:author="BOUCADAIR Mohamed TGI/OLN" w:date="2021-06-29T11:02:00Z">
        <w:r w:rsidRPr="00FB0FF4" w:rsidDel="007C5469">
          <w:rPr>
            <w:rFonts w:ascii="Courier New" w:hAnsi="Courier New" w:cs="Courier New"/>
          </w:rPr>
          <w:delText xml:space="preserve">Operator </w:delText>
        </w:r>
      </w:del>
      <w:ins w:id="142" w:author="BOUCADAIR Mohamed TGI/OLN" w:date="2021-06-29T11:02:00Z">
        <w:r w:rsidR="007C5469" w:rsidRPr="00FB0FF4">
          <w:rPr>
            <w:rFonts w:ascii="Courier New" w:hAnsi="Courier New" w:cs="Courier New"/>
          </w:rPr>
          <w:t>Operator</w:t>
        </w:r>
        <w:r w:rsidR="007C5469">
          <w:rPr>
            <w:rFonts w:ascii="Courier New" w:hAnsi="Courier New" w:cs="Courier New"/>
          </w:rPr>
          <w:t>-</w:t>
        </w:r>
      </w:ins>
      <w:r w:rsidRPr="00FB0FF4">
        <w:rPr>
          <w:rFonts w:ascii="Courier New" w:hAnsi="Courier New" w:cs="Courier New"/>
        </w:rPr>
        <w:t>Assisted Provisioning</w:t>
      </w:r>
    </w:p>
    <w:p w14:paraId="72B8EEC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BAC38A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This provisioning scheme is for</w:t>
      </w:r>
      <w:r w:rsidRPr="00FB0FF4">
        <w:rPr>
          <w:rFonts w:ascii="Courier New" w:hAnsi="Courier New" w:cs="Courier New"/>
        </w:rPr>
        <w:t xml:space="preserve"> when the Aircraft is unable to</w:t>
      </w:r>
    </w:p>
    <w:p w14:paraId="5906571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connect</w:t>
      </w:r>
      <w:proofErr w:type="gramEnd"/>
      <w:r w:rsidRPr="00FB0FF4">
        <w:rPr>
          <w:rFonts w:ascii="Courier New" w:hAnsi="Courier New" w:cs="Courier New"/>
        </w:rPr>
        <w:t xml:space="preserve"> to the Registry itself or does not have the hardware required</w:t>
      </w:r>
    </w:p>
    <w:p w14:paraId="6347702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to</w:t>
      </w:r>
      <w:proofErr w:type="gramEnd"/>
      <w:r w:rsidRPr="00FB0FF4">
        <w:rPr>
          <w:rFonts w:ascii="Courier New" w:hAnsi="Courier New" w:cs="Courier New"/>
        </w:rPr>
        <w:t xml:space="preserve"> generate </w:t>
      </w:r>
      <w:proofErr w:type="spellStart"/>
      <w:r w:rsidRPr="00FB0FF4">
        <w:rPr>
          <w:rFonts w:ascii="Courier New" w:hAnsi="Courier New" w:cs="Courier New"/>
        </w:rPr>
        <w:t>keypairs</w:t>
      </w:r>
      <w:proofErr w:type="spellEnd"/>
      <w:r w:rsidRPr="00FB0FF4">
        <w:rPr>
          <w:rFonts w:ascii="Courier New" w:hAnsi="Courier New" w:cs="Courier New"/>
        </w:rPr>
        <w:t xml:space="preserve"> and certificates.</w:t>
      </w:r>
    </w:p>
    <w:p w14:paraId="46A5A85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C37B8D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</w:t>
      </w:r>
    </w:p>
    <w:p w14:paraId="60BBFD6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Registry |</w:t>
      </w:r>
    </w:p>
    <w:p w14:paraId="26F45F3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</w:t>
      </w:r>
    </w:p>
    <w:p w14:paraId="07F46BF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6DE86B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1E23BB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F18FE1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CD9B8A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78E1D9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211D66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                +----------+</w:t>
      </w:r>
    </w:p>
    <w:p w14:paraId="315C637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</w:t>
      </w:r>
      <w:r w:rsidRPr="00FB0FF4">
        <w:rPr>
          <w:rFonts w:ascii="Courier New" w:hAnsi="Courier New" w:cs="Courier New"/>
        </w:rPr>
        <w:t xml:space="preserve"> | Operator | ---------------------&gt; | Aircraft |</w:t>
      </w:r>
    </w:p>
    <w:p w14:paraId="406007D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</w:t>
      </w:r>
      <w:proofErr w:type="spellStart"/>
      <w:r w:rsidRPr="00FB0FF4">
        <w:rPr>
          <w:rFonts w:ascii="Courier New" w:hAnsi="Courier New" w:cs="Courier New"/>
        </w:rPr>
        <w:t>aN</w:t>
      </w:r>
      <w:proofErr w:type="spellEnd"/>
      <w:r w:rsidRPr="00FB0FF4">
        <w:rPr>
          <w:rFonts w:ascii="Courier New" w:hAnsi="Courier New" w:cs="Courier New"/>
        </w:rPr>
        <w:t xml:space="preserve">, </w:t>
      </w:r>
      <w:proofErr w:type="spellStart"/>
      <w:r w:rsidRPr="00FB0FF4">
        <w:rPr>
          <w:rFonts w:ascii="Courier New" w:hAnsi="Courier New" w:cs="Courier New"/>
        </w:rPr>
        <w:t>CaNaN</w:t>
      </w:r>
      <w:proofErr w:type="spellEnd"/>
      <w:r w:rsidRPr="00FB0FF4">
        <w:rPr>
          <w:rFonts w:ascii="Courier New" w:hAnsi="Courier New" w:cs="Courier New"/>
        </w:rPr>
        <w:t xml:space="preserve">        +----------+</w:t>
      </w:r>
    </w:p>
    <w:p w14:paraId="3F18E35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8D6A1E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Figure 4: Operator Assisted Provision: Step 1</w:t>
      </w:r>
    </w:p>
    <w:p w14:paraId="1D0EDDB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E5C561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To start the Operator generates on behalf of the Aircraft a new</w:t>
      </w:r>
    </w:p>
    <w:p w14:paraId="175EF14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FB0FF4">
        <w:rPr>
          <w:rFonts w:ascii="Courier New" w:hAnsi="Courier New" w:cs="Courier New"/>
        </w:rPr>
        <w:t>keypair</w:t>
      </w:r>
      <w:proofErr w:type="spellEnd"/>
      <w:proofErr w:type="gramEnd"/>
      <w:r w:rsidRPr="00FB0FF4">
        <w:rPr>
          <w:rFonts w:ascii="Courier New" w:hAnsi="Courier New" w:cs="Courier New"/>
        </w:rPr>
        <w:t xml:space="preserve"> and Certifica</w:t>
      </w:r>
      <w:r w:rsidRPr="00FB0FF4">
        <w:rPr>
          <w:rFonts w:ascii="Courier New" w:hAnsi="Courier New" w:cs="Courier New"/>
        </w:rPr>
        <w:t xml:space="preserve">te: Aircraft N on Aircraft N.  This </w:t>
      </w:r>
      <w:proofErr w:type="spellStart"/>
      <w:r w:rsidRPr="00FB0FF4">
        <w:rPr>
          <w:rFonts w:ascii="Courier New" w:hAnsi="Courier New" w:cs="Courier New"/>
        </w:rPr>
        <w:t>keypair</w:t>
      </w:r>
      <w:proofErr w:type="spellEnd"/>
      <w:r w:rsidRPr="00FB0FF4">
        <w:rPr>
          <w:rFonts w:ascii="Courier New" w:hAnsi="Courier New" w:cs="Courier New"/>
        </w:rPr>
        <w:t xml:space="preserve"> and</w:t>
      </w:r>
    </w:p>
    <w:p w14:paraId="305A99C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certificate</w:t>
      </w:r>
      <w:proofErr w:type="gramEnd"/>
      <w:r w:rsidRPr="00FB0FF4">
        <w:rPr>
          <w:rFonts w:ascii="Courier New" w:hAnsi="Courier New" w:cs="Courier New"/>
        </w:rPr>
        <w:t xml:space="preserve"> are injected into the Aircraft for it to generate</w:t>
      </w:r>
    </w:p>
    <w:p w14:paraId="1ECABD4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Attestation: Aircraft 0 on Aircraft N.  After injecting the </w:t>
      </w:r>
      <w:proofErr w:type="spellStart"/>
      <w:r w:rsidRPr="00FB0FF4">
        <w:rPr>
          <w:rFonts w:ascii="Courier New" w:hAnsi="Courier New" w:cs="Courier New"/>
        </w:rPr>
        <w:t>keypair</w:t>
      </w:r>
      <w:proofErr w:type="spellEnd"/>
    </w:p>
    <w:p w14:paraId="62CC90B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and</w:t>
      </w:r>
      <w:proofErr w:type="gramEnd"/>
      <w:r w:rsidRPr="00FB0FF4">
        <w:rPr>
          <w:rFonts w:ascii="Courier New" w:hAnsi="Courier New" w:cs="Courier New"/>
        </w:rPr>
        <w:t xml:space="preserve"> certificate, the Operator MUST destroy all copies of the </w:t>
      </w:r>
      <w:proofErr w:type="spellStart"/>
      <w:r w:rsidRPr="00FB0FF4">
        <w:rPr>
          <w:rFonts w:ascii="Courier New" w:hAnsi="Courier New" w:cs="Courier New"/>
        </w:rPr>
        <w:t>keypair</w:t>
      </w:r>
      <w:proofErr w:type="spellEnd"/>
      <w:r w:rsidRPr="00FB0FF4">
        <w:rPr>
          <w:rFonts w:ascii="Courier New" w:hAnsi="Courier New" w:cs="Courier New"/>
        </w:rPr>
        <w:t>.</w:t>
      </w:r>
    </w:p>
    <w:p w14:paraId="5CD92F6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2FC314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</w:t>
      </w:r>
    </w:p>
    <w:p w14:paraId="6FFA2BE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Registry |</w:t>
      </w:r>
    </w:p>
    <w:p w14:paraId="6B72497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</w:t>
      </w:r>
    </w:p>
    <w:p w14:paraId="1A78C49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^</w:t>
      </w:r>
    </w:p>
    <w:p w14:paraId="261A28B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54991B9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10C38C2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</w:t>
      </w:r>
      <w:proofErr w:type="gramStart"/>
      <w:r w:rsidRPr="00FB0FF4">
        <w:rPr>
          <w:rFonts w:ascii="Courier New" w:hAnsi="Courier New" w:cs="Courier New"/>
        </w:rPr>
        <w:t xml:space="preserve">|  </w:t>
      </w:r>
      <w:proofErr w:type="spellStart"/>
      <w:r w:rsidRPr="00FB0FF4">
        <w:rPr>
          <w:rFonts w:ascii="Courier New" w:hAnsi="Courier New" w:cs="Courier New"/>
        </w:rPr>
        <w:t>Cro</w:t>
      </w:r>
      <w:proofErr w:type="spellEnd"/>
      <w:proofErr w:type="gramEnd"/>
      <w:r w:rsidRPr="00FB0FF4">
        <w:rPr>
          <w:rFonts w:ascii="Courier New" w:hAnsi="Courier New" w:cs="Courier New"/>
        </w:rPr>
        <w:t xml:space="preserve">, Cma0, Ca0aN, </w:t>
      </w:r>
      <w:proofErr w:type="spellStart"/>
      <w:r w:rsidRPr="00FB0FF4">
        <w:rPr>
          <w:rFonts w:ascii="Courier New" w:hAnsi="Courier New" w:cs="Courier New"/>
        </w:rPr>
        <w:t>CoaN</w:t>
      </w:r>
      <w:proofErr w:type="spellEnd"/>
    </w:p>
    <w:p w14:paraId="38E38A8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0C46544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011B1B1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                +----------+</w:t>
      </w:r>
    </w:p>
    <w:p w14:paraId="07EAA37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Operator | &lt;--------------------- | Aircraft |</w:t>
      </w:r>
    </w:p>
    <w:p w14:paraId="4F8DAD8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C</w:t>
      </w:r>
      <w:r w:rsidRPr="00FB0FF4">
        <w:rPr>
          <w:rFonts w:ascii="Courier New" w:hAnsi="Courier New" w:cs="Courier New"/>
        </w:rPr>
        <w:t>ma0, Ca0aN     +----------+</w:t>
      </w:r>
    </w:p>
    <w:p w14:paraId="0945DF5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8966BB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Figure 5: Operator Assisted Provision: Step 2</w:t>
      </w:r>
    </w:p>
    <w:p w14:paraId="1DB02F0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B0881E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Attestation: Manufacturer on Aircraft 0 and Attestation: Aircraft 0</w:t>
      </w:r>
    </w:p>
    <w:p w14:paraId="606B248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on</w:t>
      </w:r>
      <w:proofErr w:type="gramEnd"/>
      <w:r w:rsidRPr="00FB0FF4">
        <w:rPr>
          <w:rFonts w:ascii="Courier New" w:hAnsi="Courier New" w:cs="Courier New"/>
        </w:rPr>
        <w:t xml:space="preserve"> Aircraft N is extracted by the Operator and the following data</w:t>
      </w:r>
    </w:p>
    <w:p w14:paraId="0965F53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items</w:t>
      </w:r>
      <w:proofErr w:type="gramEnd"/>
      <w:r w:rsidRPr="00FB0FF4">
        <w:rPr>
          <w:rFonts w:ascii="Courier New" w:hAnsi="Courier New" w:cs="Courier New"/>
        </w:rPr>
        <w:t xml:space="preserve"> are sent to the </w:t>
      </w:r>
      <w:r w:rsidRPr="00FB0FF4">
        <w:rPr>
          <w:rFonts w:ascii="Courier New" w:hAnsi="Courier New" w:cs="Courier New"/>
        </w:rPr>
        <w:t>Registry; Attestation: Registry on Operator,</w:t>
      </w:r>
    </w:p>
    <w:p w14:paraId="277CF71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0207C2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947F0F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7F3CC75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6143F7">
        <w:rPr>
          <w:rFonts w:ascii="Courier New" w:hAnsi="Courier New" w:cs="Courier New"/>
          <w:lang w:val="fr-FR"/>
        </w:rPr>
        <w:t>Wiethuechter</w:t>
      </w:r>
      <w:proofErr w:type="spellEnd"/>
      <w:r w:rsidRPr="006143F7">
        <w:rPr>
          <w:rFonts w:ascii="Courier New" w:hAnsi="Courier New" w:cs="Courier New"/>
          <w:lang w:val="fr-FR"/>
        </w:rPr>
        <w:t>, et al.     Expires 26 August 2021                 [Page 9]</w:t>
      </w:r>
    </w:p>
    <w:p w14:paraId="3EF78A7B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r w:rsidRPr="006143F7">
        <w:rPr>
          <w:rFonts w:ascii="Courier New" w:hAnsi="Courier New" w:cs="Courier New"/>
          <w:lang w:val="fr-FR"/>
        </w:rPr>
        <w:br w:type="page"/>
      </w:r>
    </w:p>
    <w:p w14:paraId="398872B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Internet-Draft                 registries                  February 2021</w:t>
      </w:r>
    </w:p>
    <w:p w14:paraId="42A4BA4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48A342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500265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Attestation: Manufacturer on Aircraft 0, Attestation: A</w:t>
      </w:r>
      <w:r w:rsidRPr="00FB0FF4">
        <w:rPr>
          <w:rFonts w:ascii="Courier New" w:hAnsi="Courier New" w:cs="Courier New"/>
        </w:rPr>
        <w:t>ircraft 0 on</w:t>
      </w:r>
    </w:p>
    <w:p w14:paraId="71CAE35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Aircraft N, Attestation: Operator on Aircraft N.</w:t>
      </w:r>
    </w:p>
    <w:p w14:paraId="0F7F77D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826203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    +---------+</w:t>
      </w:r>
    </w:p>
    <w:p w14:paraId="59AFC4E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Registry | ---------&gt; | HDA DNS |</w:t>
      </w:r>
    </w:p>
    <w:p w14:paraId="4721148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HIP RR   +---------+</w:t>
      </w:r>
    </w:p>
    <w:p w14:paraId="5B1E482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33C1EAD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315AED3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084ADF7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</w:t>
      </w:r>
      <w:proofErr w:type="gramStart"/>
      <w:r w:rsidRPr="00FB0FF4">
        <w:rPr>
          <w:rFonts w:ascii="Courier New" w:hAnsi="Courier New" w:cs="Courier New"/>
        </w:rPr>
        <w:t xml:space="preserve">|  </w:t>
      </w:r>
      <w:proofErr w:type="spellStart"/>
      <w:r w:rsidRPr="00FB0FF4">
        <w:rPr>
          <w:rFonts w:ascii="Courier New" w:hAnsi="Courier New" w:cs="Courier New"/>
        </w:rPr>
        <w:t>CroaN</w:t>
      </w:r>
      <w:proofErr w:type="spellEnd"/>
      <w:proofErr w:type="gramEnd"/>
      <w:r w:rsidRPr="00FB0FF4">
        <w:rPr>
          <w:rFonts w:ascii="Courier New" w:hAnsi="Courier New" w:cs="Courier New"/>
        </w:rPr>
        <w:t xml:space="preserve">, </w:t>
      </w:r>
      <w:proofErr w:type="spellStart"/>
      <w:r w:rsidRPr="00FB0FF4">
        <w:rPr>
          <w:rFonts w:ascii="Courier New" w:hAnsi="Courier New" w:cs="Courier New"/>
        </w:rPr>
        <w:t>CraN</w:t>
      </w:r>
      <w:proofErr w:type="spellEnd"/>
    </w:p>
    <w:p w14:paraId="3B6B066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|</w:t>
      </w:r>
    </w:p>
    <w:p w14:paraId="13E1B68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</w:t>
      </w:r>
      <w:proofErr w:type="gramStart"/>
      <w:r w:rsidRPr="00FB0FF4">
        <w:rPr>
          <w:rFonts w:ascii="Courier New" w:hAnsi="Courier New" w:cs="Courier New"/>
        </w:rPr>
        <w:t>v</w:t>
      </w:r>
      <w:proofErr w:type="gramEnd"/>
    </w:p>
    <w:p w14:paraId="5523037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</w:t>
      </w:r>
      <w:r w:rsidRPr="00FB0FF4">
        <w:rPr>
          <w:rFonts w:ascii="Courier New" w:hAnsi="Courier New" w:cs="Courier New"/>
        </w:rPr>
        <w:t>--------+                        +----------+</w:t>
      </w:r>
    </w:p>
    <w:p w14:paraId="3B4A056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| Operator | ---------------------&gt; | Aircraft |</w:t>
      </w:r>
    </w:p>
    <w:p w14:paraId="21BE8B0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+----------+          </w:t>
      </w:r>
      <w:proofErr w:type="spellStart"/>
      <w:r w:rsidRPr="00FB0FF4">
        <w:rPr>
          <w:rFonts w:ascii="Courier New" w:hAnsi="Courier New" w:cs="Courier New"/>
        </w:rPr>
        <w:t>CraN</w:t>
      </w:r>
      <w:proofErr w:type="spellEnd"/>
      <w:r w:rsidRPr="00FB0FF4">
        <w:rPr>
          <w:rFonts w:ascii="Courier New" w:hAnsi="Courier New" w:cs="Courier New"/>
        </w:rPr>
        <w:t xml:space="preserve">          +----------+</w:t>
      </w:r>
    </w:p>
    <w:p w14:paraId="25E8450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AAC6A2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 Figure 6: Operator Assisted Provision: Step 3</w:t>
      </w:r>
    </w:p>
    <w:p w14:paraId="2370D00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9EA6EE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On the Registry validation checks are do</w:t>
      </w:r>
      <w:r w:rsidRPr="00FB0FF4">
        <w:rPr>
          <w:rFonts w:ascii="Courier New" w:hAnsi="Courier New" w:cs="Courier New"/>
        </w:rPr>
        <w:t>ne on all attestations as per</w:t>
      </w:r>
    </w:p>
    <w:p w14:paraId="71AE124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the</w:t>
      </w:r>
      <w:proofErr w:type="gramEnd"/>
      <w:r w:rsidRPr="00FB0FF4">
        <w:rPr>
          <w:rFonts w:ascii="Courier New" w:hAnsi="Courier New" w:cs="Courier New"/>
        </w:rPr>
        <w:t xml:space="preserve"> previous sections.  Once complete then the Registry checks for a</w:t>
      </w:r>
    </w:p>
    <w:p w14:paraId="3E00E12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HHIT collision, adding to the HDA if clear and generates Attestation:</w:t>
      </w:r>
    </w:p>
    <w:p w14:paraId="42CA4C3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Registry on Operator on Aircraft N and Attestation: Registry on</w:t>
      </w:r>
    </w:p>
    <w:p w14:paraId="65DBAD6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Aircraft N </w:t>
      </w:r>
      <w:r w:rsidRPr="00FB0FF4">
        <w:rPr>
          <w:rFonts w:ascii="Courier New" w:hAnsi="Courier New" w:cs="Courier New"/>
        </w:rPr>
        <w:t>(Offline Form).  Both are sent back to the Operator.</w:t>
      </w:r>
    </w:p>
    <w:p w14:paraId="3798422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72F988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The Operator securely inject Attestation: Registry on Aircraft N</w:t>
      </w:r>
    </w:p>
    <w:p w14:paraId="27FC621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(Offline Form) and securely stores Attestation: Registry on Operator</w:t>
      </w:r>
    </w:p>
    <w:p w14:paraId="184CED4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on</w:t>
      </w:r>
      <w:proofErr w:type="gramEnd"/>
      <w:r w:rsidRPr="00FB0FF4">
        <w:rPr>
          <w:rFonts w:ascii="Courier New" w:hAnsi="Courier New" w:cs="Courier New"/>
        </w:rPr>
        <w:t xml:space="preserve"> Aircraft N.</w:t>
      </w:r>
    </w:p>
    <w:p w14:paraId="5A3737C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3637A4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3.6.3</w:t>
      </w:r>
      <w:proofErr w:type="gramStart"/>
      <w:r w:rsidRPr="00FB0FF4">
        <w:rPr>
          <w:rFonts w:ascii="Courier New" w:hAnsi="Courier New" w:cs="Courier New"/>
        </w:rPr>
        <w:t>.  Initial</w:t>
      </w:r>
      <w:proofErr w:type="gramEnd"/>
      <w:r w:rsidRPr="00FB0FF4">
        <w:rPr>
          <w:rFonts w:ascii="Courier New" w:hAnsi="Courier New" w:cs="Courier New"/>
        </w:rPr>
        <w:t xml:space="preserve"> Provisioning</w:t>
      </w:r>
    </w:p>
    <w:p w14:paraId="6A55C27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7131C0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 special </w:t>
      </w:r>
      <w:r w:rsidRPr="00FB0FF4">
        <w:rPr>
          <w:rFonts w:ascii="Courier New" w:hAnsi="Courier New" w:cs="Courier New"/>
        </w:rPr>
        <w:t>form of provisioning is used when the Aircraft is first</w:t>
      </w:r>
    </w:p>
    <w:p w14:paraId="332865C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sold</w:t>
      </w:r>
      <w:proofErr w:type="gramEnd"/>
      <w:r w:rsidRPr="00FB0FF4">
        <w:rPr>
          <w:rFonts w:ascii="Courier New" w:hAnsi="Courier New" w:cs="Courier New"/>
        </w:rPr>
        <w:t xml:space="preserve"> to an Operator.  Instead of generating a new </w:t>
      </w:r>
      <w:proofErr w:type="spellStart"/>
      <w:r w:rsidRPr="00FB0FF4">
        <w:rPr>
          <w:rFonts w:ascii="Courier New" w:hAnsi="Courier New" w:cs="Courier New"/>
        </w:rPr>
        <w:t>keypair</w:t>
      </w:r>
      <w:proofErr w:type="spellEnd"/>
      <w:r w:rsidRPr="00FB0FF4">
        <w:rPr>
          <w:rFonts w:ascii="Courier New" w:hAnsi="Courier New" w:cs="Courier New"/>
        </w:rPr>
        <w:t>, the built</w:t>
      </w:r>
    </w:p>
    <w:p w14:paraId="2FD6818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in</w:t>
      </w:r>
      <w:proofErr w:type="gramEnd"/>
      <w:r w:rsidRPr="00FB0FF4">
        <w:rPr>
          <w:rFonts w:ascii="Courier New" w:hAnsi="Courier New" w:cs="Courier New"/>
        </w:rPr>
        <w:t xml:space="preserve"> </w:t>
      </w:r>
      <w:proofErr w:type="spellStart"/>
      <w:r w:rsidRPr="00FB0FF4">
        <w:rPr>
          <w:rFonts w:ascii="Courier New" w:hAnsi="Courier New" w:cs="Courier New"/>
        </w:rPr>
        <w:t>keypair</w:t>
      </w:r>
      <w:proofErr w:type="spellEnd"/>
      <w:r w:rsidRPr="00FB0FF4">
        <w:rPr>
          <w:rFonts w:ascii="Courier New" w:hAnsi="Courier New" w:cs="Courier New"/>
        </w:rPr>
        <w:t xml:space="preserve"> and certificate done by the Manufacturer is used to</w:t>
      </w:r>
    </w:p>
    <w:p w14:paraId="5332FA6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</w:t>
      </w:r>
      <w:proofErr w:type="gramStart"/>
      <w:r w:rsidRPr="00FB0FF4">
        <w:rPr>
          <w:rFonts w:ascii="Courier New" w:hAnsi="Courier New" w:cs="Courier New"/>
        </w:rPr>
        <w:t>provision</w:t>
      </w:r>
      <w:proofErr w:type="gramEnd"/>
      <w:r w:rsidRPr="00FB0FF4">
        <w:rPr>
          <w:rFonts w:ascii="Courier New" w:hAnsi="Courier New" w:cs="Courier New"/>
        </w:rPr>
        <w:t xml:space="preserve"> and register the aircraft to the owner.</w:t>
      </w:r>
    </w:p>
    <w:p w14:paraId="65BCC7E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64F147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For t</w:t>
      </w:r>
      <w:r w:rsidRPr="00FB0FF4">
        <w:rPr>
          <w:rFonts w:ascii="Courier New" w:hAnsi="Courier New" w:cs="Courier New"/>
        </w:rPr>
        <w:t xml:space="preserve">his either Standard or </w:t>
      </w:r>
      <w:del w:id="143" w:author="BOUCADAIR Mohamed TGI/OLN" w:date="2021-06-29T11:02:00Z">
        <w:r w:rsidRPr="00FB0FF4" w:rsidDel="007C5469">
          <w:rPr>
            <w:rFonts w:ascii="Courier New" w:hAnsi="Courier New" w:cs="Courier New"/>
          </w:rPr>
          <w:delText xml:space="preserve">Operator </w:delText>
        </w:r>
      </w:del>
      <w:ins w:id="144" w:author="BOUCADAIR Mohamed TGI/OLN" w:date="2021-06-29T11:02:00Z">
        <w:r w:rsidR="007C5469" w:rsidRPr="00FB0FF4">
          <w:rPr>
            <w:rFonts w:ascii="Courier New" w:hAnsi="Courier New" w:cs="Courier New"/>
          </w:rPr>
          <w:t>Operator</w:t>
        </w:r>
        <w:r w:rsidR="007C5469">
          <w:rPr>
            <w:rFonts w:ascii="Courier New" w:hAnsi="Courier New" w:cs="Courier New"/>
          </w:rPr>
          <w:t>-</w:t>
        </w:r>
      </w:ins>
      <w:r w:rsidRPr="00FB0FF4">
        <w:rPr>
          <w:rFonts w:ascii="Courier New" w:hAnsi="Courier New" w:cs="Courier New"/>
        </w:rPr>
        <w:t>Assisted methods can be used.</w:t>
      </w:r>
    </w:p>
    <w:p w14:paraId="72D0B74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C13F26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4.  Security Considerations</w:t>
      </w:r>
    </w:p>
    <w:p w14:paraId="34479B4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A1C092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TODO</w:t>
      </w:r>
    </w:p>
    <w:p w14:paraId="6097A5E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4C5A55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5.  References</w:t>
      </w:r>
    </w:p>
    <w:p w14:paraId="1D6469C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039A33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5.1</w:t>
      </w:r>
      <w:proofErr w:type="gramStart"/>
      <w:r w:rsidRPr="00FB0FF4">
        <w:rPr>
          <w:rFonts w:ascii="Courier New" w:hAnsi="Courier New" w:cs="Courier New"/>
        </w:rPr>
        <w:t>.  Normative</w:t>
      </w:r>
      <w:proofErr w:type="gramEnd"/>
      <w:r w:rsidRPr="00FB0FF4">
        <w:rPr>
          <w:rFonts w:ascii="Courier New" w:hAnsi="Courier New" w:cs="Courier New"/>
        </w:rPr>
        <w:t xml:space="preserve"> References</w:t>
      </w:r>
    </w:p>
    <w:p w14:paraId="2E38801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896511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[F3411-19] "Standard Specification for Remote ID and Tracking",</w:t>
      </w:r>
    </w:p>
    <w:p w14:paraId="49B1A05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February 2020.</w:t>
      </w:r>
    </w:p>
    <w:p w14:paraId="3E602FC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B158B6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492E64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298500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8425B5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proofErr w:type="spellStart"/>
      <w:r w:rsidRPr="00FB0FF4">
        <w:rPr>
          <w:rFonts w:ascii="Courier New" w:hAnsi="Courier New" w:cs="Courier New"/>
        </w:rPr>
        <w:t>Wiethuechte</w:t>
      </w:r>
      <w:r w:rsidRPr="00FB0FF4">
        <w:rPr>
          <w:rFonts w:ascii="Courier New" w:hAnsi="Courier New" w:cs="Courier New"/>
        </w:rPr>
        <w:t>r</w:t>
      </w:r>
      <w:proofErr w:type="spellEnd"/>
      <w:r w:rsidRPr="00FB0FF4">
        <w:rPr>
          <w:rFonts w:ascii="Courier New" w:hAnsi="Courier New" w:cs="Courier New"/>
        </w:rPr>
        <w:t>, et al.     Expires 26 August 2021                [Page 10]</w:t>
      </w:r>
    </w:p>
    <w:p w14:paraId="34B78AD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br w:type="page"/>
      </w:r>
    </w:p>
    <w:p w14:paraId="00568A0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Internet-Draft                 registries                  February 2021</w:t>
      </w:r>
    </w:p>
    <w:p w14:paraId="12FA67F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B74444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66B56A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[RFC2119]  Bradner, S., "Key words for use in RFCs to Indicate</w:t>
      </w:r>
    </w:p>
    <w:p w14:paraId="7EE8E77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Requirement Levels", BCP 14, RFC 2119</w:t>
      </w:r>
      <w:r w:rsidRPr="00FB0FF4">
        <w:rPr>
          <w:rFonts w:ascii="Courier New" w:hAnsi="Courier New" w:cs="Courier New"/>
        </w:rPr>
        <w:t>,</w:t>
      </w:r>
    </w:p>
    <w:p w14:paraId="4804980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DOI 10.17487/RFC2119, March 1997,</w:t>
      </w:r>
    </w:p>
    <w:p w14:paraId="7349D9B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&lt;https://www.rfc-editor.org/info/rfc2119&gt;.</w:t>
      </w:r>
    </w:p>
    <w:p w14:paraId="7331A3F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26BD8A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[RFC8174]  </w:t>
      </w:r>
      <w:proofErr w:type="spellStart"/>
      <w:r w:rsidRPr="00FB0FF4">
        <w:rPr>
          <w:rFonts w:ascii="Courier New" w:hAnsi="Courier New" w:cs="Courier New"/>
        </w:rPr>
        <w:t>Leiba</w:t>
      </w:r>
      <w:proofErr w:type="spellEnd"/>
      <w:r w:rsidRPr="00FB0FF4">
        <w:rPr>
          <w:rFonts w:ascii="Courier New" w:hAnsi="Courier New" w:cs="Courier New"/>
        </w:rPr>
        <w:t xml:space="preserve">, B., "Ambiguity of Uppercase vs </w:t>
      </w:r>
      <w:proofErr w:type="gramStart"/>
      <w:r w:rsidRPr="00FB0FF4">
        <w:rPr>
          <w:rFonts w:ascii="Courier New" w:hAnsi="Courier New" w:cs="Courier New"/>
        </w:rPr>
        <w:t>Lowercase</w:t>
      </w:r>
      <w:proofErr w:type="gramEnd"/>
      <w:r w:rsidRPr="00FB0FF4">
        <w:rPr>
          <w:rFonts w:ascii="Courier New" w:hAnsi="Courier New" w:cs="Courier New"/>
        </w:rPr>
        <w:t xml:space="preserve"> in RFC</w:t>
      </w:r>
    </w:p>
    <w:p w14:paraId="0E625E4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2119 Key Words", BCP 14, RFC 8174, DOI 10.17487/RFC8174,</w:t>
      </w:r>
    </w:p>
    <w:p w14:paraId="6EC674D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</w:t>
      </w:r>
      <w:r w:rsidRPr="00FB0FF4">
        <w:rPr>
          <w:rFonts w:ascii="Courier New" w:hAnsi="Courier New" w:cs="Courier New"/>
        </w:rPr>
        <w:t xml:space="preserve">      May 2017, &lt;https://www.rfc-editor.org/info/rfc8174&gt;.</w:t>
      </w:r>
    </w:p>
    <w:p w14:paraId="4E7D7A2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EC320F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5.2</w:t>
      </w:r>
      <w:proofErr w:type="gramStart"/>
      <w:r w:rsidRPr="00FB0FF4">
        <w:rPr>
          <w:rFonts w:ascii="Courier New" w:hAnsi="Courier New" w:cs="Courier New"/>
        </w:rPr>
        <w:t>.  Informative</w:t>
      </w:r>
      <w:proofErr w:type="gramEnd"/>
      <w:r w:rsidRPr="00FB0FF4">
        <w:rPr>
          <w:rFonts w:ascii="Courier New" w:hAnsi="Courier New" w:cs="Courier New"/>
        </w:rPr>
        <w:t xml:space="preserve"> References</w:t>
      </w:r>
    </w:p>
    <w:p w14:paraId="5ED4DA4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6C5DBB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[</w:t>
      </w:r>
      <w:proofErr w:type="gramStart"/>
      <w:r w:rsidRPr="00FB0FF4">
        <w:rPr>
          <w:rFonts w:ascii="Courier New" w:hAnsi="Courier New" w:cs="Courier New"/>
        </w:rPr>
        <w:t>drip-requirements</w:t>
      </w:r>
      <w:proofErr w:type="gramEnd"/>
      <w:r w:rsidRPr="00FB0FF4">
        <w:rPr>
          <w:rFonts w:ascii="Courier New" w:hAnsi="Courier New" w:cs="Courier New"/>
        </w:rPr>
        <w:t>]</w:t>
      </w:r>
    </w:p>
    <w:p w14:paraId="0F8B994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Card, S., </w:t>
      </w: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  <w:r w:rsidRPr="00FB0FF4">
        <w:rPr>
          <w:rFonts w:ascii="Courier New" w:hAnsi="Courier New" w:cs="Courier New"/>
        </w:rPr>
        <w:t>, A., Moskowitz, R., and A. Gurtov,</w:t>
      </w:r>
    </w:p>
    <w:p w14:paraId="79834A4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"Drone Remote Identification Protocol (DRIP)</w:t>
      </w:r>
    </w:p>
    <w:p w14:paraId="3CC53C5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</w:t>
      </w:r>
      <w:r w:rsidRPr="00FB0FF4">
        <w:rPr>
          <w:rFonts w:ascii="Courier New" w:hAnsi="Courier New" w:cs="Courier New"/>
        </w:rPr>
        <w:t xml:space="preserve">  Requirements", Work in Progress, Internet-Draft, draft-</w:t>
      </w:r>
    </w:p>
    <w:p w14:paraId="75A8B86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</w:t>
      </w:r>
      <w:proofErr w:type="gramStart"/>
      <w:r w:rsidRPr="00FB0FF4">
        <w:rPr>
          <w:rFonts w:ascii="Courier New" w:hAnsi="Courier New" w:cs="Courier New"/>
        </w:rPr>
        <w:t>ietf-drip-reqs-06</w:t>
      </w:r>
      <w:proofErr w:type="gramEnd"/>
      <w:r w:rsidRPr="00FB0FF4">
        <w:rPr>
          <w:rFonts w:ascii="Courier New" w:hAnsi="Courier New" w:cs="Courier New"/>
        </w:rPr>
        <w:t>, 1 November 2020, &lt;http://www.ietf.org/</w:t>
      </w:r>
    </w:p>
    <w:p w14:paraId="64B86A9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</w:t>
      </w:r>
      <w:proofErr w:type="gramStart"/>
      <w:r w:rsidRPr="00FB0FF4">
        <w:rPr>
          <w:rFonts w:ascii="Courier New" w:hAnsi="Courier New" w:cs="Courier New"/>
        </w:rPr>
        <w:t>internet-drafts/draft-ietf-drip-reqs-06.txt</w:t>
      </w:r>
      <w:proofErr w:type="gramEnd"/>
      <w:r w:rsidRPr="00FB0FF4">
        <w:rPr>
          <w:rFonts w:ascii="Courier New" w:hAnsi="Courier New" w:cs="Courier New"/>
        </w:rPr>
        <w:t>&gt;.</w:t>
      </w:r>
    </w:p>
    <w:p w14:paraId="11DD1A6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A4B10E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[drip-rid] Moskowitz, R., Card, S., </w:t>
      </w: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  <w:r w:rsidRPr="00FB0FF4">
        <w:rPr>
          <w:rFonts w:ascii="Courier New" w:hAnsi="Courier New" w:cs="Courier New"/>
        </w:rPr>
        <w:t>, A., and A. G</w:t>
      </w:r>
      <w:r w:rsidRPr="00FB0FF4">
        <w:rPr>
          <w:rFonts w:ascii="Courier New" w:hAnsi="Courier New" w:cs="Courier New"/>
        </w:rPr>
        <w:t>urtov,</w:t>
      </w:r>
    </w:p>
    <w:p w14:paraId="5CD430D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"UAS Remote ID", Work in Progress, Internet-Draft, draft-</w:t>
      </w:r>
    </w:p>
    <w:p w14:paraId="536216B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</w:t>
      </w:r>
      <w:proofErr w:type="gramStart"/>
      <w:r w:rsidRPr="00FB0FF4">
        <w:rPr>
          <w:rFonts w:ascii="Courier New" w:hAnsi="Courier New" w:cs="Courier New"/>
        </w:rPr>
        <w:t>ietf-drip-uas-rid-01</w:t>
      </w:r>
      <w:proofErr w:type="gramEnd"/>
      <w:r w:rsidRPr="00FB0FF4">
        <w:rPr>
          <w:rFonts w:ascii="Courier New" w:hAnsi="Courier New" w:cs="Courier New"/>
        </w:rPr>
        <w:t>, 9 September 2020,</w:t>
      </w:r>
    </w:p>
    <w:p w14:paraId="750E8BA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&lt;http://www.ietf.org/internet-drafts/draft-ietf-drip-uas-</w:t>
      </w:r>
    </w:p>
    <w:p w14:paraId="4A10545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</w:t>
      </w:r>
      <w:proofErr w:type="gramStart"/>
      <w:r w:rsidRPr="00FB0FF4">
        <w:rPr>
          <w:rFonts w:ascii="Courier New" w:hAnsi="Courier New" w:cs="Courier New"/>
        </w:rPr>
        <w:t>rid-01.txt</w:t>
      </w:r>
      <w:proofErr w:type="gramEnd"/>
      <w:r w:rsidRPr="00FB0FF4">
        <w:rPr>
          <w:rFonts w:ascii="Courier New" w:hAnsi="Courier New" w:cs="Courier New"/>
        </w:rPr>
        <w:t>&gt;.</w:t>
      </w:r>
    </w:p>
    <w:p w14:paraId="6F80835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03AA1F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[</w:t>
      </w:r>
      <w:proofErr w:type="spellStart"/>
      <w:proofErr w:type="gramStart"/>
      <w:r w:rsidRPr="00FB0FF4">
        <w:rPr>
          <w:rFonts w:ascii="Courier New" w:hAnsi="Courier New" w:cs="Courier New"/>
        </w:rPr>
        <w:t>hhit</w:t>
      </w:r>
      <w:proofErr w:type="spellEnd"/>
      <w:r w:rsidRPr="00FB0FF4">
        <w:rPr>
          <w:rFonts w:ascii="Courier New" w:hAnsi="Courier New" w:cs="Courier New"/>
        </w:rPr>
        <w:t>-registries</w:t>
      </w:r>
      <w:proofErr w:type="gramEnd"/>
      <w:r w:rsidRPr="00FB0FF4">
        <w:rPr>
          <w:rFonts w:ascii="Courier New" w:hAnsi="Courier New" w:cs="Courier New"/>
        </w:rPr>
        <w:t>]</w:t>
      </w:r>
    </w:p>
    <w:p w14:paraId="5464CED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</w:t>
      </w:r>
      <w:r w:rsidRPr="00FB0FF4">
        <w:rPr>
          <w:rFonts w:ascii="Courier New" w:hAnsi="Courier New" w:cs="Courier New"/>
        </w:rPr>
        <w:t xml:space="preserve">            Moskowitz, R., Card, S., and A. </w:t>
      </w: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  <w:r w:rsidRPr="00FB0FF4">
        <w:rPr>
          <w:rFonts w:ascii="Courier New" w:hAnsi="Courier New" w:cs="Courier New"/>
        </w:rPr>
        <w:t>,</w:t>
      </w:r>
    </w:p>
    <w:p w14:paraId="3A609BF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"Hierarchical HIT Registries", Work in Progress, Internet-</w:t>
      </w:r>
    </w:p>
    <w:p w14:paraId="274D69D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Draft, draft-moskowitz-hip-hhit-registries-02, 9 March</w:t>
      </w:r>
    </w:p>
    <w:p w14:paraId="5FE14B2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2020, &lt;http://www.ietf.org/internet-drafts</w:t>
      </w:r>
      <w:r w:rsidRPr="00FB0FF4">
        <w:rPr>
          <w:rFonts w:ascii="Courier New" w:hAnsi="Courier New" w:cs="Courier New"/>
        </w:rPr>
        <w:t>/draft-</w:t>
      </w:r>
    </w:p>
    <w:p w14:paraId="610CAA9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</w:t>
      </w:r>
      <w:proofErr w:type="gramStart"/>
      <w:r w:rsidRPr="00FB0FF4">
        <w:rPr>
          <w:rFonts w:ascii="Courier New" w:hAnsi="Courier New" w:cs="Courier New"/>
        </w:rPr>
        <w:t>moskowitz-hip-hhit-registries-02.txt</w:t>
      </w:r>
      <w:proofErr w:type="gramEnd"/>
      <w:r w:rsidRPr="00FB0FF4">
        <w:rPr>
          <w:rFonts w:ascii="Courier New" w:hAnsi="Courier New" w:cs="Courier New"/>
        </w:rPr>
        <w:t>&gt;.</w:t>
      </w:r>
    </w:p>
    <w:p w14:paraId="3DF8A4F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6DD703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[NPRM]     "Notice of Proposed Rule Making on Remote Identification</w:t>
      </w:r>
    </w:p>
    <w:p w14:paraId="78270209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           </w:t>
      </w:r>
      <w:proofErr w:type="gramStart"/>
      <w:r w:rsidRPr="00FB0FF4">
        <w:rPr>
          <w:rFonts w:ascii="Courier New" w:hAnsi="Courier New" w:cs="Courier New"/>
        </w:rPr>
        <w:t>of</w:t>
      </w:r>
      <w:proofErr w:type="gramEnd"/>
      <w:r w:rsidRPr="00FB0FF4">
        <w:rPr>
          <w:rFonts w:ascii="Courier New" w:hAnsi="Courier New" w:cs="Courier New"/>
        </w:rPr>
        <w:t xml:space="preserve"> Unmanned Aircraft Systems", December 2019.</w:t>
      </w:r>
    </w:p>
    <w:p w14:paraId="0B86107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132DFE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>Authors' Addresses</w:t>
      </w:r>
    </w:p>
    <w:p w14:paraId="07C3802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21706B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Adam </w:t>
      </w: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</w:p>
    <w:p w14:paraId="786A8CE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AX </w:t>
      </w:r>
      <w:proofErr w:type="spellStart"/>
      <w:r w:rsidRPr="00FB0FF4">
        <w:rPr>
          <w:rFonts w:ascii="Courier New" w:hAnsi="Courier New" w:cs="Courier New"/>
        </w:rPr>
        <w:t>Enterprize</w:t>
      </w:r>
      <w:proofErr w:type="spellEnd"/>
      <w:r w:rsidRPr="00FB0FF4">
        <w:rPr>
          <w:rFonts w:ascii="Courier New" w:hAnsi="Courier New" w:cs="Courier New"/>
        </w:rPr>
        <w:t>, LLC</w:t>
      </w:r>
    </w:p>
    <w:p w14:paraId="2AAD3B2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4947 Commercial Drive</w:t>
      </w:r>
    </w:p>
    <w:p w14:paraId="52C27BD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Yorkville, NY 13495</w:t>
      </w:r>
    </w:p>
    <w:p w14:paraId="0A16B87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United States of America</w:t>
      </w:r>
    </w:p>
    <w:p w14:paraId="24AE4A6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D69F1B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Email: adam.wiethuechter@axenterprize.com</w:t>
      </w:r>
    </w:p>
    <w:p w14:paraId="746BDE1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932F60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3168D2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Stuart Card</w:t>
      </w:r>
    </w:p>
    <w:p w14:paraId="73327DC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AX </w:t>
      </w:r>
      <w:proofErr w:type="spellStart"/>
      <w:r w:rsidRPr="00FB0FF4">
        <w:rPr>
          <w:rFonts w:ascii="Courier New" w:hAnsi="Courier New" w:cs="Courier New"/>
        </w:rPr>
        <w:t>Enterprize</w:t>
      </w:r>
      <w:proofErr w:type="spellEnd"/>
      <w:r w:rsidRPr="00FB0FF4">
        <w:rPr>
          <w:rFonts w:ascii="Courier New" w:hAnsi="Courier New" w:cs="Courier New"/>
        </w:rPr>
        <w:t>, LLC</w:t>
      </w:r>
    </w:p>
    <w:p w14:paraId="7310A00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4947 Commercial Drive</w:t>
      </w:r>
    </w:p>
    <w:p w14:paraId="5FD8DB5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D62FFC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9FC56F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0A0B5A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proofErr w:type="spellStart"/>
      <w:r w:rsidRPr="00FB0FF4">
        <w:rPr>
          <w:rFonts w:ascii="Courier New" w:hAnsi="Courier New" w:cs="Courier New"/>
        </w:rPr>
        <w:t>Wiethuechter</w:t>
      </w:r>
      <w:proofErr w:type="spellEnd"/>
      <w:r w:rsidRPr="00FB0FF4">
        <w:rPr>
          <w:rFonts w:ascii="Courier New" w:hAnsi="Courier New" w:cs="Courier New"/>
        </w:rPr>
        <w:t>, et al.     Expires 26 August 2021                [Pa</w:t>
      </w:r>
      <w:r w:rsidRPr="00FB0FF4">
        <w:rPr>
          <w:rFonts w:ascii="Courier New" w:hAnsi="Courier New" w:cs="Courier New"/>
        </w:rPr>
        <w:t>ge 11]</w:t>
      </w:r>
    </w:p>
    <w:p w14:paraId="106631A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br w:type="page"/>
      </w:r>
    </w:p>
    <w:p w14:paraId="3B8C511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lastRenderedPageBreak/>
        <w:t>Internet-Draft                 registries                  February 2021</w:t>
      </w:r>
    </w:p>
    <w:p w14:paraId="110F2B9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E07B94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95B19C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Yorkville, NY 13495</w:t>
      </w:r>
    </w:p>
    <w:p w14:paraId="16F8CA5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United States of America</w:t>
      </w:r>
    </w:p>
    <w:p w14:paraId="6177971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3ED2B1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Email: stu.card@axenterprize.com</w:t>
      </w:r>
    </w:p>
    <w:p w14:paraId="7C9C1A3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BA623D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FB9DF1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Robert Moskowitz</w:t>
      </w:r>
    </w:p>
    <w:p w14:paraId="18B1974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HTT Consulting</w:t>
      </w:r>
    </w:p>
    <w:p w14:paraId="70066CA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Oak Park, MI 48237</w:t>
      </w:r>
    </w:p>
    <w:p w14:paraId="4183B41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United States of Am</w:t>
      </w:r>
      <w:r w:rsidRPr="00FB0FF4">
        <w:rPr>
          <w:rFonts w:ascii="Courier New" w:hAnsi="Courier New" w:cs="Courier New"/>
        </w:rPr>
        <w:t>erica</w:t>
      </w:r>
    </w:p>
    <w:p w14:paraId="74A0936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F44717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  <w:r w:rsidRPr="00FB0FF4">
        <w:rPr>
          <w:rFonts w:ascii="Courier New" w:hAnsi="Courier New" w:cs="Courier New"/>
        </w:rPr>
        <w:t xml:space="preserve">   Email: rgm@labs.htt-consult.com</w:t>
      </w:r>
    </w:p>
    <w:p w14:paraId="0FC2F84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5BB2E75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8F20B9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8B40FA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EC8508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5C732D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5F691F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F4A701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5BC225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D7F201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0FF68E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16734A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4F5B343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8EE457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7EAF3B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B9584E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217A92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0C1B30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1FD2C3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89627AE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37CEEB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ADDC3C7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8ACB47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492EC0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374A88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D70EA92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FE3EC7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15F32371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BA35EEC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57D5868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4B54B0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A0B01D6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352497A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36D9CC40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C7D81B3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55E590AF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62EC6F8D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2380563B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0D78DF64" w14:textId="77777777" w:rsidR="00000000" w:rsidRPr="00FB0FF4" w:rsidRDefault="003B7E61" w:rsidP="00FB0FF4">
      <w:pPr>
        <w:pStyle w:val="Textebrut"/>
        <w:rPr>
          <w:rFonts w:ascii="Courier New" w:hAnsi="Courier New" w:cs="Courier New"/>
        </w:rPr>
      </w:pPr>
    </w:p>
    <w:p w14:paraId="711EBD84" w14:textId="77777777" w:rsidR="00000000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6143F7">
        <w:rPr>
          <w:rFonts w:ascii="Courier New" w:hAnsi="Courier New" w:cs="Courier New"/>
          <w:lang w:val="fr-FR"/>
        </w:rPr>
        <w:t>Wiethuechter</w:t>
      </w:r>
      <w:proofErr w:type="spellEnd"/>
      <w:r w:rsidRPr="006143F7">
        <w:rPr>
          <w:rFonts w:ascii="Courier New" w:hAnsi="Courier New" w:cs="Courier New"/>
          <w:lang w:val="fr-FR"/>
        </w:rPr>
        <w:t>, et al.     Expires 26 August 2021                [Page 12]</w:t>
      </w:r>
    </w:p>
    <w:p w14:paraId="43596804" w14:textId="77777777" w:rsidR="003B7E61" w:rsidRPr="006143F7" w:rsidRDefault="003B7E61" w:rsidP="00FB0FF4">
      <w:pPr>
        <w:pStyle w:val="Textebrut"/>
        <w:rPr>
          <w:rFonts w:ascii="Courier New" w:hAnsi="Courier New" w:cs="Courier New"/>
          <w:lang w:val="fr-FR"/>
        </w:rPr>
      </w:pPr>
    </w:p>
    <w:sectPr w:rsidR="003B7E61" w:rsidRPr="006143F7" w:rsidSect="006143F7">
      <w:pgSz w:w="12240" w:h="15840"/>
      <w:pgMar w:top="426" w:right="1502" w:bottom="567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BOUCADAIR Mohamed TGI/OLN" w:date="2021-06-29T10:28:00Z" w:initials="BMT">
    <w:p w14:paraId="7090BF1E" w14:textId="77777777" w:rsidR="00047550" w:rsidRDefault="00047550">
      <w:pPr>
        <w:pStyle w:val="Commentaire"/>
      </w:pPr>
      <w:r>
        <w:rPr>
          <w:rStyle w:val="Marquedecommentaire"/>
        </w:rPr>
        <w:annotationRef/>
      </w:r>
      <w:r>
        <w:t xml:space="preserve">Please don’t forget to position this effort in the context of the overall DRIP architecture. </w:t>
      </w:r>
    </w:p>
  </w:comment>
  <w:comment w:id="16" w:author="BOUCADAIR Mohamed TGI/OLN" w:date="2021-06-29T10:28:00Z" w:initials="BMT">
    <w:p w14:paraId="7C00D523" w14:textId="77777777" w:rsidR="00047550" w:rsidRDefault="00047550">
      <w:pPr>
        <w:pStyle w:val="Commentaire"/>
      </w:pPr>
      <w:r>
        <w:rPr>
          <w:rStyle w:val="Marquedecommentaire"/>
        </w:rPr>
        <w:annotationRef/>
      </w:r>
      <w:r>
        <w:t>You should refer to draft-</w:t>
      </w:r>
      <w:proofErr w:type="spellStart"/>
      <w:r>
        <w:t>ietf</w:t>
      </w:r>
      <w:proofErr w:type="spellEnd"/>
      <w:r>
        <w:t>-drip-rid</w:t>
      </w:r>
    </w:p>
  </w:comment>
  <w:comment w:id="19" w:author="BOUCADAIR Mohamed TGI/OLN" w:date="2021-06-29T10:29:00Z" w:initials="BMT">
    <w:p w14:paraId="46FD87A4" w14:textId="77777777" w:rsidR="00047550" w:rsidRDefault="00047550">
      <w:pPr>
        <w:pStyle w:val="Commentaire"/>
      </w:pPr>
      <w:r>
        <w:rPr>
          <w:rStyle w:val="Marquedecommentaire"/>
        </w:rPr>
        <w:annotationRef/>
      </w:r>
      <w:r>
        <w:t>As previous comment</w:t>
      </w:r>
    </w:p>
  </w:comment>
  <w:comment w:id="20" w:author="BOUCADAIR Mohamed TGI/OLN" w:date="2021-06-29T10:29:00Z" w:initials="BMT">
    <w:p w14:paraId="07497606" w14:textId="77777777" w:rsidR="00047550" w:rsidRDefault="00047550">
      <w:pPr>
        <w:pStyle w:val="Commentaire"/>
      </w:pPr>
      <w:r>
        <w:rPr>
          <w:rStyle w:val="Marquedecommentaire"/>
        </w:rPr>
        <w:annotationRef/>
      </w:r>
      <w:r>
        <w:t>Idem as the previous comment</w:t>
      </w:r>
    </w:p>
  </w:comment>
  <w:comment w:id="21" w:author="BOUCADAIR Mohamed TGI/OLN" w:date="2021-06-29T10:30:00Z" w:initials="BMT">
    <w:p w14:paraId="284176AF" w14:textId="77777777" w:rsidR="00047550" w:rsidRDefault="00047550">
      <w:pPr>
        <w:pStyle w:val="Commentaire"/>
      </w:pPr>
      <w:r>
        <w:rPr>
          <w:rStyle w:val="Marquedecommentaire"/>
        </w:rPr>
        <w:annotationRef/>
      </w:r>
      <w:r>
        <w:t>Please add a pointer to the DRIP ARCH I-D</w:t>
      </w:r>
    </w:p>
  </w:comment>
  <w:comment w:id="26" w:author="BOUCADAIR Mohamed TGI/OLN" w:date="2021-06-29T10:32:00Z" w:initials="BMT">
    <w:p w14:paraId="7272DB62" w14:textId="77777777" w:rsidR="00047550" w:rsidRDefault="00047550">
      <w:pPr>
        <w:pStyle w:val="Commentaire"/>
      </w:pPr>
      <w:r>
        <w:rPr>
          <w:rStyle w:val="Marquedecommentaire"/>
        </w:rPr>
        <w:annotationRef/>
      </w:r>
      <w:r>
        <w:t xml:space="preserve">Align with the terms in the </w:t>
      </w:r>
      <w:proofErr w:type="spellStart"/>
      <w:r>
        <w:t>reqs</w:t>
      </w:r>
      <w:proofErr w:type="spellEnd"/>
      <w:r>
        <w:t xml:space="preserve"> I-D.</w:t>
      </w:r>
    </w:p>
  </w:comment>
  <w:comment w:id="30" w:author="BOUCADAIR Mohamed TGI/OLN" w:date="2021-06-29T10:31:00Z" w:initials="BMT">
    <w:p w14:paraId="3B572734" w14:textId="77777777" w:rsidR="00047550" w:rsidRDefault="00047550">
      <w:pPr>
        <w:pStyle w:val="Commentaire"/>
      </w:pPr>
      <w:r>
        <w:rPr>
          <w:rStyle w:val="Marquedecommentaire"/>
        </w:rPr>
        <w:annotationRef/>
      </w:r>
      <w:r>
        <w:t xml:space="preserve">To check that the proposal is actually secure. </w:t>
      </w:r>
    </w:p>
  </w:comment>
  <w:comment w:id="33" w:author="BOUCADAIR Mohamed TGI/OLN" w:date="2021-06-29T10:33:00Z" w:initials="BMT">
    <w:p w14:paraId="1987BF40" w14:textId="77777777" w:rsidR="00047550" w:rsidRDefault="00047550">
      <w:pPr>
        <w:pStyle w:val="Commentaire"/>
      </w:pPr>
      <w:r>
        <w:rPr>
          <w:rStyle w:val="Marquedecommentaire"/>
        </w:rPr>
        <w:annotationRef/>
      </w:r>
      <w:r>
        <w:t>The previous sentence suggests this is discussed, while this one declares it out of scope.</w:t>
      </w:r>
    </w:p>
  </w:comment>
  <w:comment w:id="38" w:author="BOUCADAIR Mohamed TGI/OLN" w:date="2021-06-29T10:37:00Z" w:initials="BMT">
    <w:p w14:paraId="07C0A710" w14:textId="77777777" w:rsidR="00BA698E" w:rsidRDefault="00BA698E">
      <w:pPr>
        <w:pStyle w:val="Commentaire"/>
      </w:pPr>
      <w:r>
        <w:t>I wonder whether we can zoom into this (or provide a pointer) how this can be done.</w:t>
      </w:r>
    </w:p>
  </w:comment>
  <w:comment w:id="39" w:author="BOUCADAIR Mohamed TGI/OLN" w:date="2021-06-29T10:36:00Z" w:initials="BMT">
    <w:p w14:paraId="04D5B5C2" w14:textId="77777777" w:rsidR="00BA698E" w:rsidRDefault="00BA698E">
      <w:pPr>
        <w:pStyle w:val="Commentaire"/>
      </w:pPr>
      <w:r>
        <w:rPr>
          <w:rStyle w:val="Marquedecommentaire"/>
        </w:rPr>
        <w:annotationRef/>
      </w:r>
      <w:r>
        <w:t>Isn’t certificate missing here?</w:t>
      </w:r>
    </w:p>
  </w:comment>
  <w:comment w:id="67" w:author="BOUCADAIR Mohamed TGI/OLN" w:date="2021-06-29T10:41:00Z" w:initials="BMT">
    <w:p w14:paraId="15AA75A6" w14:textId="77777777" w:rsidR="00BA698E" w:rsidRDefault="00BA698E">
      <w:pPr>
        <w:pStyle w:val="Commentaire"/>
      </w:pPr>
      <w:r>
        <w:rPr>
          <w:rStyle w:val="Marquedecommentaire"/>
        </w:rPr>
        <w:annotationRef/>
      </w:r>
      <w:r>
        <w:t>Add a pointer to the authentication I-D</w:t>
      </w:r>
    </w:p>
  </w:comment>
  <w:comment w:id="68" w:author="BOUCADAIR Mohamed TGI/OLN" w:date="2021-06-29T10:41:00Z" w:initials="BMT">
    <w:p w14:paraId="47700E30" w14:textId="77777777" w:rsidR="00BA698E" w:rsidRDefault="00BA698E">
      <w:pPr>
        <w:pStyle w:val="Commentaire"/>
      </w:pPr>
      <w:r>
        <w:rPr>
          <w:rStyle w:val="Marquedecommentaire"/>
        </w:rPr>
        <w:annotationRef/>
      </w:r>
      <w:r>
        <w:t xml:space="preserve">Any indication about the frequency? </w:t>
      </w:r>
    </w:p>
  </w:comment>
  <w:comment w:id="71" w:author="BOUCADAIR Mohamed TGI/OLN" w:date="2021-06-29T10:43:00Z" w:initials="BMT">
    <w:p w14:paraId="30DD19B6" w14:textId="77777777" w:rsidR="00BA698E" w:rsidRDefault="00BA698E">
      <w:pPr>
        <w:pStyle w:val="Commentaire"/>
      </w:pPr>
      <w:r>
        <w:rPr>
          <w:rStyle w:val="Marquedecommentaire"/>
        </w:rPr>
        <w:annotationRef/>
      </w:r>
      <w:r>
        <w:t>What is this about</w:t>
      </w:r>
    </w:p>
  </w:comment>
  <w:comment w:id="74" w:author="BOUCADAIR Mohamed TGI/OLN" w:date="2021-06-29T10:44:00Z" w:initials="BMT">
    <w:p w14:paraId="2D301F87" w14:textId="77777777" w:rsidR="00BA698E" w:rsidRDefault="00BA698E">
      <w:pPr>
        <w:pStyle w:val="Commentaire"/>
      </w:pPr>
      <w:r>
        <w:rPr>
          <w:rStyle w:val="Marquedecommentaire"/>
        </w:rPr>
        <w:annotationRef/>
      </w:r>
      <w:r w:rsidR="005E62ED">
        <w:t xml:space="preserve">Please consider adding a </w:t>
      </w:r>
      <w:r>
        <w:t xml:space="preserve">reminder </w:t>
      </w:r>
      <w:r w:rsidR="005E62ED">
        <w:t xml:space="preserve">about </w:t>
      </w:r>
      <w:r>
        <w:t xml:space="preserve">how the private registry is identified. </w:t>
      </w:r>
    </w:p>
  </w:comment>
  <w:comment w:id="87" w:author="BOUCADAIR Mohamed TGI/OLN" w:date="2021-06-29T10:50:00Z" w:initials="BMT">
    <w:p w14:paraId="2A3651AA" w14:textId="77777777" w:rsidR="005E62ED" w:rsidRDefault="005E62ED">
      <w:pPr>
        <w:pStyle w:val="Commentaire"/>
      </w:pPr>
      <w:r>
        <w:rPr>
          <w:rStyle w:val="Marquedecommentaire"/>
        </w:rPr>
        <w:annotationRef/>
      </w:r>
      <w:r>
        <w:t>May indicate how</w:t>
      </w:r>
    </w:p>
  </w:comment>
  <w:comment w:id="96" w:author="BOUCADAIR Mohamed TGI/OLN" w:date="2021-06-29T10:52:00Z" w:initials="BMT">
    <w:p w14:paraId="00E7B583" w14:textId="77777777" w:rsidR="005E62ED" w:rsidRDefault="005E62ED">
      <w:pPr>
        <w:pStyle w:val="Commentaire"/>
      </w:pPr>
      <w:r>
        <w:rPr>
          <w:rStyle w:val="Marquedecommentaire"/>
        </w:rPr>
        <w:annotationRef/>
      </w:r>
      <w:r>
        <w:t>How this is signaled?</w:t>
      </w:r>
    </w:p>
  </w:comment>
  <w:comment w:id="97" w:author="BOUCADAIR Mohamed TGI/OLN" w:date="2021-06-29T10:59:00Z" w:initials="BMT">
    <w:p w14:paraId="542B1265" w14:textId="77777777" w:rsidR="007C5469" w:rsidRDefault="007C5469">
      <w:pPr>
        <w:pStyle w:val="Commentaire"/>
      </w:pPr>
      <w:r>
        <w:rPr>
          <w:rStyle w:val="Marquedecommentaire"/>
        </w:rPr>
        <w:annotationRef/>
      </w:r>
      <w:r>
        <w:t>I don’t get this notation</w:t>
      </w:r>
    </w:p>
  </w:comment>
  <w:comment w:id="113" w:author="BOUCADAIR Mohamed TGI/OLN" w:date="2021-06-29T10:56:00Z" w:initials="BMT">
    <w:p w14:paraId="136D8230" w14:textId="77777777" w:rsidR="005E62ED" w:rsidRDefault="005E62ED">
      <w:pPr>
        <w:pStyle w:val="Commentaire"/>
      </w:pPr>
      <w:r>
        <w:rPr>
          <w:rStyle w:val="Marquedecommentaire"/>
        </w:rPr>
        <w:annotationRef/>
      </w:r>
      <w:r>
        <w:t>This is indeed a key requirement. Worth to insist on this in the security considerations.</w:t>
      </w:r>
    </w:p>
  </w:comment>
  <w:comment w:id="114" w:author="BOUCADAIR Mohamed TGI/OLN" w:date="2021-06-29T10:57:00Z" w:initials="BMT">
    <w:p w14:paraId="6B28340A" w14:textId="77777777" w:rsidR="005E62ED" w:rsidRDefault="005E62ED">
      <w:pPr>
        <w:pStyle w:val="Commentaire"/>
      </w:pPr>
      <w:r>
        <w:rPr>
          <w:rStyle w:val="Marquedecommentaire"/>
        </w:rPr>
        <w:annotationRef/>
      </w:r>
      <w:r>
        <w:t>That is?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90BF1E" w15:done="0"/>
  <w15:commentEx w15:paraId="7C00D523" w15:done="0"/>
  <w15:commentEx w15:paraId="46FD87A4" w15:done="0"/>
  <w15:commentEx w15:paraId="07497606" w15:done="0"/>
  <w15:commentEx w15:paraId="284176AF" w15:done="0"/>
  <w15:commentEx w15:paraId="7272DB62" w15:done="0"/>
  <w15:commentEx w15:paraId="3B572734" w15:done="0"/>
  <w15:commentEx w15:paraId="1987BF40" w15:done="0"/>
  <w15:commentEx w15:paraId="07C0A710" w15:done="0"/>
  <w15:commentEx w15:paraId="04D5B5C2" w15:done="0"/>
  <w15:commentEx w15:paraId="15AA75A6" w15:done="0"/>
  <w15:commentEx w15:paraId="47700E30" w15:done="0"/>
  <w15:commentEx w15:paraId="30DD19B6" w15:done="0"/>
  <w15:commentEx w15:paraId="2D301F87" w15:done="0"/>
  <w15:commentEx w15:paraId="2A3651AA" w15:done="0"/>
  <w15:commentEx w15:paraId="00E7B583" w15:done="0"/>
  <w15:commentEx w15:paraId="542B1265" w15:done="0"/>
  <w15:commentEx w15:paraId="136D8230" w15:done="0"/>
  <w15:commentEx w15:paraId="6B2834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30FD8"/>
    <w:rsid w:val="00036670"/>
    <w:rsid w:val="00047550"/>
    <w:rsid w:val="00066818"/>
    <w:rsid w:val="00073DE3"/>
    <w:rsid w:val="001C2342"/>
    <w:rsid w:val="002128A0"/>
    <w:rsid w:val="00226B8A"/>
    <w:rsid w:val="00231B39"/>
    <w:rsid w:val="00245501"/>
    <w:rsid w:val="0028283D"/>
    <w:rsid w:val="002D0049"/>
    <w:rsid w:val="00342316"/>
    <w:rsid w:val="003565C9"/>
    <w:rsid w:val="00386291"/>
    <w:rsid w:val="00393DC3"/>
    <w:rsid w:val="003B0652"/>
    <w:rsid w:val="003B7E61"/>
    <w:rsid w:val="003E5226"/>
    <w:rsid w:val="00470714"/>
    <w:rsid w:val="00497171"/>
    <w:rsid w:val="004F48E0"/>
    <w:rsid w:val="004F7859"/>
    <w:rsid w:val="00544243"/>
    <w:rsid w:val="00576B15"/>
    <w:rsid w:val="005E62ED"/>
    <w:rsid w:val="006143F7"/>
    <w:rsid w:val="00623B29"/>
    <w:rsid w:val="00635437"/>
    <w:rsid w:val="006647E7"/>
    <w:rsid w:val="006F0480"/>
    <w:rsid w:val="00707D19"/>
    <w:rsid w:val="00722B0E"/>
    <w:rsid w:val="00736D8F"/>
    <w:rsid w:val="00752920"/>
    <w:rsid w:val="0078396A"/>
    <w:rsid w:val="007A57A6"/>
    <w:rsid w:val="007C5469"/>
    <w:rsid w:val="007F3801"/>
    <w:rsid w:val="007F5AA9"/>
    <w:rsid w:val="008105AA"/>
    <w:rsid w:val="0087067A"/>
    <w:rsid w:val="008C4D89"/>
    <w:rsid w:val="00923CDD"/>
    <w:rsid w:val="009538A0"/>
    <w:rsid w:val="009C68C0"/>
    <w:rsid w:val="009E1D87"/>
    <w:rsid w:val="00A63087"/>
    <w:rsid w:val="00A932A3"/>
    <w:rsid w:val="00A94477"/>
    <w:rsid w:val="00AB54FA"/>
    <w:rsid w:val="00B5423A"/>
    <w:rsid w:val="00B614BF"/>
    <w:rsid w:val="00B64F07"/>
    <w:rsid w:val="00BA698E"/>
    <w:rsid w:val="00BB00B4"/>
    <w:rsid w:val="00C66B04"/>
    <w:rsid w:val="00C707CC"/>
    <w:rsid w:val="00C8763C"/>
    <w:rsid w:val="00C947C8"/>
    <w:rsid w:val="00D0193C"/>
    <w:rsid w:val="00D74A14"/>
    <w:rsid w:val="00D76883"/>
    <w:rsid w:val="00D9632A"/>
    <w:rsid w:val="00D9780F"/>
    <w:rsid w:val="00DE6338"/>
    <w:rsid w:val="00EF54B8"/>
    <w:rsid w:val="00FB0FF4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FF5A"/>
  <w15:chartTrackingRefBased/>
  <w15:docId w15:val="{E36689E8-C8CB-4F98-B216-170054EF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B0F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B0FF4"/>
    <w:rPr>
      <w:rFonts w:ascii="Consolas" w:hAnsi="Consolas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04755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755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755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755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755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7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3504</Words>
  <Characters>19977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23435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2</cp:revision>
  <dcterms:created xsi:type="dcterms:W3CDTF">2021-06-29T09:04:00Z</dcterms:created>
  <dcterms:modified xsi:type="dcterms:W3CDTF">2021-06-29T09:04:00Z</dcterms:modified>
</cp:coreProperties>
</file>