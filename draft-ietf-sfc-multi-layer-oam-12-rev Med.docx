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D70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D17C1E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37605B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1C63F0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D6CF1F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SFC WG                                                         G. Mirsky</w:t>
      </w:r>
    </w:p>
    <w:p w14:paraId="578C802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Internet-Draft                                                 ZTE Corp.</w:t>
      </w:r>
    </w:p>
    <w:p w14:paraId="441E358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Updates: 8300 (if approved)                                      W. </w:t>
      </w:r>
      <w:proofErr w:type="spellStart"/>
      <w:r w:rsidRPr="00DF353D">
        <w:rPr>
          <w:rFonts w:ascii="Courier New" w:hAnsi="Courier New" w:cs="Courier New"/>
        </w:rPr>
        <w:t>Meng</w:t>
      </w:r>
      <w:proofErr w:type="spellEnd"/>
    </w:p>
    <w:p w14:paraId="55F9886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Intended status: Standards Track </w:t>
      </w:r>
      <w:r w:rsidRPr="00DF353D">
        <w:rPr>
          <w:rFonts w:ascii="Courier New" w:hAnsi="Courier New" w:cs="Courier New"/>
        </w:rPr>
        <w:t xml:space="preserve">                        ZTE Corporation</w:t>
      </w:r>
    </w:p>
    <w:p w14:paraId="60F31FB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Expires: 3 December 2021                                   B. </w:t>
      </w:r>
      <w:proofErr w:type="spellStart"/>
      <w:r w:rsidRPr="00DF353D">
        <w:rPr>
          <w:rFonts w:ascii="Courier New" w:hAnsi="Courier New" w:cs="Courier New"/>
        </w:rPr>
        <w:t>Khasnabish</w:t>
      </w:r>
      <w:proofErr w:type="spellEnd"/>
    </w:p>
    <w:p w14:paraId="6A14040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                                      C. Wang</w:t>
      </w:r>
    </w:p>
    <w:p w14:paraId="1CEB268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                       Individual contribut</w:t>
      </w:r>
      <w:r w:rsidRPr="00DF353D">
        <w:rPr>
          <w:rFonts w:ascii="Courier New" w:hAnsi="Courier New" w:cs="Courier New"/>
        </w:rPr>
        <w:t>or</w:t>
      </w:r>
    </w:p>
    <w:p w14:paraId="04320CC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                                  1 June 2021</w:t>
      </w:r>
    </w:p>
    <w:p w14:paraId="0F20A1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1DFC33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0505B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Active OAM for </w:t>
      </w:r>
      <w:ins w:id="0" w:author="BOUCADAIR Mohamed TGI/OLN" w:date="2021-06-02T13:15:00Z">
        <w:r w:rsidR="0038202E" w:rsidRPr="00DF353D">
          <w:rPr>
            <w:rFonts w:ascii="Courier New" w:hAnsi="Courier New" w:cs="Courier New"/>
          </w:rPr>
          <w:t>Network Service Header (NSH)</w:t>
        </w:r>
        <w:r w:rsidR="0038202E">
          <w:rPr>
            <w:rFonts w:ascii="Courier New" w:hAnsi="Courier New" w:cs="Courier New"/>
          </w:rPr>
          <w:t xml:space="preserve"> based </w:t>
        </w:r>
      </w:ins>
      <w:r w:rsidRPr="00DF353D">
        <w:rPr>
          <w:rFonts w:ascii="Courier New" w:hAnsi="Courier New" w:cs="Courier New"/>
        </w:rPr>
        <w:t>Service Function Chaining</w:t>
      </w:r>
    </w:p>
    <w:p w14:paraId="15CDBE8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</w:t>
      </w:r>
      <w:proofErr w:type="gramStart"/>
      <w:r w:rsidRPr="00DF353D">
        <w:rPr>
          <w:rFonts w:ascii="Courier New" w:hAnsi="Courier New" w:cs="Courier New"/>
        </w:rPr>
        <w:t>draft-ietf-sfc-multi-layer-oam-12</w:t>
      </w:r>
      <w:proofErr w:type="gramEnd"/>
    </w:p>
    <w:p w14:paraId="1113F0C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509D0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Abstract</w:t>
      </w:r>
    </w:p>
    <w:p w14:paraId="2492702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0E5C4E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 set of requirements for active Operation, Administra</w:t>
      </w:r>
      <w:r w:rsidRPr="00DF353D">
        <w:rPr>
          <w:rFonts w:ascii="Courier New" w:hAnsi="Courier New" w:cs="Courier New"/>
        </w:rPr>
        <w:t>tion, and</w:t>
      </w:r>
    </w:p>
    <w:p w14:paraId="29C00DB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Maintenance (OAM) of Service Function Chains (SFCs) in a network is</w:t>
      </w:r>
    </w:p>
    <w:p w14:paraId="47D9FA1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presented</w:t>
      </w:r>
      <w:proofErr w:type="gramEnd"/>
      <w:r w:rsidRPr="00DF353D">
        <w:rPr>
          <w:rFonts w:ascii="Courier New" w:hAnsi="Courier New" w:cs="Courier New"/>
        </w:rPr>
        <w:t xml:space="preserve"> in this document.  Based on these requirements</w:t>
      </w:r>
      <w:r w:rsidRPr="00DF353D">
        <w:rPr>
          <w:rFonts w:ascii="Courier New" w:hAnsi="Courier New" w:cs="Courier New"/>
        </w:rPr>
        <w:t>, an</w:t>
      </w:r>
    </w:p>
    <w:p w14:paraId="105D414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encapsulation</w:t>
      </w:r>
      <w:proofErr w:type="gramEnd"/>
      <w:r w:rsidRPr="00DF353D">
        <w:rPr>
          <w:rFonts w:ascii="Courier New" w:hAnsi="Courier New" w:cs="Courier New"/>
        </w:rPr>
        <w:t xml:space="preserve"> of active OAM messages in SFC and a mechanism to detect</w:t>
      </w:r>
    </w:p>
    <w:p w14:paraId="649E9F6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localize defects are described.</w:t>
      </w:r>
    </w:p>
    <w:p w14:paraId="3456255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7E4065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updates RFC 8300.  Particularly, it updates the</w:t>
      </w:r>
    </w:p>
    <w:p w14:paraId="31D3781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definition</w:t>
      </w:r>
      <w:proofErr w:type="gramEnd"/>
      <w:r w:rsidRPr="00DF353D">
        <w:rPr>
          <w:rFonts w:ascii="Courier New" w:hAnsi="Courier New" w:cs="Courier New"/>
        </w:rPr>
        <w:t xml:space="preserve"> of O (OAM) bit in the Network Service Header (NSH) and</w:t>
      </w:r>
    </w:p>
    <w:p w14:paraId="18B1FCD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defines</w:t>
      </w:r>
      <w:proofErr w:type="gramEnd"/>
      <w:r w:rsidRPr="00DF353D">
        <w:rPr>
          <w:rFonts w:ascii="Courier New" w:hAnsi="Courier New" w:cs="Courier New"/>
        </w:rPr>
        <w:t xml:space="preserve"> how an active OAM message is identified in the NSH.</w:t>
      </w:r>
    </w:p>
    <w:p w14:paraId="7F3CB33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6B353C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Status of This Memo</w:t>
      </w:r>
    </w:p>
    <w:p w14:paraId="38A14E8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F4DB5E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Internet-Draft is submitted</w:t>
      </w:r>
      <w:r w:rsidRPr="00DF353D">
        <w:rPr>
          <w:rFonts w:ascii="Courier New" w:hAnsi="Courier New" w:cs="Courier New"/>
        </w:rPr>
        <w:t xml:space="preserve"> in full conformance with the</w:t>
      </w:r>
    </w:p>
    <w:p w14:paraId="03494A1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provisions</w:t>
      </w:r>
      <w:proofErr w:type="gramEnd"/>
      <w:r w:rsidRPr="00DF353D">
        <w:rPr>
          <w:rFonts w:ascii="Courier New" w:hAnsi="Courier New" w:cs="Courier New"/>
        </w:rPr>
        <w:t xml:space="preserve"> of BCP 78 and BCP 79.</w:t>
      </w:r>
    </w:p>
    <w:p w14:paraId="2DAC645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993485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Internet-Drafts are working documents of the Internet Engineering</w:t>
      </w:r>
    </w:p>
    <w:p w14:paraId="324AE21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Task Force (IETF).  Note that other groups may also distribute</w:t>
      </w:r>
    </w:p>
    <w:p w14:paraId="7DD02D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working</w:t>
      </w:r>
      <w:proofErr w:type="gramEnd"/>
      <w:r w:rsidRPr="00DF353D">
        <w:rPr>
          <w:rFonts w:ascii="Courier New" w:hAnsi="Courier New" w:cs="Courier New"/>
        </w:rPr>
        <w:t xml:space="preserve"> documents as Internet-Drafts.  The list of </w:t>
      </w:r>
      <w:r w:rsidRPr="00DF353D">
        <w:rPr>
          <w:rFonts w:ascii="Courier New" w:hAnsi="Courier New" w:cs="Courier New"/>
        </w:rPr>
        <w:t>current Internet-</w:t>
      </w:r>
    </w:p>
    <w:p w14:paraId="366D5FB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Drafts is at https://datatracker.ietf.org/drafts/current/.</w:t>
      </w:r>
    </w:p>
    <w:p w14:paraId="1CFE94F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DA600F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Internet-Drafts are draft documents valid for a maximum of six months</w:t>
      </w:r>
    </w:p>
    <w:p w14:paraId="147F6B1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may be updated, replaced, or obsoleted by other documents at any</w:t>
      </w:r>
    </w:p>
    <w:p w14:paraId="773BC16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time</w:t>
      </w:r>
      <w:proofErr w:type="gramEnd"/>
      <w:r w:rsidRPr="00DF353D">
        <w:rPr>
          <w:rFonts w:ascii="Courier New" w:hAnsi="Courier New" w:cs="Courier New"/>
        </w:rPr>
        <w:t xml:space="preserve">.  It is inappropriate </w:t>
      </w:r>
      <w:r w:rsidRPr="00DF353D">
        <w:rPr>
          <w:rFonts w:ascii="Courier New" w:hAnsi="Courier New" w:cs="Courier New"/>
        </w:rPr>
        <w:t>to use Internet-Drafts as reference</w:t>
      </w:r>
    </w:p>
    <w:p w14:paraId="4A77257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material</w:t>
      </w:r>
      <w:proofErr w:type="gramEnd"/>
      <w:r w:rsidRPr="00DF353D">
        <w:rPr>
          <w:rFonts w:ascii="Courier New" w:hAnsi="Courier New" w:cs="Courier New"/>
        </w:rPr>
        <w:t xml:space="preserve"> or to cite them other than as "work in progress."</w:t>
      </w:r>
    </w:p>
    <w:p w14:paraId="57E453A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D6A850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Internet-Draft will expire on 3 December 2021.</w:t>
      </w:r>
    </w:p>
    <w:p w14:paraId="2A7D9F4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05442E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Copyright Notice</w:t>
      </w:r>
    </w:p>
    <w:p w14:paraId="2B9694A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AD14EC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Copyright (c) 2021 IETF Trust and the persons identified as the</w:t>
      </w:r>
    </w:p>
    <w:p w14:paraId="5AC874D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document</w:t>
      </w:r>
      <w:proofErr w:type="gramEnd"/>
      <w:r w:rsidRPr="00DF353D">
        <w:rPr>
          <w:rFonts w:ascii="Courier New" w:hAnsi="Courier New" w:cs="Courier New"/>
        </w:rPr>
        <w:t xml:space="preserve"> auth</w:t>
      </w:r>
      <w:r w:rsidRPr="00DF353D">
        <w:rPr>
          <w:rFonts w:ascii="Courier New" w:hAnsi="Courier New" w:cs="Courier New"/>
        </w:rPr>
        <w:t>ors.  All rights reserved.</w:t>
      </w:r>
    </w:p>
    <w:p w14:paraId="57377E0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6EA9A2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1297CB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FA1BC6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AC5086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3DFC9C8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1]</w:t>
      </w:r>
    </w:p>
    <w:p w14:paraId="4B4CD53F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5D9DB8B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6C319D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5C4430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54B195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is subject to BCP 78 and the IETF Trust's Legal</w:t>
      </w:r>
    </w:p>
    <w:p w14:paraId="3D16E26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Provis</w:t>
      </w:r>
      <w:r w:rsidRPr="00DF353D">
        <w:rPr>
          <w:rFonts w:ascii="Courier New" w:hAnsi="Courier New" w:cs="Courier New"/>
        </w:rPr>
        <w:t>ions Relating to IETF Documents (https://trustee.ietf.org/</w:t>
      </w:r>
    </w:p>
    <w:p w14:paraId="31F7BF0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license-info) in effect on the date of publication of this document.</w:t>
      </w:r>
    </w:p>
    <w:p w14:paraId="0867C82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Please review these documents carefully, as they describe your rights</w:t>
      </w:r>
    </w:p>
    <w:p w14:paraId="107585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restrictions with respect to this document.  </w:t>
      </w:r>
      <w:r w:rsidRPr="00DF353D">
        <w:rPr>
          <w:rFonts w:ascii="Courier New" w:hAnsi="Courier New" w:cs="Courier New"/>
        </w:rPr>
        <w:t>Code Components</w:t>
      </w:r>
    </w:p>
    <w:p w14:paraId="0789FF6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extracted</w:t>
      </w:r>
      <w:proofErr w:type="gramEnd"/>
      <w:r w:rsidRPr="00DF353D">
        <w:rPr>
          <w:rFonts w:ascii="Courier New" w:hAnsi="Courier New" w:cs="Courier New"/>
        </w:rPr>
        <w:t xml:space="preserve"> from this document must include Simplified BSD License text</w:t>
      </w:r>
    </w:p>
    <w:p w14:paraId="5418CCB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as</w:t>
      </w:r>
      <w:proofErr w:type="gramEnd"/>
      <w:r w:rsidRPr="00DF353D">
        <w:rPr>
          <w:rFonts w:ascii="Courier New" w:hAnsi="Courier New" w:cs="Courier New"/>
        </w:rPr>
        <w:t xml:space="preserve"> described in Section 4.e of the Trust Legal Provisions and are</w:t>
      </w:r>
    </w:p>
    <w:p w14:paraId="56736E3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provided</w:t>
      </w:r>
      <w:proofErr w:type="gramEnd"/>
      <w:r w:rsidRPr="00DF353D">
        <w:rPr>
          <w:rFonts w:ascii="Courier New" w:hAnsi="Courier New" w:cs="Courier New"/>
        </w:rPr>
        <w:t xml:space="preserve"> without warranty as described in the Simplified BSD License.</w:t>
      </w:r>
    </w:p>
    <w:p w14:paraId="2557071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6B9086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Table of Contents</w:t>
      </w:r>
    </w:p>
    <w:p w14:paraId="53833C1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CA529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1.</w:t>
      </w:r>
      <w:r w:rsidRPr="00DF353D">
        <w:rPr>
          <w:rFonts w:ascii="Courier New" w:hAnsi="Courier New" w:cs="Courier New"/>
        </w:rPr>
        <w:t xml:space="preserve">  Introduction  . . . . . . . . . . . . . . . . . . . . . . . .   2</w:t>
      </w:r>
    </w:p>
    <w:p w14:paraId="1741897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2.  Terminology and Conventions . . . . . . . . . . . . . . . . .   4</w:t>
      </w:r>
    </w:p>
    <w:p w14:paraId="4842AA8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2.1</w:t>
      </w:r>
      <w:proofErr w:type="gramStart"/>
      <w:r w:rsidRPr="00DF353D">
        <w:rPr>
          <w:rFonts w:ascii="Courier New" w:hAnsi="Courier New" w:cs="Courier New"/>
        </w:rPr>
        <w:t>.  Requirements</w:t>
      </w:r>
      <w:proofErr w:type="gramEnd"/>
      <w:r w:rsidRPr="00DF353D">
        <w:rPr>
          <w:rFonts w:ascii="Courier New" w:hAnsi="Courier New" w:cs="Courier New"/>
        </w:rPr>
        <w:t xml:space="preserve"> Language . . . . . . . . . . . . . . . . . .   4</w:t>
      </w:r>
    </w:p>
    <w:p w14:paraId="4094441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2.2</w:t>
      </w:r>
      <w:proofErr w:type="gramStart"/>
      <w:r w:rsidRPr="00DF353D">
        <w:rPr>
          <w:rFonts w:ascii="Courier New" w:hAnsi="Courier New" w:cs="Courier New"/>
        </w:rPr>
        <w:t>.  Acronyms</w:t>
      </w:r>
      <w:proofErr w:type="gramEnd"/>
      <w:r w:rsidRPr="00DF353D">
        <w:rPr>
          <w:rFonts w:ascii="Courier New" w:hAnsi="Courier New" w:cs="Courier New"/>
        </w:rPr>
        <w:t xml:space="preserve">  . . . . . . . . . . .</w:t>
      </w:r>
      <w:r w:rsidRPr="00DF353D">
        <w:rPr>
          <w:rFonts w:ascii="Courier New" w:hAnsi="Courier New" w:cs="Courier New"/>
        </w:rPr>
        <w:t xml:space="preserve"> . . . . . . . . . . . . .   4</w:t>
      </w:r>
    </w:p>
    <w:p w14:paraId="13054B2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3.  Requirements for Active OAM in SFC Network  . . . . . . . . .   4</w:t>
      </w:r>
    </w:p>
    <w:p w14:paraId="4D1FCE8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4.  Active OAM Identification in the NSH  . . . . . . . . . . . .   6</w:t>
      </w:r>
    </w:p>
    <w:p w14:paraId="584240C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5.  Echo Request/Echo Reply for SFC . . . . . . . . . . . . . . .   8</w:t>
      </w:r>
    </w:p>
    <w:p w14:paraId="00BC975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</w:t>
      </w:r>
      <w:r w:rsidRPr="00DF353D">
        <w:rPr>
          <w:rFonts w:ascii="Courier New" w:hAnsi="Courier New" w:cs="Courier New"/>
        </w:rPr>
        <w:t>.1</w:t>
      </w:r>
      <w:proofErr w:type="gramStart"/>
      <w:r w:rsidRPr="00DF353D">
        <w:rPr>
          <w:rFonts w:ascii="Courier New" w:hAnsi="Courier New" w:cs="Courier New"/>
        </w:rPr>
        <w:t>.  Return</w:t>
      </w:r>
      <w:proofErr w:type="gramEnd"/>
      <w:r w:rsidRPr="00DF353D">
        <w:rPr>
          <w:rFonts w:ascii="Courier New" w:hAnsi="Courier New" w:cs="Courier New"/>
        </w:rPr>
        <w:t xml:space="preserve"> Codes  . . . . . . . . . . . . . . . . . . . . . .  10</w:t>
      </w:r>
    </w:p>
    <w:p w14:paraId="5E06DE8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5.2</w:t>
      </w:r>
      <w:proofErr w:type="gramStart"/>
      <w:r w:rsidRPr="00DF353D">
        <w:rPr>
          <w:rFonts w:ascii="Courier New" w:hAnsi="Courier New" w:cs="Courier New"/>
        </w:rPr>
        <w:t>.  Authentication</w:t>
      </w:r>
      <w:proofErr w:type="gramEnd"/>
      <w:r w:rsidRPr="00DF353D">
        <w:rPr>
          <w:rFonts w:ascii="Courier New" w:hAnsi="Courier New" w:cs="Courier New"/>
        </w:rPr>
        <w:t xml:space="preserve"> in Echo Request/Reply  . . . . . . . . . .  11</w:t>
      </w:r>
    </w:p>
    <w:p w14:paraId="489335B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5.3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Request Transmission . . . . . . . . . . . . . .  11</w:t>
      </w:r>
    </w:p>
    <w:p w14:paraId="5281530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5.4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Request Reception  . . </w:t>
      </w:r>
      <w:r w:rsidRPr="00DF353D">
        <w:rPr>
          <w:rFonts w:ascii="Courier New" w:hAnsi="Courier New" w:cs="Courier New"/>
        </w:rPr>
        <w:t>. . . . . . . . . . . . .  12</w:t>
      </w:r>
    </w:p>
    <w:p w14:paraId="465BE6D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5.4.1</w:t>
      </w:r>
      <w:proofErr w:type="gramStart"/>
      <w:r w:rsidRPr="00DF353D">
        <w:rPr>
          <w:rFonts w:ascii="Courier New" w:hAnsi="Courier New" w:cs="Courier New"/>
        </w:rPr>
        <w:t>.  Errored</w:t>
      </w:r>
      <w:proofErr w:type="gramEnd"/>
      <w:r w:rsidRPr="00DF353D">
        <w:rPr>
          <w:rFonts w:ascii="Courier New" w:hAnsi="Courier New" w:cs="Courier New"/>
        </w:rPr>
        <w:t xml:space="preserve"> TLVs TLV  . . . . . . . . . . . . . . . . . .  12</w:t>
      </w:r>
    </w:p>
    <w:p w14:paraId="4EB302F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5.5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Reply Transmission . . . . . . . . . . . . . . .  13</w:t>
      </w:r>
    </w:p>
    <w:p w14:paraId="4485C78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5.6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Reply Reception  . . . . . . . . . . . . . . . .  14</w:t>
      </w:r>
    </w:p>
    <w:p w14:paraId="5B443AF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5.</w:t>
      </w:r>
      <w:r w:rsidRPr="00DF353D">
        <w:rPr>
          <w:rFonts w:ascii="Courier New" w:hAnsi="Courier New" w:cs="Courier New"/>
        </w:rPr>
        <w:t>7</w:t>
      </w:r>
      <w:proofErr w:type="gramStart"/>
      <w:r w:rsidRPr="00DF353D">
        <w:rPr>
          <w:rFonts w:ascii="Courier New" w:hAnsi="Courier New" w:cs="Courier New"/>
        </w:rPr>
        <w:t>.  Tracing</w:t>
      </w:r>
      <w:proofErr w:type="gramEnd"/>
      <w:r w:rsidRPr="00DF353D">
        <w:rPr>
          <w:rFonts w:ascii="Courier New" w:hAnsi="Courier New" w:cs="Courier New"/>
        </w:rPr>
        <w:t xml:space="preserve"> an SFP  . . . . . . . . . . . . . . . . . . . . .  15</w:t>
      </w:r>
    </w:p>
    <w:p w14:paraId="6396128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6.  Security Considerations . . . . . . . . . . . . . . . . . . .  15</w:t>
      </w:r>
    </w:p>
    <w:p w14:paraId="0F51C33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7.  Acknowledgments . . . . . . . . . . . . . . . . . . . . . . .  16</w:t>
      </w:r>
    </w:p>
    <w:p w14:paraId="4EBB370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8.  IANA Considerations . . . . . . . . .</w:t>
      </w:r>
      <w:r w:rsidRPr="00DF353D">
        <w:rPr>
          <w:rFonts w:ascii="Courier New" w:hAnsi="Courier New" w:cs="Courier New"/>
        </w:rPr>
        <w:t xml:space="preserve"> . . . . . . . . . . . .  16</w:t>
      </w:r>
    </w:p>
    <w:p w14:paraId="7F3BC34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8.1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Active OAM Protocol . . . . . . . . . . . . . . . . .  16</w:t>
      </w:r>
    </w:p>
    <w:p w14:paraId="32BFD85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8.2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Active OAM Message Type . . . . . . . . . . . . . . .  16</w:t>
      </w:r>
    </w:p>
    <w:p w14:paraId="04DBF93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8.3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Request/Echo Reply Parameters  . . . . . . . . .  17</w:t>
      </w:r>
    </w:p>
    <w:p w14:paraId="05F5A5B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8.4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Request/Echo Reply Message Types . . . . . . . .  17</w:t>
      </w:r>
    </w:p>
    <w:p w14:paraId="3BE3A11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8.5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Reply Modes  . . . . . . . . . . . . . . . . . .  18</w:t>
      </w:r>
    </w:p>
    <w:p w14:paraId="26A8DFD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8.6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Echo Return Codes . . . . . . . . . . . . . . . . . .  20</w:t>
      </w:r>
    </w:p>
    <w:p w14:paraId="37A093E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8.7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TLV Type  . . . . . . . . . . </w:t>
      </w:r>
      <w:r w:rsidRPr="00DF353D">
        <w:rPr>
          <w:rFonts w:ascii="Courier New" w:hAnsi="Courier New" w:cs="Courier New"/>
        </w:rPr>
        <w:t>. . . . . . . . . . . .  21</w:t>
      </w:r>
    </w:p>
    <w:p w14:paraId="2655BE8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8.8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OAM UDP Port  . . . . . . . . . . . . . . . . . . . .  21</w:t>
      </w:r>
    </w:p>
    <w:p w14:paraId="427A5BA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9.  References  . . . . . . . . . . . . . . . . . . . . . . . . .  22</w:t>
      </w:r>
    </w:p>
    <w:p w14:paraId="6B1B6BD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9.1</w:t>
      </w:r>
      <w:proofErr w:type="gramStart"/>
      <w:r w:rsidRPr="00DF353D">
        <w:rPr>
          <w:rFonts w:ascii="Courier New" w:hAnsi="Courier New" w:cs="Courier New"/>
        </w:rPr>
        <w:t>.  Normative</w:t>
      </w:r>
      <w:proofErr w:type="gramEnd"/>
      <w:r w:rsidRPr="00DF353D">
        <w:rPr>
          <w:rFonts w:ascii="Courier New" w:hAnsi="Courier New" w:cs="Courier New"/>
        </w:rPr>
        <w:t xml:space="preserve"> References  . . . . . . . . . . . . . . . . . .  22</w:t>
      </w:r>
    </w:p>
    <w:p w14:paraId="1603E95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9.2</w:t>
      </w:r>
      <w:proofErr w:type="gramStart"/>
      <w:r w:rsidRPr="00DF353D">
        <w:rPr>
          <w:rFonts w:ascii="Courier New" w:hAnsi="Courier New" w:cs="Courier New"/>
        </w:rPr>
        <w:t>.</w:t>
      </w:r>
      <w:r w:rsidRPr="00DF353D">
        <w:rPr>
          <w:rFonts w:ascii="Courier New" w:hAnsi="Courier New" w:cs="Courier New"/>
        </w:rPr>
        <w:t xml:space="preserve">  Informative</w:t>
      </w:r>
      <w:proofErr w:type="gramEnd"/>
      <w:r w:rsidRPr="00DF353D">
        <w:rPr>
          <w:rFonts w:ascii="Courier New" w:hAnsi="Courier New" w:cs="Courier New"/>
        </w:rPr>
        <w:t xml:space="preserve"> References  . . . . . . . . . . . . . . . . .  22</w:t>
      </w:r>
    </w:p>
    <w:p w14:paraId="2F1BCCA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Authors' Addresses  . . . . . . . . . . . . . . . . . . . . . . .  24</w:t>
      </w:r>
    </w:p>
    <w:p w14:paraId="5886196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B8940E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1.  Introduction</w:t>
      </w:r>
    </w:p>
    <w:p w14:paraId="4B8B0E5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0B2238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[RFC7665] defines data plane elements necessary to implement a</w:t>
      </w:r>
    </w:p>
    <w:p w14:paraId="3D0AD36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Service Function Chaining (SFC)</w:t>
      </w:r>
      <w:r w:rsidRPr="00DF353D">
        <w:rPr>
          <w:rFonts w:ascii="Courier New" w:hAnsi="Courier New" w:cs="Courier New"/>
        </w:rPr>
        <w:t>.  These include:</w:t>
      </w:r>
    </w:p>
    <w:p w14:paraId="635D07E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3063CC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156A02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34A7CF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BA8F23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B5FE8D8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2]</w:t>
      </w:r>
    </w:p>
    <w:p w14:paraId="79744BEE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7D91E2C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60B57C6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D72575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68E130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1.  Classifiers that perform the classification of incoming packets.</w:t>
      </w:r>
    </w:p>
    <w:p w14:paraId="637CCC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Such</w:t>
      </w:r>
      <w:r w:rsidRPr="00DF353D">
        <w:rPr>
          <w:rFonts w:ascii="Courier New" w:hAnsi="Courier New" w:cs="Courier New"/>
        </w:rPr>
        <w:t xml:space="preserve"> classification may result in associating a received packet</w:t>
      </w:r>
    </w:p>
    <w:p w14:paraId="45C33B9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to</w:t>
      </w:r>
      <w:proofErr w:type="gramEnd"/>
      <w:r w:rsidRPr="00DF353D">
        <w:rPr>
          <w:rFonts w:ascii="Courier New" w:hAnsi="Courier New" w:cs="Courier New"/>
        </w:rPr>
        <w:t xml:space="preserve"> a service function chain.</w:t>
      </w:r>
    </w:p>
    <w:p w14:paraId="6DD105E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6DCAC7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2.  Service Function Forwarders (SFFs) that are responsible for</w:t>
      </w:r>
    </w:p>
    <w:p w14:paraId="5AD2002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forwarding</w:t>
      </w:r>
      <w:proofErr w:type="gramEnd"/>
      <w:r w:rsidRPr="00DF353D">
        <w:rPr>
          <w:rFonts w:ascii="Courier New" w:hAnsi="Courier New" w:cs="Courier New"/>
        </w:rPr>
        <w:t xml:space="preserve"> traffic to one or more connected Service Functions</w:t>
      </w:r>
    </w:p>
    <w:p w14:paraId="455D336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(SFs) according </w:t>
      </w:r>
      <w:r w:rsidRPr="00DF353D">
        <w:rPr>
          <w:rFonts w:ascii="Courier New" w:hAnsi="Courier New" w:cs="Courier New"/>
        </w:rPr>
        <w:t>to the information carried in the SFC</w:t>
      </w:r>
    </w:p>
    <w:p w14:paraId="238A09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encapsulation</w:t>
      </w:r>
      <w:proofErr w:type="gramEnd"/>
      <w:r w:rsidRPr="00DF353D">
        <w:rPr>
          <w:rFonts w:ascii="Courier New" w:hAnsi="Courier New" w:cs="Courier New"/>
        </w:rPr>
        <w:t xml:space="preserve"> and handling traffic coming back from the SFs and</w:t>
      </w:r>
    </w:p>
    <w:p w14:paraId="018A23A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forwarding</w:t>
      </w:r>
      <w:proofErr w:type="gramEnd"/>
      <w:r w:rsidRPr="00DF353D">
        <w:rPr>
          <w:rFonts w:ascii="Courier New" w:hAnsi="Courier New" w:cs="Courier New"/>
        </w:rPr>
        <w:t xml:space="preserve"> it to the next SFF.</w:t>
      </w:r>
    </w:p>
    <w:p w14:paraId="2B8553D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4ED569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3.  SFs that are responsible for executing specific service treatment</w:t>
      </w:r>
    </w:p>
    <w:p w14:paraId="101F9FC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on</w:t>
      </w:r>
      <w:proofErr w:type="gramEnd"/>
      <w:r w:rsidRPr="00DF353D">
        <w:rPr>
          <w:rFonts w:ascii="Courier New" w:hAnsi="Courier New" w:cs="Courier New"/>
        </w:rPr>
        <w:t xml:space="preserve"> received packets.</w:t>
      </w:r>
    </w:p>
    <w:p w14:paraId="2841915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67171F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</w:t>
      </w:r>
      <w:r w:rsidRPr="00DF353D">
        <w:rPr>
          <w:rFonts w:ascii="Courier New" w:hAnsi="Courier New" w:cs="Courier New"/>
        </w:rPr>
        <w:t>re are different views from different levels of the SFC.  One is</w:t>
      </w:r>
    </w:p>
    <w:p w14:paraId="792EBBA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service function chain, an entirely abstract view, which defines</w:t>
      </w:r>
    </w:p>
    <w:p w14:paraId="10E1FBD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</w:t>
      </w:r>
      <w:proofErr w:type="gramEnd"/>
      <w:r w:rsidRPr="00DF353D">
        <w:rPr>
          <w:rFonts w:ascii="Courier New" w:hAnsi="Courier New" w:cs="Courier New"/>
        </w:rPr>
        <w:t xml:space="preserve"> ordered set of SFs that must be applied to packets selected based</w:t>
      </w:r>
    </w:p>
    <w:p w14:paraId="4888336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on</w:t>
      </w:r>
      <w:proofErr w:type="gramEnd"/>
      <w:r w:rsidRPr="00DF353D">
        <w:rPr>
          <w:rFonts w:ascii="Courier New" w:hAnsi="Courier New" w:cs="Courier New"/>
        </w:rPr>
        <w:t xml:space="preserve"> classification rules.  But service functi</w:t>
      </w:r>
      <w:r w:rsidRPr="00DF353D">
        <w:rPr>
          <w:rFonts w:ascii="Courier New" w:hAnsi="Courier New" w:cs="Courier New"/>
        </w:rPr>
        <w:t>on chain doesn't specify</w:t>
      </w:r>
    </w:p>
    <w:p w14:paraId="2C29331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exact mapping between SFFs and SFs.  Thus, another logical</w:t>
      </w:r>
    </w:p>
    <w:p w14:paraId="4399BB1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construct</w:t>
      </w:r>
      <w:proofErr w:type="gramEnd"/>
      <w:r w:rsidRPr="00DF353D">
        <w:rPr>
          <w:rFonts w:ascii="Courier New" w:hAnsi="Courier New" w:cs="Courier New"/>
        </w:rPr>
        <w:t xml:space="preserve"> used in SFC is a Service Function Path (SFP).  According to</w:t>
      </w:r>
    </w:p>
    <w:p w14:paraId="7BAA607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[RFC7665], SFP is the instantiation of the SFC in the network and</w:t>
      </w:r>
    </w:p>
    <w:p w14:paraId="5244185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provides</w:t>
      </w:r>
      <w:proofErr w:type="gramEnd"/>
      <w:r w:rsidRPr="00DF353D">
        <w:rPr>
          <w:rFonts w:ascii="Courier New" w:hAnsi="Courier New" w:cs="Courier New"/>
        </w:rPr>
        <w:t xml:space="preserve"> a level of </w:t>
      </w:r>
      <w:r w:rsidRPr="00DF353D">
        <w:rPr>
          <w:rFonts w:ascii="Courier New" w:hAnsi="Courier New" w:cs="Courier New"/>
        </w:rPr>
        <w:t>indirection between the entirely abstract SFCs</w:t>
      </w:r>
    </w:p>
    <w:p w14:paraId="19668A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a fully specified ordered list of SFFs and SFs identities that</w:t>
      </w:r>
    </w:p>
    <w:p w14:paraId="0DD6D39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packet will visit when it traverses the SFC.  The latter entity</w:t>
      </w:r>
    </w:p>
    <w:p w14:paraId="057F745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is</w:t>
      </w:r>
      <w:proofErr w:type="gramEnd"/>
      <w:r w:rsidRPr="00DF353D">
        <w:rPr>
          <w:rFonts w:ascii="Courier New" w:hAnsi="Courier New" w:cs="Courier New"/>
        </w:rPr>
        <w:t xml:space="preserve"> referred to as Rendered Service Path (RSP).  The main differen</w:t>
      </w:r>
      <w:r w:rsidRPr="00DF353D">
        <w:rPr>
          <w:rFonts w:ascii="Courier New" w:hAnsi="Courier New" w:cs="Courier New"/>
        </w:rPr>
        <w:t>ce</w:t>
      </w:r>
    </w:p>
    <w:p w14:paraId="059DE69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between</w:t>
      </w:r>
      <w:proofErr w:type="gramEnd"/>
      <w:r w:rsidRPr="00DF353D">
        <w:rPr>
          <w:rFonts w:ascii="Courier New" w:hAnsi="Courier New" w:cs="Courier New"/>
        </w:rPr>
        <w:t xml:space="preserve"> SFP and RSP is that the former is the logical construct,</w:t>
      </w:r>
    </w:p>
    <w:p w14:paraId="15A444A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while</w:t>
      </w:r>
      <w:proofErr w:type="gramEnd"/>
      <w:r w:rsidRPr="00DF353D">
        <w:rPr>
          <w:rFonts w:ascii="Courier New" w:hAnsi="Courier New" w:cs="Courier New"/>
        </w:rPr>
        <w:t xml:space="preserve"> the latter is the realization of the SFP via the sequence of</w:t>
      </w:r>
    </w:p>
    <w:p w14:paraId="59E9FEE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specific</w:t>
      </w:r>
      <w:proofErr w:type="gramEnd"/>
      <w:r w:rsidRPr="00DF353D">
        <w:rPr>
          <w:rFonts w:ascii="Courier New" w:hAnsi="Courier New" w:cs="Courier New"/>
        </w:rPr>
        <w:t xml:space="preserve"> SFC data plane elements.</w:t>
      </w:r>
    </w:p>
    <w:p w14:paraId="00E3B32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A5D194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defines how active Operation, Administration and</w:t>
      </w:r>
    </w:p>
    <w:p w14:paraId="20A00D3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Maintena</w:t>
      </w:r>
      <w:r w:rsidRPr="00DF353D">
        <w:rPr>
          <w:rFonts w:ascii="Courier New" w:hAnsi="Courier New" w:cs="Courier New"/>
        </w:rPr>
        <w:t>nce (OAM), per [RFC7799] definition of active OAM, is</w:t>
      </w:r>
    </w:p>
    <w:p w14:paraId="3727DA6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identified</w:t>
      </w:r>
      <w:proofErr w:type="gramEnd"/>
      <w:r w:rsidRPr="00DF353D">
        <w:rPr>
          <w:rFonts w:ascii="Courier New" w:hAnsi="Courier New" w:cs="Courier New"/>
        </w:rPr>
        <w:t xml:space="preserve"> when Network Service Header (NSH)</w:t>
      </w:r>
      <w:ins w:id="1" w:author="BOUCADAIR Mohamed TGI/OLN" w:date="2021-06-02T13:36:00Z">
        <w:r w:rsidR="0012550B">
          <w:rPr>
            <w:rFonts w:ascii="Courier New" w:hAnsi="Courier New" w:cs="Courier New"/>
          </w:rPr>
          <w:t xml:space="preserve"> [RFC8300]</w:t>
        </w:r>
      </w:ins>
      <w:r w:rsidRPr="00DF353D">
        <w:rPr>
          <w:rFonts w:ascii="Courier New" w:hAnsi="Courier New" w:cs="Courier New"/>
        </w:rPr>
        <w:t xml:space="preserve"> is used as the SFC</w:t>
      </w:r>
    </w:p>
    <w:p w14:paraId="0EF2C969" w14:textId="77777777" w:rsidR="0012550B" w:rsidRDefault="003146A8" w:rsidP="00DF353D">
      <w:pPr>
        <w:pStyle w:val="Textebrut"/>
        <w:rPr>
          <w:ins w:id="2" w:author="BOUCADAIR Mohamed TGI/OLN" w:date="2021-06-02T13:36:00Z"/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encapsulation</w:t>
      </w:r>
      <w:proofErr w:type="gramEnd"/>
      <w:r w:rsidRPr="00DF353D">
        <w:rPr>
          <w:rFonts w:ascii="Courier New" w:hAnsi="Courier New" w:cs="Courier New"/>
        </w:rPr>
        <w:t xml:space="preserve">.  </w:t>
      </w:r>
    </w:p>
    <w:p w14:paraId="13257DC4" w14:textId="77777777" w:rsidR="0012550B" w:rsidRDefault="0012550B" w:rsidP="00DF353D">
      <w:pPr>
        <w:pStyle w:val="Textebrut"/>
        <w:rPr>
          <w:ins w:id="3" w:author="BOUCADAIR Mohamed TGI/OLN" w:date="2021-06-02T13:36:00Z"/>
          <w:rFonts w:ascii="Courier New" w:hAnsi="Courier New" w:cs="Courier New"/>
        </w:rPr>
      </w:pPr>
    </w:p>
    <w:p w14:paraId="205679A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Following the analysis of SFC OAM in [RFC8924], this</w:t>
      </w:r>
    </w:p>
    <w:p w14:paraId="3085F76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document</w:t>
      </w:r>
      <w:proofErr w:type="gramEnd"/>
      <w:r w:rsidRPr="00DF353D">
        <w:rPr>
          <w:rFonts w:ascii="Courier New" w:hAnsi="Courier New" w:cs="Courier New"/>
        </w:rPr>
        <w:t xml:space="preserve"> applies and, when necessary, extends requirements l</w:t>
      </w:r>
      <w:r w:rsidRPr="00DF353D">
        <w:rPr>
          <w:rFonts w:ascii="Courier New" w:hAnsi="Courier New" w:cs="Courier New"/>
        </w:rPr>
        <w:t>isted in</w:t>
      </w:r>
    </w:p>
    <w:p w14:paraId="1E6FF37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Section 4 of [RFC8924] for the use of active OAM in an SFP supporting</w:t>
      </w:r>
    </w:p>
    <w:p w14:paraId="47DB208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fault</w:t>
      </w:r>
      <w:proofErr w:type="gramEnd"/>
      <w:r w:rsidRPr="00DF353D">
        <w:rPr>
          <w:rFonts w:ascii="Courier New" w:hAnsi="Courier New" w:cs="Courier New"/>
        </w:rPr>
        <w:t xml:space="preserve"> management and performance monitoring.  Active OAM tools,</w:t>
      </w:r>
    </w:p>
    <w:p w14:paraId="3C7B92C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conformant</w:t>
      </w:r>
      <w:proofErr w:type="gramEnd"/>
      <w:r w:rsidRPr="00DF353D">
        <w:rPr>
          <w:rFonts w:ascii="Courier New" w:hAnsi="Courier New" w:cs="Courier New"/>
        </w:rPr>
        <w:t xml:space="preserve"> to the requirements listed in Section 3, improve, for</w:t>
      </w:r>
    </w:p>
    <w:p w14:paraId="6BBB2E9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example</w:t>
      </w:r>
      <w:proofErr w:type="gramEnd"/>
      <w:r w:rsidRPr="00DF353D">
        <w:rPr>
          <w:rFonts w:ascii="Courier New" w:hAnsi="Courier New" w:cs="Courier New"/>
        </w:rPr>
        <w:t xml:space="preserve">, troubleshooting efficiency </w:t>
      </w:r>
      <w:r w:rsidRPr="00DF353D">
        <w:rPr>
          <w:rFonts w:ascii="Courier New" w:hAnsi="Courier New" w:cs="Courier New"/>
        </w:rPr>
        <w:t>and defect localization in SFP</w:t>
      </w:r>
    </w:p>
    <w:p w14:paraId="06F8381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because</w:t>
      </w:r>
      <w:proofErr w:type="gramEnd"/>
      <w:r w:rsidRPr="00DF353D">
        <w:rPr>
          <w:rFonts w:ascii="Courier New" w:hAnsi="Courier New" w:cs="Courier New"/>
        </w:rPr>
        <w:t xml:space="preserve"> they specifically address architectural principles of NSH.</w:t>
      </w:r>
    </w:p>
    <w:p w14:paraId="7B8BC7E7" w14:textId="77777777" w:rsidR="0012550B" w:rsidRDefault="0012550B" w:rsidP="00DF353D">
      <w:pPr>
        <w:pStyle w:val="Textebrut"/>
        <w:rPr>
          <w:ins w:id="4" w:author="BOUCADAIR Mohamed TGI/OLN" w:date="2021-06-02T13:36:00Z"/>
          <w:rFonts w:ascii="Courier New" w:hAnsi="Courier New" w:cs="Courier New"/>
        </w:rPr>
      </w:pPr>
    </w:p>
    <w:p w14:paraId="3C80E0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For that purpose, </w:t>
      </w:r>
      <w:del w:id="5" w:author="BOUCADAIR Mohamed TGI/OLN" w:date="2021-06-02T13:37:00Z">
        <w:r w:rsidRPr="00DF353D" w:rsidDel="0012550B">
          <w:rPr>
            <w:rFonts w:ascii="Courier New" w:hAnsi="Courier New" w:cs="Courier New"/>
          </w:rPr>
          <w:delText xml:space="preserve">SFC </w:delText>
        </w:r>
      </w:del>
      <w:commentRangeStart w:id="6"/>
      <w:ins w:id="7" w:author="BOUCADAIR Mohamed TGI/OLN" w:date="2021-06-02T13:37:00Z">
        <w:r w:rsidR="0012550B">
          <w:rPr>
            <w:rFonts w:ascii="Courier New" w:hAnsi="Courier New" w:cs="Courier New"/>
          </w:rPr>
          <w:t>NSH</w:t>
        </w:r>
        <w:commentRangeEnd w:id="6"/>
        <w:r w:rsidR="0012550B">
          <w:rPr>
            <w:rStyle w:val="Marquedecommentaire"/>
            <w:rFonts w:asciiTheme="minorHAnsi" w:hAnsiTheme="minorHAnsi"/>
          </w:rPr>
          <w:commentReference w:id="6"/>
        </w:r>
        <w:r w:rsidR="0012550B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and Echo Reply are specified in</w:t>
      </w:r>
    </w:p>
    <w:p w14:paraId="37204BB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del w:id="8" w:author="BOUCADAIR Mohamed TGI/OLN" w:date="2021-06-02T13:38:00Z">
        <w:r w:rsidRPr="00DF353D" w:rsidDel="0012550B">
          <w:rPr>
            <w:rFonts w:ascii="Courier New" w:hAnsi="Courier New" w:cs="Courier New"/>
          </w:rPr>
          <w:delText>the document</w:delText>
        </w:r>
      </w:del>
      <w:ins w:id="9" w:author="BOUCADAIR Mohamed TGI/OLN" w:date="2021-06-02T13:38:00Z">
        <w:r w:rsidR="0012550B">
          <w:rPr>
            <w:rFonts w:ascii="Courier New" w:hAnsi="Courier New" w:cs="Courier New"/>
          </w:rPr>
          <w:t>Section 5</w:t>
        </w:r>
      </w:ins>
      <w:r w:rsidRPr="00DF353D">
        <w:rPr>
          <w:rFonts w:ascii="Courier New" w:hAnsi="Courier New" w:cs="Courier New"/>
        </w:rPr>
        <w:t xml:space="preserve">.  </w:t>
      </w:r>
      <w:r w:rsidRPr="00DF353D">
        <w:rPr>
          <w:rFonts w:ascii="Courier New" w:hAnsi="Courier New" w:cs="Courier New"/>
        </w:rPr>
        <w:t>This mechanism enables on-demand Continuity Check,</w:t>
      </w:r>
    </w:p>
    <w:p w14:paraId="6D062C2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Connectivity </w:t>
      </w:r>
      <w:r w:rsidRPr="00DF353D">
        <w:rPr>
          <w:rFonts w:ascii="Courier New" w:hAnsi="Courier New" w:cs="Courier New"/>
        </w:rPr>
        <w:t>Verification among other operations over SFC in</w:t>
      </w:r>
    </w:p>
    <w:p w14:paraId="20D9EC7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networks</w:t>
      </w:r>
      <w:proofErr w:type="gramEnd"/>
      <w:r w:rsidRPr="00DF353D">
        <w:rPr>
          <w:rFonts w:ascii="Courier New" w:hAnsi="Courier New" w:cs="Courier New"/>
        </w:rPr>
        <w:t>, addresses functionalities discussed in Sections 4.1, 4.2,</w:t>
      </w:r>
    </w:p>
    <w:p w14:paraId="6350EED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4.3 of [RFC8924].  Also, this document updates Section 2.2 of</w:t>
      </w:r>
    </w:p>
    <w:p w14:paraId="32E779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[RFC8300] in part of the definition of O bit in the </w:t>
      </w:r>
      <w:ins w:id="10" w:author="BOUCADAIR Mohamed TGI/OLN" w:date="2021-06-02T13:39:00Z">
        <w:r w:rsidR="0012550B">
          <w:rPr>
            <w:rFonts w:ascii="Courier New" w:hAnsi="Courier New" w:cs="Courier New"/>
          </w:rPr>
          <w:t>NSH</w:t>
        </w:r>
      </w:ins>
      <w:del w:id="11" w:author="BOUCADAIR Mohamed TGI/OLN" w:date="2021-06-02T13:39:00Z">
        <w:r w:rsidRPr="00DF353D" w:rsidDel="0012550B">
          <w:rPr>
            <w:rFonts w:ascii="Courier New" w:hAnsi="Courier New" w:cs="Courier New"/>
          </w:rPr>
          <w:delText>(NSH)</w:delText>
        </w:r>
      </w:del>
      <w:r w:rsidRPr="00DF353D">
        <w:rPr>
          <w:rFonts w:ascii="Courier New" w:hAnsi="Courier New" w:cs="Courier New"/>
        </w:rPr>
        <w:t>.</w:t>
      </w:r>
    </w:p>
    <w:p w14:paraId="7532194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E00F2C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56E1CC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C51B98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64770B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DBB31C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171ACA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0FA861F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3]</w:t>
      </w:r>
    </w:p>
    <w:p w14:paraId="65F8373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7E6B1EA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E83FF8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8EEB87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2.  Terminology and Conventions</w:t>
      </w:r>
    </w:p>
    <w:p w14:paraId="592829D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4D8F65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terminology defined in [RFC7665] is used extensively throughout</w:t>
      </w:r>
    </w:p>
    <w:p w14:paraId="426E4E8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</w:t>
      </w:r>
      <w:r w:rsidRPr="00DF353D">
        <w:rPr>
          <w:rFonts w:ascii="Courier New" w:hAnsi="Courier New" w:cs="Courier New"/>
        </w:rPr>
        <w:t xml:space="preserve"> 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document.  The reader is expected to be familiar with it.</w:t>
      </w:r>
    </w:p>
    <w:p w14:paraId="1CC7677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8D7F7B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 this document, SFC OAM refers to an active OAM [RFC7799] in an SFC</w:t>
      </w:r>
    </w:p>
    <w:p w14:paraId="00474B5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architecture</w:t>
      </w:r>
      <w:proofErr w:type="gramEnd"/>
      <w:r w:rsidRPr="00DF353D">
        <w:rPr>
          <w:rFonts w:ascii="Courier New" w:hAnsi="Courier New" w:cs="Courier New"/>
        </w:rPr>
        <w:t>.</w:t>
      </w:r>
    </w:p>
    <w:p w14:paraId="4A2278B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77CCC3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2.1</w:t>
      </w:r>
      <w:proofErr w:type="gramStart"/>
      <w:r w:rsidRPr="00DF353D">
        <w:rPr>
          <w:rFonts w:ascii="Courier New" w:hAnsi="Courier New" w:cs="Courier New"/>
        </w:rPr>
        <w:t>.  Requirements</w:t>
      </w:r>
      <w:proofErr w:type="gramEnd"/>
      <w:r w:rsidRPr="00DF353D">
        <w:rPr>
          <w:rFonts w:ascii="Courier New" w:hAnsi="Courier New" w:cs="Courier New"/>
        </w:rPr>
        <w:t xml:space="preserve"> Language</w:t>
      </w:r>
    </w:p>
    <w:p w14:paraId="79B3E8E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5FB786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key words "MUST", "MUST NOT", "REQUIRED", "SHALL", "SHALL NOT",</w:t>
      </w:r>
    </w:p>
    <w:p w14:paraId="1B46089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"SHOULD", "SHOULD NOT", "RECOMMENDED", "NOT RECOMMENDED", "MAY", and</w:t>
      </w:r>
    </w:p>
    <w:p w14:paraId="68C368A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"OPTIONAL" in this document are to be interpreted as described in BCP</w:t>
      </w:r>
    </w:p>
    <w:p w14:paraId="2B92E7E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14 [RFC2119] [RFC8174] when, and only when, they appear in all</w:t>
      </w:r>
    </w:p>
    <w:p w14:paraId="3DD7277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capitals</w:t>
      </w:r>
      <w:proofErr w:type="gramEnd"/>
      <w:r w:rsidRPr="00DF353D">
        <w:rPr>
          <w:rFonts w:ascii="Courier New" w:hAnsi="Courier New" w:cs="Courier New"/>
        </w:rPr>
        <w:t>, as shown here.</w:t>
      </w:r>
    </w:p>
    <w:p w14:paraId="0212C47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50721A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2.2</w:t>
      </w:r>
      <w:proofErr w:type="gramStart"/>
      <w:r w:rsidRPr="00DF353D">
        <w:rPr>
          <w:rFonts w:ascii="Courier New" w:hAnsi="Courier New" w:cs="Courier New"/>
        </w:rPr>
        <w:t>.  Acronyms</w:t>
      </w:r>
      <w:proofErr w:type="gramEnd"/>
    </w:p>
    <w:p w14:paraId="1DA3E90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42E9F3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E2E: End-to-End</w:t>
      </w:r>
    </w:p>
    <w:p w14:paraId="7B9E97E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E368F7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FM: Fault Management</w:t>
      </w:r>
    </w:p>
    <w:p w14:paraId="5E2A05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D20AC8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NSH: Network Service Header</w:t>
      </w:r>
    </w:p>
    <w:p w14:paraId="3986978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B6FAE2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OAM: Operations, Administration, and Maintenance</w:t>
      </w:r>
    </w:p>
    <w:p w14:paraId="0679943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136FD4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RSP: Rendered Service Path</w:t>
      </w:r>
    </w:p>
    <w:p w14:paraId="359F990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6BFAF7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SF: Service Function</w:t>
      </w:r>
    </w:p>
    <w:p w14:paraId="42BC27F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755717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SFC: Service Function Chain</w:t>
      </w:r>
    </w:p>
    <w:p w14:paraId="33EDBF9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2DAC40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SFF: Service Function Forwarder</w:t>
      </w:r>
    </w:p>
    <w:p w14:paraId="5D9F8D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D032CA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</w:t>
      </w:r>
      <w:r w:rsidRPr="00DF353D">
        <w:rPr>
          <w:rFonts w:ascii="Courier New" w:hAnsi="Courier New" w:cs="Courier New"/>
        </w:rPr>
        <w:t xml:space="preserve">  SFP: Service Function Path</w:t>
      </w:r>
    </w:p>
    <w:p w14:paraId="0DD3F5E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78C86F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MAC: Message Authentication Code</w:t>
      </w:r>
    </w:p>
    <w:p w14:paraId="05227D7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734CA0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3.  Requirements for Active OAM in SFC </w:t>
      </w:r>
      <w:del w:id="12" w:author="BOUCADAIR Mohamed TGI/OLN" w:date="2021-06-02T13:45:00Z">
        <w:r w:rsidRPr="00DF353D" w:rsidDel="00DF64D4">
          <w:rPr>
            <w:rFonts w:ascii="Courier New" w:hAnsi="Courier New" w:cs="Courier New"/>
          </w:rPr>
          <w:delText>Network</w:delText>
        </w:r>
      </w:del>
    </w:p>
    <w:p w14:paraId="5F37290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22F1F5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As discussed in [RFC8924], SFC-specific means are needed to perform</w:t>
      </w:r>
    </w:p>
    <w:p w14:paraId="44D1D58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OAM task of fault management (FM) in an SFC architecture,</w:t>
      </w:r>
    </w:p>
    <w:p w14:paraId="40F940C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</w:t>
      </w:r>
      <w:r w:rsidRPr="00DF353D">
        <w:rPr>
          <w:rFonts w:ascii="Courier New" w:hAnsi="Courier New" w:cs="Courier New"/>
        </w:rPr>
        <w:t>cluding</w:t>
      </w:r>
      <w:proofErr w:type="gramEnd"/>
      <w:r w:rsidRPr="00DF353D">
        <w:rPr>
          <w:rFonts w:ascii="Courier New" w:hAnsi="Courier New" w:cs="Courier New"/>
        </w:rPr>
        <w:t xml:space="preserve"> failure detection, defect characterization, and</w:t>
      </w:r>
    </w:p>
    <w:p w14:paraId="35362C7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localization</w:t>
      </w:r>
      <w:proofErr w:type="gramEnd"/>
      <w:r w:rsidRPr="00DF353D">
        <w:rPr>
          <w:rFonts w:ascii="Courier New" w:hAnsi="Courier New" w:cs="Courier New"/>
        </w:rPr>
        <w:t>.  This document defines the set of requirements for</w:t>
      </w:r>
    </w:p>
    <w:p w14:paraId="7A54B0D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FM OAM mechanisms to be used in an SFC architecture.</w:t>
      </w:r>
    </w:p>
    <w:p w14:paraId="1E10F94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C3701A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547A27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82F67B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DA9FCA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D4F004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ACA09F1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</w:t>
      </w:r>
      <w:r w:rsidRPr="008A6E71">
        <w:rPr>
          <w:rFonts w:ascii="Courier New" w:hAnsi="Courier New" w:cs="Courier New"/>
          <w:lang w:val="fr-FR"/>
        </w:rPr>
        <w:t xml:space="preserve"> [Page 4]</w:t>
      </w:r>
    </w:p>
    <w:p w14:paraId="43EC4934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5AC123E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3E8A86B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35E1C3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C6DB47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+-----+ +-----+ +-----+ +-----+ +-----+ +-----+</w:t>
      </w:r>
    </w:p>
    <w:p w14:paraId="07AFFE9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|SFI11| |SFI12| |SFI21| |SFI22| |SFI31| |SFI32|</w:t>
      </w:r>
    </w:p>
    <w:p w14:paraId="05C6886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+-----+ +-----+ +-----</w:t>
      </w:r>
      <w:r w:rsidRPr="00DF353D">
        <w:rPr>
          <w:rFonts w:ascii="Courier New" w:hAnsi="Courier New" w:cs="Courier New"/>
        </w:rPr>
        <w:t>+ +-----+ +-----+ +-----+</w:t>
      </w:r>
    </w:p>
    <w:p w14:paraId="2C6C7F7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\    /          \   /           \    /</w:t>
      </w:r>
    </w:p>
    <w:p w14:paraId="59629EB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+----------+   +----+         +----+          +----+</w:t>
      </w:r>
    </w:p>
    <w:p w14:paraId="3770C6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|Classifier|---|SFF1|---------|SFF2|----------|SFF3|</w:t>
      </w:r>
    </w:p>
    <w:p w14:paraId="7C876FE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+----------+   +----+         +----+          </w:t>
      </w:r>
      <w:r w:rsidRPr="00DF353D">
        <w:rPr>
          <w:rFonts w:ascii="Courier New" w:hAnsi="Courier New" w:cs="Courier New"/>
        </w:rPr>
        <w:t>+----+</w:t>
      </w:r>
    </w:p>
    <w:p w14:paraId="72DCCB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B66C5B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0BB80B4" w14:textId="77777777" w:rsidR="0038202E" w:rsidRDefault="003146A8" w:rsidP="00DF353D">
      <w:pPr>
        <w:pStyle w:val="Textebrut"/>
        <w:rPr>
          <w:ins w:id="13" w:author="BOUCADAIR Mohamed TGI/OLN" w:date="2021-06-02T13:19:00Z"/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Figure 1: An Example of SFC Data Plane</w:t>
      </w:r>
      <w:ins w:id="14" w:author="BOUCADAIR Mohamed TGI/OLN" w:date="2021-06-02T13:19:00Z">
        <w:r w:rsidR="0038202E">
          <w:rPr>
            <w:rFonts w:ascii="Courier New" w:hAnsi="Courier New" w:cs="Courier New"/>
          </w:rPr>
          <w:t xml:space="preserve"> Architecture</w:t>
        </w:r>
      </w:ins>
    </w:p>
    <w:p w14:paraId="44454BF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17FFCA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60C55C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ins w:id="15" w:author="BOUCADAIR Mohamed TGI/OLN" w:date="2021-06-02T13:40:00Z">
        <w:r w:rsidR="0012550B">
          <w:rPr>
            <w:rFonts w:ascii="Courier New" w:hAnsi="Courier New" w:cs="Courier New"/>
          </w:rPr>
          <w:t xml:space="preserve">In reference to the </w:t>
        </w:r>
      </w:ins>
      <w:ins w:id="16" w:author="BOUCADAIR Mohamed TGI/OLN" w:date="2021-06-02T13:41:00Z">
        <w:r w:rsidR="0012550B">
          <w:rPr>
            <w:rFonts w:ascii="Courier New" w:hAnsi="Courier New" w:cs="Courier New"/>
          </w:rPr>
          <w:t xml:space="preserve">architecture </w:t>
        </w:r>
      </w:ins>
      <w:ins w:id="17" w:author="BOUCADAIR Mohamed TGI/OLN" w:date="2021-06-02T13:40:00Z">
        <w:r w:rsidR="0012550B">
          <w:rPr>
            <w:rFonts w:ascii="Courier New" w:hAnsi="Courier New" w:cs="Courier New"/>
          </w:rPr>
          <w:t>example</w:t>
        </w:r>
      </w:ins>
      <w:del w:id="18" w:author="BOUCADAIR Mohamed TGI/OLN" w:date="2021-06-02T13:40:00Z">
        <w:r w:rsidRPr="00DF353D" w:rsidDel="0012550B">
          <w:rPr>
            <w:rFonts w:ascii="Courier New" w:hAnsi="Courier New" w:cs="Courier New"/>
          </w:rPr>
          <w:delText>R</w:delText>
        </w:r>
        <w:r w:rsidRPr="00DF353D" w:rsidDel="0012550B">
          <w:rPr>
            <w:rFonts w:ascii="Courier New" w:hAnsi="Courier New" w:cs="Courier New"/>
          </w:rPr>
          <w:delText>e</w:delText>
        </w:r>
        <w:r w:rsidRPr="00DF353D" w:rsidDel="0012550B">
          <w:rPr>
            <w:rFonts w:ascii="Courier New" w:hAnsi="Courier New" w:cs="Courier New"/>
          </w:rPr>
          <w:delText>g</w:delText>
        </w:r>
        <w:r w:rsidRPr="00DF353D" w:rsidDel="0012550B">
          <w:rPr>
            <w:rFonts w:ascii="Courier New" w:hAnsi="Courier New" w:cs="Courier New"/>
          </w:rPr>
          <w:delText>a</w:delText>
        </w:r>
        <w:r w:rsidRPr="00DF353D" w:rsidDel="0012550B">
          <w:rPr>
            <w:rFonts w:ascii="Courier New" w:hAnsi="Courier New" w:cs="Courier New"/>
          </w:rPr>
          <w:delText>r</w:delText>
        </w:r>
        <w:r w:rsidRPr="00DF353D" w:rsidDel="0012550B">
          <w:rPr>
            <w:rFonts w:ascii="Courier New" w:hAnsi="Courier New" w:cs="Courier New"/>
          </w:rPr>
          <w:delText>d</w:delText>
        </w:r>
        <w:r w:rsidRPr="00DF353D" w:rsidDel="0012550B">
          <w:rPr>
            <w:rFonts w:ascii="Courier New" w:hAnsi="Courier New" w:cs="Courier New"/>
          </w:rPr>
          <w:delText>i</w:delText>
        </w:r>
        <w:r w:rsidRPr="00DF353D" w:rsidDel="0012550B">
          <w:rPr>
            <w:rFonts w:ascii="Courier New" w:hAnsi="Courier New" w:cs="Courier New"/>
          </w:rPr>
          <w:delText>n</w:delText>
        </w:r>
        <w:r w:rsidRPr="00DF353D" w:rsidDel="0012550B">
          <w:rPr>
            <w:rFonts w:ascii="Courier New" w:hAnsi="Courier New" w:cs="Courier New"/>
          </w:rPr>
          <w:delText>g</w:delText>
        </w:r>
        <w:r w:rsidRPr="00DF353D" w:rsidDel="0012550B">
          <w:rPr>
            <w:rFonts w:ascii="Courier New" w:hAnsi="Courier New" w:cs="Courier New"/>
          </w:rPr>
          <w:delText xml:space="preserve"> </w:delText>
        </w:r>
        <w:r w:rsidRPr="00DF353D" w:rsidDel="0012550B">
          <w:rPr>
            <w:rFonts w:ascii="Courier New" w:hAnsi="Courier New" w:cs="Courier New"/>
          </w:rPr>
          <w:delText>t</w:delText>
        </w:r>
        <w:r w:rsidRPr="00DF353D" w:rsidDel="0012550B">
          <w:rPr>
            <w:rFonts w:ascii="Courier New" w:hAnsi="Courier New" w:cs="Courier New"/>
          </w:rPr>
          <w:delText>h</w:delText>
        </w:r>
        <w:r w:rsidRPr="00DF353D" w:rsidDel="0012550B">
          <w:rPr>
            <w:rFonts w:ascii="Courier New" w:hAnsi="Courier New" w:cs="Courier New"/>
          </w:rPr>
          <w:delText>e</w:delText>
        </w:r>
        <w:r w:rsidRPr="00DF353D" w:rsidDel="0012550B">
          <w:rPr>
            <w:rFonts w:ascii="Courier New" w:hAnsi="Courier New" w:cs="Courier New"/>
          </w:rPr>
          <w:delText xml:space="preserve"> </w:delText>
        </w:r>
        <w:r w:rsidRPr="00DF353D" w:rsidDel="0012550B">
          <w:rPr>
            <w:rFonts w:ascii="Courier New" w:hAnsi="Courier New" w:cs="Courier New"/>
          </w:rPr>
          <w:delText>r</w:delText>
        </w:r>
        <w:r w:rsidRPr="00DF353D" w:rsidDel="0012550B">
          <w:rPr>
            <w:rFonts w:ascii="Courier New" w:hAnsi="Courier New" w:cs="Courier New"/>
          </w:rPr>
          <w:delText>e</w:delText>
        </w:r>
        <w:r w:rsidRPr="00DF353D" w:rsidDel="0012550B">
          <w:rPr>
            <w:rFonts w:ascii="Courier New" w:hAnsi="Courier New" w:cs="Courier New"/>
          </w:rPr>
          <w:delText>f</w:delText>
        </w:r>
        <w:r w:rsidRPr="00DF353D" w:rsidDel="0012550B">
          <w:rPr>
            <w:rFonts w:ascii="Courier New" w:hAnsi="Courier New" w:cs="Courier New"/>
          </w:rPr>
          <w:delText>e</w:delText>
        </w:r>
        <w:r w:rsidRPr="00DF353D" w:rsidDel="0012550B">
          <w:rPr>
            <w:rFonts w:ascii="Courier New" w:hAnsi="Courier New" w:cs="Courier New"/>
          </w:rPr>
          <w:delText>r</w:delText>
        </w:r>
        <w:r w:rsidRPr="00DF353D" w:rsidDel="0012550B">
          <w:rPr>
            <w:rFonts w:ascii="Courier New" w:hAnsi="Courier New" w:cs="Courier New"/>
          </w:rPr>
          <w:delText>e</w:delText>
        </w:r>
        <w:r w:rsidRPr="00DF353D" w:rsidDel="0012550B">
          <w:rPr>
            <w:rFonts w:ascii="Courier New" w:hAnsi="Courier New" w:cs="Courier New"/>
          </w:rPr>
          <w:delText>n</w:delText>
        </w:r>
        <w:r w:rsidRPr="00DF353D" w:rsidDel="0012550B">
          <w:rPr>
            <w:rFonts w:ascii="Courier New" w:hAnsi="Courier New" w:cs="Courier New"/>
          </w:rPr>
          <w:delText>c</w:delText>
        </w:r>
        <w:r w:rsidRPr="00DF353D" w:rsidDel="0012550B">
          <w:rPr>
            <w:rFonts w:ascii="Courier New" w:hAnsi="Courier New" w:cs="Courier New"/>
          </w:rPr>
          <w:delText>e</w:delText>
        </w:r>
        <w:r w:rsidRPr="00DF353D" w:rsidDel="0012550B">
          <w:rPr>
            <w:rFonts w:ascii="Courier New" w:hAnsi="Courier New" w:cs="Courier New"/>
          </w:rPr>
          <w:delText xml:space="preserve"> </w:delText>
        </w:r>
        <w:r w:rsidRPr="00DF353D" w:rsidDel="0012550B">
          <w:rPr>
            <w:rFonts w:ascii="Courier New" w:hAnsi="Courier New" w:cs="Courier New"/>
          </w:rPr>
          <w:delText>m</w:delText>
        </w:r>
        <w:r w:rsidRPr="00DF353D" w:rsidDel="0012550B">
          <w:rPr>
            <w:rFonts w:ascii="Courier New" w:hAnsi="Courier New" w:cs="Courier New"/>
          </w:rPr>
          <w:delText>o</w:delText>
        </w:r>
        <w:r w:rsidRPr="00DF353D" w:rsidDel="0012550B">
          <w:rPr>
            <w:rFonts w:ascii="Courier New" w:hAnsi="Courier New" w:cs="Courier New"/>
          </w:rPr>
          <w:delText>d</w:delText>
        </w:r>
        <w:r w:rsidRPr="00DF353D" w:rsidDel="0012550B">
          <w:rPr>
            <w:rFonts w:ascii="Courier New" w:hAnsi="Courier New" w:cs="Courier New"/>
          </w:rPr>
          <w:delText>e</w:delText>
        </w:r>
        <w:r w:rsidRPr="00DF353D" w:rsidDel="0012550B">
          <w:rPr>
            <w:rFonts w:ascii="Courier New" w:hAnsi="Courier New" w:cs="Courier New"/>
          </w:rPr>
          <w:delText>l</w:delText>
        </w:r>
      </w:del>
      <w:r w:rsidRPr="00DF353D">
        <w:rPr>
          <w:rFonts w:ascii="Courier New" w:hAnsi="Courier New" w:cs="Courier New"/>
        </w:rPr>
        <w:t xml:space="preserve"> depicted in Figure 1, consider a</w:t>
      </w:r>
    </w:p>
    <w:p w14:paraId="7244901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service</w:t>
      </w:r>
      <w:proofErr w:type="gramEnd"/>
      <w:r w:rsidRPr="00DF353D">
        <w:rPr>
          <w:rFonts w:ascii="Courier New" w:hAnsi="Courier New" w:cs="Courier New"/>
        </w:rPr>
        <w:t xml:space="preserve"> function chain that includes three distinct service</w:t>
      </w:r>
    </w:p>
    <w:p w14:paraId="4B58641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functions</w:t>
      </w:r>
      <w:proofErr w:type="gramEnd"/>
      <w:r w:rsidRPr="00DF353D">
        <w:rPr>
          <w:rFonts w:ascii="Courier New" w:hAnsi="Courier New" w:cs="Courier New"/>
        </w:rPr>
        <w:t>.  In this example, the SFP traverses SFF1, SFF</w:t>
      </w:r>
      <w:r w:rsidRPr="00DF353D">
        <w:rPr>
          <w:rFonts w:ascii="Courier New" w:hAnsi="Courier New" w:cs="Courier New"/>
        </w:rPr>
        <w:t>2, and SFF3,</w:t>
      </w:r>
    </w:p>
    <w:p w14:paraId="1903FCD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each</w:t>
      </w:r>
      <w:proofErr w:type="gramEnd"/>
      <w:r w:rsidRPr="00DF353D">
        <w:rPr>
          <w:rFonts w:ascii="Courier New" w:hAnsi="Courier New" w:cs="Courier New"/>
        </w:rPr>
        <w:t xml:space="preserve"> SFF being connected to two instances of the same service</w:t>
      </w:r>
    </w:p>
    <w:p w14:paraId="490809C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function</w:t>
      </w:r>
      <w:proofErr w:type="gramEnd"/>
      <w:r w:rsidRPr="00DF353D">
        <w:rPr>
          <w:rFonts w:ascii="Courier New" w:hAnsi="Courier New" w:cs="Courier New"/>
        </w:rPr>
        <w:t>.  End-to-end (E2E) SFC OAM has the Classifier as the</w:t>
      </w:r>
    </w:p>
    <w:p w14:paraId="546B84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ingress</w:t>
      </w:r>
      <w:proofErr w:type="gramEnd"/>
      <w:del w:id="19" w:author="BOUCADAIR Mohamed TGI/OLN" w:date="2021-06-02T13:21:00Z">
        <w:r w:rsidRPr="00DF353D" w:rsidDel="0038202E">
          <w:rPr>
            <w:rFonts w:ascii="Courier New" w:hAnsi="Courier New" w:cs="Courier New"/>
          </w:rPr>
          <w:delText>,</w:delText>
        </w:r>
      </w:del>
      <w:r w:rsidRPr="00DF353D">
        <w:rPr>
          <w:rFonts w:ascii="Courier New" w:hAnsi="Courier New" w:cs="Courier New"/>
        </w:rPr>
        <w:t xml:space="preserve"> and SFF3 </w:t>
      </w:r>
      <w:del w:id="20" w:author="BOUCADAIR Mohamed TGI/OLN" w:date="2021-06-02T13:21:00Z">
        <w:r w:rsidRPr="00DF353D" w:rsidDel="0038202E">
          <w:rPr>
            <w:rFonts w:ascii="Courier New" w:hAnsi="Courier New" w:cs="Courier New"/>
          </w:rPr>
          <w:delText xml:space="preserve">- </w:delText>
        </w:r>
      </w:del>
      <w:r w:rsidRPr="00DF353D">
        <w:rPr>
          <w:rFonts w:ascii="Courier New" w:hAnsi="Courier New" w:cs="Courier New"/>
        </w:rPr>
        <w:t>as its egress.  Segment SFC OAM is between two</w:t>
      </w:r>
    </w:p>
    <w:p w14:paraId="3BC672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elements</w:t>
      </w:r>
      <w:proofErr w:type="gramEnd"/>
      <w:r w:rsidRPr="00DF353D">
        <w:rPr>
          <w:rFonts w:ascii="Courier New" w:hAnsi="Courier New" w:cs="Courier New"/>
        </w:rPr>
        <w:t xml:space="preserve"> that are part of the same SFP. </w:t>
      </w:r>
      <w:r w:rsidRPr="00DF353D">
        <w:rPr>
          <w:rFonts w:ascii="Courier New" w:hAnsi="Courier New" w:cs="Courier New"/>
        </w:rPr>
        <w:t xml:space="preserve"> Following are the</w:t>
      </w:r>
    </w:p>
    <w:p w14:paraId="4725351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requirements</w:t>
      </w:r>
      <w:proofErr w:type="gramEnd"/>
      <w:r w:rsidRPr="00DF353D">
        <w:rPr>
          <w:rFonts w:ascii="Courier New" w:hAnsi="Courier New" w:cs="Courier New"/>
        </w:rPr>
        <w:t xml:space="preserve"> for an </w:t>
      </w:r>
      <w:r w:rsidRPr="0012550B">
        <w:rPr>
          <w:rFonts w:ascii="Courier New" w:hAnsi="Courier New" w:cs="Courier New"/>
        </w:rPr>
        <w:t>FM SFC OAM</w:t>
      </w:r>
      <w:r w:rsidRPr="00DF353D">
        <w:rPr>
          <w:rFonts w:ascii="Courier New" w:hAnsi="Courier New" w:cs="Courier New"/>
        </w:rPr>
        <w:t>, whether with the E2E or segment</w:t>
      </w:r>
    </w:p>
    <w:p w14:paraId="79733B4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scope</w:t>
      </w:r>
      <w:proofErr w:type="gramEnd"/>
      <w:r w:rsidRPr="00DF353D">
        <w:rPr>
          <w:rFonts w:ascii="Courier New" w:hAnsi="Courier New" w:cs="Courier New"/>
        </w:rPr>
        <w:t>:</w:t>
      </w:r>
    </w:p>
    <w:p w14:paraId="54B4FC6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E44333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REQ#1: Packets of active SFC OAM </w:t>
      </w:r>
      <w:del w:id="21" w:author="BOUCADAIR Mohamed TGI/OLN" w:date="2021-06-02T13:21:00Z">
        <w:r w:rsidRPr="00DF353D" w:rsidDel="0038202E">
          <w:rPr>
            <w:rFonts w:ascii="Courier New" w:hAnsi="Courier New" w:cs="Courier New"/>
          </w:rPr>
          <w:delText xml:space="preserve">in SFC </w:delText>
        </w:r>
      </w:del>
      <w:r w:rsidRPr="00DF353D">
        <w:rPr>
          <w:rFonts w:ascii="Courier New" w:hAnsi="Courier New" w:cs="Courier New"/>
        </w:rPr>
        <w:t>SHOULD be fate sharing</w:t>
      </w:r>
    </w:p>
    <w:p w14:paraId="596DB47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with</w:t>
      </w:r>
      <w:proofErr w:type="gramEnd"/>
      <w:r w:rsidRPr="00DF353D">
        <w:rPr>
          <w:rFonts w:ascii="Courier New" w:hAnsi="Courier New" w:cs="Courier New"/>
        </w:rPr>
        <w:t xml:space="preserve"> the monitored SFC data, in the forward direction from ingress</w:t>
      </w:r>
    </w:p>
    <w:p w14:paraId="60B16A9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toward</w:t>
      </w:r>
      <w:proofErr w:type="gramEnd"/>
      <w:r w:rsidRPr="00DF353D">
        <w:rPr>
          <w:rFonts w:ascii="Courier New" w:hAnsi="Courier New" w:cs="Courier New"/>
        </w:rPr>
        <w:t xml:space="preserve"> egre</w:t>
      </w:r>
      <w:r w:rsidRPr="00DF353D">
        <w:rPr>
          <w:rFonts w:ascii="Courier New" w:hAnsi="Courier New" w:cs="Courier New"/>
        </w:rPr>
        <w:t>ss endpoint(s) of the OAM test.</w:t>
      </w:r>
    </w:p>
    <w:p w14:paraId="1152D42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1A1F04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fate sharing, in the SFC environment, is achieved when a test</w:t>
      </w:r>
    </w:p>
    <w:p w14:paraId="2C8C97C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packet</w:t>
      </w:r>
      <w:proofErr w:type="gramEnd"/>
      <w:r w:rsidRPr="00DF353D">
        <w:rPr>
          <w:rFonts w:ascii="Courier New" w:hAnsi="Courier New" w:cs="Courier New"/>
        </w:rPr>
        <w:t xml:space="preserve"> traverses the same path and receives the same treatment in the</w:t>
      </w:r>
    </w:p>
    <w:p w14:paraId="28A7BD6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transport</w:t>
      </w:r>
      <w:proofErr w:type="gramEnd"/>
      <w:r w:rsidRPr="00DF353D">
        <w:rPr>
          <w:rFonts w:ascii="Courier New" w:hAnsi="Courier New" w:cs="Courier New"/>
        </w:rPr>
        <w:t xml:space="preserve"> layer as an </w:t>
      </w:r>
      <w:r w:rsidRPr="00DF353D">
        <w:rPr>
          <w:rFonts w:ascii="Courier New" w:hAnsi="Courier New" w:cs="Courier New"/>
        </w:rPr>
        <w:t>SFC</w:t>
      </w:r>
      <w:ins w:id="22" w:author="BOUCADAIR Mohamed TGI/OLN" w:date="2021-06-02T13:23:00Z">
        <w:r w:rsidR="0038202E">
          <w:rPr>
            <w:rFonts w:ascii="Courier New" w:hAnsi="Courier New" w:cs="Courier New"/>
          </w:rPr>
          <w:t xml:space="preserve">-encapsulated </w:t>
        </w:r>
      </w:ins>
      <w:del w:id="23" w:author="BOUCADAIR Mohamed TGI/OLN" w:date="2021-06-02T13:23:00Z">
        <w:r w:rsidRPr="00DF353D" w:rsidDel="0038202E">
          <w:rPr>
            <w:rFonts w:ascii="Courier New" w:hAnsi="Courier New" w:cs="Courier New"/>
          </w:rPr>
          <w:delText xml:space="preserve"> NSH </w:delText>
        </w:r>
      </w:del>
      <w:r w:rsidRPr="00DF353D">
        <w:rPr>
          <w:rFonts w:ascii="Courier New" w:hAnsi="Courier New" w:cs="Courier New"/>
        </w:rPr>
        <w:t>packet</w:t>
      </w:r>
      <w:ins w:id="24" w:author="BOUCADAIR Mohamed TGI/OLN" w:date="2021-06-02T13:23:00Z">
        <w:r w:rsidR="0038202E">
          <w:rPr>
            <w:rFonts w:ascii="Courier New" w:hAnsi="Courier New" w:cs="Courier New"/>
          </w:rPr>
          <w:t xml:space="preserve"> (e.g., NSH)</w:t>
        </w:r>
      </w:ins>
      <w:r w:rsidRPr="00DF353D">
        <w:rPr>
          <w:rFonts w:ascii="Courier New" w:hAnsi="Courier New" w:cs="Courier New"/>
        </w:rPr>
        <w:t>.</w:t>
      </w:r>
    </w:p>
    <w:p w14:paraId="4619176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BA3396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REQ#2: SFC OAM MUST support monit</w:t>
      </w:r>
      <w:r w:rsidRPr="00DF353D">
        <w:rPr>
          <w:rFonts w:ascii="Courier New" w:hAnsi="Courier New" w:cs="Courier New"/>
        </w:rPr>
        <w:t>oring of the continuity of the</w:t>
      </w:r>
    </w:p>
    <w:p w14:paraId="4FDE421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SFP between any of its elements.</w:t>
      </w:r>
    </w:p>
    <w:p w14:paraId="1C99669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4023FB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 </w:t>
      </w:r>
      <w:ins w:id="25" w:author="BOUCADAIR Mohamed TGI/OLN" w:date="2021-06-02T13:42:00Z">
        <w:r w:rsidR="0012550B">
          <w:rPr>
            <w:rFonts w:ascii="Courier New" w:hAnsi="Courier New" w:cs="Courier New"/>
          </w:rPr>
          <w:t xml:space="preserve">SFC </w:t>
        </w:r>
      </w:ins>
      <w:del w:id="26" w:author="BOUCADAIR Mohamed TGI/OLN" w:date="2021-06-02T13:26:00Z">
        <w:r w:rsidRPr="00DF353D" w:rsidDel="007356F3">
          <w:rPr>
            <w:rFonts w:ascii="Courier New" w:hAnsi="Courier New" w:cs="Courier New"/>
          </w:rPr>
          <w:delText xml:space="preserve">network </w:delText>
        </w:r>
      </w:del>
      <w:r w:rsidRPr="00DF353D">
        <w:rPr>
          <w:rFonts w:ascii="Courier New" w:hAnsi="Courier New" w:cs="Courier New"/>
        </w:rPr>
        <w:t>failure might be declared when several consecutive test</w:t>
      </w:r>
    </w:p>
    <w:p w14:paraId="25544A6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packets</w:t>
      </w:r>
      <w:proofErr w:type="gramEnd"/>
      <w:r w:rsidRPr="00DF353D">
        <w:rPr>
          <w:rFonts w:ascii="Courier New" w:hAnsi="Courier New" w:cs="Courier New"/>
        </w:rPr>
        <w:t xml:space="preserve"> are not received within a pre-determined time.  For example,</w:t>
      </w:r>
    </w:p>
    <w:p w14:paraId="2DB6CD8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</w:t>
      </w:r>
      <w:proofErr w:type="gramEnd"/>
      <w:r w:rsidRPr="00DF353D">
        <w:rPr>
          <w:rFonts w:ascii="Courier New" w:hAnsi="Courier New" w:cs="Courier New"/>
        </w:rPr>
        <w:t xml:space="preserve"> the E2E </w:t>
      </w:r>
      <w:commentRangeStart w:id="27"/>
      <w:ins w:id="28" w:author="BOUCADAIR Mohamed TGI/OLN" w:date="2021-06-02T13:24:00Z">
        <w:r w:rsidR="0038202E" w:rsidRPr="00DF353D">
          <w:rPr>
            <w:rFonts w:ascii="Courier New" w:hAnsi="Courier New" w:cs="Courier New"/>
          </w:rPr>
          <w:t>FM SFC OAM</w:t>
        </w:r>
      </w:ins>
      <w:del w:id="29" w:author="BOUCADAIR Mohamed TGI/OLN" w:date="2021-06-02T13:24:00Z">
        <w:r w:rsidRPr="00DF353D" w:rsidDel="0038202E">
          <w:rPr>
            <w:rFonts w:ascii="Courier New" w:hAnsi="Courier New" w:cs="Courier New"/>
          </w:rPr>
          <w:delText>SFC OAM FM</w:delText>
        </w:r>
      </w:del>
      <w:r w:rsidRPr="00DF353D">
        <w:rPr>
          <w:rFonts w:ascii="Courier New" w:hAnsi="Courier New" w:cs="Courier New"/>
        </w:rPr>
        <w:t xml:space="preserve"> </w:t>
      </w:r>
      <w:commentRangeEnd w:id="27"/>
      <w:r w:rsidR="007356F3">
        <w:rPr>
          <w:rStyle w:val="Marquedecommentaire"/>
          <w:rFonts w:asciiTheme="minorHAnsi" w:hAnsiTheme="minorHAnsi"/>
        </w:rPr>
        <w:commentReference w:id="27"/>
      </w:r>
      <w:r w:rsidRPr="00DF353D">
        <w:rPr>
          <w:rFonts w:ascii="Courier New" w:hAnsi="Courier New" w:cs="Courier New"/>
        </w:rPr>
        <w:t>case, the egress, S</w:t>
      </w:r>
      <w:r w:rsidRPr="00DF353D">
        <w:rPr>
          <w:rFonts w:ascii="Courier New" w:hAnsi="Courier New" w:cs="Courier New"/>
        </w:rPr>
        <w:t xml:space="preserve">FF3, in the example </w:t>
      </w:r>
      <w:r w:rsidRPr="00DF353D">
        <w:rPr>
          <w:rFonts w:ascii="Courier New" w:hAnsi="Courier New" w:cs="Courier New"/>
        </w:rPr>
        <w:t>in</w:t>
      </w:r>
    </w:p>
    <w:p w14:paraId="58F7566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Figure 1, could be the entity that detects the SFP's failure by</w:t>
      </w:r>
    </w:p>
    <w:p w14:paraId="23BBC87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monitoring</w:t>
      </w:r>
      <w:proofErr w:type="gramEnd"/>
      <w:r w:rsidRPr="00DF353D">
        <w:rPr>
          <w:rFonts w:ascii="Courier New" w:hAnsi="Courier New" w:cs="Courier New"/>
        </w:rPr>
        <w:t xml:space="preserve"> a flow of periodic test packets.  The ingress may be</w:t>
      </w:r>
    </w:p>
    <w:p w14:paraId="7606B63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capable</w:t>
      </w:r>
      <w:proofErr w:type="gramEnd"/>
      <w:r w:rsidRPr="00DF353D">
        <w:rPr>
          <w:rFonts w:ascii="Courier New" w:hAnsi="Courier New" w:cs="Courier New"/>
        </w:rPr>
        <w:t xml:space="preserve"> of recovering from the failure, e.g., using redundant SFC</w:t>
      </w:r>
    </w:p>
    <w:p w14:paraId="7A89BAF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elements</w:t>
      </w:r>
      <w:proofErr w:type="gramEnd"/>
      <w:r w:rsidRPr="00DF353D">
        <w:rPr>
          <w:rFonts w:ascii="Courier New" w:hAnsi="Courier New" w:cs="Courier New"/>
        </w:rPr>
        <w:t>.  Thus, it is bene</w:t>
      </w:r>
      <w:r w:rsidRPr="00DF353D">
        <w:rPr>
          <w:rFonts w:ascii="Courier New" w:hAnsi="Courier New" w:cs="Courier New"/>
        </w:rPr>
        <w:t>ficial for the egress to signal the new</w:t>
      </w:r>
    </w:p>
    <w:p w14:paraId="10D6852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defect</w:t>
      </w:r>
      <w:proofErr w:type="gramEnd"/>
      <w:r w:rsidRPr="00DF353D">
        <w:rPr>
          <w:rFonts w:ascii="Courier New" w:hAnsi="Courier New" w:cs="Courier New"/>
        </w:rPr>
        <w:t xml:space="preserve"> state to the ingress, which in this example is the Classifier.</w:t>
      </w:r>
    </w:p>
    <w:p w14:paraId="10BEE08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Hence the following requirement:</w:t>
      </w:r>
    </w:p>
    <w:p w14:paraId="05B8F0E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2FE1DB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REQ#3: SFC OAM MUST support Remote Defect Indication notification</w:t>
      </w:r>
    </w:p>
    <w:p w14:paraId="09C7BD5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by</w:t>
      </w:r>
      <w:proofErr w:type="gramEnd"/>
      <w:r w:rsidRPr="00DF353D">
        <w:rPr>
          <w:rFonts w:ascii="Courier New" w:hAnsi="Courier New" w:cs="Courier New"/>
        </w:rPr>
        <w:t xml:space="preserve"> the egress to the ingress</w:t>
      </w:r>
      <w:r w:rsidRPr="00DF353D">
        <w:rPr>
          <w:rFonts w:ascii="Courier New" w:hAnsi="Courier New" w:cs="Courier New"/>
        </w:rPr>
        <w:t>.</w:t>
      </w:r>
    </w:p>
    <w:p w14:paraId="4EB8939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A02FCE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REQ#4: SFC OAM MUST support connectivity verification of the SFP.</w:t>
      </w:r>
    </w:p>
    <w:p w14:paraId="7FACAC6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Definition of the misconnection defect, entry</w:t>
      </w:r>
      <w:ins w:id="30" w:author="BOUCADAIR Mohamed TGI/OLN" w:date="2021-06-02T13:27:00Z">
        <w:r w:rsidR="007356F3">
          <w:rPr>
            <w:rFonts w:ascii="Courier New" w:hAnsi="Courier New" w:cs="Courier New"/>
          </w:rPr>
          <w:t>,</w:t>
        </w:r>
      </w:ins>
      <w:r w:rsidRPr="00DF353D">
        <w:rPr>
          <w:rFonts w:ascii="Courier New" w:hAnsi="Courier New" w:cs="Courier New"/>
        </w:rPr>
        <w:t xml:space="preserve"> and exit criteria</w:t>
      </w:r>
    </w:p>
    <w:p w14:paraId="1E5E51F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are</w:t>
      </w:r>
      <w:proofErr w:type="gramEnd"/>
      <w:r w:rsidRPr="00DF353D">
        <w:rPr>
          <w:rFonts w:ascii="Courier New" w:hAnsi="Courier New" w:cs="Courier New"/>
        </w:rPr>
        <w:t xml:space="preserve"> outside the scope of this document.</w:t>
      </w:r>
    </w:p>
    <w:p w14:paraId="237A6DA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ACE91F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1C27DD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D622AB3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</w:t>
      </w:r>
      <w:r w:rsidRPr="008A6E71">
        <w:rPr>
          <w:rFonts w:ascii="Courier New" w:hAnsi="Courier New" w:cs="Courier New"/>
          <w:lang w:val="fr-FR"/>
        </w:rPr>
        <w:t xml:space="preserve">  [Page 5]</w:t>
      </w:r>
    </w:p>
    <w:p w14:paraId="2A0CD218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48E4BDF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A59292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98D081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27B963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Once the SFF1 detects the defect, the objective of the SFC OAM</w:t>
      </w:r>
    </w:p>
    <w:p w14:paraId="6A3FC47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changes</w:t>
      </w:r>
      <w:proofErr w:type="gramEnd"/>
      <w:r w:rsidRPr="00DF353D">
        <w:rPr>
          <w:rFonts w:ascii="Courier New" w:hAnsi="Courier New" w:cs="Courier New"/>
        </w:rPr>
        <w:t xml:space="preserve"> from the detection of a defect to defect characterization and</w:t>
      </w:r>
    </w:p>
    <w:p w14:paraId="2B60809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localization</w:t>
      </w:r>
      <w:proofErr w:type="gramEnd"/>
      <w:r w:rsidRPr="00DF353D">
        <w:rPr>
          <w:rFonts w:ascii="Courier New" w:hAnsi="Courier New" w:cs="Courier New"/>
        </w:rPr>
        <w:t>.</w:t>
      </w:r>
    </w:p>
    <w:p w14:paraId="3032E52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B8D9BA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REQ#5</w:t>
      </w:r>
      <w:r w:rsidRPr="00DF353D">
        <w:rPr>
          <w:rFonts w:ascii="Courier New" w:hAnsi="Courier New" w:cs="Courier New"/>
        </w:rPr>
        <w:t>: SFC OAM MUST support fault localization of the Loss of</w:t>
      </w:r>
    </w:p>
    <w:p w14:paraId="729A108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Continuity Check within an SFP.</w:t>
      </w:r>
    </w:p>
    <w:p w14:paraId="1B787B8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827F9A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REQ#6: SFC OAM MUST support an SFP tracing to discover the RSP.</w:t>
      </w:r>
    </w:p>
    <w:p w14:paraId="30A269E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1C630D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 the example presented in Figure 1, two distinct instances of the</w:t>
      </w:r>
    </w:p>
    <w:p w14:paraId="0B4B909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same</w:t>
      </w:r>
      <w:proofErr w:type="gramEnd"/>
      <w:r w:rsidRPr="00DF353D">
        <w:rPr>
          <w:rFonts w:ascii="Courier New" w:hAnsi="Courier New" w:cs="Courier New"/>
        </w:rPr>
        <w:t xml:space="preserve"> service fu</w:t>
      </w:r>
      <w:r w:rsidRPr="00DF353D">
        <w:rPr>
          <w:rFonts w:ascii="Courier New" w:hAnsi="Courier New" w:cs="Courier New"/>
        </w:rPr>
        <w:t>nction share the same SFF.  In this example, the SFP</w:t>
      </w:r>
    </w:p>
    <w:p w14:paraId="6CF7332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can</w:t>
      </w:r>
      <w:proofErr w:type="gramEnd"/>
      <w:r w:rsidRPr="00DF353D">
        <w:rPr>
          <w:rFonts w:ascii="Courier New" w:hAnsi="Courier New" w:cs="Courier New"/>
        </w:rPr>
        <w:t xml:space="preserve"> be realized over several RSPs that use different instances of SF</w:t>
      </w:r>
    </w:p>
    <w:p w14:paraId="6271EC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the same type.  For example, </w:t>
      </w:r>
      <w:proofErr w:type="gramStart"/>
      <w:r w:rsidRPr="00DF353D">
        <w:rPr>
          <w:rFonts w:ascii="Courier New" w:hAnsi="Courier New" w:cs="Courier New"/>
        </w:rPr>
        <w:t>RSP1(</w:t>
      </w:r>
      <w:proofErr w:type="gramEnd"/>
      <w:r w:rsidRPr="00DF353D">
        <w:rPr>
          <w:rFonts w:ascii="Courier New" w:hAnsi="Courier New" w:cs="Courier New"/>
        </w:rPr>
        <w:t>SFI11--SFI21--SFI31) and</w:t>
      </w:r>
    </w:p>
    <w:p w14:paraId="4779B83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RSP2(</w:t>
      </w:r>
      <w:proofErr w:type="gramEnd"/>
      <w:r w:rsidRPr="00DF353D">
        <w:rPr>
          <w:rFonts w:ascii="Courier New" w:hAnsi="Courier New" w:cs="Courier New"/>
        </w:rPr>
        <w:t>SFI12--SFI22--SFI32).  Available RSPs can be discovered us</w:t>
      </w:r>
      <w:r w:rsidRPr="00DF353D">
        <w:rPr>
          <w:rFonts w:ascii="Courier New" w:hAnsi="Courier New" w:cs="Courier New"/>
        </w:rPr>
        <w:t>ing</w:t>
      </w:r>
    </w:p>
    <w:p w14:paraId="239CFBB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trace function discussed in Section 4.3 [RFC8924]</w:t>
      </w:r>
      <w:ins w:id="31" w:author="BOUCADAIR Mohamed TGI/OLN" w:date="2021-06-02T13:34:00Z">
        <w:r w:rsidR="007356F3">
          <w:rPr>
            <w:rFonts w:ascii="Courier New" w:hAnsi="Courier New" w:cs="Courier New"/>
          </w:rPr>
          <w:t xml:space="preserve"> or the procedure defined in Section </w:t>
        </w:r>
        <w:r w:rsidR="007356F3" w:rsidRPr="00DF353D">
          <w:rPr>
            <w:rFonts w:ascii="Courier New" w:hAnsi="Courier New" w:cs="Courier New"/>
          </w:rPr>
          <w:t>5.7</w:t>
        </w:r>
      </w:ins>
      <w:r w:rsidRPr="00DF353D">
        <w:rPr>
          <w:rFonts w:ascii="Courier New" w:hAnsi="Courier New" w:cs="Courier New"/>
        </w:rPr>
        <w:t>.</w:t>
      </w:r>
    </w:p>
    <w:p w14:paraId="5872286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E84A76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REQ#7: SFC OAM MUST have the ability to discover and exercise all</w:t>
      </w:r>
    </w:p>
    <w:p w14:paraId="3215CAF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available</w:t>
      </w:r>
      <w:proofErr w:type="gramEnd"/>
      <w:r w:rsidRPr="00DF353D">
        <w:rPr>
          <w:rFonts w:ascii="Courier New" w:hAnsi="Courier New" w:cs="Courier New"/>
        </w:rPr>
        <w:t xml:space="preserve"> RSPs in the network.</w:t>
      </w:r>
    </w:p>
    <w:p w14:paraId="09175AD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003C08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SFC OAM layer model described in [RFC8924] offers an approach for</w:t>
      </w:r>
    </w:p>
    <w:p w14:paraId="0AFE6C5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</w:t>
      </w:r>
      <w:proofErr w:type="gramEnd"/>
      <w:r w:rsidRPr="00DF353D">
        <w:rPr>
          <w:rFonts w:ascii="Courier New" w:hAnsi="Courier New" w:cs="Courier New"/>
        </w:rPr>
        <w:t xml:space="preserve"> defec</w:t>
      </w:r>
      <w:r w:rsidRPr="00DF353D">
        <w:rPr>
          <w:rFonts w:ascii="Courier New" w:hAnsi="Courier New" w:cs="Courier New"/>
        </w:rPr>
        <w:t>t localization within a service function chain.  As the first</w:t>
      </w:r>
    </w:p>
    <w:p w14:paraId="5D8E0E6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step</w:t>
      </w:r>
      <w:proofErr w:type="gramEnd"/>
      <w:r w:rsidRPr="00DF353D">
        <w:rPr>
          <w:rFonts w:ascii="Courier New" w:hAnsi="Courier New" w:cs="Courier New"/>
        </w:rPr>
        <w:t>, the SFP's continuity for SFFs that are part of the same SFP</w:t>
      </w:r>
    </w:p>
    <w:p w14:paraId="2DCB815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could</w:t>
      </w:r>
      <w:proofErr w:type="gramEnd"/>
      <w:r w:rsidRPr="00DF353D">
        <w:rPr>
          <w:rFonts w:ascii="Courier New" w:hAnsi="Courier New" w:cs="Courier New"/>
        </w:rPr>
        <w:t xml:space="preserve"> be verified.  After the reachability of SFFs has already been</w:t>
      </w:r>
    </w:p>
    <w:p w14:paraId="732E1D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verified</w:t>
      </w:r>
      <w:proofErr w:type="gramEnd"/>
      <w:r w:rsidRPr="00DF353D">
        <w:rPr>
          <w:rFonts w:ascii="Courier New" w:hAnsi="Courier New" w:cs="Courier New"/>
        </w:rPr>
        <w:t>, SFFs that serve an SF may be used as a te</w:t>
      </w:r>
      <w:r w:rsidRPr="00DF353D">
        <w:rPr>
          <w:rFonts w:ascii="Courier New" w:hAnsi="Courier New" w:cs="Courier New"/>
        </w:rPr>
        <w:t>st packet source.</w:t>
      </w:r>
    </w:p>
    <w:p w14:paraId="4B3A45F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 such a case, SFF can act as a proxy for another element within the</w:t>
      </w:r>
    </w:p>
    <w:p w14:paraId="159A342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service</w:t>
      </w:r>
      <w:proofErr w:type="gramEnd"/>
      <w:r w:rsidRPr="00DF353D">
        <w:rPr>
          <w:rFonts w:ascii="Courier New" w:hAnsi="Courier New" w:cs="Courier New"/>
        </w:rPr>
        <w:t xml:space="preserve"> function chain.</w:t>
      </w:r>
    </w:p>
    <w:p w14:paraId="57CF6A7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B34878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REQ#8: SFC OAM MUST be able to trigger on-demand FM with responses</w:t>
      </w:r>
    </w:p>
    <w:p w14:paraId="39407BF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being</w:t>
      </w:r>
      <w:proofErr w:type="gramEnd"/>
      <w:r w:rsidRPr="00DF353D">
        <w:rPr>
          <w:rFonts w:ascii="Courier New" w:hAnsi="Courier New" w:cs="Courier New"/>
        </w:rPr>
        <w:t xml:space="preserve"> directed towards the initiator of such proxy request</w:t>
      </w:r>
      <w:r w:rsidRPr="00DF353D">
        <w:rPr>
          <w:rFonts w:ascii="Courier New" w:hAnsi="Courier New" w:cs="Courier New"/>
        </w:rPr>
        <w:t>.</w:t>
      </w:r>
    </w:p>
    <w:p w14:paraId="79E0B3D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C5FCAF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4.  Active OAM Identification in the NSH</w:t>
      </w:r>
    </w:p>
    <w:p w14:paraId="41F974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9F1F47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O bit in the NSH is defined in [RFC8300] as follows:</w:t>
      </w:r>
    </w:p>
    <w:p w14:paraId="723B790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E9EE3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O bit: Setting this bit indicates an OAM packet.</w:t>
      </w:r>
    </w:p>
    <w:p w14:paraId="608C622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49F3CF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updates that definition as follows:</w:t>
      </w:r>
    </w:p>
    <w:p w14:paraId="6BF31A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84BF4D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O bit: Setting this bit indicates </w:t>
      </w:r>
      <w:r w:rsidRPr="00DF353D">
        <w:rPr>
          <w:rFonts w:ascii="Courier New" w:hAnsi="Courier New" w:cs="Courier New"/>
        </w:rPr>
        <w:t>an OAM command and/or data in</w:t>
      </w:r>
    </w:p>
    <w:p w14:paraId="44FBD3D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NSH Context Header or packet payload.</w:t>
      </w:r>
    </w:p>
    <w:p w14:paraId="0BF99CE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204B7D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Active SFC OAM is defined as a combination of OAM commands and/or</w:t>
      </w:r>
    </w:p>
    <w:p w14:paraId="0A0E556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data</w:t>
      </w:r>
      <w:proofErr w:type="gramEnd"/>
      <w:r w:rsidRPr="00DF353D">
        <w:rPr>
          <w:rFonts w:ascii="Courier New" w:hAnsi="Courier New" w:cs="Courier New"/>
        </w:rPr>
        <w:t xml:space="preserve"> included in a message that immediately follows the NSH.  To</w:t>
      </w:r>
    </w:p>
    <w:p w14:paraId="62EE37A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identify</w:t>
      </w:r>
      <w:proofErr w:type="gramEnd"/>
      <w:r w:rsidRPr="00DF353D">
        <w:rPr>
          <w:rFonts w:ascii="Courier New" w:hAnsi="Courier New" w:cs="Courier New"/>
        </w:rPr>
        <w:t xml:space="preserve"> the active OAM message, the </w:t>
      </w:r>
      <w:ins w:id="32" w:author="BOUCADAIR Mohamed TGI/OLN" w:date="2021-06-02T13:46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33" w:author="BOUCADAIR Mohamed TGI/OLN" w:date="2021-06-02T13:46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</w:t>
      </w:r>
      <w:del w:id="34" w:author="BOUCADAIR Mohamed TGI/OLN" w:date="2021-06-02T13:46:00Z">
        <w:r w:rsidRPr="00DF353D" w:rsidDel="00DF64D4">
          <w:rPr>
            <w:rFonts w:ascii="Courier New" w:hAnsi="Courier New" w:cs="Courier New"/>
          </w:rPr>
          <w:delText>'s value</w:delText>
        </w:r>
      </w:del>
      <w:r w:rsidRPr="00DF353D">
        <w:rPr>
          <w:rFonts w:ascii="Courier New" w:hAnsi="Courier New" w:cs="Courier New"/>
        </w:rPr>
        <w:t xml:space="preserve"> MUST</w:t>
      </w:r>
    </w:p>
    <w:p w14:paraId="67D9716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</w:t>
      </w:r>
      <w:proofErr w:type="gramEnd"/>
      <w:r w:rsidRPr="00DF353D">
        <w:rPr>
          <w:rFonts w:ascii="Courier New" w:hAnsi="Courier New" w:cs="Courier New"/>
        </w:rPr>
        <w:t xml:space="preserve"> set to Active SFC OAM (TBA1) (Section 8.1).  The rules for</w:t>
      </w:r>
    </w:p>
    <w:p w14:paraId="1BE0370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interpreting</w:t>
      </w:r>
      <w:proofErr w:type="gramEnd"/>
      <w:r w:rsidRPr="00DF353D">
        <w:rPr>
          <w:rFonts w:ascii="Courier New" w:hAnsi="Courier New" w:cs="Courier New"/>
        </w:rPr>
        <w:t xml:space="preserve"> the values of the O bit and the </w:t>
      </w:r>
      <w:ins w:id="35" w:author="BOUCADAIR Mohamed TGI/OLN" w:date="2021-06-02T13:47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36" w:author="BOUCADAIR Mohamed TGI/OLN" w:date="2021-06-02T13:47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 are</w:t>
      </w:r>
    </w:p>
    <w:p w14:paraId="03AB499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as</w:t>
      </w:r>
      <w:proofErr w:type="gramEnd"/>
      <w:r w:rsidRPr="00DF353D">
        <w:rPr>
          <w:rFonts w:ascii="Courier New" w:hAnsi="Courier New" w:cs="Courier New"/>
        </w:rPr>
        <w:t xml:space="preserve"> follows:</w:t>
      </w:r>
    </w:p>
    <w:p w14:paraId="5D32844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609D65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27077B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FAD4C4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653D41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 [Pa</w:t>
      </w:r>
      <w:r w:rsidRPr="00DF353D">
        <w:rPr>
          <w:rFonts w:ascii="Courier New" w:hAnsi="Courier New" w:cs="Courier New"/>
        </w:rPr>
        <w:t>ge 6]</w:t>
      </w:r>
    </w:p>
    <w:p w14:paraId="28FCA58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7F676C8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3DBB8F9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F80B38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7741E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O</w:t>
      </w:r>
      <w:proofErr w:type="gramEnd"/>
      <w:r w:rsidRPr="00DF353D">
        <w:rPr>
          <w:rFonts w:ascii="Courier New" w:hAnsi="Courier New" w:cs="Courier New"/>
        </w:rPr>
        <w:t xml:space="preserve"> bit set and the </w:t>
      </w:r>
      <w:ins w:id="37" w:author="BOUCADAIR Mohamed TGI/OLN" w:date="2021-06-02T13:47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38" w:author="BOUCADAIR Mohamed TGI/OLN" w:date="2021-06-02T13:47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</w:t>
      </w:r>
      <w:commentRangeStart w:id="39"/>
      <w:r w:rsidRPr="00DF353D">
        <w:rPr>
          <w:rFonts w:ascii="Courier New" w:hAnsi="Courier New" w:cs="Courier New"/>
        </w:rPr>
        <w:t xml:space="preserve">value </w:t>
      </w:r>
      <w:del w:id="40" w:author="BOUCADAIR Mohamed TGI/OLN" w:date="2021-06-02T13:47:00Z">
        <w:r w:rsidRPr="00DF353D" w:rsidDel="00DF64D4">
          <w:rPr>
            <w:rFonts w:ascii="Courier New" w:hAnsi="Courier New" w:cs="Courier New"/>
          </w:rPr>
          <w:delText>is not</w:delText>
        </w:r>
      </w:del>
      <w:ins w:id="41" w:author="BOUCADAIR Mohamed TGI/OLN" w:date="2021-06-02T13:47:00Z">
        <w:r w:rsidR="00DF64D4">
          <w:rPr>
            <w:rFonts w:ascii="Courier New" w:hAnsi="Courier New" w:cs="Courier New"/>
          </w:rPr>
          <w:t>does not match</w:t>
        </w:r>
      </w:ins>
      <w:r w:rsidRPr="00DF353D">
        <w:rPr>
          <w:rFonts w:ascii="Courier New" w:hAnsi="Courier New" w:cs="Courier New"/>
        </w:rPr>
        <w:t xml:space="preserve"> one of identifying</w:t>
      </w:r>
    </w:p>
    <w:p w14:paraId="6CCE99B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or hybrid OAM protocol</w:t>
      </w:r>
      <w:ins w:id="42" w:author="BOUCADAIR Mohamed TGI/OLN" w:date="2021-06-02T13:48:00Z">
        <w:r w:rsidR="00DF64D4">
          <w:rPr>
            <w:rFonts w:ascii="Courier New" w:hAnsi="Courier New" w:cs="Courier New"/>
          </w:rPr>
          <w:t>s</w:t>
        </w:r>
      </w:ins>
      <w:r w:rsidRPr="00DF353D">
        <w:rPr>
          <w:rFonts w:ascii="Courier New" w:hAnsi="Courier New" w:cs="Courier New"/>
        </w:rPr>
        <w:t xml:space="preserve"> </w:t>
      </w:r>
      <w:commentRangeEnd w:id="39"/>
      <w:r w:rsidR="00DF64D4">
        <w:rPr>
          <w:rStyle w:val="Marquedecommentaire"/>
          <w:rFonts w:asciiTheme="minorHAnsi" w:hAnsiTheme="minorHAnsi"/>
        </w:rPr>
        <w:commentReference w:id="39"/>
      </w:r>
      <w:r w:rsidRPr="00DF353D">
        <w:rPr>
          <w:rFonts w:ascii="Courier New" w:hAnsi="Courier New" w:cs="Courier New"/>
        </w:rPr>
        <w:t>(per [RFC7799] definitions), e.g.,</w:t>
      </w:r>
    </w:p>
    <w:p w14:paraId="4CEC6D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defined</w:t>
      </w:r>
      <w:proofErr w:type="gramEnd"/>
      <w:r w:rsidRPr="00DF353D">
        <w:rPr>
          <w:rFonts w:ascii="Courier New" w:hAnsi="Courier New" w:cs="Courier New"/>
        </w:rPr>
        <w:t xml:space="preserve"> in this specificat</w:t>
      </w:r>
      <w:r w:rsidRPr="00DF353D">
        <w:rPr>
          <w:rFonts w:ascii="Courier New" w:hAnsi="Courier New" w:cs="Courier New"/>
        </w:rPr>
        <w:t>ion Active SFC OAM:</w:t>
      </w:r>
    </w:p>
    <w:p w14:paraId="25208EE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D17CF9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a</w:t>
      </w:r>
      <w:proofErr w:type="gramEnd"/>
      <w:r w:rsidRPr="00DF353D">
        <w:rPr>
          <w:rFonts w:ascii="Courier New" w:hAnsi="Courier New" w:cs="Courier New"/>
        </w:rPr>
        <w:t xml:space="preserve"> Fixed-Length Context Header or Variable-Length Context</w:t>
      </w:r>
    </w:p>
    <w:p w14:paraId="4583EE9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Header(s) contain an OAM command or data.</w:t>
      </w:r>
    </w:p>
    <w:p w14:paraId="7164A76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D776CD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type of payload is determined by the Next Protocol field.</w:t>
      </w:r>
    </w:p>
    <w:p w14:paraId="2996699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A5C98C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O</w:t>
      </w:r>
      <w:proofErr w:type="gramEnd"/>
      <w:r w:rsidRPr="00DF353D">
        <w:rPr>
          <w:rFonts w:ascii="Courier New" w:hAnsi="Courier New" w:cs="Courier New"/>
        </w:rPr>
        <w:t xml:space="preserve"> bit set and the </w:t>
      </w:r>
      <w:ins w:id="43" w:author="BOUCADAIR Mohamed TGI/OLN" w:date="2021-06-02T13:48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44" w:author="BOUCADAIR Mohamed TGI/OLN" w:date="2021-06-02T13:48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val</w:t>
      </w:r>
      <w:r w:rsidRPr="00DF353D">
        <w:rPr>
          <w:rFonts w:ascii="Courier New" w:hAnsi="Courier New" w:cs="Courier New"/>
        </w:rPr>
        <w:t xml:space="preserve">ue </w:t>
      </w:r>
      <w:del w:id="45" w:author="BOUCADAIR Mohamed TGI/OLN" w:date="2021-06-02T13:48:00Z">
        <w:r w:rsidRPr="00DF353D" w:rsidDel="00DF64D4">
          <w:rPr>
            <w:rFonts w:ascii="Courier New" w:hAnsi="Courier New" w:cs="Courier New"/>
          </w:rPr>
          <w:delText xml:space="preserve">is </w:delText>
        </w:r>
      </w:del>
      <w:ins w:id="46" w:author="BOUCADAIR Mohamed TGI/OLN" w:date="2021-06-02T13:48:00Z">
        <w:r w:rsidR="00DF64D4">
          <w:rPr>
            <w:rFonts w:ascii="Courier New" w:hAnsi="Courier New" w:cs="Courier New"/>
          </w:rPr>
          <w:t>matches</w:t>
        </w:r>
        <w:r w:rsidR="00DF64D4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one of identifying active</w:t>
      </w:r>
    </w:p>
    <w:p w14:paraId="1D5DA72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or</w:t>
      </w:r>
      <w:proofErr w:type="gramEnd"/>
      <w:r w:rsidRPr="00DF353D">
        <w:rPr>
          <w:rFonts w:ascii="Courier New" w:hAnsi="Courier New" w:cs="Courier New"/>
        </w:rPr>
        <w:t xml:space="preserve"> hybrid OAM protocol</w:t>
      </w:r>
      <w:ins w:id="47" w:author="BOUCADAIR Mohamed TGI/OLN" w:date="2021-06-02T13:48:00Z">
        <w:r w:rsidR="00DF64D4">
          <w:rPr>
            <w:rFonts w:ascii="Courier New" w:hAnsi="Courier New" w:cs="Courier New"/>
          </w:rPr>
          <w:t>s</w:t>
        </w:r>
      </w:ins>
      <w:r w:rsidRPr="00DF353D">
        <w:rPr>
          <w:rFonts w:ascii="Courier New" w:hAnsi="Courier New" w:cs="Courier New"/>
        </w:rPr>
        <w:t>:</w:t>
      </w:r>
    </w:p>
    <w:p w14:paraId="2CE1E74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173129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payload that immediately follows the NSH MUST contain an</w:t>
      </w:r>
    </w:p>
    <w:p w14:paraId="669C3B3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OAM command or data.</w:t>
      </w:r>
    </w:p>
    <w:p w14:paraId="12986E3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CCA226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O</w:t>
      </w:r>
      <w:proofErr w:type="gramEnd"/>
      <w:r w:rsidRPr="00DF353D">
        <w:rPr>
          <w:rFonts w:ascii="Courier New" w:hAnsi="Courier New" w:cs="Courier New"/>
        </w:rPr>
        <w:t xml:space="preserve"> bit is clear:</w:t>
      </w:r>
    </w:p>
    <w:p w14:paraId="7195C59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9CB2B4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no</w:t>
      </w:r>
      <w:proofErr w:type="gramEnd"/>
      <w:r w:rsidRPr="00DF353D">
        <w:rPr>
          <w:rFonts w:ascii="Courier New" w:hAnsi="Courier New" w:cs="Courier New"/>
        </w:rPr>
        <w:t xml:space="preserve"> OAM in a Fixed-Length Context Header or Variable-Leng</w:t>
      </w:r>
      <w:r w:rsidRPr="00DF353D">
        <w:rPr>
          <w:rFonts w:ascii="Courier New" w:hAnsi="Courier New" w:cs="Courier New"/>
        </w:rPr>
        <w:t>th</w:t>
      </w:r>
    </w:p>
    <w:p w14:paraId="2247CD0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Context Header(s).</w:t>
      </w:r>
    </w:p>
    <w:p w14:paraId="37928DD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C595A3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-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payload determined by the </w:t>
      </w:r>
      <w:ins w:id="48" w:author="BOUCADAIR Mohamed TGI/OLN" w:date="2021-06-02T13:52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49" w:author="BOUCADAIR Mohamed TGI/OLN" w:date="2021-06-02T13:52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</w:t>
      </w:r>
      <w:del w:id="50" w:author="BOUCADAIR Mohamed TGI/OLN" w:date="2021-06-02T13:52:00Z">
        <w:r w:rsidRPr="00DF353D" w:rsidDel="00DF64D4">
          <w:rPr>
            <w:rFonts w:ascii="Courier New" w:hAnsi="Courier New" w:cs="Courier New"/>
          </w:rPr>
          <w:delText>'s value</w:delText>
        </w:r>
      </w:del>
    </w:p>
    <w:p w14:paraId="5AE5A36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MUST be present.</w:t>
      </w:r>
    </w:p>
    <w:p w14:paraId="36BB6B1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F07E05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O</w:t>
      </w:r>
      <w:proofErr w:type="gramEnd"/>
      <w:r w:rsidRPr="00DF353D">
        <w:rPr>
          <w:rFonts w:ascii="Courier New" w:hAnsi="Courier New" w:cs="Courier New"/>
        </w:rPr>
        <w:t xml:space="preserve"> bit is clear and the </w:t>
      </w:r>
      <w:ins w:id="51" w:author="BOUCADAIR Mohamed TGI/OLN" w:date="2021-06-02T13:52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52" w:author="BOUCADAIR Mohamed TGI/OLN" w:date="2021-06-02T13:53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</w:t>
      </w:r>
      <w:del w:id="53" w:author="BOUCADAIR Mohamed TGI/OLN" w:date="2021-06-02T13:53:00Z">
        <w:r w:rsidRPr="00DF353D" w:rsidDel="00DF64D4">
          <w:rPr>
            <w:rFonts w:ascii="Courier New" w:hAnsi="Courier New" w:cs="Courier New"/>
          </w:rPr>
          <w:delText>'</w:delText>
        </w:r>
        <w:r w:rsidRPr="00DF353D" w:rsidDel="00DF64D4">
          <w:rPr>
            <w:rFonts w:ascii="Courier New" w:hAnsi="Courier New" w:cs="Courier New"/>
          </w:rPr>
          <w:delText>s</w:delText>
        </w:r>
        <w:r w:rsidRPr="00DF353D" w:rsidDel="00DF64D4">
          <w:rPr>
            <w:rFonts w:ascii="Courier New" w:hAnsi="Courier New" w:cs="Courier New"/>
          </w:rPr>
          <w:delText xml:space="preserve"> </w:delText>
        </w:r>
        <w:r w:rsidRPr="00DF353D" w:rsidDel="00DF64D4">
          <w:rPr>
            <w:rFonts w:ascii="Courier New" w:hAnsi="Courier New" w:cs="Courier New"/>
          </w:rPr>
          <w:delText>v</w:delText>
        </w:r>
        <w:r w:rsidRPr="00DF353D" w:rsidDel="00DF64D4">
          <w:rPr>
            <w:rFonts w:ascii="Courier New" w:hAnsi="Courier New" w:cs="Courier New"/>
          </w:rPr>
          <w:delText>a</w:delText>
        </w:r>
        <w:r w:rsidRPr="00DF353D" w:rsidDel="00DF64D4">
          <w:rPr>
            <w:rFonts w:ascii="Courier New" w:hAnsi="Courier New" w:cs="Courier New"/>
          </w:rPr>
          <w:delText>l</w:delText>
        </w:r>
        <w:r w:rsidRPr="00DF353D" w:rsidDel="00DF64D4">
          <w:rPr>
            <w:rFonts w:ascii="Courier New" w:hAnsi="Courier New" w:cs="Courier New"/>
          </w:rPr>
          <w:delText>u</w:delText>
        </w:r>
        <w:r w:rsidRPr="00DF353D" w:rsidDel="00DF64D4">
          <w:rPr>
            <w:rFonts w:ascii="Courier New" w:hAnsi="Courier New" w:cs="Courier New"/>
          </w:rPr>
          <w:delText>e</w:delText>
        </w:r>
      </w:del>
      <w:r w:rsidRPr="00DF353D">
        <w:rPr>
          <w:rFonts w:ascii="Courier New" w:hAnsi="Courier New" w:cs="Courier New"/>
        </w:rPr>
        <w:t xml:space="preserve"> identifies</w:t>
      </w:r>
    </w:p>
    <w:p w14:paraId="7C36500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or hybrid OAM protocol MUST be identified and r</w:t>
      </w:r>
      <w:r w:rsidRPr="00DF353D">
        <w:rPr>
          <w:rFonts w:ascii="Courier New" w:hAnsi="Courier New" w:cs="Courier New"/>
        </w:rPr>
        <w:t>eported as</w:t>
      </w:r>
    </w:p>
    <w:p w14:paraId="4AA9285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del w:id="54" w:author="BOUCADAIR Mohamed TGI/OLN" w:date="2021-06-02T13:53:00Z">
        <w:r w:rsidRPr="00DF353D" w:rsidDel="00DF64D4">
          <w:rPr>
            <w:rFonts w:ascii="Courier New" w:hAnsi="Courier New" w:cs="Courier New"/>
          </w:rPr>
          <w:delText xml:space="preserve">the </w:delText>
        </w:r>
      </w:del>
      <w:proofErr w:type="gramStart"/>
      <w:ins w:id="55" w:author="BOUCADAIR Mohamed TGI/OLN" w:date="2021-06-02T13:53:00Z">
        <w:r w:rsidR="00DF64D4">
          <w:rPr>
            <w:rFonts w:ascii="Courier New" w:hAnsi="Courier New" w:cs="Courier New"/>
          </w:rPr>
          <w:t>an</w:t>
        </w:r>
        <w:proofErr w:type="gramEnd"/>
        <w:r w:rsidR="00DF64D4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erroneous combination.  An implementation MAY have control to</w:t>
      </w:r>
    </w:p>
    <w:p w14:paraId="567E292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enable</w:t>
      </w:r>
      <w:proofErr w:type="gramEnd"/>
      <w:r w:rsidRPr="00DF353D">
        <w:rPr>
          <w:rFonts w:ascii="Courier New" w:hAnsi="Courier New" w:cs="Courier New"/>
        </w:rPr>
        <w:t xml:space="preserve"> processing of the OAM payload.</w:t>
      </w:r>
    </w:p>
    <w:p w14:paraId="40FDFE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B1E668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One conclusion from the above-listed rules of processing the O bit</w:t>
      </w:r>
    </w:p>
    <w:p w14:paraId="0850A63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the </w:t>
      </w:r>
      <w:ins w:id="56" w:author="BOUCADAIR Mohamed TGI/OLN" w:date="2021-06-02T13:53:00Z">
        <w:r w:rsidR="00DF64D4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Next Protocol</w:t>
      </w:r>
      <w:ins w:id="57" w:author="BOUCADAIR Mohamed TGI/OLN" w:date="2021-06-02T13:53:00Z">
        <w:r w:rsidR="00DF64D4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</w:t>
      </w:r>
      <w:del w:id="58" w:author="BOUCADAIR Mohamed TGI/OLN" w:date="2021-06-02T13:53:00Z">
        <w:r w:rsidRPr="00DF353D" w:rsidDel="00DF64D4">
          <w:rPr>
            <w:rFonts w:ascii="Courier New" w:hAnsi="Courier New" w:cs="Courier New"/>
          </w:rPr>
          <w:delText>'s</w:delText>
        </w:r>
      </w:del>
      <w:r w:rsidRPr="00DF353D">
        <w:rPr>
          <w:rFonts w:ascii="Courier New" w:hAnsi="Courier New" w:cs="Courier New"/>
        </w:rPr>
        <w:t xml:space="preserve"> </w:t>
      </w:r>
      <w:del w:id="59" w:author="BOUCADAIR Mohamed TGI/OLN" w:date="2021-06-02T13:53:00Z">
        <w:r w:rsidRPr="00DF353D" w:rsidDel="00DF64D4">
          <w:rPr>
            <w:rFonts w:ascii="Courier New" w:hAnsi="Courier New" w:cs="Courier New"/>
          </w:rPr>
          <w:delText>value</w:delText>
        </w:r>
      </w:del>
      <w:r w:rsidRPr="00DF353D">
        <w:rPr>
          <w:rFonts w:ascii="Courier New" w:hAnsi="Courier New" w:cs="Courier New"/>
        </w:rPr>
        <w:t xml:space="preserve"> is to avoid the com</w:t>
      </w:r>
      <w:r w:rsidRPr="00DF353D">
        <w:rPr>
          <w:rFonts w:ascii="Courier New" w:hAnsi="Courier New" w:cs="Courier New"/>
        </w:rPr>
        <w:t>bination of</w:t>
      </w:r>
    </w:p>
    <w:p w14:paraId="1906071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OAM in an NSH Context Header (Fixed-Length or Variable-Length) and</w:t>
      </w:r>
    </w:p>
    <w:p w14:paraId="1749E4A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payload immediately following the NSH because there is no</w:t>
      </w:r>
    </w:p>
    <w:p w14:paraId="08D5AD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unambiguous</w:t>
      </w:r>
      <w:proofErr w:type="gramEnd"/>
      <w:r w:rsidRPr="00DF353D">
        <w:rPr>
          <w:rFonts w:ascii="Courier New" w:hAnsi="Courier New" w:cs="Courier New"/>
        </w:rPr>
        <w:t xml:space="preserve"> way to identify such combination using the O bit and the</w:t>
      </w:r>
    </w:p>
    <w:p w14:paraId="086C7D0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Next Protocol field.</w:t>
      </w:r>
    </w:p>
    <w:p w14:paraId="45065F3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07FDF1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As demons</w:t>
      </w:r>
      <w:r w:rsidRPr="00DF353D">
        <w:rPr>
          <w:rFonts w:ascii="Courier New" w:hAnsi="Courier New" w:cs="Courier New"/>
        </w:rPr>
        <w:t>trated in Section 4 [RFC8924] and Section 3 of this</w:t>
      </w:r>
    </w:p>
    <w:p w14:paraId="649DE62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document</w:t>
      </w:r>
      <w:proofErr w:type="gramEnd"/>
      <w:r w:rsidRPr="00DF353D">
        <w:rPr>
          <w:rFonts w:ascii="Courier New" w:hAnsi="Courier New" w:cs="Courier New"/>
        </w:rPr>
        <w:t>, SFC OAM is required to perform multiple tasks.  Several</w:t>
      </w:r>
    </w:p>
    <w:p w14:paraId="1892F82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OAM protocols could be used to address all the requirements.</w:t>
      </w:r>
    </w:p>
    <w:p w14:paraId="5946BA6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When IP/UDP encapsulation of an SFC OAM control message is us</w:t>
      </w:r>
      <w:r w:rsidRPr="00DF353D">
        <w:rPr>
          <w:rFonts w:ascii="Courier New" w:hAnsi="Courier New" w:cs="Courier New"/>
        </w:rPr>
        <w:t>ed,</w:t>
      </w:r>
    </w:p>
    <w:p w14:paraId="096A9B4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protocols</w:t>
      </w:r>
      <w:proofErr w:type="gramEnd"/>
      <w:r w:rsidRPr="00DF353D">
        <w:rPr>
          <w:rFonts w:ascii="Courier New" w:hAnsi="Courier New" w:cs="Courier New"/>
        </w:rPr>
        <w:t xml:space="preserve"> can be </w:t>
      </w:r>
      <w:proofErr w:type="spellStart"/>
      <w:r w:rsidRPr="00DF353D">
        <w:rPr>
          <w:rFonts w:ascii="Courier New" w:hAnsi="Courier New" w:cs="Courier New"/>
        </w:rPr>
        <w:t>demultiplexed</w:t>
      </w:r>
      <w:proofErr w:type="spellEnd"/>
      <w:r w:rsidRPr="00DF353D">
        <w:rPr>
          <w:rFonts w:ascii="Courier New" w:hAnsi="Courier New" w:cs="Courier New"/>
        </w:rPr>
        <w:t xml:space="preserve"> using the </w:t>
      </w:r>
      <w:del w:id="60" w:author="BOUCADAIR Mohamed TGI/OLN" w:date="2021-06-02T13:54:00Z">
        <w:r w:rsidRPr="00DF353D" w:rsidDel="00DF64D4">
          <w:rPr>
            <w:rFonts w:ascii="Courier New" w:hAnsi="Courier New" w:cs="Courier New"/>
          </w:rPr>
          <w:delText xml:space="preserve">Destination </w:delText>
        </w:r>
      </w:del>
      <w:ins w:id="61" w:author="BOUCADAIR Mohamed TGI/OLN" w:date="2021-06-02T13:54:00Z">
        <w:r w:rsidR="00DF64D4">
          <w:rPr>
            <w:rFonts w:ascii="Courier New" w:hAnsi="Courier New" w:cs="Courier New"/>
          </w:rPr>
          <w:t>d</w:t>
        </w:r>
        <w:r w:rsidR="00DF64D4" w:rsidRPr="00DF353D">
          <w:rPr>
            <w:rFonts w:ascii="Courier New" w:hAnsi="Courier New" w:cs="Courier New"/>
          </w:rPr>
          <w:t xml:space="preserve">estination </w:t>
        </w:r>
      </w:ins>
      <w:r w:rsidRPr="00DF353D">
        <w:rPr>
          <w:rFonts w:ascii="Courier New" w:hAnsi="Courier New" w:cs="Courier New"/>
        </w:rPr>
        <w:t>UDP port number.</w:t>
      </w:r>
    </w:p>
    <w:p w14:paraId="59D4992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But extra IP/UDP headers, especially in an IPv6 network, add</w:t>
      </w:r>
    </w:p>
    <w:p w14:paraId="4C05937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noticeable</w:t>
      </w:r>
      <w:proofErr w:type="gramEnd"/>
      <w:r w:rsidRPr="00DF353D">
        <w:rPr>
          <w:rFonts w:ascii="Courier New" w:hAnsi="Courier New" w:cs="Courier New"/>
        </w:rPr>
        <w:t xml:space="preserve"> overhead.  This document defines Active OAM Header</w:t>
      </w:r>
    </w:p>
    <w:p w14:paraId="0CF70B9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(Figure 2) to </w:t>
      </w:r>
      <w:proofErr w:type="spellStart"/>
      <w:r w:rsidRPr="00DF353D">
        <w:rPr>
          <w:rFonts w:ascii="Courier New" w:hAnsi="Courier New" w:cs="Courier New"/>
        </w:rPr>
        <w:t>demultiplex</w:t>
      </w:r>
      <w:proofErr w:type="spellEnd"/>
      <w:r w:rsidRPr="00DF353D">
        <w:rPr>
          <w:rFonts w:ascii="Courier New" w:hAnsi="Courier New" w:cs="Courier New"/>
        </w:rPr>
        <w:t xml:space="preserve"> active OAM protocols </w:t>
      </w:r>
      <w:r w:rsidRPr="00DF353D">
        <w:rPr>
          <w:rFonts w:ascii="Courier New" w:hAnsi="Courier New" w:cs="Courier New"/>
        </w:rPr>
        <w:t>on an SFC.</w:t>
      </w:r>
    </w:p>
    <w:p w14:paraId="7C84145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20C425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B58DDA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B3BA9A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AE94E8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376747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25F213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68A445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16BFBF7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7]</w:t>
      </w:r>
    </w:p>
    <w:p w14:paraId="06AE2E71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6338544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3052C1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879261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AB792A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0                   1                   2                   3</w:t>
      </w:r>
    </w:p>
    <w:p w14:paraId="4F8308E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0 1 2 3 4 5 6 7 8</w:t>
      </w:r>
      <w:r w:rsidRPr="00DF353D">
        <w:rPr>
          <w:rFonts w:ascii="Courier New" w:hAnsi="Courier New" w:cs="Courier New"/>
        </w:rPr>
        <w:t xml:space="preserve"> 9 0 1 2 3 4 5 6 7 8 9 0 1 2 3 4 5 6 7 8 9 0 1</w:t>
      </w:r>
    </w:p>
    <w:p w14:paraId="70F8A09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+-+-+-+-+-+-+-+-+-+-+-+-+-+-+-+-+-+-+-+-+-+-+-+-+-+-+-+-+-+-+-+-+</w:t>
      </w:r>
    </w:p>
    <w:p w14:paraId="0D36911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| V | </w:t>
      </w:r>
      <w:proofErr w:type="spellStart"/>
      <w:r w:rsidRPr="00DF353D">
        <w:rPr>
          <w:rFonts w:ascii="Courier New" w:hAnsi="Courier New" w:cs="Courier New"/>
        </w:rPr>
        <w:t>Msg</w:t>
      </w:r>
      <w:proofErr w:type="spellEnd"/>
      <w:r w:rsidRPr="00DF353D">
        <w:rPr>
          <w:rFonts w:ascii="Courier New" w:hAnsi="Courier New" w:cs="Courier New"/>
        </w:rPr>
        <w:t xml:space="preserve"> </w:t>
      </w:r>
      <w:proofErr w:type="gramStart"/>
      <w:r w:rsidRPr="00DF353D">
        <w:rPr>
          <w:rFonts w:ascii="Courier New" w:hAnsi="Courier New" w:cs="Courier New"/>
        </w:rPr>
        <w:t>Type  |</w:t>
      </w:r>
      <w:proofErr w:type="gramEnd"/>
      <w:r w:rsidRPr="00DF353D">
        <w:rPr>
          <w:rFonts w:ascii="Courier New" w:hAnsi="Courier New" w:cs="Courier New"/>
        </w:rPr>
        <w:t xml:space="preserve">     Flags     |          Length               |</w:t>
      </w:r>
    </w:p>
    <w:p w14:paraId="0167C73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+-+-+-+-+-+-+-+-+-+-+-+-+-+-+-+-+-+-+-+-+-+-+-+-+-+-+-+-+-+-+-+-+</w:t>
      </w:r>
    </w:p>
    <w:p w14:paraId="0551550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</w:t>
      </w:r>
      <w:r w:rsidRPr="00DF353D">
        <w:rPr>
          <w:rFonts w:ascii="Courier New" w:hAnsi="Courier New" w:cs="Courier New"/>
        </w:rPr>
        <w:t xml:space="preserve"> ~              </w:t>
      </w:r>
      <w:del w:id="62" w:author="BOUCADAIR Mohamed TGI/OLN" w:date="2021-06-02T13:56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63" w:author="BOUCADAIR Mohamed TGI/OLN" w:date="2021-06-02T13:56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 Control Packet                    ~</w:t>
      </w:r>
    </w:p>
    <w:p w14:paraId="1C36D5A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+-+-+-+-+-+-+-+-+-+-+-+-+-+-+-+-+-+-+-+-+-+-+-+-+-+-+-+-+-+-+-+-+</w:t>
      </w:r>
    </w:p>
    <w:p w14:paraId="7EAFB8F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6581DA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Figure 2: </w:t>
      </w:r>
      <w:commentRangeStart w:id="64"/>
      <w:del w:id="65" w:author="BOUCADAIR Mohamed TGI/OLN" w:date="2021-06-02T13:55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66" w:author="BOUCADAIR Mohamed TGI/OLN" w:date="2021-06-02T13:55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commentRangeEnd w:id="64"/>
      <w:ins w:id="67" w:author="BOUCADAIR Mohamed TGI/OLN" w:date="2021-06-02T13:56:00Z">
        <w:r w:rsidR="0021624E">
          <w:rPr>
            <w:rStyle w:val="Marquedecommentaire"/>
            <w:rFonts w:asciiTheme="minorHAnsi" w:hAnsiTheme="minorHAnsi"/>
          </w:rPr>
          <w:commentReference w:id="64"/>
        </w:r>
      </w:ins>
      <w:r w:rsidRPr="00DF353D">
        <w:rPr>
          <w:rFonts w:ascii="Courier New" w:hAnsi="Courier New" w:cs="Courier New"/>
        </w:rPr>
        <w:t>Active OAM Header</w:t>
      </w:r>
    </w:p>
    <w:p w14:paraId="6D77901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EE0F56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V - two-bit-long field indicates the current version of th</w:t>
      </w:r>
      <w:r w:rsidRPr="00DF353D">
        <w:rPr>
          <w:rFonts w:ascii="Courier New" w:hAnsi="Courier New" w:cs="Courier New"/>
        </w:rPr>
        <w:t xml:space="preserve">e </w:t>
      </w:r>
      <w:ins w:id="68" w:author="BOUCADAIR Mohamed TGI/OLN" w:date="2021-06-02T14:02:00Z">
        <w:r w:rsidR="0021624E">
          <w:rPr>
            <w:rFonts w:ascii="Courier New" w:hAnsi="Courier New" w:cs="Courier New"/>
          </w:rPr>
          <w:t>NSH</w:t>
        </w:r>
      </w:ins>
      <w:del w:id="69" w:author="BOUCADAIR Mohamed TGI/OLN" w:date="2021-06-02T14:02:00Z">
        <w:r w:rsidRPr="00DF353D" w:rsidDel="0021624E">
          <w:rPr>
            <w:rFonts w:ascii="Courier New" w:hAnsi="Courier New" w:cs="Courier New"/>
          </w:rPr>
          <w:delText>SFC</w:delText>
        </w:r>
      </w:del>
    </w:p>
    <w:p w14:paraId="3732C82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OAM header.  The current value is 0.</w:t>
      </w:r>
      <w:ins w:id="70" w:author="BOUCADAIR Mohamed TGI/OLN" w:date="2021-06-02T13:57:00Z">
        <w:r w:rsidR="0021624E">
          <w:rPr>
            <w:rFonts w:ascii="Courier New" w:hAnsi="Courier New" w:cs="Courier New"/>
          </w:rPr>
          <w:t xml:space="preserve"> </w:t>
        </w:r>
      </w:ins>
      <w:ins w:id="71" w:author="BOUCADAIR Mohamed TGI/OLN" w:date="2021-06-02T13:58:00Z">
        <w:r w:rsidR="0021624E">
          <w:rPr>
            <w:rFonts w:ascii="Courier New" w:hAnsi="Courier New" w:cs="Courier New"/>
          </w:rPr>
          <w:t>Future version</w:t>
        </w:r>
      </w:ins>
      <w:ins w:id="72" w:author="BOUCADAIR Mohamed TGI/OLN" w:date="2021-06-02T14:02:00Z">
        <w:r w:rsidR="0021624E">
          <w:rPr>
            <w:rFonts w:ascii="Courier New" w:hAnsi="Courier New" w:cs="Courier New"/>
          </w:rPr>
          <w:t>s</w:t>
        </w:r>
      </w:ins>
      <w:ins w:id="73" w:author="BOUCADAIR Mohamed TGI/OLN" w:date="2021-06-02T13:58:00Z">
        <w:r w:rsidR="0021624E">
          <w:rPr>
            <w:rFonts w:ascii="Courier New" w:hAnsi="Courier New" w:cs="Courier New"/>
          </w:rPr>
          <w:t xml:space="preserve"> may be assigned as per Section </w:t>
        </w:r>
      </w:ins>
      <w:ins w:id="74" w:author="BOUCADAIR Mohamed TGI/OLN" w:date="2021-06-02T14:02:00Z">
        <w:r w:rsidR="0021624E">
          <w:rPr>
            <w:rFonts w:ascii="Courier New" w:hAnsi="Courier New" w:cs="Courier New"/>
          </w:rPr>
          <w:t>8.1</w:t>
        </w:r>
      </w:ins>
      <w:ins w:id="75" w:author="BOUCADAIR Mohamed TGI/OLN" w:date="2021-06-02T13:58:00Z">
        <w:r w:rsidR="0021624E">
          <w:rPr>
            <w:rFonts w:ascii="Courier New" w:hAnsi="Courier New" w:cs="Courier New"/>
          </w:rPr>
          <w:t xml:space="preserve">. </w:t>
        </w:r>
      </w:ins>
    </w:p>
    <w:p w14:paraId="3236782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EAC828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spellStart"/>
      <w:r w:rsidRPr="00DF353D">
        <w:rPr>
          <w:rFonts w:ascii="Courier New" w:hAnsi="Courier New" w:cs="Courier New"/>
        </w:rPr>
        <w:t>Msg</w:t>
      </w:r>
      <w:proofErr w:type="spellEnd"/>
      <w:r w:rsidRPr="00DF353D">
        <w:rPr>
          <w:rFonts w:ascii="Courier New" w:hAnsi="Courier New" w:cs="Courier New"/>
        </w:rPr>
        <w:t xml:space="preserve"> Type - six bits long field identifies OAM protocol, e.g., Echo</w:t>
      </w:r>
    </w:p>
    <w:p w14:paraId="6B175EE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Request/Reply or Bidirectional Forwarding Detection.</w:t>
      </w:r>
    </w:p>
    <w:p w14:paraId="7AA0040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7C6769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76"/>
      <w:r w:rsidRPr="00DF353D">
        <w:rPr>
          <w:rFonts w:ascii="Courier New" w:hAnsi="Courier New" w:cs="Courier New"/>
        </w:rPr>
        <w:t xml:space="preserve">      Flags - eight bits long field carries bit flags that define</w:t>
      </w:r>
    </w:p>
    <w:p w14:paraId="43C0BC8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optional</w:t>
      </w:r>
      <w:proofErr w:type="gramEnd"/>
      <w:r w:rsidRPr="00DF353D">
        <w:rPr>
          <w:rFonts w:ascii="Courier New" w:hAnsi="Courier New" w:cs="Courier New"/>
        </w:rPr>
        <w:t xml:space="preserve"> capability and thus processing of the </w:t>
      </w:r>
      <w:del w:id="77" w:author="BOUCADAIR Mohamed TGI/OLN" w:date="2021-06-02T14:03:00Z">
        <w:r w:rsidRPr="00DF353D" w:rsidDel="0021624E">
          <w:rPr>
            <w:rFonts w:ascii="Courier New" w:hAnsi="Courier New" w:cs="Courier New"/>
          </w:rPr>
          <w:delText>SFC</w:delText>
        </w:r>
      </w:del>
      <w:ins w:id="78" w:author="BOUCADAIR Mohamed TGI/OLN" w:date="2021-06-02T14:03:00Z">
        <w:r w:rsidR="0021624E">
          <w:rPr>
            <w:rFonts w:ascii="Courier New" w:hAnsi="Courier New" w:cs="Courier New"/>
          </w:rPr>
          <w:t>NSH</w:t>
        </w:r>
      </w:ins>
      <w:r w:rsidRPr="00DF353D">
        <w:rPr>
          <w:rFonts w:ascii="Courier New" w:hAnsi="Courier New" w:cs="Courier New"/>
        </w:rPr>
        <w:t xml:space="preserve"> active OAM</w:t>
      </w:r>
    </w:p>
    <w:p w14:paraId="540C4A1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control</w:t>
      </w:r>
      <w:proofErr w:type="gramEnd"/>
      <w:r w:rsidRPr="00DF353D">
        <w:rPr>
          <w:rFonts w:ascii="Courier New" w:hAnsi="Courier New" w:cs="Courier New"/>
        </w:rPr>
        <w:t xml:space="preserve"> packet, e.g., optional timestamping.</w:t>
      </w:r>
      <w:commentRangeEnd w:id="76"/>
      <w:r w:rsidR="00F60592">
        <w:rPr>
          <w:rStyle w:val="Marquedecommentaire"/>
          <w:rFonts w:asciiTheme="minorHAnsi" w:hAnsiTheme="minorHAnsi"/>
        </w:rPr>
        <w:commentReference w:id="76"/>
      </w:r>
    </w:p>
    <w:p w14:paraId="768290F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A01552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Length - two octets long field that is the length of the </w:t>
      </w:r>
      <w:ins w:id="79" w:author="BOUCADAIR Mohamed TGI/OLN" w:date="2021-06-02T14:03:00Z">
        <w:r w:rsidR="0021624E">
          <w:rPr>
            <w:rFonts w:ascii="Courier New" w:hAnsi="Courier New" w:cs="Courier New"/>
          </w:rPr>
          <w:t>NSH</w:t>
        </w:r>
      </w:ins>
      <w:del w:id="80" w:author="BOUCADAIR Mohamed TGI/OLN" w:date="2021-06-02T14:03:00Z">
        <w:r w:rsidRPr="00DF353D" w:rsidDel="0021624E">
          <w:rPr>
            <w:rFonts w:ascii="Courier New" w:hAnsi="Courier New" w:cs="Courier New"/>
          </w:rPr>
          <w:delText>SFC</w:delText>
        </w:r>
      </w:del>
    </w:p>
    <w:p w14:paraId="702CED8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active</w:t>
      </w:r>
      <w:proofErr w:type="gramEnd"/>
      <w:r w:rsidRPr="00DF353D">
        <w:rPr>
          <w:rFonts w:ascii="Courier New" w:hAnsi="Courier New" w:cs="Courier New"/>
        </w:rPr>
        <w:t xml:space="preserve"> OAM control packet in octets.</w:t>
      </w:r>
    </w:p>
    <w:p w14:paraId="06A0E92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61E1F8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5.  </w:t>
      </w:r>
      <w:r w:rsidRPr="00DF353D">
        <w:rPr>
          <w:rFonts w:ascii="Courier New" w:hAnsi="Courier New" w:cs="Courier New"/>
        </w:rPr>
        <w:t>Echo Request/Echo Rep</w:t>
      </w:r>
      <w:r w:rsidRPr="00DF353D">
        <w:rPr>
          <w:rFonts w:ascii="Courier New" w:hAnsi="Courier New" w:cs="Courier New"/>
        </w:rPr>
        <w:t>ly for SFC</w:t>
      </w:r>
    </w:p>
    <w:p w14:paraId="2CABDF5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8A33AD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Request/Reply is a well-known active OAM mechanism that is</w:t>
      </w:r>
    </w:p>
    <w:p w14:paraId="0915DD3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extensively</w:t>
      </w:r>
      <w:proofErr w:type="gramEnd"/>
      <w:r w:rsidRPr="00DF353D">
        <w:rPr>
          <w:rFonts w:ascii="Courier New" w:hAnsi="Courier New" w:cs="Courier New"/>
        </w:rPr>
        <w:t xml:space="preserve"> used to verify a path's continuity, detect</w:t>
      </w:r>
    </w:p>
    <w:p w14:paraId="26D56CC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inconsistencies</w:t>
      </w:r>
      <w:proofErr w:type="gramEnd"/>
      <w:r w:rsidRPr="00DF353D">
        <w:rPr>
          <w:rFonts w:ascii="Courier New" w:hAnsi="Courier New" w:cs="Courier New"/>
        </w:rPr>
        <w:t xml:space="preserve"> between a state in control and the data planes, and</w:t>
      </w:r>
    </w:p>
    <w:p w14:paraId="64BA5B7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localize</w:t>
      </w:r>
      <w:proofErr w:type="gramEnd"/>
      <w:r w:rsidRPr="00DF353D">
        <w:rPr>
          <w:rFonts w:ascii="Courier New" w:hAnsi="Courier New" w:cs="Courier New"/>
        </w:rPr>
        <w:t xml:space="preserve"> defects in the data plane.  ICMP ([R</w:t>
      </w:r>
      <w:r w:rsidRPr="00DF353D">
        <w:rPr>
          <w:rFonts w:ascii="Courier New" w:hAnsi="Courier New" w:cs="Courier New"/>
        </w:rPr>
        <w:t>FC0792] for IPv4 and</w:t>
      </w:r>
    </w:p>
    <w:p w14:paraId="5C54C4C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[RFC4443] for IPv6 networks respectively) and [RFC8029] are examples</w:t>
      </w:r>
    </w:p>
    <w:p w14:paraId="3B0D84C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broadly used active OAM protocols based on Echo Request/Reply</w:t>
      </w:r>
    </w:p>
    <w:p w14:paraId="10AC47A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principle</w:t>
      </w:r>
      <w:proofErr w:type="gramEnd"/>
      <w:r w:rsidRPr="00DF353D">
        <w:rPr>
          <w:rFonts w:ascii="Courier New" w:hAnsi="Courier New" w:cs="Courier New"/>
        </w:rPr>
        <w:t xml:space="preserve">.  The </w:t>
      </w:r>
      <w:del w:id="81" w:author="BOUCADAIR Mohamed TGI/OLN" w:date="2021-06-02T14:03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r w:rsidRPr="00DF353D">
        <w:rPr>
          <w:rFonts w:ascii="Courier New" w:hAnsi="Courier New" w:cs="Courier New"/>
        </w:rPr>
        <w:t>NSH Echo Request/Reply defined in this document</w:t>
      </w:r>
    </w:p>
    <w:p w14:paraId="3C4668DA" w14:textId="77777777" w:rsidR="00000000" w:rsidRPr="00DF353D" w:rsidDel="0021624E" w:rsidRDefault="003146A8" w:rsidP="0021624E">
      <w:pPr>
        <w:pStyle w:val="Textebrut"/>
        <w:rPr>
          <w:del w:id="82" w:author="BOUCADAIR Mohamed TGI/OLN" w:date="2021-06-02T14:03:00Z"/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addresses</w:t>
      </w:r>
      <w:proofErr w:type="gramEnd"/>
      <w:r w:rsidRPr="00DF353D">
        <w:rPr>
          <w:rFonts w:ascii="Courier New" w:hAnsi="Courier New" w:cs="Courier New"/>
        </w:rPr>
        <w:t xml:space="preserve"> several req</w:t>
      </w:r>
      <w:r w:rsidRPr="00DF353D">
        <w:rPr>
          <w:rFonts w:ascii="Courier New" w:hAnsi="Courier New" w:cs="Courier New"/>
        </w:rPr>
        <w:t xml:space="preserve">uirements listed in Section 3.  Specifically, </w:t>
      </w:r>
      <w:del w:id="83" w:author="BOUCADAIR Mohamed TGI/OLN" w:date="2021-06-02T14:03:00Z">
        <w:r w:rsidRPr="00DF353D" w:rsidDel="0021624E">
          <w:rPr>
            <w:rFonts w:ascii="Courier New" w:hAnsi="Courier New" w:cs="Courier New"/>
          </w:rPr>
          <w:delText>as</w:delText>
        </w:r>
      </w:del>
    </w:p>
    <w:p w14:paraId="74314517" w14:textId="77777777" w:rsidR="00000000" w:rsidRPr="00DF353D" w:rsidRDefault="003146A8" w:rsidP="00F60592">
      <w:pPr>
        <w:pStyle w:val="Textebrut"/>
        <w:rPr>
          <w:rFonts w:ascii="Courier New" w:hAnsi="Courier New" w:cs="Courier New"/>
        </w:rPr>
      </w:pPr>
      <w:del w:id="84" w:author="BOUCADAIR Mohamed TGI/OLN" w:date="2021-06-02T14:03:00Z">
        <w:r w:rsidRPr="00DF353D" w:rsidDel="0021624E">
          <w:rPr>
            <w:rFonts w:ascii="Courier New" w:hAnsi="Courier New" w:cs="Courier New"/>
          </w:rPr>
          <w:delText xml:space="preserve">   defined in this specification, </w:delText>
        </w:r>
      </w:del>
      <w:proofErr w:type="gramStart"/>
      <w:r w:rsidRPr="00DF353D">
        <w:rPr>
          <w:rFonts w:ascii="Courier New" w:hAnsi="Courier New" w:cs="Courier New"/>
        </w:rPr>
        <w:t>it</w:t>
      </w:r>
      <w:proofErr w:type="gramEnd"/>
      <w:r w:rsidRPr="00DF353D">
        <w:rPr>
          <w:rFonts w:ascii="Courier New" w:hAnsi="Courier New" w:cs="Courier New"/>
        </w:rPr>
        <w:t xml:space="preserve"> can be used to check the continuity</w:t>
      </w:r>
    </w:p>
    <w:p w14:paraId="213471A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an SFP, trace an SFP, </w:t>
      </w:r>
      <w:ins w:id="85" w:author="BOUCADAIR Mohamed TGI/OLN" w:date="2021-06-02T14:04:00Z">
        <w:r w:rsidR="0021624E">
          <w:rPr>
            <w:rFonts w:ascii="Courier New" w:hAnsi="Courier New" w:cs="Courier New"/>
          </w:rPr>
          <w:t xml:space="preserve">or </w:t>
        </w:r>
      </w:ins>
      <w:r w:rsidRPr="00DF353D">
        <w:rPr>
          <w:rFonts w:ascii="Courier New" w:hAnsi="Courier New" w:cs="Courier New"/>
        </w:rPr>
        <w:t xml:space="preserve">localize the failure </w:t>
      </w:r>
      <w:del w:id="86" w:author="BOUCADAIR Mohamed TGI/OLN" w:date="2021-06-02T14:04:00Z">
        <w:r w:rsidRPr="00DF353D" w:rsidDel="0021624E">
          <w:rPr>
            <w:rFonts w:ascii="Courier New" w:hAnsi="Courier New" w:cs="Courier New"/>
          </w:rPr>
          <w:delText>of the</w:delText>
        </w:r>
      </w:del>
      <w:ins w:id="87" w:author="BOUCADAIR Mohamed TGI/OLN" w:date="2021-06-02T14:04:00Z">
        <w:r w:rsidR="0021624E">
          <w:rPr>
            <w:rFonts w:ascii="Courier New" w:hAnsi="Courier New" w:cs="Courier New"/>
          </w:rPr>
          <w:t>within an</w:t>
        </w:r>
      </w:ins>
      <w:r w:rsidRPr="00DF353D">
        <w:rPr>
          <w:rFonts w:ascii="Courier New" w:hAnsi="Courier New" w:cs="Courier New"/>
        </w:rPr>
        <w:t xml:space="preserve"> SFP.  The </w:t>
      </w:r>
      <w:del w:id="88" w:author="BOUCADAIR Mohamed TGI/OLN" w:date="2021-06-02T14:04:00Z">
        <w:r w:rsidRPr="00DF353D" w:rsidDel="0021624E">
          <w:rPr>
            <w:rFonts w:ascii="Courier New" w:hAnsi="Courier New" w:cs="Courier New"/>
          </w:rPr>
          <w:delText>SFC</w:delText>
        </w:r>
      </w:del>
    </w:p>
    <w:p w14:paraId="73F8D58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NSH Echo Request/Reply control message format is presented in</w:t>
      </w:r>
    </w:p>
    <w:p w14:paraId="2C248F49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DF353D">
        <w:rPr>
          <w:rFonts w:ascii="Courier New" w:hAnsi="Courier New" w:cs="Courier New"/>
        </w:rPr>
        <w:t xml:space="preserve">   </w:t>
      </w:r>
      <w:r w:rsidRPr="008A6E71">
        <w:rPr>
          <w:rFonts w:ascii="Courier New" w:hAnsi="Courier New" w:cs="Courier New"/>
          <w:lang w:val="fr-FR"/>
        </w:rPr>
        <w:t>Figure 3.</w:t>
      </w:r>
    </w:p>
    <w:p w14:paraId="1199A516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4E5EEDFF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2ADD2189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005C4CB4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6FF75740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7EDB257D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383A2293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294D261D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0FBBEFAB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37E63163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15017AA2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74CA6041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12DBA1CA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0EDA85BF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7049AF2D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 [Page 8]</w:t>
      </w:r>
    </w:p>
    <w:p w14:paraId="55D2336E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7C0BD3F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6CCF456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6A673B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AB2BBC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0                   1                   2                   3</w:t>
      </w:r>
    </w:p>
    <w:p w14:paraId="55D9A76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</w:t>
      </w:r>
      <w:r w:rsidRPr="00DF353D">
        <w:rPr>
          <w:rFonts w:ascii="Courier New" w:hAnsi="Courier New" w:cs="Courier New"/>
        </w:rPr>
        <w:t>0 1 2 3 4 5 6 7 8 9 0 1 2 3 4 5 6 7 8 9 0 1 2 3 4 5 6 7 8 9 0 1</w:t>
      </w:r>
    </w:p>
    <w:p w14:paraId="19F77DB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469EE63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V |        Reserved           |         Global Flags          |</w:t>
      </w:r>
    </w:p>
    <w:p w14:paraId="58F3AFA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</w:t>
      </w:r>
      <w:r w:rsidRPr="00DF353D">
        <w:rPr>
          <w:rFonts w:ascii="Courier New" w:hAnsi="Courier New" w:cs="Courier New"/>
        </w:rPr>
        <w:t>-+-+-+-+-+-+-+-+-+-+-+-+-+</w:t>
      </w:r>
    </w:p>
    <w:p w14:paraId="17A6F01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Message </w:t>
      </w:r>
      <w:proofErr w:type="gramStart"/>
      <w:r w:rsidRPr="00DF353D">
        <w:rPr>
          <w:rFonts w:ascii="Courier New" w:hAnsi="Courier New" w:cs="Courier New"/>
        </w:rPr>
        <w:t>Type  |</w:t>
      </w:r>
      <w:proofErr w:type="gramEnd"/>
      <w:r w:rsidRPr="00DF353D">
        <w:rPr>
          <w:rFonts w:ascii="Courier New" w:hAnsi="Courier New" w:cs="Courier New"/>
        </w:rPr>
        <w:t xml:space="preserve">   Reply mode  |  Return Code  |Return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|</w:t>
      </w:r>
    </w:p>
    <w:p w14:paraId="7A565CD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5E34181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                  Sender's Handle                        |</w:t>
      </w:r>
    </w:p>
    <w:p w14:paraId="0F8E0E5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</w:t>
      </w:r>
      <w:r w:rsidRPr="00DF353D">
        <w:rPr>
          <w:rFonts w:ascii="Courier New" w:hAnsi="Courier New" w:cs="Courier New"/>
        </w:rPr>
        <w:t>-+-+-+-+-+-+-+-+-+-+-+-+-+-+-+-+-+-+-+-+-+-+-+-+-+-+-+-+-+-+-+</w:t>
      </w:r>
    </w:p>
    <w:p w14:paraId="57C8F8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                   Sequence Number                       |</w:t>
      </w:r>
    </w:p>
    <w:p w14:paraId="53F0FDC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5F4430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~                              TLVs     </w:t>
      </w:r>
      <w:r w:rsidRPr="00DF353D">
        <w:rPr>
          <w:rFonts w:ascii="Courier New" w:hAnsi="Courier New" w:cs="Courier New"/>
        </w:rPr>
        <w:t xml:space="preserve">                        ~</w:t>
      </w:r>
    </w:p>
    <w:p w14:paraId="5611183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68D9E2F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9E535C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Figure 3: SFC Echo Request/Reply Format</w:t>
      </w:r>
    </w:p>
    <w:p w14:paraId="394C425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D9B09C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interpretation of the fields is as follows:</w:t>
      </w:r>
    </w:p>
    <w:p w14:paraId="7FD229B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C986F2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89"/>
      <w:r w:rsidRPr="00DF353D">
        <w:rPr>
          <w:rFonts w:ascii="Courier New" w:hAnsi="Courier New" w:cs="Courier New"/>
        </w:rPr>
        <w:t xml:space="preserve">      Version (V) is a two-bit field that indic</w:t>
      </w:r>
      <w:r w:rsidRPr="00DF353D">
        <w:rPr>
          <w:rFonts w:ascii="Courier New" w:hAnsi="Courier New" w:cs="Courier New"/>
        </w:rPr>
        <w:t>ates the current version</w:t>
      </w:r>
    </w:p>
    <w:p w14:paraId="3EED4B9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the SFC Echo Request/Reply.  The current value is 0.  The</w:t>
      </w:r>
    </w:p>
    <w:p w14:paraId="3079B59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version</w:t>
      </w:r>
      <w:proofErr w:type="gramEnd"/>
      <w:r w:rsidRPr="00DF353D">
        <w:rPr>
          <w:rFonts w:ascii="Courier New" w:hAnsi="Courier New" w:cs="Courier New"/>
        </w:rPr>
        <w:t xml:space="preserve"> number is to be incremented whenever a change is made that</w:t>
      </w:r>
    </w:p>
    <w:p w14:paraId="48379A7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affects</w:t>
      </w:r>
      <w:proofErr w:type="gramEnd"/>
      <w:r w:rsidRPr="00DF353D">
        <w:rPr>
          <w:rFonts w:ascii="Courier New" w:hAnsi="Courier New" w:cs="Courier New"/>
        </w:rPr>
        <w:t xml:space="preserve"> the ability of an implementation to parse or process</w:t>
      </w:r>
    </w:p>
    <w:p w14:paraId="182D03A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control</w:t>
      </w:r>
      <w:proofErr w:type="gramEnd"/>
      <w:r w:rsidRPr="00DF353D">
        <w:rPr>
          <w:rFonts w:ascii="Courier New" w:hAnsi="Courier New" w:cs="Courier New"/>
        </w:rPr>
        <w:t xml:space="preserve"> packet cor</w:t>
      </w:r>
      <w:r w:rsidRPr="00DF353D">
        <w:rPr>
          <w:rFonts w:ascii="Courier New" w:hAnsi="Courier New" w:cs="Courier New"/>
        </w:rPr>
        <w:t>rectly.</w:t>
      </w:r>
      <w:commentRangeEnd w:id="89"/>
      <w:r w:rsidR="0021624E">
        <w:rPr>
          <w:rStyle w:val="Marquedecommentaire"/>
          <w:rFonts w:asciiTheme="minorHAnsi" w:hAnsiTheme="minorHAnsi"/>
        </w:rPr>
        <w:commentReference w:id="89"/>
      </w:r>
    </w:p>
    <w:p w14:paraId="11F1B0E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01D41B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Reserved - fourteen-bit field.  It MUST be zeroed on transmission</w:t>
      </w:r>
    </w:p>
    <w:p w14:paraId="7D6F36F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ignored on receipt.</w:t>
      </w:r>
    </w:p>
    <w:p w14:paraId="2E9B822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EDC3EA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90"/>
      <w:r w:rsidRPr="00DF353D">
        <w:rPr>
          <w:rFonts w:ascii="Courier New" w:hAnsi="Courier New" w:cs="Courier New"/>
        </w:rPr>
        <w:t xml:space="preserve">      The </w:t>
      </w:r>
      <w:commentRangeStart w:id="91"/>
      <w:r w:rsidRPr="00DF353D">
        <w:rPr>
          <w:rFonts w:ascii="Courier New" w:hAnsi="Courier New" w:cs="Courier New"/>
        </w:rPr>
        <w:t xml:space="preserve">Global Flags </w:t>
      </w:r>
      <w:commentRangeEnd w:id="91"/>
      <w:r w:rsidR="00F60592">
        <w:rPr>
          <w:rStyle w:val="Marquedecommentaire"/>
          <w:rFonts w:asciiTheme="minorHAnsi" w:hAnsiTheme="minorHAnsi"/>
        </w:rPr>
        <w:commentReference w:id="91"/>
      </w:r>
      <w:r w:rsidRPr="00DF353D">
        <w:rPr>
          <w:rFonts w:ascii="Courier New" w:hAnsi="Courier New" w:cs="Courier New"/>
        </w:rPr>
        <w:t>is a two-octet bit vector field.</w:t>
      </w:r>
      <w:commentRangeEnd w:id="90"/>
      <w:r w:rsidR="00F60592">
        <w:rPr>
          <w:rStyle w:val="Marquedecommentaire"/>
          <w:rFonts w:asciiTheme="minorHAnsi" w:hAnsiTheme="minorHAnsi"/>
        </w:rPr>
        <w:commentReference w:id="90"/>
      </w:r>
    </w:p>
    <w:p w14:paraId="025B45A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28C2D7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Message Type is a one-octet field that reflects the packet</w:t>
      </w:r>
    </w:p>
    <w:p w14:paraId="56B8727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type</w:t>
      </w:r>
      <w:proofErr w:type="gramEnd"/>
      <w:r w:rsidRPr="00DF353D">
        <w:rPr>
          <w:rFonts w:ascii="Courier New" w:hAnsi="Courier New" w:cs="Courier New"/>
        </w:rPr>
        <w:t>.  Value</w:t>
      </w:r>
      <w:r w:rsidRPr="00DF353D">
        <w:rPr>
          <w:rFonts w:ascii="Courier New" w:hAnsi="Courier New" w:cs="Courier New"/>
        </w:rPr>
        <w:t xml:space="preserve"> TBA3 identifies Echo Request and TBA4 - Echo Reply.</w:t>
      </w:r>
    </w:p>
    <w:p w14:paraId="7D0B25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FA96FA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Reply Mode is a one-octet field.  It defines the type of the</w:t>
      </w:r>
    </w:p>
    <w:p w14:paraId="122CDAF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return</w:t>
      </w:r>
      <w:proofErr w:type="gramEnd"/>
      <w:r w:rsidRPr="00DF353D">
        <w:rPr>
          <w:rFonts w:ascii="Courier New" w:hAnsi="Courier New" w:cs="Courier New"/>
        </w:rPr>
        <w:t xml:space="preserve"> path requested by the sender of the Echo Request.</w:t>
      </w:r>
    </w:p>
    <w:p w14:paraId="5DD82CC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93A0D2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Return Codes and </w:t>
      </w:r>
      <w:proofErr w:type="spellStart"/>
      <w:r w:rsidRPr="00DF353D">
        <w:rPr>
          <w:rFonts w:ascii="Courier New" w:hAnsi="Courier New" w:cs="Courier New"/>
        </w:rPr>
        <w:t>Subcodes</w:t>
      </w:r>
      <w:proofErr w:type="spellEnd"/>
      <w:r w:rsidRPr="00DF353D">
        <w:rPr>
          <w:rFonts w:ascii="Courier New" w:hAnsi="Courier New" w:cs="Courier New"/>
        </w:rPr>
        <w:t xml:space="preserve"> are one-octet fields each.  These c</w:t>
      </w:r>
      <w:r w:rsidRPr="00DF353D">
        <w:rPr>
          <w:rFonts w:ascii="Courier New" w:hAnsi="Courier New" w:cs="Courier New"/>
        </w:rPr>
        <w:t>an be</w:t>
      </w:r>
    </w:p>
    <w:p w14:paraId="53187D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used</w:t>
      </w:r>
      <w:proofErr w:type="gramEnd"/>
      <w:r w:rsidRPr="00DF353D">
        <w:rPr>
          <w:rFonts w:ascii="Courier New" w:hAnsi="Courier New" w:cs="Courier New"/>
        </w:rPr>
        <w:t xml:space="preserve"> to inform the sender about the result of processing its</w:t>
      </w:r>
    </w:p>
    <w:p w14:paraId="6D9243A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request</w:t>
      </w:r>
      <w:proofErr w:type="gramEnd"/>
      <w:r w:rsidRPr="00DF353D">
        <w:rPr>
          <w:rFonts w:ascii="Courier New" w:hAnsi="Courier New" w:cs="Courier New"/>
        </w:rPr>
        <w:t xml:space="preserve">.  Initial Return Code values are </w:t>
      </w:r>
      <w:del w:id="92" w:author="BOUCADAIR Mohamed TGI/OLN" w:date="2021-06-02T14:10:00Z">
        <w:r w:rsidRPr="00DF353D" w:rsidDel="00F60592">
          <w:rPr>
            <w:rFonts w:ascii="Courier New" w:hAnsi="Courier New" w:cs="Courier New"/>
          </w:rPr>
          <w:delText xml:space="preserve">according </w:delText>
        </w:r>
      </w:del>
      <w:ins w:id="93" w:author="BOUCADAIR Mohamed TGI/OLN" w:date="2021-06-02T14:10:00Z">
        <w:r w:rsidR="00F60592">
          <w:rPr>
            <w:rFonts w:ascii="Courier New" w:hAnsi="Courier New" w:cs="Courier New"/>
          </w:rPr>
          <w:t>provided in</w:t>
        </w:r>
      </w:ins>
      <w:del w:id="94" w:author="BOUCADAIR Mohamed TGI/OLN" w:date="2021-06-02T14:10:00Z">
        <w:r w:rsidRPr="00DF353D" w:rsidDel="00F60592">
          <w:rPr>
            <w:rFonts w:ascii="Courier New" w:hAnsi="Courier New" w:cs="Courier New"/>
          </w:rPr>
          <w:delText>to</w:delText>
        </w:r>
      </w:del>
      <w:r w:rsidRPr="00DF353D">
        <w:rPr>
          <w:rFonts w:ascii="Courier New" w:hAnsi="Courier New" w:cs="Courier New"/>
        </w:rPr>
        <w:t xml:space="preserve"> Table 1.</w:t>
      </w:r>
    </w:p>
    <w:p w14:paraId="1F3B30F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For all Return Code values defined in this document, the value of</w:t>
      </w:r>
    </w:p>
    <w:p w14:paraId="3CD1796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Return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field MUST be set</w:t>
      </w:r>
      <w:r w:rsidRPr="00DF353D">
        <w:rPr>
          <w:rFonts w:ascii="Courier New" w:hAnsi="Courier New" w:cs="Courier New"/>
        </w:rPr>
        <w:t xml:space="preserve"> to zero.</w:t>
      </w:r>
    </w:p>
    <w:p w14:paraId="4B2A19F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932D42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Sender's Handle is a four-octet field.  It </w:t>
      </w:r>
      <w:del w:id="95" w:author="BOUCADAIR Mohamed TGI/OLN" w:date="2021-06-02T14:11:00Z">
        <w:r w:rsidRPr="00DF353D" w:rsidDel="00F60592">
          <w:rPr>
            <w:rFonts w:ascii="Courier New" w:hAnsi="Courier New" w:cs="Courier New"/>
          </w:rPr>
          <w:delText xml:space="preserve">is </w:delText>
        </w:r>
      </w:del>
      <w:ins w:id="96" w:author="BOUCADAIR Mohamed TGI/OLN" w:date="2021-06-02T14:11:00Z">
        <w:r w:rsidR="00F60592">
          <w:rPr>
            <w:rFonts w:ascii="Courier New" w:hAnsi="Courier New" w:cs="Courier New"/>
          </w:rPr>
          <w:t>MUST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filled in by the</w:t>
      </w:r>
    </w:p>
    <w:p w14:paraId="1E01913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sender</w:t>
      </w:r>
      <w:proofErr w:type="gramEnd"/>
      <w:r w:rsidRPr="00DF353D">
        <w:rPr>
          <w:rFonts w:ascii="Courier New" w:hAnsi="Courier New" w:cs="Courier New"/>
        </w:rPr>
        <w:t xml:space="preserve"> of the Echo Request and </w:t>
      </w:r>
      <w:r w:rsidRPr="00DF353D">
        <w:rPr>
          <w:rFonts w:ascii="Courier New" w:hAnsi="Courier New" w:cs="Courier New"/>
        </w:rPr>
        <w:t>returned unchanged by the Echo</w:t>
      </w:r>
    </w:p>
    <w:p w14:paraId="3D2CDBE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Reply sender</w:t>
      </w:r>
      <w:ins w:id="97" w:author="BOUCADAIR Mohamed TGI/OLN" w:date="2021-06-02T14:11:00Z">
        <w:r w:rsidR="00F60592">
          <w:rPr>
            <w:rFonts w:ascii="Courier New" w:hAnsi="Courier New" w:cs="Courier New"/>
          </w:rPr>
          <w:t xml:space="preserve"> (</w:t>
        </w:r>
        <w:commentRangeStart w:id="98"/>
        <w:r w:rsidR="00F60592">
          <w:rPr>
            <w:rFonts w:ascii="Courier New" w:hAnsi="Courier New" w:cs="Courier New"/>
          </w:rPr>
          <w:t>if needed</w:t>
        </w:r>
        <w:commentRangeEnd w:id="98"/>
        <w:r w:rsidR="00F60592">
          <w:rPr>
            <w:rStyle w:val="Marquedecommentaire"/>
            <w:rFonts w:asciiTheme="minorHAnsi" w:hAnsiTheme="minorHAnsi"/>
          </w:rPr>
          <w:commentReference w:id="98"/>
        </w:r>
        <w:r w:rsidR="00F60592">
          <w:rPr>
            <w:rFonts w:ascii="Courier New" w:hAnsi="Courier New" w:cs="Courier New"/>
          </w:rPr>
          <w:t>)</w:t>
        </w:r>
      </w:ins>
      <w:r w:rsidRPr="00DF353D">
        <w:rPr>
          <w:rFonts w:ascii="Courier New" w:hAnsi="Courier New" w:cs="Courier New"/>
        </w:rPr>
        <w:t xml:space="preserve">.  The sender of the Echo Request </w:t>
      </w:r>
      <w:del w:id="99" w:author="BOUCADAIR Mohamed TGI/OLN" w:date="2021-06-02T14:12:00Z">
        <w:r w:rsidRPr="00DF353D" w:rsidDel="00F60592">
          <w:rPr>
            <w:rFonts w:ascii="Courier New" w:hAnsi="Courier New" w:cs="Courier New"/>
          </w:rPr>
          <w:delText xml:space="preserve">MAY </w:delText>
        </w:r>
      </w:del>
      <w:ins w:id="100" w:author="BOUCADAIR Mohamed TGI/OLN" w:date="2021-06-02T14:12:00Z">
        <w:r w:rsidR="00F60592">
          <w:rPr>
            <w:rFonts w:ascii="Courier New" w:hAnsi="Courier New" w:cs="Courier New"/>
          </w:rPr>
          <w:t>SHOULD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use a pseudo-</w:t>
      </w:r>
    </w:p>
    <w:p w14:paraId="7CFCD62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random</w:t>
      </w:r>
      <w:proofErr w:type="gramEnd"/>
      <w:r w:rsidRPr="00DF353D">
        <w:rPr>
          <w:rFonts w:ascii="Courier New" w:hAnsi="Courier New" w:cs="Courier New"/>
        </w:rPr>
        <w:t xml:space="preserve"> number generator to s</w:t>
      </w:r>
      <w:r w:rsidRPr="00DF353D">
        <w:rPr>
          <w:rFonts w:ascii="Courier New" w:hAnsi="Courier New" w:cs="Courier New"/>
        </w:rPr>
        <w:t>et the value of the Sender's Handle</w:t>
      </w:r>
    </w:p>
    <w:p w14:paraId="0AAF861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field</w:t>
      </w:r>
      <w:proofErr w:type="gramEnd"/>
      <w:r w:rsidRPr="00DF353D">
        <w:rPr>
          <w:rFonts w:ascii="Courier New" w:hAnsi="Courier New" w:cs="Courier New"/>
        </w:rPr>
        <w:t>.</w:t>
      </w:r>
    </w:p>
    <w:p w14:paraId="0AB7A23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1D779A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2634C7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67A608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FD6045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070902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 [Page 9]</w:t>
      </w:r>
    </w:p>
    <w:p w14:paraId="19565A1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20CB1A3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2AB9A5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F0DBF3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D6E6E6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Sequence Number is a four-octet field.  It</w:t>
      </w:r>
      <w:r w:rsidRPr="00DF353D">
        <w:rPr>
          <w:rFonts w:ascii="Courier New" w:hAnsi="Courier New" w:cs="Courier New"/>
        </w:rPr>
        <w:t xml:space="preserve"> is assigned by the</w:t>
      </w:r>
    </w:p>
    <w:p w14:paraId="508E978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sender</w:t>
      </w:r>
      <w:proofErr w:type="gramEnd"/>
      <w:r w:rsidRPr="00DF353D">
        <w:rPr>
          <w:rFonts w:ascii="Courier New" w:hAnsi="Courier New" w:cs="Courier New"/>
        </w:rPr>
        <w:t xml:space="preserve"> and can be</w:t>
      </w:r>
      <w:ins w:id="101" w:author="BOUCADAIR Mohamed TGI/OLN" w:date="2021-06-02T14:12:00Z">
        <w:r w:rsidR="00F60592">
          <w:rPr>
            <w:rFonts w:ascii="Courier New" w:hAnsi="Courier New" w:cs="Courier New"/>
          </w:rPr>
          <w:t>,</w:t>
        </w:r>
      </w:ins>
      <w:r w:rsidRPr="00DF353D">
        <w:rPr>
          <w:rFonts w:ascii="Courier New" w:hAnsi="Courier New" w:cs="Courier New"/>
        </w:rPr>
        <w:t xml:space="preserve"> </w:t>
      </w:r>
      <w:del w:id="102" w:author="BOUCADAIR Mohamed TGI/OLN" w:date="2021-06-02T14:12:00Z">
        <w:r w:rsidRPr="00DF353D" w:rsidDel="00F60592">
          <w:rPr>
            <w:rFonts w:ascii="Courier New" w:hAnsi="Courier New" w:cs="Courier New"/>
          </w:rPr>
          <w:delText>(</w:delText>
        </w:r>
      </w:del>
      <w:r w:rsidRPr="00DF353D">
        <w:rPr>
          <w:rFonts w:ascii="Courier New" w:hAnsi="Courier New" w:cs="Courier New"/>
        </w:rPr>
        <w:t>for example</w:t>
      </w:r>
      <w:del w:id="103" w:author="BOUCADAIR Mohamed TGI/OLN" w:date="2021-06-02T14:12:00Z">
        <w:r w:rsidRPr="00DF353D" w:rsidDel="00F60592">
          <w:rPr>
            <w:rFonts w:ascii="Courier New" w:hAnsi="Courier New" w:cs="Courier New"/>
          </w:rPr>
          <w:delText xml:space="preserve">) </w:delText>
        </w:r>
      </w:del>
      <w:ins w:id="104" w:author="BOUCADAIR Mohamed TGI/OLN" w:date="2021-06-02T14:12:00Z">
        <w:r w:rsidR="00F60592">
          <w:rPr>
            <w:rFonts w:ascii="Courier New" w:hAnsi="Courier New" w:cs="Courier New"/>
          </w:rPr>
          <w:t>,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used to detect missed replies.</w:t>
      </w:r>
    </w:p>
    <w:p w14:paraId="0957C04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ins w:id="105" w:author="BOUCADAIR Mohamed TGI/OLN" w:date="2021-06-02T14:12:00Z">
        <w:r w:rsidR="00F60592">
          <w:rPr>
            <w:rFonts w:ascii="Courier New" w:hAnsi="Courier New" w:cs="Courier New"/>
          </w:rPr>
          <w:t xml:space="preserve">The initial Sequence Number MUST randomly generated and then </w:t>
        </w:r>
      </w:ins>
      <w:del w:id="106" w:author="BOUCADAIR Mohamed TGI/OLN" w:date="2021-06-02T14:13:00Z">
        <w:r w:rsidRPr="00DF353D" w:rsidDel="00F60592">
          <w:rPr>
            <w:rFonts w:ascii="Courier New" w:hAnsi="Courier New" w:cs="Courier New"/>
          </w:rPr>
          <w:delText xml:space="preserve">The value of the Sequence Number field </w:delText>
        </w:r>
      </w:del>
      <w:r w:rsidRPr="00DF353D">
        <w:rPr>
          <w:rFonts w:ascii="Courier New" w:hAnsi="Courier New" w:cs="Courier New"/>
        </w:rPr>
        <w:t>SHOULD be monotonically</w:t>
      </w:r>
    </w:p>
    <w:p w14:paraId="067934E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increasing</w:t>
      </w:r>
      <w:proofErr w:type="gramEnd"/>
      <w:r w:rsidRPr="00DF353D">
        <w:rPr>
          <w:rFonts w:ascii="Courier New" w:hAnsi="Courier New" w:cs="Courier New"/>
        </w:rPr>
        <w:t xml:space="preserve"> in the course of </w:t>
      </w:r>
      <w:del w:id="107" w:author="BOUCADAIR Mohamed TGI/OLN" w:date="2021-06-02T14:13:00Z">
        <w:r w:rsidRPr="00DF353D" w:rsidDel="00F60592">
          <w:rPr>
            <w:rFonts w:ascii="Courier New" w:hAnsi="Courier New" w:cs="Courier New"/>
          </w:rPr>
          <w:delText xml:space="preserve">the </w:delText>
        </w:r>
      </w:del>
      <w:ins w:id="108" w:author="BOUCADAIR Mohamed TGI/OLN" w:date="2021-06-02T14:13:00Z">
        <w:r w:rsidR="00F60592">
          <w:rPr>
            <w:rFonts w:ascii="Courier New" w:hAnsi="Courier New" w:cs="Courier New"/>
          </w:rPr>
          <w:t>a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test session.</w:t>
      </w:r>
    </w:p>
    <w:p w14:paraId="72EF16B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9488A4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EECDCF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0                   1               </w:t>
      </w:r>
      <w:r w:rsidRPr="00DF353D">
        <w:rPr>
          <w:rFonts w:ascii="Courier New" w:hAnsi="Courier New" w:cs="Courier New"/>
        </w:rPr>
        <w:t xml:space="preserve">    2                   3</w:t>
      </w:r>
    </w:p>
    <w:p w14:paraId="6FE5EB8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0 1 2 3 4 5 6 7 8 9 0 1 2 3 4 5 6 7 8 9 0 1 2 3 4 5 6 7 8 9 0 1</w:t>
      </w:r>
    </w:p>
    <w:p w14:paraId="6288DD2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3797FB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Type     |    Reserved   |           Length              |</w:t>
      </w:r>
    </w:p>
    <w:p w14:paraId="5C87072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</w:t>
      </w:r>
      <w:r w:rsidRPr="00DF353D">
        <w:rPr>
          <w:rFonts w:ascii="Courier New" w:hAnsi="Courier New" w:cs="Courier New"/>
        </w:rPr>
        <w:t>-+-+-+-+-+-+-+-+-+-+-+-+-+-+-+-+-+-+-+-+-+-+-+-+-+-+-+-+-+-+</w:t>
      </w:r>
    </w:p>
    <w:p w14:paraId="432B20F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~                            Value                              ~</w:t>
      </w:r>
    </w:p>
    <w:p w14:paraId="689B7DF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303D34D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721057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Figure 4: </w:t>
      </w:r>
      <w:del w:id="109" w:author="BOUCADAIR Mohamed TGI/OLN" w:date="2021-06-02T14:13:00Z">
        <w:r w:rsidRPr="00DF353D" w:rsidDel="00F60592">
          <w:rPr>
            <w:rFonts w:ascii="Courier New" w:hAnsi="Courier New" w:cs="Courier New"/>
          </w:rPr>
          <w:delText xml:space="preserve">SFC </w:delText>
        </w:r>
      </w:del>
      <w:ins w:id="110" w:author="BOUCADAIR Mohamed TGI/OLN" w:date="2021-06-02T14:13:00Z">
        <w:r w:rsidR="00F60592">
          <w:rPr>
            <w:rFonts w:ascii="Courier New" w:hAnsi="Courier New" w:cs="Courier New"/>
          </w:rPr>
          <w:t>NSH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Request/Reply T</w:t>
      </w:r>
      <w:r w:rsidRPr="00DF353D">
        <w:rPr>
          <w:rFonts w:ascii="Courier New" w:hAnsi="Courier New" w:cs="Courier New"/>
        </w:rPr>
        <w:t>LV Format</w:t>
      </w:r>
    </w:p>
    <w:p w14:paraId="08DB1BD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8C6F13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TLV is a variable-length field.  Multiple TLVs MAY be placed in an</w:t>
      </w:r>
    </w:p>
    <w:p w14:paraId="6321F34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del w:id="111" w:author="BOUCADAIR Mohamed TGI/OLN" w:date="2021-06-02T14:13:00Z">
        <w:r w:rsidRPr="00DF353D" w:rsidDel="00F60592">
          <w:rPr>
            <w:rFonts w:ascii="Courier New" w:hAnsi="Courier New" w:cs="Courier New"/>
          </w:rPr>
          <w:delText xml:space="preserve">SFC </w:delText>
        </w:r>
      </w:del>
      <w:ins w:id="112" w:author="BOUCADAIR Mohamed TGI/OLN" w:date="2021-06-02T14:13:00Z">
        <w:r w:rsidR="00F60592">
          <w:rPr>
            <w:rFonts w:ascii="Courier New" w:hAnsi="Courier New" w:cs="Courier New"/>
          </w:rPr>
          <w:t>NSH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Request/Reply packet.  Additional TLVs may be enclosed</w:t>
      </w:r>
    </w:p>
    <w:p w14:paraId="287F9CA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within</w:t>
      </w:r>
      <w:proofErr w:type="gramEnd"/>
      <w:r w:rsidRPr="00DF353D">
        <w:rPr>
          <w:rFonts w:ascii="Courier New" w:hAnsi="Courier New" w:cs="Courier New"/>
        </w:rPr>
        <w:t xml:space="preserve"> a given TLV, subject to the semantics of the (outer) TLV in</w:t>
      </w:r>
    </w:p>
    <w:p w14:paraId="42A977A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question</w:t>
      </w:r>
      <w:proofErr w:type="gramEnd"/>
      <w:r w:rsidRPr="00DF353D">
        <w:rPr>
          <w:rFonts w:ascii="Courier New" w:hAnsi="Courier New" w:cs="Courier New"/>
        </w:rPr>
        <w:t xml:space="preserve">.  If more than one TLV is </w:t>
      </w:r>
      <w:r w:rsidRPr="00DF353D">
        <w:rPr>
          <w:rFonts w:ascii="Courier New" w:hAnsi="Courier New" w:cs="Courier New"/>
        </w:rPr>
        <w:t>to be included, the value of the</w:t>
      </w:r>
    </w:p>
    <w:p w14:paraId="7A610CD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Type field of the outmost outer TLV MUST be set to </w:t>
      </w:r>
      <w:ins w:id="113" w:author="BOUCADAIR Mohamed TGI/OLN" w:date="2021-06-02T14:13:00Z">
        <w:r w:rsidR="00F60592">
          <w:rPr>
            <w:rFonts w:ascii="Courier New" w:hAnsi="Courier New" w:cs="Courier New"/>
          </w:rPr>
          <w:t>“</w:t>
        </w:r>
      </w:ins>
      <w:r w:rsidRPr="00DF353D">
        <w:rPr>
          <w:rFonts w:ascii="Courier New" w:hAnsi="Courier New" w:cs="Courier New"/>
        </w:rPr>
        <w:t>Multiple TLVs</w:t>
      </w:r>
      <w:r w:rsidRPr="00DF353D">
        <w:rPr>
          <w:rFonts w:ascii="Courier New" w:hAnsi="Courier New" w:cs="Courier New"/>
        </w:rPr>
        <w:t xml:space="preserve"> Used</w:t>
      </w:r>
      <w:ins w:id="114" w:author="BOUCADAIR Mohamed TGI/OLN" w:date="2021-06-02T14:13:00Z">
        <w:r w:rsidR="00F60592">
          <w:rPr>
            <w:rFonts w:ascii="Courier New" w:hAnsi="Courier New" w:cs="Courier New"/>
          </w:rPr>
          <w:t>"</w:t>
        </w:r>
      </w:ins>
    </w:p>
    <w:p w14:paraId="7836DB5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(TBA12), as assigned by IANA according to Section 8.7.  Figure 4</w:t>
      </w:r>
    </w:p>
    <w:p w14:paraId="6B8971D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presents</w:t>
      </w:r>
      <w:proofErr w:type="gramEnd"/>
      <w:r w:rsidRPr="00DF353D">
        <w:rPr>
          <w:rFonts w:ascii="Courier New" w:hAnsi="Courier New" w:cs="Courier New"/>
        </w:rPr>
        <w:t xml:space="preserve"> the format of an </w:t>
      </w:r>
      <w:del w:id="115" w:author="BOUCADAIR Mohamed TGI/OLN" w:date="2021-06-02T14:14:00Z">
        <w:r w:rsidRPr="00DF353D" w:rsidDel="00F60592">
          <w:rPr>
            <w:rFonts w:ascii="Courier New" w:hAnsi="Courier New" w:cs="Courier New"/>
          </w:rPr>
          <w:delText xml:space="preserve">SFC </w:delText>
        </w:r>
      </w:del>
      <w:ins w:id="116" w:author="BOUCADAIR Mohamed TGI/OLN" w:date="2021-06-02T14:14:00Z">
        <w:r w:rsidR="00F60592">
          <w:rPr>
            <w:rFonts w:ascii="Courier New" w:hAnsi="Courier New" w:cs="Courier New"/>
          </w:rPr>
          <w:t>NSH</w:t>
        </w:r>
        <w:r w:rsidR="00F6059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Request/Reply TLV, where fields</w:t>
      </w:r>
    </w:p>
    <w:p w14:paraId="12E1523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are</w:t>
      </w:r>
      <w:proofErr w:type="gramEnd"/>
      <w:r w:rsidRPr="00DF353D">
        <w:rPr>
          <w:rFonts w:ascii="Courier New" w:hAnsi="Courier New" w:cs="Courier New"/>
        </w:rPr>
        <w:t xml:space="preserve"> defin</w:t>
      </w:r>
      <w:r w:rsidRPr="00DF353D">
        <w:rPr>
          <w:rFonts w:ascii="Courier New" w:hAnsi="Courier New" w:cs="Courier New"/>
        </w:rPr>
        <w:t xml:space="preserve">ed as </w:t>
      </w:r>
      <w:del w:id="117" w:author="BOUCADAIR Mohamed TGI/OLN" w:date="2021-06-02T14:14:00Z">
        <w:r w:rsidRPr="00DF353D" w:rsidDel="00F60592">
          <w:rPr>
            <w:rFonts w:ascii="Courier New" w:hAnsi="Courier New" w:cs="Courier New"/>
          </w:rPr>
          <w:delText>the following</w:delText>
        </w:r>
      </w:del>
      <w:ins w:id="118" w:author="BOUCADAIR Mohamed TGI/OLN" w:date="2021-06-02T14:14:00Z">
        <w:r w:rsidR="00F60592" w:rsidRPr="00DF353D">
          <w:rPr>
            <w:rFonts w:ascii="Courier New" w:hAnsi="Courier New" w:cs="Courier New"/>
          </w:rPr>
          <w:t>follow</w:t>
        </w:r>
        <w:r w:rsidR="00F60592">
          <w:rPr>
            <w:rFonts w:ascii="Courier New" w:hAnsi="Courier New" w:cs="Courier New"/>
          </w:rPr>
          <w:t>s</w:t>
        </w:r>
      </w:ins>
      <w:r w:rsidRPr="00DF353D">
        <w:rPr>
          <w:rFonts w:ascii="Courier New" w:hAnsi="Courier New" w:cs="Courier New"/>
        </w:rPr>
        <w:t>:</w:t>
      </w:r>
    </w:p>
    <w:p w14:paraId="691B233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1224FF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Type - a one-octet-long field that characterizes the</w:t>
      </w:r>
    </w:p>
    <w:p w14:paraId="2C629AE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interpretation</w:t>
      </w:r>
      <w:proofErr w:type="gramEnd"/>
      <w:r w:rsidRPr="00DF353D">
        <w:rPr>
          <w:rFonts w:ascii="Courier New" w:hAnsi="Courier New" w:cs="Courier New"/>
        </w:rPr>
        <w:t xml:space="preserve"> of the Value field.  Type values allocated</w:t>
      </w:r>
    </w:p>
    <w:p w14:paraId="5DDDB0D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Section 8.7.</w:t>
      </w:r>
    </w:p>
    <w:p w14:paraId="1CD6EE6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C855A6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Reserved - one-octet-long field.  The value of the Type field</w:t>
      </w:r>
    </w:p>
    <w:p w14:paraId="22EB2CD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dete</w:t>
      </w:r>
      <w:r w:rsidRPr="00DF353D">
        <w:rPr>
          <w:rFonts w:ascii="Courier New" w:hAnsi="Courier New" w:cs="Courier New"/>
        </w:rPr>
        <w:t>rmines</w:t>
      </w:r>
      <w:proofErr w:type="gramEnd"/>
      <w:r w:rsidRPr="00DF353D">
        <w:rPr>
          <w:rFonts w:ascii="Courier New" w:hAnsi="Courier New" w:cs="Courier New"/>
        </w:rPr>
        <w:t xml:space="preserve"> its interpretation and encoding.</w:t>
      </w:r>
    </w:p>
    <w:p w14:paraId="3323155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3F63BB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Length - two-octet-long field equal to the Value field's length in</w:t>
      </w:r>
    </w:p>
    <w:p w14:paraId="785CB8A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octets</w:t>
      </w:r>
      <w:proofErr w:type="gramEnd"/>
      <w:r w:rsidRPr="00DF353D">
        <w:rPr>
          <w:rFonts w:ascii="Courier New" w:hAnsi="Courier New" w:cs="Courier New"/>
        </w:rPr>
        <w:t>.</w:t>
      </w:r>
    </w:p>
    <w:p w14:paraId="1825108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0F8AD1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Value - a variable-length field.  The value of the Type field</w:t>
      </w:r>
    </w:p>
    <w:p w14:paraId="3F152A3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determines</w:t>
      </w:r>
      <w:proofErr w:type="gramEnd"/>
      <w:r w:rsidRPr="00DF353D">
        <w:rPr>
          <w:rFonts w:ascii="Courier New" w:hAnsi="Courier New" w:cs="Courier New"/>
        </w:rPr>
        <w:t xml:space="preserve"> its interpretation and encoding.</w:t>
      </w:r>
    </w:p>
    <w:p w14:paraId="2A01582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0A061C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5.1</w:t>
      </w:r>
      <w:proofErr w:type="gramStart"/>
      <w:r w:rsidRPr="00DF353D">
        <w:rPr>
          <w:rFonts w:ascii="Courier New" w:hAnsi="Courier New" w:cs="Courier New"/>
        </w:rPr>
        <w:t>.  Re</w:t>
      </w:r>
      <w:r w:rsidRPr="00DF353D">
        <w:rPr>
          <w:rFonts w:ascii="Courier New" w:hAnsi="Courier New" w:cs="Courier New"/>
        </w:rPr>
        <w:t>turn</w:t>
      </w:r>
      <w:proofErr w:type="gramEnd"/>
      <w:r w:rsidRPr="00DF353D">
        <w:rPr>
          <w:rFonts w:ascii="Courier New" w:hAnsi="Courier New" w:cs="Courier New"/>
        </w:rPr>
        <w:t xml:space="preserve"> Codes</w:t>
      </w:r>
    </w:p>
    <w:p w14:paraId="73D5032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DE7283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value of the Return Code field is set to zero by the sender of an</w:t>
      </w:r>
    </w:p>
    <w:p w14:paraId="37FF9F2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Request.  The receiver of said Echo Request can set it to one of</w:t>
      </w:r>
    </w:p>
    <w:p w14:paraId="648A543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values listed in Table 1 in the corresponding Echo Reply that it</w:t>
      </w:r>
    </w:p>
    <w:p w14:paraId="29CDBE2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generates</w:t>
      </w:r>
      <w:proofErr w:type="gramEnd"/>
      <w:ins w:id="119" w:author="BOUCADAIR Mohamed TGI/OLN" w:date="2021-06-02T14:15:00Z">
        <w:r w:rsidR="00F60592">
          <w:rPr>
            <w:rFonts w:ascii="Courier New" w:hAnsi="Courier New" w:cs="Courier New"/>
          </w:rPr>
          <w:t xml:space="preserve"> (</w:t>
        </w:r>
        <w:commentRangeStart w:id="120"/>
        <w:r w:rsidR="00F60592">
          <w:rPr>
            <w:rFonts w:ascii="Courier New" w:hAnsi="Courier New" w:cs="Courier New"/>
          </w:rPr>
          <w:t>if any</w:t>
        </w:r>
      </w:ins>
      <w:commentRangeEnd w:id="120"/>
      <w:ins w:id="121" w:author="BOUCADAIR Mohamed TGI/OLN" w:date="2021-06-02T14:16:00Z">
        <w:r w:rsidR="00FA4272">
          <w:rPr>
            <w:rStyle w:val="Marquedecommentaire"/>
            <w:rFonts w:asciiTheme="minorHAnsi" w:hAnsiTheme="minorHAnsi"/>
          </w:rPr>
          <w:commentReference w:id="120"/>
        </w:r>
      </w:ins>
      <w:ins w:id="122" w:author="BOUCADAIR Mohamed TGI/OLN" w:date="2021-06-02T14:15:00Z">
        <w:r w:rsidR="00F60592">
          <w:rPr>
            <w:rFonts w:ascii="Courier New" w:hAnsi="Courier New" w:cs="Courier New"/>
          </w:rPr>
          <w:t>)</w:t>
        </w:r>
      </w:ins>
      <w:r w:rsidRPr="00DF353D">
        <w:rPr>
          <w:rFonts w:ascii="Courier New" w:hAnsi="Courier New" w:cs="Courier New"/>
        </w:rPr>
        <w:t>.</w:t>
      </w:r>
    </w:p>
    <w:p w14:paraId="55041DB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9F560A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58AD39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9E3522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0D321A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EBE86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E358C4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754631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</w:t>
      </w:r>
      <w:r w:rsidRPr="00DF353D">
        <w:rPr>
          <w:rFonts w:ascii="Courier New" w:hAnsi="Courier New" w:cs="Courier New"/>
        </w:rPr>
        <w:t>y, et al.           Expires 3 December 2021               [Page 10]</w:t>
      </w:r>
    </w:p>
    <w:p w14:paraId="2B6AC37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39D9C96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73115DF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C4DF6B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5FE903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+=======+============================================+</w:t>
      </w:r>
    </w:p>
    <w:p w14:paraId="21F0523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Value |                Description</w:t>
      </w:r>
      <w:r w:rsidRPr="00DF353D">
        <w:rPr>
          <w:rFonts w:ascii="Courier New" w:hAnsi="Courier New" w:cs="Courier New"/>
        </w:rPr>
        <w:t xml:space="preserve">                 |</w:t>
      </w:r>
    </w:p>
    <w:p w14:paraId="1B8E206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+=======+============================================+</w:t>
      </w:r>
    </w:p>
    <w:p w14:paraId="367EF4C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0     |               No Return Code               |</w:t>
      </w:r>
    </w:p>
    <w:p w14:paraId="3F804CF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+-------+--------------------------------------------+</w:t>
      </w:r>
    </w:p>
    <w:p w14:paraId="381519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1     |      Malformed Echo Re</w:t>
      </w:r>
      <w:r w:rsidRPr="00DF353D">
        <w:rPr>
          <w:rFonts w:ascii="Courier New" w:hAnsi="Courier New" w:cs="Courier New"/>
        </w:rPr>
        <w:t>quest received       |</w:t>
      </w:r>
    </w:p>
    <w:p w14:paraId="1C7ACDC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+-------+--------------------------------------------+</w:t>
      </w:r>
    </w:p>
    <w:p w14:paraId="2E34AEE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2     | One or more of the TLVs was not understood |</w:t>
      </w:r>
    </w:p>
    <w:p w14:paraId="3626671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+-------+--------------------------------------------+</w:t>
      </w:r>
    </w:p>
    <w:p w14:paraId="7A4E171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3     |           Authenti</w:t>
      </w:r>
      <w:r w:rsidRPr="00DF353D">
        <w:rPr>
          <w:rFonts w:ascii="Courier New" w:hAnsi="Courier New" w:cs="Courier New"/>
        </w:rPr>
        <w:t>cation failed            |</w:t>
      </w:r>
    </w:p>
    <w:p w14:paraId="20D9254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+-------+--------------------------------------------+</w:t>
      </w:r>
    </w:p>
    <w:p w14:paraId="4578C15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49DA2D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Table 1: </w:t>
      </w:r>
      <w:del w:id="123" w:author="BOUCADAIR Mohamed TGI/OLN" w:date="2021-06-02T14:15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24" w:author="BOUCADAIR Mohamed TGI/OLN" w:date="2021-06-02T14:15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Return Codes</w:t>
      </w:r>
    </w:p>
    <w:p w14:paraId="6E7DA89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5BA6EF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5.2</w:t>
      </w:r>
      <w:proofErr w:type="gramStart"/>
      <w:r w:rsidRPr="00DF353D">
        <w:rPr>
          <w:rFonts w:ascii="Courier New" w:hAnsi="Courier New" w:cs="Courier New"/>
        </w:rPr>
        <w:t>.  Authentication</w:t>
      </w:r>
      <w:proofErr w:type="gramEnd"/>
      <w:r w:rsidRPr="00DF353D">
        <w:rPr>
          <w:rFonts w:ascii="Courier New" w:hAnsi="Courier New" w:cs="Courier New"/>
        </w:rPr>
        <w:t xml:space="preserve"> in Echo Request/Reply</w:t>
      </w:r>
    </w:p>
    <w:p w14:paraId="3C3F009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805C5E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Authentication can be used to protect the integrity of the</w:t>
      </w:r>
    </w:p>
    <w:p w14:paraId="7085A86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information</w:t>
      </w:r>
      <w:proofErr w:type="gramEnd"/>
      <w:r w:rsidRPr="00DF353D">
        <w:rPr>
          <w:rFonts w:ascii="Courier New" w:hAnsi="Courier New" w:cs="Courier New"/>
        </w:rPr>
        <w:t xml:space="preserve"> in SFC Echo Request and/or Echo Reply.  In the</w:t>
      </w:r>
    </w:p>
    <w:p w14:paraId="529A327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[I-</w:t>
      </w:r>
      <w:proofErr w:type="spellStart"/>
      <w:r w:rsidRPr="00DF353D">
        <w:rPr>
          <w:rFonts w:ascii="Courier New" w:hAnsi="Courier New" w:cs="Courier New"/>
        </w:rPr>
        <w:t>D.ietf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nsh</w:t>
      </w:r>
      <w:proofErr w:type="spellEnd"/>
      <w:r w:rsidRPr="00DF353D">
        <w:rPr>
          <w:rFonts w:ascii="Courier New" w:hAnsi="Courier New" w:cs="Courier New"/>
        </w:rPr>
        <w:t>-integrity] a variable-length Context Header has</w:t>
      </w:r>
    </w:p>
    <w:p w14:paraId="008EB7C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been</w:t>
      </w:r>
      <w:proofErr w:type="gramEnd"/>
      <w:r w:rsidRPr="00DF353D">
        <w:rPr>
          <w:rFonts w:ascii="Courier New" w:hAnsi="Courier New" w:cs="Courier New"/>
        </w:rPr>
        <w:t xml:space="preserve"> defined to protect the integrity of the NSH and the payload.</w:t>
      </w:r>
    </w:p>
    <w:p w14:paraId="7E2E12A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header can also be used for the optional encryption </w:t>
      </w:r>
      <w:r w:rsidRPr="00DF353D">
        <w:rPr>
          <w:rFonts w:ascii="Courier New" w:hAnsi="Courier New" w:cs="Courier New"/>
        </w:rPr>
        <w:t>of the</w:t>
      </w:r>
    </w:p>
    <w:p w14:paraId="488D9E8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sensitive</w:t>
      </w:r>
      <w:proofErr w:type="gramEnd"/>
      <w:r w:rsidRPr="00DF353D">
        <w:rPr>
          <w:rFonts w:ascii="Courier New" w:hAnsi="Courier New" w:cs="Courier New"/>
        </w:rPr>
        <w:t xml:space="preserve"> metadata.  MAC#1 Context Header is more suitable for the</w:t>
      </w:r>
    </w:p>
    <w:p w14:paraId="7C087A8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integrity</w:t>
      </w:r>
      <w:proofErr w:type="gramEnd"/>
      <w:r w:rsidRPr="00DF353D">
        <w:rPr>
          <w:rFonts w:ascii="Courier New" w:hAnsi="Courier New" w:cs="Courier New"/>
        </w:rPr>
        <w:t xml:space="preserve"> protection of active SFC OAM, particularly of the defined</w:t>
      </w:r>
    </w:p>
    <w:p w14:paraId="6C51C88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</w:t>
      </w:r>
      <w:proofErr w:type="gramEnd"/>
      <w:r w:rsidRPr="00DF353D">
        <w:rPr>
          <w:rFonts w:ascii="Courier New" w:hAnsi="Courier New" w:cs="Courier New"/>
        </w:rPr>
        <w:t xml:space="preserve"> this document SFC Echo Request and Echo Reply.  On the other hand,</w:t>
      </w:r>
    </w:p>
    <w:p w14:paraId="1886356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using</w:t>
      </w:r>
      <w:proofErr w:type="gramEnd"/>
      <w:r w:rsidRPr="00DF353D">
        <w:rPr>
          <w:rFonts w:ascii="Courier New" w:hAnsi="Courier New" w:cs="Courier New"/>
        </w:rPr>
        <w:t xml:space="preserve"> MAC#2 Context Header allow</w:t>
      </w:r>
      <w:r w:rsidRPr="00DF353D">
        <w:rPr>
          <w:rFonts w:ascii="Courier New" w:hAnsi="Courier New" w:cs="Courier New"/>
        </w:rPr>
        <w:t>s the detection of mishandling of the</w:t>
      </w:r>
    </w:p>
    <w:p w14:paraId="6FBBE5A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O-bit by a transient SFC element.</w:t>
      </w:r>
    </w:p>
    <w:p w14:paraId="1666B9E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DF5777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5.3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125" w:author="BOUCADAIR Mohamed TGI/OLN" w:date="2021-06-02T13:32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126" w:author="BOUCADAIR Mohamed TGI/OLN" w:date="2021-06-02T13:32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Transmission</w:t>
      </w:r>
    </w:p>
    <w:p w14:paraId="4CF4760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95FEEA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SFC Echo Request control packet MUST use the appropriate transport</w:t>
      </w:r>
    </w:p>
    <w:p w14:paraId="5054A61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encapsulation</w:t>
      </w:r>
      <w:proofErr w:type="gramEnd"/>
      <w:r w:rsidRPr="00DF353D">
        <w:rPr>
          <w:rFonts w:ascii="Courier New" w:hAnsi="Courier New" w:cs="Courier New"/>
        </w:rPr>
        <w:t xml:space="preserve"> of the monitored SFP.  If the NSH is used, Echo Request</w:t>
      </w:r>
    </w:p>
    <w:p w14:paraId="5A7567A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MUST set O bit, as defined in [RFC8300].  NSH MUST be immediately</w:t>
      </w:r>
    </w:p>
    <w:p w14:paraId="65161F3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followed</w:t>
      </w:r>
      <w:proofErr w:type="gramEnd"/>
      <w:r w:rsidRPr="00DF353D">
        <w:rPr>
          <w:rFonts w:ascii="Courier New" w:hAnsi="Courier New" w:cs="Courier New"/>
        </w:rPr>
        <w:t xml:space="preserve"> by the SFC Active OAM Header defined in Section 4.  The</w:t>
      </w:r>
    </w:p>
    <w:p w14:paraId="1CB8B85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Message Type field's value in the </w:t>
      </w:r>
      <w:del w:id="127" w:author="BOUCADAIR Mohamed TGI/OLN" w:date="2021-06-02T14:16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28" w:author="BOUCADAIR Mohamed TGI/OLN" w:date="2021-06-02T14:16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 Header MUST be set</w:t>
      </w:r>
    </w:p>
    <w:p w14:paraId="75845A8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to</w:t>
      </w:r>
      <w:proofErr w:type="gramEnd"/>
      <w:r w:rsidRPr="00DF353D">
        <w:rPr>
          <w:rFonts w:ascii="Courier New" w:hAnsi="Courier New" w:cs="Courier New"/>
        </w:rPr>
        <w:t xml:space="preserve"> </w:t>
      </w:r>
      <w:del w:id="129" w:author="BOUCADAIR Mohamed TGI/OLN" w:date="2021-06-02T14:16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30" w:author="BOUCADAIR Mohamed TGI/OLN" w:date="2021-06-02T14:16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 value (TBA2) p</w:t>
      </w:r>
      <w:r w:rsidRPr="00DF353D">
        <w:rPr>
          <w:rFonts w:ascii="Courier New" w:hAnsi="Courier New" w:cs="Courier New"/>
        </w:rPr>
        <w:t>er Section 8.2.</w:t>
      </w:r>
    </w:p>
    <w:p w14:paraId="71931D4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3D80ED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Value of the Reply Mode field MAY be set to:</w:t>
      </w:r>
    </w:p>
    <w:p w14:paraId="02BDBE9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445B66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Do</w:t>
      </w:r>
      <w:proofErr w:type="gramEnd"/>
      <w:r w:rsidRPr="00DF353D">
        <w:rPr>
          <w:rFonts w:ascii="Courier New" w:hAnsi="Courier New" w:cs="Courier New"/>
        </w:rPr>
        <w:t xml:space="preserve"> Not Reply (TBA5) if one-way monitoring is desired.  If the Echo</w:t>
      </w:r>
    </w:p>
    <w:p w14:paraId="4174019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Request is used to measure synthetic packet loss; the receiver may</w:t>
      </w:r>
    </w:p>
    <w:p w14:paraId="1A6EAD3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report</w:t>
      </w:r>
      <w:proofErr w:type="gramEnd"/>
      <w:r w:rsidRPr="00DF353D">
        <w:rPr>
          <w:rFonts w:ascii="Courier New" w:hAnsi="Courier New" w:cs="Courier New"/>
        </w:rPr>
        <w:t xml:space="preserve"> loss measurement results to a r</w:t>
      </w:r>
      <w:r w:rsidRPr="00DF353D">
        <w:rPr>
          <w:rFonts w:ascii="Courier New" w:hAnsi="Courier New" w:cs="Courier New"/>
        </w:rPr>
        <w:t>emote node.  Note that ways</w:t>
      </w:r>
    </w:p>
    <w:p w14:paraId="22F8E8C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learning the </w:t>
      </w:r>
      <w:del w:id="131" w:author="BOUCADAIR Mohamed TGI/OLN" w:date="2021-06-02T13:32:00Z">
        <w:r w:rsidRPr="00DF353D" w:rsidDel="007356F3">
          <w:rPr>
            <w:rFonts w:ascii="Courier New" w:hAnsi="Courier New" w:cs="Courier New"/>
          </w:rPr>
          <w:delText xml:space="preserve">identy </w:delText>
        </w:r>
      </w:del>
      <w:ins w:id="132" w:author="BOUCADAIR Mohamed TGI/OLN" w:date="2021-06-02T13:32:00Z">
        <w:r w:rsidR="007356F3">
          <w:rPr>
            <w:rFonts w:ascii="Courier New" w:hAnsi="Courier New" w:cs="Courier New"/>
          </w:rPr>
          <w:t>identity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of that node is </w:t>
      </w:r>
      <w:del w:id="133" w:author="BOUCADAIR Mohamed TGI/OLN" w:date="2021-06-02T13:32:00Z">
        <w:r w:rsidRPr="00DF353D" w:rsidDel="007356F3">
          <w:rPr>
            <w:rFonts w:ascii="Courier New" w:hAnsi="Courier New" w:cs="Courier New"/>
          </w:rPr>
          <w:delText xml:space="preserve">otside </w:delText>
        </w:r>
      </w:del>
      <w:ins w:id="134" w:author="BOUCADAIR Mohamed TGI/OLN" w:date="2021-06-02T13:32:00Z">
        <w:r w:rsidR="007356F3">
          <w:rPr>
            <w:rFonts w:ascii="Courier New" w:hAnsi="Courier New" w:cs="Courier New"/>
          </w:rPr>
          <w:t>outside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the scope of this</w:t>
      </w:r>
    </w:p>
    <w:p w14:paraId="42062E0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specification</w:t>
      </w:r>
      <w:proofErr w:type="gramEnd"/>
      <w:r w:rsidRPr="00DF353D">
        <w:rPr>
          <w:rFonts w:ascii="Courier New" w:hAnsi="Courier New" w:cs="Courier New"/>
        </w:rPr>
        <w:t>.</w:t>
      </w:r>
    </w:p>
    <w:p w14:paraId="022063F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FA7AEA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Reply</w:t>
      </w:r>
      <w:proofErr w:type="gramEnd"/>
      <w:r w:rsidRPr="00DF353D">
        <w:rPr>
          <w:rFonts w:ascii="Courier New" w:hAnsi="Courier New" w:cs="Courier New"/>
        </w:rPr>
        <w:t xml:space="preserve"> via an IPv4/IPv6 UDP Packet (TBA6) value likely will be the</w:t>
      </w:r>
    </w:p>
    <w:p w14:paraId="4EE4382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most</w:t>
      </w:r>
      <w:proofErr w:type="gramEnd"/>
      <w:r w:rsidRPr="00DF353D">
        <w:rPr>
          <w:rFonts w:ascii="Courier New" w:hAnsi="Courier New" w:cs="Courier New"/>
        </w:rPr>
        <w:t xml:space="preserve"> used.</w:t>
      </w:r>
    </w:p>
    <w:p w14:paraId="244B07D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D78642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EA6E39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376E7C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3A5E2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DF41C9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</w:t>
      </w:r>
      <w:r w:rsidRPr="00DF353D">
        <w:rPr>
          <w:rFonts w:ascii="Courier New" w:hAnsi="Courier New" w:cs="Courier New"/>
        </w:rPr>
        <w:t>r 2021               [Page 11]</w:t>
      </w:r>
    </w:p>
    <w:p w14:paraId="08F8DDF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4E6806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7D9B7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6633DD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849367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Reply</w:t>
      </w:r>
      <w:proofErr w:type="gramEnd"/>
      <w:r w:rsidRPr="00DF353D">
        <w:rPr>
          <w:rFonts w:ascii="Courier New" w:hAnsi="Courier New" w:cs="Courier New"/>
        </w:rPr>
        <w:t xml:space="preserve"> via Application Level Control Channel (TBA7) value if the</w:t>
      </w:r>
    </w:p>
    <w:p w14:paraId="5BBBD57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SFP may have bi-directional paths.</w:t>
      </w:r>
    </w:p>
    <w:p w14:paraId="4FF811D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AD12B0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Reply</w:t>
      </w:r>
      <w:proofErr w:type="gramEnd"/>
      <w:r w:rsidRPr="00DF353D">
        <w:rPr>
          <w:rFonts w:ascii="Courier New" w:hAnsi="Courier New" w:cs="Courier New"/>
        </w:rPr>
        <w:t xml:space="preserve"> via Specified Path (TBA8</w:t>
      </w:r>
      <w:r w:rsidRPr="00DF353D">
        <w:rPr>
          <w:rFonts w:ascii="Courier New" w:hAnsi="Courier New" w:cs="Courier New"/>
        </w:rPr>
        <w:t>) value to enforce the use of the</w:t>
      </w:r>
    </w:p>
    <w:p w14:paraId="456BFDF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particular</w:t>
      </w:r>
      <w:proofErr w:type="gramEnd"/>
      <w:r w:rsidRPr="00DF353D">
        <w:rPr>
          <w:rFonts w:ascii="Courier New" w:hAnsi="Courier New" w:cs="Courier New"/>
        </w:rPr>
        <w:t xml:space="preserve"> return path specified in the included TLV to verify bi-</w:t>
      </w:r>
    </w:p>
    <w:p w14:paraId="5AFB9BF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directional</w:t>
      </w:r>
      <w:proofErr w:type="gramEnd"/>
      <w:r w:rsidRPr="00DF353D">
        <w:rPr>
          <w:rFonts w:ascii="Courier New" w:hAnsi="Courier New" w:cs="Courier New"/>
        </w:rPr>
        <w:t xml:space="preserve"> continuity and also increase the robustness of the</w:t>
      </w:r>
    </w:p>
    <w:p w14:paraId="019B306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monitoring</w:t>
      </w:r>
      <w:proofErr w:type="gramEnd"/>
      <w:r w:rsidRPr="00DF353D">
        <w:rPr>
          <w:rFonts w:ascii="Courier New" w:hAnsi="Courier New" w:cs="Courier New"/>
        </w:rPr>
        <w:t xml:space="preserve"> by selecting a more stable path.</w:t>
      </w:r>
    </w:p>
    <w:p w14:paraId="399C481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r w:rsidRPr="00FA4272">
        <w:rPr>
          <w:rFonts w:ascii="Courier New" w:hAnsi="Courier New" w:cs="Courier New"/>
          <w:highlight w:val="yellow"/>
          <w:rPrChange w:id="135" w:author="BOUCADAIR Mohamed TGI/OLN" w:date="2021-06-02T14:20:00Z">
            <w:rPr>
              <w:rFonts w:ascii="Courier New" w:hAnsi="Courier New" w:cs="Courier New"/>
            </w:rPr>
          </w:rPrChange>
        </w:rPr>
        <w:t>[I-D.ao-</w:t>
      </w:r>
      <w:proofErr w:type="spellStart"/>
      <w:r w:rsidRPr="00FA4272">
        <w:rPr>
          <w:rFonts w:ascii="Courier New" w:hAnsi="Courier New" w:cs="Courier New"/>
          <w:highlight w:val="yellow"/>
          <w:rPrChange w:id="136" w:author="BOUCADAIR Mohamed TGI/OLN" w:date="2021-06-02T14:20:00Z">
            <w:rPr>
              <w:rFonts w:ascii="Courier New" w:hAnsi="Courier New" w:cs="Courier New"/>
            </w:rPr>
          </w:rPrChange>
        </w:rPr>
        <w:t>sfc</w:t>
      </w:r>
      <w:proofErr w:type="spellEnd"/>
      <w:r w:rsidRPr="00FA4272">
        <w:rPr>
          <w:rFonts w:ascii="Courier New" w:hAnsi="Courier New" w:cs="Courier New"/>
          <w:highlight w:val="yellow"/>
          <w:rPrChange w:id="137" w:author="BOUCADAIR Mohamed TGI/OLN" w:date="2021-06-02T14:20:00Z">
            <w:rPr>
              <w:rFonts w:ascii="Courier New" w:hAnsi="Courier New" w:cs="Courier New"/>
            </w:rPr>
          </w:rPrChange>
        </w:rPr>
        <w:t>-</w:t>
      </w:r>
      <w:proofErr w:type="spellStart"/>
      <w:r w:rsidRPr="00FA4272">
        <w:rPr>
          <w:rFonts w:ascii="Courier New" w:hAnsi="Courier New" w:cs="Courier New"/>
          <w:highlight w:val="yellow"/>
          <w:rPrChange w:id="138" w:author="BOUCADAIR Mohamed TGI/OLN" w:date="2021-06-02T14:20:00Z">
            <w:rPr>
              <w:rFonts w:ascii="Courier New" w:hAnsi="Courier New" w:cs="Courier New"/>
            </w:rPr>
          </w:rPrChange>
        </w:rPr>
        <w:t>oam</w:t>
      </w:r>
      <w:proofErr w:type="spellEnd"/>
      <w:r w:rsidRPr="00FA4272">
        <w:rPr>
          <w:rFonts w:ascii="Courier New" w:hAnsi="Courier New" w:cs="Courier New"/>
          <w:highlight w:val="yellow"/>
          <w:rPrChange w:id="139" w:author="BOUCADAIR Mohamed TGI/OLN" w:date="2021-06-02T14:20:00Z">
            <w:rPr>
              <w:rFonts w:ascii="Courier New" w:hAnsi="Courier New" w:cs="Courier New"/>
            </w:rPr>
          </w:rPrChange>
        </w:rPr>
        <w:t>-return-p</w:t>
      </w:r>
      <w:r w:rsidRPr="00FA4272">
        <w:rPr>
          <w:rFonts w:ascii="Courier New" w:hAnsi="Courier New" w:cs="Courier New"/>
          <w:highlight w:val="yellow"/>
          <w:rPrChange w:id="140" w:author="BOUCADAIR Mohamed TGI/OLN" w:date="2021-06-02T14:20:00Z">
            <w:rPr>
              <w:rFonts w:ascii="Courier New" w:hAnsi="Courier New" w:cs="Courier New"/>
            </w:rPr>
          </w:rPrChange>
        </w:rPr>
        <w:t>ath-specified]</w:t>
      </w:r>
      <w:r w:rsidRPr="00DF353D">
        <w:rPr>
          <w:rFonts w:ascii="Courier New" w:hAnsi="Courier New" w:cs="Courier New"/>
        </w:rPr>
        <w:t xml:space="preserve"> provides an example of </w:t>
      </w:r>
      <w:r w:rsidRPr="00DF353D">
        <w:rPr>
          <w:rFonts w:ascii="Courier New" w:hAnsi="Courier New" w:cs="Courier New"/>
        </w:rPr>
        <w:t>the</w:t>
      </w:r>
    </w:p>
    <w:p w14:paraId="3B876DE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ins w:id="141" w:author="BOUCADAIR Mohamed TGI/OLN" w:date="2021-06-02T14:20:00Z">
        <w:r w:rsidR="00FA4272">
          <w:rPr>
            <w:rFonts w:ascii="Courier New" w:hAnsi="Courier New" w:cs="Courier New"/>
          </w:rPr>
          <w:t xml:space="preserve">Providing </w:t>
        </w:r>
      </w:ins>
      <w:del w:id="142" w:author="BOUCADAIR Mohamed TGI/OLN" w:date="2021-06-02T14:21:00Z">
        <w:r w:rsidRPr="00DF353D" w:rsidDel="00FA4272">
          <w:rPr>
            <w:rFonts w:ascii="Courier New" w:hAnsi="Courier New" w:cs="Courier New"/>
          </w:rPr>
          <w:delText>defining a</w:delText>
        </w:r>
      </w:del>
      <w:ins w:id="143" w:author="BOUCADAIR Mohamed TGI/OLN" w:date="2021-06-02T14:21:00Z">
        <w:r w:rsidR="00FA4272">
          <w:rPr>
            <w:rFonts w:ascii="Courier New" w:hAnsi="Courier New" w:cs="Courier New"/>
          </w:rPr>
          <w:t>an explicit path</w:t>
        </w:r>
      </w:ins>
      <w:del w:id="144" w:author="BOUCADAIR Mohamed TGI/OLN" w:date="2021-06-02T14:21:00Z">
        <w:r w:rsidRPr="00DF353D" w:rsidDel="00FA4272">
          <w:rPr>
            <w:rFonts w:ascii="Courier New" w:hAnsi="Courier New" w:cs="Courier New"/>
          </w:rPr>
          <w:delText xml:space="preserve"> specific path</w:delText>
        </w:r>
      </w:del>
      <w:r w:rsidRPr="00DF353D">
        <w:rPr>
          <w:rFonts w:ascii="Courier New" w:hAnsi="Courier New" w:cs="Courier New"/>
        </w:rPr>
        <w:t xml:space="preserve"> for the Echo Reply.</w:t>
      </w:r>
    </w:p>
    <w:p w14:paraId="5591304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DF523E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5.4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145" w:author="BOUCADAIR Mohamed TGI/OLN" w:date="2021-06-02T14:21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46" w:author="BOUCADAIR Mohamed TGI/OLN" w:date="2021-06-02T14:21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Reception</w:t>
      </w:r>
    </w:p>
    <w:p w14:paraId="00700DA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5C9396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commentRangeStart w:id="147"/>
      <w:r w:rsidRPr="00DF353D">
        <w:rPr>
          <w:rFonts w:ascii="Courier New" w:hAnsi="Courier New" w:cs="Courier New"/>
        </w:rPr>
        <w:t xml:space="preserve">Sending an </w:t>
      </w:r>
      <w:del w:id="148" w:author="BOUCADAIR Mohamed TGI/OLN" w:date="2021-06-02T14:22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49" w:author="BOUCADAIR Mohamed TGI/OLN" w:date="2021-06-02T14:22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Request to the control plane </w:t>
      </w:r>
      <w:commentRangeEnd w:id="147"/>
      <w:r w:rsidR="00FA4272">
        <w:rPr>
          <w:rStyle w:val="Marquedecommentaire"/>
          <w:rFonts w:asciiTheme="minorHAnsi" w:hAnsiTheme="minorHAnsi"/>
        </w:rPr>
        <w:commentReference w:id="147"/>
      </w:r>
      <w:r w:rsidRPr="00DF353D">
        <w:rPr>
          <w:rFonts w:ascii="Courier New" w:hAnsi="Courier New" w:cs="Courier New"/>
        </w:rPr>
        <w:t>is triggered by one</w:t>
      </w:r>
    </w:p>
    <w:p w14:paraId="73AC0DE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the following packet processing exceptions: NSH TT</w:t>
      </w:r>
      <w:r w:rsidRPr="00DF353D">
        <w:rPr>
          <w:rFonts w:ascii="Courier New" w:hAnsi="Courier New" w:cs="Courier New"/>
        </w:rPr>
        <w:t>L expiration,</w:t>
      </w:r>
    </w:p>
    <w:p w14:paraId="2A9ECC1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NSH Service Index (SI) expiration, or the receiver is the terminal</w:t>
      </w:r>
    </w:p>
    <w:p w14:paraId="2908280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SFF for an SFP.</w:t>
      </w:r>
    </w:p>
    <w:p w14:paraId="38F5868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E3733B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Firstly, </w:t>
      </w:r>
      <w:commentRangeStart w:id="150"/>
      <w:r w:rsidRPr="00DF353D">
        <w:rPr>
          <w:rFonts w:ascii="Courier New" w:hAnsi="Courier New" w:cs="Courier New"/>
        </w:rPr>
        <w:t xml:space="preserve">if the </w:t>
      </w:r>
      <w:del w:id="151" w:author="BOUCADAIR Mohamed TGI/OLN" w:date="2021-06-02T14:22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52" w:author="BOUCADAIR Mohamed TGI/OLN" w:date="2021-06-02T14:22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Request is </w:t>
      </w:r>
      <w:r w:rsidRPr="00DF353D">
        <w:rPr>
          <w:rFonts w:ascii="Courier New" w:hAnsi="Courier New" w:cs="Courier New"/>
        </w:rPr>
        <w:t>authenticated</w:t>
      </w:r>
      <w:r w:rsidRPr="00DF353D">
        <w:rPr>
          <w:rFonts w:ascii="Courier New" w:hAnsi="Courier New" w:cs="Courier New"/>
        </w:rPr>
        <w:t>, the receiving SFF</w:t>
      </w:r>
    </w:p>
    <w:p w14:paraId="66C8270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MUST verify the authentication</w:t>
      </w:r>
      <w:commentRangeEnd w:id="150"/>
      <w:r w:rsidR="00FA4272">
        <w:rPr>
          <w:rStyle w:val="Marquedecommentaire"/>
          <w:rFonts w:asciiTheme="minorHAnsi" w:hAnsiTheme="minorHAnsi"/>
        </w:rPr>
        <w:commentReference w:id="150"/>
      </w:r>
      <w:r w:rsidRPr="00DF353D">
        <w:rPr>
          <w:rFonts w:ascii="Courier New" w:hAnsi="Courier New" w:cs="Courier New"/>
        </w:rPr>
        <w:t>.  If the verification fails, the</w:t>
      </w:r>
    </w:p>
    <w:p w14:paraId="278D59A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receiver</w:t>
      </w:r>
      <w:proofErr w:type="gramEnd"/>
      <w:r w:rsidRPr="00DF353D">
        <w:rPr>
          <w:rFonts w:ascii="Courier New" w:hAnsi="Courier New" w:cs="Courier New"/>
        </w:rPr>
        <w:t xml:space="preserve"> S</w:t>
      </w:r>
      <w:r w:rsidRPr="00DF353D">
        <w:rPr>
          <w:rFonts w:ascii="Courier New" w:hAnsi="Courier New" w:cs="Courier New"/>
        </w:rPr>
        <w:t xml:space="preserve">FF </w:t>
      </w:r>
      <w:commentRangeStart w:id="153"/>
      <w:r w:rsidRPr="00DF353D">
        <w:rPr>
          <w:rFonts w:ascii="Courier New" w:hAnsi="Courier New" w:cs="Courier New"/>
        </w:rPr>
        <w:t xml:space="preserve">MUST send an </w:t>
      </w:r>
      <w:del w:id="154" w:author="BOUCADAIR Mohamed TGI/OLN" w:date="2021-06-02T14:24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55" w:author="BOUCADAIR Mohamed TGI/OLN" w:date="2021-06-02T14:24:00Z">
        <w:r w:rsidR="00FA4272">
          <w:rPr>
            <w:rFonts w:ascii="Courier New" w:hAnsi="Courier New" w:cs="Courier New"/>
          </w:rPr>
          <w:t xml:space="preserve">NSH </w:t>
        </w:r>
      </w:ins>
      <w:r w:rsidRPr="00DF353D">
        <w:rPr>
          <w:rFonts w:ascii="Courier New" w:hAnsi="Courier New" w:cs="Courier New"/>
        </w:rPr>
        <w:t>Echo Reply with the Return Code set to</w:t>
      </w:r>
    </w:p>
    <w:p w14:paraId="74B56B6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"Authentication failed" </w:t>
      </w:r>
      <w:commentRangeEnd w:id="153"/>
      <w:r w:rsidR="00B04E4B">
        <w:rPr>
          <w:rStyle w:val="Marquedecommentaire"/>
          <w:rFonts w:asciiTheme="minorHAnsi" w:hAnsiTheme="minorHAnsi"/>
        </w:rPr>
        <w:commentReference w:id="153"/>
      </w:r>
      <w:r w:rsidRPr="00DF353D">
        <w:rPr>
          <w:rFonts w:ascii="Courier New" w:hAnsi="Courier New" w:cs="Courier New"/>
        </w:rPr>
        <w:t xml:space="preserve">and the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set to zero.  Then, the </w:t>
      </w:r>
      <w:r w:rsidRPr="00DF353D">
        <w:rPr>
          <w:rFonts w:ascii="Courier New" w:hAnsi="Courier New" w:cs="Courier New"/>
        </w:rPr>
        <w:t>SFF</w:t>
      </w:r>
    </w:p>
    <w:p w14:paraId="6EE550E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that</w:t>
      </w:r>
      <w:proofErr w:type="gramEnd"/>
      <w:r w:rsidRPr="00DF353D">
        <w:rPr>
          <w:rFonts w:ascii="Courier New" w:hAnsi="Courier New" w:cs="Courier New"/>
        </w:rPr>
        <w:t xml:space="preserve"> has received an </w:t>
      </w:r>
      <w:del w:id="156" w:author="BOUCADAIR Mohamed TGI/OLN" w:date="2021-06-02T14:24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57" w:author="BOUCADAIR Mohamed TGI/OLN" w:date="2021-06-02T14:24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verifies the received packet's</w:t>
      </w:r>
    </w:p>
    <w:p w14:paraId="6E5DF16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general</w:t>
      </w:r>
      <w:proofErr w:type="gramEnd"/>
      <w:r w:rsidRPr="00DF353D">
        <w:rPr>
          <w:rFonts w:ascii="Courier New" w:hAnsi="Courier New" w:cs="Courier New"/>
        </w:rPr>
        <w:t xml:space="preserve"> sanity.  If the packet is not well-formed, </w:t>
      </w:r>
      <w:r w:rsidRPr="00DF353D">
        <w:rPr>
          <w:rFonts w:ascii="Courier New" w:hAnsi="Courier New" w:cs="Courier New"/>
        </w:rPr>
        <w:t>the receiver SFF</w:t>
      </w:r>
    </w:p>
    <w:p w14:paraId="2502F8E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commentRangeStart w:id="158"/>
      <w:r w:rsidRPr="00DF353D">
        <w:rPr>
          <w:rFonts w:ascii="Courier New" w:hAnsi="Courier New" w:cs="Courier New"/>
        </w:rPr>
        <w:t xml:space="preserve">SHOULD send </w:t>
      </w:r>
      <w:commentRangeEnd w:id="158"/>
      <w:r w:rsidR="00B04E4B">
        <w:rPr>
          <w:rStyle w:val="Marquedecommentaire"/>
          <w:rFonts w:asciiTheme="minorHAnsi" w:hAnsiTheme="minorHAnsi"/>
        </w:rPr>
        <w:commentReference w:id="158"/>
      </w:r>
      <w:r w:rsidRPr="00DF353D">
        <w:rPr>
          <w:rFonts w:ascii="Courier New" w:hAnsi="Courier New" w:cs="Courier New"/>
        </w:rPr>
        <w:t xml:space="preserve">an </w:t>
      </w:r>
      <w:del w:id="159" w:author="BOUCADAIR Mohamed TGI/OLN" w:date="2021-06-02T14:24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60" w:author="BOUCADAIR Mohamed TGI/OLN" w:date="2021-06-02T14:24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with the Return Code set to "Malformed</w:t>
      </w:r>
    </w:p>
    <w:p w14:paraId="7E1277F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 received" and the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set to zero.  If there are any</w:t>
      </w:r>
    </w:p>
    <w:p w14:paraId="25917A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TLVs that </w:t>
      </w:r>
      <w:ins w:id="161" w:author="BOUCADAIR Mohamed TGI/OLN" w:date="2021-06-02T14:25:00Z">
        <w:r w:rsidR="00FA4272">
          <w:rPr>
            <w:rFonts w:ascii="Courier New" w:hAnsi="Courier New" w:cs="Courier New"/>
          </w:rPr>
          <w:t xml:space="preserve">the </w:t>
        </w:r>
      </w:ins>
      <w:r w:rsidRPr="00DF353D">
        <w:rPr>
          <w:rFonts w:ascii="Courier New" w:hAnsi="Courier New" w:cs="Courier New"/>
        </w:rPr>
        <w:t xml:space="preserve">SFF does not understand, the SFF </w:t>
      </w:r>
      <w:commentRangeStart w:id="162"/>
      <w:r w:rsidRPr="00DF353D">
        <w:rPr>
          <w:rFonts w:ascii="Courier New" w:hAnsi="Courier New" w:cs="Courier New"/>
        </w:rPr>
        <w:t xml:space="preserve">MUST send </w:t>
      </w:r>
      <w:commentRangeEnd w:id="162"/>
      <w:r w:rsidR="00B04E4B">
        <w:rPr>
          <w:rStyle w:val="Marquedecommentaire"/>
          <w:rFonts w:asciiTheme="minorHAnsi" w:hAnsiTheme="minorHAnsi"/>
        </w:rPr>
        <w:commentReference w:id="162"/>
      </w:r>
      <w:r w:rsidRPr="00DF353D">
        <w:rPr>
          <w:rFonts w:ascii="Courier New" w:hAnsi="Courier New" w:cs="Courier New"/>
        </w:rPr>
        <w:t xml:space="preserve">an </w:t>
      </w:r>
      <w:del w:id="163" w:author="BOUCADAIR Mohamed TGI/OLN" w:date="2021-06-02T14:25:00Z">
        <w:r w:rsidRPr="00DF353D" w:rsidDel="00FA4272">
          <w:rPr>
            <w:rFonts w:ascii="Courier New" w:hAnsi="Courier New" w:cs="Courier New"/>
          </w:rPr>
          <w:delText xml:space="preserve">SFC </w:delText>
        </w:r>
      </w:del>
      <w:ins w:id="164" w:author="BOUCADAIR Mohamed TGI/OLN" w:date="2021-06-02T14:25:00Z">
        <w:r w:rsidR="00FA4272">
          <w:rPr>
            <w:rFonts w:ascii="Courier New" w:hAnsi="Courier New" w:cs="Courier New"/>
          </w:rPr>
          <w:t>NSH</w:t>
        </w:r>
        <w:r w:rsidR="00FA4272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</w:t>
      </w:r>
    </w:p>
    <w:p w14:paraId="5904227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Reply with the Return C</w:t>
      </w:r>
      <w:r w:rsidRPr="00DF353D">
        <w:rPr>
          <w:rFonts w:ascii="Courier New" w:hAnsi="Courier New" w:cs="Courier New"/>
        </w:rPr>
        <w:t>ode set to 2 ("One or more TLVs was not</w:t>
      </w:r>
    </w:p>
    <w:p w14:paraId="0EAAC54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understood</w:t>
      </w:r>
      <w:proofErr w:type="gramEnd"/>
      <w:r w:rsidRPr="00DF353D">
        <w:rPr>
          <w:rFonts w:ascii="Courier New" w:hAnsi="Courier New" w:cs="Courier New"/>
        </w:rPr>
        <w:t xml:space="preserve">") and set the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to zero.  In the latter case, the</w:t>
      </w:r>
    </w:p>
    <w:p w14:paraId="485E5E4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SFF MAY include an </w:t>
      </w:r>
      <w:ins w:id="165" w:author="BOUCADAIR Mohamed TGI/OLN" w:date="2021-06-02T14:25:00Z">
        <w:r w:rsidR="00FA4272">
          <w:rPr>
            <w:rFonts w:ascii="Courier New" w:hAnsi="Courier New" w:cs="Courier New"/>
          </w:rPr>
          <w:t>“</w:t>
        </w:r>
      </w:ins>
      <w:r w:rsidRPr="00DF353D">
        <w:rPr>
          <w:rFonts w:ascii="Courier New" w:hAnsi="Courier New" w:cs="Courier New"/>
        </w:rPr>
        <w:t>Errored TLVs</w:t>
      </w:r>
      <w:ins w:id="166" w:author="BOUCADAIR Mohamed TGI/OLN" w:date="2021-06-02T14:25:00Z">
        <w:r w:rsidR="00FA4272">
          <w:rPr>
            <w:rFonts w:ascii="Courier New" w:hAnsi="Courier New" w:cs="Courier New"/>
          </w:rPr>
          <w:t>”</w:t>
        </w:r>
      </w:ins>
      <w:r w:rsidRPr="00DF353D">
        <w:rPr>
          <w:rFonts w:ascii="Courier New" w:hAnsi="Courier New" w:cs="Courier New"/>
        </w:rPr>
        <w:t xml:space="preserve"> TLV (Section 5.4.1) that, as sub-</w:t>
      </w:r>
    </w:p>
    <w:p w14:paraId="67529EF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TLVs, contains only the </w:t>
      </w:r>
      <w:del w:id="167" w:author="BOUCADAIR Mohamed TGI/OLN" w:date="2021-06-02T14:25:00Z">
        <w:r w:rsidRPr="00DF353D" w:rsidDel="00FA4272">
          <w:rPr>
            <w:rFonts w:ascii="Courier New" w:hAnsi="Courier New" w:cs="Courier New"/>
          </w:rPr>
          <w:delText xml:space="preserve">misunderstood </w:delText>
        </w:r>
      </w:del>
      <w:r w:rsidRPr="00DF353D">
        <w:rPr>
          <w:rFonts w:ascii="Courier New" w:hAnsi="Courier New" w:cs="Courier New"/>
        </w:rPr>
        <w:t>TLVs</w:t>
      </w:r>
      <w:ins w:id="168" w:author="BOUCADAIR Mohamed TGI/OLN" w:date="2021-06-02T14:25:00Z">
        <w:r w:rsidR="00FA4272">
          <w:rPr>
            <w:rFonts w:ascii="Courier New" w:hAnsi="Courier New" w:cs="Courier New"/>
          </w:rPr>
          <w:t xml:space="preserve"> that it was unable to parse/process</w:t>
        </w:r>
      </w:ins>
      <w:r w:rsidRPr="00DF353D">
        <w:rPr>
          <w:rFonts w:ascii="Courier New" w:hAnsi="Courier New" w:cs="Courier New"/>
        </w:rPr>
        <w:t xml:space="preserve">.  The header </w:t>
      </w:r>
      <w:proofErr w:type="gramStart"/>
      <w:r w:rsidRPr="00DF353D">
        <w:rPr>
          <w:rFonts w:ascii="Courier New" w:hAnsi="Courier New" w:cs="Courier New"/>
        </w:rPr>
        <w:t>field's</w:t>
      </w:r>
      <w:proofErr w:type="gramEnd"/>
    </w:p>
    <w:p w14:paraId="67A8F17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Sender'</w:t>
      </w:r>
      <w:r w:rsidRPr="00DF353D">
        <w:rPr>
          <w:rFonts w:ascii="Courier New" w:hAnsi="Courier New" w:cs="Courier New"/>
        </w:rPr>
        <w:t>s Handle</w:t>
      </w:r>
      <w:ins w:id="169" w:author="BOUCADAIR Mohamed TGI/OLN" w:date="2021-06-02T14:25:00Z">
        <w:r w:rsidR="00FA4272">
          <w:rPr>
            <w:rFonts w:ascii="Courier New" w:hAnsi="Courier New" w:cs="Courier New"/>
          </w:rPr>
          <w:t xml:space="preserve"> and</w:t>
        </w:r>
      </w:ins>
      <w:del w:id="170" w:author="BOUCADAIR Mohamed TGI/OLN" w:date="2021-06-02T14:25:00Z">
        <w:r w:rsidRPr="00DF353D" w:rsidDel="00FA4272">
          <w:rPr>
            <w:rFonts w:ascii="Courier New" w:hAnsi="Courier New" w:cs="Courier New"/>
          </w:rPr>
          <w:delText>,</w:delText>
        </w:r>
      </w:del>
      <w:r w:rsidRPr="00DF353D">
        <w:rPr>
          <w:rFonts w:ascii="Courier New" w:hAnsi="Courier New" w:cs="Courier New"/>
        </w:rPr>
        <w:t xml:space="preserve"> Sequence Number are not examined but are included in</w:t>
      </w:r>
    </w:p>
    <w:p w14:paraId="5743977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</w:t>
      </w:r>
      <w:del w:id="171" w:author="BOUCADAIR Mohamed TGI/OLN" w:date="2021-06-02T14:26:00Z">
        <w:r w:rsidRPr="00DF353D" w:rsidDel="00B04E4B">
          <w:rPr>
            <w:rFonts w:ascii="Courier New" w:hAnsi="Courier New" w:cs="Courier New"/>
          </w:rPr>
          <w:delText xml:space="preserve">SFC </w:delText>
        </w:r>
      </w:del>
      <w:ins w:id="172" w:author="BOUCADAIR Mohamed TGI/OLN" w:date="2021-06-02T14:26:00Z">
        <w:r w:rsidR="00B04E4B">
          <w:rPr>
            <w:rFonts w:ascii="Courier New" w:hAnsi="Courier New" w:cs="Courier New"/>
          </w:rPr>
          <w:t>NSH</w:t>
        </w:r>
        <w:r w:rsidR="00B04E4B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message.  If the sanity check of the received Echo</w:t>
      </w:r>
    </w:p>
    <w:p w14:paraId="57160C5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Request succeeded, then the </w:t>
      </w:r>
      <w:commentRangeStart w:id="173"/>
      <w:r w:rsidRPr="00DF353D">
        <w:rPr>
          <w:rFonts w:ascii="Courier New" w:hAnsi="Courier New" w:cs="Courier New"/>
        </w:rPr>
        <w:t xml:space="preserve">SFF at the end </w:t>
      </w:r>
      <w:commentRangeEnd w:id="173"/>
      <w:r w:rsidR="00B04E4B">
        <w:rPr>
          <w:rStyle w:val="Marquedecommentaire"/>
          <w:rFonts w:asciiTheme="minorHAnsi" w:hAnsiTheme="minorHAnsi"/>
        </w:rPr>
        <w:commentReference w:id="173"/>
      </w:r>
      <w:r w:rsidRPr="00DF353D">
        <w:rPr>
          <w:rFonts w:ascii="Courier New" w:hAnsi="Courier New" w:cs="Courier New"/>
        </w:rPr>
        <w:t>of the SFP MUST set the</w:t>
      </w:r>
    </w:p>
    <w:p w14:paraId="03E43F3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Return Code value to 5 ("End of the SFP") and t</w:t>
      </w:r>
      <w:r w:rsidRPr="00DF353D">
        <w:rPr>
          <w:rFonts w:ascii="Courier New" w:hAnsi="Courier New" w:cs="Courier New"/>
        </w:rPr>
        <w:t xml:space="preserve">he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set to</w:t>
      </w:r>
    </w:p>
    <w:p w14:paraId="665A2A7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zero</w:t>
      </w:r>
      <w:proofErr w:type="gramEnd"/>
      <w:r w:rsidRPr="00DF353D">
        <w:rPr>
          <w:rFonts w:ascii="Courier New" w:hAnsi="Courier New" w:cs="Courier New"/>
        </w:rPr>
        <w:t xml:space="preserve">.  If the SFF is not at </w:t>
      </w:r>
      <w:del w:id="174" w:author="BOUCADAIR Mohamed TGI/OLN" w:date="2021-06-02T13:33:00Z">
        <w:r w:rsidRPr="00DF353D" w:rsidDel="007356F3">
          <w:rPr>
            <w:rFonts w:ascii="Courier New" w:hAnsi="Courier New" w:cs="Courier New"/>
          </w:rPr>
          <w:delText xml:space="preserve">theend </w:delText>
        </w:r>
      </w:del>
      <w:ins w:id="175" w:author="BOUCADAIR Mohamed TGI/OLN" w:date="2021-06-02T13:33:00Z">
        <w:r w:rsidR="007356F3">
          <w:rPr>
            <w:rFonts w:ascii="Courier New" w:hAnsi="Courier New" w:cs="Courier New"/>
          </w:rPr>
          <w:t>the end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of the SFP and the TTL value is 1,</w:t>
      </w:r>
    </w:p>
    <w:p w14:paraId="2C1C49B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value of the Return Code MUST be set to 4 ("TTL Exceeded") and</w:t>
      </w:r>
    </w:p>
    <w:p w14:paraId="5444983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</w:t>
      </w:r>
      <w:proofErr w:type="spellStart"/>
      <w:r w:rsidRPr="00DF353D">
        <w:rPr>
          <w:rFonts w:ascii="Courier New" w:hAnsi="Courier New" w:cs="Courier New"/>
        </w:rPr>
        <w:t>Subcode</w:t>
      </w:r>
      <w:proofErr w:type="spellEnd"/>
      <w:r w:rsidRPr="00DF353D">
        <w:rPr>
          <w:rFonts w:ascii="Courier New" w:hAnsi="Courier New" w:cs="Courier New"/>
        </w:rPr>
        <w:t xml:space="preserve"> set to zero.</w:t>
      </w:r>
    </w:p>
    <w:p w14:paraId="669072A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E8BA0D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5.4.1</w:t>
      </w:r>
      <w:proofErr w:type="gramStart"/>
      <w:r w:rsidRPr="00DF353D">
        <w:rPr>
          <w:rFonts w:ascii="Courier New" w:hAnsi="Courier New" w:cs="Courier New"/>
        </w:rPr>
        <w:t xml:space="preserve">.  </w:t>
      </w:r>
      <w:ins w:id="176" w:author="BOUCADAIR Mohamed TGI/OLN" w:date="2021-06-02T13:33:00Z">
        <w:r w:rsidR="007356F3">
          <w:rPr>
            <w:rFonts w:ascii="Courier New" w:hAnsi="Courier New" w:cs="Courier New"/>
          </w:rPr>
          <w:t>“</w:t>
        </w:r>
      </w:ins>
      <w:proofErr w:type="gramEnd"/>
      <w:r w:rsidRPr="00DF353D">
        <w:rPr>
          <w:rFonts w:ascii="Courier New" w:hAnsi="Courier New" w:cs="Courier New"/>
        </w:rPr>
        <w:t>Errored TLVs</w:t>
      </w:r>
      <w:ins w:id="177" w:author="BOUCADAIR Mohamed TGI/OLN" w:date="2021-06-02T13:33:00Z">
        <w:r w:rsidR="007356F3">
          <w:rPr>
            <w:rFonts w:ascii="Courier New" w:hAnsi="Courier New" w:cs="Courier New"/>
          </w:rPr>
          <w:t>”</w:t>
        </w:r>
      </w:ins>
      <w:r w:rsidRPr="00DF353D">
        <w:rPr>
          <w:rFonts w:ascii="Courier New" w:hAnsi="Courier New" w:cs="Courier New"/>
        </w:rPr>
        <w:t xml:space="preserve"> TLV</w:t>
      </w:r>
    </w:p>
    <w:p w14:paraId="5DA599E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50E88F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If the Return Code for the Echo Reply</w:t>
      </w:r>
      <w:r w:rsidRPr="00DF353D">
        <w:rPr>
          <w:rFonts w:ascii="Courier New" w:hAnsi="Courier New" w:cs="Courier New"/>
        </w:rPr>
        <w:t xml:space="preserve"> is determined as 2 ("One or</w:t>
      </w:r>
    </w:p>
    <w:p w14:paraId="09AA29B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more</w:t>
      </w:r>
      <w:proofErr w:type="gramEnd"/>
      <w:r w:rsidRPr="00DF353D">
        <w:rPr>
          <w:rFonts w:ascii="Courier New" w:hAnsi="Courier New" w:cs="Courier New"/>
        </w:rPr>
        <w:t xml:space="preserve"> TLVs was not understood"), then the </w:t>
      </w:r>
      <w:ins w:id="178" w:author="BOUCADAIR Mohamed TGI/OLN" w:date="2021-06-02T13:33:00Z">
        <w:r w:rsidR="007356F3">
          <w:rPr>
            <w:rFonts w:ascii="Courier New" w:hAnsi="Courier New" w:cs="Courier New"/>
          </w:rPr>
          <w:t>“</w:t>
        </w:r>
      </w:ins>
      <w:r w:rsidRPr="00DF353D">
        <w:rPr>
          <w:rFonts w:ascii="Courier New" w:hAnsi="Courier New" w:cs="Courier New"/>
        </w:rPr>
        <w:t>Errored TLVs</w:t>
      </w:r>
      <w:ins w:id="179" w:author="BOUCADAIR Mohamed TGI/OLN" w:date="2021-06-02T13:33:00Z">
        <w:r w:rsidR="007356F3">
          <w:rPr>
            <w:rFonts w:ascii="Courier New" w:hAnsi="Courier New" w:cs="Courier New"/>
          </w:rPr>
          <w:t>”</w:t>
        </w:r>
      </w:ins>
      <w:r w:rsidRPr="00DF353D">
        <w:rPr>
          <w:rFonts w:ascii="Courier New" w:hAnsi="Courier New" w:cs="Courier New"/>
        </w:rPr>
        <w:t xml:space="preserve"> TLV </w:t>
      </w:r>
      <w:commentRangeStart w:id="180"/>
      <w:del w:id="181" w:author="BOUCADAIR Mohamed TGI/OLN" w:date="2021-06-02T14:31:00Z">
        <w:r w:rsidRPr="00DF353D" w:rsidDel="00B04E4B">
          <w:rPr>
            <w:rFonts w:ascii="Courier New" w:hAnsi="Courier New" w:cs="Courier New"/>
          </w:rPr>
          <w:delText xml:space="preserve">MAY </w:delText>
        </w:r>
      </w:del>
      <w:commentRangeEnd w:id="180"/>
      <w:r w:rsidR="00B04E4B">
        <w:rPr>
          <w:rStyle w:val="Marquedecommentaire"/>
          <w:rFonts w:asciiTheme="minorHAnsi" w:hAnsiTheme="minorHAnsi"/>
        </w:rPr>
        <w:commentReference w:id="180"/>
      </w:r>
      <w:ins w:id="182" w:author="BOUCADAIR Mohamed TGI/OLN" w:date="2021-06-02T14:31:00Z">
        <w:r w:rsidR="00B04E4B">
          <w:rPr>
            <w:rFonts w:ascii="Courier New" w:hAnsi="Courier New" w:cs="Courier New"/>
          </w:rPr>
          <w:t>may</w:t>
        </w:r>
        <w:r w:rsidR="00B04E4B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be</w:t>
      </w:r>
    </w:p>
    <w:p w14:paraId="600F99E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included</w:t>
      </w:r>
      <w:proofErr w:type="gramEnd"/>
      <w:r w:rsidRPr="00DF353D">
        <w:rPr>
          <w:rFonts w:ascii="Courier New" w:hAnsi="Courier New" w:cs="Courier New"/>
        </w:rPr>
        <w:t xml:space="preserve"> in an Echo Reply.  The use of this TLV </w:t>
      </w:r>
      <w:del w:id="183" w:author="BOUCADAIR Mohamed TGI/OLN" w:date="2021-06-02T14:32:00Z">
        <w:r w:rsidRPr="00DF353D" w:rsidDel="00B04E4B">
          <w:rPr>
            <w:rFonts w:ascii="Courier New" w:hAnsi="Courier New" w:cs="Courier New"/>
          </w:rPr>
          <w:delText xml:space="preserve">allows </w:delText>
        </w:r>
      </w:del>
      <w:ins w:id="184" w:author="BOUCADAIR Mohamed TGI/OLN" w:date="2021-06-02T14:32:00Z">
        <w:r w:rsidR="00B04E4B">
          <w:rPr>
            <w:rFonts w:ascii="Courier New" w:hAnsi="Courier New" w:cs="Courier New"/>
          </w:rPr>
          <w:t xml:space="preserve">is meant to </w:t>
        </w:r>
      </w:ins>
      <w:r w:rsidRPr="00DF353D">
        <w:rPr>
          <w:rFonts w:ascii="Courier New" w:hAnsi="Courier New" w:cs="Courier New"/>
        </w:rPr>
        <w:t>inform</w:t>
      </w:r>
      <w:del w:id="185" w:author="BOUCADAIR Mohamed TGI/OLN" w:date="2021-06-02T14:32:00Z">
        <w:r w:rsidRPr="00DF353D" w:rsidDel="00B04E4B">
          <w:rPr>
            <w:rFonts w:ascii="Courier New" w:hAnsi="Courier New" w:cs="Courier New"/>
          </w:rPr>
          <w:delText>ing</w:delText>
        </w:r>
      </w:del>
      <w:r w:rsidRPr="00DF353D">
        <w:rPr>
          <w:rFonts w:ascii="Courier New" w:hAnsi="Courier New" w:cs="Courier New"/>
        </w:rPr>
        <w:t xml:space="preserve"> the</w:t>
      </w:r>
    </w:p>
    <w:p w14:paraId="51907B9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sender</w:t>
      </w:r>
      <w:proofErr w:type="gramEnd"/>
      <w:r w:rsidRPr="00DF353D">
        <w:rPr>
          <w:rFonts w:ascii="Courier New" w:hAnsi="Courier New" w:cs="Courier New"/>
        </w:rPr>
        <w:t xml:space="preserve"> of an Echo Request of </w:t>
      </w:r>
      <w:commentRangeStart w:id="186"/>
      <w:r w:rsidRPr="00DF353D">
        <w:rPr>
          <w:rFonts w:ascii="Courier New" w:hAnsi="Courier New" w:cs="Courier New"/>
        </w:rPr>
        <w:t xml:space="preserve">mandatory TLVs </w:t>
      </w:r>
      <w:commentRangeEnd w:id="186"/>
      <w:r w:rsidR="00B04E4B">
        <w:rPr>
          <w:rStyle w:val="Marquedecommentaire"/>
          <w:rFonts w:asciiTheme="minorHAnsi" w:hAnsiTheme="minorHAnsi"/>
        </w:rPr>
        <w:commentReference w:id="186"/>
      </w:r>
      <w:r w:rsidRPr="00DF353D">
        <w:rPr>
          <w:rFonts w:ascii="Courier New" w:hAnsi="Courier New" w:cs="Courier New"/>
        </w:rPr>
        <w:t>either not supported by</w:t>
      </w:r>
    </w:p>
    <w:p w14:paraId="2EE1A0E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</w:t>
      </w:r>
      <w:proofErr w:type="gramEnd"/>
      <w:r w:rsidRPr="00DF353D">
        <w:rPr>
          <w:rFonts w:ascii="Courier New" w:hAnsi="Courier New" w:cs="Courier New"/>
        </w:rPr>
        <w:t xml:space="preserve"> implementa</w:t>
      </w:r>
      <w:r w:rsidRPr="00DF353D">
        <w:rPr>
          <w:rFonts w:ascii="Courier New" w:hAnsi="Courier New" w:cs="Courier New"/>
        </w:rPr>
        <w:t>tion or parsed and found to be in error.</w:t>
      </w:r>
    </w:p>
    <w:p w14:paraId="20E58F7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1BE674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08D09D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DBEC73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AEE0BA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941209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28C197E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12]</w:t>
      </w:r>
    </w:p>
    <w:p w14:paraId="03BAF269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35F24E8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2BBB8D9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53315E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3DBD5B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0                   1                   2         </w:t>
      </w:r>
      <w:r w:rsidRPr="00DF353D">
        <w:rPr>
          <w:rFonts w:ascii="Courier New" w:hAnsi="Courier New" w:cs="Courier New"/>
        </w:rPr>
        <w:t xml:space="preserve">          3</w:t>
      </w:r>
    </w:p>
    <w:p w14:paraId="43A1EFE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0 1 2 3 4 5 6 7 8 9 0 1 2 3 4 5 6 7 8 9 0 1 2 3 4 5 6 7 8 9 0 1</w:t>
      </w:r>
    </w:p>
    <w:p w14:paraId="367D030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74EAE1E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proofErr w:type="gramStart"/>
      <w:r w:rsidRPr="00DF353D">
        <w:rPr>
          <w:rFonts w:ascii="Courier New" w:hAnsi="Courier New" w:cs="Courier New"/>
        </w:rPr>
        <w:t>|  Errored</w:t>
      </w:r>
      <w:proofErr w:type="gramEnd"/>
      <w:r w:rsidRPr="00DF353D">
        <w:rPr>
          <w:rFonts w:ascii="Courier New" w:hAnsi="Courier New" w:cs="Courier New"/>
        </w:rPr>
        <w:t xml:space="preserve"> TLVs |    Reserved   |            Length             |</w:t>
      </w:r>
    </w:p>
    <w:p w14:paraId="71E99FD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</w:t>
      </w:r>
      <w:r w:rsidRPr="00DF353D">
        <w:rPr>
          <w:rFonts w:ascii="Courier New" w:hAnsi="Courier New" w:cs="Courier New"/>
        </w:rPr>
        <w:t>-+-+-+-+-+-+-+-+-+-+-+-+-+-+-+-+-+-+-+-+-+-+-+</w:t>
      </w:r>
    </w:p>
    <w:p w14:paraId="2AA56F5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                       Value                             |</w:t>
      </w:r>
    </w:p>
    <w:p w14:paraId="27AD490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.                                                               .</w:t>
      </w:r>
    </w:p>
    <w:p w14:paraId="3DD7650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.                                                       </w:t>
      </w:r>
      <w:r w:rsidRPr="00DF353D">
        <w:rPr>
          <w:rFonts w:ascii="Courier New" w:hAnsi="Courier New" w:cs="Courier New"/>
        </w:rPr>
        <w:t xml:space="preserve">        .</w:t>
      </w:r>
    </w:p>
    <w:p w14:paraId="0B4B0B4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.                                                               .</w:t>
      </w:r>
    </w:p>
    <w:p w14:paraId="58FC0E1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|                                                               |</w:t>
      </w:r>
    </w:p>
    <w:p w14:paraId="58B6434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+-+-+-+-+-+-+-+-+-+-+-+-+-+-+-+-+-+-+-+-+-+-+-+-+-+-+-+-+-+-+-+-+</w:t>
      </w:r>
    </w:p>
    <w:p w14:paraId="633FE55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54E1FB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Fig</w:t>
      </w:r>
      <w:r w:rsidRPr="00DF353D">
        <w:rPr>
          <w:rFonts w:ascii="Courier New" w:hAnsi="Courier New" w:cs="Courier New"/>
        </w:rPr>
        <w:t>ure 5: Errored TLVs TLV</w:t>
      </w:r>
    </w:p>
    <w:p w14:paraId="412257B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D8ACFF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where</w:t>
      </w:r>
      <w:proofErr w:type="gramEnd"/>
    </w:p>
    <w:p w14:paraId="3159B03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8CB0F1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Errored TLVs Type MUST be set to TBA14 Section 8.7.</w:t>
      </w:r>
    </w:p>
    <w:p w14:paraId="010FCE8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6723E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Reserved - one-octet-long field.</w:t>
      </w:r>
    </w:p>
    <w:p w14:paraId="77D65B3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576814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Length - two-octet-long field equal to the length of the Value</w:t>
      </w:r>
    </w:p>
    <w:p w14:paraId="5E499C0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field</w:t>
      </w:r>
      <w:proofErr w:type="gramEnd"/>
      <w:r w:rsidRPr="00DF353D">
        <w:rPr>
          <w:rFonts w:ascii="Courier New" w:hAnsi="Courier New" w:cs="Courier New"/>
        </w:rPr>
        <w:t xml:space="preserve"> in octets.</w:t>
      </w:r>
    </w:p>
    <w:p w14:paraId="48F3139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043E61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The Value field con</w:t>
      </w:r>
      <w:r w:rsidRPr="00DF353D">
        <w:rPr>
          <w:rFonts w:ascii="Courier New" w:hAnsi="Courier New" w:cs="Courier New"/>
        </w:rPr>
        <w:t>tains the TLVs, encoded as sub-</w:t>
      </w:r>
      <w:proofErr w:type="gramStart"/>
      <w:r w:rsidRPr="00DF353D">
        <w:rPr>
          <w:rFonts w:ascii="Courier New" w:hAnsi="Courier New" w:cs="Courier New"/>
        </w:rPr>
        <w:t>TLVs, that</w:t>
      </w:r>
      <w:proofErr w:type="gramEnd"/>
      <w:r w:rsidRPr="00DF353D">
        <w:rPr>
          <w:rFonts w:ascii="Courier New" w:hAnsi="Courier New" w:cs="Courier New"/>
        </w:rPr>
        <w:t xml:space="preserve"> were</w:t>
      </w:r>
    </w:p>
    <w:p w14:paraId="37DEF6D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not</w:t>
      </w:r>
      <w:proofErr w:type="gramEnd"/>
      <w:r w:rsidRPr="00DF353D">
        <w:rPr>
          <w:rFonts w:ascii="Courier New" w:hAnsi="Courier New" w:cs="Courier New"/>
        </w:rPr>
        <w:t xml:space="preserve"> understood or failed to be parsed correctly.</w:t>
      </w:r>
    </w:p>
    <w:p w14:paraId="7FAF906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D44CA5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5.5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187" w:author="BOUCADAIR Mohamed TGI/OLN" w:date="2021-06-02T13:33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188" w:author="BOUCADAIR Mohamed TGI/OLN" w:date="2021-06-02T13:33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Transmission</w:t>
      </w:r>
    </w:p>
    <w:p w14:paraId="23143C1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A52CE5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</w:t>
      </w:r>
      <w:ins w:id="189" w:author="BOUCADAIR Mohamed TGI/OLN" w:date="2021-06-02T14:33:00Z">
        <w:r w:rsidR="00B04E4B">
          <w:rPr>
            <w:rFonts w:ascii="Courier New" w:hAnsi="Courier New" w:cs="Courier New"/>
          </w:rPr>
          <w:t>‘</w:t>
        </w:r>
      </w:ins>
      <w:r w:rsidRPr="00DF353D">
        <w:rPr>
          <w:rFonts w:ascii="Courier New" w:hAnsi="Courier New" w:cs="Courier New"/>
        </w:rPr>
        <w:t>Reply Mode</w:t>
      </w:r>
      <w:ins w:id="190" w:author="BOUCADAIR Mohamed TGI/OLN" w:date="2021-06-02T14:33:00Z">
        <w:r w:rsidR="00B04E4B">
          <w:rPr>
            <w:rFonts w:ascii="Courier New" w:hAnsi="Courier New" w:cs="Courier New"/>
          </w:rPr>
          <w:t>’</w:t>
        </w:r>
      </w:ins>
      <w:r w:rsidRPr="00DF353D">
        <w:rPr>
          <w:rFonts w:ascii="Courier New" w:hAnsi="Courier New" w:cs="Courier New"/>
        </w:rPr>
        <w:t xml:space="preserve"> field directs whether and how the Echo Reply message</w:t>
      </w:r>
    </w:p>
    <w:p w14:paraId="35C2ED7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should</w:t>
      </w:r>
      <w:proofErr w:type="gramEnd"/>
      <w:r w:rsidRPr="00DF353D">
        <w:rPr>
          <w:rFonts w:ascii="Courier New" w:hAnsi="Courier New" w:cs="Courier New"/>
        </w:rPr>
        <w:t xml:space="preserve"> be sent.  The sender of the Echo Requ</w:t>
      </w:r>
      <w:r w:rsidRPr="00DF353D">
        <w:rPr>
          <w:rFonts w:ascii="Courier New" w:hAnsi="Courier New" w:cs="Courier New"/>
        </w:rPr>
        <w:t>est MAY use TLVs to</w:t>
      </w:r>
    </w:p>
    <w:p w14:paraId="121C025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request</w:t>
      </w:r>
      <w:proofErr w:type="gramEnd"/>
      <w:r w:rsidRPr="00DF353D">
        <w:rPr>
          <w:rFonts w:ascii="Courier New" w:hAnsi="Courier New" w:cs="Courier New"/>
        </w:rPr>
        <w:t xml:space="preserve"> that the corresponding Echo Reply is transmitted over the</w:t>
      </w:r>
    </w:p>
    <w:p w14:paraId="5792618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path.  [I-D.ao-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oam</w:t>
      </w:r>
      <w:proofErr w:type="spellEnd"/>
      <w:r w:rsidRPr="00DF353D">
        <w:rPr>
          <w:rFonts w:ascii="Courier New" w:hAnsi="Courier New" w:cs="Courier New"/>
        </w:rPr>
        <w:t>-return-path-specified] provides an</w:t>
      </w:r>
    </w:p>
    <w:p w14:paraId="25B357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example</w:t>
      </w:r>
      <w:proofErr w:type="gramEnd"/>
      <w:r w:rsidRPr="00DF353D">
        <w:rPr>
          <w:rFonts w:ascii="Courier New" w:hAnsi="Courier New" w:cs="Courier New"/>
        </w:rPr>
        <w:t xml:space="preserve"> of a TLV that can be used to specify the </w:t>
      </w:r>
      <w:ins w:id="191" w:author="BOUCADAIR Mohamed TGI/OLN" w:date="2021-06-02T14:33:00Z">
        <w:r w:rsidR="00B04E4B">
          <w:rPr>
            <w:rFonts w:ascii="Courier New" w:hAnsi="Courier New" w:cs="Courier New"/>
          </w:rPr>
          <w:t xml:space="preserve">return </w:t>
        </w:r>
      </w:ins>
      <w:r w:rsidRPr="00DF353D">
        <w:rPr>
          <w:rFonts w:ascii="Courier New" w:hAnsi="Courier New" w:cs="Courier New"/>
        </w:rPr>
        <w:t>path of the Echo</w:t>
      </w:r>
    </w:p>
    <w:p w14:paraId="6C326CD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Reply.  Value TBA3 is re</w:t>
      </w:r>
      <w:r w:rsidRPr="00DF353D">
        <w:rPr>
          <w:rFonts w:ascii="Courier New" w:hAnsi="Courier New" w:cs="Courier New"/>
        </w:rPr>
        <w:t>ferred to as the "Do not reply" mode and</w:t>
      </w:r>
    </w:p>
    <w:p w14:paraId="6586BC9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suppresses</w:t>
      </w:r>
      <w:proofErr w:type="gramEnd"/>
      <w:r w:rsidRPr="00DF353D">
        <w:rPr>
          <w:rFonts w:ascii="Courier New" w:hAnsi="Courier New" w:cs="Courier New"/>
        </w:rPr>
        <w:t xml:space="preserve"> the Echo Reply packet transmission.  The default value</w:t>
      </w:r>
    </w:p>
    <w:p w14:paraId="7CFEAF9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(TBA6) for the Reply mode field requests the responder to send the</w:t>
      </w:r>
    </w:p>
    <w:p w14:paraId="51A25A6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Reply packet out-of-band as IPv4 or IPv6 UDP packet.</w:t>
      </w:r>
    </w:p>
    <w:p w14:paraId="5C728CF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196A30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Responder t</w:t>
      </w:r>
      <w:r w:rsidRPr="00DF353D">
        <w:rPr>
          <w:rFonts w:ascii="Courier New" w:hAnsi="Courier New" w:cs="Courier New"/>
        </w:rPr>
        <w:t xml:space="preserve">o the </w:t>
      </w:r>
      <w:del w:id="192" w:author="BOUCADAIR Mohamed TGI/OLN" w:date="2021-06-02T13:33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193" w:author="BOUCADAIR Mohamed TGI/OLN" w:date="2021-06-02T13:33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Request </w:t>
      </w:r>
      <w:del w:id="194" w:author="BOUCADAIR Mohamed TGI/OLN" w:date="2021-06-02T14:35:00Z">
        <w:r w:rsidRPr="00DF353D" w:rsidDel="00B04E4B">
          <w:rPr>
            <w:rFonts w:ascii="Courier New" w:hAnsi="Courier New" w:cs="Courier New"/>
          </w:rPr>
          <w:delText xml:space="preserve">sends </w:delText>
        </w:r>
      </w:del>
      <w:ins w:id="195" w:author="BOUCADAIR Mohamed TGI/OLN" w:date="2021-06-02T14:35:00Z">
        <w:r w:rsidR="00B04E4B">
          <w:rPr>
            <w:rFonts w:ascii="Courier New" w:hAnsi="Courier New" w:cs="Courier New"/>
          </w:rPr>
          <w:t>encapsulates</w:t>
        </w:r>
        <w:r w:rsidR="00B04E4B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the Echo Reply </w:t>
      </w:r>
      <w:ins w:id="196" w:author="BOUCADAIR Mohamed TGI/OLN" w:date="2021-06-02T14:35:00Z">
        <w:r w:rsidR="00B04E4B">
          <w:rPr>
            <w:rFonts w:ascii="Courier New" w:hAnsi="Courier New" w:cs="Courier New"/>
          </w:rPr>
          <w:t xml:space="preserve">in an IP/UDP packet </w:t>
        </w:r>
      </w:ins>
      <w:del w:id="197" w:author="BOUCADAIR Mohamed TGI/OLN" w:date="2021-06-02T14:35:00Z">
        <w:r w:rsidRPr="00DF353D" w:rsidDel="00B04E4B">
          <w:rPr>
            <w:rFonts w:ascii="Courier New" w:hAnsi="Courier New" w:cs="Courier New"/>
          </w:rPr>
          <w:delText>over IP</w:delText>
        </w:r>
      </w:del>
    </w:p>
    <w:p w14:paraId="7AF8AE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del w:id="198" w:author="BOUCADAIR Mohamed TGI/OLN" w:date="2021-06-02T14:34:00Z">
        <w:r w:rsidRPr="00DF353D" w:rsidDel="00B04E4B">
          <w:rPr>
            <w:rFonts w:ascii="Courier New" w:hAnsi="Courier New" w:cs="Courier New"/>
          </w:rPr>
          <w:delText xml:space="preserve">network </w:delText>
        </w:r>
      </w:del>
      <w:proofErr w:type="gramStart"/>
      <w:r w:rsidRPr="00DF353D">
        <w:rPr>
          <w:rFonts w:ascii="Courier New" w:hAnsi="Courier New" w:cs="Courier New"/>
        </w:rPr>
        <w:t>if</w:t>
      </w:r>
      <w:proofErr w:type="gramEnd"/>
      <w:r w:rsidRPr="00DF353D">
        <w:rPr>
          <w:rFonts w:ascii="Courier New" w:hAnsi="Courier New" w:cs="Courier New"/>
        </w:rPr>
        <w:t xml:space="preserve"> the Reply mode is Reply via an IPv4/IPv6 UDP Packet.</w:t>
      </w:r>
    </w:p>
    <w:p w14:paraId="3150896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Because the NSH does not identify the ingress node that generated the</w:t>
      </w:r>
    </w:p>
    <w:p w14:paraId="79B49E6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Request, the source ID MUST be included in the message a</w:t>
      </w:r>
      <w:r w:rsidRPr="00DF353D">
        <w:rPr>
          <w:rFonts w:ascii="Courier New" w:hAnsi="Courier New" w:cs="Courier New"/>
        </w:rPr>
        <w:t>nd used</w:t>
      </w:r>
    </w:p>
    <w:p w14:paraId="212E52D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commentRangeStart w:id="199"/>
      <w:proofErr w:type="gramStart"/>
      <w:r w:rsidRPr="00DF353D">
        <w:rPr>
          <w:rFonts w:ascii="Courier New" w:hAnsi="Courier New" w:cs="Courier New"/>
        </w:rPr>
        <w:t>as</w:t>
      </w:r>
      <w:proofErr w:type="gramEnd"/>
      <w:r w:rsidRPr="00DF353D">
        <w:rPr>
          <w:rFonts w:ascii="Courier New" w:hAnsi="Courier New" w:cs="Courier New"/>
        </w:rPr>
        <w:t xml:space="preserve"> the IP destination address for IP/UDP encapsulation of the </w:t>
      </w:r>
      <w:ins w:id="200" w:author="BOUCADAIR Mohamed TGI/OLN" w:date="2021-06-02T14:36:00Z">
        <w:r w:rsidR="00FA6783">
          <w:rPr>
            <w:rFonts w:ascii="Courier New" w:hAnsi="Courier New" w:cs="Courier New"/>
          </w:rPr>
          <w:t>NSH</w:t>
        </w:r>
      </w:ins>
      <w:del w:id="201" w:author="BOUCADAIR Mohamed TGI/OLN" w:date="2021-06-02T13:33:00Z">
        <w:r w:rsidRPr="00DF353D" w:rsidDel="007356F3">
          <w:rPr>
            <w:rFonts w:ascii="Courier New" w:hAnsi="Courier New" w:cs="Courier New"/>
          </w:rPr>
          <w:delText>SFC</w:delText>
        </w:r>
      </w:del>
    </w:p>
    <w:p w14:paraId="092C4E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Reply</w:t>
      </w:r>
      <w:commentRangeEnd w:id="199"/>
      <w:r w:rsidR="00FA6783">
        <w:rPr>
          <w:rStyle w:val="Marquedecommentaire"/>
          <w:rFonts w:asciiTheme="minorHAnsi" w:hAnsiTheme="minorHAnsi"/>
        </w:rPr>
        <w:commentReference w:id="199"/>
      </w:r>
      <w:r w:rsidRPr="00DF353D">
        <w:rPr>
          <w:rFonts w:ascii="Courier New" w:hAnsi="Courier New" w:cs="Courier New"/>
        </w:rPr>
        <w:t xml:space="preserve">.  The sender of the </w:t>
      </w:r>
      <w:del w:id="202" w:author="BOUCADAIR Mohamed TGI/OLN" w:date="2021-06-02T13:33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203" w:author="BOUCADAIR Mohamed TGI/OLN" w:date="2021-06-02T13:33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Request MUST include </w:t>
      </w:r>
      <w:commentRangeStart w:id="204"/>
      <w:ins w:id="205" w:author="BOUCADAIR Mohamed TGI/OLN" w:date="2021-06-02T14:37:00Z">
        <w:r w:rsidR="00FA6783">
          <w:rPr>
            <w:rFonts w:ascii="Courier New" w:hAnsi="Courier New" w:cs="Courier New"/>
          </w:rPr>
          <w:t>a</w:t>
        </w:r>
        <w:commentRangeEnd w:id="204"/>
        <w:r w:rsidR="00FA6783">
          <w:rPr>
            <w:rStyle w:val="Marquedecommentaire"/>
            <w:rFonts w:asciiTheme="minorHAnsi" w:hAnsiTheme="minorHAnsi"/>
          </w:rPr>
          <w:commentReference w:id="204"/>
        </w:r>
        <w:r w:rsidR="00FA6783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SFC</w:t>
      </w:r>
    </w:p>
    <w:p w14:paraId="03CB98C2" w14:textId="77777777" w:rsidR="00000000" w:rsidRPr="00FA6783" w:rsidRDefault="003146A8" w:rsidP="00DF353D">
      <w:pPr>
        <w:pStyle w:val="Textebrut"/>
        <w:rPr>
          <w:rFonts w:ascii="Courier New" w:hAnsi="Courier New" w:cs="Courier New"/>
          <w:rPrChange w:id="206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</w:pPr>
      <w:r w:rsidRPr="00DF353D">
        <w:rPr>
          <w:rFonts w:ascii="Courier New" w:hAnsi="Courier New" w:cs="Courier New"/>
        </w:rPr>
        <w:t xml:space="preserve">   </w:t>
      </w:r>
      <w:r w:rsidRPr="00FA6783">
        <w:rPr>
          <w:rFonts w:ascii="Courier New" w:hAnsi="Courier New" w:cs="Courier New"/>
          <w:rPrChange w:id="207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  <w:t xml:space="preserve">Source TLV </w:t>
      </w:r>
      <w:ins w:id="208" w:author="BOUCADAIR Mohamed TGI/OLN" w:date="2021-06-02T14:37:00Z">
        <w:r w:rsidR="00FA6783" w:rsidRPr="00FA6783">
          <w:rPr>
            <w:rFonts w:ascii="Courier New" w:hAnsi="Courier New" w:cs="Courier New"/>
            <w:rPrChange w:id="209" w:author="BOUCADAIR Mohamed TGI/OLN" w:date="2021-06-02T14:37:00Z">
              <w:rPr>
                <w:rFonts w:ascii="Courier New" w:hAnsi="Courier New" w:cs="Courier New"/>
                <w:lang w:val="fr-FR"/>
              </w:rPr>
            </w:rPrChange>
          </w:rPr>
          <w:t>(</w:t>
        </w:r>
      </w:ins>
      <w:r w:rsidRPr="00FA6783">
        <w:rPr>
          <w:rFonts w:ascii="Courier New" w:hAnsi="Courier New" w:cs="Courier New"/>
          <w:rPrChange w:id="210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  <w:t>Figure 6</w:t>
      </w:r>
      <w:ins w:id="211" w:author="BOUCADAIR Mohamed TGI/OLN" w:date="2021-06-02T14:37:00Z">
        <w:r w:rsidR="00FA6783" w:rsidRPr="00FA6783">
          <w:rPr>
            <w:rFonts w:ascii="Courier New" w:hAnsi="Courier New" w:cs="Courier New"/>
            <w:rPrChange w:id="212" w:author="BOUCADAIR Mohamed TGI/OLN" w:date="2021-06-02T14:37:00Z">
              <w:rPr>
                <w:rFonts w:ascii="Courier New" w:hAnsi="Courier New" w:cs="Courier New"/>
                <w:lang w:val="fr-FR"/>
              </w:rPr>
            </w:rPrChange>
          </w:rPr>
          <w:t>)</w:t>
        </w:r>
      </w:ins>
      <w:r w:rsidRPr="00FA6783">
        <w:rPr>
          <w:rFonts w:ascii="Courier New" w:hAnsi="Courier New" w:cs="Courier New"/>
          <w:rPrChange w:id="213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  <w:t>.</w:t>
      </w:r>
    </w:p>
    <w:p w14:paraId="34AFF650" w14:textId="77777777" w:rsidR="00000000" w:rsidRPr="00FA6783" w:rsidRDefault="003146A8" w:rsidP="00DF353D">
      <w:pPr>
        <w:pStyle w:val="Textebrut"/>
        <w:rPr>
          <w:rFonts w:ascii="Courier New" w:hAnsi="Courier New" w:cs="Courier New"/>
          <w:rPrChange w:id="214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</w:pPr>
    </w:p>
    <w:p w14:paraId="5D891881" w14:textId="77777777" w:rsidR="00000000" w:rsidRPr="00FA6783" w:rsidRDefault="003146A8" w:rsidP="00DF353D">
      <w:pPr>
        <w:pStyle w:val="Textebrut"/>
        <w:rPr>
          <w:rFonts w:ascii="Courier New" w:hAnsi="Courier New" w:cs="Courier New"/>
          <w:rPrChange w:id="215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</w:pPr>
    </w:p>
    <w:p w14:paraId="6F7DE49A" w14:textId="77777777" w:rsidR="00000000" w:rsidRPr="00FA6783" w:rsidRDefault="003146A8" w:rsidP="00DF353D">
      <w:pPr>
        <w:pStyle w:val="Textebrut"/>
        <w:rPr>
          <w:rFonts w:ascii="Courier New" w:hAnsi="Courier New" w:cs="Courier New"/>
          <w:rPrChange w:id="216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</w:pPr>
    </w:p>
    <w:p w14:paraId="4BB7DCAF" w14:textId="77777777" w:rsidR="00000000" w:rsidRPr="00FA6783" w:rsidRDefault="003146A8" w:rsidP="00DF353D">
      <w:pPr>
        <w:pStyle w:val="Textebrut"/>
        <w:rPr>
          <w:rFonts w:ascii="Courier New" w:hAnsi="Courier New" w:cs="Courier New"/>
          <w:rPrChange w:id="217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</w:pPr>
    </w:p>
    <w:p w14:paraId="6799FF69" w14:textId="77777777" w:rsidR="00000000" w:rsidRPr="00FA6783" w:rsidRDefault="003146A8" w:rsidP="00DF353D">
      <w:pPr>
        <w:pStyle w:val="Textebrut"/>
        <w:rPr>
          <w:rFonts w:ascii="Courier New" w:hAnsi="Courier New" w:cs="Courier New"/>
          <w:rPrChange w:id="218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</w:pPr>
    </w:p>
    <w:p w14:paraId="19E8572F" w14:textId="77777777" w:rsidR="00000000" w:rsidRPr="00FA6783" w:rsidRDefault="003146A8" w:rsidP="00DF353D">
      <w:pPr>
        <w:pStyle w:val="Textebrut"/>
        <w:rPr>
          <w:rFonts w:ascii="Courier New" w:hAnsi="Courier New" w:cs="Courier New"/>
          <w:rPrChange w:id="219" w:author="BOUCADAIR Mohamed TGI/OLN" w:date="2021-06-02T14:37:00Z">
            <w:rPr>
              <w:rFonts w:ascii="Courier New" w:hAnsi="Courier New" w:cs="Courier New"/>
              <w:lang w:val="fr-FR"/>
            </w:rPr>
          </w:rPrChange>
        </w:rPr>
      </w:pPr>
    </w:p>
    <w:p w14:paraId="0165591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</w:t>
      </w:r>
      <w:r w:rsidRPr="00DF353D">
        <w:rPr>
          <w:rFonts w:ascii="Courier New" w:hAnsi="Courier New" w:cs="Courier New"/>
        </w:rPr>
        <w:t>Expires 3 December 2021               [Page 13]</w:t>
      </w:r>
    </w:p>
    <w:p w14:paraId="281808A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3D117A3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</w:t>
      </w:r>
      <w:r w:rsidRPr="00DF353D">
        <w:rPr>
          <w:rFonts w:ascii="Courier New" w:hAnsi="Courier New" w:cs="Courier New"/>
        </w:rPr>
        <w:t>et-Draft             Active OAM for SFC                  June 2021</w:t>
      </w:r>
    </w:p>
    <w:p w14:paraId="628B4DA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52E55B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D9AE56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0                   1                   2                   3</w:t>
      </w:r>
    </w:p>
    <w:p w14:paraId="2A5EB84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0 1 2 3 4 5 6 7 8 9 0 1 2 3 4 5 6 7 8 9 0 1 2 3 4 5 6 7 8 9 0 1</w:t>
      </w:r>
    </w:p>
    <w:p w14:paraId="0ECFF67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+-+-+-+-+-+-+-+-+-+-+-+-+-+-+-+-+-+-+-+-+-+-+-+-+</w:t>
      </w:r>
      <w:r w:rsidRPr="00DF353D">
        <w:rPr>
          <w:rFonts w:ascii="Courier New" w:hAnsi="Courier New" w:cs="Courier New"/>
        </w:rPr>
        <w:t>-+-+-+-+-+-+-+</w:t>
      </w:r>
    </w:p>
    <w:p w14:paraId="5B2F5DC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</w:t>
      </w:r>
      <w:proofErr w:type="gramStart"/>
      <w:r w:rsidRPr="00DF353D">
        <w:rPr>
          <w:rFonts w:ascii="Courier New" w:hAnsi="Courier New" w:cs="Courier New"/>
        </w:rPr>
        <w:t>|  Source</w:t>
      </w:r>
      <w:proofErr w:type="gramEnd"/>
      <w:r w:rsidRPr="00DF353D">
        <w:rPr>
          <w:rFonts w:ascii="Courier New" w:hAnsi="Courier New" w:cs="Courier New"/>
        </w:rPr>
        <w:t xml:space="preserve"> ID  |    Reserved   |           Length              |</w:t>
      </w:r>
    </w:p>
    <w:p w14:paraId="432D11E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+-+-+-+-+-+-+-+-+-+-+-+-+-+-+-+-+-+-+-+-+-+-+-+-+-+-+-+-+-+-+-+</w:t>
      </w:r>
    </w:p>
    <w:p w14:paraId="3315964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|                           Value                             |</w:t>
      </w:r>
    </w:p>
    <w:p w14:paraId="5E31F75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+-+-+-+-+-+-+-+-+-+-+-+-+-+-+-+-+</w:t>
      </w:r>
      <w:r w:rsidRPr="00DF353D">
        <w:rPr>
          <w:rFonts w:ascii="Courier New" w:hAnsi="Courier New" w:cs="Courier New"/>
        </w:rPr>
        <w:t>-+-+-+-+-+-+-+-+-+-+-+-+-+-+-+</w:t>
      </w:r>
    </w:p>
    <w:p w14:paraId="3DEA48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FF7C0E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Figure 6: SFC Source TLV</w:t>
      </w:r>
    </w:p>
    <w:p w14:paraId="3EB0555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DC74C1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where</w:t>
      </w:r>
      <w:proofErr w:type="gramEnd"/>
    </w:p>
    <w:p w14:paraId="31BDF10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ED3A27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Source ID Type is a one-octet-long field and has the value of</w:t>
      </w:r>
    </w:p>
    <w:p w14:paraId="780D30D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TBA13 Section 8.7.</w:t>
      </w:r>
    </w:p>
    <w:p w14:paraId="2D1747A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124974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Reserved - one-octet-long field.</w:t>
      </w:r>
    </w:p>
    <w:p w14:paraId="23CC4ED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FF8817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Length is a two-octets</w:t>
      </w:r>
      <w:r w:rsidRPr="00DF353D">
        <w:rPr>
          <w:rFonts w:ascii="Courier New" w:hAnsi="Courier New" w:cs="Courier New"/>
        </w:rPr>
        <w:t>-long field, and the value equals the length</w:t>
      </w:r>
    </w:p>
    <w:p w14:paraId="2B8B8E6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of</w:t>
      </w:r>
      <w:proofErr w:type="gramEnd"/>
      <w:r w:rsidRPr="00DF353D">
        <w:rPr>
          <w:rFonts w:ascii="Courier New" w:hAnsi="Courier New" w:cs="Courier New"/>
        </w:rPr>
        <w:t xml:space="preserve"> the Value field in octets.</w:t>
      </w:r>
    </w:p>
    <w:p w14:paraId="23E27C5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2C9635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Value field contains the IP address of the sender of the SFC OAM</w:t>
      </w:r>
    </w:p>
    <w:p w14:paraId="42F5920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control</w:t>
      </w:r>
      <w:proofErr w:type="gramEnd"/>
      <w:r w:rsidRPr="00DF353D">
        <w:rPr>
          <w:rFonts w:ascii="Courier New" w:hAnsi="Courier New" w:cs="Courier New"/>
        </w:rPr>
        <w:t xml:space="preserve"> message, IPv4 or IPv6.</w:t>
      </w:r>
    </w:p>
    <w:p w14:paraId="61EF9C3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049A28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220"/>
      <w:r w:rsidRPr="00DF353D">
        <w:rPr>
          <w:rFonts w:ascii="Courier New" w:hAnsi="Courier New" w:cs="Courier New"/>
        </w:rPr>
        <w:t xml:space="preserve">   The UDP destination port for SFC Echo Reply TBA15 will be allo</w:t>
      </w:r>
      <w:r w:rsidRPr="00DF353D">
        <w:rPr>
          <w:rFonts w:ascii="Courier New" w:hAnsi="Courier New" w:cs="Courier New"/>
        </w:rPr>
        <w:t>cated</w:t>
      </w:r>
    </w:p>
    <w:p w14:paraId="63EC209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by</w:t>
      </w:r>
      <w:proofErr w:type="gramEnd"/>
      <w:r w:rsidRPr="00DF353D">
        <w:rPr>
          <w:rFonts w:ascii="Courier New" w:hAnsi="Courier New" w:cs="Courier New"/>
        </w:rPr>
        <w:t xml:space="preserve"> IANA Section 8.8.</w:t>
      </w:r>
      <w:commentRangeEnd w:id="220"/>
      <w:r w:rsidR="00FA6783">
        <w:rPr>
          <w:rStyle w:val="Marquedecommentaire"/>
          <w:rFonts w:asciiTheme="minorHAnsi" w:hAnsiTheme="minorHAnsi"/>
        </w:rPr>
        <w:commentReference w:id="220"/>
      </w:r>
    </w:p>
    <w:p w14:paraId="74ABA9C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89E395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5.6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221" w:author="BOUCADAIR Mohamed TGI/OLN" w:date="2021-06-02T13:34:00Z">
        <w:r w:rsidRPr="00DF353D" w:rsidDel="007356F3">
          <w:rPr>
            <w:rFonts w:ascii="Courier New" w:hAnsi="Courier New" w:cs="Courier New"/>
          </w:rPr>
          <w:delText xml:space="preserve">SFC </w:delText>
        </w:r>
      </w:del>
      <w:ins w:id="222" w:author="BOUCADAIR Mohamed TGI/OLN" w:date="2021-06-02T13:34:00Z">
        <w:r w:rsidR="007356F3">
          <w:rPr>
            <w:rFonts w:ascii="Courier New" w:hAnsi="Courier New" w:cs="Courier New"/>
          </w:rPr>
          <w:t>NSH</w:t>
        </w:r>
        <w:r w:rsidR="007356F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Reception</w:t>
      </w:r>
    </w:p>
    <w:p w14:paraId="6909F7C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E74347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An SFF SHOULD NOT accept </w:t>
      </w:r>
      <w:ins w:id="223" w:author="BOUCADAIR Mohamed TGI/OLN" w:date="2021-06-02T14:38:00Z">
        <w:r w:rsidR="00FA6783">
          <w:rPr>
            <w:rFonts w:ascii="Courier New" w:hAnsi="Courier New" w:cs="Courier New"/>
          </w:rPr>
          <w:t xml:space="preserve">an </w:t>
        </w:r>
      </w:ins>
      <w:del w:id="224" w:author="BOUCADAIR Mohamed TGI/OLN" w:date="2021-06-02T14:38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25" w:author="BOUCADAIR Mohamed TGI/OLN" w:date="2021-06-02T14:38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Reply unless the received </w:t>
      </w:r>
      <w:ins w:id="226" w:author="BOUCADAIR Mohamed TGI/OLN" w:date="2021-06-02T14:39:00Z">
        <w:r w:rsidR="00FA6783">
          <w:rPr>
            <w:rFonts w:ascii="Courier New" w:hAnsi="Courier New" w:cs="Courier New"/>
          </w:rPr>
          <w:t xml:space="preserve">reply </w:t>
        </w:r>
      </w:ins>
      <w:r w:rsidRPr="00DF353D">
        <w:rPr>
          <w:rFonts w:ascii="Courier New" w:hAnsi="Courier New" w:cs="Courier New"/>
        </w:rPr>
        <w:t>passes</w:t>
      </w:r>
    </w:p>
    <w:p w14:paraId="0B0C72A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following checks:</w:t>
      </w:r>
    </w:p>
    <w:p w14:paraId="7797FCF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CD13AD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the</w:t>
      </w:r>
      <w:proofErr w:type="gramEnd"/>
      <w:r w:rsidRPr="00DF353D">
        <w:rPr>
          <w:rFonts w:ascii="Courier New" w:hAnsi="Courier New" w:cs="Courier New"/>
        </w:rPr>
        <w:t xml:space="preserve"> received </w:t>
      </w:r>
      <w:del w:id="227" w:author="BOUCADAIR Mohamed TGI/OLN" w:date="2021-06-02T14:39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28" w:author="BOUCADAIR Mohamed TGI/OLN" w:date="2021-06-02T14:39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is well-formed;</w:t>
      </w:r>
    </w:p>
    <w:p w14:paraId="21CB4E8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F8F832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it</w:t>
      </w:r>
      <w:proofErr w:type="gramEnd"/>
      <w:r w:rsidRPr="00DF353D">
        <w:rPr>
          <w:rFonts w:ascii="Courier New" w:hAnsi="Courier New" w:cs="Courier New"/>
        </w:rPr>
        <w:t xml:space="preserve"> has an </w:t>
      </w:r>
      <w:commentRangeStart w:id="229"/>
      <w:r w:rsidRPr="00DF353D">
        <w:rPr>
          <w:rFonts w:ascii="Courier New" w:hAnsi="Courier New" w:cs="Courier New"/>
        </w:rPr>
        <w:t xml:space="preserve">outstanding </w:t>
      </w:r>
      <w:del w:id="230" w:author="BOUCADAIR Mohamed TGI/OLN" w:date="2021-06-02T14:39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31" w:author="BOUCADAIR Mohamed TGI/OLN" w:date="2021-06-02T14:39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 xml:space="preserve">Echo Request </w:t>
      </w:r>
      <w:commentRangeEnd w:id="229"/>
      <w:r w:rsidR="00FA6783">
        <w:rPr>
          <w:rStyle w:val="Marquedecommentaire"/>
          <w:rFonts w:asciiTheme="minorHAnsi" w:hAnsiTheme="minorHAnsi"/>
        </w:rPr>
        <w:commentReference w:id="229"/>
      </w:r>
      <w:r w:rsidRPr="00DF353D">
        <w:rPr>
          <w:rFonts w:ascii="Courier New" w:hAnsi="Courier New" w:cs="Courier New"/>
        </w:rPr>
        <w:t>s</w:t>
      </w:r>
      <w:r w:rsidRPr="00DF353D">
        <w:rPr>
          <w:rFonts w:ascii="Courier New" w:hAnsi="Courier New" w:cs="Courier New"/>
        </w:rPr>
        <w:t xml:space="preserve">ent from </w:t>
      </w:r>
      <w:commentRangeStart w:id="232"/>
      <w:r w:rsidRPr="00DF353D">
        <w:rPr>
          <w:rFonts w:ascii="Courier New" w:hAnsi="Courier New" w:cs="Courier New"/>
        </w:rPr>
        <w:t>the UDP port that</w:t>
      </w:r>
    </w:p>
    <w:p w14:paraId="0FA661C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proofErr w:type="gramStart"/>
      <w:r w:rsidRPr="00DF353D">
        <w:rPr>
          <w:rFonts w:ascii="Courier New" w:hAnsi="Courier New" w:cs="Courier New"/>
        </w:rPr>
        <w:t>matches</w:t>
      </w:r>
      <w:proofErr w:type="gramEnd"/>
      <w:r w:rsidRPr="00DF353D">
        <w:rPr>
          <w:rFonts w:ascii="Courier New" w:hAnsi="Courier New" w:cs="Courier New"/>
        </w:rPr>
        <w:t xml:space="preserve"> destination UDP port number of the received packet</w:t>
      </w:r>
      <w:commentRangeEnd w:id="232"/>
      <w:r w:rsidR="00FA6783">
        <w:rPr>
          <w:rStyle w:val="Marquedecommentaire"/>
          <w:rFonts w:asciiTheme="minorHAnsi" w:hAnsiTheme="minorHAnsi"/>
        </w:rPr>
        <w:commentReference w:id="232"/>
      </w:r>
      <w:r w:rsidRPr="00DF353D">
        <w:rPr>
          <w:rFonts w:ascii="Courier New" w:hAnsi="Courier New" w:cs="Courier New"/>
        </w:rPr>
        <w:t>;</w:t>
      </w:r>
    </w:p>
    <w:p w14:paraId="7D01F27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EC0DED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if</w:t>
      </w:r>
      <w:proofErr w:type="gramEnd"/>
      <w:r w:rsidRPr="00DF353D">
        <w:rPr>
          <w:rFonts w:ascii="Courier New" w:hAnsi="Courier New" w:cs="Courier New"/>
        </w:rPr>
        <w:t xml:space="preserve"> the matching to the Echo Request found, the value of the</w:t>
      </w:r>
    </w:p>
    <w:p w14:paraId="583266F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Sender's Handle in the Echo Request sent is equal to the value of</w:t>
      </w:r>
    </w:p>
    <w:p w14:paraId="20A562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Sender's Handle in</w:t>
      </w:r>
      <w:r w:rsidRPr="00DF353D">
        <w:rPr>
          <w:rFonts w:ascii="Courier New" w:hAnsi="Courier New" w:cs="Courier New"/>
        </w:rPr>
        <w:t xml:space="preserve"> the Echo Reply received;</w:t>
      </w:r>
    </w:p>
    <w:p w14:paraId="03BFE47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3ACBCF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*  if</w:t>
      </w:r>
      <w:proofErr w:type="gramEnd"/>
      <w:r w:rsidRPr="00DF353D">
        <w:rPr>
          <w:rFonts w:ascii="Courier New" w:hAnsi="Courier New" w:cs="Courier New"/>
        </w:rPr>
        <w:t xml:space="preserve"> all checks passed, the SFF checks if the Sequence Number in the</w:t>
      </w:r>
    </w:p>
    <w:p w14:paraId="44DB173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Echo Request sent matches to the Sequence Number in the </w:t>
      </w:r>
      <w:ins w:id="233" w:author="BOUCADAIR Mohamed TGI/OLN" w:date="2021-06-02T14:41:00Z">
        <w:r w:rsidR="00FA6783" w:rsidRPr="00DF353D">
          <w:rPr>
            <w:rFonts w:ascii="Courier New" w:hAnsi="Courier New" w:cs="Courier New"/>
          </w:rPr>
          <w:t>received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</w:t>
      </w:r>
    </w:p>
    <w:p w14:paraId="24177D9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</w:t>
      </w:r>
      <w:del w:id="234" w:author="BOUCADAIR Mohamed TGI/OLN" w:date="2021-06-02T14:41:00Z">
        <w:r w:rsidRPr="00DF353D" w:rsidDel="00FA6783">
          <w:rPr>
            <w:rFonts w:ascii="Courier New" w:hAnsi="Courier New" w:cs="Courier New"/>
          </w:rPr>
          <w:delText>received</w:delText>
        </w:r>
      </w:del>
      <w:r w:rsidRPr="00DF353D">
        <w:rPr>
          <w:rFonts w:ascii="Courier New" w:hAnsi="Courier New" w:cs="Courier New"/>
        </w:rPr>
        <w:t>.</w:t>
      </w:r>
    </w:p>
    <w:p w14:paraId="3438E79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618488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CA2DB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ECD83C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D44E46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6FBE47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87986E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939DAB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B883CD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Mirsky, et al.           Expires 3 December 2021           </w:t>
      </w:r>
      <w:r w:rsidRPr="00DF353D">
        <w:rPr>
          <w:rFonts w:ascii="Courier New" w:hAnsi="Courier New" w:cs="Courier New"/>
        </w:rPr>
        <w:t xml:space="preserve">    [Page 14]</w:t>
      </w:r>
    </w:p>
    <w:p w14:paraId="34925A2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6D99221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26BCE43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78B8CD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FA5CCF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5.7</w:t>
      </w:r>
      <w:proofErr w:type="gramStart"/>
      <w:r w:rsidRPr="00DF353D">
        <w:rPr>
          <w:rFonts w:ascii="Courier New" w:hAnsi="Courier New" w:cs="Courier New"/>
        </w:rPr>
        <w:t>.  Tracing</w:t>
      </w:r>
      <w:proofErr w:type="gramEnd"/>
      <w:r w:rsidRPr="00DF353D">
        <w:rPr>
          <w:rFonts w:ascii="Courier New" w:hAnsi="Courier New" w:cs="Courier New"/>
        </w:rPr>
        <w:t xml:space="preserve"> an SFP</w:t>
      </w:r>
    </w:p>
    <w:p w14:paraId="16B4416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C3DA5A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del w:id="235" w:author="BOUCADAIR Mohamed TGI/OLN" w:date="2021-06-02T14:41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36" w:author="BOUCADAIR Mohamed TGI/OLN" w:date="2021-06-02T14:41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Request/Reply can be used to isolate a defect detected in</w:t>
      </w:r>
    </w:p>
    <w:p w14:paraId="0409732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SFP and trace an RSP.  As for ICMP echo request/reply [RFC0792]</w:t>
      </w:r>
    </w:p>
    <w:p w14:paraId="799282F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</w:t>
      </w:r>
      <w:r w:rsidRPr="00DF353D">
        <w:rPr>
          <w:rFonts w:ascii="Courier New" w:hAnsi="Courier New" w:cs="Courier New"/>
        </w:rPr>
        <w:t xml:space="preserve"> </w:t>
      </w:r>
      <w:proofErr w:type="gramStart"/>
      <w:r w:rsidRPr="00DF353D">
        <w:rPr>
          <w:rFonts w:ascii="Courier New" w:hAnsi="Courier New" w:cs="Courier New"/>
        </w:rPr>
        <w:t>and</w:t>
      </w:r>
      <w:proofErr w:type="gramEnd"/>
      <w:r w:rsidRPr="00DF353D">
        <w:rPr>
          <w:rFonts w:ascii="Courier New" w:hAnsi="Courier New" w:cs="Courier New"/>
        </w:rPr>
        <w:t xml:space="preserve"> MPLS echo request/reply [RFC8029], this mode is referred to as</w:t>
      </w:r>
    </w:p>
    <w:p w14:paraId="04B63C1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"</w:t>
      </w:r>
      <w:proofErr w:type="gramStart"/>
      <w:r w:rsidRPr="00DF353D">
        <w:rPr>
          <w:rFonts w:ascii="Courier New" w:hAnsi="Courier New" w:cs="Courier New"/>
        </w:rPr>
        <w:t>traceroute</w:t>
      </w:r>
      <w:proofErr w:type="gramEnd"/>
      <w:r w:rsidRPr="00DF353D">
        <w:rPr>
          <w:rFonts w:ascii="Courier New" w:hAnsi="Courier New" w:cs="Courier New"/>
        </w:rPr>
        <w:t>".  In the traceroute mode, the sender transmits a</w:t>
      </w:r>
    </w:p>
    <w:p w14:paraId="5E2CA8A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sequence</w:t>
      </w:r>
      <w:proofErr w:type="gramEnd"/>
      <w:r w:rsidRPr="00DF353D">
        <w:rPr>
          <w:rFonts w:ascii="Courier New" w:hAnsi="Courier New" w:cs="Courier New"/>
        </w:rPr>
        <w:t xml:space="preserve"> of SFC Echo Request messages starting with the NSH TTL value</w:t>
      </w:r>
    </w:p>
    <w:p w14:paraId="724F0E7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set</w:t>
      </w:r>
      <w:proofErr w:type="gramEnd"/>
      <w:r w:rsidRPr="00DF353D">
        <w:rPr>
          <w:rFonts w:ascii="Courier New" w:hAnsi="Courier New" w:cs="Courier New"/>
        </w:rPr>
        <w:t xml:space="preserve"> to 1 and is incremented by 1 in each next E</w:t>
      </w:r>
      <w:r w:rsidRPr="00DF353D">
        <w:rPr>
          <w:rFonts w:ascii="Courier New" w:hAnsi="Courier New" w:cs="Courier New"/>
        </w:rPr>
        <w:t>cho Request packet.</w:t>
      </w:r>
    </w:p>
    <w:p w14:paraId="5DEBF35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 sender stops transmitting SFC Echo Request packets when the</w:t>
      </w:r>
    </w:p>
    <w:p w14:paraId="3FE2CB9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Return Code in the received Echo Reply equals 5 ("End of the SFP").</w:t>
      </w:r>
    </w:p>
    <w:p w14:paraId="7AA90CC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25D60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Suppose a specialized information element (e.g., IPv6 Flow Label</w:t>
      </w:r>
    </w:p>
    <w:p w14:paraId="13577F3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[RFC6437] or Flow ID [I-</w:t>
      </w:r>
      <w:proofErr w:type="spellStart"/>
      <w:r w:rsidRPr="00DF353D">
        <w:rPr>
          <w:rFonts w:ascii="Courier New" w:hAnsi="Courier New" w:cs="Courier New"/>
        </w:rPr>
        <w:t>D.</w:t>
      </w:r>
      <w:r w:rsidRPr="00DF353D">
        <w:rPr>
          <w:rFonts w:ascii="Courier New" w:hAnsi="Courier New" w:cs="Courier New"/>
        </w:rPr>
        <w:t>ietf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sfc-nsh-tlv</w:t>
      </w:r>
      <w:proofErr w:type="spellEnd"/>
      <w:r w:rsidRPr="00DF353D">
        <w:rPr>
          <w:rFonts w:ascii="Courier New" w:hAnsi="Courier New" w:cs="Courier New"/>
        </w:rPr>
        <w:t>]) is used for distributing</w:t>
      </w:r>
    </w:p>
    <w:p w14:paraId="1EB7A27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load across Equal Cost Multi-Path or Link Aggregation Group</w:t>
      </w:r>
    </w:p>
    <w:p w14:paraId="05E182E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paths</w:t>
      </w:r>
      <w:proofErr w:type="gramEnd"/>
      <w:r w:rsidRPr="00DF353D">
        <w:rPr>
          <w:rFonts w:ascii="Courier New" w:hAnsi="Courier New" w:cs="Courier New"/>
        </w:rPr>
        <w:t>.  In that case, such an element MAY also be used for the SFC</w:t>
      </w:r>
    </w:p>
    <w:p w14:paraId="3766DA0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OAM traffic.  Doing so is meant to control whether the SFC Echo</w:t>
      </w:r>
    </w:p>
    <w:p w14:paraId="7FC7857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Reque</w:t>
      </w:r>
      <w:r w:rsidRPr="00DF353D">
        <w:rPr>
          <w:rFonts w:ascii="Courier New" w:hAnsi="Courier New" w:cs="Courier New"/>
        </w:rPr>
        <w:t>st follows the same RSP as the monitored flow.</w:t>
      </w:r>
    </w:p>
    <w:p w14:paraId="24587CF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1BF4CC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6.  Security Considerations</w:t>
      </w:r>
    </w:p>
    <w:p w14:paraId="52F12C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94461E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When the integrity protection for SFC active OAM, and </w:t>
      </w:r>
      <w:del w:id="237" w:author="BOUCADAIR Mohamed TGI/OLN" w:date="2021-06-02T14:41:00Z">
        <w:r w:rsidRPr="00DF353D" w:rsidDel="00FA6783">
          <w:rPr>
            <w:rFonts w:ascii="Courier New" w:hAnsi="Courier New" w:cs="Courier New"/>
          </w:rPr>
          <w:delText xml:space="preserve">SFC </w:delText>
        </w:r>
      </w:del>
      <w:ins w:id="238" w:author="BOUCADAIR Mohamed TGI/OLN" w:date="2021-06-02T14:41:00Z">
        <w:r w:rsidR="00FA6783">
          <w:rPr>
            <w:rFonts w:ascii="Courier New" w:hAnsi="Courier New" w:cs="Courier New"/>
          </w:rPr>
          <w:t>NSH</w:t>
        </w:r>
        <w:r w:rsidR="00FA6783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</w:t>
      </w:r>
    </w:p>
    <w:p w14:paraId="1F6C67A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Request/Reply in particular, is required, it is RECOMMENDED to use</w:t>
      </w:r>
    </w:p>
    <w:p w14:paraId="1CD16D3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one</w:t>
      </w:r>
      <w:proofErr w:type="gramEnd"/>
      <w:r w:rsidRPr="00DF353D">
        <w:rPr>
          <w:rFonts w:ascii="Courier New" w:hAnsi="Courier New" w:cs="Courier New"/>
        </w:rPr>
        <w:t xml:space="preserve"> of Context Headers defined in [I-</w:t>
      </w:r>
      <w:proofErr w:type="spellStart"/>
      <w:r w:rsidRPr="00DF353D">
        <w:rPr>
          <w:rFonts w:ascii="Courier New" w:hAnsi="Courier New" w:cs="Courier New"/>
        </w:rPr>
        <w:t>D.i</w:t>
      </w:r>
      <w:r w:rsidRPr="00DF353D">
        <w:rPr>
          <w:rFonts w:ascii="Courier New" w:hAnsi="Courier New" w:cs="Courier New"/>
        </w:rPr>
        <w:t>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nsh</w:t>
      </w:r>
      <w:proofErr w:type="spellEnd"/>
      <w:r w:rsidRPr="00DF353D">
        <w:rPr>
          <w:rFonts w:ascii="Courier New" w:hAnsi="Courier New" w:cs="Courier New"/>
        </w:rPr>
        <w:t>-integrity].</w:t>
      </w:r>
    </w:p>
    <w:p w14:paraId="295811B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MAC#1 (Message Authentication Code) Context Header could be more</w:t>
      </w:r>
    </w:p>
    <w:p w14:paraId="32ABF2B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suitable</w:t>
      </w:r>
      <w:proofErr w:type="gramEnd"/>
      <w:r w:rsidRPr="00DF353D">
        <w:rPr>
          <w:rFonts w:ascii="Courier New" w:hAnsi="Courier New" w:cs="Courier New"/>
        </w:rPr>
        <w:t xml:space="preserve"> for active SFC OAM because it does not require re-</w:t>
      </w:r>
    </w:p>
    <w:p w14:paraId="098C406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calculation</w:t>
      </w:r>
      <w:proofErr w:type="gramEnd"/>
      <w:r w:rsidRPr="00DF353D">
        <w:rPr>
          <w:rFonts w:ascii="Courier New" w:hAnsi="Courier New" w:cs="Courier New"/>
        </w:rPr>
        <w:t xml:space="preserve"> of the MAC when the value of the NSH Base Header's TTL</w:t>
      </w:r>
    </w:p>
    <w:p w14:paraId="648ED5E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field</w:t>
      </w:r>
      <w:proofErr w:type="gramEnd"/>
      <w:r w:rsidRPr="00DF353D">
        <w:rPr>
          <w:rFonts w:ascii="Courier New" w:hAnsi="Courier New" w:cs="Courier New"/>
        </w:rPr>
        <w:t xml:space="preserve"> is changed.  The integ</w:t>
      </w:r>
      <w:r w:rsidRPr="00DF353D">
        <w:rPr>
          <w:rFonts w:ascii="Courier New" w:hAnsi="Courier New" w:cs="Courier New"/>
        </w:rPr>
        <w:t>rity protection for SFC active OAM can</w:t>
      </w:r>
    </w:p>
    <w:p w14:paraId="56AFF04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also</w:t>
      </w:r>
      <w:proofErr w:type="gramEnd"/>
      <w:r w:rsidRPr="00DF353D">
        <w:rPr>
          <w:rFonts w:ascii="Courier New" w:hAnsi="Courier New" w:cs="Courier New"/>
        </w:rPr>
        <w:t xml:space="preserve"> be achieved using mechanisms in the underlay data plane.  For</w:t>
      </w:r>
    </w:p>
    <w:p w14:paraId="36A0CD7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example</w:t>
      </w:r>
      <w:proofErr w:type="gramEnd"/>
      <w:r w:rsidRPr="00DF353D">
        <w:rPr>
          <w:rFonts w:ascii="Courier New" w:hAnsi="Courier New" w:cs="Courier New"/>
        </w:rPr>
        <w:t>, if the underlay is an IPv6 network, IP Authentication Header</w:t>
      </w:r>
    </w:p>
    <w:p w14:paraId="51F6747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[RFC4302] or IP Encapsulating Security Payload Header [RFC4303] can</w:t>
      </w:r>
    </w:p>
    <w:p w14:paraId="76DEE23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be</w:t>
      </w:r>
      <w:proofErr w:type="gramEnd"/>
      <w:r w:rsidRPr="00DF353D">
        <w:rPr>
          <w:rFonts w:ascii="Courier New" w:hAnsi="Courier New" w:cs="Courier New"/>
        </w:rPr>
        <w:t xml:space="preserve"> used to provide integrity protection.  Confidentiality for the SFC</w:t>
      </w:r>
    </w:p>
    <w:p w14:paraId="5F98D11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Echo Request/Reply exchanges can be achieved using the IP</w:t>
      </w:r>
    </w:p>
    <w:p w14:paraId="049A1DE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Encapsulating Security Payload Header [RFC4303].  Also, the security</w:t>
      </w:r>
    </w:p>
    <w:p w14:paraId="277AB3E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needs</w:t>
      </w:r>
      <w:proofErr w:type="gramEnd"/>
      <w:r w:rsidRPr="00DF353D">
        <w:rPr>
          <w:rFonts w:ascii="Courier New" w:hAnsi="Courier New" w:cs="Courier New"/>
        </w:rPr>
        <w:t xml:space="preserve"> for SFC Echo Request/Reply are similar to th</w:t>
      </w:r>
      <w:r w:rsidRPr="00DF353D">
        <w:rPr>
          <w:rFonts w:ascii="Courier New" w:hAnsi="Courier New" w:cs="Courier New"/>
        </w:rPr>
        <w:t>ose of ICMP ping</w:t>
      </w:r>
    </w:p>
    <w:p w14:paraId="2954CEE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[RFC0792], [RFC4443] and MPLS LSP ping [RFC8029].</w:t>
      </w:r>
    </w:p>
    <w:p w14:paraId="35935FC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1CDE43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There are at least three approaches to attacking a node in the</w:t>
      </w:r>
    </w:p>
    <w:p w14:paraId="02B87E5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overlay</w:t>
      </w:r>
      <w:proofErr w:type="gramEnd"/>
      <w:r w:rsidRPr="00DF353D">
        <w:rPr>
          <w:rFonts w:ascii="Courier New" w:hAnsi="Courier New" w:cs="Courier New"/>
        </w:rPr>
        <w:t xml:space="preserve"> network using the mechanisms defined in the document.  One is</w:t>
      </w:r>
    </w:p>
    <w:p w14:paraId="7AD4060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</w:t>
      </w:r>
      <w:proofErr w:type="gramEnd"/>
      <w:r w:rsidRPr="00DF353D">
        <w:rPr>
          <w:rFonts w:ascii="Courier New" w:hAnsi="Courier New" w:cs="Courier New"/>
        </w:rPr>
        <w:t xml:space="preserve"> Denial-of-Service attack, sending an SFC </w:t>
      </w:r>
      <w:r w:rsidRPr="00DF353D">
        <w:rPr>
          <w:rFonts w:ascii="Courier New" w:hAnsi="Courier New" w:cs="Courier New"/>
        </w:rPr>
        <w:t>Echo Request to overload</w:t>
      </w:r>
    </w:p>
    <w:p w14:paraId="32F92C3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an</w:t>
      </w:r>
      <w:proofErr w:type="gramEnd"/>
      <w:r w:rsidRPr="00DF353D">
        <w:rPr>
          <w:rFonts w:ascii="Courier New" w:hAnsi="Courier New" w:cs="Courier New"/>
        </w:rPr>
        <w:t xml:space="preserve"> element of the SFC.  The second may use spoofing, hijacking,</w:t>
      </w:r>
    </w:p>
    <w:p w14:paraId="1C23195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replying</w:t>
      </w:r>
      <w:proofErr w:type="gramEnd"/>
      <w:r w:rsidRPr="00DF353D">
        <w:rPr>
          <w:rFonts w:ascii="Courier New" w:hAnsi="Courier New" w:cs="Courier New"/>
        </w:rPr>
        <w:t>, or otherwise tampering with SFC Echo Requests and/or</w:t>
      </w:r>
    </w:p>
    <w:p w14:paraId="098F2D9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replies</w:t>
      </w:r>
      <w:proofErr w:type="gramEnd"/>
      <w:r w:rsidRPr="00DF353D">
        <w:rPr>
          <w:rFonts w:ascii="Courier New" w:hAnsi="Courier New" w:cs="Courier New"/>
        </w:rPr>
        <w:t xml:space="preserve"> to misrepresent, alter the operator's view of the state of</w:t>
      </w:r>
    </w:p>
    <w:p w14:paraId="54D5BD2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SFC.  The third is an</w:t>
      </w:r>
      <w:r w:rsidRPr="00DF353D">
        <w:rPr>
          <w:rFonts w:ascii="Courier New" w:hAnsi="Courier New" w:cs="Courier New"/>
        </w:rPr>
        <w:t xml:space="preserve"> unauthorized source using an SFC Echo</w:t>
      </w:r>
    </w:p>
    <w:p w14:paraId="26C7125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Request/Reply to obtain information about the SFC and/or its</w:t>
      </w:r>
    </w:p>
    <w:p w14:paraId="3E1810F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elements</w:t>
      </w:r>
      <w:proofErr w:type="gramEnd"/>
      <w:r w:rsidRPr="00DF353D">
        <w:rPr>
          <w:rFonts w:ascii="Courier New" w:hAnsi="Courier New" w:cs="Courier New"/>
        </w:rPr>
        <w:t>, e.g., SFF or SF.</w:t>
      </w:r>
    </w:p>
    <w:p w14:paraId="3C4EA5E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03F32C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38D094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4A935E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A86456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C21296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F3E3C0B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15]</w:t>
      </w:r>
    </w:p>
    <w:p w14:paraId="419253DA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25A7B4B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 xml:space="preserve">Internet-Draft             Active OAM for </w:t>
      </w:r>
      <w:r w:rsidRPr="00DF353D">
        <w:rPr>
          <w:rFonts w:ascii="Courier New" w:hAnsi="Courier New" w:cs="Courier New"/>
        </w:rPr>
        <w:t>SFC                  June 2021</w:t>
      </w:r>
    </w:p>
    <w:p w14:paraId="2DCD17F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01C404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6D9F74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It is RECOMMENDED that implementations throttle the SFC ping traffic</w:t>
      </w:r>
    </w:p>
    <w:p w14:paraId="32F0F7D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going</w:t>
      </w:r>
      <w:proofErr w:type="gramEnd"/>
      <w:r w:rsidRPr="00DF353D">
        <w:rPr>
          <w:rFonts w:ascii="Courier New" w:hAnsi="Courier New" w:cs="Courier New"/>
        </w:rPr>
        <w:t xml:space="preserve"> to the control plane to mitigate potential Denial-of-Service</w:t>
      </w:r>
    </w:p>
    <w:p w14:paraId="6161267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attacks</w:t>
      </w:r>
      <w:proofErr w:type="gramEnd"/>
      <w:r w:rsidRPr="00DF353D">
        <w:rPr>
          <w:rFonts w:ascii="Courier New" w:hAnsi="Courier New" w:cs="Courier New"/>
        </w:rPr>
        <w:t>.</w:t>
      </w:r>
    </w:p>
    <w:p w14:paraId="670E370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7626C3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Reply and spoofing attacks involving faking or replying to SFC Ec</w:t>
      </w:r>
      <w:r w:rsidRPr="00DF353D">
        <w:rPr>
          <w:rFonts w:ascii="Courier New" w:hAnsi="Courier New" w:cs="Courier New"/>
        </w:rPr>
        <w:t>ho</w:t>
      </w:r>
    </w:p>
    <w:p w14:paraId="05DEAEA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Reply messages would have to match the Sender's Handle and Sequence</w:t>
      </w:r>
    </w:p>
    <w:p w14:paraId="4ADE543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Number of an outstanding SFC Echo Request message, which is highly</w:t>
      </w:r>
    </w:p>
    <w:p w14:paraId="4E51BA3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unlikely</w:t>
      </w:r>
      <w:proofErr w:type="gramEnd"/>
      <w:r w:rsidRPr="00DF353D">
        <w:rPr>
          <w:rFonts w:ascii="Courier New" w:hAnsi="Courier New" w:cs="Courier New"/>
        </w:rPr>
        <w:t>.  Thus the non-matching reply would be discarded.</w:t>
      </w:r>
    </w:p>
    <w:p w14:paraId="3062A47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34BDE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To protect against unauthorized sources trying</w:t>
      </w:r>
      <w:r w:rsidRPr="00DF353D">
        <w:rPr>
          <w:rFonts w:ascii="Courier New" w:hAnsi="Courier New" w:cs="Courier New"/>
        </w:rPr>
        <w:t xml:space="preserve"> to obtain information</w:t>
      </w:r>
    </w:p>
    <w:p w14:paraId="209E890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about</w:t>
      </w:r>
      <w:proofErr w:type="gramEnd"/>
      <w:r w:rsidRPr="00DF353D">
        <w:rPr>
          <w:rFonts w:ascii="Courier New" w:hAnsi="Courier New" w:cs="Courier New"/>
        </w:rPr>
        <w:t xml:space="preserve"> the overlay and/or underlay, an implementation MAY check that</w:t>
      </w:r>
    </w:p>
    <w:p w14:paraId="7CFB92F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the</w:t>
      </w:r>
      <w:proofErr w:type="gramEnd"/>
      <w:r w:rsidRPr="00DF353D">
        <w:rPr>
          <w:rFonts w:ascii="Courier New" w:hAnsi="Courier New" w:cs="Courier New"/>
        </w:rPr>
        <w:t xml:space="preserve"> source of the Echo Request is indeed part of the SFP.</w:t>
      </w:r>
    </w:p>
    <w:p w14:paraId="5A418A6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F689E7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7.  Acknowledgments</w:t>
      </w:r>
    </w:p>
    <w:p w14:paraId="0B94026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82D656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Authors greatly appreciate thorough review and the most helpful</w:t>
      </w:r>
    </w:p>
    <w:p w14:paraId="1098633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comments</w:t>
      </w:r>
      <w:proofErr w:type="gramEnd"/>
      <w:r w:rsidRPr="00DF353D">
        <w:rPr>
          <w:rFonts w:ascii="Courier New" w:hAnsi="Courier New" w:cs="Courier New"/>
        </w:rPr>
        <w:t xml:space="preserve"> </w:t>
      </w:r>
      <w:r w:rsidRPr="00DF353D">
        <w:rPr>
          <w:rFonts w:ascii="Courier New" w:hAnsi="Courier New" w:cs="Courier New"/>
        </w:rPr>
        <w:t xml:space="preserve">from Dan Wing, Dirk von Hugo, and Mohamed </w:t>
      </w:r>
      <w:proofErr w:type="spellStart"/>
      <w:r w:rsidRPr="00DF353D">
        <w:rPr>
          <w:rFonts w:ascii="Courier New" w:hAnsi="Courier New" w:cs="Courier New"/>
        </w:rPr>
        <w:t>Boucadair</w:t>
      </w:r>
      <w:proofErr w:type="spellEnd"/>
      <w:r w:rsidRPr="00DF353D">
        <w:rPr>
          <w:rFonts w:ascii="Courier New" w:hAnsi="Courier New" w:cs="Courier New"/>
        </w:rPr>
        <w:t>.</w:t>
      </w:r>
    </w:p>
    <w:p w14:paraId="4123B27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182458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  IANA Considerations</w:t>
      </w:r>
    </w:p>
    <w:p w14:paraId="4DB19AF7" w14:textId="77777777" w:rsid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9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</w:p>
    <w:p w14:paraId="3192D08B" w14:textId="77777777" w:rsidR="0021624E" w:rsidRDefault="0021624E" w:rsidP="0021624E">
      <w:pPr>
        <w:pStyle w:val="Textebrut"/>
        <w:rPr>
          <w:ins w:id="240" w:author="BOUCADAIR Mohamed TGI/OLN" w:date="2021-06-02T13:59:00Z"/>
          <w:rFonts w:ascii="Courier New" w:hAnsi="Courier New" w:cs="Courier New"/>
        </w:rPr>
      </w:pPr>
      <w:proofErr w:type="gramStart"/>
      <w:ins w:id="241" w:author="BOUCADAIR Mohamed TGI/OLN" w:date="2021-06-02T13:59:00Z">
        <w:r w:rsidRPr="00DF353D">
          <w:rPr>
            <w:rFonts w:ascii="Courier New" w:hAnsi="Courier New" w:cs="Courier New"/>
          </w:rPr>
          <w:t>8.</w:t>
        </w:r>
        <w:r>
          <w:rPr>
            <w:rFonts w:ascii="Courier New" w:hAnsi="Courier New" w:cs="Courier New"/>
          </w:rPr>
          <w:t>x</w:t>
        </w:r>
        <w:proofErr w:type="gramEnd"/>
        <w:r w:rsidRPr="00DF353D">
          <w:rPr>
            <w:rFonts w:ascii="Courier New" w:hAnsi="Courier New" w:cs="Courier New"/>
          </w:rPr>
          <w:t xml:space="preserve">.  </w:t>
        </w:r>
        <w:r>
          <w:rPr>
            <w:rFonts w:ascii="Courier New" w:hAnsi="Courier New" w:cs="Courier New"/>
          </w:rPr>
          <w:t>NSH OAM Versions</w:t>
        </w:r>
      </w:ins>
    </w:p>
    <w:p w14:paraId="68574407" w14:textId="77777777" w:rsidR="0021624E" w:rsidRDefault="0021624E" w:rsidP="0021624E">
      <w:pPr>
        <w:pStyle w:val="Textebrut"/>
        <w:rPr>
          <w:ins w:id="242" w:author="BOUCADAIR Mohamed TGI/OLN" w:date="2021-06-02T13:59:00Z"/>
          <w:rFonts w:ascii="Courier New" w:hAnsi="Courier New" w:cs="Courier New"/>
        </w:rPr>
      </w:pPr>
    </w:p>
    <w:p w14:paraId="76D9B115" w14:textId="77777777" w:rsidR="0021624E" w:rsidRDefault="0021624E" w:rsidP="0021624E">
      <w:pPr>
        <w:pStyle w:val="Textebrut"/>
        <w:rPr>
          <w:ins w:id="243" w:author="BOUCADAIR Mohamed TGI/OLN" w:date="2021-06-02T14:00:00Z"/>
          <w:rFonts w:ascii="Courier New" w:hAnsi="Courier New" w:cs="Courier New"/>
        </w:rPr>
      </w:pPr>
      <w:ins w:id="244" w:author="BOUCADAIR Mohamed TGI/OLN" w:date="2021-06-02T13:59:00Z">
        <w:r>
          <w:rPr>
            <w:rFonts w:ascii="Courier New" w:hAnsi="Courier New" w:cs="Courier New"/>
          </w:rPr>
          <w:t xml:space="preserve">IANA is requested to create a new registry </w:t>
        </w:r>
      </w:ins>
      <w:ins w:id="245" w:author="BOUCADAIR Mohamed TGI/OLN" w:date="2021-06-02T14:01:00Z">
        <w:r>
          <w:rPr>
            <w:rFonts w:ascii="Courier New" w:hAnsi="Courier New" w:cs="Courier New"/>
          </w:rPr>
          <w:t>entitled</w:t>
        </w:r>
      </w:ins>
      <w:ins w:id="246" w:author="BOUCADAIR Mohamed TGI/OLN" w:date="2021-06-02T13:59:00Z">
        <w:r>
          <w:rPr>
            <w:rFonts w:ascii="Courier New" w:hAnsi="Courier New" w:cs="Courier New"/>
          </w:rPr>
          <w:t xml:space="preserve"> “NSH Active OAM </w:t>
        </w:r>
      </w:ins>
      <w:ins w:id="247" w:author="BOUCADAIR Mohamed TGI/OLN" w:date="2021-06-02T14:00:00Z">
        <w:r>
          <w:rPr>
            <w:rFonts w:ascii="Courier New" w:hAnsi="Courier New" w:cs="Courier New"/>
          </w:rPr>
          <w:t>V</w:t>
        </w:r>
      </w:ins>
      <w:ins w:id="248" w:author="BOUCADAIR Mohamed TGI/OLN" w:date="2021-06-02T13:59:00Z">
        <w:r>
          <w:rPr>
            <w:rFonts w:ascii="Courier New" w:hAnsi="Courier New" w:cs="Courier New"/>
          </w:rPr>
          <w:t>ersion</w:t>
        </w:r>
      </w:ins>
      <w:ins w:id="249" w:author="BOUCADAIR Mohamed TGI/OLN" w:date="2021-06-02T14:00:00Z">
        <w:r>
          <w:rPr>
            <w:rFonts w:ascii="Courier New" w:hAnsi="Courier New" w:cs="Courier New"/>
          </w:rPr>
          <w:t xml:space="preserve">s”. </w:t>
        </w:r>
      </w:ins>
    </w:p>
    <w:p w14:paraId="186B6C17" w14:textId="77777777" w:rsidR="0021624E" w:rsidRDefault="0021624E" w:rsidP="0021624E">
      <w:pPr>
        <w:pStyle w:val="Textebrut"/>
        <w:rPr>
          <w:ins w:id="250" w:author="BOUCADAIR Mohamed TGI/OLN" w:date="2021-06-02T14:01:00Z"/>
          <w:rFonts w:ascii="Courier New" w:hAnsi="Courier New" w:cs="Courier New"/>
        </w:rPr>
      </w:pPr>
    </w:p>
    <w:p w14:paraId="6C1E72C3" w14:textId="77777777" w:rsidR="0021624E" w:rsidRDefault="0021624E" w:rsidP="0021624E">
      <w:pPr>
        <w:pStyle w:val="PrformatHTML"/>
        <w:rPr>
          <w:ins w:id="251" w:author="BOUCADAIR Mohamed TGI/OLN" w:date="2021-06-02T14:01:00Z"/>
        </w:rPr>
      </w:pPr>
      <w:ins w:id="252" w:author="BOUCADAIR Mohamed TGI/OLN" w:date="2021-06-02T14:01:00Z">
        <w:r>
          <w:t>New values are assigned via Standards Action [</w:t>
        </w:r>
        <w:r>
          <w:fldChar w:fldCharType="begin"/>
        </w:r>
        <w:r>
          <w:instrText xml:space="preserve"> HYPERLINK "https://datatracker.ietf.org/doc/html/rfc8126" \o "" </w:instrText>
        </w:r>
        <w:r>
          <w:fldChar w:fldCharType="separate"/>
        </w:r>
        <w:r>
          <w:rPr>
            <w:rStyle w:val="Lienhypertexte"/>
          </w:rPr>
          <w:t>RFC8126</w:t>
        </w:r>
        <w:r>
          <w:fldChar w:fldCharType="end"/>
        </w:r>
        <w:r>
          <w:t>].</w:t>
        </w:r>
      </w:ins>
    </w:p>
    <w:p w14:paraId="67259CD2" w14:textId="77777777" w:rsidR="0021624E" w:rsidRDefault="0021624E" w:rsidP="0021624E">
      <w:pPr>
        <w:pStyle w:val="Textebrut"/>
        <w:rPr>
          <w:ins w:id="253" w:author="BOUCADAIR Mohamed TGI/OLN" w:date="2021-06-02T14:01:00Z"/>
          <w:rFonts w:ascii="Courier New" w:hAnsi="Courier New" w:cs="Courier New"/>
        </w:rPr>
      </w:pPr>
    </w:p>
    <w:p w14:paraId="28FE1967" w14:textId="77777777" w:rsidR="0021624E" w:rsidRPr="00DF353D" w:rsidRDefault="0021624E" w:rsidP="0021624E">
      <w:pPr>
        <w:pStyle w:val="Textebrut"/>
        <w:rPr>
          <w:ins w:id="254" w:author="BOUCADAIR Mohamed TGI/OLN" w:date="2021-06-02T13:59:00Z"/>
          <w:rFonts w:ascii="Courier New" w:hAnsi="Courier New" w:cs="Courier New"/>
        </w:rPr>
      </w:pPr>
      <w:ins w:id="255" w:author="BOUCADAIR Mohamed TGI/OLN" w:date="2021-06-02T14:01:00Z">
        <w:r>
          <w:rPr>
            <w:rFonts w:ascii="Courier New" w:hAnsi="Courier New" w:cs="Courier New"/>
          </w:rPr>
          <w:t>The</w:t>
        </w:r>
        <w:r>
          <w:rPr>
            <w:rFonts w:ascii="Courier New" w:hAnsi="Courier New" w:cs="Courier New"/>
          </w:rPr>
          <w:t xml:space="preserve"> registry is populated as follows: </w:t>
        </w:r>
      </w:ins>
    </w:p>
    <w:p w14:paraId="37215A96" w14:textId="77777777" w:rsid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6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</w:p>
    <w:p w14:paraId="159D01FD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7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58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+-------------+---------------------------------+-----------+</w:t>
        </w:r>
      </w:ins>
    </w:p>
    <w:p w14:paraId="4362040D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9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60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    | Description                     | Reference |</w:t>
        </w:r>
      </w:ins>
    </w:p>
    <w:p w14:paraId="224248F5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1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62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+-------------+---------------------------------+-----------+</w:t>
        </w:r>
      </w:ins>
    </w:p>
    <w:p w14:paraId="63F5977F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3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64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00b | </w:t>
        </w:r>
      </w:ins>
      <w:ins w:id="265" w:author="BOUCADAIR Mohamed TGI/OLN" w:date="2021-06-02T14:00:00Z">
        <w:r>
          <w:rPr>
            <w:rFonts w:ascii="Courier New" w:eastAsia="Times New Roman" w:hAnsi="Courier New" w:cs="Courier New"/>
            <w:sz w:val="20"/>
            <w:szCs w:val="20"/>
          </w:rPr>
          <w:t xml:space="preserve">Version 0                       </w:t>
        </w:r>
      </w:ins>
      <w:ins w:id="266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| </w:t>
        </w:r>
        <w:r w:rsidRPr="0021624E">
          <w:rPr>
            <w:rFonts w:ascii="Courier New" w:eastAsia="Times New Roman" w:hAnsi="Courier New" w:cs="Courier New"/>
            <w:sz w:val="20"/>
            <w:szCs w:val="20"/>
          </w:rPr>
          <w:fldChar w:fldCharType="begin"/>
        </w:r>
        <w:r w:rsidRPr="0021624E">
          <w:rPr>
            <w:rFonts w:ascii="Courier New" w:eastAsia="Times New Roman" w:hAnsi="Courier New" w:cs="Courier New"/>
            <w:sz w:val="20"/>
            <w:szCs w:val="20"/>
          </w:rPr>
          <w:instrText xml:space="preserve"> HYPERLINK "https://datatracker.ietf.org/doc/html/rfc8300" </w:instrText>
        </w:r>
        <w:r w:rsidRPr="0021624E">
          <w:rPr>
            <w:rFonts w:ascii="Courier New" w:eastAsia="Times New Roman" w:hAnsi="Courier New" w:cs="Courier New"/>
            <w:sz w:val="20"/>
            <w:szCs w:val="20"/>
          </w:rPr>
          <w:fldChar w:fldCharType="separate"/>
        </w:r>
      </w:ins>
      <w:ins w:id="267" w:author="BOUCADAIR Mohamed TGI/OLN" w:date="2021-06-02T14:00:00Z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RFCXXXX</w:t>
        </w:r>
      </w:ins>
      <w:ins w:id="268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fldChar w:fldCharType="end"/>
        </w:r>
      </w:ins>
      <w:ins w:id="269" w:author="BOUCADAIR Mohamed TGI/OLN" w:date="2021-06-02T14:00:00Z">
        <w:r>
          <w:rPr>
            <w:rFonts w:ascii="Courier New" w:eastAsia="Times New Roman" w:hAnsi="Courier New" w:cs="Courier New"/>
            <w:sz w:val="20"/>
            <w:szCs w:val="20"/>
          </w:rPr>
          <w:t xml:space="preserve"> </w:t>
        </w:r>
      </w:ins>
      <w:ins w:id="270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|</w:t>
        </w:r>
      </w:ins>
    </w:p>
    <w:p w14:paraId="5FC1E1B0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1" w:author="BOUCADAIR Mohamed TGI/OLN" w:date="2021-06-02T14:00:00Z"/>
          <w:rFonts w:ascii="Courier New" w:eastAsia="Times New Roman" w:hAnsi="Courier New" w:cs="Courier New"/>
          <w:sz w:val="20"/>
          <w:szCs w:val="20"/>
        </w:rPr>
      </w:pPr>
      <w:ins w:id="272" w:author="BOUCADAIR Mohamed TGI/OLN" w:date="2021-06-02T14:00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</w:t>
        </w:r>
      </w:ins>
      <w:ins w:id="273" w:author="BOUCADAIR Mohamed TGI/OLN" w:date="2021-06-02T14:02:00Z">
        <w:r>
          <w:rPr>
            <w:rFonts w:ascii="Courier New" w:eastAsia="Times New Roman" w:hAnsi="Courier New" w:cs="Courier New"/>
            <w:sz w:val="20"/>
            <w:szCs w:val="20"/>
          </w:rPr>
          <w:t>01</w:t>
        </w:r>
      </w:ins>
      <w:ins w:id="274" w:author="BOUCADAIR Mohamed TGI/OLN" w:date="2021-06-02T14:00:00Z">
        <w:r w:rsidRPr="0021624E">
          <w:rPr>
            <w:rFonts w:ascii="Courier New" w:eastAsia="Times New Roman" w:hAnsi="Courier New" w:cs="Courier New"/>
            <w:sz w:val="20"/>
            <w:szCs w:val="20"/>
          </w:rPr>
          <w:t>b | Unassigned                      |           |</w:t>
        </w:r>
      </w:ins>
    </w:p>
    <w:p w14:paraId="2BFC1520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5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76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10b | Unassigned                      |           |</w:t>
        </w:r>
      </w:ins>
    </w:p>
    <w:p w14:paraId="00C32D98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7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78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| Version 11b | Unassigned                      |           |</w:t>
        </w:r>
      </w:ins>
    </w:p>
    <w:p w14:paraId="5AB8BFD6" w14:textId="77777777" w:rsidR="0021624E" w:rsidRPr="0021624E" w:rsidRDefault="0021624E" w:rsidP="00216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9" w:author="BOUCADAIR Mohamed TGI/OLN" w:date="2021-06-02T13:59:00Z"/>
          <w:rFonts w:ascii="Courier New" w:eastAsia="Times New Roman" w:hAnsi="Courier New" w:cs="Courier New"/>
          <w:sz w:val="20"/>
          <w:szCs w:val="20"/>
        </w:rPr>
      </w:pPr>
      <w:ins w:id="280" w:author="BOUCADAIR Mohamed TGI/OLN" w:date="2021-06-02T13:59:00Z">
        <w:r w:rsidRPr="0021624E">
          <w:rPr>
            <w:rFonts w:ascii="Courier New" w:eastAsia="Times New Roman" w:hAnsi="Courier New" w:cs="Courier New"/>
            <w:sz w:val="20"/>
            <w:szCs w:val="20"/>
          </w:rPr>
          <w:t xml:space="preserve">       +-------------+---------------------------------+-----------+</w:t>
        </w:r>
      </w:ins>
    </w:p>
    <w:p w14:paraId="7CA4679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A279C12" w14:textId="2E9617B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proofErr w:type="gramStart"/>
      <w:r w:rsidRPr="00DF353D">
        <w:rPr>
          <w:rFonts w:ascii="Courier New" w:hAnsi="Courier New" w:cs="Courier New"/>
        </w:rPr>
        <w:t>8.</w:t>
      </w:r>
      <w:proofErr w:type="gramEnd"/>
      <w:del w:id="281" w:author="BOUCADAIR Mohamed TGI/OLN" w:date="2021-06-02T13:59:00Z">
        <w:r w:rsidRPr="00DF353D" w:rsidDel="0021624E">
          <w:rPr>
            <w:rFonts w:ascii="Courier New" w:hAnsi="Courier New" w:cs="Courier New"/>
          </w:rPr>
          <w:delText>1</w:delText>
        </w:r>
      </w:del>
      <w:ins w:id="282" w:author="BOUCADAIR Mohamed TGI/OLN" w:date="2021-06-02T13:59:00Z">
        <w:r w:rsidR="0021624E">
          <w:rPr>
            <w:rFonts w:ascii="Courier New" w:hAnsi="Courier New" w:cs="Courier New"/>
          </w:rPr>
          <w:t>x</w:t>
        </w:r>
      </w:ins>
      <w:r w:rsidRPr="00DF353D">
        <w:rPr>
          <w:rFonts w:ascii="Courier New" w:hAnsi="Courier New" w:cs="Courier New"/>
        </w:rPr>
        <w:t xml:space="preserve">.  </w:t>
      </w:r>
      <w:del w:id="283" w:author="BOUCADAIR Mohamed TGI/OLN" w:date="2021-06-02T14:44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284" w:author="BOUCADAIR Mohamed TGI/OLN" w:date="2021-06-02T14:44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 Protocol</w:t>
      </w:r>
    </w:p>
    <w:p w14:paraId="6C9B34A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93EF96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assign a new type from the SFC Next Protocol</w:t>
      </w:r>
    </w:p>
    <w:p w14:paraId="1FF1BF8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registry</w:t>
      </w:r>
      <w:proofErr w:type="gramEnd"/>
      <w:r w:rsidRPr="00DF353D">
        <w:rPr>
          <w:rFonts w:ascii="Courier New" w:hAnsi="Courier New" w:cs="Courier New"/>
        </w:rPr>
        <w:t xml:space="preserve"> as follows:</w:t>
      </w:r>
    </w:p>
    <w:p w14:paraId="184C735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7F24C7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+=======+================+==========</w:t>
      </w:r>
      <w:r w:rsidRPr="00DF353D">
        <w:rPr>
          <w:rFonts w:ascii="Courier New" w:hAnsi="Courier New" w:cs="Courier New"/>
        </w:rPr>
        <w:t>=====+</w:t>
      </w:r>
    </w:p>
    <w:p w14:paraId="356B51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| Value </w:t>
      </w:r>
      <w:proofErr w:type="gramStart"/>
      <w:r w:rsidRPr="00DF353D">
        <w:rPr>
          <w:rFonts w:ascii="Courier New" w:hAnsi="Courier New" w:cs="Courier New"/>
        </w:rPr>
        <w:t>|  Description</w:t>
      </w:r>
      <w:proofErr w:type="gramEnd"/>
      <w:r w:rsidRPr="00DF353D">
        <w:rPr>
          <w:rFonts w:ascii="Courier New" w:hAnsi="Courier New" w:cs="Courier New"/>
        </w:rPr>
        <w:t xml:space="preserve">   | Reference     |</w:t>
      </w:r>
    </w:p>
    <w:p w14:paraId="7121D1F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+=======+================+===============+</w:t>
      </w:r>
    </w:p>
    <w:p w14:paraId="3981F63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| </w:t>
      </w:r>
      <w:proofErr w:type="gramStart"/>
      <w:r w:rsidRPr="00DF353D">
        <w:rPr>
          <w:rFonts w:ascii="Courier New" w:hAnsi="Courier New" w:cs="Courier New"/>
        </w:rPr>
        <w:t>TBA1  |</w:t>
      </w:r>
      <w:proofErr w:type="gramEnd"/>
      <w:r w:rsidRPr="00DF353D">
        <w:rPr>
          <w:rFonts w:ascii="Courier New" w:hAnsi="Courier New" w:cs="Courier New"/>
        </w:rPr>
        <w:t xml:space="preserve"> SFC Active OAM | This document |</w:t>
      </w:r>
    </w:p>
    <w:p w14:paraId="49CF2FB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+-------+----------------+---------------+</w:t>
      </w:r>
    </w:p>
    <w:p w14:paraId="2C65440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3EEEF1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</w:t>
      </w:r>
      <w:r w:rsidRPr="00DF353D">
        <w:rPr>
          <w:rFonts w:ascii="Courier New" w:hAnsi="Courier New" w:cs="Courier New"/>
        </w:rPr>
        <w:t xml:space="preserve">         Table 2: SFC Active OAM Protocol</w:t>
      </w:r>
    </w:p>
    <w:p w14:paraId="40575AE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2478BC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8.2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Active OAM Message Type</w:t>
      </w:r>
    </w:p>
    <w:p w14:paraId="3DC99FF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B0B9954" w14:textId="1EB9D64A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a new registry called "</w:t>
      </w:r>
      <w:del w:id="285" w:author="BOUCADAIR Mohamed TGI/OLN" w:date="2021-06-02T14:44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286" w:author="BOUCADAIR Mohamed TGI/OLN" w:date="2021-06-02T14:44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</w:t>
      </w:r>
    </w:p>
    <w:p w14:paraId="0706255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Message Type".  All code points in the range 1 through 32767 in this</w:t>
      </w:r>
    </w:p>
    <w:p w14:paraId="11D3AEA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registry</w:t>
      </w:r>
      <w:proofErr w:type="gramEnd"/>
      <w:r w:rsidRPr="00DF353D">
        <w:rPr>
          <w:rFonts w:ascii="Courier New" w:hAnsi="Courier New" w:cs="Courier New"/>
        </w:rPr>
        <w:t xml:space="preserve"> shall be allocated accord</w:t>
      </w:r>
      <w:r w:rsidRPr="00DF353D">
        <w:rPr>
          <w:rFonts w:ascii="Courier New" w:hAnsi="Courier New" w:cs="Courier New"/>
        </w:rPr>
        <w:t>ing to the "IETF Review" procedure</w:t>
      </w:r>
    </w:p>
    <w:p w14:paraId="00E04F6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in [RFC8126].  The remaining code points to be allocated</w:t>
      </w:r>
    </w:p>
    <w:p w14:paraId="385208B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Table 3:</w:t>
      </w:r>
    </w:p>
    <w:p w14:paraId="3E2625F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88B118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A2B521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AF9EA9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0AA7F3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7DE8C2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FB3E96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40EA21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06E653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62D474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213F19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22716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[Page 16]</w:t>
      </w:r>
    </w:p>
    <w:p w14:paraId="40A2891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3673422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</w:t>
      </w:r>
      <w:r w:rsidRPr="00DF353D">
        <w:rPr>
          <w:rFonts w:ascii="Courier New" w:hAnsi="Courier New" w:cs="Courier New"/>
        </w:rPr>
        <w:t>r SFC                  June 2021</w:t>
      </w:r>
    </w:p>
    <w:p w14:paraId="7EBDAE7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DDB762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74FBAE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+===============+=============+=========================+</w:t>
      </w:r>
    </w:p>
    <w:p w14:paraId="48C25E3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Value         | Description | Reference               |</w:t>
      </w:r>
    </w:p>
    <w:p w14:paraId="63A4B7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+===============+=============+=========================+</w:t>
      </w:r>
    </w:p>
    <w:p w14:paraId="41225AB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0        </w:t>
      </w:r>
      <w:r w:rsidRPr="00DF353D">
        <w:rPr>
          <w:rFonts w:ascii="Courier New" w:hAnsi="Courier New" w:cs="Courier New"/>
        </w:rPr>
        <w:t xml:space="preserve">    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                        |</w:t>
      </w:r>
    </w:p>
    <w:p w14:paraId="5DFEE4B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+---------------+-------------+-------------------------+</w:t>
      </w:r>
    </w:p>
    <w:p w14:paraId="1698155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1 - 32767    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IETF Consensus          |</w:t>
      </w:r>
    </w:p>
    <w:p w14:paraId="6377AFE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+---------------+-------------+-------------------------+</w:t>
      </w:r>
    </w:p>
    <w:p w14:paraId="01A4101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</w:t>
      </w:r>
      <w:r w:rsidRPr="00DF353D">
        <w:rPr>
          <w:rFonts w:ascii="Courier New" w:hAnsi="Courier New" w:cs="Courier New"/>
        </w:rPr>
        <w:t xml:space="preserve"> | 32768 - 65530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First Come First Served |</w:t>
      </w:r>
    </w:p>
    <w:p w14:paraId="0E099CF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+---------------+-------------+-------------------------+</w:t>
      </w:r>
    </w:p>
    <w:p w14:paraId="21D7976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65531 - 65534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Private Use             |</w:t>
      </w:r>
    </w:p>
    <w:p w14:paraId="66D94B4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</w:t>
      </w:r>
      <w:r w:rsidRPr="00DF353D">
        <w:rPr>
          <w:rFonts w:ascii="Courier New" w:hAnsi="Courier New" w:cs="Courier New"/>
        </w:rPr>
        <w:t>--+</w:t>
      </w:r>
    </w:p>
    <w:p w14:paraId="392A1C6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| 65535        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                        |</w:t>
      </w:r>
    </w:p>
    <w:p w14:paraId="1F916F2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+---------------+-------------+-------------------------+</w:t>
      </w:r>
    </w:p>
    <w:p w14:paraId="2961A75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25DD10F" w14:textId="0127D749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Table 3: </w:t>
      </w:r>
      <w:del w:id="287" w:author="BOUCADAIR Mohamed TGI/OLN" w:date="2021-06-02T14:44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288" w:author="BOUCADAIR Mohamed TGI/OLN" w:date="2021-06-02T14:44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Active OAM Message Type</w:t>
      </w:r>
    </w:p>
    <w:p w14:paraId="0429EA1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707472E" w14:textId="0056B595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assign a new type from the </w:t>
      </w:r>
      <w:del w:id="289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290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Acti</w:t>
      </w:r>
      <w:r w:rsidRPr="00DF353D">
        <w:rPr>
          <w:rFonts w:ascii="Courier New" w:hAnsi="Courier New" w:cs="Courier New"/>
        </w:rPr>
        <w:t>ve OAM</w:t>
      </w:r>
    </w:p>
    <w:p w14:paraId="4D42981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Message Type registry as follows:</w:t>
      </w:r>
    </w:p>
    <w:p w14:paraId="0ED15EC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12EE45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+=======+=============================+===============+</w:t>
      </w:r>
    </w:p>
    <w:p w14:paraId="4EFBDAB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Value |         Description         | Reference     |</w:t>
      </w:r>
    </w:p>
    <w:p w14:paraId="2F018B6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+=======+=============================+===============+</w:t>
      </w:r>
    </w:p>
    <w:p w14:paraId="694D8C6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| </w:t>
      </w:r>
      <w:proofErr w:type="gramStart"/>
      <w:r w:rsidRPr="00DF353D">
        <w:rPr>
          <w:rFonts w:ascii="Courier New" w:hAnsi="Courier New" w:cs="Courier New"/>
        </w:rPr>
        <w:t>T</w:t>
      </w:r>
      <w:r w:rsidRPr="00DF353D">
        <w:rPr>
          <w:rFonts w:ascii="Courier New" w:hAnsi="Courier New" w:cs="Courier New"/>
        </w:rPr>
        <w:t>BA2  |</w:t>
      </w:r>
      <w:proofErr w:type="gramEnd"/>
      <w:r w:rsidRPr="00DF353D">
        <w:rPr>
          <w:rFonts w:ascii="Courier New" w:hAnsi="Courier New" w:cs="Courier New"/>
        </w:rPr>
        <w:t xml:space="preserve"> </w:t>
      </w:r>
      <w:del w:id="291" w:author="BOUCADAIR Mohamed TGI/OLN" w:date="2021-06-02T13:59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292" w:author="BOUCADAIR Mohamed TGI/OLN" w:date="2021-06-02T13:59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 | This document |</w:t>
      </w:r>
    </w:p>
    <w:p w14:paraId="5F0FA4F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+-------+-----------------------------+---------------+</w:t>
      </w:r>
    </w:p>
    <w:p w14:paraId="7639040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45D62E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Table 4: SFC Echo Request/Echo Reply Type</w:t>
      </w:r>
    </w:p>
    <w:p w14:paraId="0DA72AD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122DFBB" w14:textId="1CC05FF9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8.3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293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294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 Parameters</w:t>
      </w:r>
    </w:p>
    <w:p w14:paraId="11EDE52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E7D9376" w14:textId="28793271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</w:t>
      </w:r>
      <w:r w:rsidRPr="00DF353D">
        <w:rPr>
          <w:rFonts w:ascii="Courier New" w:hAnsi="Courier New" w:cs="Courier New"/>
        </w:rPr>
        <w:t xml:space="preserve"> a new </w:t>
      </w:r>
      <w:del w:id="295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296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</w:t>
      </w:r>
    </w:p>
    <w:p w14:paraId="628F04D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Parameters registry.</w:t>
      </w:r>
    </w:p>
    <w:p w14:paraId="23B9600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9A5E807" w14:textId="6077FE2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8.4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297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298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 Message Types</w:t>
      </w:r>
    </w:p>
    <w:p w14:paraId="0CC3153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31162BA" w14:textId="4199EC49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in the </w:t>
      </w:r>
      <w:del w:id="299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00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</w:t>
      </w:r>
    </w:p>
    <w:p w14:paraId="3D05568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Parameters registry the new sub-registry Message Types.  All code</w:t>
      </w:r>
    </w:p>
    <w:p w14:paraId="10D66F6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points</w:t>
      </w:r>
      <w:proofErr w:type="gramEnd"/>
      <w:r w:rsidRPr="00DF353D">
        <w:rPr>
          <w:rFonts w:ascii="Courier New" w:hAnsi="Courier New" w:cs="Courier New"/>
        </w:rPr>
        <w:t xml:space="preserve"> in</w:t>
      </w:r>
      <w:r w:rsidRPr="00DF353D">
        <w:rPr>
          <w:rFonts w:ascii="Courier New" w:hAnsi="Courier New" w:cs="Courier New"/>
        </w:rPr>
        <w:t xml:space="preserve"> the range 1 through 175 in this registry shall be allocated</w:t>
      </w:r>
    </w:p>
    <w:p w14:paraId="0D7BEEB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the "IETF Review" procedure specified in [RFC8126].</w:t>
      </w:r>
    </w:p>
    <w:p w14:paraId="66820D2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Code points in the range 176 through 239 in this registry shall be</w:t>
      </w:r>
    </w:p>
    <w:p w14:paraId="263FFBE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allocated</w:t>
      </w:r>
      <w:proofErr w:type="gramEnd"/>
      <w:r w:rsidRPr="00DF353D">
        <w:rPr>
          <w:rFonts w:ascii="Courier New" w:hAnsi="Courier New" w:cs="Courier New"/>
        </w:rPr>
        <w:t xml:space="preserve"> according to the "First Come First Served" p</w:t>
      </w:r>
      <w:r w:rsidRPr="00DF353D">
        <w:rPr>
          <w:rFonts w:ascii="Courier New" w:hAnsi="Courier New" w:cs="Courier New"/>
        </w:rPr>
        <w:t>rocedure</w:t>
      </w:r>
    </w:p>
    <w:p w14:paraId="7FB0434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in [RFC8126].  The remaining code points are allocated</w:t>
      </w:r>
    </w:p>
    <w:p w14:paraId="281203F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Table 5: as specified in Table 5.</w:t>
      </w:r>
    </w:p>
    <w:p w14:paraId="562FCAD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28664D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8D75C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91016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936E24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99468D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D868A8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D7CF3A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D9CE1C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68E7665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17]</w:t>
      </w:r>
    </w:p>
    <w:p w14:paraId="3260D822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4850693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</w:t>
      </w:r>
      <w:r w:rsidRPr="00DF353D">
        <w:rPr>
          <w:rFonts w:ascii="Courier New" w:hAnsi="Courier New" w:cs="Courier New"/>
        </w:rPr>
        <w:t xml:space="preserve">                  June 2021</w:t>
      </w:r>
    </w:p>
    <w:p w14:paraId="4FE14D2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159B9C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A3883E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2529C7E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Value     | </w:t>
      </w:r>
      <w:proofErr w:type="gramStart"/>
      <w:r w:rsidRPr="00DF353D">
        <w:rPr>
          <w:rFonts w:ascii="Courier New" w:hAnsi="Courier New" w:cs="Courier New"/>
        </w:rPr>
        <w:t>Description  |</w:t>
      </w:r>
      <w:proofErr w:type="gramEnd"/>
      <w:r w:rsidRPr="00DF353D">
        <w:rPr>
          <w:rFonts w:ascii="Courier New" w:hAnsi="Courier New" w:cs="Courier New"/>
        </w:rPr>
        <w:t xml:space="preserve"> Reference     |</w:t>
      </w:r>
    </w:p>
    <w:p w14:paraId="4EE6DA9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095C750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0         |   Reserved   | </w:t>
      </w:r>
      <w:proofErr w:type="gramStart"/>
      <w:r w:rsidRPr="00DF353D">
        <w:rPr>
          <w:rFonts w:ascii="Courier New" w:hAnsi="Courier New" w:cs="Courier New"/>
        </w:rPr>
        <w:t>Th</w:t>
      </w:r>
      <w:r w:rsidRPr="00DF353D">
        <w:rPr>
          <w:rFonts w:ascii="Courier New" w:hAnsi="Courier New" w:cs="Courier New"/>
        </w:rPr>
        <w:t>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B023A6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F8839D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1- 175   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0820E46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70E7D6D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176 - 239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092A5E5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</w:t>
      </w:r>
      <w:r w:rsidRPr="00DF353D">
        <w:rPr>
          <w:rFonts w:ascii="Courier New" w:hAnsi="Courier New" w:cs="Courier New"/>
        </w:rPr>
        <w:t xml:space="preserve">             +-----------+--------------+---------------+</w:t>
      </w:r>
    </w:p>
    <w:p w14:paraId="3970D2F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240 - 251 | Experimental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859440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393067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252 - 254 | Private </w:t>
      </w:r>
      <w:proofErr w:type="gramStart"/>
      <w:r w:rsidRPr="00DF353D">
        <w:rPr>
          <w:rFonts w:ascii="Courier New" w:hAnsi="Courier New" w:cs="Courier New"/>
        </w:rPr>
        <w:t>Use  |</w:t>
      </w:r>
      <w:proofErr w:type="gramEnd"/>
      <w:r w:rsidRPr="00DF353D">
        <w:rPr>
          <w:rFonts w:ascii="Courier New" w:hAnsi="Courier New" w:cs="Courier New"/>
        </w:rPr>
        <w:t xml:space="preserve"> This document |</w:t>
      </w:r>
    </w:p>
    <w:p w14:paraId="4A6C329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</w:t>
      </w:r>
      <w:r w:rsidRPr="00DF353D">
        <w:rPr>
          <w:rFonts w:ascii="Courier New" w:hAnsi="Courier New" w:cs="Courier New"/>
        </w:rPr>
        <w:t>---------+--------------+---------------+</w:t>
      </w:r>
    </w:p>
    <w:p w14:paraId="33DC99A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255       |   Reserved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0FF5F4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4FF6144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E75F06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Table 5: SFC Echo Request/Echo Reply</w:t>
      </w:r>
    </w:p>
    <w:p w14:paraId="7D950AE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   Message</w:t>
      </w:r>
      <w:r w:rsidRPr="00DF353D">
        <w:rPr>
          <w:rFonts w:ascii="Courier New" w:hAnsi="Courier New" w:cs="Courier New"/>
        </w:rPr>
        <w:t xml:space="preserve"> Types</w:t>
      </w:r>
    </w:p>
    <w:p w14:paraId="59D0AF3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5DF974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assign values as listed in Table 6.</w:t>
      </w:r>
    </w:p>
    <w:p w14:paraId="5DBBF3C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E8524B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+=======+==================+===============+</w:t>
      </w:r>
    </w:p>
    <w:p w14:paraId="24DD61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Value |   Description    | Reference     |</w:t>
      </w:r>
    </w:p>
    <w:p w14:paraId="5BF75AB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+=======+==================+===============+</w:t>
      </w:r>
    </w:p>
    <w:p w14:paraId="3B5F262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</w:t>
      </w:r>
      <w:r w:rsidRPr="00DF353D">
        <w:rPr>
          <w:rFonts w:ascii="Courier New" w:hAnsi="Courier New" w:cs="Courier New"/>
        </w:rPr>
        <w:t xml:space="preserve">        | </w:t>
      </w:r>
      <w:proofErr w:type="gramStart"/>
      <w:r w:rsidRPr="00DF353D">
        <w:rPr>
          <w:rFonts w:ascii="Courier New" w:hAnsi="Courier New" w:cs="Courier New"/>
        </w:rPr>
        <w:t>TBA3  |</w:t>
      </w:r>
      <w:proofErr w:type="gramEnd"/>
      <w:r w:rsidRPr="00DF353D">
        <w:rPr>
          <w:rFonts w:ascii="Courier New" w:hAnsi="Courier New" w:cs="Courier New"/>
        </w:rPr>
        <w:t xml:space="preserve"> </w:t>
      </w:r>
      <w:del w:id="301" w:author="BOUCADAIR Mohamed TGI/OLN" w:date="2021-06-02T13:58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302" w:author="BOUCADAIR Mohamed TGI/OLN" w:date="2021-06-02T13:58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 | This document |</w:t>
      </w:r>
    </w:p>
    <w:p w14:paraId="4C473E3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+-------+------------------+---------------+</w:t>
      </w:r>
    </w:p>
    <w:p w14:paraId="642ACFF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</w:t>
      </w:r>
      <w:proofErr w:type="gramStart"/>
      <w:r w:rsidRPr="00DF353D">
        <w:rPr>
          <w:rFonts w:ascii="Courier New" w:hAnsi="Courier New" w:cs="Courier New"/>
        </w:rPr>
        <w:t>TBA4  |</w:t>
      </w:r>
      <w:proofErr w:type="gramEnd"/>
      <w:r w:rsidRPr="00DF353D">
        <w:rPr>
          <w:rFonts w:ascii="Courier New" w:hAnsi="Courier New" w:cs="Courier New"/>
        </w:rPr>
        <w:t xml:space="preserve">  </w:t>
      </w:r>
      <w:del w:id="303" w:author="BOUCADAIR Mohamed TGI/OLN" w:date="2021-06-02T13:58:00Z">
        <w:r w:rsidRPr="00DF353D" w:rsidDel="0021624E">
          <w:rPr>
            <w:rFonts w:ascii="Courier New" w:hAnsi="Courier New" w:cs="Courier New"/>
          </w:rPr>
          <w:delText xml:space="preserve">SFC </w:delText>
        </w:r>
      </w:del>
      <w:ins w:id="304" w:author="BOUCADAIR Mohamed TGI/OLN" w:date="2021-06-02T13:58:00Z">
        <w:r w:rsidR="0021624E">
          <w:rPr>
            <w:rFonts w:ascii="Courier New" w:hAnsi="Courier New" w:cs="Courier New"/>
          </w:rPr>
          <w:t>NSH</w:t>
        </w:r>
        <w:r w:rsidR="0021624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 | This document |</w:t>
      </w:r>
    </w:p>
    <w:p w14:paraId="59785C7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+-------+------------------+---------------+</w:t>
      </w:r>
    </w:p>
    <w:p w14:paraId="797F399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0D1F85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</w:t>
      </w:r>
      <w:r w:rsidRPr="00DF353D">
        <w:rPr>
          <w:rFonts w:ascii="Courier New" w:hAnsi="Courier New" w:cs="Courier New"/>
        </w:rPr>
        <w:t xml:space="preserve">le 6: </w:t>
      </w:r>
      <w:ins w:id="305" w:author="BOUCADAIR Mohamed TGI/OLN" w:date="2021-06-02T13:58:00Z">
        <w:r w:rsidR="0021624E">
          <w:rPr>
            <w:rFonts w:ascii="Courier New" w:hAnsi="Courier New" w:cs="Courier New"/>
          </w:rPr>
          <w:t>NSH</w:t>
        </w:r>
      </w:ins>
      <w:del w:id="306" w:author="BOUCADAIR Mohamed TGI/OLN" w:date="2021-06-02T13:58:00Z">
        <w:r w:rsidRPr="00DF353D" w:rsidDel="0021624E">
          <w:rPr>
            <w:rFonts w:ascii="Courier New" w:hAnsi="Courier New" w:cs="Courier New"/>
          </w:rPr>
          <w:delText>S</w:delText>
        </w:r>
        <w:r w:rsidRPr="00DF353D" w:rsidDel="0021624E">
          <w:rPr>
            <w:rFonts w:ascii="Courier New" w:hAnsi="Courier New" w:cs="Courier New"/>
          </w:rPr>
          <w:delText>FC</w:delText>
        </w:r>
      </w:del>
      <w:r w:rsidRPr="00DF353D">
        <w:rPr>
          <w:rFonts w:ascii="Courier New" w:hAnsi="Courier New" w:cs="Courier New"/>
        </w:rPr>
        <w:t xml:space="preserve"> Echo Request/Echo Reply</w:t>
      </w:r>
    </w:p>
    <w:p w14:paraId="3231771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Message Types Values</w:t>
      </w:r>
    </w:p>
    <w:p w14:paraId="2EB200B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DD1A2F9" w14:textId="19882F0B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8.5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307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08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Reply Modes</w:t>
      </w:r>
    </w:p>
    <w:p w14:paraId="6E66236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F6893C2" w14:textId="146DC71F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in the </w:t>
      </w:r>
      <w:del w:id="309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10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</w:t>
      </w:r>
    </w:p>
    <w:p w14:paraId="49F970F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Parameters registry the new sub-registry Reply Mode.  All code points</w:t>
      </w:r>
    </w:p>
    <w:p w14:paraId="017068E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in</w:t>
      </w:r>
      <w:proofErr w:type="gramEnd"/>
      <w:r w:rsidRPr="00DF353D">
        <w:rPr>
          <w:rFonts w:ascii="Courier New" w:hAnsi="Courier New" w:cs="Courier New"/>
        </w:rPr>
        <w:t xml:space="preserve"> </w:t>
      </w:r>
      <w:r w:rsidRPr="00DF353D">
        <w:rPr>
          <w:rFonts w:ascii="Courier New" w:hAnsi="Courier New" w:cs="Courier New"/>
        </w:rPr>
        <w:t>the range 1 through 175 in this registry shall be allocated</w:t>
      </w:r>
    </w:p>
    <w:p w14:paraId="5074912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the "IETF Review" procedure specified in [RFC8126].</w:t>
      </w:r>
    </w:p>
    <w:p w14:paraId="22F2347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Code points in the range 176 through 239 in this registry shall be</w:t>
      </w:r>
    </w:p>
    <w:p w14:paraId="40D41C6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allocated</w:t>
      </w:r>
      <w:proofErr w:type="gramEnd"/>
      <w:r w:rsidRPr="00DF353D">
        <w:rPr>
          <w:rFonts w:ascii="Courier New" w:hAnsi="Courier New" w:cs="Courier New"/>
        </w:rPr>
        <w:t xml:space="preserve"> according to the "First Come First Served" pr</w:t>
      </w:r>
      <w:r w:rsidRPr="00DF353D">
        <w:rPr>
          <w:rFonts w:ascii="Courier New" w:hAnsi="Courier New" w:cs="Courier New"/>
        </w:rPr>
        <w:t>ocedure</w:t>
      </w:r>
    </w:p>
    <w:p w14:paraId="2452DE2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in [RFC8126].  The remaining code points are allocated</w:t>
      </w:r>
    </w:p>
    <w:p w14:paraId="1A218198" w14:textId="527CA490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Table 7: </w:t>
      </w:r>
      <w:del w:id="311" w:author="BOUCADAIR Mohamed TGI/OLN" w:date="2021-06-02T14:45:00Z">
        <w:r w:rsidRPr="00DF353D" w:rsidDel="00DF331E">
          <w:rPr>
            <w:rFonts w:ascii="Courier New" w:hAnsi="Courier New" w:cs="Courier New"/>
          </w:rPr>
          <w:delText>as specified in Table 7.</w:delText>
        </w:r>
      </w:del>
    </w:p>
    <w:p w14:paraId="12756EA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E21B1C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DAD642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FE8E01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3EAF3E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79CD63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6D3C7C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5A3695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90E19B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CFD176F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18]</w:t>
      </w:r>
    </w:p>
    <w:p w14:paraId="4478DFA1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6C28095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 xml:space="preserve">Internet-Draft             Active OAM for SFC </w:t>
      </w:r>
      <w:r w:rsidRPr="00DF353D">
        <w:rPr>
          <w:rFonts w:ascii="Courier New" w:hAnsi="Courier New" w:cs="Courier New"/>
        </w:rPr>
        <w:t xml:space="preserve">                 June 2021</w:t>
      </w:r>
    </w:p>
    <w:p w14:paraId="56FA3C7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8EFA67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CD2AE6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397A5B1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Value     | </w:t>
      </w:r>
      <w:proofErr w:type="gramStart"/>
      <w:r w:rsidRPr="00DF353D">
        <w:rPr>
          <w:rFonts w:ascii="Courier New" w:hAnsi="Courier New" w:cs="Courier New"/>
        </w:rPr>
        <w:t>Description  |</w:t>
      </w:r>
      <w:proofErr w:type="gramEnd"/>
      <w:r w:rsidRPr="00DF353D">
        <w:rPr>
          <w:rFonts w:ascii="Courier New" w:hAnsi="Courier New" w:cs="Courier New"/>
        </w:rPr>
        <w:t xml:space="preserve"> Reference     |</w:t>
      </w:r>
    </w:p>
    <w:p w14:paraId="26059D4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406FACC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0         |   Reserved   | </w:t>
      </w:r>
      <w:proofErr w:type="gramStart"/>
      <w:r w:rsidRPr="00DF353D">
        <w:rPr>
          <w:rFonts w:ascii="Courier New" w:hAnsi="Courier New" w:cs="Courier New"/>
        </w:rPr>
        <w:t>Thi</w:t>
      </w:r>
      <w:r w:rsidRPr="00DF353D">
        <w:rPr>
          <w:rFonts w:ascii="Courier New" w:hAnsi="Courier New" w:cs="Courier New"/>
        </w:rPr>
        <w:t>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1743E4B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22A9666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1- 175   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57CAE3F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1D989DC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176 - 239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02E998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r w:rsidRPr="00DF353D">
        <w:rPr>
          <w:rFonts w:ascii="Courier New" w:hAnsi="Courier New" w:cs="Courier New"/>
        </w:rPr>
        <w:t xml:space="preserve">            +-----------+--------------+---------------+</w:t>
      </w:r>
    </w:p>
    <w:p w14:paraId="5686DCA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240 - 251 | Experimental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0ECD088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6ACE1E6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252 - 254 | Private </w:t>
      </w:r>
      <w:proofErr w:type="gramStart"/>
      <w:r w:rsidRPr="00DF353D">
        <w:rPr>
          <w:rFonts w:ascii="Courier New" w:hAnsi="Courier New" w:cs="Courier New"/>
        </w:rPr>
        <w:t>Use  |</w:t>
      </w:r>
      <w:proofErr w:type="gramEnd"/>
      <w:r w:rsidRPr="00DF353D">
        <w:rPr>
          <w:rFonts w:ascii="Courier New" w:hAnsi="Courier New" w:cs="Courier New"/>
        </w:rPr>
        <w:t xml:space="preserve"> This document |</w:t>
      </w:r>
    </w:p>
    <w:p w14:paraId="0071481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</w:t>
      </w:r>
      <w:r w:rsidRPr="00DF353D">
        <w:rPr>
          <w:rFonts w:ascii="Courier New" w:hAnsi="Courier New" w:cs="Courier New"/>
        </w:rPr>
        <w:t>--------+--------------+---------------+</w:t>
      </w:r>
    </w:p>
    <w:p w14:paraId="14E63DF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255       |   Reserved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5FE50B3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70ED4A4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A47C54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Table 7: SFC Echo Reply Mode</w:t>
      </w:r>
    </w:p>
    <w:p w14:paraId="0E694C0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8968AB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All code points in the range 1 through</w:t>
      </w:r>
      <w:r w:rsidRPr="00DF353D">
        <w:rPr>
          <w:rFonts w:ascii="Courier New" w:hAnsi="Courier New" w:cs="Courier New"/>
        </w:rPr>
        <w:t xml:space="preserve"> 191 in this registry shall be</w:t>
      </w:r>
    </w:p>
    <w:p w14:paraId="4253CCE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allocated</w:t>
      </w:r>
      <w:proofErr w:type="gramEnd"/>
      <w:r w:rsidRPr="00DF353D">
        <w:rPr>
          <w:rFonts w:ascii="Courier New" w:hAnsi="Courier New" w:cs="Courier New"/>
        </w:rPr>
        <w:t xml:space="preserve"> according to the "IETF Review" procedure specified in</w:t>
      </w:r>
    </w:p>
    <w:p w14:paraId="23E92FC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[RFC8126] and assign values as listed in Table 8.</w:t>
      </w:r>
    </w:p>
    <w:p w14:paraId="43D9FDE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CEDFA8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+=======+====================================+===============+</w:t>
      </w:r>
    </w:p>
    <w:p w14:paraId="70B1F4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Value |            Descript</w:t>
      </w:r>
      <w:r w:rsidRPr="00DF353D">
        <w:rPr>
          <w:rFonts w:ascii="Courier New" w:hAnsi="Courier New" w:cs="Courier New"/>
        </w:rPr>
        <w:t>ion             | Reference     |</w:t>
      </w:r>
    </w:p>
    <w:p w14:paraId="75FF8C5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+=======+====================================+===============+</w:t>
      </w:r>
    </w:p>
    <w:p w14:paraId="67B75AE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0     |              Reserved              |               |</w:t>
      </w:r>
    </w:p>
    <w:p w14:paraId="0026B7B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6862CDF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TBA5  |</w:t>
      </w:r>
      <w:proofErr w:type="gramEnd"/>
      <w:r w:rsidRPr="00DF353D">
        <w:rPr>
          <w:rFonts w:ascii="Courier New" w:hAnsi="Courier New" w:cs="Courier New"/>
        </w:rPr>
        <w:t xml:space="preserve">            Do Not Reply            | This document |</w:t>
      </w:r>
    </w:p>
    <w:p w14:paraId="3185029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56C1D62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TBA6  |</w:t>
      </w:r>
      <w:proofErr w:type="gramEnd"/>
      <w:r w:rsidRPr="00DF353D">
        <w:rPr>
          <w:rFonts w:ascii="Courier New" w:hAnsi="Courier New" w:cs="Courier New"/>
        </w:rPr>
        <w:t xml:space="preserve"> Reply via an IPv4/IPv6 UDP Packet  | This document |</w:t>
      </w:r>
    </w:p>
    <w:p w14:paraId="6541EBA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</w:t>
      </w:r>
      <w:r w:rsidRPr="00DF353D">
        <w:rPr>
          <w:rFonts w:ascii="Courier New" w:hAnsi="Courier New" w:cs="Courier New"/>
        </w:rPr>
        <w:t>---+</w:t>
      </w:r>
    </w:p>
    <w:p w14:paraId="2CF9B90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TBA7  |</w:t>
      </w:r>
      <w:proofErr w:type="gramEnd"/>
      <w:r w:rsidRPr="00DF353D">
        <w:rPr>
          <w:rFonts w:ascii="Courier New" w:hAnsi="Courier New" w:cs="Courier New"/>
        </w:rPr>
        <w:t xml:space="preserve">    Reply via Application Level     | This document |</w:t>
      </w:r>
    </w:p>
    <w:p w14:paraId="033B780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         Control Channel           |               |</w:t>
      </w:r>
    </w:p>
    <w:p w14:paraId="1B78EA3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08BDAD2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TBA8  |</w:t>
      </w:r>
      <w:proofErr w:type="gramEnd"/>
      <w:r w:rsidRPr="00DF353D">
        <w:rPr>
          <w:rFonts w:ascii="Courier New" w:hAnsi="Courier New" w:cs="Courier New"/>
        </w:rPr>
        <w:t xml:space="preserve">      Reply via Specified Pat</w:t>
      </w:r>
      <w:r w:rsidRPr="00DF353D">
        <w:rPr>
          <w:rFonts w:ascii="Courier New" w:hAnsi="Courier New" w:cs="Courier New"/>
        </w:rPr>
        <w:t>h      | This document |</w:t>
      </w:r>
    </w:p>
    <w:p w14:paraId="6FA971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+-------+------------------------------------+---------------+</w:t>
      </w:r>
    </w:p>
    <w:p w14:paraId="52738F9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</w:t>
      </w:r>
      <w:proofErr w:type="gramStart"/>
      <w:r w:rsidRPr="00DF353D">
        <w:rPr>
          <w:rFonts w:ascii="Courier New" w:hAnsi="Courier New" w:cs="Courier New"/>
        </w:rPr>
        <w:t>TBA9  |</w:t>
      </w:r>
      <w:proofErr w:type="gramEnd"/>
      <w:r w:rsidRPr="00DF353D">
        <w:rPr>
          <w:rFonts w:ascii="Courier New" w:hAnsi="Courier New" w:cs="Courier New"/>
        </w:rPr>
        <w:t xml:space="preserve"> Reply via an IPv4/IPv6 UDP Packet  | This document |</w:t>
      </w:r>
    </w:p>
    <w:p w14:paraId="3658834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with the data integrity protection |               |</w:t>
      </w:r>
    </w:p>
    <w:p w14:paraId="7CB0F21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</w:t>
      </w:r>
      <w:r w:rsidRPr="00DF353D">
        <w:rPr>
          <w:rFonts w:ascii="Courier New" w:hAnsi="Courier New" w:cs="Courier New"/>
        </w:rPr>
        <w:t>---------------------------+---------------+</w:t>
      </w:r>
    </w:p>
    <w:p w14:paraId="2B44382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TBA10 |    Reply via Application Level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732AAA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  Control Channel with the data    |               |</w:t>
      </w:r>
    </w:p>
    <w:p w14:paraId="46DDA52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       integrity protection        |               |</w:t>
      </w:r>
    </w:p>
    <w:p w14:paraId="4015E9B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</w:t>
      </w:r>
      <w:r w:rsidRPr="00DF353D">
        <w:rPr>
          <w:rFonts w:ascii="Courier New" w:hAnsi="Courier New" w:cs="Courier New"/>
        </w:rPr>
        <w:t xml:space="preserve">  +-------+------------------------------------+---------------+</w:t>
      </w:r>
    </w:p>
    <w:p w14:paraId="23B4DB5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TBA11 | Reply via Specified Path with </w:t>
      </w:r>
      <w:proofErr w:type="gramStart"/>
      <w:r w:rsidRPr="00DF353D">
        <w:rPr>
          <w:rFonts w:ascii="Courier New" w:hAnsi="Courier New" w:cs="Courier New"/>
        </w:rPr>
        <w:t>the  |</w:t>
      </w:r>
      <w:proofErr w:type="gramEnd"/>
      <w:r w:rsidRPr="00DF353D">
        <w:rPr>
          <w:rFonts w:ascii="Courier New" w:hAnsi="Courier New" w:cs="Courier New"/>
        </w:rPr>
        <w:t xml:space="preserve"> This document |</w:t>
      </w:r>
    </w:p>
    <w:p w14:paraId="6C4E7C3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|       |     data integrity protection      |               |</w:t>
      </w:r>
    </w:p>
    <w:p w14:paraId="1A00BA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+-------+------------------------------------+-</w:t>
      </w:r>
      <w:r w:rsidRPr="00DF353D">
        <w:rPr>
          <w:rFonts w:ascii="Courier New" w:hAnsi="Courier New" w:cs="Courier New"/>
        </w:rPr>
        <w:t>--------------+</w:t>
      </w:r>
    </w:p>
    <w:p w14:paraId="28EE5DA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B8C0D8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Table 8: SFC Echo Reply Mode Values</w:t>
      </w:r>
    </w:p>
    <w:p w14:paraId="26F0254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5D1D1F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D7159D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0901D71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19]</w:t>
      </w:r>
    </w:p>
    <w:p w14:paraId="73C64274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17F0442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7772F76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08A6B4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94297FA" w14:textId="0A3F64AB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8.6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312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13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Return Codes</w:t>
      </w:r>
    </w:p>
    <w:p w14:paraId="7ACD1E1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A087B7A" w14:textId="2E08CDFE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</w:t>
      </w:r>
      <w:r w:rsidRPr="00DF353D">
        <w:rPr>
          <w:rFonts w:ascii="Courier New" w:hAnsi="Courier New" w:cs="Courier New"/>
        </w:rPr>
        <w:t xml:space="preserve"> IANA is requested to create in the </w:t>
      </w:r>
      <w:del w:id="314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15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Request/Echo Reply</w:t>
      </w:r>
    </w:p>
    <w:p w14:paraId="2275BB6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Parameters registry the new sub-registry Return Codes as described in</w:t>
      </w:r>
    </w:p>
    <w:p w14:paraId="19A4491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Table 9.</w:t>
      </w:r>
    </w:p>
    <w:p w14:paraId="4E9416C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23A7E9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+=========+=============+=========================+</w:t>
      </w:r>
    </w:p>
    <w:p w14:paraId="3917972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Value   | Description | Refe</w:t>
      </w:r>
      <w:r w:rsidRPr="00DF353D">
        <w:rPr>
          <w:rFonts w:ascii="Courier New" w:hAnsi="Courier New" w:cs="Courier New"/>
        </w:rPr>
        <w:t>rence               |</w:t>
      </w:r>
    </w:p>
    <w:p w14:paraId="590EE91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+=========+=============+=========================+</w:t>
      </w:r>
    </w:p>
    <w:p w14:paraId="2C11187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0-191  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| IETF Review             |</w:t>
      </w:r>
    </w:p>
    <w:p w14:paraId="26E4191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+---------+-------------+-------------------------+</w:t>
      </w:r>
    </w:p>
    <w:p w14:paraId="17A295D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192-251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| Firs</w:t>
      </w:r>
      <w:r w:rsidRPr="00DF353D">
        <w:rPr>
          <w:rFonts w:ascii="Courier New" w:hAnsi="Courier New" w:cs="Courier New"/>
        </w:rPr>
        <w:t>t Come First Served |</w:t>
      </w:r>
    </w:p>
    <w:p w14:paraId="535B2BD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+---------+-------------+-------------------------+</w:t>
      </w:r>
    </w:p>
    <w:p w14:paraId="6BAD2BD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252-254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| Private Use             |</w:t>
      </w:r>
    </w:p>
    <w:p w14:paraId="6D78EB4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+---------+-------------+-------------------------+</w:t>
      </w:r>
    </w:p>
    <w:p w14:paraId="52E6873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| 255     |   </w:t>
      </w:r>
      <w:proofErr w:type="gramStart"/>
      <w:r w:rsidRPr="00DF353D">
        <w:rPr>
          <w:rFonts w:ascii="Courier New" w:hAnsi="Courier New" w:cs="Courier New"/>
        </w:rPr>
        <w:t>Reserved  |</w:t>
      </w:r>
      <w:proofErr w:type="gramEnd"/>
      <w:r w:rsidRPr="00DF353D">
        <w:rPr>
          <w:rFonts w:ascii="Courier New" w:hAnsi="Courier New" w:cs="Courier New"/>
        </w:rPr>
        <w:t xml:space="preserve">     </w:t>
      </w:r>
      <w:r w:rsidRPr="00DF353D">
        <w:rPr>
          <w:rFonts w:ascii="Courier New" w:hAnsi="Courier New" w:cs="Courier New"/>
        </w:rPr>
        <w:t xml:space="preserve">                    |</w:t>
      </w:r>
    </w:p>
    <w:p w14:paraId="70DE180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+---------+-------------+-------------------------+</w:t>
      </w:r>
    </w:p>
    <w:p w14:paraId="134CB69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1055DA8" w14:textId="264EE2B4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Table 9: </w:t>
      </w:r>
      <w:del w:id="316" w:author="BOUCADAIR Mohamed TGI/OLN" w:date="2021-06-02T14:45:00Z">
        <w:r w:rsidRPr="00DF353D" w:rsidDel="00DF331E">
          <w:rPr>
            <w:rFonts w:ascii="Courier New" w:hAnsi="Courier New" w:cs="Courier New"/>
          </w:rPr>
          <w:delText xml:space="preserve">SFC </w:delText>
        </w:r>
      </w:del>
      <w:ins w:id="317" w:author="BOUCADAIR Mohamed TGI/OLN" w:date="2021-06-02T14:45:00Z">
        <w:r w:rsidR="00DF331E">
          <w:rPr>
            <w:rFonts w:ascii="Courier New" w:hAnsi="Courier New" w:cs="Courier New"/>
          </w:rPr>
          <w:t>NSH</w:t>
        </w:r>
        <w:r w:rsidR="00DF331E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Return Codes</w:t>
      </w:r>
    </w:p>
    <w:p w14:paraId="45E69C3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B04E8C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Values defined for the Return Codes sub-registry are listed in</w:t>
      </w:r>
    </w:p>
    <w:p w14:paraId="466372C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Table 10.</w:t>
      </w:r>
    </w:p>
    <w:p w14:paraId="7036737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3F860C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+=======+=================</w:t>
      </w:r>
      <w:r w:rsidRPr="00DF353D">
        <w:rPr>
          <w:rFonts w:ascii="Courier New" w:hAnsi="Courier New" w:cs="Courier New"/>
        </w:rPr>
        <w:t>================+===============+</w:t>
      </w:r>
    </w:p>
    <w:p w14:paraId="1AA6070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Value |           Description           | Reference     |</w:t>
      </w:r>
    </w:p>
    <w:p w14:paraId="6E67F20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+=======+=================================+===============+</w:t>
      </w:r>
    </w:p>
    <w:p w14:paraId="24BBEA2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0     |          No Return Code    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5811BED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</w:t>
      </w:r>
      <w:r w:rsidRPr="00DF353D">
        <w:rPr>
          <w:rFonts w:ascii="Courier New" w:hAnsi="Courier New" w:cs="Courier New"/>
        </w:rPr>
        <w:t>--------------------------------+---------------+</w:t>
      </w:r>
    </w:p>
    <w:p w14:paraId="3BD3298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1     | Malformed Echo Request received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2EEDF23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+-------+---------------------------------+---------------+</w:t>
      </w:r>
    </w:p>
    <w:p w14:paraId="7971382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2     | One or more of the TLVs was not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078562F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</w:t>
      </w:r>
      <w:r w:rsidRPr="00DF353D">
        <w:rPr>
          <w:rFonts w:ascii="Courier New" w:hAnsi="Courier New" w:cs="Courier New"/>
        </w:rPr>
        <w:t xml:space="preserve">      |       |            understood           |               |</w:t>
      </w:r>
    </w:p>
    <w:p w14:paraId="2332ED0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+-------+---------------------------------+---------------+</w:t>
      </w:r>
    </w:p>
    <w:p w14:paraId="73BD22E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3     |      Authentication failed 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9F1CD1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</w:t>
      </w:r>
      <w:r w:rsidRPr="00DF353D">
        <w:rPr>
          <w:rFonts w:ascii="Courier New" w:hAnsi="Courier New" w:cs="Courier New"/>
        </w:rPr>
        <w:t>------------+</w:t>
      </w:r>
    </w:p>
    <w:p w14:paraId="0C54DF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4     |           TTL Exceeded     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2F0DAD5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+-------+---------------------------------+---------------+</w:t>
      </w:r>
    </w:p>
    <w:p w14:paraId="3AC0165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| 5     |          End of the SFP     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762697E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+-------+---------------------</w:t>
      </w:r>
      <w:r w:rsidRPr="00DF353D">
        <w:rPr>
          <w:rFonts w:ascii="Courier New" w:hAnsi="Courier New" w:cs="Courier New"/>
        </w:rPr>
        <w:t>------------+---------------+</w:t>
      </w:r>
    </w:p>
    <w:p w14:paraId="419E092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6D2ED38" w14:textId="22A8260F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Table 10: </w:t>
      </w:r>
      <w:del w:id="318" w:author="BOUCADAIR Mohamed TGI/OLN" w:date="2021-06-02T14:46:00Z">
        <w:r w:rsidRPr="00DF353D" w:rsidDel="00352097">
          <w:rPr>
            <w:rFonts w:ascii="Courier New" w:hAnsi="Courier New" w:cs="Courier New"/>
          </w:rPr>
          <w:delText xml:space="preserve">SFC </w:delText>
        </w:r>
      </w:del>
      <w:ins w:id="319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Echo Return Codes Values</w:t>
      </w:r>
    </w:p>
    <w:p w14:paraId="44E3706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45D2C2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57418E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1ED3BD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51DE86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76A42F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298AFF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6A3583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37C2CB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DCD4B0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7C4AC8D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20]</w:t>
      </w:r>
    </w:p>
    <w:p w14:paraId="7F1C88F7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04BF739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3FC1B46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531CF4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2E86DD7" w14:textId="3CCF5F52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8.7</w:t>
      </w:r>
      <w:proofErr w:type="gramStart"/>
      <w:r w:rsidRPr="00DF353D">
        <w:rPr>
          <w:rFonts w:ascii="Courier New" w:hAnsi="Courier New" w:cs="Courier New"/>
        </w:rPr>
        <w:t xml:space="preserve">.  </w:t>
      </w:r>
      <w:proofErr w:type="gramEnd"/>
      <w:del w:id="320" w:author="BOUCADAIR Mohamed TGI/OLN" w:date="2021-06-02T14:46:00Z">
        <w:r w:rsidRPr="00DF353D" w:rsidDel="00352097">
          <w:rPr>
            <w:rFonts w:ascii="Courier New" w:hAnsi="Courier New" w:cs="Courier New"/>
          </w:rPr>
          <w:delText>S</w:delText>
        </w:r>
        <w:r w:rsidRPr="00DF353D" w:rsidDel="00352097">
          <w:rPr>
            <w:rFonts w:ascii="Courier New" w:hAnsi="Courier New" w:cs="Courier New"/>
          </w:rPr>
          <w:delText xml:space="preserve">FC </w:delText>
        </w:r>
      </w:del>
      <w:ins w:id="321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TLV Type</w:t>
      </w:r>
    </w:p>
    <w:p w14:paraId="09CAB5A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0A7E518" w14:textId="5174FEA9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create the </w:t>
      </w:r>
      <w:del w:id="322" w:author="BOUCADAIR Mohamed TGI/OLN" w:date="2021-06-02T14:46:00Z">
        <w:r w:rsidRPr="00DF353D" w:rsidDel="00352097">
          <w:rPr>
            <w:rFonts w:ascii="Courier New" w:hAnsi="Courier New" w:cs="Courier New"/>
          </w:rPr>
          <w:delText xml:space="preserve">SFC </w:delText>
        </w:r>
      </w:del>
      <w:ins w:id="323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OAM TLV Type registry.  All code</w:t>
      </w:r>
    </w:p>
    <w:p w14:paraId="040C954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points</w:t>
      </w:r>
      <w:proofErr w:type="gramEnd"/>
      <w:r w:rsidRPr="00DF353D">
        <w:rPr>
          <w:rFonts w:ascii="Courier New" w:hAnsi="Courier New" w:cs="Courier New"/>
        </w:rPr>
        <w:t xml:space="preserve"> in the range 1 through 175 in this registry shall be allocated</w:t>
      </w:r>
    </w:p>
    <w:p w14:paraId="71C66F5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the "IETF Review" procedure specified in [RFC8126].</w:t>
      </w:r>
    </w:p>
    <w:p w14:paraId="64A98A0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Code points in the range 17</w:t>
      </w:r>
      <w:r w:rsidRPr="00DF353D">
        <w:rPr>
          <w:rFonts w:ascii="Courier New" w:hAnsi="Courier New" w:cs="Courier New"/>
        </w:rPr>
        <w:t>6 through 239 in this registry shall be</w:t>
      </w:r>
    </w:p>
    <w:p w14:paraId="57214ED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allocated</w:t>
      </w:r>
      <w:proofErr w:type="gramEnd"/>
      <w:r w:rsidRPr="00DF353D">
        <w:rPr>
          <w:rFonts w:ascii="Courier New" w:hAnsi="Courier New" w:cs="Courier New"/>
        </w:rPr>
        <w:t xml:space="preserve"> according to the "First Come First Served" procedure</w:t>
      </w:r>
    </w:p>
    <w:p w14:paraId="33D96FB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specified</w:t>
      </w:r>
      <w:proofErr w:type="gramEnd"/>
      <w:r w:rsidRPr="00DF353D">
        <w:rPr>
          <w:rFonts w:ascii="Courier New" w:hAnsi="Courier New" w:cs="Courier New"/>
        </w:rPr>
        <w:t xml:space="preserve"> in [RFC8126].  The remaining code points are allocated</w:t>
      </w:r>
    </w:p>
    <w:p w14:paraId="379F4D0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according</w:t>
      </w:r>
      <w:proofErr w:type="gramEnd"/>
      <w:r w:rsidRPr="00DF353D">
        <w:rPr>
          <w:rFonts w:ascii="Courier New" w:hAnsi="Courier New" w:cs="Courier New"/>
        </w:rPr>
        <w:t xml:space="preserve"> to Table 11:</w:t>
      </w:r>
    </w:p>
    <w:p w14:paraId="755B741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082639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</w:t>
      </w:r>
      <w:r w:rsidRPr="00DF353D">
        <w:rPr>
          <w:rFonts w:ascii="Courier New" w:hAnsi="Courier New" w:cs="Courier New"/>
        </w:rPr>
        <w:t>===+</w:t>
      </w:r>
    </w:p>
    <w:p w14:paraId="35325BD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Value     | </w:t>
      </w:r>
      <w:proofErr w:type="gramStart"/>
      <w:r w:rsidRPr="00DF353D">
        <w:rPr>
          <w:rFonts w:ascii="Courier New" w:hAnsi="Courier New" w:cs="Courier New"/>
        </w:rPr>
        <w:t>Description  |</w:t>
      </w:r>
      <w:proofErr w:type="gramEnd"/>
      <w:r w:rsidRPr="00DF353D">
        <w:rPr>
          <w:rFonts w:ascii="Courier New" w:hAnsi="Courier New" w:cs="Courier New"/>
        </w:rPr>
        <w:t xml:space="preserve"> Reference     |</w:t>
      </w:r>
    </w:p>
    <w:p w14:paraId="67FAEAE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+===========+==============+===============+</w:t>
      </w:r>
    </w:p>
    <w:p w14:paraId="201179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0         |   Reserved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595DD43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7FA342C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</w:t>
      </w:r>
      <w:r w:rsidRPr="00DF353D">
        <w:rPr>
          <w:rFonts w:ascii="Courier New" w:hAnsi="Courier New" w:cs="Courier New"/>
        </w:rPr>
        <w:t xml:space="preserve">    | 1- 175   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3545D5B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324860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176 - 239 </w:t>
      </w:r>
      <w:proofErr w:type="gramStart"/>
      <w:r w:rsidRPr="00DF353D">
        <w:rPr>
          <w:rFonts w:ascii="Courier New" w:hAnsi="Courier New" w:cs="Courier New"/>
        </w:rPr>
        <w:t>|  Unassigned</w:t>
      </w:r>
      <w:proofErr w:type="gramEnd"/>
      <w:r w:rsidRPr="00DF353D">
        <w:rPr>
          <w:rFonts w:ascii="Courier New" w:hAnsi="Courier New" w:cs="Courier New"/>
        </w:rPr>
        <w:t xml:space="preserve">  | This document |</w:t>
      </w:r>
    </w:p>
    <w:p w14:paraId="3B377FE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B31CE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240 - 251 </w:t>
      </w:r>
      <w:r w:rsidRPr="00DF353D">
        <w:rPr>
          <w:rFonts w:ascii="Courier New" w:hAnsi="Courier New" w:cs="Courier New"/>
        </w:rPr>
        <w:t xml:space="preserve">| Experimental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20D7762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04DD5ED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252 - 254 | Private </w:t>
      </w:r>
      <w:proofErr w:type="gramStart"/>
      <w:r w:rsidRPr="00DF353D">
        <w:rPr>
          <w:rFonts w:ascii="Courier New" w:hAnsi="Courier New" w:cs="Courier New"/>
        </w:rPr>
        <w:t>Use  |</w:t>
      </w:r>
      <w:proofErr w:type="gramEnd"/>
      <w:r w:rsidRPr="00DF353D">
        <w:rPr>
          <w:rFonts w:ascii="Courier New" w:hAnsi="Courier New" w:cs="Courier New"/>
        </w:rPr>
        <w:t xml:space="preserve"> This document |</w:t>
      </w:r>
    </w:p>
    <w:p w14:paraId="3B8B097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5FF6BAA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| 255       |   Reserved   |</w:t>
      </w:r>
      <w:r w:rsidRPr="00DF353D">
        <w:rPr>
          <w:rFonts w:ascii="Courier New" w:hAnsi="Courier New" w:cs="Courier New"/>
        </w:rPr>
        <w:t xml:space="preserve">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17644B4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+-----------+--------------+---------------+</w:t>
      </w:r>
    </w:p>
    <w:p w14:paraId="7DA8A0C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92C14A2" w14:textId="464728A2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Table 11: </w:t>
      </w:r>
      <w:del w:id="324" w:author="BOUCADAIR Mohamed TGI/OLN" w:date="2021-06-02T14:46:00Z">
        <w:r w:rsidRPr="00DF353D" w:rsidDel="00352097">
          <w:rPr>
            <w:rFonts w:ascii="Courier New" w:hAnsi="Courier New" w:cs="Courier New"/>
          </w:rPr>
          <w:delText xml:space="preserve">SFC </w:delText>
        </w:r>
      </w:del>
      <w:ins w:id="325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OAM TLV Type Registry</w:t>
      </w:r>
    </w:p>
    <w:p w14:paraId="3B2062E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47EAF13" w14:textId="62BA879F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This document defines the following new values in </w:t>
      </w:r>
      <w:del w:id="326" w:author="BOUCADAIR Mohamed TGI/OLN" w:date="2021-06-02T14:46:00Z">
        <w:r w:rsidRPr="00DF353D" w:rsidDel="00352097">
          <w:rPr>
            <w:rFonts w:ascii="Courier New" w:hAnsi="Courier New" w:cs="Courier New"/>
          </w:rPr>
          <w:delText xml:space="preserve">SFC </w:delText>
        </w:r>
      </w:del>
      <w:ins w:id="327" w:author="BOUCADAIR Mohamed TGI/OLN" w:date="2021-06-02T14:46:00Z">
        <w:r w:rsidR="00352097">
          <w:rPr>
            <w:rFonts w:ascii="Courier New" w:hAnsi="Courier New" w:cs="Courier New"/>
          </w:rPr>
          <w:t>NSH</w:t>
        </w:r>
        <w:r w:rsidR="00352097" w:rsidRPr="00DF353D">
          <w:rPr>
            <w:rFonts w:ascii="Courier New" w:hAnsi="Courier New" w:cs="Courier New"/>
          </w:rPr>
          <w:t xml:space="preserve"> </w:t>
        </w:r>
      </w:ins>
      <w:r w:rsidRPr="00DF353D">
        <w:rPr>
          <w:rFonts w:ascii="Courier New" w:hAnsi="Courier New" w:cs="Courier New"/>
        </w:rPr>
        <w:t>OAM TLV Type</w:t>
      </w:r>
    </w:p>
    <w:p w14:paraId="6B0F5B7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gramStart"/>
      <w:r w:rsidRPr="00DF353D">
        <w:rPr>
          <w:rFonts w:ascii="Courier New" w:hAnsi="Courier New" w:cs="Courier New"/>
        </w:rPr>
        <w:t>registry</w:t>
      </w:r>
      <w:proofErr w:type="gramEnd"/>
      <w:r w:rsidRPr="00DF353D">
        <w:rPr>
          <w:rFonts w:ascii="Courier New" w:hAnsi="Courier New" w:cs="Courier New"/>
        </w:rPr>
        <w:t>:</w:t>
      </w:r>
    </w:p>
    <w:p w14:paraId="4734F63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5D5895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+=======+===============</w:t>
      </w:r>
      <w:r w:rsidRPr="00DF353D">
        <w:rPr>
          <w:rFonts w:ascii="Courier New" w:hAnsi="Courier New" w:cs="Courier New"/>
        </w:rPr>
        <w:t>=====+===============+</w:t>
      </w:r>
    </w:p>
    <w:p w14:paraId="7C02E31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| Value |    Description     | Reference     |</w:t>
      </w:r>
    </w:p>
    <w:p w14:paraId="15CFA9D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+=======+====================+===============+</w:t>
      </w:r>
    </w:p>
    <w:p w14:paraId="5AB2D8D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| TBA12 | Multiple TLVs Used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1A35C47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+-------+--------------------+------</w:t>
      </w:r>
      <w:r w:rsidRPr="00DF353D">
        <w:rPr>
          <w:rFonts w:ascii="Courier New" w:hAnsi="Courier New" w:cs="Courier New"/>
        </w:rPr>
        <w:t>---------+</w:t>
      </w:r>
    </w:p>
    <w:p w14:paraId="1BBED59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| TBA13 |   Source ID TLV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0314927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+-------+--------------------+---------------+</w:t>
      </w:r>
    </w:p>
    <w:p w14:paraId="4744ABB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| TBA14 |    Errored TLVs    | </w:t>
      </w:r>
      <w:proofErr w:type="gramStart"/>
      <w:r w:rsidRPr="00DF353D">
        <w:rPr>
          <w:rFonts w:ascii="Courier New" w:hAnsi="Courier New" w:cs="Courier New"/>
        </w:rPr>
        <w:t>This</w:t>
      </w:r>
      <w:proofErr w:type="gramEnd"/>
      <w:r w:rsidRPr="00DF353D">
        <w:rPr>
          <w:rFonts w:ascii="Courier New" w:hAnsi="Courier New" w:cs="Courier New"/>
        </w:rPr>
        <w:t xml:space="preserve"> document |</w:t>
      </w:r>
    </w:p>
    <w:p w14:paraId="307B567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+-------+--------------------+---------------+</w:t>
      </w:r>
    </w:p>
    <w:p w14:paraId="06B096F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F9CD1C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Table 12: SFC OAM Type Values</w:t>
      </w:r>
    </w:p>
    <w:p w14:paraId="7E29B5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129F3F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commentRangeStart w:id="328"/>
      <w:r w:rsidRPr="00DF353D">
        <w:rPr>
          <w:rFonts w:ascii="Courier New" w:hAnsi="Courier New" w:cs="Courier New"/>
        </w:rPr>
        <w:t>8.8</w:t>
      </w:r>
      <w:proofErr w:type="gramStart"/>
      <w:r w:rsidRPr="00DF353D">
        <w:rPr>
          <w:rFonts w:ascii="Courier New" w:hAnsi="Courier New" w:cs="Courier New"/>
        </w:rPr>
        <w:t>.  SFC</w:t>
      </w:r>
      <w:proofErr w:type="gramEnd"/>
      <w:r w:rsidRPr="00DF353D">
        <w:rPr>
          <w:rFonts w:ascii="Courier New" w:hAnsi="Courier New" w:cs="Courier New"/>
        </w:rPr>
        <w:t xml:space="preserve"> OAM UDP Port</w:t>
      </w:r>
    </w:p>
    <w:p w14:paraId="6181757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E853B0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IANA is requested to allocate UDP port number according to</w:t>
      </w:r>
    </w:p>
    <w:p w14:paraId="1836C76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88D5D7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2467E6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56C4B2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68AE15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8F2C056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21]</w:t>
      </w:r>
    </w:p>
    <w:p w14:paraId="63C969E6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40F0816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</w:t>
      </w:r>
      <w:r w:rsidRPr="00DF353D">
        <w:rPr>
          <w:rFonts w:ascii="Courier New" w:hAnsi="Courier New" w:cs="Courier New"/>
        </w:rPr>
        <w:t xml:space="preserve"> for SFC                  June 2021</w:t>
      </w:r>
    </w:p>
    <w:p w14:paraId="65A15F5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AD3E11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D6F816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+=============+============+===================+============+=====================+=============+</w:t>
      </w:r>
    </w:p>
    <w:p w14:paraId="29C3457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|Service Name |Port Number |Transport Protocol |Description |Semantics Definition |Reference    |</w:t>
      </w:r>
    </w:p>
    <w:p w14:paraId="434D07A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+============</w:t>
      </w:r>
      <w:r w:rsidRPr="00DF353D">
        <w:rPr>
          <w:rFonts w:ascii="Courier New" w:hAnsi="Courier New" w:cs="Courier New"/>
        </w:rPr>
        <w:t>=+============+===================+============+=====================+=============+</w:t>
      </w:r>
    </w:p>
    <w:p w14:paraId="7D2A68B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|SFC OAM      |TBA15       |UDP                |SFC OAM </w:t>
      </w:r>
      <w:proofErr w:type="spellStart"/>
      <w:r w:rsidRPr="00DF353D">
        <w:rPr>
          <w:rFonts w:ascii="Courier New" w:hAnsi="Courier New" w:cs="Courier New"/>
        </w:rPr>
        <w:t>Echo|Section</w:t>
      </w:r>
      <w:proofErr w:type="spellEnd"/>
      <w:r w:rsidRPr="00DF353D">
        <w:rPr>
          <w:rFonts w:ascii="Courier New" w:hAnsi="Courier New" w:cs="Courier New"/>
        </w:rPr>
        <w:t xml:space="preserve"> 5.5          |This document|</w:t>
      </w:r>
    </w:p>
    <w:p w14:paraId="5EFFAA9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|             |            |                   |Reply       |      </w:t>
      </w:r>
      <w:r w:rsidRPr="00DF353D">
        <w:rPr>
          <w:rFonts w:ascii="Courier New" w:hAnsi="Courier New" w:cs="Courier New"/>
        </w:rPr>
        <w:t xml:space="preserve">               |             |</w:t>
      </w:r>
    </w:p>
    <w:p w14:paraId="11403D9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+-------------+------------+-------------------+------------+---------------------+-------------+</w:t>
      </w:r>
    </w:p>
    <w:p w14:paraId="6887C8C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C2E955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             Table 13: SFC OAM Port</w:t>
      </w:r>
      <w:commentRangeEnd w:id="328"/>
      <w:r w:rsidR="00352097">
        <w:rPr>
          <w:rStyle w:val="Marquedecommentaire"/>
          <w:rFonts w:asciiTheme="minorHAnsi" w:hAnsiTheme="minorHAnsi"/>
        </w:rPr>
        <w:commentReference w:id="328"/>
      </w:r>
    </w:p>
    <w:p w14:paraId="62233D8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CFB927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9.  References</w:t>
      </w:r>
    </w:p>
    <w:p w14:paraId="5A2E00A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1DC97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9.1</w:t>
      </w:r>
      <w:proofErr w:type="gramStart"/>
      <w:r w:rsidRPr="00DF353D">
        <w:rPr>
          <w:rFonts w:ascii="Courier New" w:hAnsi="Courier New" w:cs="Courier New"/>
        </w:rPr>
        <w:t>.  Normative</w:t>
      </w:r>
      <w:proofErr w:type="gramEnd"/>
      <w:r w:rsidRPr="00DF353D">
        <w:rPr>
          <w:rFonts w:ascii="Courier New" w:hAnsi="Courier New" w:cs="Courier New"/>
        </w:rPr>
        <w:t xml:space="preserve"> References</w:t>
      </w:r>
    </w:p>
    <w:p w14:paraId="76B1F0D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370B9B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[RFC2119]  Bradner, S., "</w:t>
      </w:r>
      <w:r w:rsidRPr="00DF353D">
        <w:rPr>
          <w:rFonts w:ascii="Courier New" w:hAnsi="Courier New" w:cs="Courier New"/>
        </w:rPr>
        <w:t>Key words for use in RFCs to Indicate</w:t>
      </w:r>
    </w:p>
    <w:p w14:paraId="3691DDC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Requirement Levels", BCP 14, RFC 2119,</w:t>
      </w:r>
    </w:p>
    <w:p w14:paraId="14F5E08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10.17487/RFC2119, March 1997,</w:t>
      </w:r>
    </w:p>
    <w:p w14:paraId="37B36E9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&lt;https://www.rfc-editor.org/info/rfc2119&gt;.</w:t>
      </w:r>
    </w:p>
    <w:p w14:paraId="79A65E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E896D8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[RFC8174]  </w:t>
      </w:r>
      <w:proofErr w:type="spellStart"/>
      <w:r w:rsidRPr="00DF353D">
        <w:rPr>
          <w:rFonts w:ascii="Courier New" w:hAnsi="Courier New" w:cs="Courier New"/>
        </w:rPr>
        <w:t>Leiba</w:t>
      </w:r>
      <w:proofErr w:type="spellEnd"/>
      <w:r w:rsidRPr="00DF353D">
        <w:rPr>
          <w:rFonts w:ascii="Courier New" w:hAnsi="Courier New" w:cs="Courier New"/>
        </w:rPr>
        <w:t xml:space="preserve">, B., "Ambiguity of Uppercase vs </w:t>
      </w:r>
      <w:proofErr w:type="gramStart"/>
      <w:r w:rsidRPr="00DF353D">
        <w:rPr>
          <w:rFonts w:ascii="Courier New" w:hAnsi="Courier New" w:cs="Courier New"/>
        </w:rPr>
        <w:t>Lowerca</w:t>
      </w:r>
      <w:r w:rsidRPr="00DF353D">
        <w:rPr>
          <w:rFonts w:ascii="Courier New" w:hAnsi="Courier New" w:cs="Courier New"/>
        </w:rPr>
        <w:t>se</w:t>
      </w:r>
      <w:proofErr w:type="gramEnd"/>
      <w:r w:rsidRPr="00DF353D">
        <w:rPr>
          <w:rFonts w:ascii="Courier New" w:hAnsi="Courier New" w:cs="Courier New"/>
        </w:rPr>
        <w:t xml:space="preserve"> in RFC</w:t>
      </w:r>
    </w:p>
    <w:p w14:paraId="793AC3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2119 Key Words", BCP 14, RFC 8174, DOI 10.17487/RFC8174,</w:t>
      </w:r>
    </w:p>
    <w:p w14:paraId="5E59DE2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May 2017, &lt;https://www.rfc-editor.org/info/rfc8174&gt;.</w:t>
      </w:r>
    </w:p>
    <w:p w14:paraId="38AC77E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B819F4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[RFC8300]  Quinn, P., Ed., </w:t>
      </w:r>
      <w:proofErr w:type="spellStart"/>
      <w:r w:rsidRPr="00DF353D">
        <w:rPr>
          <w:rFonts w:ascii="Courier New" w:hAnsi="Courier New" w:cs="Courier New"/>
        </w:rPr>
        <w:t>Elzur</w:t>
      </w:r>
      <w:proofErr w:type="spellEnd"/>
      <w:r w:rsidRPr="00DF353D">
        <w:rPr>
          <w:rFonts w:ascii="Courier New" w:hAnsi="Courier New" w:cs="Courier New"/>
        </w:rPr>
        <w:t xml:space="preserve">, U., Ed., and C.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 Ed</w:t>
      </w:r>
      <w:proofErr w:type="gramStart"/>
      <w:r w:rsidRPr="00DF353D">
        <w:rPr>
          <w:rFonts w:ascii="Courier New" w:hAnsi="Courier New" w:cs="Courier New"/>
        </w:rPr>
        <w:t>.,</w:t>
      </w:r>
      <w:proofErr w:type="gramEnd"/>
    </w:p>
    <w:p w14:paraId="46C955D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"Network Service Header </w:t>
      </w:r>
      <w:r w:rsidRPr="00DF353D">
        <w:rPr>
          <w:rFonts w:ascii="Courier New" w:hAnsi="Courier New" w:cs="Courier New"/>
        </w:rPr>
        <w:t>(NSH)", RFC 8300,</w:t>
      </w:r>
    </w:p>
    <w:p w14:paraId="34EFFA0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</w:t>
      </w:r>
      <w:bookmarkStart w:id="329" w:name="_GoBack"/>
      <w:bookmarkEnd w:id="329"/>
      <w:r w:rsidRPr="00DF353D">
        <w:rPr>
          <w:rFonts w:ascii="Courier New" w:hAnsi="Courier New" w:cs="Courier New"/>
        </w:rPr>
        <w:t>C8300, January 2018,</w:t>
      </w:r>
    </w:p>
    <w:p w14:paraId="7557598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&lt;https://www.rfc-editor.org/info/rfc8300&gt;.</w:t>
      </w:r>
    </w:p>
    <w:p w14:paraId="33123D0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DBB023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9.2</w:t>
      </w:r>
      <w:proofErr w:type="gramStart"/>
      <w:r w:rsidRPr="00DF353D">
        <w:rPr>
          <w:rFonts w:ascii="Courier New" w:hAnsi="Courier New" w:cs="Courier New"/>
        </w:rPr>
        <w:t>.  Informative</w:t>
      </w:r>
      <w:proofErr w:type="gramEnd"/>
      <w:r w:rsidRPr="00DF353D">
        <w:rPr>
          <w:rFonts w:ascii="Courier New" w:hAnsi="Courier New" w:cs="Courier New"/>
        </w:rPr>
        <w:t xml:space="preserve"> References</w:t>
      </w:r>
    </w:p>
    <w:p w14:paraId="6A51C4C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DF8338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[I-D.ao-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oam</w:t>
      </w:r>
      <w:proofErr w:type="spellEnd"/>
      <w:r w:rsidRPr="00DF353D">
        <w:rPr>
          <w:rFonts w:ascii="Courier New" w:hAnsi="Courier New" w:cs="Courier New"/>
        </w:rPr>
        <w:t>-return-path-specified]</w:t>
      </w:r>
    </w:p>
    <w:p w14:paraId="15DEC02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Mirsky, G., </w:t>
      </w:r>
      <w:proofErr w:type="spellStart"/>
      <w:r w:rsidRPr="00DF353D">
        <w:rPr>
          <w:rFonts w:ascii="Courier New" w:hAnsi="Courier New" w:cs="Courier New"/>
        </w:rPr>
        <w:t>Ao</w:t>
      </w:r>
      <w:proofErr w:type="spellEnd"/>
      <w:r w:rsidRPr="00DF353D">
        <w:rPr>
          <w:rFonts w:ascii="Courier New" w:hAnsi="Courier New" w:cs="Courier New"/>
        </w:rPr>
        <w:t>, T., Chen, Z., and G. Mishra,</w:t>
      </w:r>
      <w:r w:rsidRPr="00DF353D">
        <w:rPr>
          <w:rFonts w:ascii="Courier New" w:hAnsi="Courier New" w:cs="Courier New"/>
        </w:rPr>
        <w:t xml:space="preserve"> "Controlled</w:t>
      </w:r>
    </w:p>
    <w:p w14:paraId="1D7F664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Return Path for Service Function Chain (SFC) OAM", Work in</w:t>
      </w:r>
    </w:p>
    <w:p w14:paraId="3B8362C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Progress, Internet-Draft, draft-</w:t>
      </w:r>
      <w:proofErr w:type="spellStart"/>
      <w:r w:rsidRPr="00DF353D">
        <w:rPr>
          <w:rFonts w:ascii="Courier New" w:hAnsi="Courier New" w:cs="Courier New"/>
        </w:rPr>
        <w:t>ao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proofErr w:type="gram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proofErr w:type="gramEnd"/>
      <w:r w:rsidRPr="00DF353D">
        <w:rPr>
          <w:rFonts w:ascii="Courier New" w:hAnsi="Courier New" w:cs="Courier New"/>
        </w:rPr>
        <w:t>oam</w:t>
      </w:r>
      <w:proofErr w:type="spellEnd"/>
      <w:r w:rsidRPr="00DF353D">
        <w:rPr>
          <w:rFonts w:ascii="Courier New" w:hAnsi="Courier New" w:cs="Courier New"/>
        </w:rPr>
        <w:t>-return-path-</w:t>
      </w:r>
    </w:p>
    <w:p w14:paraId="3A71FE0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gramStart"/>
      <w:r w:rsidRPr="00DF353D">
        <w:rPr>
          <w:rFonts w:ascii="Courier New" w:hAnsi="Courier New" w:cs="Courier New"/>
        </w:rPr>
        <w:t>specified-09</w:t>
      </w:r>
      <w:proofErr w:type="gramEnd"/>
      <w:r w:rsidRPr="00DF353D">
        <w:rPr>
          <w:rFonts w:ascii="Courier New" w:hAnsi="Courier New" w:cs="Courier New"/>
        </w:rPr>
        <w:t>, 30 March 2021, &lt;https://tools.ietf.org/html/</w:t>
      </w:r>
    </w:p>
    <w:p w14:paraId="422A5AA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gramStart"/>
      <w:r w:rsidRPr="00DF353D">
        <w:rPr>
          <w:rFonts w:ascii="Courier New" w:hAnsi="Courier New" w:cs="Courier New"/>
        </w:rPr>
        <w:t>draft-ao-sfc-</w:t>
      </w:r>
      <w:r w:rsidRPr="00DF353D">
        <w:rPr>
          <w:rFonts w:ascii="Courier New" w:hAnsi="Courier New" w:cs="Courier New"/>
        </w:rPr>
        <w:t>oam-return-path-specified-09</w:t>
      </w:r>
      <w:proofErr w:type="gramEnd"/>
      <w:r w:rsidRPr="00DF353D">
        <w:rPr>
          <w:rFonts w:ascii="Courier New" w:hAnsi="Courier New" w:cs="Courier New"/>
        </w:rPr>
        <w:t>&gt;.</w:t>
      </w:r>
    </w:p>
    <w:p w14:paraId="6DE4C74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CBCFBD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[I-</w:t>
      </w:r>
      <w:proofErr w:type="spellStart"/>
      <w:r w:rsidRPr="00DF353D">
        <w:rPr>
          <w:rFonts w:ascii="Courier New" w:hAnsi="Courier New" w:cs="Courier New"/>
        </w:rPr>
        <w:t>D.ietf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nsh</w:t>
      </w:r>
      <w:proofErr w:type="spellEnd"/>
      <w:r w:rsidRPr="00DF353D">
        <w:rPr>
          <w:rFonts w:ascii="Courier New" w:hAnsi="Courier New" w:cs="Courier New"/>
        </w:rPr>
        <w:t>-integrity]</w:t>
      </w:r>
    </w:p>
    <w:p w14:paraId="7916C21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spellStart"/>
      <w:r w:rsidRPr="00DF353D">
        <w:rPr>
          <w:rFonts w:ascii="Courier New" w:hAnsi="Courier New" w:cs="Courier New"/>
        </w:rPr>
        <w:t>Boucadair</w:t>
      </w:r>
      <w:proofErr w:type="spellEnd"/>
      <w:r w:rsidRPr="00DF353D">
        <w:rPr>
          <w:rFonts w:ascii="Courier New" w:hAnsi="Courier New" w:cs="Courier New"/>
        </w:rPr>
        <w:t>, M., Reddy, T., and D. Wing, "Integrity</w:t>
      </w:r>
    </w:p>
    <w:p w14:paraId="7921F6B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Protection for the Network Service Header (NSH) and</w:t>
      </w:r>
    </w:p>
    <w:p w14:paraId="2702305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Encryption of Sensitive Context Headers", Work i</w:t>
      </w:r>
      <w:r w:rsidRPr="00DF353D">
        <w:rPr>
          <w:rFonts w:ascii="Courier New" w:hAnsi="Courier New" w:cs="Courier New"/>
        </w:rPr>
        <w:t>n</w:t>
      </w:r>
    </w:p>
    <w:p w14:paraId="1A04F7B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Progress, Internet-Draft, draft-ietf-sfc-nsh-integrity-05,</w:t>
      </w:r>
    </w:p>
    <w:p w14:paraId="4BA0AC6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23 March 2021, &lt;https://tools.ietf.org/html/draft-ietf-</w:t>
      </w:r>
    </w:p>
    <w:p w14:paraId="6E01F13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gramStart"/>
      <w:r w:rsidRPr="00DF353D">
        <w:rPr>
          <w:rFonts w:ascii="Courier New" w:hAnsi="Courier New" w:cs="Courier New"/>
        </w:rPr>
        <w:t>sfc-nsh-integrity-05</w:t>
      </w:r>
      <w:proofErr w:type="gramEnd"/>
      <w:r w:rsidRPr="00DF353D">
        <w:rPr>
          <w:rFonts w:ascii="Courier New" w:hAnsi="Courier New" w:cs="Courier New"/>
        </w:rPr>
        <w:t>&gt;.</w:t>
      </w:r>
    </w:p>
    <w:p w14:paraId="5B8F74A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97A911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E1E080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128115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92D69E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E43B69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6C01D7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3362B1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01F6C7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Mirsky, et al.           Expires 3 December 2021               [Pa</w:t>
      </w:r>
      <w:r w:rsidRPr="00DF353D">
        <w:rPr>
          <w:rFonts w:ascii="Courier New" w:hAnsi="Courier New" w:cs="Courier New"/>
        </w:rPr>
        <w:t>ge 22]</w:t>
      </w:r>
    </w:p>
    <w:p w14:paraId="1091E98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br w:type="page"/>
      </w:r>
    </w:p>
    <w:p w14:paraId="48B8AC0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6FAC1CB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8D5D38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E21778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[I-</w:t>
      </w:r>
      <w:proofErr w:type="spellStart"/>
      <w:r w:rsidRPr="00DF353D">
        <w:rPr>
          <w:rFonts w:ascii="Courier New" w:hAnsi="Courier New" w:cs="Courier New"/>
        </w:rPr>
        <w:t>D.ietf</w:t>
      </w:r>
      <w:proofErr w:type="spellEnd"/>
      <w:r w:rsidRPr="00DF353D">
        <w:rPr>
          <w:rFonts w:ascii="Courier New" w:hAnsi="Courier New" w:cs="Courier New"/>
        </w:rPr>
        <w:t>-</w:t>
      </w:r>
      <w:proofErr w:type="spellStart"/>
      <w:r w:rsidRPr="00DF353D">
        <w:rPr>
          <w:rFonts w:ascii="Courier New" w:hAnsi="Courier New" w:cs="Courier New"/>
        </w:rPr>
        <w:t>sfc-nsh-tlv</w:t>
      </w:r>
      <w:proofErr w:type="spellEnd"/>
      <w:r w:rsidRPr="00DF353D">
        <w:rPr>
          <w:rFonts w:ascii="Courier New" w:hAnsi="Courier New" w:cs="Courier New"/>
        </w:rPr>
        <w:t>]</w:t>
      </w:r>
    </w:p>
    <w:p w14:paraId="64F25AF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Wei, Y. (</w:t>
      </w:r>
      <w:proofErr w:type="gramStart"/>
      <w:r w:rsidRPr="00DF353D">
        <w:rPr>
          <w:rFonts w:ascii="Courier New" w:hAnsi="Courier New" w:cs="Courier New"/>
        </w:rPr>
        <w:t>.,</w:t>
      </w:r>
      <w:proofErr w:type="gramEnd"/>
      <w:r w:rsidRPr="00DF353D">
        <w:rPr>
          <w:rFonts w:ascii="Courier New" w:hAnsi="Courier New" w:cs="Courier New"/>
        </w:rPr>
        <w:t xml:space="preserve"> </w:t>
      </w:r>
      <w:proofErr w:type="spellStart"/>
      <w:r w:rsidRPr="00DF353D">
        <w:rPr>
          <w:rFonts w:ascii="Courier New" w:hAnsi="Courier New" w:cs="Courier New"/>
        </w:rPr>
        <w:t>Elzur</w:t>
      </w:r>
      <w:proofErr w:type="spellEnd"/>
      <w:r w:rsidRPr="00DF353D">
        <w:rPr>
          <w:rFonts w:ascii="Courier New" w:hAnsi="Courier New" w:cs="Courier New"/>
        </w:rPr>
        <w:t xml:space="preserve">, U., </w:t>
      </w:r>
      <w:proofErr w:type="spellStart"/>
      <w:r w:rsidRPr="00DF353D">
        <w:rPr>
          <w:rFonts w:ascii="Courier New" w:hAnsi="Courier New" w:cs="Courier New"/>
        </w:rPr>
        <w:t>Majee</w:t>
      </w:r>
      <w:proofErr w:type="spellEnd"/>
      <w:r w:rsidRPr="00DF353D">
        <w:rPr>
          <w:rFonts w:ascii="Courier New" w:hAnsi="Courier New" w:cs="Courier New"/>
        </w:rPr>
        <w:t xml:space="preserve">, S., and C.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</w:t>
      </w:r>
    </w:p>
    <w:p w14:paraId="4097A9B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"Network Service Header Metadata Type 2 Variable-Length</w:t>
      </w:r>
    </w:p>
    <w:p w14:paraId="1555B2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</w:t>
      </w:r>
      <w:r w:rsidRPr="00DF353D">
        <w:rPr>
          <w:rFonts w:ascii="Courier New" w:hAnsi="Courier New" w:cs="Courier New"/>
        </w:rPr>
        <w:t xml:space="preserve">    Context Headers", Work in Progress, Internet-Draft, draft-</w:t>
      </w:r>
    </w:p>
    <w:p w14:paraId="13AD07F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</w:t>
      </w:r>
      <w:proofErr w:type="gramStart"/>
      <w:r w:rsidRPr="00DF353D">
        <w:rPr>
          <w:rFonts w:ascii="Courier New" w:hAnsi="Courier New" w:cs="Courier New"/>
        </w:rPr>
        <w:t>ietf-sfc-nsh-tlv-06</w:t>
      </w:r>
      <w:proofErr w:type="gramEnd"/>
      <w:r w:rsidRPr="00DF353D">
        <w:rPr>
          <w:rFonts w:ascii="Courier New" w:hAnsi="Courier New" w:cs="Courier New"/>
        </w:rPr>
        <w:t>, 12 May 2021,</w:t>
      </w:r>
    </w:p>
    <w:p w14:paraId="7016EB5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&lt;https://tools.ietf.org/html/draft-ietf-sfc-nsh-tlv-06&gt;.</w:t>
      </w:r>
    </w:p>
    <w:p w14:paraId="3A5032D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1BA424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[RFC0792]  </w:t>
      </w:r>
      <w:proofErr w:type="spellStart"/>
      <w:r w:rsidRPr="00DF353D">
        <w:rPr>
          <w:rFonts w:ascii="Courier New" w:hAnsi="Courier New" w:cs="Courier New"/>
        </w:rPr>
        <w:t>Postel</w:t>
      </w:r>
      <w:proofErr w:type="spellEnd"/>
      <w:r w:rsidRPr="00DF353D">
        <w:rPr>
          <w:rFonts w:ascii="Courier New" w:hAnsi="Courier New" w:cs="Courier New"/>
        </w:rPr>
        <w:t>, J., "Internet Control Message Protocol", STD 5,</w:t>
      </w:r>
    </w:p>
    <w:p w14:paraId="518DB38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r w:rsidRPr="00DF353D">
        <w:rPr>
          <w:rFonts w:ascii="Courier New" w:hAnsi="Courier New" w:cs="Courier New"/>
        </w:rPr>
        <w:t xml:space="preserve">           RFC 792, DOI 10.17487/RFC0792, September 1981,</w:t>
      </w:r>
    </w:p>
    <w:p w14:paraId="442C0C3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&lt;https://www.rfc-editor.org/info/rfc792&gt;.</w:t>
      </w:r>
    </w:p>
    <w:p w14:paraId="68DC93B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11B73C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[RFC4302]  Kent, S., "IP Authentication Header", RFC 4302,</w:t>
      </w:r>
    </w:p>
    <w:p w14:paraId="453557C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10.17487/RFC4302, December 2005,</w:t>
      </w:r>
    </w:p>
    <w:p w14:paraId="2A75806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</w:t>
      </w:r>
      <w:r w:rsidRPr="00DF353D">
        <w:rPr>
          <w:rFonts w:ascii="Courier New" w:hAnsi="Courier New" w:cs="Courier New"/>
        </w:rPr>
        <w:t>fc-editor.org/info/rfc4302&gt;.</w:t>
      </w:r>
    </w:p>
    <w:p w14:paraId="78CAD23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7EF850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[RFC4303]  Kent, S., "IP Encapsulating Security Payload (ESP)",</w:t>
      </w:r>
    </w:p>
    <w:p w14:paraId="5ACF8A4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RFC 4303, DOI 10.17487/RFC4303, December 2005,</w:t>
      </w:r>
    </w:p>
    <w:p w14:paraId="66F7AD3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&lt;https://www.rfc-editor.org/info/rfc4303&gt;.</w:t>
      </w:r>
    </w:p>
    <w:p w14:paraId="46BDDDE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CF660C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[RFC4443]  </w:t>
      </w:r>
      <w:proofErr w:type="spellStart"/>
      <w:r w:rsidRPr="00DF353D">
        <w:rPr>
          <w:rFonts w:ascii="Courier New" w:hAnsi="Courier New" w:cs="Courier New"/>
        </w:rPr>
        <w:t>Conta</w:t>
      </w:r>
      <w:proofErr w:type="spellEnd"/>
      <w:r w:rsidRPr="00DF353D">
        <w:rPr>
          <w:rFonts w:ascii="Courier New" w:hAnsi="Courier New" w:cs="Courier New"/>
        </w:rPr>
        <w:t>, A., Deering, S., an</w:t>
      </w:r>
      <w:r w:rsidRPr="00DF353D">
        <w:rPr>
          <w:rFonts w:ascii="Courier New" w:hAnsi="Courier New" w:cs="Courier New"/>
        </w:rPr>
        <w:t>d M. Gupta, Ed., "Internet</w:t>
      </w:r>
    </w:p>
    <w:p w14:paraId="12EB69D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Control Message Protocol (ICMPv6) for the Internet</w:t>
      </w:r>
    </w:p>
    <w:p w14:paraId="6C47415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Protocol Version 6 (IPv6) Specification", STD 89,</w:t>
      </w:r>
    </w:p>
    <w:p w14:paraId="04A21B8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RFC 4443, DOI 10.17487/RFC4443, March 2006,</w:t>
      </w:r>
    </w:p>
    <w:p w14:paraId="5A06754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</w:t>
      </w:r>
      <w:r w:rsidRPr="00DF353D">
        <w:rPr>
          <w:rFonts w:ascii="Courier New" w:hAnsi="Courier New" w:cs="Courier New"/>
        </w:rPr>
        <w:t>info/rfc4443&gt;.</w:t>
      </w:r>
    </w:p>
    <w:p w14:paraId="44CE65A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D1ECCB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[RFC6437]  </w:t>
      </w:r>
      <w:proofErr w:type="spellStart"/>
      <w:r w:rsidRPr="00DF353D">
        <w:rPr>
          <w:rFonts w:ascii="Courier New" w:hAnsi="Courier New" w:cs="Courier New"/>
        </w:rPr>
        <w:t>Amante</w:t>
      </w:r>
      <w:proofErr w:type="spellEnd"/>
      <w:r w:rsidRPr="00DF353D">
        <w:rPr>
          <w:rFonts w:ascii="Courier New" w:hAnsi="Courier New" w:cs="Courier New"/>
        </w:rPr>
        <w:t xml:space="preserve">, S., Carpenter, B., Jiang, S., and J. </w:t>
      </w:r>
      <w:proofErr w:type="spellStart"/>
      <w:r w:rsidRPr="00DF353D">
        <w:rPr>
          <w:rFonts w:ascii="Courier New" w:hAnsi="Courier New" w:cs="Courier New"/>
        </w:rPr>
        <w:t>Rajahalme</w:t>
      </w:r>
      <w:proofErr w:type="spellEnd"/>
      <w:r w:rsidRPr="00DF353D">
        <w:rPr>
          <w:rFonts w:ascii="Courier New" w:hAnsi="Courier New" w:cs="Courier New"/>
        </w:rPr>
        <w:t>,</w:t>
      </w:r>
    </w:p>
    <w:p w14:paraId="619FD3B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"IPv6 Flow Label Specification", RFC 6437,</w:t>
      </w:r>
    </w:p>
    <w:p w14:paraId="4B8A8B9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10.17487/RFC6437, November 2011,</w:t>
      </w:r>
    </w:p>
    <w:p w14:paraId="1D19235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&lt;https://www.rfc-editor.org/info/rfc6437&gt;.</w:t>
      </w:r>
    </w:p>
    <w:p w14:paraId="686D055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9729A7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</w:t>
      </w:r>
      <w:r w:rsidRPr="00DF353D">
        <w:rPr>
          <w:rFonts w:ascii="Courier New" w:hAnsi="Courier New" w:cs="Courier New"/>
        </w:rPr>
        <w:t xml:space="preserve">RFC7665]  Halpern, J., Ed. and C.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 Ed., "Service Function</w:t>
      </w:r>
    </w:p>
    <w:p w14:paraId="7C9BD7F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Chaining (SFC) Architecture", RFC 7665,</w:t>
      </w:r>
    </w:p>
    <w:p w14:paraId="01B8DC5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10.17487/RFC7665, October 2015,</w:t>
      </w:r>
    </w:p>
    <w:p w14:paraId="2BE91B9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&lt;https://www.rfc-editor.org/info/rfc7665&gt;.</w:t>
      </w:r>
    </w:p>
    <w:p w14:paraId="28D5507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A7CF4C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[RFC7799]  Morton, A., </w:t>
      </w:r>
      <w:r w:rsidRPr="00DF353D">
        <w:rPr>
          <w:rFonts w:ascii="Courier New" w:hAnsi="Courier New" w:cs="Courier New"/>
        </w:rPr>
        <w:t>"Active and Passive Metrics and Methods (with</w:t>
      </w:r>
    </w:p>
    <w:p w14:paraId="46C7EA7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Hybrid Types In-Between)", RFC 7799, DOI 10.17487/RFC7799,</w:t>
      </w:r>
    </w:p>
    <w:p w14:paraId="7E7B6F9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May 2016, &lt;https://www.rfc-editor.org/info/rfc7799&gt;.</w:t>
      </w:r>
    </w:p>
    <w:p w14:paraId="6075A85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1CC7BE0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[RFC8029]  </w:t>
      </w:r>
      <w:proofErr w:type="spellStart"/>
      <w:r w:rsidRPr="00DF353D">
        <w:rPr>
          <w:rFonts w:ascii="Courier New" w:hAnsi="Courier New" w:cs="Courier New"/>
        </w:rPr>
        <w:t>Kompella</w:t>
      </w:r>
      <w:proofErr w:type="spellEnd"/>
      <w:r w:rsidRPr="00DF353D">
        <w:rPr>
          <w:rFonts w:ascii="Courier New" w:hAnsi="Courier New" w:cs="Courier New"/>
        </w:rPr>
        <w:t xml:space="preserve">, K., Swallow, G.,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 C., Ed., Kumar, N</w:t>
      </w:r>
      <w:r w:rsidRPr="00DF353D">
        <w:rPr>
          <w:rFonts w:ascii="Courier New" w:hAnsi="Courier New" w:cs="Courier New"/>
        </w:rPr>
        <w:t>.,</w:t>
      </w:r>
    </w:p>
    <w:p w14:paraId="35D2547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Aldrin, S., and M. Chen, "Detecting Multiprotocol Label</w:t>
      </w:r>
    </w:p>
    <w:p w14:paraId="60FEE9A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Switched (MPLS) Data-Plane Failures", RFC 8029,</w:t>
      </w:r>
    </w:p>
    <w:p w14:paraId="2E5609F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DOI 10.17487/RFC8029, March 2017,</w:t>
      </w:r>
    </w:p>
    <w:p w14:paraId="35C8932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&lt;https://www.rfc-editor.org/info/rfc8029&gt;.</w:t>
      </w:r>
    </w:p>
    <w:p w14:paraId="6AC2443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9C0C8C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3E3545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3280DA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29FF33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D4360D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CE8329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2E8995B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>Mirsky, e</w:t>
      </w:r>
      <w:r w:rsidRPr="008A6E71">
        <w:rPr>
          <w:rFonts w:ascii="Courier New" w:hAnsi="Courier New" w:cs="Courier New"/>
          <w:lang w:val="fr-FR"/>
        </w:rPr>
        <w:t xml:space="preserve">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23]</w:t>
      </w:r>
    </w:p>
    <w:p w14:paraId="304FDFC6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br w:type="page"/>
      </w:r>
    </w:p>
    <w:p w14:paraId="03486CC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lastRenderedPageBreak/>
        <w:t>Internet-Draft             Active OAM for SFC                  June 2021</w:t>
      </w:r>
    </w:p>
    <w:p w14:paraId="0C80C69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35025B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4C4B70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[RFC8126]  Cotton, M., </w:t>
      </w:r>
      <w:proofErr w:type="spellStart"/>
      <w:r w:rsidRPr="00DF353D">
        <w:rPr>
          <w:rFonts w:ascii="Courier New" w:hAnsi="Courier New" w:cs="Courier New"/>
        </w:rPr>
        <w:t>Leiba</w:t>
      </w:r>
      <w:proofErr w:type="spellEnd"/>
      <w:r w:rsidRPr="00DF353D">
        <w:rPr>
          <w:rFonts w:ascii="Courier New" w:hAnsi="Courier New" w:cs="Courier New"/>
        </w:rPr>
        <w:t xml:space="preserve">, B., and T. </w:t>
      </w:r>
      <w:proofErr w:type="spellStart"/>
      <w:r w:rsidRPr="00DF353D">
        <w:rPr>
          <w:rFonts w:ascii="Courier New" w:hAnsi="Courier New" w:cs="Courier New"/>
        </w:rPr>
        <w:t>Narten</w:t>
      </w:r>
      <w:proofErr w:type="spellEnd"/>
      <w:r w:rsidRPr="00DF353D">
        <w:rPr>
          <w:rFonts w:ascii="Courier New" w:hAnsi="Courier New" w:cs="Courier New"/>
        </w:rPr>
        <w:t>, "Guidelines for</w:t>
      </w:r>
    </w:p>
    <w:p w14:paraId="39AEE10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Writing an IANA Considerations Se</w:t>
      </w:r>
      <w:r w:rsidRPr="00DF353D">
        <w:rPr>
          <w:rFonts w:ascii="Courier New" w:hAnsi="Courier New" w:cs="Courier New"/>
        </w:rPr>
        <w:t>ction in RFCs", BCP 26,</w:t>
      </w:r>
    </w:p>
    <w:p w14:paraId="04FCE1FB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DF353D">
        <w:rPr>
          <w:rFonts w:ascii="Courier New" w:hAnsi="Courier New" w:cs="Courier New"/>
        </w:rPr>
        <w:t xml:space="preserve">              </w:t>
      </w:r>
      <w:r w:rsidRPr="008A6E71">
        <w:rPr>
          <w:rFonts w:ascii="Courier New" w:hAnsi="Courier New" w:cs="Courier New"/>
          <w:lang w:val="fr-FR"/>
        </w:rPr>
        <w:t xml:space="preserve">RFC 8126, DOI 10.17487/RFC8126, </w:t>
      </w:r>
      <w:proofErr w:type="spellStart"/>
      <w:r w:rsidRPr="008A6E71">
        <w:rPr>
          <w:rFonts w:ascii="Courier New" w:hAnsi="Courier New" w:cs="Courier New"/>
          <w:lang w:val="fr-FR"/>
        </w:rPr>
        <w:t>June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2017,</w:t>
      </w:r>
    </w:p>
    <w:p w14:paraId="74761260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              &lt;https://www.rfc-editor.org/info/rfc8126&gt;.</w:t>
      </w:r>
    </w:p>
    <w:p w14:paraId="70ABF5EB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p w14:paraId="10061AC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8A6E71">
        <w:rPr>
          <w:rFonts w:ascii="Courier New" w:hAnsi="Courier New" w:cs="Courier New"/>
          <w:lang w:val="fr-FR"/>
        </w:rPr>
        <w:t xml:space="preserve">   </w:t>
      </w:r>
      <w:r w:rsidRPr="00DF353D">
        <w:rPr>
          <w:rFonts w:ascii="Courier New" w:hAnsi="Courier New" w:cs="Courier New"/>
        </w:rPr>
        <w:t xml:space="preserve">[RFC8924]  Aldrin, S., </w:t>
      </w:r>
      <w:proofErr w:type="spellStart"/>
      <w:r w:rsidRPr="00DF353D">
        <w:rPr>
          <w:rFonts w:ascii="Courier New" w:hAnsi="Courier New" w:cs="Courier New"/>
        </w:rPr>
        <w:t>Pignataro</w:t>
      </w:r>
      <w:proofErr w:type="spellEnd"/>
      <w:r w:rsidRPr="00DF353D">
        <w:rPr>
          <w:rFonts w:ascii="Courier New" w:hAnsi="Courier New" w:cs="Courier New"/>
        </w:rPr>
        <w:t>, C., Ed., Kumar, N., Ed., Krishnan,</w:t>
      </w:r>
    </w:p>
    <w:p w14:paraId="553D249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R., and A. Ghanwani, "Service F</w:t>
      </w:r>
      <w:r w:rsidRPr="00DF353D">
        <w:rPr>
          <w:rFonts w:ascii="Courier New" w:hAnsi="Courier New" w:cs="Courier New"/>
        </w:rPr>
        <w:t>unction Chaining (SFC)</w:t>
      </w:r>
    </w:p>
    <w:p w14:paraId="25B2BEA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Operations, Administration, and Maintenance (OAM)</w:t>
      </w:r>
    </w:p>
    <w:p w14:paraId="5549E7A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Framework", RFC 8924, DOI 10.17487/RFC8924, October 2020,</w:t>
      </w:r>
    </w:p>
    <w:p w14:paraId="0F491F0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           &lt;https://www.rfc-editor.org/info/rfc8924&gt;.</w:t>
      </w:r>
    </w:p>
    <w:p w14:paraId="03391BB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0E8840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>Authors' Addresses</w:t>
      </w:r>
    </w:p>
    <w:p w14:paraId="331E173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46DE14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Greg Mirsky</w:t>
      </w:r>
    </w:p>
    <w:p w14:paraId="2667B55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Z</w:t>
      </w:r>
      <w:r w:rsidRPr="00DF353D">
        <w:rPr>
          <w:rFonts w:ascii="Courier New" w:hAnsi="Courier New" w:cs="Courier New"/>
        </w:rPr>
        <w:t>TE Corp.</w:t>
      </w:r>
    </w:p>
    <w:p w14:paraId="73A47097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680549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Email: gregimirsky@gmail.com, gregory.mirsky@ztetx.com</w:t>
      </w:r>
    </w:p>
    <w:p w14:paraId="0439983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090754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0EF163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Wei </w:t>
      </w:r>
      <w:proofErr w:type="spellStart"/>
      <w:r w:rsidRPr="00DF353D">
        <w:rPr>
          <w:rFonts w:ascii="Courier New" w:hAnsi="Courier New" w:cs="Courier New"/>
        </w:rPr>
        <w:t>Meng</w:t>
      </w:r>
      <w:proofErr w:type="spellEnd"/>
    </w:p>
    <w:p w14:paraId="5F33AFB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ZTE Corporation</w:t>
      </w:r>
    </w:p>
    <w:p w14:paraId="5CE7FB3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No.50 Software Avenue, </w:t>
      </w:r>
      <w:proofErr w:type="spellStart"/>
      <w:r w:rsidRPr="00DF353D">
        <w:rPr>
          <w:rFonts w:ascii="Courier New" w:hAnsi="Courier New" w:cs="Courier New"/>
        </w:rPr>
        <w:t>Yuhuatai</w:t>
      </w:r>
      <w:proofErr w:type="spellEnd"/>
      <w:r w:rsidRPr="00DF353D">
        <w:rPr>
          <w:rFonts w:ascii="Courier New" w:hAnsi="Courier New" w:cs="Courier New"/>
        </w:rPr>
        <w:t xml:space="preserve"> District</w:t>
      </w:r>
    </w:p>
    <w:p w14:paraId="4A9DEFC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Nanjing,</w:t>
      </w:r>
    </w:p>
    <w:p w14:paraId="2804B45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China</w:t>
      </w:r>
    </w:p>
    <w:p w14:paraId="5786F133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EE026F0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Email: meng.wei2@zte.com.cn</w:t>
      </w:r>
    </w:p>
    <w:p w14:paraId="2842B73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227C179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DA1EECD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</w:t>
      </w:r>
      <w:proofErr w:type="spellStart"/>
      <w:r w:rsidRPr="00DF353D">
        <w:rPr>
          <w:rFonts w:ascii="Courier New" w:hAnsi="Courier New" w:cs="Courier New"/>
        </w:rPr>
        <w:t>Bhumip</w:t>
      </w:r>
      <w:proofErr w:type="spellEnd"/>
      <w:r w:rsidRPr="00DF353D">
        <w:rPr>
          <w:rFonts w:ascii="Courier New" w:hAnsi="Courier New" w:cs="Courier New"/>
        </w:rPr>
        <w:t xml:space="preserve"> </w:t>
      </w:r>
      <w:proofErr w:type="spellStart"/>
      <w:r w:rsidRPr="00DF353D">
        <w:rPr>
          <w:rFonts w:ascii="Courier New" w:hAnsi="Courier New" w:cs="Courier New"/>
        </w:rPr>
        <w:t>Khasnabish</w:t>
      </w:r>
      <w:proofErr w:type="spellEnd"/>
    </w:p>
    <w:p w14:paraId="1852D404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Individual contributor</w:t>
      </w:r>
    </w:p>
    <w:p w14:paraId="3C9C510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3DC6C01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Email</w:t>
      </w:r>
      <w:r w:rsidRPr="00DF353D">
        <w:rPr>
          <w:rFonts w:ascii="Courier New" w:hAnsi="Courier New" w:cs="Courier New"/>
        </w:rPr>
        <w:t>: vumip1@gmail.com</w:t>
      </w:r>
    </w:p>
    <w:p w14:paraId="4A2837A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3EB107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BE2FA5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Cui Wang</w:t>
      </w:r>
    </w:p>
    <w:p w14:paraId="7DABEC3E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Individual contributor</w:t>
      </w:r>
    </w:p>
    <w:p w14:paraId="47930FB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FCECFC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  <w:r w:rsidRPr="00DF353D">
        <w:rPr>
          <w:rFonts w:ascii="Courier New" w:hAnsi="Courier New" w:cs="Courier New"/>
        </w:rPr>
        <w:t xml:space="preserve">   Email: lindawangjoy@gmail.com</w:t>
      </w:r>
    </w:p>
    <w:p w14:paraId="6C06A9A9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6A7AF9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A08A6D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38F5AEFF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447304C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A14AE4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66E8508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8F2300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5E29C8F2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040ED98A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48BC2CA5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7609818B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5BB95E6" w14:textId="77777777" w:rsidR="00000000" w:rsidRPr="00DF353D" w:rsidRDefault="003146A8" w:rsidP="00DF353D">
      <w:pPr>
        <w:pStyle w:val="Textebrut"/>
        <w:rPr>
          <w:rFonts w:ascii="Courier New" w:hAnsi="Courier New" w:cs="Courier New"/>
        </w:rPr>
      </w:pPr>
    </w:p>
    <w:p w14:paraId="687281AD" w14:textId="77777777" w:rsidR="00000000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  <w:r w:rsidRPr="008A6E71">
        <w:rPr>
          <w:rFonts w:ascii="Courier New" w:hAnsi="Courier New" w:cs="Courier New"/>
          <w:lang w:val="fr-FR"/>
        </w:rPr>
        <w:t xml:space="preserve">Mirsky, et al.           Expires 3 </w:t>
      </w:r>
      <w:proofErr w:type="spellStart"/>
      <w:r w:rsidRPr="008A6E71">
        <w:rPr>
          <w:rFonts w:ascii="Courier New" w:hAnsi="Courier New" w:cs="Courier New"/>
          <w:lang w:val="fr-FR"/>
        </w:rPr>
        <w:t>December</w:t>
      </w:r>
      <w:proofErr w:type="spellEnd"/>
      <w:r w:rsidRPr="008A6E71">
        <w:rPr>
          <w:rFonts w:ascii="Courier New" w:hAnsi="Courier New" w:cs="Courier New"/>
          <w:lang w:val="fr-FR"/>
        </w:rPr>
        <w:t xml:space="preserve"> 2021               [Page 24]</w:t>
      </w:r>
    </w:p>
    <w:p w14:paraId="0BE5C3FC" w14:textId="77777777" w:rsidR="003146A8" w:rsidRPr="008A6E71" w:rsidRDefault="003146A8" w:rsidP="00DF353D">
      <w:pPr>
        <w:pStyle w:val="Textebrut"/>
        <w:rPr>
          <w:rFonts w:ascii="Courier New" w:hAnsi="Courier New" w:cs="Courier New"/>
          <w:lang w:val="fr-FR"/>
        </w:rPr>
      </w:pPr>
    </w:p>
    <w:sectPr w:rsidR="003146A8" w:rsidRPr="008A6E71" w:rsidSect="008A6E71">
      <w:pgSz w:w="12240" w:h="15840"/>
      <w:pgMar w:top="709" w:right="1502" w:bottom="851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OUCADAIR Mohamed TGI/OLN" w:date="2021-06-02T13:37:00Z" w:initials="BMT">
    <w:p w14:paraId="3F7208C5" w14:textId="77777777" w:rsidR="0012550B" w:rsidRDefault="0012550B">
      <w:pPr>
        <w:pStyle w:val="Commentaire"/>
      </w:pPr>
      <w:r>
        <w:rPr>
          <w:rStyle w:val="Marquedecommentaire"/>
        </w:rPr>
        <w:annotationRef/>
      </w:r>
      <w:r>
        <w:t xml:space="preserve">As those are NSH objects. </w:t>
      </w:r>
    </w:p>
  </w:comment>
  <w:comment w:id="27" w:author="BOUCADAIR Mohamed TGI/OLN" w:date="2021-06-02T13:25:00Z" w:initials="BMT">
    <w:p w14:paraId="14C7386C" w14:textId="4EC9FE3E" w:rsidR="007356F3" w:rsidRDefault="007356F3">
      <w:pPr>
        <w:pStyle w:val="Commentaire"/>
      </w:pPr>
      <w:r>
        <w:rPr>
          <w:rStyle w:val="Marquedecommentaire"/>
        </w:rPr>
        <w:annotationRef/>
      </w:r>
      <w:r>
        <w:t xml:space="preserve">To align with what </w:t>
      </w:r>
      <w:r w:rsidR="00DF331E">
        <w:t xml:space="preserve">is </w:t>
      </w:r>
      <w:r>
        <w:t>use</w:t>
      </w:r>
      <w:r w:rsidR="00DF331E">
        <w:t>d</w:t>
      </w:r>
      <w:r>
        <w:t xml:space="preserve"> in the paragraph starting with “</w:t>
      </w:r>
      <w:r w:rsidRPr="00DF353D">
        <w:rPr>
          <w:rFonts w:ascii="Courier New" w:hAnsi="Courier New" w:cs="Courier New"/>
          <w:sz w:val="21"/>
          <w:szCs w:val="21"/>
        </w:rPr>
        <w:t>Regarding the reference model</w:t>
      </w:r>
      <w:r>
        <w:rPr>
          <w:rFonts w:ascii="Courier New" w:hAnsi="Courier New" w:cs="Courier New"/>
          <w:sz w:val="21"/>
          <w:szCs w:val="21"/>
        </w:rPr>
        <w:t xml:space="preserve"> …</w:t>
      </w:r>
      <w:r>
        <w:t xml:space="preserve">” </w:t>
      </w:r>
    </w:p>
  </w:comment>
  <w:comment w:id="39" w:author="BOUCADAIR Mohamed TGI/OLN" w:date="2021-06-02T13:51:00Z" w:initials="BMT">
    <w:p w14:paraId="362B754E" w14:textId="77777777" w:rsidR="00DF331E" w:rsidRDefault="00DF64D4">
      <w:pPr>
        <w:pStyle w:val="Commentaire"/>
      </w:pPr>
      <w:r>
        <w:rPr>
          <w:rStyle w:val="Marquedecommentaire"/>
        </w:rPr>
        <w:annotationRef/>
      </w:r>
      <w:r>
        <w:t xml:space="preserve">Please check this. Unless I’m mistaken there are no values defined in 7799. </w:t>
      </w:r>
    </w:p>
    <w:p w14:paraId="7BFD1CED" w14:textId="77777777" w:rsidR="00DF331E" w:rsidRDefault="00DF331E">
      <w:pPr>
        <w:pStyle w:val="Commentaire"/>
      </w:pPr>
    </w:p>
    <w:p w14:paraId="39CC4C52" w14:textId="3C3FF093" w:rsidR="00DF64D4" w:rsidRDefault="00DF64D4">
      <w:pPr>
        <w:pStyle w:val="Commentaire"/>
      </w:pPr>
      <w:r>
        <w:t xml:space="preserve">Where an implementation can retrieve a valid value to match here? </w:t>
      </w:r>
    </w:p>
  </w:comment>
  <w:comment w:id="64" w:author="BOUCADAIR Mohamed TGI/OLN" w:date="2021-06-02T13:56:00Z" w:initials="BMT">
    <w:p w14:paraId="6D98AB65" w14:textId="77777777" w:rsidR="0021624E" w:rsidRDefault="0021624E">
      <w:pPr>
        <w:pStyle w:val="Commentaire"/>
      </w:pPr>
      <w:r>
        <w:rPr>
          <w:rStyle w:val="Marquedecommentaire"/>
        </w:rPr>
        <w:annotationRef/>
      </w:r>
      <w:r>
        <w:t>As this section is about updating 8300 (NSH)</w:t>
      </w:r>
    </w:p>
  </w:comment>
  <w:comment w:id="76" w:author="BOUCADAIR Mohamed TGI/OLN" w:date="2021-06-02T14:07:00Z" w:initials="BMT">
    <w:p w14:paraId="14F43815" w14:textId="77777777" w:rsidR="00F60592" w:rsidRDefault="00F60592">
      <w:pPr>
        <w:pStyle w:val="Commentaire"/>
      </w:pPr>
      <w:r>
        <w:rPr>
          <w:rStyle w:val="Marquedecommentaire"/>
        </w:rPr>
        <w:annotationRef/>
      </w:r>
      <w:r>
        <w:t>As no flag is defined in this document, you may make this clear by having an IANA section with all flag bits tagged as unassigned.</w:t>
      </w:r>
    </w:p>
  </w:comment>
  <w:comment w:id="89" w:author="BOUCADAIR Mohamed TGI/OLN" w:date="2021-06-02T14:05:00Z" w:initials="BMT">
    <w:p w14:paraId="781830CD" w14:textId="3E127530" w:rsidR="0021624E" w:rsidRDefault="0021624E">
      <w:pPr>
        <w:pStyle w:val="Commentaire"/>
      </w:pPr>
      <w:r>
        <w:rPr>
          <w:rStyle w:val="Marquedecommentaire"/>
        </w:rPr>
        <w:annotationRef/>
      </w:r>
      <w:r w:rsidR="00F60592">
        <w:rPr>
          <w:rStyle w:val="Marquedecommentaire"/>
        </w:rPr>
        <w:t xml:space="preserve">If you maintain this field, you need to add </w:t>
      </w:r>
      <w:r w:rsidR="00DF331E">
        <w:rPr>
          <w:rStyle w:val="Marquedecommentaire"/>
        </w:rPr>
        <w:t xml:space="preserve">a </w:t>
      </w:r>
      <w:r w:rsidR="00F60592">
        <w:rPr>
          <w:rStyle w:val="Marquedecommentaire"/>
        </w:rPr>
        <w:t xml:space="preserve">registry </w:t>
      </w:r>
      <w:r w:rsidR="00DF331E">
        <w:rPr>
          <w:rStyle w:val="Marquedecommentaire"/>
        </w:rPr>
        <w:t xml:space="preserve">similar to the one I </w:t>
      </w:r>
      <w:r w:rsidR="00F60592">
        <w:rPr>
          <w:rStyle w:val="Marquedecommentaire"/>
        </w:rPr>
        <w:t>suggested for Figure 2.</w:t>
      </w:r>
    </w:p>
  </w:comment>
  <w:comment w:id="91" w:author="BOUCADAIR Mohamed TGI/OLN" w:date="2021-06-02T14:09:00Z" w:initials="BMT">
    <w:p w14:paraId="53152AFF" w14:textId="77777777" w:rsidR="00F60592" w:rsidRDefault="00F60592">
      <w:pPr>
        <w:pStyle w:val="Commentaire"/>
      </w:pPr>
      <w:r>
        <w:rPr>
          <w:rStyle w:val="Marquedecommentaire"/>
        </w:rPr>
        <w:annotationRef/>
      </w:r>
      <w:r>
        <w:t>As no flag is defined in this document, you may make this clear by having an IANA section with all flag bits tagged as unassigned.</w:t>
      </w:r>
    </w:p>
  </w:comment>
  <w:comment w:id="90" w:author="BOUCADAIR Mohamed TGI/OLN" w:date="2021-06-02T14:08:00Z" w:initials="BMT">
    <w:p w14:paraId="6E1F62A8" w14:textId="77777777" w:rsidR="00F60592" w:rsidRPr="00F60592" w:rsidRDefault="00F60592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Does/how these ones interacts with the flags at the NSH OAM level? </w:t>
      </w:r>
    </w:p>
  </w:comment>
  <w:comment w:id="98" w:author="BOUCADAIR Mohamed TGI/OLN" w:date="2021-06-02T14:11:00Z" w:initials="BMT">
    <w:p w14:paraId="4518C80F" w14:textId="77777777" w:rsidR="00F60592" w:rsidRDefault="00F60592">
      <w:pPr>
        <w:pStyle w:val="Commentaire"/>
      </w:pPr>
      <w:r>
        <w:rPr>
          <w:rStyle w:val="Marquedecommentaire"/>
        </w:rPr>
        <w:annotationRef/>
      </w:r>
      <w:r>
        <w:t xml:space="preserve">To cover the case where no reply is required. </w:t>
      </w:r>
    </w:p>
  </w:comment>
  <w:comment w:id="120" w:author="BOUCADAIR Mohamed TGI/OLN" w:date="2021-06-02T14:16:00Z" w:initials="BMT">
    <w:p w14:paraId="62BFB932" w14:textId="77777777" w:rsidR="00FA4272" w:rsidRDefault="00FA4272">
      <w:pPr>
        <w:pStyle w:val="Commentaire"/>
      </w:pPr>
      <w:r>
        <w:rPr>
          <w:rStyle w:val="Marquedecommentaire"/>
        </w:rPr>
        <w:annotationRef/>
      </w:r>
      <w:r>
        <w:t>To cover “</w:t>
      </w:r>
      <w:r w:rsidRPr="00DF353D">
        <w:rPr>
          <w:rFonts w:ascii="Courier New" w:hAnsi="Courier New" w:cs="Courier New"/>
          <w:sz w:val="21"/>
          <w:szCs w:val="21"/>
        </w:rPr>
        <w:t>Do Not Reply</w:t>
      </w:r>
      <w:r>
        <w:t>” case.</w:t>
      </w:r>
    </w:p>
  </w:comment>
  <w:comment w:id="147" w:author="BOUCADAIR Mohamed TGI/OLN" w:date="2021-06-02T14:22:00Z" w:initials="BMT">
    <w:p w14:paraId="70309385" w14:textId="77777777" w:rsidR="00FA4272" w:rsidRDefault="00FA4272">
      <w:pPr>
        <w:pStyle w:val="Commentaire"/>
      </w:pPr>
      <w:r>
        <w:rPr>
          <w:rStyle w:val="Marquedecommentaire"/>
        </w:rPr>
        <w:annotationRef/>
      </w:r>
      <w:r>
        <w:t xml:space="preserve">I’m not sure to understand what is meant here. </w:t>
      </w:r>
    </w:p>
  </w:comment>
  <w:comment w:id="150" w:author="BOUCADAIR Mohamed TGI/OLN" w:date="2021-06-02T14:23:00Z" w:initials="BMT">
    <w:p w14:paraId="129845C9" w14:textId="77777777" w:rsidR="00FA4272" w:rsidRDefault="00FA4272">
      <w:pPr>
        <w:pStyle w:val="Commentaire"/>
      </w:pPr>
      <w:r>
        <w:rPr>
          <w:rStyle w:val="Marquedecommentaire"/>
        </w:rPr>
        <w:annotationRef/>
      </w:r>
      <w:r>
        <w:t xml:space="preserve">Please check this one. </w:t>
      </w:r>
    </w:p>
  </w:comment>
  <w:comment w:id="153" w:author="BOUCADAIR Mohamed TGI/OLN" w:date="2021-06-02T14:27:00Z" w:initials="BMT">
    <w:p w14:paraId="76B9FC38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We need to rate-limit such replies to soften some attacks.</w:t>
      </w:r>
    </w:p>
  </w:comment>
  <w:comment w:id="158" w:author="BOUCADAIR Mohamed TGI/OLN" w:date="2021-06-02T14:27:00Z" w:initials="BMT">
    <w:p w14:paraId="580DE621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Which address is used to send this error?</w:t>
      </w:r>
    </w:p>
  </w:comment>
  <w:comment w:id="162" w:author="BOUCADAIR Mohamed TGI/OLN" w:date="2021-06-02T14:29:00Z" w:initials="BMT">
    <w:p w14:paraId="28426E82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Same question as the destination address of the previous error.</w:t>
      </w:r>
    </w:p>
  </w:comment>
  <w:comment w:id="173" w:author="BOUCADAIR Mohamed TGI/OLN" w:date="2021-06-02T14:30:00Z" w:initials="BMT">
    <w:p w14:paraId="179647FF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Where the behavior of intermediate SFFs is described?</w:t>
      </w:r>
    </w:p>
  </w:comment>
  <w:comment w:id="180" w:author="BOUCADAIR Mohamed TGI/OLN" w:date="2021-06-02T14:31:00Z" w:initials="BMT">
    <w:p w14:paraId="7B54C226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 xml:space="preserve">As this is redundant with the requirement in the previous section. </w:t>
      </w:r>
    </w:p>
  </w:comment>
  <w:comment w:id="186" w:author="BOUCADAIR Mohamed TGI/OLN" w:date="2021-06-02T14:32:00Z" w:initials="BMT">
    <w:p w14:paraId="7DA914B3" w14:textId="77777777" w:rsidR="00B04E4B" w:rsidRDefault="00B04E4B">
      <w:pPr>
        <w:pStyle w:val="Commentaire"/>
      </w:pPr>
      <w:r>
        <w:rPr>
          <w:rStyle w:val="Marquedecommentaire"/>
        </w:rPr>
        <w:annotationRef/>
      </w:r>
      <w:r>
        <w:t>First mention of “mandatory TLVs”. How this is identified?</w:t>
      </w:r>
    </w:p>
  </w:comment>
  <w:comment w:id="199" w:author="BOUCADAIR Mohamed TGI/OLN" w:date="2021-06-02T14:36:00Z" w:initials="BMT">
    <w:p w14:paraId="5A8C229E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>The port number can be indicated as well.</w:t>
      </w:r>
    </w:p>
    <w:p w14:paraId="4D18F086" w14:textId="77777777" w:rsidR="00FA6783" w:rsidRDefault="00FA6783">
      <w:pPr>
        <w:pStyle w:val="Commentaire"/>
      </w:pPr>
      <w:r>
        <w:t xml:space="preserve">I know that it is not easy to get assigned a new port number. It is better to cover this in the spec rather than having late surprises in the process. </w:t>
      </w:r>
    </w:p>
  </w:comment>
  <w:comment w:id="204" w:author="BOUCADAIR Mohamed TGI/OLN" w:date="2021-06-02T14:37:00Z" w:initials="BMT">
    <w:p w14:paraId="50D01873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 xml:space="preserve">We need to be clear whether one or more source ID are allowed. This is to cover IPv4/IPv6, in particular. </w:t>
      </w:r>
    </w:p>
  </w:comment>
  <w:comment w:id="220" w:author="BOUCADAIR Mohamed TGI/OLN" w:date="2021-06-02T14:37:00Z" w:initials="BMT">
    <w:p w14:paraId="5A46D076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>See the previous comment</w:t>
      </w:r>
    </w:p>
  </w:comment>
  <w:comment w:id="229" w:author="BOUCADAIR Mohamed TGI/OLN" w:date="2021-06-02T14:39:00Z" w:initials="BMT">
    <w:p w14:paraId="69B83327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 xml:space="preserve">And that a reply is expected for the corresponding request. </w:t>
      </w:r>
    </w:p>
  </w:comment>
  <w:comment w:id="232" w:author="BOUCADAIR Mohamed TGI/OLN" w:date="2021-06-02T14:40:00Z" w:initials="BMT">
    <w:p w14:paraId="5A8F5BC6" w14:textId="77777777" w:rsidR="00FA6783" w:rsidRDefault="00FA6783">
      <w:pPr>
        <w:pStyle w:val="Commentaire"/>
      </w:pPr>
      <w:r>
        <w:rPr>
          <w:rStyle w:val="Marquedecommentaire"/>
        </w:rPr>
        <w:annotationRef/>
      </w:r>
      <w:r>
        <w:t xml:space="preserve">But the destination port number may change as the return path may not be the same or may be influenced by the source ID. </w:t>
      </w:r>
    </w:p>
  </w:comment>
  <w:comment w:id="328" w:author="BOUCADAIR Mohamed TGI/OLN" w:date="2021-06-02T14:46:00Z" w:initials="BMT">
    <w:p w14:paraId="28F1BA8D" w14:textId="35C3BF25" w:rsidR="00352097" w:rsidRDefault="00352097">
      <w:pPr>
        <w:pStyle w:val="Commentaire"/>
      </w:pPr>
      <w:r>
        <w:rPr>
          <w:rStyle w:val="Marquedecommentaire"/>
        </w:rPr>
        <w:annotationRef/>
      </w:r>
      <w:r>
        <w:t>I suggest we get rid of this request.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7208C5" w15:done="0"/>
  <w15:commentEx w15:paraId="14C7386C" w15:done="0"/>
  <w15:commentEx w15:paraId="39CC4C52" w15:done="0"/>
  <w15:commentEx w15:paraId="6D98AB65" w15:done="0"/>
  <w15:commentEx w15:paraId="14F43815" w15:done="0"/>
  <w15:commentEx w15:paraId="781830CD" w15:done="0"/>
  <w15:commentEx w15:paraId="53152AFF" w15:done="0"/>
  <w15:commentEx w15:paraId="6E1F62A8" w15:done="0"/>
  <w15:commentEx w15:paraId="4518C80F" w15:done="0"/>
  <w15:commentEx w15:paraId="62BFB932" w15:done="0"/>
  <w15:commentEx w15:paraId="70309385" w15:done="0"/>
  <w15:commentEx w15:paraId="129845C9" w15:done="0"/>
  <w15:commentEx w15:paraId="76B9FC38" w15:done="0"/>
  <w15:commentEx w15:paraId="580DE621" w15:done="0"/>
  <w15:commentEx w15:paraId="28426E82" w15:done="0"/>
  <w15:commentEx w15:paraId="179647FF" w15:done="0"/>
  <w15:commentEx w15:paraId="7B54C226" w15:done="0"/>
  <w15:commentEx w15:paraId="7DA914B3" w15:done="0"/>
  <w15:commentEx w15:paraId="4D18F086" w15:done="0"/>
  <w15:commentEx w15:paraId="50D01873" w15:done="0"/>
  <w15:commentEx w15:paraId="5A46D076" w15:done="0"/>
  <w15:commentEx w15:paraId="69B83327" w15:done="0"/>
  <w15:commentEx w15:paraId="5A8F5BC6" w15:done="0"/>
  <w15:commentEx w15:paraId="28F1BA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36670"/>
    <w:rsid w:val="0012550B"/>
    <w:rsid w:val="002128A0"/>
    <w:rsid w:val="0021624E"/>
    <w:rsid w:val="00231B39"/>
    <w:rsid w:val="003146A8"/>
    <w:rsid w:val="00352097"/>
    <w:rsid w:val="003565C9"/>
    <w:rsid w:val="0038202E"/>
    <w:rsid w:val="00386291"/>
    <w:rsid w:val="003B0652"/>
    <w:rsid w:val="003E5226"/>
    <w:rsid w:val="004F48E0"/>
    <w:rsid w:val="004F7859"/>
    <w:rsid w:val="00544243"/>
    <w:rsid w:val="00576B15"/>
    <w:rsid w:val="00623B29"/>
    <w:rsid w:val="006647E7"/>
    <w:rsid w:val="00707D19"/>
    <w:rsid w:val="00722B0E"/>
    <w:rsid w:val="007356F3"/>
    <w:rsid w:val="0078396A"/>
    <w:rsid w:val="007F5AA9"/>
    <w:rsid w:val="008105AA"/>
    <w:rsid w:val="0087067A"/>
    <w:rsid w:val="008A6E71"/>
    <w:rsid w:val="00923CDD"/>
    <w:rsid w:val="009538A0"/>
    <w:rsid w:val="009C68C0"/>
    <w:rsid w:val="009E1D87"/>
    <w:rsid w:val="00A63087"/>
    <w:rsid w:val="00A932A3"/>
    <w:rsid w:val="00AB54FA"/>
    <w:rsid w:val="00B04E4B"/>
    <w:rsid w:val="00B5423A"/>
    <w:rsid w:val="00B614BF"/>
    <w:rsid w:val="00B64F07"/>
    <w:rsid w:val="00C707CC"/>
    <w:rsid w:val="00C8763C"/>
    <w:rsid w:val="00D9632A"/>
    <w:rsid w:val="00DE6338"/>
    <w:rsid w:val="00DF331E"/>
    <w:rsid w:val="00DF353D"/>
    <w:rsid w:val="00DF64D4"/>
    <w:rsid w:val="00F60592"/>
    <w:rsid w:val="00FA4272"/>
    <w:rsid w:val="00FA6783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811C"/>
  <w15:chartTrackingRefBased/>
  <w15:docId w15:val="{12D9558F-08C8-486F-A007-6C14DFC4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F35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F353D"/>
    <w:rPr>
      <w:rFonts w:ascii="Consolas" w:hAnsi="Consolas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38202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202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202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202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202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02E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624E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216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8537</Words>
  <Characters>48667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57090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3</cp:revision>
  <cp:lastPrinted>2021-06-02T12:42:00Z</cp:lastPrinted>
  <dcterms:created xsi:type="dcterms:W3CDTF">2021-06-02T12:42:00Z</dcterms:created>
  <dcterms:modified xsi:type="dcterms:W3CDTF">2021-06-02T12:46:00Z</dcterms:modified>
</cp:coreProperties>
</file>