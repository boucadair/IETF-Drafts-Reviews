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D4A9F" w14:textId="08F850E7" w:rsidR="004A498D" w:rsidRPr="004A498D" w:rsidRDefault="004A498D" w:rsidP="004A498D">
      <w:pPr>
        <w:pStyle w:val="Textebrut"/>
        <w:rPr>
          <w:rFonts w:ascii="Courier New" w:hAnsi="Courier New" w:cs="Courier New"/>
        </w:rPr>
      </w:pPr>
    </w:p>
    <w:p w14:paraId="3944727A" w14:textId="77777777"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>Internet Engineering Task Force                             G. Fairhurst</w:t>
      </w:r>
    </w:p>
    <w:p w14:paraId="3944727A" w14:textId="77777777"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>Internet-Draft                                                  T. Jones</w:t>
      </w:r>
    </w:p>
    <w:p w14:paraId="3944727A" w14:textId="77777777"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>Intended status: Standards Track                  University of Aberdeen</w:t>
      </w:r>
    </w:p>
    <w:p w14:paraId="3944727A" w14:textId="77777777"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>Expires: 22 May 2022                                    18 November 2021</w:t>
      </w:r>
    </w:p>
    <w:p w14:paraId="3944727A" w14:textId="77777777"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                 Datagram PLPMTUD for UDP Options</w:t>
      </w:r>
    </w:p>
    <w:p w14:paraId="3944727A" w14:textId="77777777"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             draft-ietf-tsvwg-udp-options-dplpmtud-01</w:t>
      </w:r>
    </w:p>
    <w:p w14:paraId="3944727A" w14:textId="77777777"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>Abstract</w:t>
      </w:r>
    </w:p>
    <w:p w14:paraId="3944727A" w14:textId="77777777"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This document specifies how a UDP Options sender implements Datagram</w:t>
      </w:r>
    </w:p>
    <w:p w14:paraId="3944727A" w14:textId="77777777"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Packetization Layer Path Maximum Transmission Unit Discovery</w:t>
      </w:r>
    </w:p>
    <w:p w14:paraId="3944727A" w14:textId="77777777"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(DPLPMTUD) as a robust method for Path Maximum Transmission Unit</w:t>
      </w:r>
    </w:p>
    <w:p w14:paraId="3944727A" w14:textId="77777777"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discovery.  This method uses the UDP Options packetization layer.  It</w:t>
      </w:r>
    </w:p>
    <w:p w14:paraId="3944727A" w14:textId="77777777"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allows a datagram application to discover the largest size of</w:t>
      </w:r>
    </w:p>
    <w:p w14:paraId="3944727A" w14:textId="77777777"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datagram that can be sent across a network path.</w:t>
      </w:r>
    </w:p>
    <w:p w14:paraId="3944727A" w14:textId="77777777"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>Status of This Memo</w:t>
      </w:r>
    </w:p>
    <w:p w14:paraId="3944727A" w14:textId="77777777"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This Internet-Draft is submitted in full conformance with the</w:t>
      </w:r>
    </w:p>
    <w:p w14:paraId="3944727A" w14:textId="77777777"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provisions of BCP 78 and BCP 79.</w:t>
      </w:r>
    </w:p>
    <w:p w14:paraId="3944727A" w14:textId="77777777"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Internet-Drafts are working documents of the Internet Engineering</w:t>
      </w:r>
    </w:p>
    <w:p w14:paraId="3944727A" w14:textId="77777777"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Task Force (IETF).  Note that other groups may also distribute</w:t>
      </w:r>
    </w:p>
    <w:p w14:paraId="3944727A" w14:textId="77777777"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working documents as Internet-Drafts.  The list of current </w:t>
      </w:r>
      <w:proofErr w:type="gramStart"/>
      <w:r w:rsidRPr="000C07F0">
        <w:rPr>
          <w:rFonts w:ascii="Courier New" w:hAnsi="Courier New" w:cs="Courier New"/>
          <w:lang w:val="en-US"/>
        </w:rPr>
        <w:t>Internet</w:t>
      </w:r>
      <w:proofErr w:type="gramEnd"/>
      <w:r w:rsidRPr="000C07F0">
        <w:rPr>
          <w:rFonts w:ascii="Courier New" w:hAnsi="Courier New" w:cs="Courier New"/>
          <w:lang w:val="en-US"/>
        </w:rPr>
        <w:t>-</w:t>
      </w:r>
    </w:p>
    <w:p w14:paraId="3944727A" w14:textId="77777777"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Drafts is at https://datatracker.ietf.org/drafts/current/.</w:t>
      </w:r>
    </w:p>
    <w:p w14:paraId="3944727A" w14:textId="77777777"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Internet-Drafts are draft documents valid for a maximum of six months</w:t>
      </w:r>
    </w:p>
    <w:p w14:paraId="3944727A" w14:textId="77777777"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and may be updated, replaced, or obsoleted by other documents at any</w:t>
      </w:r>
    </w:p>
    <w:p w14:paraId="3944727A" w14:textId="77777777"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time.  It is inappropriate to use Internet-Drafts as reference</w:t>
      </w:r>
    </w:p>
    <w:p w14:paraId="3944727A" w14:textId="77777777"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material or to cite them other than as "work in progress."</w:t>
      </w:r>
    </w:p>
    <w:p w14:paraId="3944727A" w14:textId="77777777"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This Internet-Draft will expire on 22 May 2022.</w:t>
      </w:r>
    </w:p>
    <w:p w14:paraId="3944727A" w14:textId="77777777"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>Copyright Notice</w:t>
      </w:r>
    </w:p>
    <w:p w14:paraId="3944727A" w14:textId="77777777"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Copyright (c) 2021 IETF Trust and the persons identified as the</w:t>
      </w:r>
    </w:p>
    <w:p w14:paraId="3944727A" w14:textId="77777777"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document authors.  All rights reserved.</w:t>
      </w:r>
    </w:p>
    <w:p w14:paraId="3944727A" w14:textId="77777777"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This document is subject to BCP 78 and the IETF Trust's Legal</w:t>
      </w:r>
    </w:p>
    <w:p w14:paraId="3944727A" w14:textId="77777777"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Provisions Relating to IETF Documents (https://trustee.ietf.org/</w:t>
      </w:r>
    </w:p>
    <w:p w14:paraId="3944727A" w14:textId="77777777"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license-info) in effect on the date of publication of this document.</w:t>
      </w:r>
    </w:p>
    <w:p w14:paraId="3944727A" w14:textId="77777777"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Please review these documents carefully, as they describe your rights</w:t>
      </w:r>
    </w:p>
    <w:p w14:paraId="3944727A" w14:textId="77777777"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and restrictions with respect to this document.  Code Components</w:t>
      </w:r>
    </w:p>
    <w:p w14:paraId="3944727A" w14:textId="77777777"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extracted from this document must include Simplified BSD License text</w:t>
      </w:r>
    </w:p>
    <w:p w14:paraId="3944727A" w14:textId="77777777"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as described in Section 4.e of the Trust Legal Provisions and are</w:t>
      </w:r>
    </w:p>
    <w:p w14:paraId="3944727A" w14:textId="77777777"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provided without warranty as described in the Simplified BSD License.</w:t>
      </w:r>
    </w:p>
    <w:p w14:paraId="3944727A" w14:textId="77777777"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Fairhurst &amp; Jones          Expires 22 May 2022               </w:t>
      </w:r>
      <w:proofErr w:type="gramStart"/>
      <w:r w:rsidRPr="000C07F0">
        <w:rPr>
          <w:rFonts w:ascii="Courier New" w:hAnsi="Courier New" w:cs="Courier New"/>
          <w:lang w:val="en-US"/>
        </w:rPr>
        <w:t xml:space="preserve">   [</w:t>
      </w:r>
      <w:proofErr w:type="gramEnd"/>
      <w:r w:rsidRPr="000C07F0">
        <w:rPr>
          <w:rFonts w:ascii="Courier New" w:hAnsi="Courier New" w:cs="Courier New"/>
          <w:lang w:val="en-US"/>
        </w:rPr>
        <w:t>Page 1]</w:t>
      </w:r>
    </w:p>
    <w:p w14:paraId="3944727A" w14:textId="77777777"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br w:type="page"/>
      </w:r>
    </w:p>
    <w:p w14:paraId="3944727A" w14:textId="77777777"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lastRenderedPageBreak/>
        <w:t>Internet-Draft                UDPO DPLPMTUD                November 2021</w:t>
      </w:r>
    </w:p>
    <w:p w14:paraId="3944727A" w14:textId="77777777"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>Table of Contents</w:t>
      </w:r>
    </w:p>
    <w:p w14:paraId="3944727A" w14:textId="77777777"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1.  </w:t>
      </w:r>
      <w:proofErr w:type="gramStart"/>
      <w:r w:rsidRPr="000C07F0">
        <w:rPr>
          <w:rFonts w:ascii="Courier New" w:hAnsi="Courier New" w:cs="Courier New"/>
          <w:lang w:val="en-US"/>
        </w:rPr>
        <w:t>Introduction  . . .</w:t>
      </w:r>
      <w:proofErr w:type="gramEnd"/>
      <w:r w:rsidRPr="000C07F0">
        <w:rPr>
          <w:rFonts w:ascii="Courier New" w:hAnsi="Courier New" w:cs="Courier New"/>
          <w:lang w:val="en-US"/>
        </w:rPr>
        <w:t xml:space="preserve"> . . . . . . . . . . . . . . . . . . . . .   2</w:t>
      </w:r>
    </w:p>
    <w:p w14:paraId="3944727A" w14:textId="77777777"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2.  Terminology . . . . . . . . . . . . . . . . . . . . . </w:t>
      </w:r>
      <w:proofErr w:type="gramStart"/>
      <w:r w:rsidRPr="000C07F0">
        <w:rPr>
          <w:rFonts w:ascii="Courier New" w:hAnsi="Courier New" w:cs="Courier New"/>
          <w:lang w:val="en-US"/>
        </w:rPr>
        <w:t>. . . .</w:t>
      </w:r>
      <w:proofErr w:type="gramEnd"/>
      <w:r w:rsidRPr="000C07F0">
        <w:rPr>
          <w:rFonts w:ascii="Courier New" w:hAnsi="Courier New" w:cs="Courier New"/>
          <w:lang w:val="en-US"/>
        </w:rPr>
        <w:t xml:space="preserve">   3</w:t>
      </w:r>
    </w:p>
    <w:p w14:paraId="3944727A" w14:textId="77777777"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3.  DPLPMTUD for UDP </w:t>
      </w:r>
      <w:proofErr w:type="gramStart"/>
      <w:r w:rsidRPr="000C07F0">
        <w:rPr>
          <w:rFonts w:ascii="Courier New" w:hAnsi="Courier New" w:cs="Courier New"/>
          <w:lang w:val="en-US"/>
        </w:rPr>
        <w:t>Options  . . .</w:t>
      </w:r>
      <w:proofErr w:type="gramEnd"/>
      <w:r w:rsidRPr="000C07F0">
        <w:rPr>
          <w:rFonts w:ascii="Courier New" w:hAnsi="Courier New" w:cs="Courier New"/>
          <w:lang w:val="en-US"/>
        </w:rPr>
        <w:t xml:space="preserve"> . . . . . . . . . . . . . . .   3</w:t>
      </w:r>
    </w:p>
    <w:p w14:paraId="3944727A" w14:textId="77777777"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4.  Sending UDP-Options Probe Packets . . . . . . . . . </w:t>
      </w:r>
      <w:proofErr w:type="gramStart"/>
      <w:r w:rsidRPr="000C07F0">
        <w:rPr>
          <w:rFonts w:ascii="Courier New" w:hAnsi="Courier New" w:cs="Courier New"/>
          <w:lang w:val="en-US"/>
        </w:rPr>
        <w:t>. . . .</w:t>
      </w:r>
      <w:proofErr w:type="gramEnd"/>
      <w:r w:rsidRPr="000C07F0">
        <w:rPr>
          <w:rFonts w:ascii="Courier New" w:hAnsi="Courier New" w:cs="Courier New"/>
          <w:lang w:val="en-US"/>
        </w:rPr>
        <w:t xml:space="preserve"> .   4</w:t>
      </w:r>
    </w:p>
    <w:p w14:paraId="3944727A" w14:textId="77777777"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  4.1.  Packet Probes using the Echo Request Option Request</w:t>
      </w:r>
    </w:p>
    <w:p w14:paraId="3944727A" w14:textId="77777777"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        </w:t>
      </w:r>
      <w:proofErr w:type="gramStart"/>
      <w:r w:rsidRPr="000C07F0">
        <w:rPr>
          <w:rFonts w:ascii="Courier New" w:hAnsi="Courier New" w:cs="Courier New"/>
          <w:lang w:val="en-US"/>
        </w:rPr>
        <w:t>Option  . . .</w:t>
      </w:r>
      <w:proofErr w:type="gramEnd"/>
      <w:r w:rsidRPr="000C07F0">
        <w:rPr>
          <w:rFonts w:ascii="Courier New" w:hAnsi="Courier New" w:cs="Courier New"/>
          <w:lang w:val="en-US"/>
        </w:rPr>
        <w:t xml:space="preserve"> . . . . . . . . . . . . . . . . . . . . . .   4</w:t>
      </w:r>
    </w:p>
    <w:p w14:paraId="3944727A" w14:textId="77777777"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  4.2.  DPLPMTUD Procedures for UDP Options . . . . . . </w:t>
      </w:r>
      <w:proofErr w:type="gramStart"/>
      <w:r w:rsidRPr="000C07F0">
        <w:rPr>
          <w:rFonts w:ascii="Courier New" w:hAnsi="Courier New" w:cs="Courier New"/>
          <w:lang w:val="en-US"/>
        </w:rPr>
        <w:t>. . . .</w:t>
      </w:r>
      <w:proofErr w:type="gramEnd"/>
      <w:r w:rsidRPr="000C07F0">
        <w:rPr>
          <w:rFonts w:ascii="Courier New" w:hAnsi="Courier New" w:cs="Courier New"/>
          <w:lang w:val="en-US"/>
        </w:rPr>
        <w:t xml:space="preserve"> .   5</w:t>
      </w:r>
    </w:p>
    <w:p w14:paraId="3944727A" w14:textId="77777777"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    4.2.1.  Confirmation of Connectivity across a </w:t>
      </w:r>
      <w:proofErr w:type="gramStart"/>
      <w:r w:rsidRPr="000C07F0">
        <w:rPr>
          <w:rFonts w:ascii="Courier New" w:hAnsi="Courier New" w:cs="Courier New"/>
          <w:lang w:val="en-US"/>
        </w:rPr>
        <w:t>Path  . . .</w:t>
      </w:r>
      <w:proofErr w:type="gramEnd"/>
      <w:r w:rsidRPr="000C07F0">
        <w:rPr>
          <w:rFonts w:ascii="Courier New" w:hAnsi="Courier New" w:cs="Courier New"/>
          <w:lang w:val="en-US"/>
        </w:rPr>
        <w:t xml:space="preserve"> . .   5</w:t>
      </w:r>
    </w:p>
    <w:p w14:paraId="3944727A" w14:textId="77777777"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    4.2.2.  Sending Probe Packets to Increase the </w:t>
      </w:r>
      <w:proofErr w:type="gramStart"/>
      <w:r w:rsidRPr="000C07F0">
        <w:rPr>
          <w:rFonts w:ascii="Courier New" w:hAnsi="Courier New" w:cs="Courier New"/>
          <w:lang w:val="en-US"/>
        </w:rPr>
        <w:t>PLPMTU  . . .</w:t>
      </w:r>
      <w:proofErr w:type="gramEnd"/>
      <w:r w:rsidRPr="000C07F0">
        <w:rPr>
          <w:rFonts w:ascii="Courier New" w:hAnsi="Courier New" w:cs="Courier New"/>
          <w:lang w:val="en-US"/>
        </w:rPr>
        <w:t xml:space="preserve"> .   5</w:t>
      </w:r>
    </w:p>
    <w:p w14:paraId="3944727A" w14:textId="77777777"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    4.2.3.  Validating the Path with UDP </w:t>
      </w:r>
      <w:proofErr w:type="gramStart"/>
      <w:r w:rsidRPr="000C07F0">
        <w:rPr>
          <w:rFonts w:ascii="Courier New" w:hAnsi="Courier New" w:cs="Courier New"/>
          <w:lang w:val="en-US"/>
        </w:rPr>
        <w:t>Options  . . .</w:t>
      </w:r>
      <w:proofErr w:type="gramEnd"/>
      <w:r w:rsidRPr="000C07F0">
        <w:rPr>
          <w:rFonts w:ascii="Courier New" w:hAnsi="Courier New" w:cs="Courier New"/>
          <w:lang w:val="en-US"/>
        </w:rPr>
        <w:t xml:space="preserve"> . . . . .   6</w:t>
      </w:r>
    </w:p>
    <w:p w14:paraId="3944727A" w14:textId="77777777"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    4.2.4.  Sending Packet Probes that include Application</w:t>
      </w:r>
    </w:p>
    <w:p w14:paraId="3944727A" w14:textId="77777777"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            </w:t>
      </w:r>
      <w:proofErr w:type="gramStart"/>
      <w:r w:rsidRPr="000C07F0">
        <w:rPr>
          <w:rFonts w:ascii="Courier New" w:hAnsi="Courier New" w:cs="Courier New"/>
          <w:lang w:val="en-US"/>
        </w:rPr>
        <w:t>Data  . . .</w:t>
      </w:r>
      <w:proofErr w:type="gramEnd"/>
      <w:r w:rsidRPr="000C07F0">
        <w:rPr>
          <w:rFonts w:ascii="Courier New" w:hAnsi="Courier New" w:cs="Courier New"/>
          <w:lang w:val="en-US"/>
        </w:rPr>
        <w:t xml:space="preserve"> . . . . . . . . . . . . . . . . . . . . .   6</w:t>
      </w:r>
    </w:p>
    <w:p w14:paraId="3944727A" w14:textId="77777777"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  4.3.  PTB Message Handling for this </w:t>
      </w:r>
      <w:proofErr w:type="gramStart"/>
      <w:r w:rsidRPr="000C07F0">
        <w:rPr>
          <w:rFonts w:ascii="Courier New" w:hAnsi="Courier New" w:cs="Courier New"/>
          <w:lang w:val="en-US"/>
        </w:rPr>
        <w:t>Method  . . .</w:t>
      </w:r>
      <w:proofErr w:type="gramEnd"/>
      <w:r w:rsidRPr="000C07F0">
        <w:rPr>
          <w:rFonts w:ascii="Courier New" w:hAnsi="Courier New" w:cs="Courier New"/>
          <w:lang w:val="en-US"/>
        </w:rPr>
        <w:t xml:space="preserve"> . . . . . . .   7</w:t>
      </w:r>
    </w:p>
    <w:p w14:paraId="3944727A" w14:textId="77777777"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5.  </w:t>
      </w:r>
      <w:proofErr w:type="gramStart"/>
      <w:r w:rsidRPr="000C07F0">
        <w:rPr>
          <w:rFonts w:ascii="Courier New" w:hAnsi="Courier New" w:cs="Courier New"/>
          <w:lang w:val="en-US"/>
        </w:rPr>
        <w:t>Acknowledgements  . . .</w:t>
      </w:r>
      <w:proofErr w:type="gramEnd"/>
      <w:r w:rsidRPr="000C07F0">
        <w:rPr>
          <w:rFonts w:ascii="Courier New" w:hAnsi="Courier New" w:cs="Courier New"/>
          <w:lang w:val="en-US"/>
        </w:rPr>
        <w:t xml:space="preserve"> . . . . . . . . . . . . . . . . . . .   7</w:t>
      </w:r>
    </w:p>
    <w:p w14:paraId="3944727A" w14:textId="77777777"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6.  IANA Considerations . . . . . . . . . . . . . . . . . . . . .   7</w:t>
      </w:r>
    </w:p>
    <w:p w14:paraId="3944727A" w14:textId="77777777"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7.  Security Considerations . . . . . . . . . . . . . . . </w:t>
      </w:r>
      <w:proofErr w:type="gramStart"/>
      <w:r w:rsidRPr="000C07F0">
        <w:rPr>
          <w:rFonts w:ascii="Courier New" w:hAnsi="Courier New" w:cs="Courier New"/>
          <w:lang w:val="en-US"/>
        </w:rPr>
        <w:t>. . . .</w:t>
      </w:r>
      <w:proofErr w:type="gramEnd"/>
      <w:r w:rsidRPr="000C07F0">
        <w:rPr>
          <w:rFonts w:ascii="Courier New" w:hAnsi="Courier New" w:cs="Courier New"/>
          <w:lang w:val="en-US"/>
        </w:rPr>
        <w:t xml:space="preserve">   7</w:t>
      </w:r>
    </w:p>
    <w:p w14:paraId="3944727A" w14:textId="77777777"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8.  </w:t>
      </w:r>
      <w:proofErr w:type="gramStart"/>
      <w:r w:rsidRPr="000C07F0">
        <w:rPr>
          <w:rFonts w:ascii="Courier New" w:hAnsi="Courier New" w:cs="Courier New"/>
          <w:lang w:val="en-US"/>
        </w:rPr>
        <w:t>References  . . .</w:t>
      </w:r>
      <w:proofErr w:type="gramEnd"/>
      <w:r w:rsidRPr="000C07F0">
        <w:rPr>
          <w:rFonts w:ascii="Courier New" w:hAnsi="Courier New" w:cs="Courier New"/>
          <w:lang w:val="en-US"/>
        </w:rPr>
        <w:t xml:space="preserve"> . . . . . . . . . . . . . . . . . . . . . .   7</w:t>
      </w:r>
    </w:p>
    <w:p w14:paraId="3944727A" w14:textId="77777777"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  8.1.  Normative </w:t>
      </w:r>
      <w:proofErr w:type="gramStart"/>
      <w:r w:rsidRPr="000C07F0">
        <w:rPr>
          <w:rFonts w:ascii="Courier New" w:hAnsi="Courier New" w:cs="Courier New"/>
          <w:lang w:val="en-US"/>
        </w:rPr>
        <w:t>References  . . .</w:t>
      </w:r>
      <w:proofErr w:type="gramEnd"/>
      <w:r w:rsidRPr="000C07F0">
        <w:rPr>
          <w:rFonts w:ascii="Courier New" w:hAnsi="Courier New" w:cs="Courier New"/>
          <w:lang w:val="en-US"/>
        </w:rPr>
        <w:t xml:space="preserve"> . . . . . . . . . . . . . . .   7</w:t>
      </w:r>
    </w:p>
    <w:p w14:paraId="3944727A" w14:textId="77777777"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  8.2.  Informative </w:t>
      </w:r>
      <w:proofErr w:type="gramStart"/>
      <w:r w:rsidRPr="000C07F0">
        <w:rPr>
          <w:rFonts w:ascii="Courier New" w:hAnsi="Courier New" w:cs="Courier New"/>
          <w:lang w:val="en-US"/>
        </w:rPr>
        <w:t>References  . . .</w:t>
      </w:r>
      <w:proofErr w:type="gramEnd"/>
      <w:r w:rsidRPr="000C07F0">
        <w:rPr>
          <w:rFonts w:ascii="Courier New" w:hAnsi="Courier New" w:cs="Courier New"/>
          <w:lang w:val="en-US"/>
        </w:rPr>
        <w:t xml:space="preserve"> . . . . . . . . . . . . . .   8</w:t>
      </w:r>
    </w:p>
    <w:p w14:paraId="3944727A" w14:textId="77777777"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Appendix A.  Revision Notes . . . . . . . . . . . . . . . </w:t>
      </w:r>
      <w:proofErr w:type="gramStart"/>
      <w:r w:rsidRPr="000C07F0">
        <w:rPr>
          <w:rFonts w:ascii="Courier New" w:hAnsi="Courier New" w:cs="Courier New"/>
          <w:lang w:val="en-US"/>
        </w:rPr>
        <w:t>. . . .</w:t>
      </w:r>
      <w:proofErr w:type="gramEnd"/>
      <w:r w:rsidRPr="000C07F0">
        <w:rPr>
          <w:rFonts w:ascii="Courier New" w:hAnsi="Courier New" w:cs="Courier New"/>
          <w:lang w:val="en-US"/>
        </w:rPr>
        <w:t xml:space="preserve">   9</w:t>
      </w:r>
    </w:p>
    <w:p w14:paraId="3944727A" w14:textId="77777777"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Authors' </w:t>
      </w:r>
      <w:proofErr w:type="gramStart"/>
      <w:r w:rsidRPr="000C07F0">
        <w:rPr>
          <w:rFonts w:ascii="Courier New" w:hAnsi="Courier New" w:cs="Courier New"/>
          <w:lang w:val="en-US"/>
        </w:rPr>
        <w:t>Addresses  . . .</w:t>
      </w:r>
      <w:proofErr w:type="gramEnd"/>
      <w:r w:rsidRPr="000C07F0">
        <w:rPr>
          <w:rFonts w:ascii="Courier New" w:hAnsi="Courier New" w:cs="Courier New"/>
          <w:lang w:val="en-US"/>
        </w:rPr>
        <w:t xml:space="preserve"> . . . . . . . . . . . . . . . . . . . .  10</w:t>
      </w:r>
    </w:p>
    <w:p w14:paraId="3944727A" w14:textId="77777777"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>1.  Introduction</w:t>
      </w:r>
    </w:p>
    <w:p w14:paraId="3944727A" w14:textId="77777777"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The User Datagram Protocol [RFC0768] offers a minimal transport</w:t>
      </w:r>
    </w:p>
    <w:p w14:paraId="3944727A" w14:textId="77777777"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service on top of IP and is frequently used as a substrate for other</w:t>
      </w:r>
    </w:p>
    <w:p w14:paraId="3944727A" w14:textId="77777777"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protocols.  Section 3.5 of </w:t>
      </w:r>
      <w:del w:id="0" w:author="BOUCADAIR Mohamed INNOV/NET" w:date="2021-11-23T15:37:00Z">
        <w:r w:rsidRPr="000C07F0" w:rsidDel="007D4962">
          <w:rPr>
            <w:rFonts w:ascii="Courier New" w:hAnsi="Courier New" w:cs="Courier New"/>
            <w:lang w:val="en-US"/>
          </w:rPr>
          <w:delText xml:space="preserve">UDP Guidelines </w:delText>
        </w:r>
      </w:del>
      <w:r w:rsidRPr="000C07F0">
        <w:rPr>
          <w:rFonts w:ascii="Courier New" w:hAnsi="Courier New" w:cs="Courier New"/>
          <w:lang w:val="en-US"/>
        </w:rPr>
        <w:t>[RFC8085] recommends that</w:t>
      </w:r>
    </w:p>
    <w:p w14:paraId="3944727A" w14:textId="77777777"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applications implement some form of Path MTU discovery to avoid the</w:t>
      </w:r>
    </w:p>
    <w:p w14:paraId="3944727A" w14:textId="77777777"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generation of IP fragments:</w:t>
      </w:r>
    </w:p>
    <w:p w14:paraId="3944727A" w14:textId="77777777"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"Consequently, an application SHOULD either use the path MTU</w:t>
      </w:r>
    </w:p>
    <w:p w14:paraId="3944727A" w14:textId="77777777"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information provided by the IP layer or implement Path MTU Discovery</w:t>
      </w:r>
    </w:p>
    <w:p w14:paraId="3944727A" w14:textId="77777777"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(PMTUD)".</w:t>
      </w:r>
    </w:p>
    <w:p w14:paraId="3944727A" w14:textId="77777777"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The UDP API [RFC8304] offers calls for applications to receive ICMP</w:t>
      </w:r>
    </w:p>
    <w:p w14:paraId="3944727A" w14:textId="77777777"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Packet Too Big (PTB) messages and to control the maximum size of</w:t>
      </w:r>
    </w:p>
    <w:p w14:paraId="3944727A" w14:textId="77777777"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datagrams that are sent, but does not offer any automated mechanisms</w:t>
      </w:r>
    </w:p>
    <w:p w14:paraId="3944727A" w14:textId="77777777"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for an application to discover the maximum packet size supported by a</w:t>
      </w:r>
    </w:p>
    <w:p w14:paraId="3944727A" w14:textId="77777777"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path.  </w:t>
      </w:r>
      <w:del w:id="1" w:author="BOUCADAIR Mohamed INNOV/NET" w:date="2021-11-23T15:40:00Z">
        <w:r w:rsidRPr="000C07F0" w:rsidDel="007D4962">
          <w:rPr>
            <w:rFonts w:ascii="Courier New" w:hAnsi="Courier New" w:cs="Courier New"/>
            <w:lang w:val="en-US"/>
          </w:rPr>
          <w:delText xml:space="preserve">Applications and upper </w:delText>
        </w:r>
      </w:del>
      <w:ins w:id="2" w:author="BOUCADAIR Mohamed INNOV/NET" w:date="2021-11-23T15:40:00Z">
        <w:r w:rsidR="007D4962">
          <w:rPr>
            <w:rFonts w:ascii="Courier New" w:hAnsi="Courier New" w:cs="Courier New"/>
            <w:lang w:val="en-US"/>
          </w:rPr>
          <w:t>U</w:t>
        </w:r>
        <w:r w:rsidR="007D4962" w:rsidRPr="000C07F0">
          <w:rPr>
            <w:rFonts w:ascii="Courier New" w:hAnsi="Courier New" w:cs="Courier New"/>
            <w:lang w:val="en-US"/>
          </w:rPr>
          <w:t xml:space="preserve">pper </w:t>
        </w:r>
      </w:ins>
      <w:r w:rsidRPr="000C07F0">
        <w:rPr>
          <w:rFonts w:ascii="Courier New" w:hAnsi="Courier New" w:cs="Courier New"/>
          <w:lang w:val="en-US"/>
        </w:rPr>
        <w:t>layer protocols</w:t>
      </w:r>
      <w:ins w:id="3" w:author="BOUCADAIR Mohamed INNOV/NET" w:date="2021-11-23T15:40:00Z">
        <w:r w:rsidR="007D4962">
          <w:rPr>
            <w:rFonts w:ascii="Courier New" w:hAnsi="Courier New" w:cs="Courier New"/>
            <w:lang w:val="en-US"/>
          </w:rPr>
          <w:t xml:space="preserve"> (including a</w:t>
        </w:r>
        <w:r w:rsidR="007D4962" w:rsidRPr="000C07F0">
          <w:rPr>
            <w:rFonts w:ascii="Courier New" w:hAnsi="Courier New" w:cs="Courier New"/>
            <w:lang w:val="en-US"/>
          </w:rPr>
          <w:t>pplications</w:t>
        </w:r>
        <w:r w:rsidR="007D4962">
          <w:rPr>
            <w:rFonts w:ascii="Courier New" w:hAnsi="Courier New" w:cs="Courier New"/>
            <w:lang w:val="en-US"/>
          </w:rPr>
          <w:t>)</w:t>
        </w:r>
      </w:ins>
      <w:r w:rsidRPr="000C07F0">
        <w:rPr>
          <w:rFonts w:ascii="Courier New" w:hAnsi="Courier New" w:cs="Courier New"/>
          <w:lang w:val="en-US"/>
        </w:rPr>
        <w:t xml:space="preserve"> implement mechanisms</w:t>
      </w:r>
    </w:p>
    <w:p w14:paraId="3944727A" w14:textId="77777777"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for Path MTU discovery above the UDP API.</w:t>
      </w:r>
    </w:p>
    <w:p w14:paraId="3944727A" w14:textId="77777777"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Fairhurst &amp; Jones          Expires 22 May 2022               </w:t>
      </w:r>
      <w:proofErr w:type="gramStart"/>
      <w:r w:rsidRPr="000C07F0">
        <w:rPr>
          <w:rFonts w:ascii="Courier New" w:hAnsi="Courier New" w:cs="Courier New"/>
          <w:lang w:val="en-US"/>
        </w:rPr>
        <w:t xml:space="preserve">   [</w:t>
      </w:r>
      <w:proofErr w:type="gramEnd"/>
      <w:r w:rsidRPr="000C07F0">
        <w:rPr>
          <w:rFonts w:ascii="Courier New" w:hAnsi="Courier New" w:cs="Courier New"/>
          <w:lang w:val="en-US"/>
        </w:rPr>
        <w:t>Page 2]</w:t>
      </w:r>
    </w:p>
    <w:p w14:paraId="3944727A" w14:textId="77777777"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br w:type="page"/>
      </w:r>
    </w:p>
    <w:p w14:paraId="3944727A" w14:textId="77777777"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lastRenderedPageBreak/>
        <w:t>Internet-Draft                UDPO DPLPMTUD                November 2021</w:t>
      </w:r>
    </w:p>
    <w:p w14:paraId="3944727A" w14:textId="77777777"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Packetization Layer </w:t>
      </w:r>
      <w:ins w:id="4" w:author="BOUCADAIR Mohamed INNOV/NET" w:date="2021-11-23T15:43:00Z">
        <w:r w:rsidR="007D4962" w:rsidRPr="007D4962">
          <w:rPr>
            <w:rFonts w:ascii="Courier New" w:hAnsi="Courier New" w:cs="Courier New"/>
            <w:lang w:val="en-US"/>
          </w:rPr>
          <w:t>Path MTU Discovery</w:t>
        </w:r>
        <w:r w:rsidR="007D4962" w:rsidRPr="007D4962" w:rsidDel="007D4962">
          <w:rPr>
            <w:rFonts w:ascii="Courier New" w:hAnsi="Courier New" w:cs="Courier New"/>
            <w:lang w:val="en-US"/>
          </w:rPr>
          <w:t xml:space="preserve"> </w:t>
        </w:r>
      </w:ins>
      <w:del w:id="5" w:author="BOUCADAIR Mohamed INNOV/NET" w:date="2021-11-23T15:43:00Z">
        <w:r w:rsidRPr="000C07F0" w:rsidDel="007D4962">
          <w:rPr>
            <w:rFonts w:ascii="Courier New" w:hAnsi="Courier New" w:cs="Courier New"/>
            <w:lang w:val="en-US"/>
          </w:rPr>
          <w:delText xml:space="preserve">PMTUD </w:delText>
        </w:r>
      </w:del>
      <w:r w:rsidRPr="000C07F0">
        <w:rPr>
          <w:rFonts w:ascii="Courier New" w:hAnsi="Courier New" w:cs="Courier New"/>
          <w:lang w:val="en-US"/>
        </w:rPr>
        <w:t>(PLPMTUD) [RFC4821] describes a method for</w:t>
      </w:r>
    </w:p>
    <w:p w14:paraId="3944727A" w14:textId="77777777"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a Packetization Layer (PL) </w:t>
      </w:r>
      <w:del w:id="6" w:author="BOUCADAIR Mohamed INNOV/NET" w:date="2021-11-23T15:43:00Z">
        <w:r w:rsidRPr="000C07F0" w:rsidDel="007D4962">
          <w:rPr>
            <w:rFonts w:ascii="Courier New" w:hAnsi="Courier New" w:cs="Courier New"/>
            <w:lang w:val="en-US"/>
          </w:rPr>
          <w:delText xml:space="preserve">(such as UDP Options) </w:delText>
        </w:r>
      </w:del>
      <w:r w:rsidRPr="000C07F0">
        <w:rPr>
          <w:rFonts w:ascii="Courier New" w:hAnsi="Courier New" w:cs="Courier New"/>
          <w:lang w:val="en-US"/>
        </w:rPr>
        <w:t>to search for the</w:t>
      </w:r>
    </w:p>
    <w:p w14:paraId="3944727A" w14:textId="77777777"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largest Packetization Layer PMTU (PLPMTU) supported on a path.</w:t>
      </w:r>
    </w:p>
    <w:p w14:paraId="3944727A" w14:textId="77777777"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Datagram PLPMTUD (DPLPMTUD) [RFC8899] specifies this support for</w:t>
      </w:r>
    </w:p>
    <w:p w14:paraId="3944727A" w14:textId="77777777"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datagram transports.  PLPMTUD and DPLPMTUD gain robustness by using a</w:t>
      </w:r>
    </w:p>
    <w:p w14:paraId="3944727A" w14:textId="77777777"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probing mechanism that does not solely rely on ICMP PTB messages and</w:t>
      </w:r>
    </w:p>
    <w:p w14:paraId="3944727A" w14:textId="77777777" w:rsidR="004A498D" w:rsidRDefault="004A498D" w:rsidP="004A498D">
      <w:pPr>
        <w:pStyle w:val="Textebrut"/>
        <w:rPr>
          <w:ins w:id="7" w:author="BOUCADAIR Mohamed INNOV/NET" w:date="2021-11-23T15:44:00Z"/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works on paths that drop ICMP PTB messages.</w:t>
      </w:r>
    </w:p>
    <w:p w14:paraId="2B96193F" w14:textId="77777777" w:rsidR="007D4962" w:rsidRDefault="007D4962" w:rsidP="004A498D">
      <w:pPr>
        <w:pStyle w:val="Textebrut"/>
        <w:rPr>
          <w:ins w:id="8" w:author="BOUCADAIR Mohamed INNOV/NET" w:date="2021-11-23T15:44:00Z"/>
          <w:rFonts w:ascii="Courier New" w:hAnsi="Courier New" w:cs="Courier New"/>
          <w:lang w:val="en-US"/>
        </w:rPr>
      </w:pPr>
    </w:p>
    <w:p w14:paraId="11E893E1" w14:textId="5EE4C267" w:rsidR="007D4962" w:rsidRDefault="007D4962" w:rsidP="004A498D">
      <w:pPr>
        <w:pStyle w:val="Textebrut"/>
        <w:rPr>
          <w:ins w:id="9" w:author="BOUCADAIR Mohamed INNOV/NET" w:date="2021-11-23T15:44:00Z"/>
          <w:rFonts w:ascii="Courier New" w:hAnsi="Courier New" w:cs="Courier New"/>
          <w:lang w:val="en-US"/>
        </w:rPr>
      </w:pPr>
      <w:commentRangeStart w:id="10"/>
      <w:ins w:id="11" w:author="BOUCADAIR Mohamed INNOV/NET" w:date="2021-11-23T15:44:00Z">
        <w:r>
          <w:rPr>
            <w:rFonts w:ascii="Courier New" w:hAnsi="Courier New" w:cs="Courier New"/>
            <w:lang w:val="en-US"/>
          </w:rPr>
          <w:t xml:space="preserve">This document </w:t>
        </w:r>
      </w:ins>
      <w:commentRangeEnd w:id="10"/>
      <w:ins w:id="12" w:author="BOUCADAIR Mohamed INNOV/NET" w:date="2021-11-23T16:33:00Z">
        <w:r w:rsidR="002D7D8F">
          <w:rPr>
            <w:rStyle w:val="Marquedecommentaire"/>
            <w:rFonts w:asciiTheme="minorHAnsi" w:hAnsiTheme="minorHAnsi"/>
          </w:rPr>
          <w:commentReference w:id="10"/>
        </w:r>
      </w:ins>
      <w:ins w:id="13" w:author="BOUCADAIR Mohamed INNOV/NET" w:date="2021-11-23T15:44:00Z">
        <w:r>
          <w:rPr>
            <w:rFonts w:ascii="Courier New" w:hAnsi="Courier New" w:cs="Courier New"/>
            <w:lang w:val="en-US"/>
          </w:rPr>
          <w:t xml:space="preserve">specifies how UDP options </w:t>
        </w:r>
        <w:r w:rsidRPr="000C07F0">
          <w:rPr>
            <w:rFonts w:ascii="Courier New" w:hAnsi="Courier New" w:cs="Courier New"/>
            <w:lang w:val="en-US"/>
          </w:rPr>
          <w:t>[I-</w:t>
        </w:r>
        <w:proofErr w:type="spellStart"/>
        <w:proofErr w:type="gramStart"/>
        <w:r w:rsidRPr="000C07F0">
          <w:rPr>
            <w:rFonts w:ascii="Courier New" w:hAnsi="Courier New" w:cs="Courier New"/>
            <w:lang w:val="en-US"/>
          </w:rPr>
          <w:t>D.ietf</w:t>
        </w:r>
        <w:proofErr w:type="spellEnd"/>
        <w:proofErr w:type="gramEnd"/>
        <w:r w:rsidRPr="000C07F0">
          <w:rPr>
            <w:rFonts w:ascii="Courier New" w:hAnsi="Courier New" w:cs="Courier New"/>
            <w:lang w:val="en-US"/>
          </w:rPr>
          <w:t>-</w:t>
        </w:r>
        <w:proofErr w:type="spellStart"/>
        <w:r w:rsidRPr="000C07F0">
          <w:rPr>
            <w:rFonts w:ascii="Courier New" w:hAnsi="Courier New" w:cs="Courier New"/>
            <w:lang w:val="en-US"/>
          </w:rPr>
          <w:t>tsvwg</w:t>
        </w:r>
        <w:proofErr w:type="spellEnd"/>
        <w:r w:rsidRPr="000C07F0">
          <w:rPr>
            <w:rFonts w:ascii="Courier New" w:hAnsi="Courier New" w:cs="Courier New"/>
            <w:lang w:val="en-US"/>
          </w:rPr>
          <w:t>-</w:t>
        </w:r>
        <w:proofErr w:type="spellStart"/>
        <w:r w:rsidRPr="000C07F0">
          <w:rPr>
            <w:rFonts w:ascii="Courier New" w:hAnsi="Courier New" w:cs="Courier New"/>
            <w:lang w:val="en-US"/>
          </w:rPr>
          <w:t>udp</w:t>
        </w:r>
        <w:proofErr w:type="spellEnd"/>
        <w:r w:rsidRPr="000C07F0">
          <w:rPr>
            <w:rFonts w:ascii="Courier New" w:hAnsi="Courier New" w:cs="Courier New"/>
            <w:lang w:val="en-US"/>
          </w:rPr>
          <w:t xml:space="preserve">-options] </w:t>
        </w:r>
        <w:r>
          <w:rPr>
            <w:rFonts w:ascii="Courier New" w:hAnsi="Courier New" w:cs="Courier New"/>
            <w:lang w:val="en-US"/>
          </w:rPr>
          <w:t>can be used as PL.</w:t>
        </w:r>
      </w:ins>
    </w:p>
    <w:p w:rsidR="004A498D" w:rsidRPr="000C07F0" w:rsidDel="007D4962" w:rsidRDefault="004A498D" w:rsidP="007D4962">
      <w:pPr>
        <w:pStyle w:val="Textebrut"/>
        <w:rPr>
          <w:del w:id="14" w:author="BOUCADAIR Mohamed INNOV/NET" w:date="2021-11-23T15:45:00Z"/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</w:t>
      </w:r>
      <w:del w:id="15" w:author="BOUCADAIR Mohamed INNOV/NET" w:date="2021-11-23T15:46:00Z">
        <w:r w:rsidRPr="000C07F0" w:rsidDel="007D4962">
          <w:rPr>
            <w:rFonts w:ascii="Courier New" w:hAnsi="Courier New" w:cs="Courier New"/>
            <w:lang w:val="en-US"/>
          </w:rPr>
          <w:delText xml:space="preserve">In summary, UDP Options </w:delText>
        </w:r>
      </w:del>
      <w:del w:id="16" w:author="BOUCADAIR Mohamed INNOV/NET" w:date="2021-11-23T15:44:00Z">
        <w:r w:rsidRPr="000C07F0" w:rsidDel="007D4962">
          <w:rPr>
            <w:rFonts w:ascii="Courier New" w:hAnsi="Courier New" w:cs="Courier New"/>
            <w:lang w:val="en-US"/>
          </w:rPr>
          <w:delText>[I-D.ietf-tsvwg-udp-options] supplies</w:delText>
        </w:r>
      </w:del>
    </w:p>
    <w:p w:rsidR="004A498D" w:rsidRPr="000C07F0" w:rsidDel="007D4962" w:rsidRDefault="004A498D" w:rsidP="007945B8">
      <w:pPr>
        <w:pStyle w:val="Textebrut"/>
        <w:rPr>
          <w:del w:id="17" w:author="BOUCADAIR Mohamed INNOV/NET" w:date="2021-11-23T15:46:00Z"/>
          <w:rFonts w:ascii="Courier New" w:hAnsi="Courier New" w:cs="Courier New"/>
          <w:lang w:val="en-US"/>
        </w:rPr>
      </w:pPr>
      <w:del w:id="18" w:author="BOUCADAIR Mohamed INNOV/NET" w:date="2021-11-23T15:45:00Z">
        <w:r w:rsidRPr="000C07F0" w:rsidDel="007D4962">
          <w:rPr>
            <w:rFonts w:ascii="Courier New" w:hAnsi="Courier New" w:cs="Courier New"/>
            <w:lang w:val="en-US"/>
          </w:rPr>
          <w:delText xml:space="preserve">   functionality that</w:delText>
        </w:r>
      </w:del>
      <w:del w:id="19" w:author="BOUCADAIR Mohamed INNOV/NET" w:date="2021-11-23T15:46:00Z">
        <w:r w:rsidRPr="000C07F0" w:rsidDel="007D4962">
          <w:rPr>
            <w:rFonts w:ascii="Courier New" w:hAnsi="Courier New" w:cs="Courier New"/>
            <w:lang w:val="en-US"/>
          </w:rPr>
          <w:delText xml:space="preserve"> can be used to implement DPLPMTUD within the UDP</w:delText>
        </w:r>
      </w:del>
    </w:p>
    <w:p w:rsidR="004A498D" w:rsidRPr="000C07F0" w:rsidRDefault="004A498D" w:rsidP="007945B8">
      <w:pPr>
        <w:pStyle w:val="Textebrut"/>
        <w:rPr>
          <w:rFonts w:ascii="Courier New" w:hAnsi="Courier New" w:cs="Courier New"/>
          <w:lang w:val="en-US"/>
        </w:rPr>
      </w:pPr>
      <w:del w:id="20" w:author="BOUCADAIR Mohamed INNOV/NET" w:date="2021-11-23T15:46:00Z">
        <w:r w:rsidRPr="000C07F0" w:rsidDel="007D4962">
          <w:rPr>
            <w:rFonts w:ascii="Courier New" w:hAnsi="Courier New" w:cs="Courier New"/>
            <w:lang w:val="en-US"/>
          </w:rPr>
          <w:delText xml:space="preserve">   transport service.  </w:delText>
        </w:r>
      </w:del>
      <w:r w:rsidRPr="000C07F0">
        <w:rPr>
          <w:rFonts w:ascii="Courier New" w:hAnsi="Courier New" w:cs="Courier New"/>
          <w:lang w:val="en-US"/>
        </w:rPr>
        <w:t>This document specifies how an implementation can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use </w:t>
      </w:r>
      <w:del w:id="21" w:author="BOUCADAIR Mohamed INNOV/NET" w:date="2021-11-23T15:45:00Z">
        <w:r w:rsidRPr="000C07F0" w:rsidDel="007D4962">
          <w:rPr>
            <w:rFonts w:ascii="Courier New" w:hAnsi="Courier New" w:cs="Courier New"/>
            <w:lang w:val="en-US"/>
          </w:rPr>
          <w:delText>this additional</w:delText>
        </w:r>
      </w:del>
      <w:ins w:id="22" w:author="BOUCADAIR Mohamed INNOV/NET" w:date="2021-11-23T15:45:00Z">
        <w:r w:rsidR="007D4962">
          <w:rPr>
            <w:rFonts w:ascii="Courier New" w:hAnsi="Courier New" w:cs="Courier New"/>
            <w:lang w:val="en-US"/>
          </w:rPr>
          <w:t>UDP options</w:t>
        </w:r>
      </w:ins>
      <w:r w:rsidRPr="000C07F0">
        <w:rPr>
          <w:rFonts w:ascii="Courier New" w:hAnsi="Courier New" w:cs="Courier New"/>
          <w:lang w:val="en-US"/>
        </w:rPr>
        <w:t xml:space="preserve"> </w:t>
      </w:r>
      <w:del w:id="23" w:author="BOUCADAIR Mohamed INNOV/NET" w:date="2021-11-23T15:46:00Z">
        <w:r w:rsidRPr="000C07F0" w:rsidDel="007D4962">
          <w:rPr>
            <w:rFonts w:ascii="Courier New" w:hAnsi="Courier New" w:cs="Courier New"/>
            <w:lang w:val="en-US"/>
          </w:rPr>
          <w:delText xml:space="preserve">functionality </w:delText>
        </w:r>
      </w:del>
      <w:r w:rsidRPr="000C07F0">
        <w:rPr>
          <w:rFonts w:ascii="Courier New" w:hAnsi="Courier New" w:cs="Courier New"/>
          <w:lang w:val="en-US"/>
        </w:rPr>
        <w:t>to support DPLPMTUD.  Implementing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DPLPMTUD using UDP Options avoids the need for each upper layer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protocol or application to implement the DPLPMTUD method.  This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provides a standard method for applications to discover the current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maximum packet size for a path and to detect when this changes.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>2.  Terminology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The key words "MUST", "MUST NOT", "REQUIRED", "SHALL", "SHALL NOT",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"SHOULD", "SHOULD NOT", "RECOMMENDED", "MAY", and "OPTIONAL" in this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document </w:t>
      </w:r>
      <w:proofErr w:type="gramStart"/>
      <w:r w:rsidRPr="000C07F0">
        <w:rPr>
          <w:rFonts w:ascii="Courier New" w:hAnsi="Courier New" w:cs="Courier New"/>
          <w:lang w:val="en-US"/>
        </w:rPr>
        <w:t>are</w:t>
      </w:r>
      <w:proofErr w:type="gramEnd"/>
      <w:r w:rsidRPr="000C07F0">
        <w:rPr>
          <w:rFonts w:ascii="Courier New" w:hAnsi="Courier New" w:cs="Courier New"/>
          <w:lang w:val="en-US"/>
        </w:rPr>
        <w:t xml:space="preserve"> to be interpreted as described in BCP 14 [RFC2119]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[RFC8174] when, and only when, they appear in all capitals, as shown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here.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>3.  DPLPMTUD for UDP Options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There are two ways an upper PL can perform DPLPMTUD: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*  The UDP Options sender implementing DPLPMTUD uses the method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   specified in [RFC8899] and the upper PL</w:t>
      </w:r>
      <w:ins w:id="24" w:author="BOUCADAIR Mohamed INNOV/NET" w:date="2021-11-23T15:46:00Z">
        <w:r w:rsidR="007945B8">
          <w:rPr>
            <w:rFonts w:ascii="Courier New" w:hAnsi="Courier New" w:cs="Courier New"/>
            <w:lang w:val="en-US"/>
          </w:rPr>
          <w:t xml:space="preserve"> (</w:t>
        </w:r>
      </w:ins>
      <w:del w:id="25" w:author="BOUCADAIR Mohamed INNOV/NET" w:date="2021-11-23T15:46:00Z">
        <w:r w:rsidRPr="000C07F0" w:rsidDel="007945B8">
          <w:rPr>
            <w:rFonts w:ascii="Courier New" w:hAnsi="Courier New" w:cs="Courier New"/>
            <w:lang w:val="en-US"/>
          </w:rPr>
          <w:delText xml:space="preserve"> </w:delText>
        </w:r>
      </w:del>
      <w:r w:rsidRPr="000C07F0">
        <w:rPr>
          <w:rFonts w:ascii="Courier New" w:hAnsi="Courier New" w:cs="Courier New"/>
          <w:lang w:val="en-US"/>
        </w:rPr>
        <w:t>or application</w:t>
      </w:r>
      <w:ins w:id="26" w:author="BOUCADAIR Mohamed INNOV/NET" w:date="2021-11-23T15:46:00Z">
        <w:r w:rsidR="007945B8">
          <w:rPr>
            <w:rFonts w:ascii="Courier New" w:hAnsi="Courier New" w:cs="Courier New"/>
            <w:lang w:val="en-US"/>
          </w:rPr>
          <w:t>)</w:t>
        </w:r>
      </w:ins>
      <w:r w:rsidRPr="000C07F0">
        <w:rPr>
          <w:rFonts w:ascii="Courier New" w:hAnsi="Courier New" w:cs="Courier New"/>
          <w:lang w:val="en-US"/>
        </w:rPr>
        <w:t xml:space="preserve"> does not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   perform PMTU discovery.  In this case, UDP Options processing is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   responsible for sending probes to determine a PLPMTU, as described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   in this document.  This discovered PLPMTU can be used by UDP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   Options to either: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   -  set the maximum datagram size for the current path (based on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      the discovered largest IP packet that can be received across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      the path).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   -  set the maximum fragment size when a sender uses the UDP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      Fragmentation Option to divide a datagram into multiple UDP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      fragments for transmission.  Each UDP fragment is then less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      than the discovered largest IP packet that can be received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      across </w:t>
      </w:r>
      <w:del w:id="27" w:author="BOUCADAIR Mohamed INNOV/NET" w:date="2021-11-23T15:47:00Z">
        <w:r w:rsidRPr="000C07F0" w:rsidDel="007945B8">
          <w:rPr>
            <w:rFonts w:ascii="Courier New" w:hAnsi="Courier New" w:cs="Courier New"/>
            <w:lang w:val="en-US"/>
          </w:rPr>
          <w:delText xml:space="preserve">the </w:delText>
        </w:r>
      </w:del>
      <w:ins w:id="28" w:author="BOUCADAIR Mohamed INNOV/NET" w:date="2021-11-23T15:47:00Z">
        <w:r w:rsidR="007945B8">
          <w:rPr>
            <w:rFonts w:ascii="Courier New" w:hAnsi="Courier New" w:cs="Courier New"/>
            <w:lang w:val="en-US"/>
          </w:rPr>
          <w:t xml:space="preserve">a given </w:t>
        </w:r>
      </w:ins>
      <w:r w:rsidRPr="000C07F0">
        <w:rPr>
          <w:rFonts w:ascii="Courier New" w:hAnsi="Courier New" w:cs="Courier New"/>
          <w:lang w:val="en-US"/>
        </w:rPr>
        <w:t>path.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Fairhurst &amp; Jones          Expires 22 May 2022               </w:t>
      </w:r>
      <w:proofErr w:type="gramStart"/>
      <w:r w:rsidRPr="000C07F0">
        <w:rPr>
          <w:rFonts w:ascii="Courier New" w:hAnsi="Courier New" w:cs="Courier New"/>
          <w:lang w:val="en-US"/>
        </w:rPr>
        <w:t xml:space="preserve">   [</w:t>
      </w:r>
      <w:proofErr w:type="gramEnd"/>
      <w:r w:rsidRPr="000C07F0">
        <w:rPr>
          <w:rFonts w:ascii="Courier New" w:hAnsi="Courier New" w:cs="Courier New"/>
          <w:lang w:val="en-US"/>
        </w:rPr>
        <w:t>Page 3]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br w:type="page"/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lastRenderedPageBreak/>
        <w:t>Internet-Draft                UDPO DPLPMTUD                November 2021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*  An upper PL</w:t>
      </w:r>
      <w:ins w:id="29" w:author="BOUCADAIR Mohamed INNOV/NET" w:date="2021-11-23T15:48:00Z">
        <w:r w:rsidR="007945B8">
          <w:rPr>
            <w:rFonts w:ascii="Courier New" w:hAnsi="Courier New" w:cs="Courier New"/>
            <w:lang w:val="en-US"/>
          </w:rPr>
          <w:t xml:space="preserve"> (</w:t>
        </w:r>
      </w:ins>
      <w:del w:id="30" w:author="BOUCADAIR Mohamed INNOV/NET" w:date="2021-11-23T15:48:00Z">
        <w:r w:rsidRPr="000C07F0" w:rsidDel="007945B8">
          <w:rPr>
            <w:rFonts w:ascii="Courier New" w:hAnsi="Courier New" w:cs="Courier New"/>
            <w:lang w:val="en-US"/>
          </w:rPr>
          <w:delText xml:space="preserve"> </w:delText>
        </w:r>
      </w:del>
      <w:r w:rsidRPr="000C07F0">
        <w:rPr>
          <w:rFonts w:ascii="Courier New" w:hAnsi="Courier New" w:cs="Courier New"/>
          <w:lang w:val="en-US"/>
        </w:rPr>
        <w:t>or application</w:t>
      </w:r>
      <w:ins w:id="31" w:author="BOUCADAIR Mohamed INNOV/NET" w:date="2021-11-23T15:48:00Z">
        <w:r w:rsidR="007945B8">
          <w:rPr>
            <w:rFonts w:ascii="Courier New" w:hAnsi="Courier New" w:cs="Courier New"/>
            <w:lang w:val="en-US"/>
          </w:rPr>
          <w:t>)</w:t>
        </w:r>
      </w:ins>
      <w:r w:rsidRPr="000C07F0">
        <w:rPr>
          <w:rFonts w:ascii="Courier New" w:hAnsi="Courier New" w:cs="Courier New"/>
          <w:lang w:val="en-US"/>
        </w:rPr>
        <w:t xml:space="preserve"> performs DPLPMTUD (e.g., QUIC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   [RFC9000]).  This upper PL then uses probes to determine a safe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   PLPMTU for the datagrams that it sends.  The content</w:t>
      </w:r>
      <w:del w:id="32" w:author="BOUCADAIR Mohamed INNOV/NET" w:date="2021-11-23T15:48:00Z">
        <w:r w:rsidRPr="000C07F0" w:rsidDel="007945B8">
          <w:rPr>
            <w:rFonts w:ascii="Courier New" w:hAnsi="Courier New" w:cs="Courier New"/>
            <w:lang w:val="en-US"/>
          </w:rPr>
          <w:delText>s</w:delText>
        </w:r>
      </w:del>
      <w:r w:rsidRPr="000C07F0">
        <w:rPr>
          <w:rFonts w:ascii="Courier New" w:hAnsi="Courier New" w:cs="Courier New"/>
          <w:lang w:val="en-US"/>
        </w:rPr>
        <w:t xml:space="preserve"> of any probe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   is determined by the upper PL.  Such a design needs to avoid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   performing discovery at multiple levels, so, </w:t>
      </w:r>
      <w:del w:id="33" w:author="BOUCADAIR Mohamed INNOV/NET" w:date="2021-11-23T15:48:00Z">
        <w:r w:rsidRPr="000C07F0" w:rsidDel="007945B8">
          <w:rPr>
            <w:rFonts w:ascii="Courier New" w:hAnsi="Courier New" w:cs="Courier New"/>
            <w:lang w:val="en-US"/>
          </w:rPr>
          <w:delText xml:space="preserve">when </w:delText>
        </w:r>
      </w:del>
      <w:r w:rsidRPr="000C07F0">
        <w:rPr>
          <w:rFonts w:ascii="Courier New" w:hAnsi="Courier New" w:cs="Courier New"/>
          <w:lang w:val="en-US"/>
        </w:rPr>
        <w:t>when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   configurable, this upper PL SHOULD disable DPLPMTUD by UDP Options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   </w:t>
      </w:r>
      <w:commentRangeStart w:id="34"/>
      <w:r w:rsidRPr="000C07F0">
        <w:rPr>
          <w:rFonts w:ascii="Courier New" w:hAnsi="Courier New" w:cs="Courier New"/>
          <w:lang w:val="en-US"/>
        </w:rPr>
        <w:t>[RFC8899])</w:t>
      </w:r>
      <w:commentRangeEnd w:id="34"/>
      <w:r w:rsidR="007945B8">
        <w:rPr>
          <w:rStyle w:val="Marquedecommentaire"/>
          <w:rFonts w:asciiTheme="minorHAnsi" w:hAnsiTheme="minorHAnsi"/>
        </w:rPr>
        <w:commentReference w:id="34"/>
      </w:r>
      <w:r w:rsidRPr="000C07F0">
        <w:rPr>
          <w:rFonts w:ascii="Courier New" w:hAnsi="Courier New" w:cs="Courier New"/>
          <w:lang w:val="en-US"/>
        </w:rPr>
        <w:t>.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This section </w:t>
      </w:r>
      <w:del w:id="35" w:author="BOUCADAIR Mohamed INNOV/NET" w:date="2021-11-23T15:50:00Z">
        <w:r w:rsidRPr="000C07F0" w:rsidDel="007945B8">
          <w:rPr>
            <w:rFonts w:ascii="Courier New" w:hAnsi="Courier New" w:cs="Courier New"/>
            <w:lang w:val="en-US"/>
          </w:rPr>
          <w:delText xml:space="preserve">describe </w:delText>
        </w:r>
      </w:del>
      <w:ins w:id="36" w:author="BOUCADAIR Mohamed INNOV/NET" w:date="2021-11-23T15:50:00Z">
        <w:r w:rsidR="007945B8">
          <w:rPr>
            <w:rFonts w:ascii="Courier New" w:hAnsi="Courier New" w:cs="Courier New"/>
            <w:lang w:val="en-US"/>
          </w:rPr>
          <w:t>describes</w:t>
        </w:r>
        <w:r w:rsidR="007945B8" w:rsidRPr="000C07F0">
          <w:rPr>
            <w:rFonts w:ascii="Courier New" w:hAnsi="Courier New" w:cs="Courier New"/>
            <w:lang w:val="en-US"/>
          </w:rPr>
          <w:t xml:space="preserve"> </w:t>
        </w:r>
      </w:ins>
      <w:r w:rsidRPr="000C07F0">
        <w:rPr>
          <w:rFonts w:ascii="Courier New" w:hAnsi="Courier New" w:cs="Courier New"/>
          <w:lang w:val="en-US"/>
        </w:rPr>
        <w:t>packet formats and procedures for DPLPMTUD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using UDP Options.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>4.  Sending UDP-Options Probe Packets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DPLPMTUD relies upon the ability of a UDP Options sender to generate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a probe with a specific size, up to the maximum for the size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supported by </w:t>
      </w:r>
      <w:commentRangeStart w:id="37"/>
      <w:del w:id="38" w:author="BOUCADAIR Mohamed INNOV/NET" w:date="2021-11-23T15:51:00Z">
        <w:r w:rsidRPr="000C07F0" w:rsidDel="007945B8">
          <w:rPr>
            <w:rFonts w:ascii="Courier New" w:hAnsi="Courier New" w:cs="Courier New"/>
            <w:lang w:val="en-US"/>
          </w:rPr>
          <w:delText>the</w:delText>
        </w:r>
      </w:del>
      <w:commentRangeEnd w:id="37"/>
      <w:r w:rsidR="007945B8">
        <w:rPr>
          <w:rStyle w:val="Marquedecommentaire"/>
          <w:rFonts w:asciiTheme="minorHAnsi" w:hAnsiTheme="minorHAnsi"/>
        </w:rPr>
        <w:commentReference w:id="37"/>
      </w:r>
      <w:del w:id="39" w:author="BOUCADAIR Mohamed INNOV/NET" w:date="2021-11-23T15:51:00Z">
        <w:r w:rsidRPr="000C07F0" w:rsidDel="007945B8">
          <w:rPr>
            <w:rFonts w:ascii="Courier New" w:hAnsi="Courier New" w:cs="Courier New"/>
            <w:lang w:val="en-US"/>
          </w:rPr>
          <w:delText xml:space="preserve"> </w:delText>
        </w:r>
      </w:del>
      <w:ins w:id="40" w:author="BOUCADAIR Mohamed INNOV/NET" w:date="2021-11-23T15:51:00Z">
        <w:r w:rsidR="007945B8">
          <w:rPr>
            <w:rFonts w:ascii="Courier New" w:hAnsi="Courier New" w:cs="Courier New"/>
            <w:lang w:val="en-US"/>
          </w:rPr>
          <w:t>a</w:t>
        </w:r>
        <w:r w:rsidR="007945B8" w:rsidRPr="000C07F0">
          <w:rPr>
            <w:rFonts w:ascii="Courier New" w:hAnsi="Courier New" w:cs="Courier New"/>
            <w:lang w:val="en-US"/>
          </w:rPr>
          <w:t xml:space="preserve"> </w:t>
        </w:r>
      </w:ins>
      <w:r w:rsidRPr="000C07F0">
        <w:rPr>
          <w:rFonts w:ascii="Courier New" w:hAnsi="Courier New" w:cs="Courier New"/>
          <w:lang w:val="en-US"/>
        </w:rPr>
        <w:t>local interface.  The size of a DPLPMTUD probe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packet </w:t>
      </w:r>
      <w:commentRangeStart w:id="41"/>
      <w:r w:rsidRPr="000C07F0">
        <w:rPr>
          <w:rFonts w:ascii="Courier New" w:hAnsi="Courier New" w:cs="Courier New"/>
          <w:lang w:val="en-US"/>
        </w:rPr>
        <w:t>MUST NOT be constrained by the maximum PMTU set by network</w:t>
      </w:r>
      <w:commentRangeEnd w:id="41"/>
      <w:r w:rsidR="007945B8">
        <w:rPr>
          <w:rStyle w:val="Marquedecommentaire"/>
          <w:rFonts w:asciiTheme="minorHAnsi" w:hAnsiTheme="minorHAnsi"/>
        </w:rPr>
        <w:commentReference w:id="41"/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layer mechanisms (such as PMTUD [RFC</w:t>
      </w:r>
      <w:commentRangeStart w:id="42"/>
      <w:r w:rsidRPr="000C07F0">
        <w:rPr>
          <w:rFonts w:ascii="Courier New" w:hAnsi="Courier New" w:cs="Courier New"/>
          <w:lang w:val="en-US"/>
        </w:rPr>
        <w:t>1063</w:t>
      </w:r>
      <w:commentRangeEnd w:id="42"/>
      <w:r w:rsidR="007945B8">
        <w:rPr>
          <w:rStyle w:val="Marquedecommentaire"/>
          <w:rFonts w:asciiTheme="minorHAnsi" w:hAnsiTheme="minorHAnsi"/>
        </w:rPr>
        <w:commentReference w:id="42"/>
      </w:r>
      <w:r w:rsidRPr="000C07F0">
        <w:rPr>
          <w:rFonts w:ascii="Courier New" w:hAnsi="Courier New" w:cs="Courier New"/>
          <w:lang w:val="en-US"/>
        </w:rPr>
        <w:t xml:space="preserve">][RFC8201] or the </w:t>
      </w:r>
      <w:commentRangeStart w:id="43"/>
      <w:r w:rsidRPr="000C07F0">
        <w:rPr>
          <w:rFonts w:ascii="Courier New" w:hAnsi="Courier New" w:cs="Courier New"/>
          <w:lang w:val="en-US"/>
        </w:rPr>
        <w:t>IP Cache</w:t>
      </w:r>
      <w:commentRangeEnd w:id="43"/>
      <w:r w:rsidR="007945B8">
        <w:rPr>
          <w:rStyle w:val="Marquedecommentaire"/>
          <w:rFonts w:asciiTheme="minorHAnsi" w:hAnsiTheme="minorHAnsi"/>
        </w:rPr>
        <w:commentReference w:id="43"/>
      </w:r>
      <w:r w:rsidRPr="000C07F0">
        <w:rPr>
          <w:rFonts w:ascii="Courier New" w:hAnsi="Courier New" w:cs="Courier New"/>
          <w:lang w:val="en-US"/>
        </w:rPr>
        <w:t>).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Probe packets consume network capacity and incur endpoint processing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(</w:t>
      </w:r>
      <w:del w:id="44" w:author="BOUCADAIR Mohamed INNOV/NET" w:date="2021-11-23T15:53:00Z">
        <w:r w:rsidRPr="000C07F0" w:rsidDel="007945B8">
          <w:rPr>
            <w:rFonts w:ascii="Courier New" w:hAnsi="Courier New" w:cs="Courier New"/>
            <w:lang w:val="en-US"/>
          </w:rPr>
          <w:delText xml:space="preserve">see </w:delText>
        </w:r>
      </w:del>
      <w:r w:rsidRPr="000C07F0">
        <w:rPr>
          <w:rFonts w:ascii="Courier New" w:hAnsi="Courier New" w:cs="Courier New"/>
          <w:lang w:val="en-US"/>
        </w:rPr>
        <w:t>Section 4.1 of [RFC8899]).  Implementations ought to send a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probe with a </w:t>
      </w:r>
      <w:commentRangeStart w:id="45"/>
      <w:r w:rsidRPr="000C07F0">
        <w:rPr>
          <w:rFonts w:ascii="Courier New" w:hAnsi="Courier New" w:cs="Courier New"/>
          <w:lang w:val="en-US"/>
        </w:rPr>
        <w:t xml:space="preserve">Request Probe Option </w:t>
      </w:r>
      <w:commentRangeEnd w:id="45"/>
      <w:r w:rsidR="007945B8">
        <w:rPr>
          <w:rStyle w:val="Marquedecommentaire"/>
          <w:rFonts w:asciiTheme="minorHAnsi" w:hAnsiTheme="minorHAnsi"/>
        </w:rPr>
        <w:commentReference w:id="45"/>
      </w:r>
      <w:r w:rsidRPr="000C07F0">
        <w:rPr>
          <w:rFonts w:ascii="Courier New" w:hAnsi="Courier New" w:cs="Courier New"/>
          <w:lang w:val="en-US"/>
        </w:rPr>
        <w:t>only when required by their local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DPLPMTUD state machine, i.e., when confirming the base PMTU for the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path, probing to increase the PLPMTU or to confirm the current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PLPMTU.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4.1.  Packet Probes using the Echo Request </w:t>
      </w:r>
      <w:del w:id="46" w:author="BOUCADAIR Mohamed INNOV/NET" w:date="2021-11-23T16:11:00Z">
        <w:r w:rsidRPr="000C07F0" w:rsidDel="00642A8E">
          <w:rPr>
            <w:rFonts w:ascii="Courier New" w:hAnsi="Courier New" w:cs="Courier New"/>
            <w:lang w:val="en-US"/>
          </w:rPr>
          <w:delText>Option</w:delText>
        </w:r>
      </w:del>
      <w:ins w:id="47" w:author="BOUCADAIR Mohamed INNOV/NET" w:date="2021-11-23T15:56:00Z">
        <w:r w:rsidR="006A40EC">
          <w:rPr>
            <w:rFonts w:ascii="Courier New" w:hAnsi="Courier New" w:cs="Courier New"/>
            <w:lang w:val="en-US"/>
          </w:rPr>
          <w:t xml:space="preserve">and </w:t>
        </w:r>
      </w:ins>
      <w:del w:id="48" w:author="BOUCADAIR Mohamed INNOV/NET" w:date="2021-11-23T15:56:00Z">
        <w:r w:rsidRPr="000C07F0" w:rsidDel="006A40EC">
          <w:rPr>
            <w:rFonts w:ascii="Courier New" w:hAnsi="Courier New" w:cs="Courier New"/>
            <w:lang w:val="en-US"/>
          </w:rPr>
          <w:delText xml:space="preserve"> </w:delText>
        </w:r>
      </w:del>
      <w:r w:rsidRPr="000C07F0">
        <w:rPr>
          <w:rFonts w:ascii="Courier New" w:hAnsi="Courier New" w:cs="Courier New"/>
          <w:lang w:val="en-US"/>
        </w:rPr>
        <w:t>Request Option</w:t>
      </w:r>
      <w:ins w:id="49" w:author="BOUCADAIR Mohamed INNOV/NET" w:date="2021-11-23T16:11:00Z">
        <w:r w:rsidR="00642A8E">
          <w:rPr>
            <w:rFonts w:ascii="Courier New" w:hAnsi="Courier New" w:cs="Courier New"/>
            <w:lang w:val="en-US"/>
          </w:rPr>
          <w:t>s</w:t>
        </w:r>
      </w:ins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This section describes a format of probe</w:t>
      </w:r>
      <w:ins w:id="50" w:author="BOUCADAIR Mohamed INNOV/NET" w:date="2021-11-23T15:53:00Z">
        <w:r w:rsidR="007945B8">
          <w:rPr>
            <w:rFonts w:ascii="Courier New" w:hAnsi="Courier New" w:cs="Courier New"/>
            <w:lang w:val="en-US"/>
          </w:rPr>
          <w:t>s</w:t>
        </w:r>
      </w:ins>
      <w:r w:rsidRPr="000C07F0">
        <w:rPr>
          <w:rFonts w:ascii="Courier New" w:hAnsi="Courier New" w:cs="Courier New"/>
          <w:lang w:val="en-US"/>
        </w:rPr>
        <w:t xml:space="preserve"> consisting of an empty UDP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datagram, UDP Options area</w:t>
      </w:r>
      <w:ins w:id="51" w:author="BOUCADAIR Mohamed INNOV/NET" w:date="2021-11-23T15:54:00Z">
        <w:r w:rsidR="007945B8">
          <w:rPr>
            <w:rFonts w:ascii="Courier New" w:hAnsi="Courier New" w:cs="Courier New"/>
            <w:lang w:val="en-US"/>
          </w:rPr>
          <w:t>,</w:t>
        </w:r>
      </w:ins>
      <w:r w:rsidRPr="000C07F0">
        <w:rPr>
          <w:rFonts w:ascii="Courier New" w:hAnsi="Courier New" w:cs="Courier New"/>
          <w:lang w:val="en-US"/>
        </w:rPr>
        <w:t xml:space="preserve"> and Padding.  The UDP Options area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contains the Echo Request Option (RES), any other required options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concluded with an EOL Option followed by any padding needed to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inflate to the required probe size.  The reception of this option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</w:t>
      </w:r>
      <w:commentRangeStart w:id="52"/>
      <w:r w:rsidRPr="000C07F0">
        <w:rPr>
          <w:rFonts w:ascii="Courier New" w:hAnsi="Courier New" w:cs="Courier New"/>
          <w:lang w:val="en-US"/>
        </w:rPr>
        <w:t>generates</w:t>
      </w:r>
      <w:commentRangeEnd w:id="52"/>
      <w:r w:rsidR="006A40EC">
        <w:rPr>
          <w:rStyle w:val="Marquedecommentaire"/>
          <w:rFonts w:asciiTheme="minorHAnsi" w:hAnsiTheme="minorHAnsi"/>
        </w:rPr>
        <w:commentReference w:id="52"/>
      </w:r>
      <w:r w:rsidRPr="000C07F0">
        <w:rPr>
          <w:rFonts w:ascii="Courier New" w:hAnsi="Courier New" w:cs="Courier New"/>
          <w:lang w:val="en-US"/>
        </w:rPr>
        <w:t xml:space="preserve"> an Echo Response Option that confirms reception of a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specific received probe.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The UDP Options used in this </w:t>
      </w:r>
      <w:del w:id="53" w:author="BOUCADAIR Mohamed INNOV/NET" w:date="2021-11-23T15:58:00Z">
        <w:r w:rsidRPr="000C07F0" w:rsidDel="006A40EC">
          <w:rPr>
            <w:rFonts w:ascii="Courier New" w:hAnsi="Courier New" w:cs="Courier New"/>
            <w:lang w:val="en-US"/>
          </w:rPr>
          <w:delText>method</w:delText>
        </w:r>
      </w:del>
      <w:ins w:id="54" w:author="BOUCADAIR Mohamed INNOV/NET" w:date="2021-11-23T15:58:00Z">
        <w:r w:rsidR="006A40EC">
          <w:rPr>
            <w:rFonts w:ascii="Courier New" w:hAnsi="Courier New" w:cs="Courier New"/>
            <w:lang w:val="en-US"/>
          </w:rPr>
          <w:t>document</w:t>
        </w:r>
      </w:ins>
      <w:r w:rsidRPr="000C07F0">
        <w:rPr>
          <w:rFonts w:ascii="Courier New" w:hAnsi="Courier New" w:cs="Courier New"/>
          <w:lang w:val="en-US"/>
        </w:rPr>
        <w:t xml:space="preserve"> </w:t>
      </w:r>
      <w:proofErr w:type="gramStart"/>
      <w:r w:rsidRPr="000C07F0">
        <w:rPr>
          <w:rFonts w:ascii="Courier New" w:hAnsi="Courier New" w:cs="Courier New"/>
          <w:lang w:val="en-US"/>
        </w:rPr>
        <w:t>are</w:t>
      </w:r>
      <w:proofErr w:type="gramEnd"/>
      <w:r w:rsidRPr="000C07F0">
        <w:rPr>
          <w:rFonts w:ascii="Courier New" w:hAnsi="Courier New" w:cs="Courier New"/>
          <w:lang w:val="en-US"/>
        </w:rPr>
        <w:t xml:space="preserve"> described in </w:t>
      </w:r>
      <w:del w:id="55" w:author="BOUCADAIR Mohamed INNOV/NET" w:date="2021-11-23T15:57:00Z">
        <w:r w:rsidRPr="000C07F0" w:rsidDel="006A40EC">
          <w:rPr>
            <w:rFonts w:ascii="Courier New" w:hAnsi="Courier New" w:cs="Courier New"/>
            <w:lang w:val="en-US"/>
          </w:rPr>
          <w:delText xml:space="preserve">section </w:delText>
        </w:r>
      </w:del>
      <w:ins w:id="56" w:author="BOUCADAIR Mohamed INNOV/NET" w:date="2021-11-23T15:57:00Z">
        <w:r w:rsidR="006A40EC">
          <w:rPr>
            <w:rFonts w:ascii="Courier New" w:hAnsi="Courier New" w:cs="Courier New"/>
            <w:lang w:val="en-US"/>
          </w:rPr>
          <w:t>S</w:t>
        </w:r>
        <w:r w:rsidR="006A40EC" w:rsidRPr="000C07F0">
          <w:rPr>
            <w:rFonts w:ascii="Courier New" w:hAnsi="Courier New" w:cs="Courier New"/>
            <w:lang w:val="en-US"/>
          </w:rPr>
          <w:t xml:space="preserve">ection </w:t>
        </w:r>
      </w:ins>
      <w:r w:rsidRPr="000C07F0">
        <w:rPr>
          <w:rFonts w:ascii="Courier New" w:hAnsi="Courier New" w:cs="Courier New"/>
          <w:lang w:val="en-US"/>
        </w:rPr>
        <w:t>6 of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[I-</w:t>
      </w:r>
      <w:proofErr w:type="spellStart"/>
      <w:proofErr w:type="gramStart"/>
      <w:r w:rsidRPr="000C07F0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0C07F0">
        <w:rPr>
          <w:rFonts w:ascii="Courier New" w:hAnsi="Courier New" w:cs="Courier New"/>
          <w:lang w:val="en-US"/>
        </w:rPr>
        <w:t>-</w:t>
      </w:r>
      <w:proofErr w:type="spellStart"/>
      <w:r w:rsidRPr="000C07F0">
        <w:rPr>
          <w:rFonts w:ascii="Courier New" w:hAnsi="Courier New" w:cs="Courier New"/>
          <w:lang w:val="en-US"/>
        </w:rPr>
        <w:t>tsvwg</w:t>
      </w:r>
      <w:proofErr w:type="spellEnd"/>
      <w:r w:rsidRPr="000C07F0">
        <w:rPr>
          <w:rFonts w:ascii="Courier New" w:hAnsi="Courier New" w:cs="Courier New"/>
          <w:lang w:val="en-US"/>
        </w:rPr>
        <w:t>-</w:t>
      </w:r>
      <w:proofErr w:type="spellStart"/>
      <w:r w:rsidRPr="000C07F0">
        <w:rPr>
          <w:rFonts w:ascii="Courier New" w:hAnsi="Courier New" w:cs="Courier New"/>
          <w:lang w:val="en-US"/>
        </w:rPr>
        <w:t>udp</w:t>
      </w:r>
      <w:proofErr w:type="spellEnd"/>
      <w:r w:rsidRPr="000C07F0">
        <w:rPr>
          <w:rFonts w:ascii="Courier New" w:hAnsi="Courier New" w:cs="Courier New"/>
          <w:lang w:val="en-US"/>
        </w:rPr>
        <w:t>-options]: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*  The Echo Request Option (RES) is set by a </w:t>
      </w:r>
      <w:r w:rsidRPr="006A40EC">
        <w:rPr>
          <w:rFonts w:ascii="Courier New" w:hAnsi="Courier New" w:cs="Courier New"/>
          <w:highlight w:val="yellow"/>
          <w:lang w:val="en-US"/>
          <w:rPrChange w:id="57" w:author="BOUCADAIR Mohamed INNOV/NET" w:date="2021-11-23T15:58:00Z">
            <w:rPr>
              <w:rFonts w:ascii="Courier New" w:hAnsi="Courier New" w:cs="Courier New"/>
              <w:lang w:val="en-US"/>
            </w:rPr>
          </w:rPrChange>
        </w:rPr>
        <w:t>sending PL</w:t>
      </w:r>
      <w:r w:rsidRPr="000C07F0">
        <w:rPr>
          <w:rFonts w:ascii="Courier New" w:hAnsi="Courier New" w:cs="Courier New"/>
          <w:lang w:val="en-US"/>
        </w:rPr>
        <w:t xml:space="preserve"> to solicit a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   response from a remote UDP Options receiver.  A four-byte token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   identifies each request.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*  The Echo Response Option (REQ) is generated by the UDP Options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   receiver in response to reception of </w:t>
      </w:r>
      <w:del w:id="58" w:author="BOUCADAIR Mohamed INNOV/NET" w:date="2021-11-23T15:59:00Z">
        <w:r w:rsidRPr="000C07F0" w:rsidDel="006A40EC">
          <w:rPr>
            <w:rFonts w:ascii="Courier New" w:hAnsi="Courier New" w:cs="Courier New"/>
            <w:lang w:val="en-US"/>
          </w:rPr>
          <w:delText>a previously received</w:delText>
        </w:r>
      </w:del>
      <w:ins w:id="59" w:author="BOUCADAIR Mohamed INNOV/NET" w:date="2021-11-23T15:59:00Z">
        <w:r w:rsidR="006A40EC">
          <w:rPr>
            <w:rFonts w:ascii="Courier New" w:hAnsi="Courier New" w:cs="Courier New"/>
            <w:lang w:val="en-US"/>
          </w:rPr>
          <w:t>an</w:t>
        </w:r>
      </w:ins>
      <w:r w:rsidRPr="000C07F0">
        <w:rPr>
          <w:rFonts w:ascii="Courier New" w:hAnsi="Courier New" w:cs="Courier New"/>
          <w:lang w:val="en-US"/>
        </w:rPr>
        <w:t xml:space="preserve"> Echo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   Request Option.  Each Echo Response Option echoes a previously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   received four-byte token.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Fairhurst &amp; Jones          Expires 22 May 2022               </w:t>
      </w:r>
      <w:proofErr w:type="gramStart"/>
      <w:r w:rsidRPr="000C07F0">
        <w:rPr>
          <w:rFonts w:ascii="Courier New" w:hAnsi="Courier New" w:cs="Courier New"/>
          <w:lang w:val="en-US"/>
        </w:rPr>
        <w:t xml:space="preserve">   [</w:t>
      </w:r>
      <w:proofErr w:type="gramEnd"/>
      <w:r w:rsidRPr="000C07F0">
        <w:rPr>
          <w:rFonts w:ascii="Courier New" w:hAnsi="Courier New" w:cs="Courier New"/>
          <w:lang w:val="en-US"/>
        </w:rPr>
        <w:t>Page 4]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br w:type="page"/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lastRenderedPageBreak/>
        <w:t>Internet-Draft                UDPO DPLPMTUD                November 2021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The token value allows a sender to distinguish between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acknowledgements for initial probes and acknowledgements confirming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receipt of subsequent probes (e.g., travelling along alternate paths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with a larger </w:t>
      </w:r>
      <w:del w:id="60" w:author="BOUCADAIR Mohamed INNOV/NET" w:date="2021-11-23T15:59:00Z">
        <w:r w:rsidRPr="000C07F0" w:rsidDel="006A40EC">
          <w:rPr>
            <w:rFonts w:ascii="Courier New" w:hAnsi="Courier New" w:cs="Courier New"/>
            <w:lang w:val="en-US"/>
          </w:rPr>
          <w:delText xml:space="preserve">round </w:delText>
        </w:r>
      </w:del>
      <w:ins w:id="61" w:author="BOUCADAIR Mohamed INNOV/NET" w:date="2021-11-23T15:59:00Z">
        <w:r w:rsidR="006A40EC" w:rsidRPr="000C07F0">
          <w:rPr>
            <w:rFonts w:ascii="Courier New" w:hAnsi="Courier New" w:cs="Courier New"/>
            <w:lang w:val="en-US"/>
          </w:rPr>
          <w:t>round</w:t>
        </w:r>
        <w:r w:rsidR="006A40EC">
          <w:rPr>
            <w:rFonts w:ascii="Courier New" w:hAnsi="Courier New" w:cs="Courier New"/>
            <w:lang w:val="en-US"/>
          </w:rPr>
          <w:t>-</w:t>
        </w:r>
      </w:ins>
      <w:r w:rsidRPr="000C07F0">
        <w:rPr>
          <w:rFonts w:ascii="Courier New" w:hAnsi="Courier New" w:cs="Courier New"/>
          <w:lang w:val="en-US"/>
        </w:rPr>
        <w:t>trip time).  This needs each probe to be uniquely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identifiable by the UDP Options sender within the Maximum Segment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Lifetime (MSL).  </w:t>
      </w:r>
      <w:commentRangeStart w:id="62"/>
      <w:r w:rsidRPr="000C07F0">
        <w:rPr>
          <w:rFonts w:ascii="Courier New" w:hAnsi="Courier New" w:cs="Courier New"/>
          <w:lang w:val="en-US"/>
        </w:rPr>
        <w:t>The UDP Options sender therefore MUST NOT recycle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token values until they have expired or have been acknowledged</w:t>
      </w:r>
      <w:commentRangeEnd w:id="62"/>
      <w:r w:rsidR="006A40EC">
        <w:rPr>
          <w:rStyle w:val="Marquedecommentaire"/>
          <w:rFonts w:asciiTheme="minorHAnsi" w:hAnsiTheme="minorHAnsi"/>
        </w:rPr>
        <w:commentReference w:id="62"/>
      </w:r>
      <w:r w:rsidRPr="000C07F0">
        <w:rPr>
          <w:rFonts w:ascii="Courier New" w:hAnsi="Courier New" w:cs="Courier New"/>
          <w:lang w:val="en-US"/>
        </w:rPr>
        <w:t>.  A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</w:t>
      </w:r>
      <w:del w:id="63" w:author="BOUCADAIR Mohamed INNOV/NET" w:date="2021-11-23T16:00:00Z">
        <w:r w:rsidRPr="000C07F0" w:rsidDel="006A40EC">
          <w:rPr>
            <w:rFonts w:ascii="Courier New" w:hAnsi="Courier New" w:cs="Courier New"/>
            <w:lang w:val="en-US"/>
          </w:rPr>
          <w:delText xml:space="preserve">four </w:delText>
        </w:r>
      </w:del>
      <w:ins w:id="64" w:author="BOUCADAIR Mohamed INNOV/NET" w:date="2021-11-23T16:00:00Z">
        <w:r w:rsidR="006A40EC" w:rsidRPr="000C07F0">
          <w:rPr>
            <w:rFonts w:ascii="Courier New" w:hAnsi="Courier New" w:cs="Courier New"/>
            <w:lang w:val="en-US"/>
          </w:rPr>
          <w:t>four</w:t>
        </w:r>
        <w:r w:rsidR="006A40EC">
          <w:rPr>
            <w:rFonts w:ascii="Courier New" w:hAnsi="Courier New" w:cs="Courier New"/>
            <w:lang w:val="en-US"/>
          </w:rPr>
          <w:t>-</w:t>
        </w:r>
      </w:ins>
      <w:r w:rsidRPr="000C07F0">
        <w:rPr>
          <w:rFonts w:ascii="Courier New" w:hAnsi="Courier New" w:cs="Courier New"/>
          <w:lang w:val="en-US"/>
        </w:rPr>
        <w:t>byte value for the token field provides sufficient space for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multiple unique probes to be made within the MSL.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The initial value of the </w:t>
      </w:r>
      <w:del w:id="65" w:author="BOUCADAIR Mohamed INNOV/NET" w:date="2021-11-23T16:00:00Z">
        <w:r w:rsidRPr="000C07F0" w:rsidDel="006A40EC">
          <w:rPr>
            <w:rFonts w:ascii="Courier New" w:hAnsi="Courier New" w:cs="Courier New"/>
            <w:lang w:val="en-US"/>
          </w:rPr>
          <w:delText xml:space="preserve">four </w:delText>
        </w:r>
      </w:del>
      <w:ins w:id="66" w:author="BOUCADAIR Mohamed INNOV/NET" w:date="2021-11-23T16:00:00Z">
        <w:r w:rsidR="006A40EC" w:rsidRPr="000C07F0">
          <w:rPr>
            <w:rFonts w:ascii="Courier New" w:hAnsi="Courier New" w:cs="Courier New"/>
            <w:lang w:val="en-US"/>
          </w:rPr>
          <w:t>four</w:t>
        </w:r>
        <w:r w:rsidR="006A40EC">
          <w:rPr>
            <w:rFonts w:ascii="Courier New" w:hAnsi="Courier New" w:cs="Courier New"/>
            <w:lang w:val="en-US"/>
          </w:rPr>
          <w:t>-</w:t>
        </w:r>
      </w:ins>
      <w:r w:rsidRPr="000C07F0">
        <w:rPr>
          <w:rFonts w:ascii="Courier New" w:hAnsi="Courier New" w:cs="Courier New"/>
          <w:lang w:val="en-US"/>
        </w:rPr>
        <w:t>byte token field SHOULD be assigned to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a </w:t>
      </w:r>
      <w:proofErr w:type="spellStart"/>
      <w:r w:rsidRPr="000C07F0">
        <w:rPr>
          <w:rFonts w:ascii="Courier New" w:hAnsi="Courier New" w:cs="Courier New"/>
          <w:lang w:val="en-US"/>
        </w:rPr>
        <w:t>randomised</w:t>
      </w:r>
      <w:proofErr w:type="spellEnd"/>
      <w:r w:rsidRPr="000C07F0">
        <w:rPr>
          <w:rFonts w:ascii="Courier New" w:hAnsi="Courier New" w:cs="Courier New"/>
          <w:lang w:val="en-US"/>
        </w:rPr>
        <w:t xml:space="preserve"> value to enhance protection from off-path attacks, as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described in </w:t>
      </w:r>
      <w:del w:id="67" w:author="BOUCADAIR Mohamed INNOV/NET" w:date="2021-11-23T16:01:00Z">
        <w:r w:rsidRPr="000C07F0" w:rsidDel="006A40EC">
          <w:rPr>
            <w:rFonts w:ascii="Courier New" w:hAnsi="Courier New" w:cs="Courier New"/>
            <w:lang w:val="en-US"/>
          </w:rPr>
          <w:delText xml:space="preserve">section </w:delText>
        </w:r>
      </w:del>
      <w:ins w:id="68" w:author="BOUCADAIR Mohamed INNOV/NET" w:date="2021-11-23T16:01:00Z">
        <w:r w:rsidR="006A40EC">
          <w:rPr>
            <w:rFonts w:ascii="Courier New" w:hAnsi="Courier New" w:cs="Courier New"/>
            <w:lang w:val="en-US"/>
          </w:rPr>
          <w:t>S</w:t>
        </w:r>
        <w:r w:rsidR="006A40EC" w:rsidRPr="000C07F0">
          <w:rPr>
            <w:rFonts w:ascii="Courier New" w:hAnsi="Courier New" w:cs="Courier New"/>
            <w:lang w:val="en-US"/>
          </w:rPr>
          <w:t xml:space="preserve">ection </w:t>
        </w:r>
      </w:ins>
      <w:r w:rsidRPr="000C07F0">
        <w:rPr>
          <w:rFonts w:ascii="Courier New" w:hAnsi="Courier New" w:cs="Courier New"/>
          <w:lang w:val="en-US"/>
        </w:rPr>
        <w:t>5.1 of [RFC8085]</w:t>
      </w:r>
      <w:del w:id="69" w:author="BOUCADAIR Mohamed INNOV/NET" w:date="2021-11-23T16:01:00Z">
        <w:r w:rsidRPr="000C07F0" w:rsidDel="006A40EC">
          <w:rPr>
            <w:rFonts w:ascii="Courier New" w:hAnsi="Courier New" w:cs="Courier New"/>
            <w:lang w:val="en-US"/>
          </w:rPr>
          <w:delText>)</w:delText>
        </w:r>
      </w:del>
      <w:r w:rsidRPr="000C07F0">
        <w:rPr>
          <w:rFonts w:ascii="Courier New" w:hAnsi="Courier New" w:cs="Courier New"/>
          <w:lang w:val="en-US"/>
        </w:rPr>
        <w:t>.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>4.2.  DPLPMTUD Procedures for UDP Options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DPLPMTUD utilizes three types of probes.  These are described in the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following sections: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*  A probe to confirm the path can support the base PLPMTU.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*  A probe to detect whether the path can support a larger PLPMTU.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*  A probe to validate the path supports the current PLPMTU.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>4.2.1.  Confirmation of Connectivity across a Path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The DPLPMTUD method requires a PL to confirm connectivity over the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path using the base PLPMTU (</w:t>
      </w:r>
      <w:del w:id="70" w:author="BOUCADAIR Mohamed INNOV/NET" w:date="2021-11-23T16:01:00Z">
        <w:r w:rsidRPr="000C07F0" w:rsidDel="006A40EC">
          <w:rPr>
            <w:rFonts w:ascii="Courier New" w:hAnsi="Courier New" w:cs="Courier New"/>
            <w:lang w:val="en-US"/>
          </w:rPr>
          <w:delText xml:space="preserve">see </w:delText>
        </w:r>
      </w:del>
      <w:r w:rsidRPr="000C07F0">
        <w:rPr>
          <w:rFonts w:ascii="Courier New" w:hAnsi="Courier New" w:cs="Courier New"/>
          <w:lang w:val="en-US"/>
        </w:rPr>
        <w:t>Section 5.1.4 of [RFC8899]), but UDP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does not offer a mechanism for this.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UDP Options can provide this required functionality.  A UDP Options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sender implementing this specification MUST elicit a positive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confirmation of connectivity for the path, by sending a probe, padded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to size </w:t>
      </w:r>
      <w:commentRangeStart w:id="71"/>
      <w:r w:rsidRPr="000C07F0">
        <w:rPr>
          <w:rFonts w:ascii="Courier New" w:hAnsi="Courier New" w:cs="Courier New"/>
          <w:lang w:val="en-US"/>
        </w:rPr>
        <w:t>BASE_PLPMTU</w:t>
      </w:r>
      <w:commentRangeEnd w:id="71"/>
      <w:r w:rsidR="006A40EC">
        <w:rPr>
          <w:rStyle w:val="Marquedecommentaire"/>
          <w:rFonts w:asciiTheme="minorHAnsi" w:hAnsiTheme="minorHAnsi"/>
        </w:rPr>
        <w:commentReference w:id="71"/>
      </w:r>
      <w:r w:rsidRPr="000C07F0">
        <w:rPr>
          <w:rFonts w:ascii="Courier New" w:hAnsi="Courier New" w:cs="Courier New"/>
          <w:lang w:val="en-US"/>
        </w:rPr>
        <w:t>.  This confirmation probe MUST include a UDP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Option that elicits a response from the remote endpoint (e.g., by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including the </w:t>
      </w:r>
      <w:del w:id="72" w:author="BOUCADAIR Mohamed INNOV/NET" w:date="2021-11-23T16:02:00Z">
        <w:r w:rsidRPr="000C07F0" w:rsidDel="006A40EC">
          <w:rPr>
            <w:rFonts w:ascii="Courier New" w:hAnsi="Courier New" w:cs="Courier New"/>
            <w:lang w:val="en-US"/>
          </w:rPr>
          <w:delText xml:space="preserve">ECHO </w:delText>
        </w:r>
      </w:del>
      <w:ins w:id="73" w:author="BOUCADAIR Mohamed INNOV/NET" w:date="2021-11-23T16:02:00Z">
        <w:r w:rsidR="006A40EC" w:rsidRPr="000C07F0">
          <w:rPr>
            <w:rFonts w:ascii="Courier New" w:hAnsi="Courier New" w:cs="Courier New"/>
            <w:lang w:val="en-US"/>
          </w:rPr>
          <w:t>E</w:t>
        </w:r>
        <w:r w:rsidR="006A40EC">
          <w:rPr>
            <w:rFonts w:ascii="Courier New" w:hAnsi="Courier New" w:cs="Courier New"/>
            <w:lang w:val="en-US"/>
          </w:rPr>
          <w:t>cho</w:t>
        </w:r>
        <w:r w:rsidR="006A40EC" w:rsidRPr="000C07F0">
          <w:rPr>
            <w:rFonts w:ascii="Courier New" w:hAnsi="Courier New" w:cs="Courier New"/>
            <w:lang w:val="en-US"/>
          </w:rPr>
          <w:t xml:space="preserve"> </w:t>
        </w:r>
      </w:ins>
      <w:r w:rsidRPr="000C07F0">
        <w:rPr>
          <w:rFonts w:ascii="Courier New" w:hAnsi="Courier New" w:cs="Courier New"/>
          <w:lang w:val="en-US"/>
        </w:rPr>
        <w:t>Request/Response Option</w:t>
      </w:r>
      <w:ins w:id="74" w:author="BOUCADAIR Mohamed INNOV/NET" w:date="2021-11-23T16:22:00Z">
        <w:r w:rsidR="00937E2B">
          <w:rPr>
            <w:rFonts w:ascii="Courier New" w:hAnsi="Courier New" w:cs="Courier New"/>
            <w:lang w:val="en-US"/>
          </w:rPr>
          <w:t>s</w:t>
        </w:r>
      </w:ins>
      <w:r w:rsidRPr="000C07F0">
        <w:rPr>
          <w:rFonts w:ascii="Courier New" w:hAnsi="Courier New" w:cs="Courier New"/>
          <w:lang w:val="en-US"/>
        </w:rPr>
        <w:t>) to confirm that a packet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of the size traversed the path.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>4.2.2.  Sending Probe Packets to Increase the PLPMTU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</w:t>
      </w:r>
      <w:commentRangeStart w:id="75"/>
      <w:r w:rsidRPr="000C07F0">
        <w:rPr>
          <w:rFonts w:ascii="Courier New" w:hAnsi="Courier New" w:cs="Courier New"/>
          <w:lang w:val="en-US"/>
        </w:rPr>
        <w:t>From time to time</w:t>
      </w:r>
      <w:commentRangeEnd w:id="75"/>
      <w:r w:rsidR="006A40EC">
        <w:rPr>
          <w:rStyle w:val="Marquedecommentaire"/>
          <w:rFonts w:asciiTheme="minorHAnsi" w:hAnsiTheme="minorHAnsi"/>
        </w:rPr>
        <w:commentReference w:id="75"/>
      </w:r>
      <w:r w:rsidRPr="000C07F0">
        <w:rPr>
          <w:rFonts w:ascii="Courier New" w:hAnsi="Courier New" w:cs="Courier New"/>
          <w:lang w:val="en-US"/>
        </w:rPr>
        <w:t xml:space="preserve">, </w:t>
      </w:r>
      <w:r w:rsidRPr="006A40EC">
        <w:rPr>
          <w:rFonts w:ascii="Courier New" w:hAnsi="Courier New" w:cs="Courier New"/>
          <w:highlight w:val="yellow"/>
          <w:lang w:val="en-US"/>
          <w:rPrChange w:id="76" w:author="BOUCADAIR Mohamed INNOV/NET" w:date="2021-11-23T16:03:00Z">
            <w:rPr>
              <w:rFonts w:ascii="Courier New" w:hAnsi="Courier New" w:cs="Courier New"/>
              <w:lang w:val="en-US"/>
            </w:rPr>
          </w:rPrChange>
        </w:rPr>
        <w:t>DPLPMTUD</w:t>
      </w:r>
      <w:r w:rsidRPr="000C07F0">
        <w:rPr>
          <w:rFonts w:ascii="Courier New" w:hAnsi="Courier New" w:cs="Courier New"/>
          <w:lang w:val="en-US"/>
        </w:rPr>
        <w:t xml:space="preserve"> searches to detect whether </w:t>
      </w:r>
      <w:commentRangeStart w:id="77"/>
      <w:r w:rsidRPr="000C07F0">
        <w:rPr>
          <w:rFonts w:ascii="Courier New" w:hAnsi="Courier New" w:cs="Courier New"/>
          <w:lang w:val="en-US"/>
        </w:rPr>
        <w:t>the current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path </w:t>
      </w:r>
      <w:commentRangeEnd w:id="77"/>
      <w:r w:rsidR="006A40EC">
        <w:rPr>
          <w:rStyle w:val="Marquedecommentaire"/>
          <w:rFonts w:asciiTheme="minorHAnsi" w:hAnsiTheme="minorHAnsi"/>
        </w:rPr>
        <w:commentReference w:id="77"/>
      </w:r>
      <w:r w:rsidRPr="000C07F0">
        <w:rPr>
          <w:rFonts w:ascii="Courier New" w:hAnsi="Courier New" w:cs="Courier New"/>
          <w:lang w:val="en-US"/>
        </w:rPr>
        <w:t>can support a larger PLPMTU.  When the remote endpoint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advertises a UDP Maximum Segment Size (MSS) option, this value can be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used as a hint to </w:t>
      </w:r>
      <w:proofErr w:type="spellStart"/>
      <w:r w:rsidRPr="000C07F0">
        <w:rPr>
          <w:rFonts w:ascii="Courier New" w:hAnsi="Courier New" w:cs="Courier New"/>
          <w:lang w:val="en-US"/>
        </w:rPr>
        <w:t>initialise</w:t>
      </w:r>
      <w:proofErr w:type="spellEnd"/>
      <w:r w:rsidRPr="000C07F0">
        <w:rPr>
          <w:rFonts w:ascii="Courier New" w:hAnsi="Courier New" w:cs="Courier New"/>
          <w:lang w:val="en-US"/>
        </w:rPr>
        <w:t xml:space="preserve"> this search to increase the PLPMTU.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Fairhurst &amp; Jones          Expires 22 May 2022               </w:t>
      </w:r>
      <w:proofErr w:type="gramStart"/>
      <w:r w:rsidRPr="000C07F0">
        <w:rPr>
          <w:rFonts w:ascii="Courier New" w:hAnsi="Courier New" w:cs="Courier New"/>
          <w:lang w:val="en-US"/>
        </w:rPr>
        <w:t xml:space="preserve">   [</w:t>
      </w:r>
      <w:proofErr w:type="gramEnd"/>
      <w:r w:rsidRPr="000C07F0">
        <w:rPr>
          <w:rFonts w:ascii="Courier New" w:hAnsi="Courier New" w:cs="Courier New"/>
          <w:lang w:val="en-US"/>
        </w:rPr>
        <w:t>Page 5]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br w:type="page"/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lastRenderedPageBreak/>
        <w:t>Internet-Draft                UDPO DPLPMTUD                November 2021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Probe packets seeking to increase the PLPMTU SHOULD NOT carry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application data (see "Probing using padding data" in Section 4.1 of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[RFC8899]), since they will be lost whenever their size exceeds the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actual PMTU.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</w:t>
      </w:r>
      <w:commentRangeStart w:id="78"/>
      <w:r w:rsidRPr="000C07F0">
        <w:rPr>
          <w:rFonts w:ascii="Courier New" w:hAnsi="Courier New" w:cs="Courier New"/>
          <w:lang w:val="en-US"/>
        </w:rPr>
        <w:t xml:space="preserve">A probe seeking to increase the PLPMTU MUST elicit </w:t>
      </w:r>
      <w:commentRangeEnd w:id="78"/>
      <w:r w:rsidR="006A40EC">
        <w:rPr>
          <w:rStyle w:val="Marquedecommentaire"/>
          <w:rFonts w:asciiTheme="minorHAnsi" w:hAnsiTheme="minorHAnsi"/>
        </w:rPr>
        <w:commentReference w:id="78"/>
      </w:r>
      <w:r w:rsidRPr="000C07F0">
        <w:rPr>
          <w:rFonts w:ascii="Courier New" w:hAnsi="Courier New" w:cs="Courier New"/>
          <w:lang w:val="en-US"/>
        </w:rPr>
        <w:t>a positive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confirmation that the path has delivered a </w:t>
      </w:r>
      <w:del w:id="79" w:author="BOUCADAIR Mohamed INNOV/NET" w:date="2021-11-23T16:05:00Z">
        <w:r w:rsidRPr="000C07F0" w:rsidDel="006A40EC">
          <w:rPr>
            <w:rFonts w:ascii="Courier New" w:hAnsi="Courier New" w:cs="Courier New"/>
            <w:lang w:val="en-US"/>
          </w:rPr>
          <w:delText xml:space="preserve">Datagram </w:delText>
        </w:r>
      </w:del>
      <w:ins w:id="80" w:author="BOUCADAIR Mohamed INNOV/NET" w:date="2021-11-23T16:05:00Z">
        <w:r w:rsidR="006A40EC">
          <w:rPr>
            <w:rFonts w:ascii="Courier New" w:hAnsi="Courier New" w:cs="Courier New"/>
            <w:lang w:val="en-US"/>
          </w:rPr>
          <w:t>d</w:t>
        </w:r>
        <w:r w:rsidR="006A40EC" w:rsidRPr="000C07F0">
          <w:rPr>
            <w:rFonts w:ascii="Courier New" w:hAnsi="Courier New" w:cs="Courier New"/>
            <w:lang w:val="en-US"/>
          </w:rPr>
          <w:t xml:space="preserve">atagram </w:t>
        </w:r>
      </w:ins>
      <w:r w:rsidRPr="000C07F0">
        <w:rPr>
          <w:rFonts w:ascii="Courier New" w:hAnsi="Courier New" w:cs="Courier New"/>
          <w:lang w:val="en-US"/>
        </w:rPr>
        <w:t>of the specific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probed size and</w:t>
      </w:r>
      <w:ins w:id="81" w:author="BOUCADAIR Mohamed INNOV/NET" w:date="2021-11-23T16:06:00Z">
        <w:r w:rsidR="006A40EC">
          <w:rPr>
            <w:rFonts w:ascii="Courier New" w:hAnsi="Courier New" w:cs="Courier New"/>
            <w:lang w:val="en-US"/>
          </w:rPr>
          <w:t>,</w:t>
        </w:r>
      </w:ins>
      <w:r w:rsidRPr="000C07F0">
        <w:rPr>
          <w:rFonts w:ascii="Courier New" w:hAnsi="Courier New" w:cs="Courier New"/>
          <w:lang w:val="en-US"/>
        </w:rPr>
        <w:t xml:space="preserve"> therefore</w:t>
      </w:r>
      <w:ins w:id="82" w:author="BOUCADAIR Mohamed INNOV/NET" w:date="2021-11-23T16:06:00Z">
        <w:r w:rsidR="006A40EC">
          <w:rPr>
            <w:rFonts w:ascii="Courier New" w:hAnsi="Courier New" w:cs="Courier New"/>
            <w:lang w:val="en-US"/>
          </w:rPr>
          <w:t>,</w:t>
        </w:r>
      </w:ins>
      <w:r w:rsidRPr="000C07F0">
        <w:rPr>
          <w:rFonts w:ascii="Courier New" w:hAnsi="Courier New" w:cs="Courier New"/>
          <w:lang w:val="en-US"/>
        </w:rPr>
        <w:t xml:space="preserve"> SHOULD include the Echo Request Option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</w:t>
      </w:r>
      <w:del w:id="83" w:author="BOUCADAIR Mohamed INNOV/NET" w:date="2021-11-23T16:08:00Z">
        <w:r w:rsidRPr="000C07F0" w:rsidDel="006A40EC">
          <w:rPr>
            <w:rFonts w:ascii="Courier New" w:hAnsi="Courier New" w:cs="Courier New"/>
            <w:lang w:val="en-US"/>
          </w:rPr>
          <w:delText>Request Option</w:delText>
        </w:r>
      </w:del>
      <w:r w:rsidRPr="000C07F0">
        <w:rPr>
          <w:rFonts w:ascii="Courier New" w:hAnsi="Courier New" w:cs="Courier New"/>
          <w:lang w:val="en-US"/>
        </w:rPr>
        <w:t>.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Received probes that do not carry application data</w:t>
      </w:r>
      <w:ins w:id="84" w:author="BOUCADAIR Mohamed INNOV/NET" w:date="2021-11-23T16:09:00Z">
        <w:r w:rsidR="006A40EC">
          <w:rPr>
            <w:rFonts w:ascii="Courier New" w:hAnsi="Courier New" w:cs="Courier New"/>
            <w:lang w:val="en-US"/>
          </w:rPr>
          <w:t>,</w:t>
        </w:r>
      </w:ins>
      <w:r w:rsidRPr="000C07F0">
        <w:rPr>
          <w:rFonts w:ascii="Courier New" w:hAnsi="Courier New" w:cs="Courier New"/>
          <w:lang w:val="en-US"/>
        </w:rPr>
        <w:t xml:space="preserve"> do not form a part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of the end-to-end transport data and are not delivered to the upper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layer protocol.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>4.2.3.  Validating the Path with UDP Options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A PL using DPLPMTUD needs to validate that a path continues to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support the PLPMTU discovered in a previous search for a suitable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PLPMTU value (</w:t>
      </w:r>
      <w:del w:id="85" w:author="BOUCADAIR Mohamed INNOV/NET" w:date="2021-11-23T16:09:00Z">
        <w:r w:rsidRPr="000C07F0" w:rsidDel="00642A8E">
          <w:rPr>
            <w:rFonts w:ascii="Courier New" w:hAnsi="Courier New" w:cs="Courier New"/>
            <w:lang w:val="en-US"/>
          </w:rPr>
          <w:delText xml:space="preserve">see </w:delText>
        </w:r>
      </w:del>
      <w:r w:rsidRPr="000C07F0">
        <w:rPr>
          <w:rFonts w:ascii="Courier New" w:hAnsi="Courier New" w:cs="Courier New"/>
          <w:lang w:val="en-US"/>
        </w:rPr>
        <w:t>Section 6.1.4 of [RFC8899]).  This validation sends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probes in the DPLPMTUD SEARCH_COMPLETE state</w:t>
      </w:r>
      <w:ins w:id="86" w:author="BOUCADAIR Mohamed INNOV/NET" w:date="2021-11-23T16:09:00Z">
        <w:r w:rsidR="00642A8E">
          <w:rPr>
            <w:rFonts w:ascii="Courier New" w:hAnsi="Courier New" w:cs="Courier New"/>
            <w:lang w:val="en-US"/>
          </w:rPr>
          <w:t>,</w:t>
        </w:r>
      </w:ins>
      <w:r w:rsidRPr="000C07F0">
        <w:rPr>
          <w:rFonts w:ascii="Courier New" w:hAnsi="Courier New" w:cs="Courier New"/>
          <w:lang w:val="en-US"/>
        </w:rPr>
        <w:t xml:space="preserve"> i.e., to detect black-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holing of data (</w:t>
      </w:r>
      <w:del w:id="87" w:author="BOUCADAIR Mohamed INNOV/NET" w:date="2021-11-23T16:09:00Z">
        <w:r w:rsidRPr="000C07F0" w:rsidDel="00642A8E">
          <w:rPr>
            <w:rFonts w:ascii="Courier New" w:hAnsi="Courier New" w:cs="Courier New"/>
            <w:lang w:val="en-US"/>
          </w:rPr>
          <w:delText xml:space="preserve">see </w:delText>
        </w:r>
      </w:del>
      <w:r w:rsidRPr="000C07F0">
        <w:rPr>
          <w:rFonts w:ascii="Courier New" w:hAnsi="Courier New" w:cs="Courier New"/>
          <w:lang w:val="en-US"/>
        </w:rPr>
        <w:t>Section 4.2 of [RFC8899]).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This function can be implemented within UDP Options, by generating a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probe of size PLPMTU which </w:t>
      </w:r>
      <w:commentRangeStart w:id="88"/>
      <w:del w:id="89" w:author="BOUCADAIR Mohamed INNOV/NET" w:date="2021-11-23T16:10:00Z">
        <w:r w:rsidRPr="000C07F0" w:rsidDel="00642A8E">
          <w:rPr>
            <w:rFonts w:ascii="Courier New" w:hAnsi="Courier New" w:cs="Courier New"/>
            <w:lang w:val="en-US"/>
          </w:rPr>
          <w:delText xml:space="preserve">MUST </w:delText>
        </w:r>
      </w:del>
      <w:commentRangeEnd w:id="88"/>
      <w:r w:rsidR="00642A8E">
        <w:rPr>
          <w:rStyle w:val="Marquedecommentaire"/>
          <w:rFonts w:asciiTheme="minorHAnsi" w:hAnsiTheme="minorHAnsi"/>
        </w:rPr>
        <w:commentReference w:id="88"/>
      </w:r>
      <w:ins w:id="90" w:author="BOUCADAIR Mohamed INNOV/NET" w:date="2021-11-23T16:10:00Z">
        <w:r w:rsidR="00642A8E">
          <w:rPr>
            <w:rFonts w:ascii="Courier New" w:hAnsi="Courier New" w:cs="Courier New"/>
            <w:lang w:val="en-US"/>
          </w:rPr>
          <w:t>must</w:t>
        </w:r>
        <w:r w:rsidR="00642A8E" w:rsidRPr="000C07F0">
          <w:rPr>
            <w:rFonts w:ascii="Courier New" w:hAnsi="Courier New" w:cs="Courier New"/>
            <w:lang w:val="en-US"/>
          </w:rPr>
          <w:t xml:space="preserve"> </w:t>
        </w:r>
      </w:ins>
      <w:r w:rsidRPr="000C07F0">
        <w:rPr>
          <w:rFonts w:ascii="Courier New" w:hAnsi="Courier New" w:cs="Courier New"/>
          <w:lang w:val="en-US"/>
        </w:rPr>
        <w:t>include a UDP Option to elicit a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positive confirmation that the path has delivered the probe.  This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confirmation probe MAY use "Probing using padding data" or "Probing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using application data and padding data" (</w:t>
      </w:r>
      <w:del w:id="91" w:author="BOUCADAIR Mohamed INNOV/NET" w:date="2021-11-23T16:10:00Z">
        <w:r w:rsidRPr="000C07F0" w:rsidDel="00642A8E">
          <w:rPr>
            <w:rFonts w:ascii="Courier New" w:hAnsi="Courier New" w:cs="Courier New"/>
            <w:lang w:val="en-US"/>
          </w:rPr>
          <w:delText xml:space="preserve">see </w:delText>
        </w:r>
      </w:del>
      <w:r w:rsidRPr="000C07F0">
        <w:rPr>
          <w:rFonts w:ascii="Courier New" w:hAnsi="Courier New" w:cs="Courier New"/>
          <w:lang w:val="en-US"/>
        </w:rPr>
        <w:t>Section 4.1 of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[RFC8899]) or can construct a probe packet that does not carry any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application data, as described in </w:t>
      </w:r>
      <w:del w:id="92" w:author="BOUCADAIR Mohamed INNOV/NET" w:date="2021-11-23T16:10:00Z">
        <w:r w:rsidRPr="000C07F0" w:rsidDel="00642A8E">
          <w:rPr>
            <w:rFonts w:ascii="Courier New" w:hAnsi="Courier New" w:cs="Courier New"/>
            <w:lang w:val="en-US"/>
          </w:rPr>
          <w:delText>a previous section</w:delText>
        </w:r>
      </w:del>
      <w:ins w:id="93" w:author="BOUCADAIR Mohamed INNOV/NET" w:date="2021-11-23T16:10:00Z">
        <w:r w:rsidR="00642A8E">
          <w:rPr>
            <w:rFonts w:ascii="Courier New" w:hAnsi="Courier New" w:cs="Courier New"/>
            <w:lang w:val="en-US"/>
          </w:rPr>
          <w:t xml:space="preserve">Section </w:t>
        </w:r>
      </w:ins>
      <w:ins w:id="94" w:author="BOUCADAIR Mohamed INNOV/NET" w:date="2021-11-23T16:11:00Z">
        <w:r w:rsidR="00642A8E">
          <w:rPr>
            <w:rFonts w:ascii="Courier New" w:hAnsi="Courier New" w:cs="Courier New"/>
            <w:lang w:val="en-US"/>
          </w:rPr>
          <w:t>3</w:t>
        </w:r>
      </w:ins>
      <w:r w:rsidRPr="000C07F0">
        <w:rPr>
          <w:rFonts w:ascii="Courier New" w:hAnsi="Courier New" w:cs="Courier New"/>
          <w:lang w:val="en-US"/>
        </w:rPr>
        <w:t>.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>4.2.4.  Sending Packet Probes that include Application Data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The method can be designed to only use probes that are formed of a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</w:t>
      </w:r>
      <w:del w:id="95" w:author="BOUCADAIR Mohamed INNOV/NET" w:date="2021-11-23T16:11:00Z">
        <w:r w:rsidRPr="000C07F0" w:rsidDel="00642A8E">
          <w:rPr>
            <w:rFonts w:ascii="Courier New" w:hAnsi="Courier New" w:cs="Courier New"/>
            <w:lang w:val="en-US"/>
          </w:rPr>
          <w:delText xml:space="preserve">UDP Options </w:delText>
        </w:r>
      </w:del>
      <w:r w:rsidRPr="000C07F0">
        <w:rPr>
          <w:rFonts w:ascii="Courier New" w:hAnsi="Courier New" w:cs="Courier New"/>
          <w:lang w:val="en-US"/>
        </w:rPr>
        <w:t xml:space="preserve">datagram </w:t>
      </w:r>
      <w:ins w:id="96" w:author="BOUCADAIR Mohamed INNOV/NET" w:date="2021-11-23T16:11:00Z">
        <w:r w:rsidR="00642A8E">
          <w:rPr>
            <w:rFonts w:ascii="Courier New" w:hAnsi="Courier New" w:cs="Courier New"/>
            <w:lang w:val="en-US"/>
          </w:rPr>
          <w:t xml:space="preserve">with </w:t>
        </w:r>
        <w:r w:rsidR="00642A8E" w:rsidRPr="000C07F0">
          <w:rPr>
            <w:rFonts w:ascii="Courier New" w:hAnsi="Courier New" w:cs="Courier New"/>
            <w:lang w:val="en-US"/>
          </w:rPr>
          <w:t xml:space="preserve">UDP Options </w:t>
        </w:r>
      </w:ins>
      <w:r w:rsidRPr="000C07F0">
        <w:rPr>
          <w:rFonts w:ascii="Courier New" w:hAnsi="Courier New" w:cs="Courier New"/>
          <w:lang w:val="en-US"/>
        </w:rPr>
        <w:t>containing control information, padded to the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required size.  This implements "Probing using padding data", and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avoids having to retransmit application data when a probe fails.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This type of probe</w:t>
      </w:r>
      <w:ins w:id="97" w:author="BOUCADAIR Mohamed INNOV/NET" w:date="2021-11-23T16:11:00Z">
        <w:r w:rsidR="00642A8E">
          <w:rPr>
            <w:rFonts w:ascii="Courier New" w:hAnsi="Courier New" w:cs="Courier New"/>
            <w:lang w:val="en-US"/>
          </w:rPr>
          <w:t>s</w:t>
        </w:r>
      </w:ins>
      <w:r w:rsidRPr="000C07F0">
        <w:rPr>
          <w:rFonts w:ascii="Courier New" w:hAnsi="Courier New" w:cs="Courier New"/>
          <w:lang w:val="en-US"/>
        </w:rPr>
        <w:t xml:space="preserve"> must be used when searching to increase the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PLPMTU.  These probes do not form a part of the end-to-end transport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data and a receiver </w:t>
      </w:r>
      <w:ins w:id="98" w:author="BOUCADAIR Mohamed INNOV/NET" w:date="2021-11-23T16:12:00Z">
        <w:r w:rsidR="00642A8E">
          <w:rPr>
            <w:rFonts w:ascii="Courier New" w:hAnsi="Courier New" w:cs="Courier New"/>
            <w:lang w:val="en-US"/>
          </w:rPr>
          <w:t xml:space="preserve">must </w:t>
        </w:r>
      </w:ins>
      <w:del w:id="99" w:author="BOUCADAIR Mohamed INNOV/NET" w:date="2021-11-23T16:12:00Z">
        <w:r w:rsidRPr="000C07F0" w:rsidDel="00642A8E">
          <w:rPr>
            <w:rFonts w:ascii="Courier New" w:hAnsi="Courier New" w:cs="Courier New"/>
            <w:lang w:val="en-US"/>
          </w:rPr>
          <w:delText xml:space="preserve">does </w:delText>
        </w:r>
      </w:del>
      <w:r w:rsidRPr="000C07F0">
        <w:rPr>
          <w:rFonts w:ascii="Courier New" w:hAnsi="Courier New" w:cs="Courier New"/>
          <w:lang w:val="en-US"/>
        </w:rPr>
        <w:t>not deliver these to the upper layer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protocol.  A simple implementation of the method might be designed to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only use this format for all probes.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</w:t>
      </w:r>
      <w:ins w:id="100" w:author="BOUCADAIR Mohamed INNOV/NET" w:date="2021-11-23T16:12:00Z">
        <w:r w:rsidR="00642A8E">
          <w:rPr>
            <w:rFonts w:ascii="Courier New" w:hAnsi="Courier New" w:cs="Courier New"/>
            <w:lang w:val="en-US"/>
          </w:rPr>
          <w:t xml:space="preserve">The </w:t>
        </w:r>
      </w:ins>
      <w:del w:id="101" w:author="BOUCADAIR Mohamed INNOV/NET" w:date="2021-11-23T16:12:00Z">
        <w:r w:rsidRPr="000C07F0" w:rsidDel="00642A8E">
          <w:rPr>
            <w:rFonts w:ascii="Courier New" w:hAnsi="Courier New" w:cs="Courier New"/>
            <w:lang w:val="en-US"/>
          </w:rPr>
          <w:delText xml:space="preserve">Probe </w:delText>
        </w:r>
      </w:del>
      <w:ins w:id="102" w:author="BOUCADAIR Mohamed INNOV/NET" w:date="2021-11-23T16:12:00Z">
        <w:r w:rsidR="00642A8E">
          <w:rPr>
            <w:rFonts w:ascii="Courier New" w:hAnsi="Courier New" w:cs="Courier New"/>
            <w:lang w:val="en-US"/>
          </w:rPr>
          <w:t>p</w:t>
        </w:r>
        <w:r w:rsidR="00642A8E" w:rsidRPr="000C07F0">
          <w:rPr>
            <w:rFonts w:ascii="Courier New" w:hAnsi="Courier New" w:cs="Courier New"/>
            <w:lang w:val="en-US"/>
          </w:rPr>
          <w:t xml:space="preserve">robe </w:t>
        </w:r>
      </w:ins>
      <w:r w:rsidRPr="000C07F0">
        <w:rPr>
          <w:rFonts w:ascii="Courier New" w:hAnsi="Courier New" w:cs="Courier New"/>
          <w:lang w:val="en-US"/>
        </w:rPr>
        <w:t>used to confirm the connectivity or to validate support for the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current PLPMTU </w:t>
      </w:r>
      <w:del w:id="103" w:author="BOUCADAIR Mohamed INNOV/NET" w:date="2021-11-23T16:13:00Z">
        <w:r w:rsidRPr="000C07F0" w:rsidDel="00642A8E">
          <w:rPr>
            <w:rFonts w:ascii="Courier New" w:hAnsi="Courier New" w:cs="Courier New"/>
            <w:lang w:val="en-US"/>
          </w:rPr>
          <w:delText>are also permitted to</w:delText>
        </w:r>
      </w:del>
      <w:ins w:id="104" w:author="BOUCADAIR Mohamed INNOV/NET" w:date="2021-11-23T16:13:00Z">
        <w:r w:rsidR="00642A8E">
          <w:rPr>
            <w:rFonts w:ascii="Courier New" w:hAnsi="Courier New" w:cs="Courier New"/>
            <w:lang w:val="en-US"/>
          </w:rPr>
          <w:t>may</w:t>
        </w:r>
      </w:ins>
      <w:r w:rsidRPr="000C07F0">
        <w:rPr>
          <w:rFonts w:ascii="Courier New" w:hAnsi="Courier New" w:cs="Courier New"/>
          <w:lang w:val="en-US"/>
        </w:rPr>
        <w:t xml:space="preserve"> carry application data, since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this type of probe </w:t>
      </w:r>
      <w:commentRangeStart w:id="105"/>
      <w:r w:rsidRPr="000C07F0">
        <w:rPr>
          <w:rFonts w:ascii="Courier New" w:hAnsi="Courier New" w:cs="Courier New"/>
          <w:lang w:val="en-US"/>
        </w:rPr>
        <w:t>is expected to be successful</w:t>
      </w:r>
      <w:commentRangeEnd w:id="105"/>
      <w:r w:rsidR="00642A8E">
        <w:rPr>
          <w:rStyle w:val="Marquedecommentaire"/>
          <w:rFonts w:asciiTheme="minorHAnsi" w:hAnsiTheme="minorHAnsi"/>
        </w:rPr>
        <w:commentReference w:id="105"/>
      </w:r>
      <w:r w:rsidRPr="000C07F0">
        <w:rPr>
          <w:rFonts w:ascii="Courier New" w:hAnsi="Courier New" w:cs="Courier New"/>
          <w:lang w:val="en-US"/>
        </w:rPr>
        <w:t>.  Section 4.1 of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[RFC8899] provides a discussion of the merits and demerits of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including application data.  For example, this reduces the need to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send an additional datagram when confirming that the current path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Fairhurst &amp; Jones          Expires 22 May 2022               </w:t>
      </w:r>
      <w:proofErr w:type="gramStart"/>
      <w:r w:rsidRPr="000C07F0">
        <w:rPr>
          <w:rFonts w:ascii="Courier New" w:hAnsi="Courier New" w:cs="Courier New"/>
          <w:lang w:val="en-US"/>
        </w:rPr>
        <w:t xml:space="preserve">   [</w:t>
      </w:r>
      <w:proofErr w:type="gramEnd"/>
      <w:r w:rsidRPr="000C07F0">
        <w:rPr>
          <w:rFonts w:ascii="Courier New" w:hAnsi="Courier New" w:cs="Courier New"/>
          <w:lang w:val="en-US"/>
        </w:rPr>
        <w:t>Page 6]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br w:type="page"/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lastRenderedPageBreak/>
        <w:t>Internet-Draft                UDPO DPLPMTUD                November 2021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supports datagrams of size PLPMTU and could be designed to </w:t>
      </w:r>
      <w:proofErr w:type="spellStart"/>
      <w:r w:rsidRPr="000C07F0">
        <w:rPr>
          <w:rFonts w:ascii="Courier New" w:hAnsi="Courier New" w:cs="Courier New"/>
          <w:lang w:val="en-US"/>
        </w:rPr>
        <w:t>utilise</w:t>
      </w:r>
      <w:proofErr w:type="spellEnd"/>
      <w:r w:rsidRPr="000C07F0">
        <w:rPr>
          <w:rFonts w:ascii="Courier New" w:hAnsi="Courier New" w:cs="Courier New"/>
          <w:lang w:val="en-US"/>
        </w:rPr>
        <w:t xml:space="preserve"> a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</w:t>
      </w:r>
      <w:commentRangeStart w:id="106"/>
      <w:r w:rsidRPr="000C07F0">
        <w:rPr>
          <w:rFonts w:ascii="Courier New" w:hAnsi="Courier New" w:cs="Courier New"/>
          <w:lang w:val="en-US"/>
        </w:rPr>
        <w:t xml:space="preserve">control message </w:t>
      </w:r>
      <w:commentRangeEnd w:id="106"/>
      <w:r w:rsidR="00642A8E">
        <w:rPr>
          <w:rStyle w:val="Marquedecommentaire"/>
          <w:rFonts w:asciiTheme="minorHAnsi" w:hAnsiTheme="minorHAnsi"/>
        </w:rPr>
        <w:commentReference w:id="106"/>
      </w:r>
      <w:r w:rsidRPr="000C07F0">
        <w:rPr>
          <w:rFonts w:ascii="Courier New" w:hAnsi="Courier New" w:cs="Courier New"/>
          <w:lang w:val="en-US"/>
        </w:rPr>
        <w:t>format defined by the PL that does not need to be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delivered reliably.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>4.3.  PTB Message Handling for this Method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</w:t>
      </w:r>
      <w:commentRangeStart w:id="107"/>
      <w:r w:rsidRPr="000C07F0">
        <w:rPr>
          <w:rFonts w:ascii="Courier New" w:hAnsi="Courier New" w:cs="Courier New"/>
          <w:lang w:val="en-US"/>
        </w:rPr>
        <w:t>Support for receiving ICMP PTB messages is OPTIONAL for use with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DPLPMTUD</w:t>
      </w:r>
      <w:commentRangeEnd w:id="107"/>
      <w:r w:rsidR="00642A8E">
        <w:rPr>
          <w:rStyle w:val="Marquedecommentaire"/>
          <w:rFonts w:asciiTheme="minorHAnsi" w:hAnsiTheme="minorHAnsi"/>
        </w:rPr>
        <w:commentReference w:id="107"/>
      </w:r>
      <w:r w:rsidRPr="000C07F0">
        <w:rPr>
          <w:rFonts w:ascii="Courier New" w:hAnsi="Courier New" w:cs="Courier New"/>
          <w:lang w:val="en-US"/>
        </w:rPr>
        <w:t>.  A UDP Options sender can therefore ignore received ICMP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PTB messages.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A UDP Options sender that </w:t>
      </w:r>
      <w:proofErr w:type="spellStart"/>
      <w:r w:rsidRPr="000C07F0">
        <w:rPr>
          <w:rFonts w:ascii="Courier New" w:hAnsi="Courier New" w:cs="Courier New"/>
          <w:lang w:val="en-US"/>
        </w:rPr>
        <w:t>utilises</w:t>
      </w:r>
      <w:proofErr w:type="spellEnd"/>
      <w:r w:rsidRPr="000C07F0">
        <w:rPr>
          <w:rFonts w:ascii="Courier New" w:hAnsi="Courier New" w:cs="Courier New"/>
          <w:lang w:val="en-US"/>
        </w:rPr>
        <w:t xml:space="preserve"> ICMP PTB messages received in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response to a probe packet MUST use the quoted packet to validate the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UDP port information in combination with the token and/or timestamp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value contained in the UDP Option, before processing the packet using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the DPLPMTUD method (</w:t>
      </w:r>
      <w:del w:id="108" w:author="BOUCADAIR Mohamed INNOV/NET" w:date="2021-11-23T16:18:00Z">
        <w:r w:rsidRPr="000C07F0" w:rsidDel="00642A8E">
          <w:rPr>
            <w:rFonts w:ascii="Courier New" w:hAnsi="Courier New" w:cs="Courier New"/>
            <w:lang w:val="en-US"/>
          </w:rPr>
          <w:delText xml:space="preserve">see </w:delText>
        </w:r>
      </w:del>
      <w:r w:rsidRPr="000C07F0">
        <w:rPr>
          <w:rFonts w:ascii="Courier New" w:hAnsi="Courier New" w:cs="Courier New"/>
          <w:lang w:val="en-US"/>
        </w:rPr>
        <w:t>Section 4.4.1 of [RFC8899]).  An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implementation unable to support this validation needs to ignore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received ICMP PTB messages.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>5.  Acknowledgements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</w:t>
      </w:r>
      <w:proofErr w:type="spellStart"/>
      <w:r w:rsidRPr="000C07F0">
        <w:rPr>
          <w:rFonts w:ascii="Courier New" w:hAnsi="Courier New" w:cs="Courier New"/>
          <w:lang w:val="en-US"/>
        </w:rPr>
        <w:t>Gorry</w:t>
      </w:r>
      <w:proofErr w:type="spellEnd"/>
      <w:r w:rsidRPr="000C07F0">
        <w:rPr>
          <w:rFonts w:ascii="Courier New" w:hAnsi="Courier New" w:cs="Courier New"/>
          <w:lang w:val="en-US"/>
        </w:rPr>
        <w:t xml:space="preserve"> Fairhurst and Tom Jones are supported by funding provided by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the University of Aberdeen.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>6.  IANA Considerations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This memo includes no requests to IANA.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>7.  Security Considerations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The security considerations for using UDP Options are described in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[I-</w:t>
      </w:r>
      <w:proofErr w:type="spellStart"/>
      <w:proofErr w:type="gramStart"/>
      <w:r w:rsidRPr="000C07F0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0C07F0">
        <w:rPr>
          <w:rFonts w:ascii="Courier New" w:hAnsi="Courier New" w:cs="Courier New"/>
          <w:lang w:val="en-US"/>
        </w:rPr>
        <w:t>-</w:t>
      </w:r>
      <w:proofErr w:type="spellStart"/>
      <w:r w:rsidRPr="000C07F0">
        <w:rPr>
          <w:rFonts w:ascii="Courier New" w:hAnsi="Courier New" w:cs="Courier New"/>
          <w:lang w:val="en-US"/>
        </w:rPr>
        <w:t>tsvwg</w:t>
      </w:r>
      <w:proofErr w:type="spellEnd"/>
      <w:r w:rsidRPr="000C07F0">
        <w:rPr>
          <w:rFonts w:ascii="Courier New" w:hAnsi="Courier New" w:cs="Courier New"/>
          <w:lang w:val="en-US"/>
        </w:rPr>
        <w:t>-</w:t>
      </w:r>
      <w:proofErr w:type="spellStart"/>
      <w:r w:rsidRPr="000C07F0">
        <w:rPr>
          <w:rFonts w:ascii="Courier New" w:hAnsi="Courier New" w:cs="Courier New"/>
          <w:lang w:val="en-US"/>
        </w:rPr>
        <w:t>udp</w:t>
      </w:r>
      <w:proofErr w:type="spellEnd"/>
      <w:r w:rsidRPr="000C07F0">
        <w:rPr>
          <w:rFonts w:ascii="Courier New" w:hAnsi="Courier New" w:cs="Courier New"/>
          <w:lang w:val="en-US"/>
        </w:rPr>
        <w:t>-options].  The proposed new method does not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change the integrity protection offered by the UDP options method.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The specification recommends that the token in the REQ/RES message is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</w:t>
      </w:r>
      <w:proofErr w:type="spellStart"/>
      <w:r w:rsidRPr="000C07F0">
        <w:rPr>
          <w:rFonts w:ascii="Courier New" w:hAnsi="Courier New" w:cs="Courier New"/>
          <w:lang w:val="en-US"/>
        </w:rPr>
        <w:t>initialised</w:t>
      </w:r>
      <w:proofErr w:type="spellEnd"/>
      <w:r w:rsidRPr="000C07F0">
        <w:rPr>
          <w:rFonts w:ascii="Courier New" w:hAnsi="Courier New" w:cs="Courier New"/>
          <w:lang w:val="en-US"/>
        </w:rPr>
        <w:t xml:space="preserve"> to a </w:t>
      </w:r>
      <w:proofErr w:type="spellStart"/>
      <w:r w:rsidRPr="000C07F0">
        <w:rPr>
          <w:rFonts w:ascii="Courier New" w:hAnsi="Courier New" w:cs="Courier New"/>
          <w:lang w:val="en-US"/>
        </w:rPr>
        <w:t>randomised</w:t>
      </w:r>
      <w:proofErr w:type="spellEnd"/>
      <w:r w:rsidRPr="000C07F0">
        <w:rPr>
          <w:rFonts w:ascii="Courier New" w:hAnsi="Courier New" w:cs="Courier New"/>
          <w:lang w:val="en-US"/>
        </w:rPr>
        <w:t xml:space="preserve"> value to enhance protection from off-path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attacks.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The security considerations for using DPLPMTUD are described in</w:t>
      </w:r>
      <w:ins w:id="109" w:author="BOUCADAIR Mohamed INNOV/NET" w:date="2021-11-23T16:35:00Z">
        <w:r w:rsidR="00FD21FA">
          <w:rPr>
            <w:rFonts w:ascii="Courier New" w:hAnsi="Courier New" w:cs="Courier New"/>
            <w:lang w:val="en-US"/>
          </w:rPr>
          <w:t xml:space="preserve"> Section </w:t>
        </w:r>
      </w:ins>
      <w:ins w:id="110" w:author="BOUCADAIR Mohamed INNOV/NET" w:date="2021-11-23T16:36:00Z">
        <w:r w:rsidR="00FD21FA">
          <w:rPr>
            <w:rFonts w:ascii="Courier New" w:hAnsi="Courier New" w:cs="Courier New"/>
            <w:lang w:val="en-US"/>
          </w:rPr>
          <w:t xml:space="preserve">8 of </w:t>
        </w:r>
      </w:ins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[RFC8899].  The proposed new method does not change the ICMP PTB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message validation method described DPLPMTUD: A UDP Options sender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that </w:t>
      </w:r>
      <w:proofErr w:type="spellStart"/>
      <w:r w:rsidRPr="000C07F0">
        <w:rPr>
          <w:rFonts w:ascii="Courier New" w:hAnsi="Courier New" w:cs="Courier New"/>
          <w:lang w:val="en-US"/>
        </w:rPr>
        <w:t>utilises</w:t>
      </w:r>
      <w:proofErr w:type="spellEnd"/>
      <w:r w:rsidRPr="000C07F0">
        <w:rPr>
          <w:rFonts w:ascii="Courier New" w:hAnsi="Courier New" w:cs="Courier New"/>
          <w:lang w:val="en-US"/>
        </w:rPr>
        <w:t xml:space="preserve"> ICMP PTB messages received to a probe packet MUST use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the quoted packet to validate the UDP port information in combination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with the token and/or timestamp value contained in the UDP Option,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before processing the packet using the DPLPMTUD method.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>8.  References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>8.1.  Normative References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Fairhurst &amp; Jones          Expires 22 May 2022               </w:t>
      </w:r>
      <w:proofErr w:type="gramStart"/>
      <w:r w:rsidRPr="000C07F0">
        <w:rPr>
          <w:rFonts w:ascii="Courier New" w:hAnsi="Courier New" w:cs="Courier New"/>
          <w:lang w:val="en-US"/>
        </w:rPr>
        <w:t xml:space="preserve">   [</w:t>
      </w:r>
      <w:proofErr w:type="gramEnd"/>
      <w:r w:rsidRPr="000C07F0">
        <w:rPr>
          <w:rFonts w:ascii="Courier New" w:hAnsi="Courier New" w:cs="Courier New"/>
          <w:lang w:val="en-US"/>
        </w:rPr>
        <w:t>Page 7]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br w:type="page"/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lastRenderedPageBreak/>
        <w:t>Internet-Draft                UDPO DPLPMTUD                November 2021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[I-</w:t>
      </w:r>
      <w:proofErr w:type="spellStart"/>
      <w:proofErr w:type="gramStart"/>
      <w:r w:rsidRPr="000C07F0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0C07F0">
        <w:rPr>
          <w:rFonts w:ascii="Courier New" w:hAnsi="Courier New" w:cs="Courier New"/>
          <w:lang w:val="en-US"/>
        </w:rPr>
        <w:t>-</w:t>
      </w:r>
      <w:proofErr w:type="spellStart"/>
      <w:r w:rsidRPr="000C07F0">
        <w:rPr>
          <w:rFonts w:ascii="Courier New" w:hAnsi="Courier New" w:cs="Courier New"/>
          <w:lang w:val="en-US"/>
        </w:rPr>
        <w:t>tsvwg</w:t>
      </w:r>
      <w:proofErr w:type="spellEnd"/>
      <w:r w:rsidRPr="000C07F0">
        <w:rPr>
          <w:rFonts w:ascii="Courier New" w:hAnsi="Courier New" w:cs="Courier New"/>
          <w:lang w:val="en-US"/>
        </w:rPr>
        <w:t>-</w:t>
      </w:r>
      <w:proofErr w:type="spellStart"/>
      <w:r w:rsidRPr="000C07F0">
        <w:rPr>
          <w:rFonts w:ascii="Courier New" w:hAnsi="Courier New" w:cs="Courier New"/>
          <w:lang w:val="en-US"/>
        </w:rPr>
        <w:t>udp</w:t>
      </w:r>
      <w:proofErr w:type="spellEnd"/>
      <w:r w:rsidRPr="000C07F0">
        <w:rPr>
          <w:rFonts w:ascii="Courier New" w:hAnsi="Courier New" w:cs="Courier New"/>
          <w:lang w:val="en-US"/>
        </w:rPr>
        <w:t>-options]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           Touch, J. D., "Transport Options for UDP", Work in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           Progress, Internet-Draft, draft-ietf-tsvwg-udp-options-13,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           19 June 2021, &lt;https://www.ietf.org/archive/id/draft-ietf-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           tsvwg-udp-options-13.txt&gt;.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[RFC0768</w:t>
      </w:r>
      <w:proofErr w:type="gramStart"/>
      <w:r w:rsidRPr="000C07F0">
        <w:rPr>
          <w:rFonts w:ascii="Courier New" w:hAnsi="Courier New" w:cs="Courier New"/>
          <w:lang w:val="en-US"/>
        </w:rPr>
        <w:t xml:space="preserve">]  </w:t>
      </w:r>
      <w:proofErr w:type="spellStart"/>
      <w:r w:rsidRPr="000C07F0">
        <w:rPr>
          <w:rFonts w:ascii="Courier New" w:hAnsi="Courier New" w:cs="Courier New"/>
          <w:lang w:val="en-US"/>
        </w:rPr>
        <w:t>Postel</w:t>
      </w:r>
      <w:proofErr w:type="spellEnd"/>
      <w:proofErr w:type="gramEnd"/>
      <w:r w:rsidRPr="000C07F0">
        <w:rPr>
          <w:rFonts w:ascii="Courier New" w:hAnsi="Courier New" w:cs="Courier New"/>
          <w:lang w:val="en-US"/>
        </w:rPr>
        <w:t>, J., "User Datagram Protocol", STD 6, RFC 768,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           DOI 10.17487/RFC0768, August 1980,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           &lt;https://www.rfc-editor.org/info/rfc768&gt;.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[RFC2119</w:t>
      </w:r>
      <w:proofErr w:type="gramStart"/>
      <w:r w:rsidRPr="000C07F0">
        <w:rPr>
          <w:rFonts w:ascii="Courier New" w:hAnsi="Courier New" w:cs="Courier New"/>
          <w:lang w:val="en-US"/>
        </w:rPr>
        <w:t xml:space="preserve">]  </w:t>
      </w:r>
      <w:proofErr w:type="spellStart"/>
      <w:r w:rsidRPr="000C07F0">
        <w:rPr>
          <w:rFonts w:ascii="Courier New" w:hAnsi="Courier New" w:cs="Courier New"/>
          <w:lang w:val="en-US"/>
        </w:rPr>
        <w:t>Bradner</w:t>
      </w:r>
      <w:proofErr w:type="spellEnd"/>
      <w:proofErr w:type="gramEnd"/>
      <w:r w:rsidRPr="000C07F0">
        <w:rPr>
          <w:rFonts w:ascii="Courier New" w:hAnsi="Courier New" w:cs="Courier New"/>
          <w:lang w:val="en-US"/>
        </w:rPr>
        <w:t>, S., "Key words for use in RFCs to Indicate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           Requirement Levels", BCP 14, RFC 2119,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           DOI 10.17487/RFC2119, March 1997,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           &lt;https://www.rfc-editor.org/info/rfc2119&gt;.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[RFC8174</w:t>
      </w:r>
      <w:proofErr w:type="gramStart"/>
      <w:r w:rsidRPr="000C07F0">
        <w:rPr>
          <w:rFonts w:ascii="Courier New" w:hAnsi="Courier New" w:cs="Courier New"/>
          <w:lang w:val="en-US"/>
        </w:rPr>
        <w:t xml:space="preserve">]  </w:t>
      </w:r>
      <w:proofErr w:type="spellStart"/>
      <w:r w:rsidRPr="000C07F0">
        <w:rPr>
          <w:rFonts w:ascii="Courier New" w:hAnsi="Courier New" w:cs="Courier New"/>
          <w:lang w:val="en-US"/>
        </w:rPr>
        <w:t>Leiba</w:t>
      </w:r>
      <w:proofErr w:type="spellEnd"/>
      <w:proofErr w:type="gramEnd"/>
      <w:r w:rsidRPr="000C07F0">
        <w:rPr>
          <w:rFonts w:ascii="Courier New" w:hAnsi="Courier New" w:cs="Courier New"/>
          <w:lang w:val="en-US"/>
        </w:rPr>
        <w:t>, B., "Ambiguity of Uppercase vs Lowercase in RFC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           2119 Key Words", BCP 14, RFC 8174, DOI 10.17487/RFC8174,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           May 2017, &lt;https://www.rfc-editor.org/info/rfc8174&gt;.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[RFC8899</w:t>
      </w:r>
      <w:proofErr w:type="gramStart"/>
      <w:r w:rsidRPr="000C07F0">
        <w:rPr>
          <w:rFonts w:ascii="Courier New" w:hAnsi="Courier New" w:cs="Courier New"/>
          <w:lang w:val="en-US"/>
        </w:rPr>
        <w:t>]  Fairhurst</w:t>
      </w:r>
      <w:proofErr w:type="gramEnd"/>
      <w:r w:rsidRPr="000C07F0">
        <w:rPr>
          <w:rFonts w:ascii="Courier New" w:hAnsi="Courier New" w:cs="Courier New"/>
          <w:lang w:val="en-US"/>
        </w:rPr>
        <w:t xml:space="preserve">, G., Jones, T., </w:t>
      </w:r>
      <w:proofErr w:type="spellStart"/>
      <w:r w:rsidRPr="000C07F0">
        <w:rPr>
          <w:rFonts w:ascii="Courier New" w:hAnsi="Courier New" w:cs="Courier New"/>
          <w:lang w:val="en-US"/>
        </w:rPr>
        <w:t>Tüxen</w:t>
      </w:r>
      <w:proofErr w:type="spellEnd"/>
      <w:r w:rsidRPr="000C07F0">
        <w:rPr>
          <w:rFonts w:ascii="Courier New" w:hAnsi="Courier New" w:cs="Courier New"/>
          <w:lang w:val="en-US"/>
        </w:rPr>
        <w:t xml:space="preserve">, M., </w:t>
      </w:r>
      <w:proofErr w:type="spellStart"/>
      <w:r w:rsidRPr="000C07F0">
        <w:rPr>
          <w:rFonts w:ascii="Courier New" w:hAnsi="Courier New" w:cs="Courier New"/>
          <w:lang w:val="en-US"/>
        </w:rPr>
        <w:t>Rüngeler</w:t>
      </w:r>
      <w:proofErr w:type="spellEnd"/>
      <w:r w:rsidRPr="000C07F0">
        <w:rPr>
          <w:rFonts w:ascii="Courier New" w:hAnsi="Courier New" w:cs="Courier New"/>
          <w:lang w:val="en-US"/>
        </w:rPr>
        <w:t>, I., and T.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           </w:t>
      </w:r>
      <w:proofErr w:type="spellStart"/>
      <w:r w:rsidRPr="000C07F0">
        <w:rPr>
          <w:rFonts w:ascii="Courier New" w:hAnsi="Courier New" w:cs="Courier New"/>
          <w:lang w:val="en-US"/>
        </w:rPr>
        <w:t>Völker</w:t>
      </w:r>
      <w:proofErr w:type="spellEnd"/>
      <w:r w:rsidRPr="000C07F0">
        <w:rPr>
          <w:rFonts w:ascii="Courier New" w:hAnsi="Courier New" w:cs="Courier New"/>
          <w:lang w:val="en-US"/>
        </w:rPr>
        <w:t>, "Packetization Layer Path MTU Discovery for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           Datagram Transports", RFC 8899, DOI 10.17487/RFC8899,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           September 2020, &lt;https://www.rfc-editor.org/info/rfc8899&gt;.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commentRangeStart w:id="111"/>
      <w:r w:rsidRPr="000C07F0">
        <w:rPr>
          <w:rFonts w:ascii="Courier New" w:hAnsi="Courier New" w:cs="Courier New"/>
          <w:lang w:val="en-US"/>
        </w:rPr>
        <w:t xml:space="preserve">   [RFC9000</w:t>
      </w:r>
      <w:proofErr w:type="gramStart"/>
      <w:r w:rsidRPr="000C07F0">
        <w:rPr>
          <w:rFonts w:ascii="Courier New" w:hAnsi="Courier New" w:cs="Courier New"/>
          <w:lang w:val="en-US"/>
        </w:rPr>
        <w:t>]  Iyengar</w:t>
      </w:r>
      <w:proofErr w:type="gramEnd"/>
      <w:r w:rsidRPr="000C07F0">
        <w:rPr>
          <w:rFonts w:ascii="Courier New" w:hAnsi="Courier New" w:cs="Courier New"/>
          <w:lang w:val="en-US"/>
        </w:rPr>
        <w:t>, J., Ed. and M. Thomson, Ed., "QUIC: A UDP-Based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           Multiplexed and Secure Transport", RFC 9000,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           DOI 10.17487/RFC9000, May 2021,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           &lt;https://www.rfc-editor.org/info/rfc9000&gt;.</w:t>
      </w:r>
      <w:commentRangeEnd w:id="111"/>
      <w:r w:rsidR="005B0B0D">
        <w:rPr>
          <w:rStyle w:val="Marquedecommentaire"/>
          <w:rFonts w:asciiTheme="minorHAnsi" w:hAnsiTheme="minorHAnsi"/>
        </w:rPr>
        <w:commentReference w:id="111"/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>8.2.  Informative References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[RFC1063</w:t>
      </w:r>
      <w:proofErr w:type="gramStart"/>
      <w:r w:rsidRPr="000C07F0">
        <w:rPr>
          <w:rFonts w:ascii="Courier New" w:hAnsi="Courier New" w:cs="Courier New"/>
          <w:lang w:val="en-US"/>
        </w:rPr>
        <w:t>]  Mogul</w:t>
      </w:r>
      <w:proofErr w:type="gramEnd"/>
      <w:r w:rsidRPr="000C07F0">
        <w:rPr>
          <w:rFonts w:ascii="Courier New" w:hAnsi="Courier New" w:cs="Courier New"/>
          <w:lang w:val="en-US"/>
        </w:rPr>
        <w:t xml:space="preserve">, J., Kent, C., Partridge, C., and K. </w:t>
      </w:r>
      <w:proofErr w:type="spellStart"/>
      <w:r w:rsidRPr="000C07F0">
        <w:rPr>
          <w:rFonts w:ascii="Courier New" w:hAnsi="Courier New" w:cs="Courier New"/>
          <w:lang w:val="en-US"/>
        </w:rPr>
        <w:t>McCloghrie</w:t>
      </w:r>
      <w:proofErr w:type="spellEnd"/>
      <w:r w:rsidRPr="000C07F0">
        <w:rPr>
          <w:rFonts w:ascii="Courier New" w:hAnsi="Courier New" w:cs="Courier New"/>
          <w:lang w:val="en-US"/>
        </w:rPr>
        <w:t>, "IP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           MTU discovery options", RFC 1063, DOI 10.17487/RFC1063,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           July 1988, &lt;https://www.rfc-editor.org/info/rfc1063&gt;.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[RFC4821</w:t>
      </w:r>
      <w:proofErr w:type="gramStart"/>
      <w:r w:rsidRPr="000C07F0">
        <w:rPr>
          <w:rFonts w:ascii="Courier New" w:hAnsi="Courier New" w:cs="Courier New"/>
          <w:lang w:val="en-US"/>
        </w:rPr>
        <w:t>]  Mathis</w:t>
      </w:r>
      <w:proofErr w:type="gramEnd"/>
      <w:r w:rsidRPr="000C07F0">
        <w:rPr>
          <w:rFonts w:ascii="Courier New" w:hAnsi="Courier New" w:cs="Courier New"/>
          <w:lang w:val="en-US"/>
        </w:rPr>
        <w:t>, M. and J. Heffner, "Packetization Layer Path MTU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           Discovery", RFC 4821, DOI 10.17487/RFC4821, March 2007,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           &lt;https://www.rfc-editor.org/info/rfc4821&gt;.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[RFC8085</w:t>
      </w:r>
      <w:proofErr w:type="gramStart"/>
      <w:r w:rsidRPr="000C07F0">
        <w:rPr>
          <w:rFonts w:ascii="Courier New" w:hAnsi="Courier New" w:cs="Courier New"/>
          <w:lang w:val="en-US"/>
        </w:rPr>
        <w:t>]  Eggert</w:t>
      </w:r>
      <w:proofErr w:type="gramEnd"/>
      <w:r w:rsidRPr="000C07F0">
        <w:rPr>
          <w:rFonts w:ascii="Courier New" w:hAnsi="Courier New" w:cs="Courier New"/>
          <w:lang w:val="en-US"/>
        </w:rPr>
        <w:t>, L., Fairhurst, G., and G. Shepherd, "UDP Usage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           Guidelines", BCP 145, RFC 8085, DOI 10.17487/RFC8085,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           March 2017, &lt;https://www.rfc-editor.org/info/rfc8085&gt;.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[RFC8201</w:t>
      </w:r>
      <w:proofErr w:type="gramStart"/>
      <w:r w:rsidRPr="000C07F0">
        <w:rPr>
          <w:rFonts w:ascii="Courier New" w:hAnsi="Courier New" w:cs="Courier New"/>
          <w:lang w:val="en-US"/>
        </w:rPr>
        <w:t>]  McCann</w:t>
      </w:r>
      <w:proofErr w:type="gramEnd"/>
      <w:r w:rsidRPr="000C07F0">
        <w:rPr>
          <w:rFonts w:ascii="Courier New" w:hAnsi="Courier New" w:cs="Courier New"/>
          <w:lang w:val="en-US"/>
        </w:rPr>
        <w:t xml:space="preserve">, J., Deering, S., Mogul, J., and R. </w:t>
      </w:r>
      <w:proofErr w:type="spellStart"/>
      <w:r w:rsidRPr="000C07F0">
        <w:rPr>
          <w:rFonts w:ascii="Courier New" w:hAnsi="Courier New" w:cs="Courier New"/>
          <w:lang w:val="en-US"/>
        </w:rPr>
        <w:t>Hinden</w:t>
      </w:r>
      <w:proofErr w:type="spellEnd"/>
      <w:r w:rsidRPr="000C07F0">
        <w:rPr>
          <w:rFonts w:ascii="Courier New" w:hAnsi="Courier New" w:cs="Courier New"/>
          <w:lang w:val="en-US"/>
        </w:rPr>
        <w:t>, Ed.,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           "Path MTU Discovery for IP version 6", STD 87, RFC 8201,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           DOI 10.17487/RFC8201, July 2017,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           &lt;https://www.rfc-editor.org/info/rfc8201&gt;.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Fairhurst &amp; Jones          Expires 22 May 2022               </w:t>
      </w:r>
      <w:proofErr w:type="gramStart"/>
      <w:r w:rsidRPr="000C07F0">
        <w:rPr>
          <w:rFonts w:ascii="Courier New" w:hAnsi="Courier New" w:cs="Courier New"/>
          <w:lang w:val="en-US"/>
        </w:rPr>
        <w:t xml:space="preserve">   [</w:t>
      </w:r>
      <w:proofErr w:type="gramEnd"/>
      <w:r w:rsidRPr="000C07F0">
        <w:rPr>
          <w:rFonts w:ascii="Courier New" w:hAnsi="Courier New" w:cs="Courier New"/>
          <w:lang w:val="en-US"/>
        </w:rPr>
        <w:t>Page 8]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br w:type="page"/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lastRenderedPageBreak/>
        <w:t>Internet-Draft                UDPO DPLPMTUD                November 2021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[RFC8304</w:t>
      </w:r>
      <w:proofErr w:type="gramStart"/>
      <w:r w:rsidRPr="000C07F0">
        <w:rPr>
          <w:rFonts w:ascii="Courier New" w:hAnsi="Courier New" w:cs="Courier New"/>
          <w:lang w:val="en-US"/>
        </w:rPr>
        <w:t>]  Fairhurst</w:t>
      </w:r>
      <w:proofErr w:type="gramEnd"/>
      <w:r w:rsidRPr="000C07F0">
        <w:rPr>
          <w:rFonts w:ascii="Courier New" w:hAnsi="Courier New" w:cs="Courier New"/>
          <w:lang w:val="en-US"/>
        </w:rPr>
        <w:t>, G. and T. Jones, "Transport Features of the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           User Datagram Protocol (UDP) and Lightweight UDP (UDP-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           Lite)", RFC 8304, DOI 10.17487/RFC8304, February 2018,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           &lt;https://www.rfc-editor.org/info/rfc8304&gt;.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>Appendix A.  Revision Notes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XXX Note to RFC-Editor: please remove this entire section prior to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publication.  XXX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Individual draft-00.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*  This version contains a description for consideration and comment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   by the TSVWG.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Individual draft-01.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*  Address Nits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*  Change Probe Request and Probe </w:t>
      </w:r>
      <w:proofErr w:type="spellStart"/>
      <w:r w:rsidRPr="000C07F0">
        <w:rPr>
          <w:rFonts w:ascii="Courier New" w:hAnsi="Courier New" w:cs="Courier New"/>
          <w:lang w:val="en-US"/>
        </w:rPr>
        <w:t>Reponse</w:t>
      </w:r>
      <w:proofErr w:type="spellEnd"/>
      <w:r w:rsidRPr="000C07F0">
        <w:rPr>
          <w:rFonts w:ascii="Courier New" w:hAnsi="Courier New" w:cs="Courier New"/>
          <w:lang w:val="en-US"/>
        </w:rPr>
        <w:t xml:space="preserve"> options to Echo to align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   names with draft-ietf-</w:t>
      </w:r>
      <w:proofErr w:type="spellStart"/>
      <w:r w:rsidRPr="000C07F0">
        <w:rPr>
          <w:rFonts w:ascii="Courier New" w:hAnsi="Courier New" w:cs="Courier New"/>
          <w:lang w:val="en-US"/>
        </w:rPr>
        <w:t>tsvwg</w:t>
      </w:r>
      <w:proofErr w:type="spellEnd"/>
      <w:r w:rsidRPr="000C07F0">
        <w:rPr>
          <w:rFonts w:ascii="Courier New" w:hAnsi="Courier New" w:cs="Courier New"/>
          <w:lang w:val="en-US"/>
        </w:rPr>
        <w:t>-</w:t>
      </w:r>
      <w:proofErr w:type="spellStart"/>
      <w:r w:rsidRPr="000C07F0">
        <w:rPr>
          <w:rFonts w:ascii="Courier New" w:hAnsi="Courier New" w:cs="Courier New"/>
          <w:lang w:val="en-US"/>
        </w:rPr>
        <w:t>udp</w:t>
      </w:r>
      <w:proofErr w:type="spellEnd"/>
      <w:r w:rsidRPr="000C07F0">
        <w:rPr>
          <w:rFonts w:ascii="Courier New" w:hAnsi="Courier New" w:cs="Courier New"/>
          <w:lang w:val="en-US"/>
        </w:rPr>
        <w:t>-options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*  Remove Appendix B, Informative Description of new UDP Options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*  Add additional sections around Probe Packet generation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Individual draft-02.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*  Address Nits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Individual draft-03.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*  Referenced DPLPMTUD RFC.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*  Tidied language to clarify the method.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Individual draft-04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*  Reworded text on probing with data a little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*  Removed paragraph on suspending ICMP PTB suspension.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Working group draft-00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*  -00 First Working Group Version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*  RFC8899 call </w:t>
      </w:r>
      <w:proofErr w:type="spellStart"/>
      <w:r w:rsidRPr="000C07F0">
        <w:rPr>
          <w:rFonts w:ascii="Courier New" w:hAnsi="Courier New" w:cs="Courier New"/>
          <w:lang w:val="en-US"/>
        </w:rPr>
        <w:t>search_done</w:t>
      </w:r>
      <w:proofErr w:type="spellEnd"/>
      <w:r w:rsidRPr="000C07F0">
        <w:rPr>
          <w:rFonts w:ascii="Courier New" w:hAnsi="Courier New" w:cs="Courier New"/>
          <w:lang w:val="en-US"/>
        </w:rPr>
        <w:t xml:space="preserve"> SEARCH_COMPLETE, fix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Fairhurst &amp; Jones          Expires 22 May 2022               </w:t>
      </w:r>
      <w:proofErr w:type="gramStart"/>
      <w:r w:rsidRPr="000C07F0">
        <w:rPr>
          <w:rFonts w:ascii="Courier New" w:hAnsi="Courier New" w:cs="Courier New"/>
          <w:lang w:val="en-US"/>
        </w:rPr>
        <w:t xml:space="preserve">   [</w:t>
      </w:r>
      <w:proofErr w:type="gramEnd"/>
      <w:r w:rsidRPr="000C07F0">
        <w:rPr>
          <w:rFonts w:ascii="Courier New" w:hAnsi="Courier New" w:cs="Courier New"/>
          <w:lang w:val="en-US"/>
        </w:rPr>
        <w:t>Page 9]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br w:type="page"/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lastRenderedPageBreak/>
        <w:t>Internet-Draft                UDPO DPLPMTUD                November 2021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Working group draft -01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*  Update to reflect new fragmentation design in UDP Options.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*  Add a description of uses of DPLPMTUD with UDP Options.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*  Add a description on how to form probe packets with padding.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*  Say that MSS options can be used to </w:t>
      </w:r>
      <w:proofErr w:type="spellStart"/>
      <w:r w:rsidRPr="000C07F0">
        <w:rPr>
          <w:rFonts w:ascii="Courier New" w:hAnsi="Courier New" w:cs="Courier New"/>
          <w:lang w:val="en-US"/>
        </w:rPr>
        <w:t>initialise</w:t>
      </w:r>
      <w:proofErr w:type="spellEnd"/>
      <w:r w:rsidRPr="000C07F0">
        <w:rPr>
          <w:rFonts w:ascii="Courier New" w:hAnsi="Courier New" w:cs="Courier New"/>
          <w:lang w:val="en-US"/>
        </w:rPr>
        <w:t xml:space="preserve"> the search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   algorithm.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*  Say that the recommended approach is to not use user data for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   probes.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*  Attempts to clarify and improve wording throughout.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*  Remove text saying you can respond to multiple probes in a single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   packet.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*  Simplified text by removing options that don't yield benefit.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>Authors' Addresses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</w:t>
      </w:r>
      <w:proofErr w:type="spellStart"/>
      <w:r w:rsidRPr="000C07F0">
        <w:rPr>
          <w:rFonts w:ascii="Courier New" w:hAnsi="Courier New" w:cs="Courier New"/>
          <w:lang w:val="en-US"/>
        </w:rPr>
        <w:t>Godred</w:t>
      </w:r>
      <w:proofErr w:type="spellEnd"/>
      <w:r w:rsidRPr="000C07F0">
        <w:rPr>
          <w:rFonts w:ascii="Courier New" w:hAnsi="Courier New" w:cs="Courier New"/>
          <w:lang w:val="en-US"/>
        </w:rPr>
        <w:t xml:space="preserve"> Fairhurst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University of Aberdeen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School of Engineering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Fraser Noble Building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Aberdeen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AB24 3UE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United Kingdom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Email: gorry@erg.abdn.ac.uk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Tom Jones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University of Aberdeen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School of Engineering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Fraser Noble Building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Aberdeen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AB24 3UE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United Kingdom</w:t>
      </w:r>
    </w:p>
    <w:p w:rsidR="004A498D" w:rsidRPr="000C07F0" w:rsidRDefault="004A498D" w:rsidP="004A498D">
      <w:pPr>
        <w:pStyle w:val="Textebrut"/>
        <w:rPr>
          <w:rFonts w:ascii="Courier New" w:hAnsi="Courier New" w:cs="Courier New"/>
          <w:lang w:val="en-US"/>
        </w:rPr>
      </w:pPr>
      <w:r w:rsidRPr="000C07F0">
        <w:rPr>
          <w:rFonts w:ascii="Courier New" w:hAnsi="Courier New" w:cs="Courier New"/>
          <w:lang w:val="en-US"/>
        </w:rPr>
        <w:t xml:space="preserve">   Email: tom@erg.abdn.ac.uk</w:t>
      </w:r>
    </w:p>
    <w:p w:rsidR="004A498D" w:rsidRPr="004A498D" w:rsidRDefault="004A498D" w:rsidP="004A498D">
      <w:pPr>
        <w:pStyle w:val="Textebrut"/>
        <w:rPr>
          <w:rFonts w:ascii="Courier New" w:hAnsi="Courier New" w:cs="Courier New"/>
        </w:rPr>
      </w:pPr>
      <w:proofErr w:type="spellStart"/>
      <w:r w:rsidRPr="004A498D">
        <w:rPr>
          <w:rFonts w:ascii="Courier New" w:hAnsi="Courier New" w:cs="Courier New"/>
        </w:rPr>
        <w:t>Fairhurst</w:t>
      </w:r>
      <w:proofErr w:type="spellEnd"/>
      <w:r w:rsidRPr="004A498D">
        <w:rPr>
          <w:rFonts w:ascii="Courier New" w:hAnsi="Courier New" w:cs="Courier New"/>
        </w:rPr>
        <w:t xml:space="preserve"> &amp; Jones          Expires 22 May 2022              </w:t>
      </w:r>
      <w:proofErr w:type="gramStart"/>
      <w:r w:rsidRPr="004A498D">
        <w:rPr>
          <w:rFonts w:ascii="Courier New" w:hAnsi="Courier New" w:cs="Courier New"/>
        </w:rPr>
        <w:t xml:space="preserve">   [</w:t>
      </w:r>
      <w:proofErr w:type="gramEnd"/>
      <w:r w:rsidRPr="004A498D">
        <w:rPr>
          <w:rFonts w:ascii="Courier New" w:hAnsi="Courier New" w:cs="Courier New"/>
        </w:rPr>
        <w:t>Page 10]</w:t>
      </w:r>
    </w:p>
    <w:p w:rsidR="004A498D" w:rsidRPr="004A498D" w:rsidRDefault="004A498D" w:rsidP="004A498D">
      <w:pPr>
        <w:pStyle w:val="Textebrut"/>
        <w:rPr>
          <w:rFonts w:ascii="Courier New" w:hAnsi="Courier New" w:cs="Courier New"/>
        </w:rPr>
      </w:pPr>
    </w:p>
    <w:sectPr w:rsidR="004A498D" w:rsidRPr="004A498D" w:rsidSect="007945B8">
      <w:pgSz w:w="11906" w:h="16838"/>
      <w:pgMar w:top="993" w:right="1335" w:bottom="709" w:left="1334" w:header="708" w:footer="708" w:gutter="0"/>
      <w:cols w:space="708"/>
      <w:docGrid w:linePitch="360"/>
      <w:sectPrChange w:id="112" w:author="BOUCADAIR Mohamed INNOV/NET" w:date="2021-11-23T15:47:00Z">
        <w:sectPr w:rsidR="004A498D" w:rsidRPr="004A498D" w:rsidSect="007945B8">
          <w:pgMar w:top="1417" w:right="1335" w:bottom="1417" w:left="1334" w:header="708" w:footer="708" w:gutter="0"/>
        </w:sectPr>
      </w:sectPrChange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0" w:author="BOUCADAIR Mohamed INNOV/NET" w:date="2021-11-23T16:33:00Z" w:initials="BMI">
    <w:p w14:paraId="43354CDA" w14:textId="1FB1E801" w:rsidR="002D7D8F" w:rsidRPr="002D7D8F" w:rsidRDefault="002D7D8F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2D7D8F">
        <w:rPr>
          <w:lang w:val="en-US"/>
        </w:rPr>
        <w:t xml:space="preserve">What about adding a </w:t>
      </w:r>
      <w:r>
        <w:rPr>
          <w:lang w:val="en-US"/>
        </w:rPr>
        <w:t xml:space="preserve">clarification about the positioning of this spec vs. Section </w:t>
      </w:r>
      <w:r w:rsidRPr="002D7D8F">
        <w:rPr>
          <w:lang w:val="en-US"/>
        </w:rPr>
        <w:t>6.1</w:t>
      </w:r>
      <w:r>
        <w:rPr>
          <w:lang w:val="en-US"/>
        </w:rPr>
        <w:t xml:space="preserve"> of RFC8899?</w:t>
      </w:r>
    </w:p>
  </w:comment>
  <w:comment w:id="34" w:author="BOUCADAIR Mohamed INNOV/NET" w:date="2021-11-23T15:50:00Z" w:initials="BMI">
    <w:p w14:paraId="6B1AFCDE" w14:textId="12807851" w:rsidR="007945B8" w:rsidRPr="007945B8" w:rsidRDefault="007945B8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7945B8">
        <w:rPr>
          <w:lang w:val="en-US"/>
        </w:rPr>
        <w:t>Not sure why this one i</w:t>
      </w:r>
      <w:r>
        <w:rPr>
          <w:lang w:val="en-US"/>
        </w:rPr>
        <w:t xml:space="preserve">s cited here. </w:t>
      </w:r>
    </w:p>
  </w:comment>
  <w:comment w:id="37" w:author="BOUCADAIR Mohamed INNOV/NET" w:date="2021-11-23T15:51:00Z" w:initials="BMI">
    <w:p w14:paraId="4A7981B6" w14:textId="4D44B103" w:rsidR="007945B8" w:rsidRPr="007945B8" w:rsidRDefault="007945B8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7945B8">
        <w:rPr>
          <w:lang w:val="en-US"/>
        </w:rPr>
        <w:t>As many interfaces can be s</w:t>
      </w:r>
      <w:r>
        <w:rPr>
          <w:lang w:val="en-US"/>
        </w:rPr>
        <w:t>upported</w:t>
      </w:r>
    </w:p>
  </w:comment>
  <w:comment w:id="41" w:author="BOUCADAIR Mohamed INNOV/NET" w:date="2021-11-23T15:55:00Z" w:initials="BMI">
    <w:p w14:paraId="44523E19" w14:textId="640F0394" w:rsidR="007945B8" w:rsidRPr="007945B8" w:rsidRDefault="007945B8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7945B8">
        <w:rPr>
          <w:lang w:val="en-US"/>
        </w:rPr>
        <w:t>I don’t</w:t>
      </w:r>
      <w:r>
        <w:rPr>
          <w:lang w:val="en-US"/>
        </w:rPr>
        <w:t xml:space="preserve"> remember there is a similar </w:t>
      </w:r>
      <w:r w:rsidR="006A40EC">
        <w:rPr>
          <w:lang w:val="en-US"/>
        </w:rPr>
        <w:t xml:space="preserve">requirement in RFC8899. </w:t>
      </w:r>
    </w:p>
  </w:comment>
  <w:comment w:id="42" w:author="BOUCADAIR Mohamed INNOV/NET" w:date="2021-11-23T15:52:00Z" w:initials="BMI">
    <w:p w14:paraId="61F411CB" w14:textId="067279E7" w:rsidR="007945B8" w:rsidRPr="007945B8" w:rsidRDefault="007945B8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7945B8">
        <w:rPr>
          <w:lang w:val="en-US"/>
        </w:rPr>
        <w:t xml:space="preserve">Obsoleted by </w:t>
      </w:r>
      <w:r>
        <w:rPr>
          <w:lang w:val="en-US"/>
        </w:rPr>
        <w:t xml:space="preserve">RFC </w:t>
      </w:r>
      <w:r w:rsidRPr="007945B8">
        <w:rPr>
          <w:lang w:val="en-US"/>
        </w:rPr>
        <w:t>1191</w:t>
      </w:r>
    </w:p>
  </w:comment>
  <w:comment w:id="43" w:author="BOUCADAIR Mohamed INNOV/NET" w:date="2021-11-23T15:52:00Z" w:initials="BMI">
    <w:p w14:paraId="5F479AC0" w14:textId="5A84581B" w:rsidR="007945B8" w:rsidRPr="007945B8" w:rsidRDefault="007945B8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7945B8">
        <w:rPr>
          <w:lang w:val="en-US"/>
        </w:rPr>
        <w:t>That is?</w:t>
      </w:r>
    </w:p>
  </w:comment>
  <w:comment w:id="45" w:author="BOUCADAIR Mohamed INNOV/NET" w:date="2021-11-23T15:53:00Z" w:initials="BMI">
    <w:p w14:paraId="00A8E161" w14:textId="3843FD36" w:rsidR="007945B8" w:rsidRDefault="007945B8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>
        <w:rPr>
          <w:lang w:val="en-US"/>
        </w:rPr>
        <w:t>Do you mean RES/REQ options?</w:t>
      </w:r>
      <w:r w:rsidRPr="007945B8">
        <w:rPr>
          <w:lang w:val="en-US"/>
        </w:rPr>
        <w:t xml:space="preserve"> </w:t>
      </w:r>
    </w:p>
    <w:p w14:paraId="10B352C5" w14:textId="77777777" w:rsidR="007945B8" w:rsidRDefault="007945B8">
      <w:pPr>
        <w:pStyle w:val="Commentaire"/>
        <w:rPr>
          <w:lang w:val="en-US"/>
        </w:rPr>
      </w:pPr>
    </w:p>
    <w:p w14:paraId="5B60242C" w14:textId="69DAF9F0" w:rsidR="007945B8" w:rsidRPr="007945B8" w:rsidRDefault="007945B8">
      <w:pPr>
        <w:pStyle w:val="Commentaire"/>
        <w:rPr>
          <w:lang w:val="en-US"/>
        </w:rPr>
      </w:pPr>
      <w:r w:rsidRPr="007945B8">
        <w:rPr>
          <w:lang w:val="en-US"/>
        </w:rPr>
        <w:t>Please add a p</w:t>
      </w:r>
      <w:r>
        <w:rPr>
          <w:lang w:val="en-US"/>
        </w:rPr>
        <w:t>ointer to Joe’ I-D.</w:t>
      </w:r>
    </w:p>
  </w:comment>
  <w:comment w:id="52" w:author="BOUCADAIR Mohamed INNOV/NET" w:date="2021-11-23T15:57:00Z" w:initials="BMI">
    <w:p w14:paraId="02457D64" w14:textId="77777777" w:rsidR="006A40EC" w:rsidRDefault="006A40EC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6A40EC">
        <w:rPr>
          <w:lang w:val="en-US"/>
        </w:rPr>
        <w:t>Some policies may be configured a</w:t>
      </w:r>
      <w:r>
        <w:rPr>
          <w:lang w:val="en-US"/>
        </w:rPr>
        <w:t>t the remote side to ignore RES.</w:t>
      </w:r>
    </w:p>
    <w:p w14:paraId="66EA4114" w14:textId="77777777" w:rsidR="006A40EC" w:rsidRDefault="006A40EC">
      <w:pPr>
        <w:pStyle w:val="Commentaire"/>
        <w:rPr>
          <w:lang w:val="en-US"/>
        </w:rPr>
      </w:pPr>
    </w:p>
    <w:p w14:paraId="5DE1C50F" w14:textId="6A04A2FA" w:rsidR="006A40EC" w:rsidRPr="006A40EC" w:rsidRDefault="006A40EC">
      <w:pPr>
        <w:pStyle w:val="Commentaire"/>
        <w:rPr>
          <w:lang w:val="en-US"/>
        </w:rPr>
      </w:pPr>
      <w:r>
        <w:rPr>
          <w:lang w:val="en-US"/>
        </w:rPr>
        <w:t>I would add “absent any local policy”.</w:t>
      </w:r>
    </w:p>
  </w:comment>
  <w:comment w:id="62" w:author="BOUCADAIR Mohamed INNOV/NET" w:date="2021-11-23T16:00:00Z" w:initials="BMI">
    <w:p w14:paraId="2276226C" w14:textId="76E1DEA6" w:rsidR="006A40EC" w:rsidRPr="006A40EC" w:rsidRDefault="006A40EC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6A40EC">
        <w:rPr>
          <w:lang w:val="en-US"/>
        </w:rPr>
        <w:t xml:space="preserve">Should this be restricted per </w:t>
      </w:r>
      <w:r>
        <w:rPr>
          <w:lang w:val="en-US"/>
        </w:rPr>
        <w:t xml:space="preserve">interface? </w:t>
      </w:r>
    </w:p>
  </w:comment>
  <w:comment w:id="71" w:author="BOUCADAIR Mohamed INNOV/NET" w:date="2021-11-23T16:02:00Z" w:initials="BMI">
    <w:p w14:paraId="7AFB0249" w14:textId="2FAB4B18" w:rsidR="006A40EC" w:rsidRPr="006A40EC" w:rsidRDefault="006A40EC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6A40EC">
        <w:rPr>
          <w:rStyle w:val="Marquedecommentaire"/>
          <w:lang w:val="en-US"/>
        </w:rPr>
        <w:t>Clarify where this size is d</w:t>
      </w:r>
      <w:r>
        <w:rPr>
          <w:rStyle w:val="Marquedecommentaire"/>
          <w:lang w:val="en-US"/>
        </w:rPr>
        <w:t xml:space="preserve">efined. </w:t>
      </w:r>
    </w:p>
  </w:comment>
  <w:comment w:id="75" w:author="BOUCADAIR Mohamed INNOV/NET" w:date="2021-11-23T16:03:00Z" w:initials="BMI">
    <w:p w14:paraId="3EDC577B" w14:textId="5661456E" w:rsidR="006A40EC" w:rsidRPr="006A40EC" w:rsidRDefault="006A40EC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6A40EC">
        <w:rPr>
          <w:rStyle w:val="Marquedecommentaire"/>
          <w:lang w:val="en-US"/>
        </w:rPr>
        <w:t>Can indication be provided here</w:t>
      </w:r>
      <w:r>
        <w:rPr>
          <w:rStyle w:val="Marquedecommentaire"/>
          <w:lang w:val="en-US"/>
        </w:rPr>
        <w:t>?</w:t>
      </w:r>
    </w:p>
  </w:comment>
  <w:comment w:id="77" w:author="BOUCADAIR Mohamed INNOV/NET" w:date="2021-11-23T16:04:00Z" w:initials="BMI">
    <w:p w14:paraId="7DF94A59" w14:textId="62ED99CC" w:rsidR="006A40EC" w:rsidRPr="006A40EC" w:rsidRDefault="006A40EC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6A40EC">
        <w:rPr>
          <w:lang w:val="en-US"/>
        </w:rPr>
        <w:t xml:space="preserve">Still the path is </w:t>
      </w:r>
      <w:r>
        <w:rPr>
          <w:lang w:val="en-US"/>
        </w:rPr>
        <w:t xml:space="preserve">locally </w:t>
      </w:r>
      <w:r w:rsidRPr="006A40EC">
        <w:rPr>
          <w:lang w:val="en-US"/>
        </w:rPr>
        <w:t>identifie</w:t>
      </w:r>
      <w:r>
        <w:rPr>
          <w:lang w:val="en-US"/>
        </w:rPr>
        <w:t>d by the interface used to froward the probe. No?</w:t>
      </w:r>
    </w:p>
  </w:comment>
  <w:comment w:id="78" w:author="BOUCADAIR Mohamed INNOV/NET" w:date="2021-11-23T16:05:00Z" w:initials="BMI">
    <w:p w14:paraId="48CF0EB2" w14:textId="467014A7" w:rsidR="006A40EC" w:rsidRPr="006A40EC" w:rsidRDefault="006A40EC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6A40EC">
        <w:rPr>
          <w:lang w:val="en-US"/>
        </w:rPr>
        <w:t>Not sure what is meant h</w:t>
      </w:r>
      <w:r>
        <w:rPr>
          <w:lang w:val="en-US"/>
        </w:rPr>
        <w:t>ere.</w:t>
      </w:r>
    </w:p>
  </w:comment>
  <w:comment w:id="88" w:author="BOUCADAIR Mohamed INNOV/NET" w:date="2021-11-23T16:10:00Z" w:initials="BMI">
    <w:p w14:paraId="5AE93F21" w14:textId="4D3E06FC" w:rsidR="00642A8E" w:rsidRPr="00642A8E" w:rsidRDefault="00642A8E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642A8E">
        <w:rPr>
          <w:lang w:val="en-US"/>
        </w:rPr>
        <w:t>Redundant with « </w:t>
      </w:r>
      <w:r w:rsidRPr="000C07F0">
        <w:rPr>
          <w:rFonts w:ascii="Courier New" w:hAnsi="Courier New" w:cs="Courier New"/>
          <w:sz w:val="21"/>
          <w:szCs w:val="21"/>
          <w:lang w:val="en-US"/>
        </w:rPr>
        <w:t>within UDP Options</w:t>
      </w:r>
      <w:proofErr w:type="gramStart"/>
      <w:r w:rsidRPr="00642A8E">
        <w:rPr>
          <w:lang w:val="en-US"/>
        </w:rPr>
        <w:t xml:space="preserve"> .</w:t>
      </w:r>
      <w:r>
        <w:rPr>
          <w:lang w:val="en-US"/>
        </w:rPr>
        <w:t>.</w:t>
      </w:r>
      <w:proofErr w:type="gramEnd"/>
      <w:r>
        <w:rPr>
          <w:lang w:val="en-US"/>
        </w:rPr>
        <w:t>”</w:t>
      </w:r>
      <w:r w:rsidRPr="00642A8E">
        <w:rPr>
          <w:lang w:val="en-US"/>
        </w:rPr>
        <w:t> </w:t>
      </w:r>
    </w:p>
  </w:comment>
  <w:comment w:id="105" w:author="BOUCADAIR Mohamed INNOV/NET" w:date="2021-11-23T16:13:00Z" w:initials="BMI">
    <w:p w14:paraId="14424D5C" w14:textId="01AD2287" w:rsidR="00642A8E" w:rsidRPr="00416FAE" w:rsidRDefault="00642A8E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="00416FAE" w:rsidRPr="00416FAE">
        <w:rPr>
          <w:lang w:val="en-US"/>
        </w:rPr>
        <w:t>.</w:t>
      </w:r>
      <w:r w:rsidR="00937E2B">
        <w:rPr>
          <w:lang w:val="en-US"/>
        </w:rPr>
        <w:t>.</w:t>
      </w:r>
      <w:r w:rsidR="00416FAE" w:rsidRPr="00416FAE">
        <w:rPr>
          <w:lang w:val="en-US"/>
        </w:rPr>
        <w:t>.but still this is not for granted.</w:t>
      </w:r>
      <w:r w:rsidR="00416FAE">
        <w:rPr>
          <w:lang w:val="en-US"/>
        </w:rPr>
        <w:t xml:space="preserve"> </w:t>
      </w:r>
      <w:r w:rsidRPr="00416FAE">
        <w:rPr>
          <w:lang w:val="en-US"/>
        </w:rPr>
        <w:t xml:space="preserve"> </w:t>
      </w:r>
    </w:p>
  </w:comment>
  <w:comment w:id="106" w:author="BOUCADAIR Mohamed INNOV/NET" w:date="2021-11-23T16:14:00Z" w:initials="BMI">
    <w:p w14:paraId="311342B8" w14:textId="5262FCC4" w:rsidR="00642A8E" w:rsidRPr="00416FAE" w:rsidRDefault="00642A8E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416FAE">
        <w:rPr>
          <w:rStyle w:val="Marquedecommentaire"/>
          <w:lang w:val="en-US"/>
        </w:rPr>
        <w:t>That is?</w:t>
      </w:r>
    </w:p>
  </w:comment>
  <w:comment w:id="107" w:author="BOUCADAIR Mohamed INNOV/NET" w:date="2021-11-23T16:18:00Z" w:initials="BMI">
    <w:p w14:paraId="0902DB9D" w14:textId="04DCEF12" w:rsidR="00031E69" w:rsidRPr="00642A8E" w:rsidRDefault="00642A8E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642A8E">
        <w:rPr>
          <w:lang w:val="en-US"/>
        </w:rPr>
        <w:t xml:space="preserve">Does this </w:t>
      </w:r>
      <w:r w:rsidR="00031E69" w:rsidRPr="00642A8E">
        <w:rPr>
          <w:lang w:val="en-US"/>
        </w:rPr>
        <w:t>assume</w:t>
      </w:r>
      <w:r w:rsidRPr="00642A8E">
        <w:rPr>
          <w:lang w:val="en-US"/>
        </w:rPr>
        <w:t xml:space="preserve"> that a</w:t>
      </w:r>
      <w:r>
        <w:rPr>
          <w:lang w:val="en-US"/>
        </w:rPr>
        <w:t xml:space="preserve"> similar validation to 4.6.1 of RFC8899 is supported?</w:t>
      </w:r>
    </w:p>
  </w:comment>
  <w:comment w:id="111" w:author="BOUCADAIR Mohamed INNOV/NET" w:date="2021-11-23T16:20:00Z" w:initials="BMI">
    <w:p w14:paraId="348BE8C5" w14:textId="174D4FD0" w:rsidR="005B0B0D" w:rsidRPr="00BB743A" w:rsidRDefault="005B0B0D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B743A">
        <w:rPr>
          <w:lang w:val="en-US"/>
        </w:rPr>
        <w:t>This is not normative.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3354CDA" w15:done="0"/>
  <w15:commentEx w15:paraId="6B1AFCDE" w15:done="0"/>
  <w15:commentEx w15:paraId="4A7981B6" w15:done="0"/>
  <w15:commentEx w15:paraId="44523E19" w15:done="0"/>
  <w15:commentEx w15:paraId="61F411CB" w15:done="0"/>
  <w15:commentEx w15:paraId="5F479AC0" w15:done="0"/>
  <w15:commentEx w15:paraId="5B60242C" w15:done="0"/>
  <w15:commentEx w15:paraId="5DE1C50F" w15:done="0"/>
  <w15:commentEx w15:paraId="2276226C" w15:done="0"/>
  <w15:commentEx w15:paraId="7AFB0249" w15:done="0"/>
  <w15:commentEx w15:paraId="3EDC577B" w15:done="0"/>
  <w15:commentEx w15:paraId="7DF94A59" w15:done="0"/>
  <w15:commentEx w15:paraId="48CF0EB2" w15:done="0"/>
  <w15:commentEx w15:paraId="5AE93F21" w15:done="0"/>
  <w15:commentEx w15:paraId="14424D5C" w15:done="0"/>
  <w15:commentEx w15:paraId="311342B8" w15:done="0"/>
  <w15:commentEx w15:paraId="0902DB9D" w15:done="0"/>
  <w15:commentEx w15:paraId="348BE8C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47966E" w16cex:dateUtc="2021-11-23T15:33:00Z"/>
  <w16cex:commentExtensible w16cex:durableId="25478C43" w16cex:dateUtc="2021-11-23T14:50:00Z"/>
  <w16cex:commentExtensible w16cex:durableId="25478C94" w16cex:dateUtc="2021-11-23T14:51:00Z"/>
  <w16cex:commentExtensible w16cex:durableId="25478D8D" w16cex:dateUtc="2021-11-23T14:55:00Z"/>
  <w16cex:commentExtensible w16cex:durableId="25478CCB" w16cex:dateUtc="2021-11-23T14:52:00Z"/>
  <w16cex:commentExtensible w16cex:durableId="25478CA7" w16cex:dateUtc="2021-11-23T14:52:00Z"/>
  <w16cex:commentExtensible w16cex:durableId="25478CF3" w16cex:dateUtc="2021-11-23T14:53:00Z"/>
  <w16cex:commentExtensible w16cex:durableId="25478DEA" w16cex:dateUtc="2021-11-23T14:57:00Z"/>
  <w16cex:commentExtensible w16cex:durableId="25478E96" w16cex:dateUtc="2021-11-23T15:00:00Z"/>
  <w16cex:commentExtensible w16cex:durableId="25478EFC" w16cex:dateUtc="2021-11-23T15:02:00Z"/>
  <w16cex:commentExtensible w16cex:durableId="25478F37" w16cex:dateUtc="2021-11-23T15:03:00Z"/>
  <w16cex:commentExtensible w16cex:durableId="25478F82" w16cex:dateUtc="2021-11-23T15:04:00Z"/>
  <w16cex:commentExtensible w16cex:durableId="25478FE2" w16cex:dateUtc="2021-11-23T15:05:00Z"/>
  <w16cex:commentExtensible w16cex:durableId="254790E3" w16cex:dateUtc="2021-11-23T15:10:00Z"/>
  <w16cex:commentExtensible w16cex:durableId="254791A3" w16cex:dateUtc="2021-11-23T15:13:00Z"/>
  <w16cex:commentExtensible w16cex:durableId="254791EE" w16cex:dateUtc="2021-11-23T15:14:00Z"/>
  <w16cex:commentExtensible w16cex:durableId="254792F3" w16cex:dateUtc="2021-11-23T15:18:00Z"/>
  <w16cex:commentExtensible w16cex:durableId="2547933B" w16cex:dateUtc="2021-11-23T15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3354CDA" w16cid:durableId="2547966E"/>
  <w16cid:commentId w16cid:paraId="6B1AFCDE" w16cid:durableId="25478C43"/>
  <w16cid:commentId w16cid:paraId="4A7981B6" w16cid:durableId="25478C94"/>
  <w16cid:commentId w16cid:paraId="44523E19" w16cid:durableId="25478D8D"/>
  <w16cid:commentId w16cid:paraId="61F411CB" w16cid:durableId="25478CCB"/>
  <w16cid:commentId w16cid:paraId="5F479AC0" w16cid:durableId="25478CA7"/>
  <w16cid:commentId w16cid:paraId="5B60242C" w16cid:durableId="25478CF3"/>
  <w16cid:commentId w16cid:paraId="5DE1C50F" w16cid:durableId="25478DEA"/>
  <w16cid:commentId w16cid:paraId="2276226C" w16cid:durableId="25478E96"/>
  <w16cid:commentId w16cid:paraId="7AFB0249" w16cid:durableId="25478EFC"/>
  <w16cid:commentId w16cid:paraId="3EDC577B" w16cid:durableId="25478F37"/>
  <w16cid:commentId w16cid:paraId="7DF94A59" w16cid:durableId="25478F82"/>
  <w16cid:commentId w16cid:paraId="48CF0EB2" w16cid:durableId="25478FE2"/>
  <w16cid:commentId w16cid:paraId="5AE93F21" w16cid:durableId="254790E3"/>
  <w16cid:commentId w16cid:paraId="14424D5C" w16cid:durableId="254791A3"/>
  <w16cid:commentId w16cid:paraId="311342B8" w16cid:durableId="254791EE"/>
  <w16cid:commentId w16cid:paraId="0902DB9D" w16cid:durableId="254792F3"/>
  <w16cid:commentId w16cid:paraId="348BE8C5" w16cid:durableId="2547933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EC4809" w14:textId="77777777" w:rsidR="003B6B48" w:rsidRDefault="003B6B48" w:rsidP="007945B8">
      <w:pPr>
        <w:spacing w:after="0" w:line="240" w:lineRule="auto"/>
      </w:pPr>
      <w:r>
        <w:separator/>
      </w:r>
    </w:p>
  </w:endnote>
  <w:endnote w:type="continuationSeparator" w:id="0">
    <w:p w14:paraId="4E43A735" w14:textId="77777777" w:rsidR="003B6B48" w:rsidRDefault="003B6B48" w:rsidP="00794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85D2E5" w14:textId="77777777" w:rsidR="003B6B48" w:rsidRDefault="003B6B48" w:rsidP="007945B8">
      <w:pPr>
        <w:spacing w:after="0" w:line="240" w:lineRule="auto"/>
      </w:pPr>
      <w:r>
        <w:separator/>
      </w:r>
    </w:p>
  </w:footnote>
  <w:footnote w:type="continuationSeparator" w:id="0">
    <w:p w14:paraId="64A2AF13" w14:textId="77777777" w:rsidR="003B6B48" w:rsidRDefault="003B6B48" w:rsidP="007945B8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OUCADAIR Mohamed INNOV/NET">
    <w15:presenceInfo w15:providerId="AD" w15:userId="S::mohamed.boucadair@orange.com::2acbca90-6db1-4111-98c4-832797dda7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AD2"/>
    <w:rsid w:val="00031E69"/>
    <w:rsid w:val="000A1EF7"/>
    <w:rsid w:val="000C07F0"/>
    <w:rsid w:val="001455AF"/>
    <w:rsid w:val="002D7D8F"/>
    <w:rsid w:val="002F3FA7"/>
    <w:rsid w:val="003B6B48"/>
    <w:rsid w:val="003C76DF"/>
    <w:rsid w:val="003D51C5"/>
    <w:rsid w:val="00416FAE"/>
    <w:rsid w:val="004424BA"/>
    <w:rsid w:val="004A498D"/>
    <w:rsid w:val="00582ECE"/>
    <w:rsid w:val="005B0B0D"/>
    <w:rsid w:val="00642A8E"/>
    <w:rsid w:val="00671762"/>
    <w:rsid w:val="006A40EC"/>
    <w:rsid w:val="006D2900"/>
    <w:rsid w:val="006E67EF"/>
    <w:rsid w:val="007105EB"/>
    <w:rsid w:val="0074481C"/>
    <w:rsid w:val="007945B8"/>
    <w:rsid w:val="00797261"/>
    <w:rsid w:val="007D4962"/>
    <w:rsid w:val="00800AEB"/>
    <w:rsid w:val="008261F6"/>
    <w:rsid w:val="00867B90"/>
    <w:rsid w:val="00937E2B"/>
    <w:rsid w:val="00964F8D"/>
    <w:rsid w:val="009A7766"/>
    <w:rsid w:val="00A62305"/>
    <w:rsid w:val="00A778FD"/>
    <w:rsid w:val="00A96920"/>
    <w:rsid w:val="00B076EA"/>
    <w:rsid w:val="00B56097"/>
    <w:rsid w:val="00BB743A"/>
    <w:rsid w:val="00C40B55"/>
    <w:rsid w:val="00C41C05"/>
    <w:rsid w:val="00C41C17"/>
    <w:rsid w:val="00C73C79"/>
    <w:rsid w:val="00C77BD6"/>
    <w:rsid w:val="00C91218"/>
    <w:rsid w:val="00CF1A56"/>
    <w:rsid w:val="00E94B6D"/>
    <w:rsid w:val="00EF1613"/>
    <w:rsid w:val="00F860BF"/>
    <w:rsid w:val="00FB3AD2"/>
    <w:rsid w:val="00FD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708ADA"/>
  <w15:chartTrackingRefBased/>
  <w15:docId w15:val="{1B39387B-A7E2-4286-A2EA-6BD3BD234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C54B3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C54B3D"/>
    <w:rPr>
      <w:rFonts w:ascii="Consolas" w:hAnsi="Consolas"/>
      <w:sz w:val="21"/>
      <w:szCs w:val="2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D49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4962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7945B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945B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945B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945B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945B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10</Pages>
  <Words>3388</Words>
  <Characters>18637</Characters>
  <Application>Microsoft Office Word</Application>
  <DocSecurity>0</DocSecurity>
  <Lines>155</Lines>
  <Paragraphs>43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BOUCADAIR Mohamed INNOV/NET</dc:creator>
  <cp:keywords/>
  <dc:description/>
  <cp:lastModifiedBy>BOUCADAIR Mohamed INNOV/NET</cp:lastModifiedBy>
  <cp:revision>10</cp:revision>
  <cp:lastPrinted>2021-11-23T15:23:00Z</cp:lastPrinted>
  <dcterms:created xsi:type="dcterms:W3CDTF">2021-11-23T14:36:00Z</dcterms:created>
  <dcterms:modified xsi:type="dcterms:W3CDTF">2021-11-23T15:36:00Z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7222825-62ea-40f3-96b5-5375c07996e2_Enabled">
    <vt:lpwstr>true</vt:lpwstr>
  </property>
  <property fmtid="{D5CDD505-2E9C-101B-9397-08002B2CF9AE}" pid="3" name="MSIP_Label_07222825-62ea-40f3-96b5-5375c07996e2_SetDate">
    <vt:lpwstr>2021-11-23T14:48:03Z</vt:lpwstr>
  </property>
  <property fmtid="{D5CDD505-2E9C-101B-9397-08002B2CF9AE}" pid="4" name="MSIP_Label_07222825-62ea-40f3-96b5-5375c07996e2_Method">
    <vt:lpwstr>Privileged</vt:lpwstr>
  </property>
  <property fmtid="{D5CDD505-2E9C-101B-9397-08002B2CF9AE}" pid="5" name="MSIP_Label_07222825-62ea-40f3-96b5-5375c07996e2_Name">
    <vt:lpwstr>unrestricted_parent.2</vt:lpwstr>
  </property>
  <property fmtid="{D5CDD505-2E9C-101B-9397-08002B2CF9AE}" pid="6" name="MSIP_Label_07222825-62ea-40f3-96b5-5375c07996e2_SiteId">
    <vt:lpwstr>90c7a20a-f34b-40bf-bc48-b9253b6f5d20</vt:lpwstr>
  </property>
  <property fmtid="{D5CDD505-2E9C-101B-9397-08002B2CF9AE}" pid="7" name="MSIP_Label_07222825-62ea-40f3-96b5-5375c07996e2_ActionId">
    <vt:lpwstr>56d02193-cfc4-44bd-855c-29d746731cf6</vt:lpwstr>
  </property>
  <property fmtid="{D5CDD505-2E9C-101B-9397-08002B2CF9AE}" pid="8" name="MSIP_Label_07222825-62ea-40f3-96b5-5375c07996e2_ContentBits">
    <vt:lpwstr>0</vt:lpwstr>
  </property>
</Properties>
</file>