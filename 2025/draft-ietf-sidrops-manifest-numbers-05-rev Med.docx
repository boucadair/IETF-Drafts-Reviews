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0F79" w14:textId="77777777" w:rsidR="0061266B" w:rsidRPr="001B1428" w:rsidRDefault="0061266B" w:rsidP="001B1428">
      <w:pPr>
        <w:pStyle w:val="Textebrut"/>
        <w:rPr>
          <w:rFonts w:ascii="Courier New" w:hAnsi="Courier New" w:cs="Courier New"/>
        </w:rPr>
      </w:pPr>
    </w:p>
    <w:p w14:paraId="018294A4" w14:textId="77777777" w:rsidR="0061266B" w:rsidRPr="001B1428" w:rsidRDefault="0061266B" w:rsidP="001B1428">
      <w:pPr>
        <w:pStyle w:val="Textebrut"/>
        <w:rPr>
          <w:rFonts w:ascii="Courier New" w:hAnsi="Courier New" w:cs="Courier New"/>
        </w:rPr>
      </w:pPr>
    </w:p>
    <w:p w14:paraId="098CF87A" w14:textId="77777777" w:rsidR="0061266B" w:rsidRPr="001B1428" w:rsidRDefault="0061266B" w:rsidP="001B1428">
      <w:pPr>
        <w:pStyle w:val="Textebrut"/>
        <w:rPr>
          <w:rFonts w:ascii="Courier New" w:hAnsi="Courier New" w:cs="Courier New"/>
        </w:rPr>
      </w:pPr>
    </w:p>
    <w:p w14:paraId="002509D6" w14:textId="77777777" w:rsidR="0061266B" w:rsidRPr="001B1428" w:rsidRDefault="0061266B" w:rsidP="001B1428">
      <w:pPr>
        <w:pStyle w:val="Textebrut"/>
        <w:rPr>
          <w:rFonts w:ascii="Courier New" w:hAnsi="Courier New" w:cs="Courier New"/>
        </w:rPr>
      </w:pPr>
    </w:p>
    <w:p w14:paraId="27F7077C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>Internet Engineering Task Force                              T. Harrison</w:t>
      </w:r>
    </w:p>
    <w:p w14:paraId="4AE6ECBD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>Internet-Draft                                             G. Michaelson</w:t>
      </w:r>
    </w:p>
    <w:p w14:paraId="1814E039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Updates: </w:t>
      </w:r>
      <w:commentRangeStart w:id="0"/>
      <w:del w:id="1" w:author="BOUCADAIR Mohamed INNOV/NET" w:date="2025-05-24T08:57:00Z">
        <w:r w:rsidRPr="00980E69" w:rsidDel="00C14690">
          <w:rPr>
            <w:rFonts w:ascii="Courier New" w:hAnsi="Courier New" w:cs="Courier New"/>
            <w:lang w:val="en-US"/>
          </w:rPr>
          <w:delText xml:space="preserve">RFC9286 </w:delText>
        </w:r>
      </w:del>
      <w:ins w:id="2" w:author="BOUCADAIR Mohamed INNOV/NET" w:date="2025-05-24T08:57:00Z">
        <w:r w:rsidR="00C14690">
          <w:rPr>
            <w:rFonts w:ascii="Courier New" w:hAnsi="Courier New" w:cs="Courier New"/>
            <w:lang w:val="en-US"/>
          </w:rPr>
          <w:t>9286</w:t>
        </w:r>
        <w:r w:rsidR="00C14690" w:rsidRPr="00980E69">
          <w:rPr>
            <w:rFonts w:ascii="Courier New" w:hAnsi="Courier New" w:cs="Courier New"/>
            <w:lang w:val="en-US"/>
          </w:rPr>
          <w:t xml:space="preserve"> </w:t>
        </w:r>
        <w:commentRangeEnd w:id="0"/>
        <w:r w:rsidR="00C14690">
          <w:rPr>
            <w:rStyle w:val="Marquedecommentaire"/>
            <w:rFonts w:ascii="Aptos" w:hAnsi="Aptos"/>
          </w:rPr>
          <w:commentReference w:id="0"/>
        </w:r>
      </w:ins>
      <w:r w:rsidRPr="00980E69">
        <w:rPr>
          <w:rFonts w:ascii="Courier New" w:hAnsi="Courier New" w:cs="Courier New"/>
          <w:lang w:val="en-US"/>
        </w:rPr>
        <w:t xml:space="preserve">(if </w:t>
      </w:r>
      <w:proofErr w:type="gramStart"/>
      <w:r w:rsidRPr="00980E69">
        <w:rPr>
          <w:rFonts w:ascii="Courier New" w:hAnsi="Courier New" w:cs="Courier New"/>
          <w:lang w:val="en-US"/>
        </w:rPr>
        <w:t xml:space="preserve">approved)   </w:t>
      </w:r>
      <w:proofErr w:type="gramEnd"/>
      <w:r w:rsidRPr="00980E69">
        <w:rPr>
          <w:rFonts w:ascii="Courier New" w:hAnsi="Courier New" w:cs="Courier New"/>
          <w:lang w:val="en-US"/>
        </w:rPr>
        <w:t xml:space="preserve">                                  APNIC</w:t>
      </w:r>
    </w:p>
    <w:p w14:paraId="73EAA67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>Intended status: Standards Track                             J. Snijders</w:t>
      </w:r>
    </w:p>
    <w:p w14:paraId="0C02546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Expires: </w:t>
      </w:r>
      <w:r w:rsidR="00CB749B">
        <w:rPr>
          <w:rFonts w:ascii="Courier New" w:hAnsi="Courier New" w:cs="Courier New"/>
          <w:lang w:val="en-US"/>
        </w:rPr>
        <w:t>18</w:t>
      </w:r>
      <w:r w:rsidRPr="00980E69">
        <w:rPr>
          <w:rFonts w:ascii="Courier New" w:hAnsi="Courier New" w:cs="Courier New"/>
          <w:lang w:val="en-US"/>
        </w:rPr>
        <w:t xml:space="preserve"> </w:t>
      </w:r>
      <w:r w:rsidR="00CB749B">
        <w:rPr>
          <w:rFonts w:ascii="Courier New" w:hAnsi="Courier New" w:cs="Courier New"/>
          <w:lang w:val="en-US"/>
        </w:rPr>
        <w:t>December</w:t>
      </w:r>
      <w:r w:rsidRPr="00980E69">
        <w:rPr>
          <w:rFonts w:ascii="Courier New" w:hAnsi="Courier New" w:cs="Courier New"/>
          <w:lang w:val="en-US"/>
        </w:rPr>
        <w:t xml:space="preserve"> 2025                                    </w:t>
      </w:r>
      <w:r w:rsidR="00CB749B" w:rsidRPr="00CB749B">
        <w:rPr>
          <w:rFonts w:ascii="Courier New" w:hAnsi="Courier New" w:cs="Courier New"/>
          <w:lang w:val="en-US"/>
        </w:rPr>
        <w:t>16 June</w:t>
      </w:r>
      <w:r w:rsidRPr="00980E69">
        <w:rPr>
          <w:rFonts w:ascii="Courier New" w:hAnsi="Courier New" w:cs="Courier New"/>
          <w:lang w:val="en-US"/>
        </w:rPr>
        <w:t xml:space="preserve"> 2025</w:t>
      </w:r>
    </w:p>
    <w:p w14:paraId="506C5CB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682DB0E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3BE827E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       </w:t>
      </w:r>
      <w:commentRangeStart w:id="3"/>
      <w:ins w:id="4" w:author="BOUCADAIR Mohamed INNOV/NET" w:date="2025-05-24T08:01:00Z">
        <w:r w:rsidR="005E43F7" w:rsidRPr="005E43F7">
          <w:rPr>
            <w:rFonts w:ascii="Courier New" w:hAnsi="Courier New" w:cs="Courier New"/>
            <w:lang w:val="en-US"/>
          </w:rPr>
          <w:t>Resource Public Key Infrastructure (</w:t>
        </w:r>
      </w:ins>
      <w:r w:rsidRPr="00980E69">
        <w:rPr>
          <w:rFonts w:ascii="Courier New" w:hAnsi="Courier New" w:cs="Courier New"/>
          <w:lang w:val="en-US"/>
        </w:rPr>
        <w:t>RPKI</w:t>
      </w:r>
      <w:ins w:id="5" w:author="BOUCADAIR Mohamed INNOV/NET" w:date="2025-05-24T08:01:00Z">
        <w:r w:rsidR="005E43F7">
          <w:rPr>
            <w:rFonts w:ascii="Courier New" w:hAnsi="Courier New" w:cs="Courier New"/>
            <w:lang w:val="en-US"/>
          </w:rPr>
          <w:t>)</w:t>
        </w:r>
      </w:ins>
      <w:commentRangeEnd w:id="3"/>
      <w:ins w:id="6" w:author="BOUCADAIR Mohamed INNOV/NET" w:date="2025-05-24T08:02:00Z">
        <w:r w:rsidR="005E43F7">
          <w:rPr>
            <w:rStyle w:val="Marquedecommentaire"/>
            <w:rFonts w:ascii="Aptos" w:hAnsi="Aptos"/>
          </w:rPr>
          <w:commentReference w:id="3"/>
        </w:r>
      </w:ins>
      <w:r w:rsidRPr="00980E69">
        <w:rPr>
          <w:rFonts w:ascii="Courier New" w:hAnsi="Courier New" w:cs="Courier New"/>
          <w:lang w:val="en-US"/>
        </w:rPr>
        <w:t xml:space="preserve"> Manifest Number Handling</w:t>
      </w:r>
    </w:p>
    <w:p w14:paraId="54503D5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   draft-ietf-sidrops-manifest-numbers-0</w:t>
      </w:r>
      <w:r w:rsidR="00CB749B">
        <w:rPr>
          <w:rFonts w:ascii="Courier New" w:hAnsi="Courier New" w:cs="Courier New"/>
          <w:lang w:val="en-US"/>
        </w:rPr>
        <w:t>5</w:t>
      </w:r>
    </w:p>
    <w:p w14:paraId="254DD35A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35B1E5A2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>Abstract</w:t>
      </w:r>
    </w:p>
    <w:p w14:paraId="04C34BB3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533BCF51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The Resource Public Key Infrastructure (RPKI) makes use of signed</w:t>
      </w:r>
    </w:p>
    <w:p w14:paraId="388D4698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</w:t>
      </w:r>
      <w:r w:rsidR="005E43F7" w:rsidRPr="00980E69">
        <w:rPr>
          <w:rFonts w:ascii="Courier New" w:hAnsi="Courier New" w:cs="Courier New"/>
          <w:lang w:val="en-US"/>
        </w:rPr>
        <w:t>O</w:t>
      </w:r>
      <w:r w:rsidRPr="00980E69">
        <w:rPr>
          <w:rFonts w:ascii="Courier New" w:hAnsi="Courier New" w:cs="Courier New"/>
          <w:lang w:val="en-US"/>
        </w:rPr>
        <w:t>bjects</w:t>
      </w:r>
      <w:ins w:id="7" w:author="BOUCADAIR Mohamed INNOV/NET" w:date="2025-05-24T08:05:00Z">
        <w:r w:rsidR="005E43F7">
          <w:rPr>
            <w:rFonts w:ascii="Courier New" w:hAnsi="Courier New" w:cs="Courier New"/>
            <w:lang w:val="en-US"/>
          </w:rPr>
          <w:t>,</w:t>
        </w:r>
      </w:ins>
      <w:r w:rsidRPr="00980E69">
        <w:rPr>
          <w:rFonts w:ascii="Courier New" w:hAnsi="Courier New" w:cs="Courier New"/>
          <w:lang w:val="en-US"/>
        </w:rPr>
        <w:t xml:space="preserve"> called manifests.  A manifest lists each file that a</w:t>
      </w:r>
    </w:p>
    <w:p w14:paraId="1EDA0BD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publisher intends to include within an RPKI repository, and can be</w:t>
      </w:r>
    </w:p>
    <w:p w14:paraId="2E04E9A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used to detect certain forms of attack against a repository.</w:t>
      </w:r>
    </w:p>
    <w:p w14:paraId="0D85A95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Manifests include a "manifest number" (manifestNumber), which the</w:t>
      </w:r>
    </w:p>
    <w:p w14:paraId="5BBEC62C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publisher must increment whenever it issues a new manifest, and</w:t>
      </w:r>
    </w:p>
    <w:p w14:paraId="40C5761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Relying Parties (RPs) are required to verify that a </w:t>
      </w:r>
      <w:proofErr w:type="gramStart"/>
      <w:r w:rsidRPr="00980E69">
        <w:rPr>
          <w:rFonts w:ascii="Courier New" w:hAnsi="Courier New" w:cs="Courier New"/>
          <w:lang w:val="en-US"/>
        </w:rPr>
        <w:t>newly-retrieved</w:t>
      </w:r>
      <w:proofErr w:type="gramEnd"/>
    </w:p>
    <w:p w14:paraId="724FACE9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manifest for a given Certification Authority (CA) has a higher</w:t>
      </w:r>
    </w:p>
    <w:p w14:paraId="75A96A11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manifestNumber than the </w:t>
      </w:r>
      <w:proofErr w:type="gramStart"/>
      <w:r w:rsidRPr="00980E69">
        <w:rPr>
          <w:rFonts w:ascii="Courier New" w:hAnsi="Courier New" w:cs="Courier New"/>
          <w:lang w:val="en-US"/>
        </w:rPr>
        <w:t>previously-validated</w:t>
      </w:r>
      <w:proofErr w:type="gramEnd"/>
      <w:r w:rsidRPr="00980E69">
        <w:rPr>
          <w:rFonts w:ascii="Courier New" w:hAnsi="Courier New" w:cs="Courier New"/>
          <w:lang w:val="en-US"/>
        </w:rPr>
        <w:t xml:space="preserve"> manifest.  However, the</w:t>
      </w:r>
    </w:p>
    <w:p w14:paraId="7F56FF1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manifestNumber field is 20 octets in length (</w:t>
      </w:r>
      <w:ins w:id="8" w:author="BOUCADAIR Mohamed INNOV/NET" w:date="2025-05-24T08:03:00Z">
        <w:r w:rsidR="005E43F7" w:rsidRPr="00980E69">
          <w:rPr>
            <w:rFonts w:ascii="Courier New" w:hAnsi="Courier New" w:cs="Courier New"/>
            <w:lang w:val="en-US"/>
          </w:rPr>
          <w:t>i.e.</w:t>
        </w:r>
        <w:r w:rsidR="005E43F7">
          <w:rPr>
            <w:rFonts w:ascii="Courier New" w:hAnsi="Courier New" w:cs="Courier New"/>
            <w:lang w:val="en-US"/>
          </w:rPr>
          <w:t>,</w:t>
        </w:r>
      </w:ins>
      <w:del w:id="9" w:author="BOUCADAIR Mohamed INNOV/NET" w:date="2025-05-24T08:03:00Z">
        <w:r w:rsidRPr="00980E69" w:rsidDel="005E43F7">
          <w:rPr>
            <w:rFonts w:ascii="Courier New" w:hAnsi="Courier New" w:cs="Courier New"/>
            <w:lang w:val="en-US"/>
          </w:rPr>
          <w:delText>i.e.</w:delText>
        </w:r>
      </w:del>
      <w:r w:rsidRPr="00980E69">
        <w:rPr>
          <w:rFonts w:ascii="Courier New" w:hAnsi="Courier New" w:cs="Courier New"/>
          <w:lang w:val="en-US"/>
        </w:rPr>
        <w:t xml:space="preserve"> </w:t>
      </w:r>
      <w:del w:id="10" w:author="BOUCADAIR Mohamed INNOV/NET" w:date="2025-05-24T08:04:00Z">
        <w:r w:rsidRPr="00980E69" w:rsidDel="005E43F7">
          <w:rPr>
            <w:rFonts w:ascii="Courier New" w:hAnsi="Courier New" w:cs="Courier New"/>
            <w:lang w:val="en-US"/>
          </w:rPr>
          <w:delText>not un</w:delText>
        </w:r>
      </w:del>
      <w:r w:rsidRPr="00980E69">
        <w:rPr>
          <w:rFonts w:ascii="Courier New" w:hAnsi="Courier New" w:cs="Courier New"/>
          <w:lang w:val="en-US"/>
        </w:rPr>
        <w:t>bounded), and</w:t>
      </w:r>
    </w:p>
    <w:p w14:paraId="47850B5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no behaviour is specified for when a manifestNumber reaches the</w:t>
      </w:r>
    </w:p>
    <w:p w14:paraId="5611F249" w14:textId="77777777" w:rsidR="005E43F7" w:rsidRDefault="0061266B" w:rsidP="001B1428">
      <w:pPr>
        <w:pStyle w:val="Textebrut"/>
        <w:rPr>
          <w:ins w:id="11" w:author="BOUCADAIR Mohamed INNOV/NET" w:date="2025-05-24T08:04:00Z"/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largest possible value.  </w:t>
      </w:r>
    </w:p>
    <w:p w14:paraId="0988ABE5" w14:textId="77777777" w:rsidR="005E43F7" w:rsidRDefault="005E43F7" w:rsidP="001B1428">
      <w:pPr>
        <w:pStyle w:val="Textebrut"/>
        <w:rPr>
          <w:ins w:id="12" w:author="BOUCADAIR Mohamed INNOV/NET" w:date="2025-05-24T08:04:00Z"/>
          <w:rFonts w:ascii="Courier New" w:hAnsi="Courier New" w:cs="Courier New"/>
          <w:lang w:val="en-US"/>
        </w:rPr>
      </w:pPr>
    </w:p>
    <w:p w14:paraId="5B372DB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commentRangeStart w:id="13"/>
      <w:r w:rsidRPr="00980E69">
        <w:rPr>
          <w:rFonts w:ascii="Courier New" w:hAnsi="Courier New" w:cs="Courier New"/>
          <w:lang w:val="en-US"/>
        </w:rPr>
        <w:t xml:space="preserve">This document </w:t>
      </w:r>
      <w:ins w:id="14" w:author="BOUCADAIR Mohamed INNOV/NET" w:date="2025-05-24T08:04:00Z">
        <w:r w:rsidR="005E43F7">
          <w:rPr>
            <w:rFonts w:ascii="Courier New" w:hAnsi="Courier New" w:cs="Courier New"/>
            <w:lang w:val="en-US"/>
          </w:rPr>
          <w:t xml:space="preserve">update </w:t>
        </w:r>
        <w:r w:rsidR="005E43F7" w:rsidRPr="00980E69">
          <w:rPr>
            <w:rFonts w:ascii="Courier New" w:hAnsi="Courier New" w:cs="Courier New"/>
            <w:lang w:val="en-US"/>
          </w:rPr>
          <w:t>RFC</w:t>
        </w:r>
        <w:r w:rsidR="005E43F7">
          <w:rPr>
            <w:rFonts w:ascii="Courier New" w:hAnsi="Courier New" w:cs="Courier New"/>
            <w:lang w:val="en-US"/>
          </w:rPr>
          <w:t xml:space="preserve"> </w:t>
        </w:r>
        <w:r w:rsidR="005E43F7" w:rsidRPr="00980E69">
          <w:rPr>
            <w:rFonts w:ascii="Courier New" w:hAnsi="Courier New" w:cs="Courier New"/>
            <w:lang w:val="en-US"/>
          </w:rPr>
          <w:t>9286</w:t>
        </w:r>
        <w:r w:rsidR="005E43F7">
          <w:rPr>
            <w:rFonts w:ascii="Courier New" w:hAnsi="Courier New" w:cs="Courier New"/>
            <w:lang w:val="en-US"/>
          </w:rPr>
          <w:t xml:space="preserve"> by </w:t>
        </w:r>
      </w:ins>
      <w:commentRangeEnd w:id="13"/>
      <w:ins w:id="15" w:author="BOUCADAIR Mohamed INNOV/NET" w:date="2025-05-24T08:05:00Z">
        <w:r w:rsidR="005E43F7">
          <w:rPr>
            <w:rStyle w:val="Marquedecommentaire"/>
            <w:rFonts w:ascii="Aptos" w:hAnsi="Aptos"/>
          </w:rPr>
          <w:commentReference w:id="13"/>
        </w:r>
      </w:ins>
      <w:del w:id="16" w:author="BOUCADAIR Mohamed INNOV/NET" w:date="2025-05-24T08:05:00Z">
        <w:r w:rsidRPr="00980E69" w:rsidDel="005E43F7">
          <w:rPr>
            <w:rFonts w:ascii="Courier New" w:hAnsi="Courier New" w:cs="Courier New"/>
            <w:lang w:val="en-US"/>
          </w:rPr>
          <w:delText xml:space="preserve">specifies </w:delText>
        </w:r>
      </w:del>
      <w:ins w:id="17" w:author="BOUCADAIR Mohamed INNOV/NET" w:date="2025-05-24T08:05:00Z">
        <w:r w:rsidR="005E43F7" w:rsidRPr="00980E69">
          <w:rPr>
            <w:rFonts w:ascii="Courier New" w:hAnsi="Courier New" w:cs="Courier New"/>
            <w:lang w:val="en-US"/>
          </w:rPr>
          <w:t>specif</w:t>
        </w:r>
        <w:r w:rsidR="005E43F7">
          <w:rPr>
            <w:rFonts w:ascii="Courier New" w:hAnsi="Courier New" w:cs="Courier New"/>
            <w:lang w:val="en-US"/>
          </w:rPr>
          <w:t>ying</w:t>
        </w:r>
        <w:r w:rsidR="005E43F7" w:rsidRPr="00980E69">
          <w:rPr>
            <w:rFonts w:ascii="Courier New" w:hAnsi="Courier New" w:cs="Courier New"/>
            <w:lang w:val="en-US"/>
          </w:rPr>
          <w:t xml:space="preserve"> </w:t>
        </w:r>
      </w:ins>
      <w:r w:rsidRPr="00980E69">
        <w:rPr>
          <w:rFonts w:ascii="Courier New" w:hAnsi="Courier New" w:cs="Courier New"/>
          <w:lang w:val="en-US"/>
        </w:rPr>
        <w:t>publisher and RP</w:t>
      </w:r>
    </w:p>
    <w:p w14:paraId="6EE15776" w14:textId="77777777" w:rsidR="0061266B" w:rsidRDefault="0061266B" w:rsidP="001B1428">
      <w:pPr>
        <w:pStyle w:val="Textebrut"/>
        <w:rPr>
          <w:ins w:id="18" w:author="BOUCADAIR Mohamed INNOV/NET" w:date="2025-05-24T08:04:00Z"/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behaviour for this scenario.</w:t>
      </w:r>
    </w:p>
    <w:p w14:paraId="55E53A7C" w14:textId="77777777" w:rsidR="005E43F7" w:rsidRDefault="005E43F7" w:rsidP="001B1428">
      <w:pPr>
        <w:pStyle w:val="Textebrut"/>
        <w:rPr>
          <w:ins w:id="19" w:author="BOUCADAIR Mohamed INNOV/NET" w:date="2025-05-24T08:04:00Z"/>
          <w:rFonts w:ascii="Courier New" w:hAnsi="Courier New" w:cs="Courier New"/>
          <w:lang w:val="en-US"/>
        </w:rPr>
      </w:pPr>
    </w:p>
    <w:p w14:paraId="5601812F" w14:textId="77777777" w:rsidR="005E43F7" w:rsidRPr="00980E69" w:rsidRDefault="005E43F7" w:rsidP="001B1428">
      <w:pPr>
        <w:pStyle w:val="Textebrut"/>
        <w:rPr>
          <w:rFonts w:ascii="Courier New" w:hAnsi="Courier New" w:cs="Courier New"/>
          <w:lang w:val="en-US"/>
        </w:rPr>
      </w:pPr>
    </w:p>
    <w:p w14:paraId="12C5D59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4AA0FDA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>Status of This Memo</w:t>
      </w:r>
    </w:p>
    <w:p w14:paraId="1D3058D9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62CD3A7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14:paraId="764A06C8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provisions of BCP 78 and BCP 79.</w:t>
      </w:r>
    </w:p>
    <w:p w14:paraId="10F30F09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579480C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14:paraId="771DD23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Task Force (IETF).  Note that other groups may also distribute</w:t>
      </w:r>
    </w:p>
    <w:p w14:paraId="4E17A74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working documents as Internet-Drafts.  The list of current Internet-</w:t>
      </w:r>
    </w:p>
    <w:p w14:paraId="7C7A553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14:paraId="7C2519AA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36568F8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14:paraId="31CE441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14:paraId="5116990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14:paraId="6AF921EA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material or to cite them other than as "work in progress."</w:t>
      </w:r>
    </w:p>
    <w:p w14:paraId="72970AB0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2781E55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This Internet-Draft will expire on </w:t>
      </w:r>
      <w:r w:rsidR="00CB749B">
        <w:rPr>
          <w:rFonts w:ascii="Courier New" w:hAnsi="Courier New" w:cs="Courier New"/>
          <w:lang w:val="en-US"/>
        </w:rPr>
        <w:t>18</w:t>
      </w:r>
      <w:r w:rsidRPr="00980E69">
        <w:rPr>
          <w:rFonts w:ascii="Courier New" w:hAnsi="Courier New" w:cs="Courier New"/>
          <w:lang w:val="en-US"/>
        </w:rPr>
        <w:t xml:space="preserve"> </w:t>
      </w:r>
      <w:r w:rsidR="00CB749B">
        <w:rPr>
          <w:rFonts w:ascii="Courier New" w:hAnsi="Courier New" w:cs="Courier New"/>
          <w:lang w:val="en-US"/>
        </w:rPr>
        <w:t>December</w:t>
      </w:r>
      <w:r w:rsidRPr="00980E69">
        <w:rPr>
          <w:rFonts w:ascii="Courier New" w:hAnsi="Courier New" w:cs="Courier New"/>
          <w:lang w:val="en-US"/>
        </w:rPr>
        <w:t xml:space="preserve"> 2025.</w:t>
      </w:r>
    </w:p>
    <w:p w14:paraId="3D49227D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39BCD8F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>Copyright Notice</w:t>
      </w:r>
    </w:p>
    <w:p w14:paraId="1CDD8256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78DDCC98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Copyright (c) 2025 IETF Trust and the persons identified as the</w:t>
      </w:r>
    </w:p>
    <w:p w14:paraId="6FFEDBA0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document authors.  All rights reserved.</w:t>
      </w:r>
    </w:p>
    <w:p w14:paraId="1F3C856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6FD7B3FC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This document is subject to BCP 78 and the IETF Trust's Legal</w:t>
      </w:r>
    </w:p>
    <w:p w14:paraId="4120C162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Provisions Relating to IETF Documents (https://trustee.ietf.org/</w:t>
      </w:r>
    </w:p>
    <w:p w14:paraId="20A7A9BD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license-info) in effect on the date of publication of this document.</w:t>
      </w:r>
    </w:p>
    <w:p w14:paraId="5B278908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Please review these documents carefully, as they describe your rights</w:t>
      </w:r>
    </w:p>
    <w:p w14:paraId="16C0DBCA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and restrictions with respect to this document.  Code Components</w:t>
      </w:r>
    </w:p>
    <w:p w14:paraId="7FBC8CBA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extracted from this document must include Revised BSD License text as</w:t>
      </w:r>
    </w:p>
    <w:p w14:paraId="7F6FAC2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described in Section 4.e of the Trust Legal Provisions and are</w:t>
      </w:r>
    </w:p>
    <w:p w14:paraId="7A2D8793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provided without warranty as described in the Revised BSD License.</w:t>
      </w:r>
    </w:p>
    <w:p w14:paraId="3FB70006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6A88B620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>Table of Contents</w:t>
      </w:r>
    </w:p>
    <w:p w14:paraId="19BFE290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7163683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1.  </w:t>
      </w:r>
      <w:proofErr w:type="gramStart"/>
      <w:r w:rsidRPr="00980E69">
        <w:rPr>
          <w:rFonts w:ascii="Courier New" w:hAnsi="Courier New" w:cs="Courier New"/>
          <w:lang w:val="en-US"/>
        </w:rPr>
        <w:t>Introduction  . . .</w:t>
      </w:r>
      <w:proofErr w:type="gramEnd"/>
      <w:r w:rsidRPr="00980E69">
        <w:rPr>
          <w:rFonts w:ascii="Courier New" w:hAnsi="Courier New" w:cs="Courier New"/>
          <w:lang w:val="en-US"/>
        </w:rPr>
        <w:t xml:space="preserve"> . . . . . . . . . . . . . . . . . . . . .   2</w:t>
      </w:r>
    </w:p>
    <w:p w14:paraId="0DA288F0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1.1.  Requirements Language . . . . . . . . . . . . . . . . . .   4</w:t>
      </w:r>
    </w:p>
    <w:p w14:paraId="2F6C0913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2.  Manifest Number </w:t>
      </w:r>
      <w:proofErr w:type="gramStart"/>
      <w:r w:rsidRPr="00980E69">
        <w:rPr>
          <w:rFonts w:ascii="Courier New" w:hAnsi="Courier New" w:cs="Courier New"/>
          <w:lang w:val="en-US"/>
        </w:rPr>
        <w:t>Handling  . . .</w:t>
      </w:r>
      <w:proofErr w:type="gramEnd"/>
      <w:r w:rsidRPr="00980E69">
        <w:rPr>
          <w:rFonts w:ascii="Courier New" w:hAnsi="Courier New" w:cs="Courier New"/>
          <w:lang w:val="en-US"/>
        </w:rPr>
        <w:t xml:space="preserve"> . . . . . . . . . . . . . . .   4</w:t>
      </w:r>
    </w:p>
    <w:p w14:paraId="5EA4E5F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3.  General Repository Handling . . . . . . . . . . . . </w:t>
      </w:r>
      <w:proofErr w:type="gramStart"/>
      <w:r w:rsidRPr="00980E69">
        <w:rPr>
          <w:rFonts w:ascii="Courier New" w:hAnsi="Courier New" w:cs="Courier New"/>
          <w:lang w:val="en-US"/>
        </w:rPr>
        <w:t>. . . .</w:t>
      </w:r>
      <w:proofErr w:type="gramEnd"/>
      <w:r w:rsidRPr="00980E69">
        <w:rPr>
          <w:rFonts w:ascii="Courier New" w:hAnsi="Courier New" w:cs="Courier New"/>
          <w:lang w:val="en-US"/>
        </w:rPr>
        <w:t xml:space="preserve"> .   5</w:t>
      </w:r>
    </w:p>
    <w:p w14:paraId="7717C458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4.  Operational </w:t>
      </w:r>
      <w:proofErr w:type="gramStart"/>
      <w:r w:rsidRPr="00980E69">
        <w:rPr>
          <w:rFonts w:ascii="Courier New" w:hAnsi="Courier New" w:cs="Courier New"/>
          <w:lang w:val="en-US"/>
        </w:rPr>
        <w:t>Considerations  . . .</w:t>
      </w:r>
      <w:proofErr w:type="gramEnd"/>
      <w:r w:rsidRPr="00980E69">
        <w:rPr>
          <w:rFonts w:ascii="Courier New" w:hAnsi="Courier New" w:cs="Courier New"/>
          <w:lang w:val="en-US"/>
        </w:rPr>
        <w:t xml:space="preserve"> . . . . . . . . . . . . . .   5</w:t>
      </w:r>
    </w:p>
    <w:p w14:paraId="65D44EF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5.  IANA Considerations . . . . . . . . . . . . . . . . . . . . .   5</w:t>
      </w:r>
    </w:p>
    <w:p w14:paraId="1CE64242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6.  Implementation status . . . . . . . . . . . . . . . </w:t>
      </w:r>
      <w:proofErr w:type="gramStart"/>
      <w:r w:rsidRPr="00980E69">
        <w:rPr>
          <w:rFonts w:ascii="Courier New" w:hAnsi="Courier New" w:cs="Courier New"/>
          <w:lang w:val="en-US"/>
        </w:rPr>
        <w:t>. . . .</w:t>
      </w:r>
      <w:proofErr w:type="gramEnd"/>
      <w:r w:rsidRPr="00980E69">
        <w:rPr>
          <w:rFonts w:ascii="Courier New" w:hAnsi="Courier New" w:cs="Courier New"/>
          <w:lang w:val="en-US"/>
        </w:rPr>
        <w:t xml:space="preserve"> .   6</w:t>
      </w:r>
    </w:p>
    <w:p w14:paraId="4888A05D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7.  </w:t>
      </w:r>
      <w:proofErr w:type="gramStart"/>
      <w:r w:rsidRPr="00980E69">
        <w:rPr>
          <w:rFonts w:ascii="Courier New" w:hAnsi="Courier New" w:cs="Courier New"/>
          <w:lang w:val="en-US"/>
        </w:rPr>
        <w:t>Acknowledgements  . . .</w:t>
      </w:r>
      <w:proofErr w:type="gramEnd"/>
      <w:r w:rsidRPr="00980E69">
        <w:rPr>
          <w:rFonts w:ascii="Courier New" w:hAnsi="Courier New" w:cs="Courier New"/>
          <w:lang w:val="en-US"/>
        </w:rPr>
        <w:t xml:space="preserve"> . . . . . . . . . . . . . . . . . . .   6</w:t>
      </w:r>
    </w:p>
    <w:p w14:paraId="3C7CE71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8.  </w:t>
      </w:r>
      <w:proofErr w:type="gramStart"/>
      <w:r w:rsidRPr="00980E69">
        <w:rPr>
          <w:rFonts w:ascii="Courier New" w:hAnsi="Courier New" w:cs="Courier New"/>
          <w:lang w:val="en-US"/>
        </w:rPr>
        <w:t>References  . . .</w:t>
      </w:r>
      <w:proofErr w:type="gramEnd"/>
      <w:r w:rsidRPr="00980E69">
        <w:rPr>
          <w:rFonts w:ascii="Courier New" w:hAnsi="Courier New" w:cs="Courier New"/>
          <w:lang w:val="en-US"/>
        </w:rPr>
        <w:t xml:space="preserve"> . . . . . . . . . . . . . . . . . . . . . .   6</w:t>
      </w:r>
    </w:p>
    <w:p w14:paraId="1EB9B532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8.1.  Normative </w:t>
      </w:r>
      <w:proofErr w:type="gramStart"/>
      <w:r w:rsidRPr="00980E69">
        <w:rPr>
          <w:rFonts w:ascii="Courier New" w:hAnsi="Courier New" w:cs="Courier New"/>
          <w:lang w:val="en-US"/>
        </w:rPr>
        <w:t>References  . . .</w:t>
      </w:r>
      <w:proofErr w:type="gramEnd"/>
      <w:r w:rsidRPr="00980E69">
        <w:rPr>
          <w:rFonts w:ascii="Courier New" w:hAnsi="Courier New" w:cs="Courier New"/>
          <w:lang w:val="en-US"/>
        </w:rPr>
        <w:t xml:space="preserve"> . . . . . . . . . . . . . . .   6</w:t>
      </w:r>
    </w:p>
    <w:p w14:paraId="55690B3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8.2.  Informative </w:t>
      </w:r>
      <w:proofErr w:type="gramStart"/>
      <w:r w:rsidRPr="00980E69">
        <w:rPr>
          <w:rFonts w:ascii="Courier New" w:hAnsi="Courier New" w:cs="Courier New"/>
          <w:lang w:val="en-US"/>
        </w:rPr>
        <w:t>References  . . .</w:t>
      </w:r>
      <w:proofErr w:type="gramEnd"/>
      <w:r w:rsidRPr="00980E69">
        <w:rPr>
          <w:rFonts w:ascii="Courier New" w:hAnsi="Courier New" w:cs="Courier New"/>
          <w:lang w:val="en-US"/>
        </w:rPr>
        <w:t xml:space="preserve"> . . . . . . . . . . . . . .   7</w:t>
      </w:r>
    </w:p>
    <w:p w14:paraId="39E024D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Appendix A.  Serial Number Arithmetic . . . . . . . . . </w:t>
      </w:r>
      <w:proofErr w:type="gramStart"/>
      <w:r w:rsidRPr="00980E69">
        <w:rPr>
          <w:rFonts w:ascii="Courier New" w:hAnsi="Courier New" w:cs="Courier New"/>
          <w:lang w:val="en-US"/>
        </w:rPr>
        <w:t>. . . .</w:t>
      </w:r>
      <w:proofErr w:type="gramEnd"/>
      <w:r w:rsidRPr="00980E69">
        <w:rPr>
          <w:rFonts w:ascii="Courier New" w:hAnsi="Courier New" w:cs="Courier New"/>
          <w:lang w:val="en-US"/>
        </w:rPr>
        <w:t xml:space="preserve"> .   8</w:t>
      </w:r>
    </w:p>
    <w:p w14:paraId="66F1CFC6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Appendix B.  Manifest </w:t>
      </w:r>
      <w:proofErr w:type="gramStart"/>
      <w:r w:rsidRPr="00980E69">
        <w:rPr>
          <w:rFonts w:ascii="Courier New" w:hAnsi="Courier New" w:cs="Courier New"/>
          <w:lang w:val="en-US"/>
        </w:rPr>
        <w:t>thisUpdate  . . .</w:t>
      </w:r>
      <w:proofErr w:type="gramEnd"/>
      <w:r w:rsidRPr="00980E69">
        <w:rPr>
          <w:rFonts w:ascii="Courier New" w:hAnsi="Courier New" w:cs="Courier New"/>
          <w:lang w:val="en-US"/>
        </w:rPr>
        <w:t xml:space="preserve"> . . . . . . . . . . . . .   9</w:t>
      </w:r>
    </w:p>
    <w:p w14:paraId="65BCDB4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Authors' </w:t>
      </w:r>
      <w:proofErr w:type="gramStart"/>
      <w:r w:rsidRPr="00980E69">
        <w:rPr>
          <w:rFonts w:ascii="Courier New" w:hAnsi="Courier New" w:cs="Courier New"/>
          <w:lang w:val="en-US"/>
        </w:rPr>
        <w:t>Addresses  . . .</w:t>
      </w:r>
      <w:proofErr w:type="gramEnd"/>
      <w:r w:rsidRPr="00980E69">
        <w:rPr>
          <w:rFonts w:ascii="Courier New" w:hAnsi="Courier New" w:cs="Courier New"/>
          <w:lang w:val="en-US"/>
        </w:rPr>
        <w:t xml:space="preserve"> . . . . . . . . . . . . . . . . . . . .   9</w:t>
      </w:r>
    </w:p>
    <w:p w14:paraId="1936539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5432C02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>1.  Introduction</w:t>
      </w:r>
    </w:p>
    <w:p w14:paraId="3A022CEC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00823FA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The Resource Public Key Infrastructure (RPKI) [RFC6480] makes use of</w:t>
      </w:r>
    </w:p>
    <w:p w14:paraId="1FD02B41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signed objects [RFC6488]</w:t>
      </w:r>
      <w:ins w:id="20" w:author="BOUCADAIR Mohamed INNOV/NET" w:date="2025-05-24T08:05:00Z">
        <w:r w:rsidR="005E43F7">
          <w:rPr>
            <w:rFonts w:ascii="Courier New" w:hAnsi="Courier New" w:cs="Courier New"/>
            <w:lang w:val="en-US"/>
          </w:rPr>
          <w:t>,</w:t>
        </w:r>
      </w:ins>
      <w:r w:rsidRPr="00980E69">
        <w:rPr>
          <w:rFonts w:ascii="Courier New" w:hAnsi="Courier New" w:cs="Courier New"/>
          <w:lang w:val="en-US"/>
        </w:rPr>
        <w:t xml:space="preserve"> called manifests [RFC9286].  A manifest</w:t>
      </w:r>
    </w:p>
    <w:p w14:paraId="10182AB1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lists each file that a </w:t>
      </w:r>
      <w:commentRangeStart w:id="21"/>
      <w:r w:rsidRPr="00980E69">
        <w:rPr>
          <w:rFonts w:ascii="Courier New" w:hAnsi="Courier New" w:cs="Courier New"/>
          <w:lang w:val="en-US"/>
        </w:rPr>
        <w:t>publisher</w:t>
      </w:r>
      <w:commentRangeEnd w:id="21"/>
      <w:r w:rsidR="005E43F7">
        <w:rPr>
          <w:rStyle w:val="Marquedecommentaire"/>
          <w:rFonts w:ascii="Aptos" w:hAnsi="Aptos"/>
        </w:rPr>
        <w:commentReference w:id="21"/>
      </w:r>
      <w:r w:rsidRPr="00980E69">
        <w:rPr>
          <w:rFonts w:ascii="Courier New" w:hAnsi="Courier New" w:cs="Courier New"/>
          <w:lang w:val="en-US"/>
        </w:rPr>
        <w:t xml:space="preserve"> intends to include within an RPKI</w:t>
      </w:r>
    </w:p>
    <w:p w14:paraId="0A2A919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repository [RFC6481], and can be used to detect certain forms of</w:t>
      </w:r>
    </w:p>
    <w:p w14:paraId="1E213D4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attack against a repository.  Manifests include a "manifest number"</w:t>
      </w:r>
    </w:p>
    <w:p w14:paraId="7C383A3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(manifestNumber), which </w:t>
      </w:r>
      <w:del w:id="22" w:author="BOUCADAIR Mohamed INNOV/NET" w:date="2025-05-24T08:10:00Z">
        <w:r w:rsidRPr="00980E69" w:rsidDel="00C51BEE">
          <w:rPr>
            <w:rFonts w:ascii="Courier New" w:hAnsi="Courier New" w:cs="Courier New"/>
            <w:lang w:val="en-US"/>
          </w:rPr>
          <w:delText xml:space="preserve">the </w:delText>
        </w:r>
      </w:del>
      <w:ins w:id="23" w:author="BOUCADAIR Mohamed INNOV/NET" w:date="2025-05-24T08:10:00Z">
        <w:r w:rsidR="00C51BEE">
          <w:rPr>
            <w:rFonts w:ascii="Courier New" w:hAnsi="Courier New" w:cs="Courier New"/>
            <w:lang w:val="en-US"/>
          </w:rPr>
          <w:t>a</w:t>
        </w:r>
        <w:r w:rsidR="00C51BEE" w:rsidRPr="00980E69">
          <w:rPr>
            <w:rFonts w:ascii="Courier New" w:hAnsi="Courier New" w:cs="Courier New"/>
            <w:lang w:val="en-US"/>
          </w:rPr>
          <w:t xml:space="preserve"> </w:t>
        </w:r>
      </w:ins>
      <w:r w:rsidRPr="00980E69">
        <w:rPr>
          <w:rFonts w:ascii="Courier New" w:hAnsi="Courier New" w:cs="Courier New"/>
          <w:lang w:val="en-US"/>
        </w:rPr>
        <w:t xml:space="preserve">publisher must increment </w:t>
      </w:r>
      <w:r w:rsidR="00CB749B">
        <w:rPr>
          <w:rFonts w:ascii="Courier New" w:hAnsi="Courier New" w:cs="Courier New"/>
          <w:lang w:val="en-US"/>
        </w:rPr>
        <w:t xml:space="preserve">by one </w:t>
      </w:r>
      <w:r w:rsidRPr="00980E69">
        <w:rPr>
          <w:rFonts w:ascii="Courier New" w:hAnsi="Courier New" w:cs="Courier New"/>
          <w:lang w:val="en-US"/>
        </w:rPr>
        <w:t>whenever it</w:t>
      </w:r>
    </w:p>
    <w:p w14:paraId="141F7199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issues a new manifest, and Relying Parties (RPs) are required to</w:t>
      </w:r>
    </w:p>
    <w:p w14:paraId="1555A94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verify that a </w:t>
      </w:r>
      <w:proofErr w:type="gramStart"/>
      <w:r w:rsidRPr="00980E69">
        <w:rPr>
          <w:rFonts w:ascii="Courier New" w:hAnsi="Courier New" w:cs="Courier New"/>
          <w:lang w:val="en-US"/>
        </w:rPr>
        <w:t>newly-retrieved</w:t>
      </w:r>
      <w:proofErr w:type="gramEnd"/>
      <w:r w:rsidRPr="00980E69">
        <w:rPr>
          <w:rFonts w:ascii="Courier New" w:hAnsi="Courier New" w:cs="Courier New"/>
          <w:lang w:val="en-US"/>
        </w:rPr>
        <w:t xml:space="preserve"> manifest for a given Certification</w:t>
      </w:r>
    </w:p>
    <w:p w14:paraId="124B4F6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Authority (CA) has a higher manifestNumber than the previously-</w:t>
      </w:r>
    </w:p>
    <w:p w14:paraId="6E31D0A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validated manifest (</w:t>
      </w:r>
      <w:del w:id="24" w:author="BOUCADAIR Mohamed INNOV/NET" w:date="2025-05-24T08:11:00Z">
        <w:r w:rsidRPr="00980E69" w:rsidDel="00C51BEE">
          <w:rPr>
            <w:rFonts w:ascii="Courier New" w:hAnsi="Courier New" w:cs="Courier New"/>
            <w:lang w:val="en-US"/>
          </w:rPr>
          <w:delText xml:space="preserve">see </w:delText>
        </w:r>
      </w:del>
      <w:r w:rsidRPr="00980E69">
        <w:rPr>
          <w:rFonts w:ascii="Courier New" w:hAnsi="Courier New" w:cs="Courier New"/>
          <w:lang w:val="en-US"/>
        </w:rPr>
        <w:t>Section 4.2.1 of [RFC9286]).</w:t>
      </w:r>
    </w:p>
    <w:p w14:paraId="081E4CE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0D799A55" w14:textId="77777777" w:rsidR="0061266B" w:rsidRPr="00980E69" w:rsidDel="00C51BEE" w:rsidRDefault="0061266B" w:rsidP="00C51BEE">
      <w:pPr>
        <w:pStyle w:val="Textebrut"/>
        <w:rPr>
          <w:del w:id="25" w:author="BOUCADAIR Mohamed INNOV/NET" w:date="2025-05-24T08:13:00Z"/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However, the manifestNumber field is 20 octets in length (</w:t>
      </w:r>
      <w:ins w:id="26" w:author="BOUCADAIR Mohamed INNOV/NET" w:date="2025-05-24T08:13:00Z">
        <w:r w:rsidR="00C51BEE">
          <w:rPr>
            <w:rFonts w:ascii="Courier New" w:hAnsi="Courier New" w:cs="Courier New"/>
            <w:lang w:val="en-US"/>
          </w:rPr>
          <w:t>i.e.,</w:t>
        </w:r>
      </w:ins>
      <w:del w:id="27" w:author="BOUCADAIR Mohamed INNOV/NET" w:date="2025-05-24T08:13:00Z">
        <w:r w:rsidRPr="00980E69" w:rsidDel="00C51BEE">
          <w:rPr>
            <w:rFonts w:ascii="Courier New" w:hAnsi="Courier New" w:cs="Courier New"/>
            <w:lang w:val="en-US"/>
          </w:rPr>
          <w:delText>i.e.</w:delText>
        </w:r>
      </w:del>
      <w:r w:rsidRPr="00980E69">
        <w:rPr>
          <w:rFonts w:ascii="Courier New" w:hAnsi="Courier New" w:cs="Courier New"/>
          <w:lang w:val="en-US"/>
        </w:rPr>
        <w:t xml:space="preserve"> </w:t>
      </w:r>
      <w:del w:id="28" w:author="BOUCADAIR Mohamed INNOV/NET" w:date="2025-05-24T08:13:00Z">
        <w:r w:rsidRPr="00980E69" w:rsidDel="00C51BEE">
          <w:rPr>
            <w:rFonts w:ascii="Courier New" w:hAnsi="Courier New" w:cs="Courier New"/>
            <w:lang w:val="en-US"/>
          </w:rPr>
          <w:delText>not</w:delText>
        </w:r>
      </w:del>
    </w:p>
    <w:p w14:paraId="0D2262E2" w14:textId="77777777" w:rsidR="0061266B" w:rsidRPr="00980E69" w:rsidRDefault="0061266B" w:rsidP="00C51BEE">
      <w:pPr>
        <w:pStyle w:val="Textebrut"/>
        <w:rPr>
          <w:rFonts w:ascii="Courier New" w:hAnsi="Courier New" w:cs="Courier New"/>
          <w:lang w:val="en-US"/>
        </w:rPr>
      </w:pPr>
      <w:del w:id="29" w:author="BOUCADAIR Mohamed INNOV/NET" w:date="2025-05-24T08:13:00Z">
        <w:r w:rsidRPr="00980E69" w:rsidDel="00C51BEE">
          <w:rPr>
            <w:rFonts w:ascii="Courier New" w:hAnsi="Courier New" w:cs="Courier New"/>
            <w:lang w:val="en-US"/>
          </w:rPr>
          <w:delText xml:space="preserve">   un</w:delText>
        </w:r>
      </w:del>
      <w:r w:rsidRPr="00980E69">
        <w:rPr>
          <w:rFonts w:ascii="Courier New" w:hAnsi="Courier New" w:cs="Courier New"/>
          <w:lang w:val="en-US"/>
        </w:rPr>
        <w:t>bounded), and no behaviour is specified for when a manifestNumber</w:t>
      </w:r>
    </w:p>
    <w:p w14:paraId="7B382DD2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reaches the largest possible value (2^159-1).  When that value is</w:t>
      </w:r>
    </w:p>
    <w:p w14:paraId="3542DA8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reached, some RP implementations will accept a new manifest for the</w:t>
      </w:r>
    </w:p>
    <w:p w14:paraId="60C770CC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CA only once the current manifest has expired, while others will not</w:t>
      </w:r>
    </w:p>
    <w:p w14:paraId="5E3F1B92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accept a new manifest at all.  </w:t>
      </w:r>
      <w:commentRangeStart w:id="30"/>
      <w:r w:rsidRPr="00980E69">
        <w:rPr>
          <w:rFonts w:ascii="Courier New" w:hAnsi="Courier New" w:cs="Courier New"/>
          <w:lang w:val="en-US"/>
        </w:rPr>
        <w:t>(For the purposes of [RFC9286], a "CA"</w:t>
      </w:r>
    </w:p>
    <w:p w14:paraId="3611AB99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is represented by a CA certificate with a stable location and a</w:t>
      </w:r>
    </w:p>
    <w:p w14:paraId="5EF0D436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stable private key.  Reissuing a CA certificate with changed</w:t>
      </w:r>
    </w:p>
    <w:p w14:paraId="580A0E5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resources or a changed expiry date does not change the identity of</w:t>
      </w:r>
    </w:p>
    <w:p w14:paraId="14D4B03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the CA such that the stored manifestNumber for the CA is reset, for</w:t>
      </w:r>
    </w:p>
    <w:p w14:paraId="3E79FA70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example.)</w:t>
      </w:r>
      <w:commentRangeEnd w:id="30"/>
      <w:r w:rsidR="00C51BEE">
        <w:rPr>
          <w:rStyle w:val="Marquedecommentaire"/>
          <w:rFonts w:ascii="Aptos" w:hAnsi="Aptos"/>
        </w:rPr>
        <w:commentReference w:id="30"/>
      </w:r>
    </w:p>
    <w:p w14:paraId="6889723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7BEF14B8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While it is practically impossible for a publisher to reach the</w:t>
      </w:r>
    </w:p>
    <w:p w14:paraId="1DFAE343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largest possible value under normal operating conditions (it would</w:t>
      </w:r>
    </w:p>
    <w:p w14:paraId="3CED441A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require that the publisher issue one manifest per second for</w:t>
      </w:r>
    </w:p>
    <w:p w14:paraId="755A6D36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lastRenderedPageBreak/>
        <w:t xml:space="preserve">   23,171,956,451,847,141,650,870 quintillion years), there is </w:t>
      </w:r>
      <w:ins w:id="31" w:author="BOUCADAIR Mohamed INNOV/NET" w:date="2025-05-24T08:15:00Z">
        <w:r w:rsidR="00C51BEE">
          <w:rPr>
            <w:rFonts w:ascii="Courier New" w:hAnsi="Courier New" w:cs="Courier New"/>
            <w:lang w:val="en-US"/>
          </w:rPr>
          <w:t xml:space="preserve">still </w:t>
        </w:r>
      </w:ins>
      <w:r w:rsidRPr="00980E69">
        <w:rPr>
          <w:rFonts w:ascii="Courier New" w:hAnsi="Courier New" w:cs="Courier New"/>
          <w:lang w:val="en-US"/>
        </w:rPr>
        <w:t>a chance</w:t>
      </w:r>
    </w:p>
    <w:p w14:paraId="291CB3A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that it could be reached due to bugs in the issuance or publication</w:t>
      </w:r>
    </w:p>
    <w:p w14:paraId="4D25751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systems or incorrect/inadvertent use of those systems.  </w:t>
      </w:r>
      <w:del w:id="32" w:author="BOUCADAIR Mohamed INNOV/NET" w:date="2025-05-24T08:18:00Z">
        <w:r w:rsidRPr="00980E69" w:rsidDel="00C51BEE">
          <w:rPr>
            <w:rFonts w:ascii="Courier New" w:hAnsi="Courier New" w:cs="Courier New"/>
            <w:lang w:val="en-US"/>
          </w:rPr>
          <w:delText xml:space="preserve">For </w:delText>
        </w:r>
      </w:del>
      <w:ins w:id="33" w:author="BOUCADAIR Mohamed INNOV/NET" w:date="2025-05-24T08:18:00Z">
        <w:r w:rsidR="00C51BEE">
          <w:rPr>
            <w:rFonts w:ascii="Courier New" w:hAnsi="Courier New" w:cs="Courier New"/>
            <w:lang w:val="en-US"/>
          </w:rPr>
          <w:t>E</w:t>
        </w:r>
      </w:ins>
      <w:del w:id="34" w:author="BOUCADAIR Mohamed INNOV/NET" w:date="2025-05-24T08:19:00Z">
        <w:r w:rsidRPr="00980E69" w:rsidDel="00C51BEE">
          <w:rPr>
            <w:rFonts w:ascii="Courier New" w:hAnsi="Courier New" w:cs="Courier New"/>
            <w:lang w:val="en-US"/>
          </w:rPr>
          <w:delText>e</w:delText>
        </w:r>
      </w:del>
      <w:r w:rsidRPr="00980E69">
        <w:rPr>
          <w:rFonts w:ascii="Courier New" w:hAnsi="Courier New" w:cs="Courier New"/>
          <w:lang w:val="en-US"/>
        </w:rPr>
        <w:t>xample</w:t>
      </w:r>
      <w:ins w:id="35" w:author="BOUCADAIR Mohamed INNOV/NET" w:date="2025-05-24T08:18:00Z">
        <w:r w:rsidR="00C51BEE">
          <w:rPr>
            <w:rFonts w:ascii="Courier New" w:hAnsi="Courier New" w:cs="Courier New"/>
            <w:lang w:val="en-US"/>
          </w:rPr>
          <w:t>s of misbehavior</w:t>
        </w:r>
      </w:ins>
      <w:ins w:id="36" w:author="BOUCADAIR Mohamed INNOV/NET" w:date="2025-05-24T08:19:00Z">
        <w:r w:rsidR="00C51BEE">
          <w:rPr>
            <w:rFonts w:ascii="Courier New" w:hAnsi="Courier New" w:cs="Courier New"/>
            <w:lang w:val="en-US"/>
          </w:rPr>
          <w:t>s</w:t>
        </w:r>
      </w:ins>
      <w:ins w:id="37" w:author="BOUCADAIR Mohamed INNOV/NET" w:date="2025-05-24T08:18:00Z">
        <w:r w:rsidR="00C51BEE">
          <w:rPr>
            <w:rFonts w:ascii="Courier New" w:hAnsi="Courier New" w:cs="Courier New"/>
            <w:lang w:val="en-US"/>
          </w:rPr>
          <w:t xml:space="preserve"> </w:t>
        </w:r>
      </w:ins>
      <w:ins w:id="38" w:author="BOUCADAIR Mohamed INNOV/NET" w:date="2025-05-24T08:19:00Z">
        <w:r w:rsidR="00C51BEE">
          <w:rPr>
            <w:rFonts w:ascii="Courier New" w:hAnsi="Courier New" w:cs="Courier New"/>
            <w:lang w:val="en-US"/>
          </w:rPr>
          <w:t>ar</w:t>
        </w:r>
      </w:ins>
      <w:ins w:id="39" w:author="BOUCADAIR Mohamed INNOV/NET" w:date="2025-05-24T10:58:00Z">
        <w:r w:rsidR="00073A44">
          <w:rPr>
            <w:rFonts w:ascii="Courier New" w:hAnsi="Courier New" w:cs="Courier New"/>
            <w:lang w:val="en-US"/>
          </w:rPr>
          <w:t>e</w:t>
        </w:r>
      </w:ins>
      <w:ins w:id="40" w:author="BOUCADAIR Mohamed INNOV/NET" w:date="2025-05-24T08:19:00Z">
        <w:r w:rsidR="00C51BEE">
          <w:rPr>
            <w:rFonts w:ascii="Courier New" w:hAnsi="Courier New" w:cs="Courier New"/>
            <w:lang w:val="en-US"/>
          </w:rPr>
          <w:t>:</w:t>
        </w:r>
      </w:ins>
      <w:del w:id="41" w:author="BOUCADAIR Mohamed INNOV/NET" w:date="2025-05-24T08:15:00Z">
        <w:r w:rsidRPr="00980E69" w:rsidDel="00C51BEE">
          <w:rPr>
            <w:rFonts w:ascii="Courier New" w:hAnsi="Courier New" w:cs="Courier New"/>
            <w:lang w:val="en-US"/>
          </w:rPr>
          <w:delText>:</w:delText>
        </w:r>
      </w:del>
    </w:p>
    <w:p w14:paraId="310B0379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0E91114D" w14:textId="77777777" w:rsidR="0061266B" w:rsidRPr="00980E69" w:rsidRDefault="0061266B" w:rsidP="00C51BEE">
      <w:pPr>
        <w:pStyle w:val="Textebrut"/>
        <w:numPr>
          <w:ilvl w:val="0"/>
          <w:numId w:val="1"/>
        </w:numPr>
        <w:rPr>
          <w:rFonts w:ascii="Courier New" w:hAnsi="Courier New" w:cs="Courier New"/>
          <w:lang w:val="en-US"/>
        </w:rPr>
        <w:pPrChange w:id="42" w:author="BOUCADAIR Mohamed INNOV/NET" w:date="2025-05-24T08:19:00Z">
          <w:pPr>
            <w:pStyle w:val="Textebrut"/>
          </w:pPr>
        </w:pPrChange>
      </w:pPr>
      <w:commentRangeStart w:id="43"/>
      <w:del w:id="44" w:author="BOUCADAIR Mohamed INNOV/NET" w:date="2025-05-24T08:19:00Z">
        <w:r w:rsidRPr="00980E69" w:rsidDel="00C51BEE">
          <w:rPr>
            <w:rFonts w:ascii="Courier New" w:hAnsi="Courier New" w:cs="Courier New"/>
            <w:lang w:val="en-US"/>
          </w:rPr>
          <w:delText xml:space="preserve">      </w:delText>
        </w:r>
      </w:del>
      <w:r w:rsidRPr="00980E69">
        <w:rPr>
          <w:rFonts w:ascii="Courier New" w:hAnsi="Courier New" w:cs="Courier New"/>
          <w:lang w:val="en-US"/>
        </w:rPr>
        <w:t>Incrementing by large values when issuing manifests, such that the</w:t>
      </w:r>
    </w:p>
    <w:p w14:paraId="6E51705D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time to reach that largest value is reduced.</w:t>
      </w:r>
    </w:p>
    <w:p w14:paraId="4550A53C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41DFB59B" w14:textId="77777777" w:rsidR="0061266B" w:rsidRPr="00980E69" w:rsidRDefault="0061266B" w:rsidP="00C51BEE">
      <w:pPr>
        <w:pStyle w:val="Textebrut"/>
        <w:numPr>
          <w:ilvl w:val="0"/>
          <w:numId w:val="1"/>
        </w:numPr>
        <w:rPr>
          <w:rFonts w:ascii="Courier New" w:hAnsi="Courier New" w:cs="Courier New"/>
          <w:lang w:val="en-US"/>
        </w:rPr>
        <w:pPrChange w:id="45" w:author="BOUCADAIR Mohamed INNOV/NET" w:date="2025-05-24T08:19:00Z">
          <w:pPr>
            <w:pStyle w:val="Textebrut"/>
          </w:pPr>
        </w:pPrChange>
      </w:pPr>
      <w:del w:id="46" w:author="BOUCADAIR Mohamed INNOV/NET" w:date="2025-05-24T08:19:00Z">
        <w:r w:rsidRPr="00980E69" w:rsidDel="00C51BEE">
          <w:rPr>
            <w:rFonts w:ascii="Courier New" w:hAnsi="Courier New" w:cs="Courier New"/>
            <w:lang w:val="en-US"/>
          </w:rPr>
          <w:delText xml:space="preserve">      </w:delText>
        </w:r>
      </w:del>
      <w:r w:rsidRPr="00980E69">
        <w:rPr>
          <w:rFonts w:ascii="Courier New" w:hAnsi="Courier New" w:cs="Courier New"/>
          <w:lang w:val="en-US"/>
        </w:rPr>
        <w:t>Reissuing new manifests in an infinite delay-free loop, such that</w:t>
      </w:r>
    </w:p>
    <w:p w14:paraId="3E46C7BC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the manifestNumber increases by a large value in a comparatively</w:t>
      </w:r>
    </w:p>
    <w:p w14:paraId="3C695BA0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short period of time.</w:t>
      </w:r>
    </w:p>
    <w:p w14:paraId="30ECEB48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0C0B010D" w14:textId="77777777" w:rsidR="0061266B" w:rsidRPr="00980E69" w:rsidRDefault="0061266B" w:rsidP="00C51BEE">
      <w:pPr>
        <w:pStyle w:val="Textebrut"/>
        <w:numPr>
          <w:ilvl w:val="0"/>
          <w:numId w:val="1"/>
        </w:numPr>
        <w:rPr>
          <w:rFonts w:ascii="Courier New" w:hAnsi="Courier New" w:cs="Courier New"/>
          <w:lang w:val="en-US"/>
        </w:rPr>
        <w:pPrChange w:id="47" w:author="BOUCADAIR Mohamed INNOV/NET" w:date="2025-05-24T08:19:00Z">
          <w:pPr>
            <w:pStyle w:val="Textebrut"/>
          </w:pPr>
        </w:pPrChange>
      </w:pPr>
      <w:r w:rsidRPr="00980E69">
        <w:rPr>
          <w:rFonts w:ascii="Courier New" w:hAnsi="Courier New" w:cs="Courier New"/>
          <w:lang w:val="en-US"/>
        </w:rPr>
        <w:t xml:space="preserve">      Inadvertently setting the manifestNumber to the largest possible</w:t>
      </w:r>
    </w:p>
    <w:p w14:paraId="1D3405AC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value, such that the publisher will no longer be able to publish</w:t>
      </w:r>
    </w:p>
    <w:p w14:paraId="6FCA68E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usable manifests for that repository.</w:t>
      </w:r>
      <w:commentRangeEnd w:id="43"/>
      <w:r w:rsidR="00073A44">
        <w:rPr>
          <w:rStyle w:val="Marquedecommentaire"/>
          <w:rFonts w:ascii="Aptos" w:hAnsi="Aptos"/>
        </w:rPr>
        <w:commentReference w:id="43"/>
      </w:r>
    </w:p>
    <w:p w14:paraId="43285D4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7E907A6F" w14:textId="77777777" w:rsidR="00CB749B" w:rsidRPr="00CB749B" w:rsidRDefault="00CB749B" w:rsidP="00CB749B">
      <w:pPr>
        <w:rPr>
          <w:rFonts w:ascii="Courier New" w:hAnsi="Courier New" w:cs="Courier New"/>
          <w:sz w:val="21"/>
          <w:szCs w:val="21"/>
          <w:lang w:val="en-US"/>
        </w:rPr>
      </w:pPr>
      <w:r w:rsidRPr="00CB749B">
        <w:rPr>
          <w:rFonts w:ascii="Courier New" w:hAnsi="Courier New" w:cs="Courier New"/>
          <w:sz w:val="21"/>
          <w:szCs w:val="21"/>
          <w:lang w:val="en-US"/>
        </w:rPr>
        <w:t xml:space="preserve">These scenarios might also arise in combination and be more severe as a result. For example, a CA might increase the </w:t>
      </w:r>
      <w:ins w:id="48" w:author="BOUCADAIR Mohamed INNOV/NET" w:date="2025-06-17T07:19:00Z">
        <w:r w:rsidRPr="00980E69">
          <w:rPr>
            <w:rFonts w:ascii="Courier New" w:hAnsi="Courier New" w:cs="Courier New"/>
            <w:lang w:val="en-US"/>
          </w:rPr>
          <w:t>manifestNumber</w:t>
        </w:r>
      </w:ins>
      <w:del w:id="49" w:author="BOUCADAIR Mohamed INNOV/NET" w:date="2025-06-17T07:19:00Z">
        <w:r w:rsidRPr="00CB749B" w:rsidDel="00CB749B">
          <w:rPr>
            <w:rFonts w:ascii="Courier New" w:hAnsi="Courier New" w:cs="Courier New"/>
            <w:sz w:val="21"/>
            <w:szCs w:val="21"/>
            <w:lang w:val="en-US"/>
          </w:rPr>
          <w:delText>manifest number</w:delText>
        </w:r>
      </w:del>
      <w:r w:rsidRPr="00CB749B">
        <w:rPr>
          <w:rFonts w:ascii="Courier New" w:hAnsi="Courier New" w:cs="Courier New"/>
          <w:sz w:val="21"/>
          <w:szCs w:val="21"/>
          <w:lang w:val="en-US"/>
        </w:rPr>
        <w:t xml:space="preserve"> by a large value on reissuance, </w:t>
      </w:r>
      <w:proofErr w:type="gramStart"/>
      <w:r w:rsidRPr="00CB749B">
        <w:rPr>
          <w:rFonts w:ascii="Courier New" w:hAnsi="Courier New" w:cs="Courier New"/>
          <w:sz w:val="21"/>
          <w:szCs w:val="21"/>
          <w:lang w:val="en-US"/>
        </w:rPr>
        <w:t>and also</w:t>
      </w:r>
      <w:proofErr w:type="gramEnd"/>
      <w:r w:rsidRPr="00CB749B">
        <w:rPr>
          <w:rFonts w:ascii="Courier New" w:hAnsi="Courier New" w:cs="Courier New"/>
          <w:sz w:val="21"/>
          <w:szCs w:val="21"/>
          <w:lang w:val="en-US"/>
        </w:rPr>
        <w:t xml:space="preserve"> reissue the manifest more frequently than is necessary.</w:t>
      </w:r>
    </w:p>
    <w:p w14:paraId="07B5F342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6A41D310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For a subordinate CA, the risk of repository invalidation due to </w:t>
      </w:r>
      <w:del w:id="50" w:author="BOUCADAIR Mohamed INNOV/NET" w:date="2025-05-24T08:22:00Z">
        <w:r w:rsidRPr="00980E69" w:rsidDel="002B046E">
          <w:rPr>
            <w:rFonts w:ascii="Courier New" w:hAnsi="Courier New" w:cs="Courier New"/>
            <w:lang w:val="en-US"/>
          </w:rPr>
          <w:delText>this</w:delText>
        </w:r>
      </w:del>
      <w:ins w:id="51" w:author="BOUCADAIR Mohamed INNOV/NET" w:date="2025-05-24T08:22:00Z">
        <w:r w:rsidR="002B046E">
          <w:rPr>
            <w:rFonts w:ascii="Courier New" w:hAnsi="Courier New" w:cs="Courier New"/>
            <w:lang w:val="en-US"/>
          </w:rPr>
          <w:t>such a</w:t>
        </w:r>
      </w:ins>
    </w:p>
    <w:p w14:paraId="7A4AED7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problem can be addressed by the publisher </w:t>
      </w:r>
      <w:del w:id="52" w:author="BOUCADAIR Mohamed INNOV/NET" w:date="2025-05-24T10:59:00Z">
        <w:r w:rsidRPr="00980E69" w:rsidDel="00073A44">
          <w:rPr>
            <w:rFonts w:ascii="Courier New" w:hAnsi="Courier New" w:cs="Courier New"/>
            <w:lang w:val="en-US"/>
          </w:rPr>
          <w:delText xml:space="preserve">simply </w:delText>
        </w:r>
      </w:del>
      <w:r w:rsidRPr="00980E69">
        <w:rPr>
          <w:rFonts w:ascii="Courier New" w:hAnsi="Courier New" w:cs="Courier New"/>
          <w:lang w:val="en-US"/>
        </w:rPr>
        <w:t>using the key</w:t>
      </w:r>
    </w:p>
    <w:p w14:paraId="2784FA93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rollover process </w:t>
      </w:r>
      <w:del w:id="53" w:author="BOUCADAIR Mohamed INNOV/NET" w:date="2025-05-24T08:25:00Z">
        <w:r w:rsidRPr="00980E69" w:rsidDel="002B046E">
          <w:rPr>
            <w:rFonts w:ascii="Courier New" w:hAnsi="Courier New" w:cs="Courier New"/>
            <w:lang w:val="en-US"/>
          </w:rPr>
          <w:delText>(</w:delText>
        </w:r>
      </w:del>
      <w:r w:rsidRPr="00980E69">
        <w:rPr>
          <w:rFonts w:ascii="Courier New" w:hAnsi="Courier New" w:cs="Courier New"/>
          <w:lang w:val="en-US"/>
        </w:rPr>
        <w:t>[RFC6489]</w:t>
      </w:r>
      <w:del w:id="54" w:author="BOUCADAIR Mohamed INNOV/NET" w:date="2025-05-24T08:25:00Z">
        <w:r w:rsidRPr="00980E69" w:rsidDel="002B046E">
          <w:rPr>
            <w:rFonts w:ascii="Courier New" w:hAnsi="Courier New" w:cs="Courier New"/>
            <w:lang w:val="en-US"/>
          </w:rPr>
          <w:delText>)</w:delText>
        </w:r>
      </w:del>
      <w:r w:rsidRPr="00980E69">
        <w:rPr>
          <w:rFonts w:ascii="Courier New" w:hAnsi="Courier New" w:cs="Courier New"/>
          <w:lang w:val="en-US"/>
        </w:rPr>
        <w:t xml:space="preserve"> to get a new CA certificate.  RPs will</w:t>
      </w:r>
    </w:p>
    <w:p w14:paraId="338D951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treat this new certificate as though it represents a distinct CA, and</w:t>
      </w:r>
    </w:p>
    <w:p w14:paraId="599E972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the manifestNumber can be reset at that point.</w:t>
      </w:r>
    </w:p>
    <w:p w14:paraId="341AC682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023E3A4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However, this option is not available for RPKI Trust Anchors (TAs).</w:t>
      </w:r>
    </w:p>
    <w:p w14:paraId="284F63F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If a TA publishes a manifest with the largest-possible manifestNumber</w:t>
      </w:r>
    </w:p>
    <w:p w14:paraId="08BB5D0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value, then it is difficult to rely on the TA after that point, since</w:t>
      </w:r>
    </w:p>
    <w:p w14:paraId="16EC423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(</w:t>
      </w:r>
      <w:del w:id="55" w:author="BOUCADAIR Mohamed INNOV/NET" w:date="2025-05-24T08:26:00Z">
        <w:r w:rsidRPr="00980E69" w:rsidDel="002B046E">
          <w:rPr>
            <w:rFonts w:ascii="Courier New" w:hAnsi="Courier New" w:cs="Courier New"/>
            <w:lang w:val="en-US"/>
          </w:rPr>
          <w:delText>per earlier comments</w:delText>
        </w:r>
      </w:del>
      <w:ins w:id="56" w:author="BOUCADAIR Mohamed INNOV/NET" w:date="2025-05-24T08:26:00Z">
        <w:r w:rsidR="002B046E">
          <w:rPr>
            <w:rFonts w:ascii="Courier New" w:hAnsi="Courier New" w:cs="Courier New"/>
            <w:lang w:val="en-US"/>
          </w:rPr>
          <w:t>as described previously</w:t>
        </w:r>
      </w:ins>
      <w:r w:rsidRPr="00980E69">
        <w:rPr>
          <w:rFonts w:ascii="Courier New" w:hAnsi="Courier New" w:cs="Courier New"/>
          <w:lang w:val="en-US"/>
        </w:rPr>
        <w:t>) some RPs will not accept a new manifest until</w:t>
      </w:r>
    </w:p>
    <w:p w14:paraId="00B4F0B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the current one has expired, while others will reject all new</w:t>
      </w:r>
    </w:p>
    <w:p w14:paraId="3882F020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manifests indefinitely.  Particularly in the case of TAs, the</w:t>
      </w:r>
    </w:p>
    <w:p w14:paraId="1242C116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manifest validity period may be quite long, too.  Issuing a new TA</w:t>
      </w:r>
    </w:p>
    <w:p w14:paraId="25F6368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and distributing the associated </w:t>
      </w:r>
      <w:ins w:id="57" w:author="BOUCADAIR Mohamed INNOV/NET" w:date="2025-05-24T08:28:00Z">
        <w:r w:rsidR="002B046E" w:rsidRPr="002B046E">
          <w:rPr>
            <w:rFonts w:ascii="Courier New" w:hAnsi="Courier New" w:cs="Courier New"/>
            <w:lang w:val="en-US"/>
          </w:rPr>
          <w:t>Trust Anchor Locator (TAL)</w:t>
        </w:r>
        <w:r w:rsidR="002B046E">
          <w:rPr>
            <w:rFonts w:ascii="Courier New" w:hAnsi="Courier New" w:cs="Courier New"/>
            <w:lang w:val="en-US"/>
          </w:rPr>
          <w:t xml:space="preserve"> [RFC</w:t>
        </w:r>
        <w:r w:rsidR="002B046E" w:rsidRPr="002B046E">
          <w:rPr>
            <w:rFonts w:ascii="Courier New" w:hAnsi="Courier New" w:cs="Courier New"/>
            <w:lang w:val="en-US"/>
          </w:rPr>
          <w:t>8630</w:t>
        </w:r>
        <w:r w:rsidR="002B046E">
          <w:rPr>
            <w:rFonts w:ascii="Courier New" w:hAnsi="Courier New" w:cs="Courier New"/>
            <w:lang w:val="en-US"/>
          </w:rPr>
          <w:t xml:space="preserve">] </w:t>
        </w:r>
      </w:ins>
      <w:del w:id="58" w:author="BOUCADAIR Mohamed INNOV/NET" w:date="2025-05-24T08:28:00Z">
        <w:r w:rsidRPr="00980E69" w:rsidDel="002B046E">
          <w:rPr>
            <w:rFonts w:ascii="Courier New" w:hAnsi="Courier New" w:cs="Courier New"/>
            <w:lang w:val="en-US"/>
          </w:rPr>
          <w:delText xml:space="preserve">TAL </w:delText>
        </w:r>
      </w:del>
      <w:r w:rsidRPr="00980E69">
        <w:rPr>
          <w:rFonts w:ascii="Courier New" w:hAnsi="Courier New" w:cs="Courier New"/>
          <w:lang w:val="en-US"/>
        </w:rPr>
        <w:t>to clients would involve a large</w:t>
      </w:r>
    </w:p>
    <w:p w14:paraId="71974C42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amount of work for TA operators and RPs.  Additionally, depending on</w:t>
      </w:r>
    </w:p>
    <w:p w14:paraId="5455710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the RP implementation being used, there would be a limited degree of</w:t>
      </w:r>
    </w:p>
    <w:p w14:paraId="6CDE909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RPKI protection by way of that TA for the time between the </w:t>
      </w:r>
      <w:proofErr w:type="gramStart"/>
      <w:r w:rsidRPr="00980E69">
        <w:rPr>
          <w:rFonts w:ascii="Courier New" w:hAnsi="Courier New" w:cs="Courier New"/>
          <w:lang w:val="en-US"/>
        </w:rPr>
        <w:t>issuance</w:t>
      </w:r>
      <w:proofErr w:type="gramEnd"/>
    </w:p>
    <w:p w14:paraId="315D78F3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of the problematic manifest and the installation of the new TAL.</w:t>
      </w:r>
    </w:p>
    <w:p w14:paraId="69F5CD6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15D6D5EC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</w:t>
      </w:r>
      <w:proofErr w:type="gramStart"/>
      <w:r w:rsidRPr="00980E69">
        <w:rPr>
          <w:rFonts w:ascii="Courier New" w:hAnsi="Courier New" w:cs="Courier New"/>
          <w:lang w:val="en-US"/>
        </w:rPr>
        <w:t>In order to</w:t>
      </w:r>
      <w:proofErr w:type="gramEnd"/>
      <w:r w:rsidRPr="00980E69">
        <w:rPr>
          <w:rFonts w:ascii="Courier New" w:hAnsi="Courier New" w:cs="Courier New"/>
          <w:lang w:val="en-US"/>
        </w:rPr>
        <w:t xml:space="preserve"> avoid these problems, this document </w:t>
      </w:r>
      <w:ins w:id="59" w:author="BOUCADAIR Mohamed INNOV/NET" w:date="2025-05-24T08:30:00Z">
        <w:r w:rsidR="001932C5" w:rsidRPr="001932C5">
          <w:rPr>
            <w:rFonts w:ascii="Courier New" w:hAnsi="Courier New" w:cs="Courier New"/>
            <w:lang w:val="en-US"/>
          </w:rPr>
          <w:t>update</w:t>
        </w:r>
        <w:r w:rsidR="001932C5">
          <w:rPr>
            <w:rFonts w:ascii="Courier New" w:hAnsi="Courier New" w:cs="Courier New"/>
            <w:lang w:val="en-US"/>
          </w:rPr>
          <w:t>s</w:t>
        </w:r>
        <w:r w:rsidR="001932C5" w:rsidRPr="001932C5">
          <w:rPr>
            <w:rFonts w:ascii="Courier New" w:hAnsi="Courier New" w:cs="Courier New"/>
            <w:lang w:val="en-US"/>
          </w:rPr>
          <w:t xml:space="preserve"> </w:t>
        </w:r>
        <w:r w:rsidR="001932C5">
          <w:rPr>
            <w:rFonts w:ascii="Courier New" w:hAnsi="Courier New" w:cs="Courier New"/>
            <w:lang w:val="en-US"/>
          </w:rPr>
          <w:t>[</w:t>
        </w:r>
        <w:r w:rsidR="001932C5" w:rsidRPr="001932C5">
          <w:rPr>
            <w:rFonts w:ascii="Courier New" w:hAnsi="Courier New" w:cs="Courier New"/>
            <w:lang w:val="en-US"/>
          </w:rPr>
          <w:t>RFC9286</w:t>
        </w:r>
        <w:r w:rsidR="001932C5">
          <w:rPr>
            <w:rFonts w:ascii="Courier New" w:hAnsi="Courier New" w:cs="Courier New"/>
            <w:lang w:val="en-US"/>
          </w:rPr>
          <w:t>]</w:t>
        </w:r>
        <w:r w:rsidR="001932C5" w:rsidRPr="001932C5">
          <w:rPr>
            <w:rFonts w:ascii="Courier New" w:hAnsi="Courier New" w:cs="Courier New"/>
            <w:lang w:val="en-US"/>
          </w:rPr>
          <w:t xml:space="preserve"> </w:t>
        </w:r>
      </w:ins>
      <w:ins w:id="60" w:author="BOUCADAIR Mohamed INNOV/NET" w:date="2025-05-24T08:31:00Z">
        <w:r w:rsidR="001932C5">
          <w:rPr>
            <w:rFonts w:ascii="Courier New" w:hAnsi="Courier New" w:cs="Courier New"/>
            <w:lang w:val="en-US"/>
          </w:rPr>
          <w:t xml:space="preserve">by </w:t>
        </w:r>
      </w:ins>
      <w:del w:id="61" w:author="BOUCADAIR Mohamed INNOV/NET" w:date="2025-05-24T08:31:00Z">
        <w:r w:rsidRPr="00980E69" w:rsidDel="001932C5">
          <w:rPr>
            <w:rFonts w:ascii="Courier New" w:hAnsi="Courier New" w:cs="Courier New"/>
            <w:lang w:val="en-US"/>
          </w:rPr>
          <w:delText xml:space="preserve">defines </w:delText>
        </w:r>
      </w:del>
      <w:ins w:id="62" w:author="BOUCADAIR Mohamed INNOV/NET" w:date="2025-05-24T08:31:00Z">
        <w:r w:rsidR="001932C5" w:rsidRPr="00980E69">
          <w:rPr>
            <w:rFonts w:ascii="Courier New" w:hAnsi="Courier New" w:cs="Courier New"/>
            <w:lang w:val="en-US"/>
          </w:rPr>
          <w:t>defin</w:t>
        </w:r>
        <w:r w:rsidR="001932C5">
          <w:rPr>
            <w:rFonts w:ascii="Courier New" w:hAnsi="Courier New" w:cs="Courier New"/>
            <w:lang w:val="en-US"/>
          </w:rPr>
          <w:t>ing</w:t>
        </w:r>
        <w:r w:rsidR="001932C5" w:rsidRPr="00980E69">
          <w:rPr>
            <w:rFonts w:ascii="Courier New" w:hAnsi="Courier New" w:cs="Courier New"/>
            <w:lang w:val="en-US"/>
          </w:rPr>
          <w:t xml:space="preserve"> </w:t>
        </w:r>
      </w:ins>
      <w:r w:rsidRPr="00980E69">
        <w:rPr>
          <w:rFonts w:ascii="Courier New" w:hAnsi="Courier New" w:cs="Courier New"/>
          <w:lang w:val="en-US"/>
        </w:rPr>
        <w:t>how</w:t>
      </w:r>
    </w:p>
    <w:p w14:paraId="6DD973D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publishers and RPs can handle this scenario </w:t>
      </w:r>
      <w:proofErr w:type="gramStart"/>
      <w:r w:rsidRPr="00980E69">
        <w:rPr>
          <w:rFonts w:ascii="Courier New" w:hAnsi="Courier New" w:cs="Courier New"/>
          <w:lang w:val="en-US"/>
        </w:rPr>
        <w:t>in order to</w:t>
      </w:r>
      <w:proofErr w:type="gramEnd"/>
      <w:r w:rsidRPr="00980E69">
        <w:rPr>
          <w:rFonts w:ascii="Courier New" w:hAnsi="Courier New" w:cs="Courier New"/>
          <w:lang w:val="en-US"/>
        </w:rPr>
        <w:t xml:space="preserve"> facilitate</w:t>
      </w:r>
    </w:p>
    <w:p w14:paraId="4A3E9072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ongoing use of an affected repository.</w:t>
      </w:r>
    </w:p>
    <w:p w14:paraId="5D3830D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4FB78B1D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>1.1.  Requirements Language</w:t>
      </w:r>
    </w:p>
    <w:p w14:paraId="4F60C8E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4F0818F0" w14:textId="77777777" w:rsidR="005E43F7" w:rsidRPr="005E43F7" w:rsidRDefault="005E43F7" w:rsidP="005E43F7">
      <w:pPr>
        <w:pStyle w:val="Textebrut"/>
        <w:rPr>
          <w:ins w:id="63" w:author="BOUCADAIR Mohamed INNOV/NET" w:date="2025-05-24T08:01:00Z"/>
          <w:rFonts w:ascii="Courier New" w:hAnsi="Courier New" w:cs="Courier New"/>
          <w:lang w:val="en-US"/>
        </w:rPr>
      </w:pPr>
      <w:ins w:id="64" w:author="BOUCADAIR Mohamed INNOV/NET" w:date="2025-05-24T08:01:00Z">
        <w:r w:rsidRPr="005E43F7">
          <w:rPr>
            <w:rFonts w:ascii="Courier New" w:hAnsi="Courier New" w:cs="Courier New"/>
            <w:lang w:val="en-US"/>
          </w:rPr>
          <w:t xml:space="preserve">   The key words "MUST", "MUST NOT", "REQUIRED", "SHALL", "SHALL NOT",</w:t>
        </w:r>
      </w:ins>
    </w:p>
    <w:p w14:paraId="04B192EC" w14:textId="77777777" w:rsidR="005E43F7" w:rsidRPr="005E43F7" w:rsidRDefault="005E43F7" w:rsidP="005E43F7">
      <w:pPr>
        <w:pStyle w:val="Textebrut"/>
        <w:rPr>
          <w:ins w:id="65" w:author="BOUCADAIR Mohamed INNOV/NET" w:date="2025-05-24T08:01:00Z"/>
          <w:rFonts w:ascii="Courier New" w:hAnsi="Courier New" w:cs="Courier New"/>
          <w:lang w:val="en-US"/>
        </w:rPr>
      </w:pPr>
      <w:ins w:id="66" w:author="BOUCADAIR Mohamed INNOV/NET" w:date="2025-05-24T08:01:00Z">
        <w:r w:rsidRPr="005E43F7">
          <w:rPr>
            <w:rFonts w:ascii="Courier New" w:hAnsi="Courier New" w:cs="Courier New"/>
            <w:lang w:val="en-US"/>
          </w:rPr>
          <w:t xml:space="preserve">   "SHOULD", "SHOULD NOT", "RECOMMENDED", "NOT RECOMMENDED", "MAY", and</w:t>
        </w:r>
      </w:ins>
    </w:p>
    <w:p w14:paraId="2B5E1225" w14:textId="77777777" w:rsidR="005E43F7" w:rsidRPr="005E43F7" w:rsidRDefault="005E43F7" w:rsidP="005E43F7">
      <w:pPr>
        <w:pStyle w:val="Textebrut"/>
        <w:rPr>
          <w:ins w:id="67" w:author="BOUCADAIR Mohamed INNOV/NET" w:date="2025-05-24T08:01:00Z"/>
          <w:rFonts w:ascii="Courier New" w:hAnsi="Courier New" w:cs="Courier New"/>
          <w:lang w:val="en-US"/>
        </w:rPr>
      </w:pPr>
      <w:ins w:id="68" w:author="BOUCADAIR Mohamed INNOV/NET" w:date="2025-05-24T08:01:00Z">
        <w:r w:rsidRPr="005E43F7">
          <w:rPr>
            <w:rFonts w:ascii="Courier New" w:hAnsi="Courier New" w:cs="Courier New"/>
            <w:lang w:val="en-US"/>
          </w:rPr>
          <w:t xml:space="preserve">   "OPTIONAL" in this document are to be interpreted as described in</w:t>
        </w:r>
      </w:ins>
    </w:p>
    <w:p w14:paraId="52EAE7F0" w14:textId="77777777" w:rsidR="005E43F7" w:rsidRPr="005E43F7" w:rsidRDefault="005E43F7" w:rsidP="005E43F7">
      <w:pPr>
        <w:pStyle w:val="Textebrut"/>
        <w:rPr>
          <w:ins w:id="69" w:author="BOUCADAIR Mohamed INNOV/NET" w:date="2025-05-24T08:01:00Z"/>
          <w:rFonts w:ascii="Courier New" w:hAnsi="Courier New" w:cs="Courier New"/>
          <w:lang w:val="en-US"/>
        </w:rPr>
      </w:pPr>
      <w:ins w:id="70" w:author="BOUCADAIR Mohamed INNOV/NET" w:date="2025-05-24T08:01:00Z">
        <w:r w:rsidRPr="005E43F7">
          <w:rPr>
            <w:rFonts w:ascii="Courier New" w:hAnsi="Courier New" w:cs="Courier New"/>
            <w:lang w:val="en-US"/>
          </w:rPr>
          <w:lastRenderedPageBreak/>
          <w:t xml:space="preserve">   BCP 14 [RFC2119] [RFC8174] when, and only when, they appear in all</w:t>
        </w:r>
      </w:ins>
    </w:p>
    <w:p w14:paraId="18D0BB81" w14:textId="77777777" w:rsidR="005E43F7" w:rsidRPr="005E43F7" w:rsidRDefault="005E43F7" w:rsidP="005E43F7">
      <w:pPr>
        <w:pStyle w:val="Textebrut"/>
        <w:rPr>
          <w:ins w:id="71" w:author="BOUCADAIR Mohamed INNOV/NET" w:date="2025-05-24T08:01:00Z"/>
          <w:rFonts w:ascii="Courier New" w:hAnsi="Courier New" w:cs="Courier New"/>
        </w:rPr>
      </w:pPr>
      <w:ins w:id="72" w:author="BOUCADAIR Mohamed INNOV/NET" w:date="2025-05-24T08:01:00Z">
        <w:r w:rsidRPr="005E43F7">
          <w:rPr>
            <w:rFonts w:ascii="Courier New" w:hAnsi="Courier New" w:cs="Courier New"/>
            <w:lang w:val="en-US"/>
          </w:rPr>
          <w:t xml:space="preserve">   </w:t>
        </w:r>
        <w:proofErr w:type="gramStart"/>
        <w:r w:rsidRPr="005E43F7">
          <w:rPr>
            <w:rFonts w:ascii="Courier New" w:hAnsi="Courier New" w:cs="Courier New"/>
          </w:rPr>
          <w:t>capitals</w:t>
        </w:r>
        <w:proofErr w:type="gramEnd"/>
        <w:r w:rsidRPr="005E43F7">
          <w:rPr>
            <w:rFonts w:ascii="Courier New" w:hAnsi="Courier New" w:cs="Courier New"/>
          </w:rPr>
          <w:t>, as shown here.</w:t>
        </w:r>
      </w:ins>
    </w:p>
    <w:p w14:paraId="1AB60B1F" w14:textId="77777777" w:rsidR="0061266B" w:rsidRPr="00980E69" w:rsidDel="005E43F7" w:rsidRDefault="0061266B" w:rsidP="001B1428">
      <w:pPr>
        <w:pStyle w:val="Textebrut"/>
        <w:rPr>
          <w:del w:id="73" w:author="BOUCADAIR Mohamed INNOV/NET" w:date="2025-05-24T08:01:00Z"/>
          <w:rFonts w:ascii="Courier New" w:hAnsi="Courier New" w:cs="Courier New"/>
          <w:lang w:val="en-US"/>
        </w:rPr>
      </w:pPr>
      <w:del w:id="74" w:author="BOUCADAIR Mohamed INNOV/NET" w:date="2025-05-24T08:01:00Z">
        <w:r w:rsidRPr="00980E69" w:rsidDel="005E43F7">
          <w:rPr>
            <w:rFonts w:ascii="Courier New" w:hAnsi="Courier New" w:cs="Courier New"/>
            <w:lang w:val="en-US"/>
          </w:rPr>
          <w:delText xml:space="preserve">   The key words "MUST", "MUST NOT", "REQUIRED", "SHALL", "SHALL NOT",</w:delText>
        </w:r>
      </w:del>
    </w:p>
    <w:p w14:paraId="54D57422" w14:textId="77777777" w:rsidR="0061266B" w:rsidRPr="00980E69" w:rsidDel="005E43F7" w:rsidRDefault="0061266B" w:rsidP="001B1428">
      <w:pPr>
        <w:pStyle w:val="Textebrut"/>
        <w:rPr>
          <w:del w:id="75" w:author="BOUCADAIR Mohamed INNOV/NET" w:date="2025-05-24T08:01:00Z"/>
          <w:rFonts w:ascii="Courier New" w:hAnsi="Courier New" w:cs="Courier New"/>
          <w:lang w:val="en-US"/>
        </w:rPr>
      </w:pPr>
      <w:del w:id="76" w:author="BOUCADAIR Mohamed INNOV/NET" w:date="2025-05-24T08:01:00Z">
        <w:r w:rsidRPr="00980E69" w:rsidDel="005E43F7">
          <w:rPr>
            <w:rFonts w:ascii="Courier New" w:hAnsi="Courier New" w:cs="Courier New"/>
            <w:lang w:val="en-US"/>
          </w:rPr>
          <w:delText xml:space="preserve">   "SHOULD", "SHOULD NOT", "RECOMMENDED", "MAY", and "OPTIONAL" in this</w:delText>
        </w:r>
      </w:del>
    </w:p>
    <w:p w14:paraId="1BD52E52" w14:textId="77777777" w:rsidR="0061266B" w:rsidRPr="00980E69" w:rsidDel="005E43F7" w:rsidRDefault="0061266B" w:rsidP="001B1428">
      <w:pPr>
        <w:pStyle w:val="Textebrut"/>
        <w:rPr>
          <w:del w:id="77" w:author="BOUCADAIR Mohamed INNOV/NET" w:date="2025-05-24T08:01:00Z"/>
          <w:rFonts w:ascii="Courier New" w:hAnsi="Courier New" w:cs="Courier New"/>
          <w:lang w:val="en-US"/>
        </w:rPr>
      </w:pPr>
      <w:del w:id="78" w:author="BOUCADAIR Mohamed INNOV/NET" w:date="2025-05-24T08:01:00Z">
        <w:r w:rsidRPr="00980E69" w:rsidDel="005E43F7">
          <w:rPr>
            <w:rFonts w:ascii="Courier New" w:hAnsi="Courier New" w:cs="Courier New"/>
            <w:lang w:val="en-US"/>
          </w:rPr>
          <w:delText xml:space="preserve">   document are to be interpreted as described in [RFC2119] [RFC8174].</w:delText>
        </w:r>
      </w:del>
    </w:p>
    <w:p w14:paraId="5C5EBDD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39A5572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>2.  Manifest Number Handling</w:t>
      </w:r>
    </w:p>
    <w:p w14:paraId="170CD3DA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6228088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For a given CA, an RP MUST NOT reject a new manifest issued by that</w:t>
      </w:r>
    </w:p>
    <w:p w14:paraId="34DBA43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CA </w:t>
      </w:r>
      <w:proofErr w:type="gramStart"/>
      <w:r w:rsidRPr="00980E69">
        <w:rPr>
          <w:rFonts w:ascii="Courier New" w:hAnsi="Courier New" w:cs="Courier New"/>
          <w:lang w:val="en-US"/>
        </w:rPr>
        <w:t>on the basis of</w:t>
      </w:r>
      <w:proofErr w:type="gramEnd"/>
      <w:r w:rsidRPr="00980E69">
        <w:rPr>
          <w:rFonts w:ascii="Courier New" w:hAnsi="Courier New" w:cs="Courier New"/>
          <w:lang w:val="en-US"/>
        </w:rPr>
        <w:t xml:space="preserve"> it not having a higher manifestNumber than a</w:t>
      </w:r>
    </w:p>
    <w:p w14:paraId="6938B4C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</w:t>
      </w:r>
      <w:proofErr w:type="gramStart"/>
      <w:r w:rsidRPr="00980E69">
        <w:rPr>
          <w:rFonts w:ascii="Courier New" w:hAnsi="Courier New" w:cs="Courier New"/>
          <w:lang w:val="en-US"/>
        </w:rPr>
        <w:t>previously-validated</w:t>
      </w:r>
      <w:proofErr w:type="gramEnd"/>
      <w:r w:rsidRPr="00980E69">
        <w:rPr>
          <w:rFonts w:ascii="Courier New" w:hAnsi="Courier New" w:cs="Courier New"/>
          <w:lang w:val="en-US"/>
        </w:rPr>
        <w:t xml:space="preserve"> manifest if the new manifest has a different</w:t>
      </w:r>
    </w:p>
    <w:p w14:paraId="3F7B9FAA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filename from that of the </w:t>
      </w:r>
      <w:proofErr w:type="gramStart"/>
      <w:r w:rsidRPr="00980E69">
        <w:rPr>
          <w:rFonts w:ascii="Courier New" w:hAnsi="Courier New" w:cs="Courier New"/>
          <w:lang w:val="en-US"/>
        </w:rPr>
        <w:t>previously-validated</w:t>
      </w:r>
      <w:proofErr w:type="gramEnd"/>
      <w:r w:rsidRPr="00980E69">
        <w:rPr>
          <w:rFonts w:ascii="Courier New" w:hAnsi="Courier New" w:cs="Courier New"/>
          <w:lang w:val="en-US"/>
        </w:rPr>
        <w:t xml:space="preserve"> manifest.  In other</w:t>
      </w:r>
    </w:p>
    <w:p w14:paraId="04A91C2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</w:t>
      </w:r>
      <w:commentRangeStart w:id="79"/>
      <w:r w:rsidRPr="00980E69">
        <w:rPr>
          <w:rFonts w:ascii="Courier New" w:hAnsi="Courier New" w:cs="Courier New"/>
          <w:lang w:val="en-US"/>
        </w:rPr>
        <w:t xml:space="preserve">words, an RP </w:t>
      </w:r>
      <w:del w:id="80" w:author="BOUCADAIR Mohamed INNOV/NET" w:date="2025-05-24T08:32:00Z">
        <w:r w:rsidRPr="00980E69" w:rsidDel="001932C5">
          <w:rPr>
            <w:rFonts w:ascii="Courier New" w:hAnsi="Courier New" w:cs="Courier New"/>
            <w:lang w:val="en-US"/>
          </w:rPr>
          <w:delText xml:space="preserve">MUST </w:delText>
        </w:r>
      </w:del>
      <w:proofErr w:type="gramStart"/>
      <w:ins w:id="81" w:author="BOUCADAIR Mohamed INNOV/NET" w:date="2025-05-24T08:32:00Z">
        <w:r w:rsidR="001932C5">
          <w:rPr>
            <w:rFonts w:ascii="Courier New" w:hAnsi="Courier New" w:cs="Courier New"/>
            <w:lang w:val="en-US"/>
          </w:rPr>
          <w:t>has to</w:t>
        </w:r>
        <w:proofErr w:type="gramEnd"/>
        <w:r w:rsidR="001932C5" w:rsidRPr="00980E69">
          <w:rPr>
            <w:rFonts w:ascii="Courier New" w:hAnsi="Courier New" w:cs="Courier New"/>
            <w:lang w:val="en-US"/>
          </w:rPr>
          <w:t xml:space="preserve"> </w:t>
        </w:r>
      </w:ins>
      <w:commentRangeEnd w:id="79"/>
      <w:ins w:id="82" w:author="BOUCADAIR Mohamed INNOV/NET" w:date="2025-05-24T08:33:00Z">
        <w:r w:rsidR="001932C5">
          <w:rPr>
            <w:rStyle w:val="Marquedecommentaire"/>
            <w:rFonts w:ascii="Aptos" w:hAnsi="Aptos"/>
          </w:rPr>
          <w:commentReference w:id="79"/>
        </w:r>
      </w:ins>
      <w:r w:rsidRPr="00980E69">
        <w:rPr>
          <w:rFonts w:ascii="Courier New" w:hAnsi="Courier New" w:cs="Courier New"/>
          <w:lang w:val="en-US"/>
        </w:rPr>
        <w:t>reset its stored manifestNumber for a given CA if</w:t>
      </w:r>
    </w:p>
    <w:p w14:paraId="66A973A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the CA changes the filename of its manifest.</w:t>
      </w:r>
    </w:p>
    <w:p w14:paraId="0DC7DBEA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474C6398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With this behaviour, it is possible for a CA to be configured such</w:t>
      </w:r>
    </w:p>
    <w:p w14:paraId="589591EA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that any time it issues a new manifest, it uses a new filename for</w:t>
      </w:r>
    </w:p>
    <w:p w14:paraId="7D0B93B9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that manifest.  If a CA </w:t>
      </w:r>
      <w:del w:id="83" w:author="BOUCADAIR Mohamed INNOV/NET" w:date="2025-05-24T08:34:00Z">
        <w:r w:rsidRPr="00980E69" w:rsidDel="001932C5">
          <w:rPr>
            <w:rFonts w:ascii="Courier New" w:hAnsi="Courier New" w:cs="Courier New"/>
            <w:lang w:val="en-US"/>
          </w:rPr>
          <w:delText xml:space="preserve">were </w:delText>
        </w:r>
      </w:del>
      <w:ins w:id="84" w:author="BOUCADAIR Mohamed INNOV/NET" w:date="2025-05-24T08:34:00Z">
        <w:r w:rsidR="001932C5">
          <w:rPr>
            <w:rFonts w:ascii="Courier New" w:hAnsi="Courier New" w:cs="Courier New"/>
            <w:lang w:val="en-US"/>
          </w:rPr>
          <w:t>is</w:t>
        </w:r>
        <w:r w:rsidR="001932C5" w:rsidRPr="00980E69">
          <w:rPr>
            <w:rFonts w:ascii="Courier New" w:hAnsi="Courier New" w:cs="Courier New"/>
            <w:lang w:val="en-US"/>
          </w:rPr>
          <w:t xml:space="preserve"> </w:t>
        </w:r>
      </w:ins>
      <w:r w:rsidRPr="00980E69">
        <w:rPr>
          <w:rFonts w:ascii="Courier New" w:hAnsi="Courier New" w:cs="Courier New"/>
          <w:lang w:val="en-US"/>
        </w:rPr>
        <w:t>configured in this way, the</w:t>
      </w:r>
    </w:p>
    <w:p w14:paraId="402F189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manifestNumber validation set out in Section 4.2.1 of [RFC9286] would</w:t>
      </w:r>
    </w:p>
    <w:p w14:paraId="69D03B5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have no purpose.  To avoid this outcome, CAs SHOULD NOT use new</w:t>
      </w:r>
    </w:p>
    <w:p w14:paraId="74815F8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filenames for manifests except in situations where it is necessary to</w:t>
      </w:r>
    </w:p>
    <w:p w14:paraId="223BBA7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ensure the </w:t>
      </w:r>
      <w:commentRangeStart w:id="85"/>
      <w:r w:rsidRPr="00980E69">
        <w:rPr>
          <w:rFonts w:ascii="Courier New" w:hAnsi="Courier New" w:cs="Courier New"/>
          <w:lang w:val="en-US"/>
        </w:rPr>
        <w:t>ongoing validity of the CA or its repository</w:t>
      </w:r>
      <w:commentRangeEnd w:id="85"/>
      <w:r w:rsidR="001932C5">
        <w:rPr>
          <w:rStyle w:val="Marquedecommentaire"/>
          <w:rFonts w:ascii="Aptos" w:hAnsi="Aptos"/>
        </w:rPr>
        <w:commentReference w:id="85"/>
      </w:r>
      <w:r w:rsidRPr="00980E69">
        <w:rPr>
          <w:rFonts w:ascii="Courier New" w:hAnsi="Courier New" w:cs="Courier New"/>
          <w:lang w:val="en-US"/>
        </w:rPr>
        <w:t>.  Similarly,</w:t>
      </w:r>
    </w:p>
    <w:p w14:paraId="686CD552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</w:t>
      </w:r>
      <w:commentRangeStart w:id="86"/>
      <w:r w:rsidRPr="00980E69">
        <w:rPr>
          <w:rFonts w:ascii="Courier New" w:hAnsi="Courier New" w:cs="Courier New"/>
          <w:lang w:val="en-US"/>
        </w:rPr>
        <w:t xml:space="preserve">RP software </w:t>
      </w:r>
      <w:commentRangeEnd w:id="86"/>
      <w:r w:rsidR="001932C5">
        <w:rPr>
          <w:rStyle w:val="Marquedecommentaire"/>
          <w:rFonts w:ascii="Aptos" w:hAnsi="Aptos"/>
        </w:rPr>
        <w:commentReference w:id="86"/>
      </w:r>
      <w:r w:rsidRPr="00980E69">
        <w:rPr>
          <w:rFonts w:ascii="Courier New" w:hAnsi="Courier New" w:cs="Courier New"/>
          <w:lang w:val="en-US"/>
        </w:rPr>
        <w:t>SHOULD alert its operators when a manifest filename</w:t>
      </w:r>
    </w:p>
    <w:p w14:paraId="32409B2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changes for a given CA.</w:t>
      </w:r>
    </w:p>
    <w:p w14:paraId="738E1F3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2E510D60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To avoid </w:t>
      </w:r>
      <w:commentRangeStart w:id="87"/>
      <w:del w:id="88" w:author="BOUCADAIR Mohamed INNOV/NET" w:date="2025-05-24T08:38:00Z">
        <w:r w:rsidRPr="00980E69" w:rsidDel="001932C5">
          <w:rPr>
            <w:rFonts w:ascii="Courier New" w:hAnsi="Courier New" w:cs="Courier New"/>
            <w:lang w:val="en-US"/>
          </w:rPr>
          <w:delText xml:space="preserve">certain forms of </w:delText>
        </w:r>
      </w:del>
      <w:commentRangeEnd w:id="87"/>
      <w:r w:rsidR="00073A44">
        <w:rPr>
          <w:rStyle w:val="Marquedecommentaire"/>
          <w:rFonts w:ascii="Aptos" w:hAnsi="Aptos"/>
        </w:rPr>
        <w:commentReference w:id="87"/>
      </w:r>
      <w:r w:rsidRPr="00980E69">
        <w:rPr>
          <w:rFonts w:ascii="Courier New" w:hAnsi="Courier New" w:cs="Courier New"/>
          <w:lang w:val="en-US"/>
        </w:rPr>
        <w:t>replay attack</w:t>
      </w:r>
      <w:ins w:id="89" w:author="BOUCADAIR Mohamed INNOV/NET" w:date="2025-05-24T08:38:00Z">
        <w:r w:rsidR="001932C5">
          <w:rPr>
            <w:rFonts w:ascii="Courier New" w:hAnsi="Courier New" w:cs="Courier New"/>
            <w:lang w:val="en-US"/>
          </w:rPr>
          <w:t>s</w:t>
        </w:r>
      </w:ins>
      <w:r w:rsidRPr="00980E69">
        <w:rPr>
          <w:rFonts w:ascii="Courier New" w:hAnsi="Courier New" w:cs="Courier New"/>
          <w:lang w:val="en-US"/>
        </w:rPr>
        <w:t xml:space="preserve">, </w:t>
      </w:r>
      <w:commentRangeStart w:id="90"/>
      <w:del w:id="91" w:author="BOUCADAIR Mohamed INNOV/NET" w:date="2025-05-24T08:37:00Z">
        <w:r w:rsidRPr="00980E69" w:rsidDel="001932C5">
          <w:rPr>
            <w:rFonts w:ascii="Courier New" w:hAnsi="Courier New" w:cs="Courier New"/>
            <w:lang w:val="en-US"/>
          </w:rPr>
          <w:delText xml:space="preserve">the </w:delText>
        </w:r>
      </w:del>
      <w:r w:rsidRPr="00980E69">
        <w:rPr>
          <w:rFonts w:ascii="Courier New" w:hAnsi="Courier New" w:cs="Courier New"/>
          <w:lang w:val="en-US"/>
        </w:rPr>
        <w:t>RP</w:t>
      </w:r>
      <w:ins w:id="92" w:author="BOUCADAIR Mohamed INNOV/NET" w:date="2025-05-24T08:37:00Z">
        <w:r w:rsidR="001932C5">
          <w:rPr>
            <w:rFonts w:ascii="Courier New" w:hAnsi="Courier New" w:cs="Courier New"/>
            <w:lang w:val="en-US"/>
          </w:rPr>
          <w:t>s</w:t>
        </w:r>
      </w:ins>
      <w:r w:rsidRPr="00980E69">
        <w:rPr>
          <w:rFonts w:ascii="Courier New" w:hAnsi="Courier New" w:cs="Courier New"/>
          <w:lang w:val="en-US"/>
        </w:rPr>
        <w:t xml:space="preserve"> </w:t>
      </w:r>
      <w:commentRangeEnd w:id="90"/>
      <w:r w:rsidR="001932C5">
        <w:rPr>
          <w:rStyle w:val="Marquedecommentaire"/>
          <w:rFonts w:ascii="Aptos" w:hAnsi="Aptos"/>
        </w:rPr>
        <w:commentReference w:id="90"/>
      </w:r>
      <w:r w:rsidRPr="00980E69">
        <w:rPr>
          <w:rFonts w:ascii="Courier New" w:hAnsi="Courier New" w:cs="Courier New"/>
          <w:lang w:val="en-US"/>
        </w:rPr>
        <w:t>MUST verify that the</w:t>
      </w:r>
    </w:p>
    <w:p w14:paraId="767AE7ED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URI in the accessLocation in one of the id-ad-signedObject</w:t>
      </w:r>
    </w:p>
    <w:p w14:paraId="642056F2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</w:t>
      </w:r>
      <w:commentRangeStart w:id="93"/>
      <w:ins w:id="94" w:author="BOUCADAIR Mohamed INNOV/NET" w:date="2025-05-24T08:40:00Z">
        <w:r w:rsidR="007D0003" w:rsidRPr="00980E69">
          <w:rPr>
            <w:rFonts w:ascii="Courier New" w:hAnsi="Courier New" w:cs="Courier New"/>
            <w:lang w:val="en-US"/>
          </w:rPr>
          <w:t xml:space="preserve">accessMethod </w:t>
        </w:r>
      </w:ins>
      <w:ins w:id="95" w:author="BOUCADAIR Mohamed INNOV/NET" w:date="2025-05-24T08:41:00Z">
        <w:r w:rsidR="007D0003">
          <w:rPr>
            <w:rFonts w:ascii="Courier New" w:hAnsi="Courier New" w:cs="Courier New"/>
            <w:lang w:val="en-US"/>
          </w:rPr>
          <w:t>objects</w:t>
        </w:r>
      </w:ins>
      <w:del w:id="96" w:author="BOUCADAIR Mohamed INNOV/NET" w:date="2025-05-24T08:40:00Z">
        <w:r w:rsidRPr="00980E69" w:rsidDel="007D0003">
          <w:rPr>
            <w:rFonts w:ascii="Courier New" w:hAnsi="Courier New" w:cs="Courier New"/>
            <w:lang w:val="en-US"/>
          </w:rPr>
          <w:delText xml:space="preserve">accessMethods </w:delText>
        </w:r>
      </w:del>
      <w:commentRangeEnd w:id="93"/>
      <w:r w:rsidR="007D0003">
        <w:rPr>
          <w:rStyle w:val="Marquedecommentaire"/>
          <w:rFonts w:ascii="Aptos" w:hAnsi="Aptos"/>
        </w:rPr>
        <w:commentReference w:id="93"/>
      </w:r>
      <w:ins w:id="97" w:author="BOUCADAIR Mohamed INNOV/NET" w:date="2025-05-24T08:41:00Z">
        <w:r w:rsidR="007D0003">
          <w:rPr>
            <w:rFonts w:ascii="Courier New" w:hAnsi="Courier New" w:cs="Courier New"/>
            <w:lang w:val="en-US"/>
          </w:rPr>
          <w:t xml:space="preserve"> </w:t>
        </w:r>
      </w:ins>
      <w:r w:rsidRPr="00980E69">
        <w:rPr>
          <w:rFonts w:ascii="Courier New" w:hAnsi="Courier New" w:cs="Courier New"/>
          <w:lang w:val="en-US"/>
        </w:rPr>
        <w:t>in the manifest's Subject Information Access (SIA)</w:t>
      </w:r>
    </w:p>
    <w:p w14:paraId="47B478D3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extension exactly matches the URI presented in the RPKI Repository</w:t>
      </w:r>
    </w:p>
    <w:p w14:paraId="718C1A9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Delta Protocol (RRDP) [RFC8182] "publish" element or the path</w:t>
      </w:r>
    </w:p>
    <w:p w14:paraId="26E591FD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presented by remote rsync servers.</w:t>
      </w:r>
    </w:p>
    <w:p w14:paraId="501E5D1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37E7294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Section 2.2 of [RFC6481] contains non-normative guidance for the</w:t>
      </w:r>
    </w:p>
    <w:p w14:paraId="3A28744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naming of manifest files in repositories.  While a CA that supports</w:t>
      </w:r>
    </w:p>
    <w:p w14:paraId="3D015A3A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the behaviour described in </w:t>
      </w:r>
      <w:commentRangeStart w:id="98"/>
      <w:r w:rsidRPr="00980E69">
        <w:rPr>
          <w:rFonts w:ascii="Courier New" w:hAnsi="Courier New" w:cs="Courier New"/>
          <w:lang w:val="en-US"/>
        </w:rPr>
        <w:t xml:space="preserve">this section </w:t>
      </w:r>
      <w:commentRangeEnd w:id="98"/>
      <w:r w:rsidR="007D0003">
        <w:rPr>
          <w:rStyle w:val="Marquedecommentaire"/>
          <w:rFonts w:ascii="Aptos" w:hAnsi="Aptos"/>
        </w:rPr>
        <w:commentReference w:id="98"/>
      </w:r>
      <w:r w:rsidRPr="00980E69">
        <w:rPr>
          <w:rFonts w:ascii="Courier New" w:hAnsi="Courier New" w:cs="Courier New"/>
          <w:lang w:val="en-US"/>
        </w:rPr>
        <w:t>cannot preserve the exact</w:t>
      </w:r>
    </w:p>
    <w:p w14:paraId="77EF30C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filename suggested by that text (per Section 2.1 of [RFC4387]), the</w:t>
      </w:r>
    </w:p>
    <w:p w14:paraId="2E2EDD4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commentRangeStart w:id="99"/>
      <w:r w:rsidRPr="00980E69">
        <w:rPr>
          <w:rFonts w:ascii="Courier New" w:hAnsi="Courier New" w:cs="Courier New"/>
          <w:lang w:val="en-US"/>
        </w:rPr>
        <w:t xml:space="preserve">   CA SHOULD still ensure that the filename is a value derived from the</w:t>
      </w:r>
    </w:p>
    <w:p w14:paraId="56EB628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public key of the CA, per the more general guidance in that section.</w:t>
      </w:r>
      <w:commentRangeEnd w:id="99"/>
      <w:r w:rsidR="007D0003">
        <w:rPr>
          <w:rStyle w:val="Marquedecommentaire"/>
          <w:rFonts w:ascii="Aptos" w:hAnsi="Aptos"/>
        </w:rPr>
        <w:commentReference w:id="99"/>
      </w:r>
    </w:p>
    <w:p w14:paraId="1F2FB34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03FE7E26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A CA specifies its manifest URI by way of an SIA entry with an</w:t>
      </w:r>
    </w:p>
    <w:p w14:paraId="553A1DD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accessMethod of id-ad-rpkiManifest (</w:t>
      </w:r>
      <w:commentRangeStart w:id="100"/>
      <w:ins w:id="101" w:author="BOUCADAIR Mohamed INNOV/NET" w:date="2025-05-24T08:47:00Z">
        <w:r w:rsidR="007D0003">
          <w:rPr>
            <w:rFonts w:ascii="Courier New" w:hAnsi="Courier New" w:cs="Courier New"/>
            <w:lang w:val="en-US"/>
          </w:rPr>
          <w:t>Sectio</w:t>
        </w:r>
      </w:ins>
      <w:ins w:id="102" w:author="BOUCADAIR Mohamed INNOV/NET" w:date="2025-05-24T08:48:00Z">
        <w:r w:rsidR="007D0003">
          <w:rPr>
            <w:rFonts w:ascii="Courier New" w:hAnsi="Courier New" w:cs="Courier New"/>
            <w:lang w:val="en-US"/>
          </w:rPr>
          <w:t xml:space="preserve">n </w:t>
        </w:r>
        <w:r w:rsidR="007D0003" w:rsidRPr="007D0003">
          <w:rPr>
            <w:rFonts w:ascii="Courier New" w:hAnsi="Courier New" w:cs="Courier New"/>
            <w:lang w:val="en-US"/>
          </w:rPr>
          <w:t xml:space="preserve">4.8.8.1 </w:t>
        </w:r>
        <w:r w:rsidR="007D0003">
          <w:rPr>
            <w:rFonts w:ascii="Courier New" w:hAnsi="Courier New" w:cs="Courier New"/>
            <w:lang w:val="en-US"/>
          </w:rPr>
          <w:t xml:space="preserve">of </w:t>
        </w:r>
        <w:commentRangeEnd w:id="100"/>
        <w:r w:rsidR="007D0003">
          <w:rPr>
            <w:rStyle w:val="Marquedecommentaire"/>
            <w:rFonts w:ascii="Aptos" w:hAnsi="Aptos"/>
          </w:rPr>
          <w:commentReference w:id="100"/>
        </w:r>
      </w:ins>
      <w:r w:rsidRPr="00980E69">
        <w:rPr>
          <w:rFonts w:ascii="Courier New" w:hAnsi="Courier New" w:cs="Courier New"/>
          <w:lang w:val="en-US"/>
        </w:rPr>
        <w:t>[RFC6487]).  For the purposes of</w:t>
      </w:r>
    </w:p>
    <w:p w14:paraId="3198B1F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this document, the manifest filename is the final segment of the path</w:t>
      </w:r>
    </w:p>
    <w:p w14:paraId="49F0A5FA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of the accessLocation URI from that SIA entry.</w:t>
      </w:r>
    </w:p>
    <w:p w14:paraId="301C3FB6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46C5056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Section 4.8.8.1 of [RFC6487] states that a CA may include in its</w:t>
      </w:r>
    </w:p>
    <w:p w14:paraId="0F6E1E69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certificate multiple id-ad-rpkiManifest SIA entries.  For</w:t>
      </w:r>
    </w:p>
    <w:p w14:paraId="0E9166A2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comparisons, </w:t>
      </w:r>
      <w:del w:id="103" w:author="BOUCADAIR Mohamed INNOV/NET" w:date="2025-05-24T08:49:00Z">
        <w:r w:rsidRPr="00980E69" w:rsidDel="007D0003">
          <w:rPr>
            <w:rFonts w:ascii="Courier New" w:hAnsi="Courier New" w:cs="Courier New"/>
            <w:lang w:val="en-US"/>
          </w:rPr>
          <w:delText xml:space="preserve">the </w:delText>
        </w:r>
      </w:del>
      <w:ins w:id="104" w:author="BOUCADAIR Mohamed INNOV/NET" w:date="2025-05-24T08:49:00Z">
        <w:r w:rsidR="007D0003">
          <w:rPr>
            <w:rFonts w:ascii="Courier New" w:hAnsi="Courier New" w:cs="Courier New"/>
            <w:lang w:val="en-US"/>
          </w:rPr>
          <w:t>an</w:t>
        </w:r>
        <w:r w:rsidR="007D0003" w:rsidRPr="00980E69">
          <w:rPr>
            <w:rFonts w:ascii="Courier New" w:hAnsi="Courier New" w:cs="Courier New"/>
            <w:lang w:val="en-US"/>
          </w:rPr>
          <w:t xml:space="preserve"> </w:t>
        </w:r>
      </w:ins>
      <w:r w:rsidRPr="00980E69">
        <w:rPr>
          <w:rFonts w:ascii="Courier New" w:hAnsi="Courier New" w:cs="Courier New"/>
          <w:lang w:val="en-US"/>
        </w:rPr>
        <w:t>RP may use the filename from any one of the id-ad-</w:t>
      </w:r>
    </w:p>
    <w:p w14:paraId="7B1B0913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rpkiManifest SIA entries in the </w:t>
      </w:r>
      <w:proofErr w:type="gramStart"/>
      <w:r w:rsidRPr="00980E69">
        <w:rPr>
          <w:rFonts w:ascii="Courier New" w:hAnsi="Courier New" w:cs="Courier New"/>
          <w:lang w:val="en-US"/>
        </w:rPr>
        <w:t>previously-validated</w:t>
      </w:r>
      <w:proofErr w:type="gramEnd"/>
      <w:r w:rsidRPr="00980E69">
        <w:rPr>
          <w:rFonts w:ascii="Courier New" w:hAnsi="Courier New" w:cs="Courier New"/>
          <w:lang w:val="en-US"/>
        </w:rPr>
        <w:t xml:space="preserve"> CA certificate.</w:t>
      </w:r>
    </w:p>
    <w:p w14:paraId="57380EE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If that filename does not appear in any of the id-ad-rpkiManifest SIA</w:t>
      </w:r>
    </w:p>
    <w:p w14:paraId="1CA03DBC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entries in the CA certificate that is currently being validated, then</w:t>
      </w:r>
    </w:p>
    <w:p w14:paraId="4A6D274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the manifest filename has changed</w:t>
      </w:r>
      <w:del w:id="105" w:author="BOUCADAIR Mohamed INNOV/NET" w:date="2025-05-24T08:50:00Z">
        <w:r w:rsidRPr="00980E69" w:rsidDel="007D0003">
          <w:rPr>
            <w:rFonts w:ascii="Courier New" w:hAnsi="Courier New" w:cs="Courier New"/>
            <w:lang w:val="en-US"/>
          </w:rPr>
          <w:delText>, for the purposes of this section</w:delText>
        </w:r>
      </w:del>
      <w:r w:rsidRPr="00980E69">
        <w:rPr>
          <w:rFonts w:ascii="Courier New" w:hAnsi="Courier New" w:cs="Courier New"/>
          <w:lang w:val="en-US"/>
        </w:rPr>
        <w:t>.</w:t>
      </w:r>
    </w:p>
    <w:p w14:paraId="588850F7" w14:textId="77777777" w:rsidR="0061266B" w:rsidRPr="00073A44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</w:t>
      </w:r>
      <w:r w:rsidRPr="00073A44">
        <w:rPr>
          <w:rFonts w:ascii="Courier New" w:hAnsi="Courier New" w:cs="Courier New"/>
          <w:lang w:val="en-US"/>
        </w:rPr>
        <w:t>The corollary of this behaviour is that a CA that includes multiple</w:t>
      </w:r>
    </w:p>
    <w:p w14:paraId="3AAE99FE" w14:textId="77777777" w:rsidR="0061266B" w:rsidRPr="00073A44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073A44">
        <w:rPr>
          <w:rFonts w:ascii="Courier New" w:hAnsi="Courier New" w:cs="Courier New"/>
          <w:lang w:val="en-US"/>
        </w:rPr>
        <w:t xml:space="preserve">   id-ad-rpkiManifest SIA entries in its certificate and wants to rely</w:t>
      </w:r>
    </w:p>
    <w:p w14:paraId="2DE6E6B2" w14:textId="77777777" w:rsidR="0061266B" w:rsidRPr="00073A44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073A44">
        <w:rPr>
          <w:rFonts w:ascii="Courier New" w:hAnsi="Courier New" w:cs="Courier New"/>
          <w:lang w:val="en-US"/>
        </w:rPr>
        <w:lastRenderedPageBreak/>
        <w:t xml:space="preserve">   on the behaviour defined in this document MUST ensure that none of</w:t>
      </w:r>
    </w:p>
    <w:p w14:paraId="7198349F" w14:textId="77777777" w:rsidR="0061266B" w:rsidRPr="00073A44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073A44">
        <w:rPr>
          <w:rFonts w:ascii="Courier New" w:hAnsi="Courier New" w:cs="Courier New"/>
          <w:lang w:val="en-US"/>
        </w:rPr>
        <w:t xml:space="preserve">   the manifest filenames in the previous CA certificate appear in the</w:t>
      </w:r>
    </w:p>
    <w:p w14:paraId="4625FA61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073A44">
        <w:rPr>
          <w:rFonts w:ascii="Courier New" w:hAnsi="Courier New" w:cs="Courier New"/>
          <w:lang w:val="en-US"/>
        </w:rPr>
        <w:t xml:space="preserve">   </w:t>
      </w:r>
      <w:proofErr w:type="gramStart"/>
      <w:r w:rsidRPr="00073A44">
        <w:rPr>
          <w:rFonts w:ascii="Courier New" w:hAnsi="Courier New" w:cs="Courier New"/>
          <w:lang w:val="en-US"/>
        </w:rPr>
        <w:t>newly-issued</w:t>
      </w:r>
      <w:proofErr w:type="gramEnd"/>
      <w:r w:rsidRPr="00073A44">
        <w:rPr>
          <w:rFonts w:ascii="Courier New" w:hAnsi="Courier New" w:cs="Courier New"/>
          <w:lang w:val="en-US"/>
        </w:rPr>
        <w:t xml:space="preserve"> CA certificate.</w:t>
      </w:r>
    </w:p>
    <w:p w14:paraId="3A03342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27F5937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del w:id="106" w:author="BOUCADAIR Mohamed INNOV/NET" w:date="2025-05-24T11:04:00Z">
        <w:r w:rsidRPr="00980E69" w:rsidDel="00073A44">
          <w:rPr>
            <w:rFonts w:ascii="Courier New" w:hAnsi="Courier New" w:cs="Courier New"/>
            <w:lang w:val="en-US"/>
          </w:rPr>
          <w:delText xml:space="preserve">   Note that t</w:delText>
        </w:r>
      </w:del>
      <w:ins w:id="107" w:author="BOUCADAIR Mohamed INNOV/NET" w:date="2025-05-24T11:04:00Z">
        <w:r w:rsidR="00073A44">
          <w:rPr>
            <w:rFonts w:ascii="Courier New" w:hAnsi="Courier New" w:cs="Courier New"/>
            <w:lang w:val="en-US"/>
          </w:rPr>
          <w:t>T</w:t>
        </w:r>
      </w:ins>
      <w:r w:rsidRPr="00980E69">
        <w:rPr>
          <w:rFonts w:ascii="Courier New" w:hAnsi="Courier New" w:cs="Courier New"/>
          <w:lang w:val="en-US"/>
        </w:rPr>
        <w:t>he approach set out in this section is different from that</w:t>
      </w:r>
    </w:p>
    <w:p w14:paraId="132806E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described in Section 3.2.1 of [RFC8488].</w:t>
      </w:r>
    </w:p>
    <w:p w14:paraId="019D2290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0443979A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>3.  General Repository Handling</w:t>
      </w:r>
    </w:p>
    <w:p w14:paraId="301BA5A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2FAE80D8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</w:t>
      </w:r>
      <w:del w:id="108" w:author="BOUCADAIR Mohamed INNOV/NET" w:date="2025-05-24T11:05:00Z">
        <w:r w:rsidRPr="00980E69" w:rsidDel="00073A44">
          <w:rPr>
            <w:rFonts w:ascii="Courier New" w:hAnsi="Courier New" w:cs="Courier New"/>
            <w:lang w:val="en-US"/>
          </w:rPr>
          <w:delText>The previous s</w:delText>
        </w:r>
      </w:del>
      <w:ins w:id="109" w:author="BOUCADAIR Mohamed INNOV/NET" w:date="2025-05-24T11:05:00Z">
        <w:r w:rsidR="00073A44">
          <w:rPr>
            <w:rFonts w:ascii="Courier New" w:hAnsi="Courier New" w:cs="Courier New"/>
            <w:lang w:val="en-US"/>
          </w:rPr>
          <w:t>S</w:t>
        </w:r>
      </w:ins>
      <w:r w:rsidRPr="00980E69">
        <w:rPr>
          <w:rFonts w:ascii="Courier New" w:hAnsi="Courier New" w:cs="Courier New"/>
          <w:lang w:val="en-US"/>
        </w:rPr>
        <w:t>ection</w:t>
      </w:r>
      <w:ins w:id="110" w:author="BOUCADAIR Mohamed INNOV/NET" w:date="2025-05-24T11:05:00Z">
        <w:r w:rsidR="00073A44">
          <w:rPr>
            <w:rFonts w:ascii="Courier New" w:hAnsi="Courier New" w:cs="Courier New"/>
            <w:lang w:val="en-US"/>
          </w:rPr>
          <w:t xml:space="preserve"> 2</w:t>
        </w:r>
      </w:ins>
      <w:r w:rsidRPr="00980E69">
        <w:rPr>
          <w:rFonts w:ascii="Courier New" w:hAnsi="Courier New" w:cs="Courier New"/>
          <w:lang w:val="en-US"/>
        </w:rPr>
        <w:t xml:space="preserve"> contains a specific update</w:t>
      </w:r>
      <w:ins w:id="111" w:author="BOUCADAIR Mohamed INNOV/NET" w:date="2025-05-24T08:52:00Z">
        <w:r w:rsidR="00C14690">
          <w:rPr>
            <w:rFonts w:ascii="Courier New" w:hAnsi="Courier New" w:cs="Courier New"/>
            <w:lang w:val="en-US"/>
          </w:rPr>
          <w:t xml:space="preserve"> to [RFC</w:t>
        </w:r>
        <w:r w:rsidR="00C14690" w:rsidRPr="00980E69">
          <w:rPr>
            <w:rFonts w:ascii="Courier New" w:hAnsi="Courier New" w:cs="Courier New"/>
            <w:lang w:val="en-US"/>
          </w:rPr>
          <w:t>9286</w:t>
        </w:r>
        <w:r w:rsidR="00C14690">
          <w:rPr>
            <w:rFonts w:ascii="Courier New" w:hAnsi="Courier New" w:cs="Courier New"/>
            <w:lang w:val="en-US"/>
          </w:rPr>
          <w:t>]</w:t>
        </w:r>
      </w:ins>
      <w:r w:rsidRPr="00980E69">
        <w:rPr>
          <w:rFonts w:ascii="Courier New" w:hAnsi="Courier New" w:cs="Courier New"/>
          <w:lang w:val="en-US"/>
        </w:rPr>
        <w:t xml:space="preserve"> for the handling of</w:t>
      </w:r>
    </w:p>
    <w:p w14:paraId="5491A71C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manifest numbers</w:t>
      </w:r>
      <w:del w:id="112" w:author="BOUCADAIR Mohamed INNOV/NET" w:date="2025-05-24T08:53:00Z">
        <w:r w:rsidRPr="00980E69" w:rsidDel="00C14690">
          <w:rPr>
            <w:rFonts w:ascii="Courier New" w:hAnsi="Courier New" w:cs="Courier New"/>
            <w:lang w:val="en-US"/>
          </w:rPr>
          <w:delText>, in order</w:delText>
        </w:r>
      </w:del>
      <w:r w:rsidRPr="00980E69">
        <w:rPr>
          <w:rFonts w:ascii="Courier New" w:hAnsi="Courier New" w:cs="Courier New"/>
          <w:lang w:val="en-US"/>
        </w:rPr>
        <w:t xml:space="preserve"> to address one potential permanent</w:t>
      </w:r>
    </w:p>
    <w:p w14:paraId="72C4CE0C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invalidity scenario.  </w:t>
      </w:r>
      <w:commentRangeStart w:id="113"/>
      <w:r w:rsidRPr="00980E69">
        <w:rPr>
          <w:rFonts w:ascii="Courier New" w:hAnsi="Courier New" w:cs="Courier New"/>
          <w:lang w:val="en-US"/>
        </w:rPr>
        <w:t>RPs that encounter other permanent invalidity</w:t>
      </w:r>
    </w:p>
    <w:p w14:paraId="0321A809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scenarios SHOULD also consider how those can be addressed such that</w:t>
      </w:r>
    </w:p>
    <w:p w14:paraId="3D38168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the scenario does not require the relevant CA or TA to perform a key</w:t>
      </w:r>
    </w:p>
    <w:p w14:paraId="2BC5B1F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rollover operation. </w:t>
      </w:r>
      <w:commentRangeEnd w:id="113"/>
      <w:r w:rsidR="00C14690">
        <w:rPr>
          <w:rStyle w:val="Marquedecommentaire"/>
          <w:rFonts w:ascii="Aptos" w:hAnsi="Aptos"/>
        </w:rPr>
        <w:commentReference w:id="113"/>
      </w:r>
      <w:r w:rsidRPr="00980E69">
        <w:rPr>
          <w:rFonts w:ascii="Courier New" w:hAnsi="Courier New" w:cs="Courier New"/>
          <w:lang w:val="en-US"/>
        </w:rPr>
        <w:t xml:space="preserve"> For example, </w:t>
      </w:r>
      <w:proofErr w:type="gramStart"/>
      <w:r w:rsidRPr="00980E69">
        <w:rPr>
          <w:rFonts w:ascii="Courier New" w:hAnsi="Courier New" w:cs="Courier New"/>
          <w:lang w:val="en-US"/>
        </w:rPr>
        <w:t>in the event that</w:t>
      </w:r>
      <w:proofErr w:type="gramEnd"/>
      <w:r w:rsidRPr="00980E69">
        <w:rPr>
          <w:rFonts w:ascii="Courier New" w:hAnsi="Courier New" w:cs="Courier New"/>
          <w:lang w:val="en-US"/>
        </w:rPr>
        <w:t xml:space="preserve"> an RP </w:t>
      </w:r>
      <w:del w:id="114" w:author="BOUCADAIR Mohamed INNOV/NET" w:date="2025-05-24T08:54:00Z">
        <w:r w:rsidRPr="00980E69" w:rsidDel="00C14690">
          <w:rPr>
            <w:rFonts w:ascii="Courier New" w:hAnsi="Courier New" w:cs="Courier New"/>
            <w:lang w:val="en-US"/>
          </w:rPr>
          <w:delText>recognises</w:delText>
        </w:r>
      </w:del>
      <w:ins w:id="115" w:author="BOUCADAIR Mohamed INNOV/NET" w:date="2025-05-24T08:54:00Z">
        <w:r w:rsidR="00C14690" w:rsidRPr="00980E69">
          <w:rPr>
            <w:rFonts w:ascii="Courier New" w:hAnsi="Courier New" w:cs="Courier New"/>
            <w:lang w:val="en-US"/>
          </w:rPr>
          <w:t>recognizes</w:t>
        </w:r>
      </w:ins>
    </w:p>
    <w:p w14:paraId="5A48DE3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that a permanent invalidity scenario has occurred, the RP could alert</w:t>
      </w:r>
    </w:p>
    <w:p w14:paraId="3881D87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the operator and provide an option to the operator to stop relying on</w:t>
      </w:r>
    </w:p>
    <w:p w14:paraId="685B44E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cached data for the affected repository, so that the CA can rectify</w:t>
      </w:r>
    </w:p>
    <w:p w14:paraId="106FE1D6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the problem.</w:t>
      </w:r>
    </w:p>
    <w:p w14:paraId="2F3788E3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008B4483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>4.  Operational Considerations</w:t>
      </w:r>
    </w:p>
    <w:p w14:paraId="79CFF31C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39AE68B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CA software may opt to support the manifest number reset</w:t>
      </w:r>
    </w:p>
    <w:p w14:paraId="72F511D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functionality in various ways.  For example, it could change the</w:t>
      </w:r>
    </w:p>
    <w:p w14:paraId="3EBB717A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manifest filename when the manifestNumber reaches a certain</w:t>
      </w:r>
    </w:p>
    <w:p w14:paraId="37FD2AAA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threshold, or it could alert the operator in this scenario and</w:t>
      </w:r>
    </w:p>
    <w:p w14:paraId="065A915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request confirmation that the filename should be changed.</w:t>
      </w:r>
    </w:p>
    <w:p w14:paraId="5B8607A0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3FDF633C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>5.  IANA Considerations</w:t>
      </w:r>
    </w:p>
    <w:p w14:paraId="77EED40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20490B9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This document has no actions for IANA.</w:t>
      </w:r>
    </w:p>
    <w:p w14:paraId="2D4DEA22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211BEB20" w14:textId="77777777" w:rsidR="00CB749B" w:rsidRDefault="00CB749B" w:rsidP="00CB749B">
      <w:pPr>
        <w:pStyle w:val="Textebrut"/>
        <w:rPr>
          <w:rFonts w:ascii="Courier New" w:hAnsi="Courier New" w:cs="Courier New"/>
          <w:lang w:val="en-US"/>
        </w:rPr>
      </w:pPr>
      <w:r w:rsidRPr="00CB749B">
        <w:rPr>
          <w:rFonts w:ascii="Courier New" w:hAnsi="Courier New" w:cs="Courier New"/>
          <w:lang w:val="en-US"/>
        </w:rPr>
        <w:t>5. Security Considerations</w:t>
      </w:r>
    </w:p>
    <w:p w14:paraId="4717FD1F" w14:textId="77777777" w:rsidR="00CB749B" w:rsidRPr="00CB749B" w:rsidRDefault="00CB749B" w:rsidP="00CB749B">
      <w:pPr>
        <w:pStyle w:val="Textebrut"/>
        <w:rPr>
          <w:rFonts w:ascii="Courier New" w:hAnsi="Courier New" w:cs="Courier New"/>
          <w:lang w:val="en-US"/>
        </w:rPr>
      </w:pPr>
    </w:p>
    <w:p w14:paraId="7E566793" w14:textId="77777777" w:rsidR="00CB749B" w:rsidRPr="00CB749B" w:rsidRDefault="00CB749B" w:rsidP="00CB749B">
      <w:pPr>
        <w:pStyle w:val="Textebrut"/>
        <w:ind w:left="708"/>
        <w:rPr>
          <w:rFonts w:ascii="Courier New" w:hAnsi="Courier New" w:cs="Courier New"/>
          <w:lang w:val="en-US"/>
        </w:rPr>
      </w:pPr>
      <w:r w:rsidRPr="00CB749B">
        <w:rPr>
          <w:rFonts w:ascii="Courier New" w:hAnsi="Courier New" w:cs="Courier New"/>
          <w:lang w:val="en-US"/>
        </w:rPr>
        <w:t>The RPKI primarily exists to support and improve security of the global Internet routing system.</w:t>
      </w:r>
    </w:p>
    <w:p w14:paraId="53D06006" w14:textId="77777777" w:rsidR="00CB749B" w:rsidRPr="00CB749B" w:rsidRDefault="00CB749B" w:rsidP="00CB749B">
      <w:pPr>
        <w:pStyle w:val="Textebrut"/>
        <w:ind w:left="708"/>
        <w:rPr>
          <w:rFonts w:ascii="Courier New" w:hAnsi="Courier New" w:cs="Courier New"/>
          <w:lang w:val="en-US"/>
        </w:rPr>
      </w:pPr>
    </w:p>
    <w:p w14:paraId="7C009620" w14:textId="77777777" w:rsidR="00CB749B" w:rsidRPr="00CB749B" w:rsidRDefault="00CB749B" w:rsidP="00CB749B">
      <w:pPr>
        <w:pStyle w:val="Textebrut"/>
        <w:ind w:left="708"/>
        <w:rPr>
          <w:rFonts w:ascii="Courier New" w:hAnsi="Courier New" w:cs="Courier New"/>
          <w:lang w:val="en-US"/>
        </w:rPr>
      </w:pPr>
      <w:r w:rsidRPr="00CB749B">
        <w:rPr>
          <w:rFonts w:ascii="Courier New" w:hAnsi="Courier New" w:cs="Courier New"/>
          <w:lang w:val="en-US"/>
        </w:rPr>
        <w:t>Reliability improvements to the RPKI itself, such as outlined in this document, strengthen its dependability (see Section 8 of [RFC6480]).</w:t>
      </w:r>
    </w:p>
    <w:p w14:paraId="3D8C428F" w14:textId="77777777" w:rsidR="00CB749B" w:rsidRPr="00CB749B" w:rsidRDefault="00CB749B" w:rsidP="00CB749B">
      <w:pPr>
        <w:pStyle w:val="Textebrut"/>
        <w:ind w:left="708"/>
        <w:rPr>
          <w:rFonts w:ascii="Courier New" w:hAnsi="Courier New" w:cs="Courier New"/>
          <w:lang w:val="en-US"/>
        </w:rPr>
      </w:pPr>
    </w:p>
    <w:p w14:paraId="48E24862" w14:textId="77777777" w:rsidR="00CB749B" w:rsidRPr="00CB749B" w:rsidRDefault="00CB749B" w:rsidP="00CB749B">
      <w:pPr>
        <w:pStyle w:val="Textebrut"/>
        <w:ind w:left="708"/>
        <w:rPr>
          <w:rFonts w:ascii="Courier New" w:hAnsi="Courier New" w:cs="Courier New"/>
          <w:lang w:val="en-US"/>
        </w:rPr>
      </w:pPr>
      <w:r w:rsidRPr="00CB749B">
        <w:rPr>
          <w:rFonts w:ascii="Courier New" w:hAnsi="Courier New" w:cs="Courier New"/>
          <w:lang w:val="en-US"/>
        </w:rPr>
        <w:t xml:space="preserve">[RFC9286] requires that RPs perform two replay-related checks on </w:t>
      </w:r>
      <w:proofErr w:type="gramStart"/>
      <w:r w:rsidRPr="00CB749B">
        <w:rPr>
          <w:rFonts w:ascii="Courier New" w:hAnsi="Courier New" w:cs="Courier New"/>
          <w:lang w:val="en-US"/>
        </w:rPr>
        <w:t>newly-retrieved</w:t>
      </w:r>
      <w:proofErr w:type="gramEnd"/>
      <w:r w:rsidRPr="00CB749B">
        <w:rPr>
          <w:rFonts w:ascii="Courier New" w:hAnsi="Courier New" w:cs="Courier New"/>
          <w:lang w:val="en-US"/>
        </w:rPr>
        <w:t xml:space="preserve"> manifests: firstly, that the purported new manifest has a greater manifestNumber than the cached manifest, and secondly, that the purported new manifest has a more recent thisUpdate than the cached manifest. An RP that implements the behaviour in Section 2 will momentarily omit the manifestNumber check following a manifest filename change. So long as the RP still performs the second check described above, it will be protected against replay attacks.</w:t>
      </w:r>
    </w:p>
    <w:p w14:paraId="2BFFA8AD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09F6BCD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59B7E663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>6.  Implementation status</w:t>
      </w:r>
    </w:p>
    <w:p w14:paraId="7F0E531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639634C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lastRenderedPageBreak/>
        <w:t xml:space="preserve">   This section is to be removed before publishing as an RFC.</w:t>
      </w:r>
    </w:p>
    <w:p w14:paraId="1473A2B8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333619F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This section records the status of known implementations of the</w:t>
      </w:r>
    </w:p>
    <w:p w14:paraId="3D8E667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protocol defined by this specification at the time of posting of this</w:t>
      </w:r>
    </w:p>
    <w:p w14:paraId="1AFD4E8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Internet-</w:t>
      </w:r>
      <w:proofErr w:type="gramStart"/>
      <w:r w:rsidRPr="00980E69">
        <w:rPr>
          <w:rFonts w:ascii="Courier New" w:hAnsi="Courier New" w:cs="Courier New"/>
          <w:lang w:val="en-US"/>
        </w:rPr>
        <w:t>Draft, and</w:t>
      </w:r>
      <w:proofErr w:type="gramEnd"/>
      <w:r w:rsidRPr="00980E69">
        <w:rPr>
          <w:rFonts w:ascii="Courier New" w:hAnsi="Courier New" w:cs="Courier New"/>
          <w:lang w:val="en-US"/>
        </w:rPr>
        <w:t xml:space="preserve"> is based on a proposal described in [RFC7942].</w:t>
      </w:r>
    </w:p>
    <w:p w14:paraId="02BB4BF8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The description of implementations in this section is intended to</w:t>
      </w:r>
    </w:p>
    <w:p w14:paraId="665E2D4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assist the IETF in its decision processes in progressing drafts to</w:t>
      </w:r>
    </w:p>
    <w:p w14:paraId="45FBE1E0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RFCs.  Please note that the listing of any individual implementation</w:t>
      </w:r>
    </w:p>
    <w:p w14:paraId="6B151A20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here does not imply endorsement by the IETF.  Furthermore, no effort</w:t>
      </w:r>
    </w:p>
    <w:p w14:paraId="23982FF8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has been spent to verify the information presented here that was</w:t>
      </w:r>
    </w:p>
    <w:p w14:paraId="2074F7C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supplied by IETF contributors.  This is not intended as, and must not</w:t>
      </w:r>
    </w:p>
    <w:p w14:paraId="4251D64C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be construed to be, a catalog of available implementations or </w:t>
      </w:r>
      <w:proofErr w:type="gramStart"/>
      <w:r w:rsidRPr="00980E69">
        <w:rPr>
          <w:rFonts w:ascii="Courier New" w:hAnsi="Courier New" w:cs="Courier New"/>
          <w:lang w:val="en-US"/>
        </w:rPr>
        <w:t>their</w:t>
      </w:r>
      <w:proofErr w:type="gramEnd"/>
    </w:p>
    <w:p w14:paraId="5896EF02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features.  Readers are advised to note that other implementations may</w:t>
      </w:r>
    </w:p>
    <w:p w14:paraId="315C11E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exist.</w:t>
      </w:r>
    </w:p>
    <w:p w14:paraId="34283751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05DEFB31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According to [RFC7942], "this will allow reviewers and working groups</w:t>
      </w:r>
    </w:p>
    <w:p w14:paraId="5657355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to assign due consideration to documents that have the benefit of</w:t>
      </w:r>
    </w:p>
    <w:p w14:paraId="6AA5CFF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running code, which may serve as evidence of valuable experimentation</w:t>
      </w:r>
    </w:p>
    <w:p w14:paraId="76296CD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and feedback that have made the implemented protocols more mature.</w:t>
      </w:r>
    </w:p>
    <w:p w14:paraId="2E41299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It is up to the individual working groups to use this information as</w:t>
      </w:r>
    </w:p>
    <w:p w14:paraId="14E5ED76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they see fit".</w:t>
      </w:r>
    </w:p>
    <w:p w14:paraId="53D38CA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75C7B2C3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*  OpenBSD [rpki-client]</w:t>
      </w:r>
    </w:p>
    <w:p w14:paraId="0921E9B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750FC328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*  Routinator [routinator]</w:t>
      </w:r>
    </w:p>
    <w:p w14:paraId="78BEBFC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48D02503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>7.  Acknowledgements</w:t>
      </w:r>
    </w:p>
    <w:p w14:paraId="7428B75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590E3083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The authors would like to thank Theo Buehler, Ben Maddison, Rob</w:t>
      </w:r>
    </w:p>
    <w:p w14:paraId="1067FC8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Austein, Tim Bruijnzeels, and Russ Housley for their review and</w:t>
      </w:r>
    </w:p>
    <w:p w14:paraId="004F0F2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feedback on this document.</w:t>
      </w:r>
    </w:p>
    <w:p w14:paraId="7404EB4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7BC432FA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>8.  References</w:t>
      </w:r>
    </w:p>
    <w:p w14:paraId="30E4A40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4E752FC1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>8.1.  Normative References</w:t>
      </w:r>
    </w:p>
    <w:p w14:paraId="00B5D416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5A9602B8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[RFC2119</w:t>
      </w:r>
      <w:proofErr w:type="gramStart"/>
      <w:r w:rsidRPr="00980E69">
        <w:rPr>
          <w:rFonts w:ascii="Courier New" w:hAnsi="Courier New" w:cs="Courier New"/>
          <w:lang w:val="en-US"/>
        </w:rPr>
        <w:t>]  Bradner</w:t>
      </w:r>
      <w:proofErr w:type="gramEnd"/>
      <w:r w:rsidRPr="00980E69">
        <w:rPr>
          <w:rFonts w:ascii="Courier New" w:hAnsi="Courier New" w:cs="Courier New"/>
          <w:lang w:val="en-US"/>
        </w:rPr>
        <w:t>, S., "Key words for use in RFCs to Indicate</w:t>
      </w:r>
    </w:p>
    <w:p w14:paraId="47F3258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Requirement Levels", BCP 14, RFC 2119,</w:t>
      </w:r>
    </w:p>
    <w:p w14:paraId="55F4C6A6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DOI 10.17487/RFC2119, March 1997,</w:t>
      </w:r>
    </w:p>
    <w:p w14:paraId="2A75B722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&lt;https://www.rfc-editor.org/info/rfc2119&gt;.</w:t>
      </w:r>
    </w:p>
    <w:p w14:paraId="00FF4B41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5CF69D0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[RFC4387</w:t>
      </w:r>
      <w:proofErr w:type="gramStart"/>
      <w:r w:rsidRPr="00980E69">
        <w:rPr>
          <w:rFonts w:ascii="Courier New" w:hAnsi="Courier New" w:cs="Courier New"/>
          <w:lang w:val="en-US"/>
        </w:rPr>
        <w:t>]  Gutmann</w:t>
      </w:r>
      <w:proofErr w:type="gramEnd"/>
      <w:r w:rsidRPr="00980E69">
        <w:rPr>
          <w:rFonts w:ascii="Courier New" w:hAnsi="Courier New" w:cs="Courier New"/>
          <w:lang w:val="en-US"/>
        </w:rPr>
        <w:t>, P., Ed., "Internet X.509 Public Key</w:t>
      </w:r>
    </w:p>
    <w:p w14:paraId="7BF414E0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Infrastructure Operational Protocols: Certificate Store</w:t>
      </w:r>
    </w:p>
    <w:p w14:paraId="5DD1C52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Access via HTTP", RFC 4387, DOI 10.17487/RFC4387, February</w:t>
      </w:r>
    </w:p>
    <w:p w14:paraId="5385DCC2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2006, &lt;https://www.rfc-editor.org/info/rfc4387&gt;.</w:t>
      </w:r>
    </w:p>
    <w:p w14:paraId="5172EC0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40D56B16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[RFC6487</w:t>
      </w:r>
      <w:proofErr w:type="gramStart"/>
      <w:r w:rsidRPr="00980E69">
        <w:rPr>
          <w:rFonts w:ascii="Courier New" w:hAnsi="Courier New" w:cs="Courier New"/>
          <w:lang w:val="en-US"/>
        </w:rPr>
        <w:t>]  Huston</w:t>
      </w:r>
      <w:proofErr w:type="gramEnd"/>
      <w:r w:rsidRPr="00980E69">
        <w:rPr>
          <w:rFonts w:ascii="Courier New" w:hAnsi="Courier New" w:cs="Courier New"/>
          <w:lang w:val="en-US"/>
        </w:rPr>
        <w:t>, G., Michaelson, G., and R. Loomans, "A Profile for</w:t>
      </w:r>
    </w:p>
    <w:p w14:paraId="5679FAB7" w14:textId="77777777" w:rsidR="0061266B" w:rsidRPr="001B1428" w:rsidRDefault="0061266B" w:rsidP="001B1428">
      <w:pPr>
        <w:pStyle w:val="Textebrut"/>
        <w:rPr>
          <w:rFonts w:ascii="Courier New" w:hAnsi="Courier New" w:cs="Courier New"/>
        </w:rPr>
      </w:pPr>
      <w:r w:rsidRPr="00980E69">
        <w:rPr>
          <w:rFonts w:ascii="Courier New" w:hAnsi="Courier New" w:cs="Courier New"/>
          <w:lang w:val="en-US"/>
        </w:rPr>
        <w:t xml:space="preserve">              </w:t>
      </w:r>
      <w:r w:rsidRPr="001B1428">
        <w:rPr>
          <w:rFonts w:ascii="Courier New" w:hAnsi="Courier New" w:cs="Courier New"/>
        </w:rPr>
        <w:t>X.509 PKIX Resource Certificates", RFC 6487,</w:t>
      </w:r>
    </w:p>
    <w:p w14:paraId="20942283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1B1428">
        <w:rPr>
          <w:rFonts w:ascii="Courier New" w:hAnsi="Courier New" w:cs="Courier New"/>
        </w:rPr>
        <w:t xml:space="preserve">              </w:t>
      </w:r>
      <w:r w:rsidRPr="00980E69">
        <w:rPr>
          <w:rFonts w:ascii="Courier New" w:hAnsi="Courier New" w:cs="Courier New"/>
          <w:lang w:val="en-US"/>
        </w:rPr>
        <w:t>DOI 10.17487/RFC6487, February 2012,</w:t>
      </w:r>
    </w:p>
    <w:p w14:paraId="6DFCC1D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&lt;https://www.rfc-editor.org/info/rfc6487&gt;.</w:t>
      </w:r>
    </w:p>
    <w:p w14:paraId="14A6706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503260DA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[RFC6488</w:t>
      </w:r>
      <w:proofErr w:type="gramStart"/>
      <w:r w:rsidRPr="00980E69">
        <w:rPr>
          <w:rFonts w:ascii="Courier New" w:hAnsi="Courier New" w:cs="Courier New"/>
          <w:lang w:val="en-US"/>
        </w:rPr>
        <w:t>]  Lepinski</w:t>
      </w:r>
      <w:proofErr w:type="gramEnd"/>
      <w:r w:rsidRPr="00980E69">
        <w:rPr>
          <w:rFonts w:ascii="Courier New" w:hAnsi="Courier New" w:cs="Courier New"/>
          <w:lang w:val="en-US"/>
        </w:rPr>
        <w:t>, M., Chi, A., and S. Kent, "Signed Object</w:t>
      </w:r>
    </w:p>
    <w:p w14:paraId="37BA71B3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Template for the Resource Public Key Infrastructure</w:t>
      </w:r>
    </w:p>
    <w:p w14:paraId="06A8A61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(RPKI)", RFC 6488, DOI 10.17487/RFC6488, February 2012,</w:t>
      </w:r>
    </w:p>
    <w:p w14:paraId="0EF86D7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&lt;https://www.rfc-editor.org/info/rfc6488&gt;.</w:t>
      </w:r>
    </w:p>
    <w:p w14:paraId="6B8C2F0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7BF5976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[RFC8174</w:t>
      </w:r>
      <w:proofErr w:type="gramStart"/>
      <w:r w:rsidRPr="00980E69">
        <w:rPr>
          <w:rFonts w:ascii="Courier New" w:hAnsi="Courier New" w:cs="Courier New"/>
          <w:lang w:val="en-US"/>
        </w:rPr>
        <w:t>]  Leiba</w:t>
      </w:r>
      <w:proofErr w:type="gramEnd"/>
      <w:r w:rsidRPr="00980E69">
        <w:rPr>
          <w:rFonts w:ascii="Courier New" w:hAnsi="Courier New" w:cs="Courier New"/>
          <w:lang w:val="en-US"/>
        </w:rPr>
        <w:t>, B., "Ambiguity of Uppercase vs Lowercase in RFC</w:t>
      </w:r>
    </w:p>
    <w:p w14:paraId="17BE458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2119 Key Words", BCP 14, RFC 8174, DOI 10.17487/RFC8174,</w:t>
      </w:r>
    </w:p>
    <w:p w14:paraId="797E104D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lastRenderedPageBreak/>
        <w:t xml:space="preserve">              May 2017, &lt;https://www.rfc-editor.org/info/rfc8174&gt;.</w:t>
      </w:r>
    </w:p>
    <w:p w14:paraId="7444460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7A3F04F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[RFC8182</w:t>
      </w:r>
      <w:proofErr w:type="gramStart"/>
      <w:r w:rsidRPr="00980E69">
        <w:rPr>
          <w:rFonts w:ascii="Courier New" w:hAnsi="Courier New" w:cs="Courier New"/>
          <w:lang w:val="en-US"/>
        </w:rPr>
        <w:t>]  Bruijnzeels</w:t>
      </w:r>
      <w:proofErr w:type="gramEnd"/>
      <w:r w:rsidRPr="00980E69">
        <w:rPr>
          <w:rFonts w:ascii="Courier New" w:hAnsi="Courier New" w:cs="Courier New"/>
          <w:lang w:val="en-US"/>
        </w:rPr>
        <w:t>, T., Muravskiy, O., Weber, B., and R. Austein,</w:t>
      </w:r>
    </w:p>
    <w:p w14:paraId="5EAE0E6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"The RPKI Repository Delta Protocol (RRDP)", RFC 8182,</w:t>
      </w:r>
    </w:p>
    <w:p w14:paraId="566C93A9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DOI 10.17487/RFC8182, July 2017,</w:t>
      </w:r>
    </w:p>
    <w:p w14:paraId="1E69A458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&lt;https://www.rfc-editor.org/info/rfc8182&gt;.</w:t>
      </w:r>
    </w:p>
    <w:p w14:paraId="55D297AA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0B112A7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[RFC9286</w:t>
      </w:r>
      <w:proofErr w:type="gramStart"/>
      <w:r w:rsidRPr="00980E69">
        <w:rPr>
          <w:rFonts w:ascii="Courier New" w:hAnsi="Courier New" w:cs="Courier New"/>
          <w:lang w:val="en-US"/>
        </w:rPr>
        <w:t>]  Austein</w:t>
      </w:r>
      <w:proofErr w:type="gramEnd"/>
      <w:r w:rsidRPr="00980E69">
        <w:rPr>
          <w:rFonts w:ascii="Courier New" w:hAnsi="Courier New" w:cs="Courier New"/>
          <w:lang w:val="en-US"/>
        </w:rPr>
        <w:t>, R., Huston, G., Kent, S., and M. Lepinski,</w:t>
      </w:r>
    </w:p>
    <w:p w14:paraId="2C975C5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"Manifests for the Resource Public Key Infrastructure</w:t>
      </w:r>
    </w:p>
    <w:p w14:paraId="45BF5804" w14:textId="77777777" w:rsidR="0061266B" w:rsidRPr="001B1428" w:rsidRDefault="0061266B" w:rsidP="001B1428">
      <w:pPr>
        <w:pStyle w:val="Textebrut"/>
        <w:rPr>
          <w:rFonts w:ascii="Courier New" w:hAnsi="Courier New" w:cs="Courier New"/>
        </w:rPr>
      </w:pPr>
      <w:r w:rsidRPr="00980E69">
        <w:rPr>
          <w:rFonts w:ascii="Courier New" w:hAnsi="Courier New" w:cs="Courier New"/>
          <w:lang w:val="en-US"/>
        </w:rPr>
        <w:t xml:space="preserve">              </w:t>
      </w:r>
      <w:r w:rsidRPr="001B1428">
        <w:rPr>
          <w:rFonts w:ascii="Courier New" w:hAnsi="Courier New" w:cs="Courier New"/>
        </w:rPr>
        <w:t>(RPKI)", RFC 9286, DOI 10.17487/RFC9286, June 2022,</w:t>
      </w:r>
    </w:p>
    <w:p w14:paraId="58A0716F" w14:textId="77777777" w:rsidR="0061266B" w:rsidRPr="001B1428" w:rsidRDefault="0061266B" w:rsidP="001B1428">
      <w:pPr>
        <w:pStyle w:val="Textebrut"/>
        <w:rPr>
          <w:rFonts w:ascii="Courier New" w:hAnsi="Courier New" w:cs="Courier New"/>
        </w:rPr>
      </w:pPr>
      <w:r w:rsidRPr="001B1428">
        <w:rPr>
          <w:rFonts w:ascii="Courier New" w:hAnsi="Courier New" w:cs="Courier New"/>
        </w:rPr>
        <w:t xml:space="preserve">              &lt;</w:t>
      </w:r>
      <w:proofErr w:type="gramStart"/>
      <w:r w:rsidRPr="001B1428">
        <w:rPr>
          <w:rFonts w:ascii="Courier New" w:hAnsi="Courier New" w:cs="Courier New"/>
        </w:rPr>
        <w:t>https://www.rfc-editor.org/info/rfc9286</w:t>
      </w:r>
      <w:proofErr w:type="gramEnd"/>
      <w:r w:rsidRPr="001B1428">
        <w:rPr>
          <w:rFonts w:ascii="Courier New" w:hAnsi="Courier New" w:cs="Courier New"/>
        </w:rPr>
        <w:t>&gt;.</w:t>
      </w:r>
    </w:p>
    <w:p w14:paraId="1E2CA351" w14:textId="77777777" w:rsidR="0061266B" w:rsidRPr="001B1428" w:rsidRDefault="0061266B" w:rsidP="001B1428">
      <w:pPr>
        <w:pStyle w:val="Textebrut"/>
        <w:rPr>
          <w:rFonts w:ascii="Courier New" w:hAnsi="Courier New" w:cs="Courier New"/>
        </w:rPr>
      </w:pPr>
    </w:p>
    <w:p w14:paraId="318214CC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>8.2.  Informative References</w:t>
      </w:r>
    </w:p>
    <w:p w14:paraId="66649CB1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3CDC1030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commentRangeStart w:id="116"/>
      <w:r w:rsidRPr="00980E69">
        <w:rPr>
          <w:rFonts w:ascii="Courier New" w:hAnsi="Courier New" w:cs="Courier New"/>
          <w:lang w:val="en-US"/>
        </w:rPr>
        <w:t xml:space="preserve">   [I-</w:t>
      </w:r>
      <w:proofErr w:type="gramStart"/>
      <w:r w:rsidRPr="00980E69">
        <w:rPr>
          <w:rFonts w:ascii="Courier New" w:hAnsi="Courier New" w:cs="Courier New"/>
          <w:lang w:val="en-US"/>
        </w:rPr>
        <w:t>D.ietf</w:t>
      </w:r>
      <w:proofErr w:type="gramEnd"/>
      <w:r w:rsidRPr="00980E69">
        <w:rPr>
          <w:rFonts w:ascii="Courier New" w:hAnsi="Courier New" w:cs="Courier New"/>
          <w:lang w:val="en-US"/>
        </w:rPr>
        <w:t>-sidrops-rpki-crl-numbers]</w:t>
      </w:r>
    </w:p>
    <w:p w14:paraId="6165CBC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Snijders, J., Maddison, B., and T. Buehler, "Handling of</w:t>
      </w:r>
    </w:p>
    <w:p w14:paraId="1946FF3D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Resource Public Key Infrastructure (RPKI) Certificate</w:t>
      </w:r>
    </w:p>
    <w:p w14:paraId="53BA8340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Revocation List (CRL) Number Extensions", Work in</w:t>
      </w:r>
    </w:p>
    <w:p w14:paraId="354A220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Progress, Internet-Draft, draft-ietf-sidrops-rpki-crl-</w:t>
      </w:r>
    </w:p>
    <w:p w14:paraId="7807BF4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980E69">
        <w:rPr>
          <w:rFonts w:ascii="Courier New" w:hAnsi="Courier New" w:cs="Courier New"/>
          <w:lang w:val="en-US"/>
        </w:rPr>
        <w:t>numbers-05</w:t>
      </w:r>
      <w:proofErr w:type="gramEnd"/>
      <w:r w:rsidRPr="00980E69">
        <w:rPr>
          <w:rFonts w:ascii="Courier New" w:hAnsi="Courier New" w:cs="Courier New"/>
          <w:lang w:val="en-US"/>
        </w:rPr>
        <w:t>, 22 May 2025,</w:t>
      </w:r>
    </w:p>
    <w:p w14:paraId="5C42001A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&lt;https://datatracker.ietf.org/doc/html/draft-ietf-sidrops-</w:t>
      </w:r>
    </w:p>
    <w:p w14:paraId="6B0AC24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rpki-crl-numbers-05&gt;.</w:t>
      </w:r>
      <w:commentRangeEnd w:id="116"/>
      <w:r w:rsidR="00C14690">
        <w:rPr>
          <w:rStyle w:val="Marquedecommentaire"/>
          <w:rFonts w:ascii="Aptos" w:hAnsi="Aptos"/>
        </w:rPr>
        <w:commentReference w:id="116"/>
      </w:r>
    </w:p>
    <w:p w14:paraId="16CC200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2FF52DF8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[RFC1982</w:t>
      </w:r>
      <w:proofErr w:type="gramStart"/>
      <w:r w:rsidRPr="00980E69">
        <w:rPr>
          <w:rFonts w:ascii="Courier New" w:hAnsi="Courier New" w:cs="Courier New"/>
          <w:lang w:val="en-US"/>
        </w:rPr>
        <w:t>]  Elz</w:t>
      </w:r>
      <w:proofErr w:type="gramEnd"/>
      <w:r w:rsidRPr="00980E69">
        <w:rPr>
          <w:rFonts w:ascii="Courier New" w:hAnsi="Courier New" w:cs="Courier New"/>
          <w:lang w:val="en-US"/>
        </w:rPr>
        <w:t>, R. and R. Bush, "Serial Number Arithmetic", RFC 1982,</w:t>
      </w:r>
    </w:p>
    <w:p w14:paraId="6BF147E0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DOI 10.17487/RFC1982, August 1996,</w:t>
      </w:r>
    </w:p>
    <w:p w14:paraId="225F52D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&lt;https://www.rfc-editor.org/info/rfc1982&gt;.</w:t>
      </w:r>
    </w:p>
    <w:p w14:paraId="3DF9BC53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30BA9B2A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[RFC5280</w:t>
      </w:r>
      <w:proofErr w:type="gramStart"/>
      <w:r w:rsidRPr="00980E69">
        <w:rPr>
          <w:rFonts w:ascii="Courier New" w:hAnsi="Courier New" w:cs="Courier New"/>
          <w:lang w:val="en-US"/>
        </w:rPr>
        <w:t>]  Cooper</w:t>
      </w:r>
      <w:proofErr w:type="gramEnd"/>
      <w:r w:rsidRPr="00980E69">
        <w:rPr>
          <w:rFonts w:ascii="Courier New" w:hAnsi="Courier New" w:cs="Courier New"/>
          <w:lang w:val="en-US"/>
        </w:rPr>
        <w:t>, D., Santesson, S., Farrell, S., Boeyen, S.,</w:t>
      </w:r>
    </w:p>
    <w:p w14:paraId="01DF5A0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Housley, R., and W. Polk, "Internet X.509 Public Key</w:t>
      </w:r>
    </w:p>
    <w:p w14:paraId="708D61C2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Infrastructure Certificate and Certificate Revocation List</w:t>
      </w:r>
    </w:p>
    <w:p w14:paraId="7AEC378D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(CRL) Profile", RFC 5280, DOI 10.17487/RFC5280, May 2008,</w:t>
      </w:r>
    </w:p>
    <w:p w14:paraId="531C188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&lt;https://www.rfc-editor.org/info/rfc5280&gt;.</w:t>
      </w:r>
    </w:p>
    <w:p w14:paraId="77E5DA11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47EBB503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[RFC6480</w:t>
      </w:r>
      <w:proofErr w:type="gramStart"/>
      <w:r w:rsidRPr="00980E69">
        <w:rPr>
          <w:rFonts w:ascii="Courier New" w:hAnsi="Courier New" w:cs="Courier New"/>
          <w:lang w:val="en-US"/>
        </w:rPr>
        <w:t>]  Lepinski</w:t>
      </w:r>
      <w:proofErr w:type="gramEnd"/>
      <w:r w:rsidRPr="00980E69">
        <w:rPr>
          <w:rFonts w:ascii="Courier New" w:hAnsi="Courier New" w:cs="Courier New"/>
          <w:lang w:val="en-US"/>
        </w:rPr>
        <w:t>, M. and S. Kent, "An Infrastructure to Support</w:t>
      </w:r>
    </w:p>
    <w:p w14:paraId="388C113A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Secure Internet Routing", RFC 6480, DOI 10.17487/RFC6480,</w:t>
      </w:r>
    </w:p>
    <w:p w14:paraId="707DAF71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February 2012, &lt;https://www.rfc-editor.org/info/rfc6480&gt;.</w:t>
      </w:r>
    </w:p>
    <w:p w14:paraId="20C065E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10133A40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[RFC6481</w:t>
      </w:r>
      <w:proofErr w:type="gramStart"/>
      <w:r w:rsidRPr="00980E69">
        <w:rPr>
          <w:rFonts w:ascii="Courier New" w:hAnsi="Courier New" w:cs="Courier New"/>
          <w:lang w:val="en-US"/>
        </w:rPr>
        <w:t>]  Huston</w:t>
      </w:r>
      <w:proofErr w:type="gramEnd"/>
      <w:r w:rsidRPr="00980E69">
        <w:rPr>
          <w:rFonts w:ascii="Courier New" w:hAnsi="Courier New" w:cs="Courier New"/>
          <w:lang w:val="en-US"/>
        </w:rPr>
        <w:t>, G., Loomans, R., and G. Michaelson, "A Profile for</w:t>
      </w:r>
    </w:p>
    <w:p w14:paraId="4CAE541C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Resource Certificate Repository Structure", RFC 6481,</w:t>
      </w:r>
    </w:p>
    <w:p w14:paraId="56DD8C1D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DOI 10.17487/RFC6481, February 2012,</w:t>
      </w:r>
    </w:p>
    <w:p w14:paraId="0C551B7D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&lt;https://www.rfc-editor.org/info/rfc6481&gt;.</w:t>
      </w:r>
    </w:p>
    <w:p w14:paraId="380C53EA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4BFC191D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[RFC6489</w:t>
      </w:r>
      <w:proofErr w:type="gramStart"/>
      <w:r w:rsidRPr="00980E69">
        <w:rPr>
          <w:rFonts w:ascii="Courier New" w:hAnsi="Courier New" w:cs="Courier New"/>
          <w:lang w:val="en-US"/>
        </w:rPr>
        <w:t>]  Huston</w:t>
      </w:r>
      <w:proofErr w:type="gramEnd"/>
      <w:r w:rsidRPr="00980E69">
        <w:rPr>
          <w:rFonts w:ascii="Courier New" w:hAnsi="Courier New" w:cs="Courier New"/>
          <w:lang w:val="en-US"/>
        </w:rPr>
        <w:t>, G., Michaelson, G., and S. Kent, "Certification</w:t>
      </w:r>
    </w:p>
    <w:p w14:paraId="215C56F6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Authority (CA) Key Rollover in the Resource Public Key</w:t>
      </w:r>
    </w:p>
    <w:p w14:paraId="6E80E4A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Infrastructure (RPKI)", BCP 174, RFC 6489,</w:t>
      </w:r>
    </w:p>
    <w:p w14:paraId="61D08081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DOI 10.17487/RFC6489, February 2012,</w:t>
      </w:r>
    </w:p>
    <w:p w14:paraId="16DECABA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&lt;https://www.rfc-editor.org/info/rfc6489&gt;.</w:t>
      </w:r>
    </w:p>
    <w:p w14:paraId="7C1410B1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28D14F50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[RFC7942</w:t>
      </w:r>
      <w:proofErr w:type="gramStart"/>
      <w:r w:rsidRPr="00980E69">
        <w:rPr>
          <w:rFonts w:ascii="Courier New" w:hAnsi="Courier New" w:cs="Courier New"/>
          <w:lang w:val="en-US"/>
        </w:rPr>
        <w:t>]  Sheffer</w:t>
      </w:r>
      <w:proofErr w:type="gramEnd"/>
      <w:r w:rsidRPr="00980E69">
        <w:rPr>
          <w:rFonts w:ascii="Courier New" w:hAnsi="Courier New" w:cs="Courier New"/>
          <w:lang w:val="en-US"/>
        </w:rPr>
        <w:t>, Y. and A. Farrel, "Improving Awareness of Running</w:t>
      </w:r>
    </w:p>
    <w:p w14:paraId="00DC7108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Code: The Implementation Status Section", BCP 205,</w:t>
      </w:r>
    </w:p>
    <w:p w14:paraId="23E8DF8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RFC 7942, DOI 10.17487/RFC7942, July 2016,</w:t>
      </w:r>
    </w:p>
    <w:p w14:paraId="37D40A8C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&lt;https://www.rfc-editor.org/info/rfc7942&gt;.</w:t>
      </w:r>
    </w:p>
    <w:p w14:paraId="5CA56D4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515EC2E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[RFC8488</w:t>
      </w:r>
      <w:proofErr w:type="gramStart"/>
      <w:r w:rsidRPr="00980E69">
        <w:rPr>
          <w:rFonts w:ascii="Courier New" w:hAnsi="Courier New" w:cs="Courier New"/>
          <w:lang w:val="en-US"/>
        </w:rPr>
        <w:t>]  Muravskiy</w:t>
      </w:r>
      <w:proofErr w:type="gramEnd"/>
      <w:r w:rsidRPr="00980E69">
        <w:rPr>
          <w:rFonts w:ascii="Courier New" w:hAnsi="Courier New" w:cs="Courier New"/>
          <w:lang w:val="en-US"/>
        </w:rPr>
        <w:t>, O. and T. Bruijnzeels, "RIPE NCC's</w:t>
      </w:r>
    </w:p>
    <w:p w14:paraId="3B678D3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Implementation of Resource Public Key Infrastructure</w:t>
      </w:r>
    </w:p>
    <w:p w14:paraId="0EA0DEB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(RPKI) Certificate Tree Validation", RFC 8488,</w:t>
      </w:r>
    </w:p>
    <w:p w14:paraId="4C8C7EEC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DOI 10.17487/RFC8488, December 2018,</w:t>
      </w:r>
    </w:p>
    <w:p w14:paraId="44EE144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&lt;https://www.rfc-editor.org/info/rfc8488&gt;.</w:t>
      </w:r>
    </w:p>
    <w:p w14:paraId="7C8CBAE3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3DEA812A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[RFC8630</w:t>
      </w:r>
      <w:proofErr w:type="gramStart"/>
      <w:r w:rsidRPr="00980E69">
        <w:rPr>
          <w:rFonts w:ascii="Courier New" w:hAnsi="Courier New" w:cs="Courier New"/>
          <w:lang w:val="en-US"/>
        </w:rPr>
        <w:t>]  Huston</w:t>
      </w:r>
      <w:proofErr w:type="gramEnd"/>
      <w:r w:rsidRPr="00980E69">
        <w:rPr>
          <w:rFonts w:ascii="Courier New" w:hAnsi="Courier New" w:cs="Courier New"/>
          <w:lang w:val="en-US"/>
        </w:rPr>
        <w:t>, G., Weiler, S., Michaelson, G., Kent, S., and T.</w:t>
      </w:r>
    </w:p>
    <w:p w14:paraId="6869F4E8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Bruijnzeels, "Resource Public Key Infrastructure (RPKI)</w:t>
      </w:r>
    </w:p>
    <w:p w14:paraId="43E5618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Trust Anchor Locator", RFC 8630, DOI 10.17487/RFC8630,</w:t>
      </w:r>
    </w:p>
    <w:p w14:paraId="51DADAB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August 2019, &lt;https://www.rfc-editor.org/info/rfc8630&gt;.</w:t>
      </w:r>
    </w:p>
    <w:p w14:paraId="5406AA6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1EC4032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[routinator]</w:t>
      </w:r>
    </w:p>
    <w:p w14:paraId="60BA429D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NLnet Labs, "Routinator", June 2024,</w:t>
      </w:r>
    </w:p>
    <w:p w14:paraId="649A7180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&lt;https://www.nlnetlabs.nl/projects/routing/routinator/&gt;.</w:t>
      </w:r>
    </w:p>
    <w:p w14:paraId="14012DF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0C4E31BC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[rpki-client]</w:t>
      </w:r>
    </w:p>
    <w:p w14:paraId="2ED69F36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OpenBSD Project, "rpki-client", January 2024,</w:t>
      </w:r>
    </w:p>
    <w:p w14:paraId="7AA6B102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           &lt;https://www.rpki-client.org/&gt;.</w:t>
      </w:r>
    </w:p>
    <w:p w14:paraId="67E1841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519696C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commentRangeStart w:id="117"/>
      <w:r w:rsidRPr="00980E69">
        <w:rPr>
          <w:rFonts w:ascii="Courier New" w:hAnsi="Courier New" w:cs="Courier New"/>
          <w:lang w:val="en-US"/>
        </w:rPr>
        <w:t>Appendix A.  Serial Number Arithmetic</w:t>
      </w:r>
    </w:p>
    <w:p w14:paraId="1922C090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6542023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Serial number arithmetic [RFC1982] is an approach that has been used</w:t>
      </w:r>
    </w:p>
    <w:p w14:paraId="305CEBA0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in the DNS context (among others) to permit the indefinite use of a</w:t>
      </w:r>
    </w:p>
    <w:p w14:paraId="77C83090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finite number space.  At least in theory, it would be possible to use</w:t>
      </w:r>
    </w:p>
    <w:p w14:paraId="55FC038A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a similar approach with the manifestNumber field as well.</w:t>
      </w:r>
    </w:p>
    <w:p w14:paraId="4020AF7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40F7EBAD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However, unlike the corresponding DNS context with Start of Authority</w:t>
      </w:r>
    </w:p>
    <w:p w14:paraId="0219335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(SOA) resource records, an RPKI CA does not have visibility into or</w:t>
      </w:r>
    </w:p>
    <w:p w14:paraId="1BD2CB13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control over RPKI RPs generally.  This means that it is not possible</w:t>
      </w:r>
    </w:p>
    <w:p w14:paraId="00C55C2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to select an updated manifestNumber value or to manage the relevant</w:t>
      </w:r>
    </w:p>
    <w:p w14:paraId="2E6D93F2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state transitions </w:t>
      </w:r>
      <w:proofErr w:type="gramStart"/>
      <w:r w:rsidRPr="00980E69">
        <w:rPr>
          <w:rFonts w:ascii="Courier New" w:hAnsi="Courier New" w:cs="Courier New"/>
          <w:lang w:val="en-US"/>
        </w:rPr>
        <w:t>so as to</w:t>
      </w:r>
      <w:proofErr w:type="gramEnd"/>
      <w:r w:rsidRPr="00980E69">
        <w:rPr>
          <w:rFonts w:ascii="Courier New" w:hAnsi="Courier New" w:cs="Courier New"/>
          <w:lang w:val="en-US"/>
        </w:rPr>
        <w:t xml:space="preserve"> guarantee that all RPs will have valid</w:t>
      </w:r>
    </w:p>
    <w:p w14:paraId="3CD178D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state at the end of the process.  The approach proposed in Section 2</w:t>
      </w:r>
    </w:p>
    <w:p w14:paraId="4B15B1D9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does not have this problem.</w:t>
      </w:r>
      <w:commentRangeEnd w:id="117"/>
      <w:r w:rsidR="00C14690">
        <w:rPr>
          <w:rStyle w:val="Marquedecommentaire"/>
          <w:rFonts w:ascii="Aptos" w:hAnsi="Aptos"/>
        </w:rPr>
        <w:commentReference w:id="117"/>
      </w:r>
    </w:p>
    <w:p w14:paraId="1A54BCF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3FE2B948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commentRangeStart w:id="118"/>
      <w:r w:rsidRPr="00980E69">
        <w:rPr>
          <w:rFonts w:ascii="Courier New" w:hAnsi="Courier New" w:cs="Courier New"/>
          <w:lang w:val="en-US"/>
        </w:rPr>
        <w:t>Appendix B.  Manifest thisUpdate</w:t>
      </w:r>
    </w:p>
    <w:p w14:paraId="77EADFA9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089354CD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The thisUpdate field in the manifest object is of type</w:t>
      </w:r>
    </w:p>
    <w:p w14:paraId="1729006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GeneralizedTime, defined in Section 4.1.2.5.2 of [RFC5280].  This</w:t>
      </w:r>
    </w:p>
    <w:p w14:paraId="1B027280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type has a maximum value of 99991231235959Z (i.e. 31 December 9999</w:t>
      </w:r>
    </w:p>
    <w:p w14:paraId="47EF599D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23:59:59 GMT).  Section 4.2.1 of [RFC9286] requires that "[e]ach RP</w:t>
      </w:r>
    </w:p>
    <w:p w14:paraId="444DAFF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MUST verify that this field value is greater (more recent) than the</w:t>
      </w:r>
    </w:p>
    <w:p w14:paraId="73640E43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most recent manifest it has validated", so it would appear to be</w:t>
      </w:r>
    </w:p>
    <w:p w14:paraId="60840C63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subject to the same problem as for manifest numbers.  However, during</w:t>
      </w:r>
    </w:p>
    <w:p w14:paraId="44DC091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validation, if the RP detects that the current time is not between</w:t>
      </w:r>
    </w:p>
    <w:p w14:paraId="4856342A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the manifest thisUpdate and nextUpdate values, the RP must treat the</w:t>
      </w:r>
    </w:p>
    <w:p w14:paraId="2E1C038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fetch as a failed fetch.  Therefore, the RP will not cache a manifest</w:t>
      </w:r>
    </w:p>
    <w:p w14:paraId="03C11F5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with a current date far in the future, and the CA can rectify the</w:t>
      </w:r>
    </w:p>
    <w:p w14:paraId="22DB8A99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problem here by reissuing the relevant manifest with the correct</w:t>
      </w:r>
    </w:p>
    <w:p w14:paraId="5B60C215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date.</w:t>
      </w:r>
      <w:commentRangeEnd w:id="118"/>
      <w:r w:rsidR="00C14690">
        <w:rPr>
          <w:rStyle w:val="Marquedecommentaire"/>
          <w:rFonts w:ascii="Aptos" w:hAnsi="Aptos"/>
        </w:rPr>
        <w:commentReference w:id="118"/>
      </w:r>
    </w:p>
    <w:p w14:paraId="2A0289C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3E6D6613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>Authors' Addresses</w:t>
      </w:r>
    </w:p>
    <w:p w14:paraId="05F1B043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2403A726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Tom Harrison</w:t>
      </w:r>
    </w:p>
    <w:p w14:paraId="3B30281C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Asia Pacific Network Information Centre</w:t>
      </w:r>
    </w:p>
    <w:p w14:paraId="417F82B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6 Cordelia St</w:t>
      </w:r>
    </w:p>
    <w:p w14:paraId="53C606A3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South Brisbane QLD 4101</w:t>
      </w:r>
    </w:p>
    <w:p w14:paraId="6EF96D7C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Australia</w:t>
      </w:r>
    </w:p>
    <w:p w14:paraId="71EA18D1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Email: tomh@apnic.net</w:t>
      </w:r>
    </w:p>
    <w:p w14:paraId="3CC703FC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39F0B05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61A9D29E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George G. Michaelson</w:t>
      </w:r>
    </w:p>
    <w:p w14:paraId="4B01EF82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Asia-Pacific Network Information Centre</w:t>
      </w:r>
    </w:p>
    <w:p w14:paraId="244E2E96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6 Cordelia St</w:t>
      </w:r>
    </w:p>
    <w:p w14:paraId="665DFA98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lastRenderedPageBreak/>
        <w:t xml:space="preserve">   South Brisbane QLD 4101</w:t>
      </w:r>
    </w:p>
    <w:p w14:paraId="3E638BB6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Australia</w:t>
      </w:r>
    </w:p>
    <w:p w14:paraId="0BF38D94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Email: ggm@apnic.net</w:t>
      </w:r>
    </w:p>
    <w:p w14:paraId="198B0CAF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0672459B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</w:p>
    <w:p w14:paraId="68E50F57" w14:textId="77777777" w:rsidR="0061266B" w:rsidRPr="00980E69" w:rsidRDefault="0061266B" w:rsidP="001B1428">
      <w:pPr>
        <w:pStyle w:val="Textebrut"/>
        <w:rPr>
          <w:rFonts w:ascii="Courier New" w:hAnsi="Courier New" w:cs="Courier New"/>
          <w:lang w:val="en-US"/>
        </w:rPr>
      </w:pPr>
      <w:r w:rsidRPr="00980E69">
        <w:rPr>
          <w:rFonts w:ascii="Courier New" w:hAnsi="Courier New" w:cs="Courier New"/>
          <w:lang w:val="en-US"/>
        </w:rPr>
        <w:t xml:space="preserve">   Job Snijders</w:t>
      </w:r>
    </w:p>
    <w:p w14:paraId="368A7A1C" w14:textId="77777777" w:rsidR="0061266B" w:rsidRPr="001B1428" w:rsidRDefault="0061266B" w:rsidP="001B1428">
      <w:pPr>
        <w:pStyle w:val="Textebrut"/>
        <w:rPr>
          <w:rFonts w:ascii="Courier New" w:hAnsi="Courier New" w:cs="Courier New"/>
        </w:rPr>
      </w:pPr>
      <w:r w:rsidRPr="00980E69">
        <w:rPr>
          <w:rFonts w:ascii="Courier New" w:hAnsi="Courier New" w:cs="Courier New"/>
          <w:lang w:val="en-US"/>
        </w:rPr>
        <w:t xml:space="preserve">   </w:t>
      </w:r>
      <w:r w:rsidRPr="001B1428">
        <w:rPr>
          <w:rFonts w:ascii="Courier New" w:hAnsi="Courier New" w:cs="Courier New"/>
        </w:rPr>
        <w:t>Amsterdam</w:t>
      </w:r>
    </w:p>
    <w:p w14:paraId="797B6786" w14:textId="77777777" w:rsidR="0061266B" w:rsidRPr="001B1428" w:rsidRDefault="0061266B" w:rsidP="001B1428">
      <w:pPr>
        <w:pStyle w:val="Textebrut"/>
        <w:rPr>
          <w:rFonts w:ascii="Courier New" w:hAnsi="Courier New" w:cs="Courier New"/>
        </w:rPr>
      </w:pPr>
      <w:r w:rsidRPr="001B1428">
        <w:rPr>
          <w:rFonts w:ascii="Courier New" w:hAnsi="Courier New" w:cs="Courier New"/>
        </w:rPr>
        <w:t xml:space="preserve">   Netherlands</w:t>
      </w:r>
    </w:p>
    <w:p w14:paraId="0E3F7A57" w14:textId="77777777" w:rsidR="0061266B" w:rsidRPr="001B1428" w:rsidRDefault="0061266B" w:rsidP="001B1428">
      <w:pPr>
        <w:pStyle w:val="Textebrut"/>
        <w:rPr>
          <w:rFonts w:ascii="Courier New" w:hAnsi="Courier New" w:cs="Courier New"/>
        </w:rPr>
      </w:pPr>
      <w:r w:rsidRPr="001B1428">
        <w:rPr>
          <w:rFonts w:ascii="Courier New" w:hAnsi="Courier New" w:cs="Courier New"/>
        </w:rPr>
        <w:t xml:space="preserve">   </w:t>
      </w:r>
      <w:proofErr w:type="gramStart"/>
      <w:r w:rsidRPr="001B1428">
        <w:rPr>
          <w:rFonts w:ascii="Courier New" w:hAnsi="Courier New" w:cs="Courier New"/>
        </w:rPr>
        <w:t>Email:</w:t>
      </w:r>
      <w:proofErr w:type="gramEnd"/>
      <w:r w:rsidRPr="001B1428">
        <w:rPr>
          <w:rFonts w:ascii="Courier New" w:hAnsi="Courier New" w:cs="Courier New"/>
        </w:rPr>
        <w:t xml:space="preserve"> job@sobornost.net</w:t>
      </w:r>
    </w:p>
    <w:p w14:paraId="34451C6B" w14:textId="77777777" w:rsidR="0061266B" w:rsidRPr="001B1428" w:rsidRDefault="0061266B" w:rsidP="001B1428">
      <w:pPr>
        <w:pStyle w:val="Textebrut"/>
        <w:rPr>
          <w:rFonts w:ascii="Courier New" w:hAnsi="Courier New" w:cs="Courier New"/>
        </w:rPr>
      </w:pPr>
    </w:p>
    <w:p w14:paraId="5A601348" w14:textId="77777777" w:rsidR="0061266B" w:rsidRPr="001B1428" w:rsidRDefault="0061266B" w:rsidP="001B1428">
      <w:pPr>
        <w:pStyle w:val="Textebrut"/>
        <w:rPr>
          <w:rFonts w:ascii="Courier New" w:hAnsi="Courier New" w:cs="Courier New"/>
        </w:rPr>
      </w:pPr>
    </w:p>
    <w:p w14:paraId="32D085E7" w14:textId="77777777" w:rsidR="0061266B" w:rsidRPr="001B1428" w:rsidRDefault="0061266B" w:rsidP="00680AC1">
      <w:pPr>
        <w:pStyle w:val="Textebrut"/>
        <w:rPr>
          <w:rFonts w:ascii="Courier New" w:hAnsi="Courier New" w:cs="Courier New"/>
        </w:rPr>
      </w:pPr>
    </w:p>
    <w:sectPr w:rsidR="0061266B" w:rsidRPr="001B1428" w:rsidSect="001B142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OUCADAIR Mohamed INNOV/NET" w:date="2025-05-24T08:57:00Z" w:initials="MB">
    <w:p w14:paraId="3AA984D8" w14:textId="77777777" w:rsidR="00C14690" w:rsidRDefault="00C14690" w:rsidP="00C14690">
      <w:pPr>
        <w:pStyle w:val="Commentaire"/>
      </w:pPr>
      <w:r>
        <w:rPr>
          <w:rStyle w:val="Marquedecommentaire"/>
        </w:rPr>
        <w:annotationRef/>
      </w:r>
      <w:r>
        <w:t>Only the number should be listed</w:t>
      </w:r>
    </w:p>
  </w:comment>
  <w:comment w:id="3" w:author="BOUCADAIR Mohamed INNOV/NET" w:date="2025-05-24T08:02:00Z" w:initials="MB">
    <w:p w14:paraId="145A26EA" w14:textId="77777777" w:rsidR="005E43F7" w:rsidRDefault="005E43F7" w:rsidP="005E43F7">
      <w:pPr>
        <w:pStyle w:val="Commentaire"/>
      </w:pPr>
      <w:r>
        <w:rPr>
          <w:rStyle w:val="Marquedecommentaire"/>
        </w:rPr>
        <w:annotationRef/>
      </w:r>
      <w:r>
        <w:t xml:space="preserve">We need to expand as this is not well-known per </w:t>
      </w:r>
      <w:hyperlink r:id="rId1" w:history="1">
        <w:r w:rsidRPr="0084172E">
          <w:rPr>
            <w:rStyle w:val="Lienhypertexte"/>
          </w:rPr>
          <w:t>https://www.rfc-editor.org/rpc/wiki/doku.php?id=abbrev_list</w:t>
        </w:r>
      </w:hyperlink>
    </w:p>
  </w:comment>
  <w:comment w:id="13" w:author="BOUCADAIR Mohamed INNOV/NET" w:date="2025-05-24T08:05:00Z" w:initials="MB">
    <w:p w14:paraId="6193ADAE" w14:textId="77777777" w:rsidR="005E43F7" w:rsidRDefault="005E43F7" w:rsidP="005E43F7">
      <w:pPr>
        <w:pStyle w:val="Commentaire"/>
      </w:pPr>
      <w:r>
        <w:rPr>
          <w:rStyle w:val="Marquedecommentaire"/>
        </w:rPr>
        <w:annotationRef/>
      </w:r>
      <w:r>
        <w:t xml:space="preserve">Clarify how we update </w:t>
      </w:r>
      <w:r>
        <w:rPr>
          <w:lang w:val="en-US"/>
        </w:rPr>
        <w:t>RFC9286</w:t>
      </w:r>
    </w:p>
  </w:comment>
  <w:comment w:id="21" w:author="BOUCADAIR Mohamed INNOV/NET" w:date="2025-05-24T08:09:00Z" w:initials="MB">
    <w:p w14:paraId="797AE1C5" w14:textId="77777777" w:rsidR="002B046E" w:rsidRDefault="005E43F7" w:rsidP="002B046E">
      <w:pPr>
        <w:pStyle w:val="Commentaire"/>
      </w:pPr>
      <w:r>
        <w:rPr>
          <w:rStyle w:val="Marquedecommentaire"/>
        </w:rPr>
        <w:annotationRef/>
      </w:r>
      <w:r w:rsidR="002B046E">
        <w:t xml:space="preserve">This is not formally defined in any of the cited RFCs. May be define explicity the term in a new Terminololgy section. </w:t>
      </w:r>
    </w:p>
    <w:p w14:paraId="7A34428A" w14:textId="77777777" w:rsidR="002B046E" w:rsidRDefault="002B046E" w:rsidP="002B046E">
      <w:pPr>
        <w:pStyle w:val="Commentaire"/>
      </w:pPr>
    </w:p>
    <w:p w14:paraId="41E9B1A0" w14:textId="77777777" w:rsidR="002B046E" w:rsidRDefault="002B046E" w:rsidP="002B046E">
      <w:pPr>
        <w:pStyle w:val="Commentaire"/>
      </w:pPr>
      <w:r>
        <w:t>Better, use «issuer» per 9286 through the doc for consistency.</w:t>
      </w:r>
    </w:p>
  </w:comment>
  <w:comment w:id="30" w:author="BOUCADAIR Mohamed INNOV/NET" w:date="2025-05-24T08:14:00Z" w:initials="MB">
    <w:p w14:paraId="3D502CF4" w14:textId="77777777" w:rsidR="00C51BEE" w:rsidRDefault="00C51BEE" w:rsidP="00C51BEE">
      <w:pPr>
        <w:pStyle w:val="Commentaire"/>
      </w:pPr>
      <w:r>
        <w:rPr>
          <w:rStyle w:val="Marquedecommentaire"/>
        </w:rPr>
        <w:annotationRef/>
      </w:r>
      <w:r>
        <w:t>Do we need this note?</w:t>
      </w:r>
    </w:p>
  </w:comment>
  <w:comment w:id="43" w:author="BOUCADAIR Mohamed INNOV/NET" w:date="2025-05-24T10:58:00Z" w:initials="MB">
    <w:p w14:paraId="47D960B6" w14:textId="77777777" w:rsidR="00073A44" w:rsidRDefault="00073A44" w:rsidP="00073A44">
      <w:pPr>
        <w:pStyle w:val="Commentaire"/>
      </w:pPr>
      <w:r>
        <w:rPr>
          <w:rStyle w:val="Marquedecommentaire"/>
        </w:rPr>
        <w:annotationRef/>
      </w:r>
      <w:r>
        <w:t>Format as bullet items, please.</w:t>
      </w:r>
    </w:p>
  </w:comment>
  <w:comment w:id="79" w:author="BOUCADAIR Mohamed INNOV/NET" w:date="2025-05-24T08:33:00Z" w:initials="MB">
    <w:p w14:paraId="795FF84F" w14:textId="77777777" w:rsidR="001932C5" w:rsidRDefault="001932C5" w:rsidP="001932C5">
      <w:pPr>
        <w:pStyle w:val="Commentaire"/>
      </w:pPr>
      <w:r>
        <w:rPr>
          <w:rStyle w:val="Marquedecommentaire"/>
        </w:rPr>
        <w:annotationRef/>
      </w:r>
      <w:r>
        <w:t>As this is simply implied by the previous MUST</w:t>
      </w:r>
    </w:p>
  </w:comment>
  <w:comment w:id="85" w:author="BOUCADAIR Mohamed INNOV/NET" w:date="2025-05-24T08:36:00Z" w:initials="MB">
    <w:p w14:paraId="71C5F8DD" w14:textId="77777777" w:rsidR="001932C5" w:rsidRDefault="001932C5" w:rsidP="001932C5">
      <w:pPr>
        <w:pStyle w:val="Commentaire"/>
      </w:pPr>
      <w:r>
        <w:rPr>
          <w:rStyle w:val="Marquedecommentaire"/>
        </w:rPr>
        <w:annotationRef/>
      </w:r>
      <w:r>
        <w:t>Can we say how/when this is done is a local policy?</w:t>
      </w:r>
    </w:p>
  </w:comment>
  <w:comment w:id="86" w:author="BOUCADAIR Mohamed INNOV/NET" w:date="2025-05-24T08:37:00Z" w:initials="MB">
    <w:p w14:paraId="52E93463" w14:textId="77777777" w:rsidR="001932C5" w:rsidRDefault="001932C5" w:rsidP="001932C5">
      <w:pPr>
        <w:pStyle w:val="Commentaire"/>
      </w:pPr>
      <w:r>
        <w:rPr>
          <w:rStyle w:val="Marquedecommentaire"/>
        </w:rPr>
        <w:annotationRef/>
      </w:r>
      <w:r>
        <w:t>Why not simply RP?</w:t>
      </w:r>
    </w:p>
  </w:comment>
  <w:comment w:id="87" w:author="BOUCADAIR Mohamed INNOV/NET" w:date="2025-05-24T11:02:00Z" w:initials="MB">
    <w:p w14:paraId="578BAEC7" w14:textId="77777777" w:rsidR="00073A44" w:rsidRDefault="00073A44" w:rsidP="00073A44">
      <w:pPr>
        <w:pStyle w:val="Commentaire"/>
      </w:pPr>
      <w:r>
        <w:rPr>
          <w:rStyle w:val="Marquedecommentaire"/>
        </w:rPr>
        <w:annotationRef/>
      </w:r>
      <w:r>
        <w:t>Otherwise, we will need to call out these «certain forms».</w:t>
      </w:r>
    </w:p>
  </w:comment>
  <w:comment w:id="90" w:author="BOUCADAIR Mohamed INNOV/NET" w:date="2025-05-24T08:37:00Z" w:initials="MB">
    <w:p w14:paraId="24BCE8F4" w14:textId="77777777" w:rsidR="001932C5" w:rsidRDefault="001932C5" w:rsidP="001932C5">
      <w:pPr>
        <w:pStyle w:val="Commentaire"/>
      </w:pPr>
      <w:r>
        <w:rPr>
          <w:rStyle w:val="Marquedecommentaire"/>
        </w:rPr>
        <w:annotationRef/>
      </w:r>
      <w:r>
        <w:t>As there are many</w:t>
      </w:r>
    </w:p>
  </w:comment>
  <w:comment w:id="93" w:author="BOUCADAIR Mohamed INNOV/NET" w:date="2025-05-24T08:41:00Z" w:initials="MB">
    <w:p w14:paraId="7E419840" w14:textId="77777777" w:rsidR="007D0003" w:rsidRDefault="007D0003" w:rsidP="007D0003">
      <w:pPr>
        <w:pStyle w:val="Commentaire"/>
      </w:pPr>
      <w:r>
        <w:rPr>
          <w:rStyle w:val="Marquedecommentaire"/>
        </w:rPr>
        <w:annotationRef/>
      </w:r>
      <w:r>
        <w:t>To match rfc9286</w:t>
      </w:r>
    </w:p>
  </w:comment>
  <w:comment w:id="98" w:author="BOUCADAIR Mohamed INNOV/NET" w:date="2025-05-24T08:45:00Z" w:initials="MB">
    <w:p w14:paraId="357AD79F" w14:textId="77777777" w:rsidR="007D0003" w:rsidRDefault="007D0003" w:rsidP="007D0003">
      <w:pPr>
        <w:pStyle w:val="Commentaire"/>
      </w:pPr>
      <w:r>
        <w:rPr>
          <w:rStyle w:val="Marquedecommentaire"/>
        </w:rPr>
        <w:annotationRef/>
      </w:r>
      <w:r>
        <w:t xml:space="preserve">Some readers may confuse current section vs. </w:t>
      </w:r>
      <w:r>
        <w:rPr>
          <w:lang w:val="en-US"/>
        </w:rPr>
        <w:t>Section 2.2 of [RFC6481]  mentioned right before.</w:t>
      </w:r>
    </w:p>
  </w:comment>
  <w:comment w:id="99" w:author="BOUCADAIR Mohamed INNOV/NET" w:date="2025-05-24T08:46:00Z" w:initials="MB">
    <w:p w14:paraId="44AEB8B7" w14:textId="77777777" w:rsidR="007D0003" w:rsidRDefault="007D0003" w:rsidP="007D0003">
      <w:pPr>
        <w:pStyle w:val="Commentaire"/>
      </w:pPr>
      <w:r>
        <w:rPr>
          <w:rStyle w:val="Marquedecommentaire"/>
        </w:rPr>
        <w:annotationRef/>
      </w:r>
      <w:r>
        <w:t>We may need to say what would happen if this not the case.</w:t>
      </w:r>
    </w:p>
  </w:comment>
  <w:comment w:id="100" w:author="BOUCADAIR Mohamed INNOV/NET" w:date="2025-05-24T08:48:00Z" w:initials="MB">
    <w:p w14:paraId="7DF12908" w14:textId="77777777" w:rsidR="007D0003" w:rsidRDefault="007D0003" w:rsidP="007D0003">
      <w:pPr>
        <w:pStyle w:val="Commentaire"/>
      </w:pPr>
      <w:r>
        <w:rPr>
          <w:rStyle w:val="Marquedecommentaire"/>
        </w:rPr>
        <w:annotationRef/>
      </w:r>
      <w:r>
        <w:t>Indicate the exact section to help find where to look at</w:t>
      </w:r>
    </w:p>
  </w:comment>
  <w:comment w:id="113" w:author="BOUCADAIR Mohamed INNOV/NET" w:date="2025-05-24T08:54:00Z" w:initials="MB">
    <w:p w14:paraId="27C00EF8" w14:textId="77777777" w:rsidR="00DF0C19" w:rsidRDefault="00C14690" w:rsidP="00DF0C19">
      <w:pPr>
        <w:pStyle w:val="Commentaire"/>
      </w:pPr>
      <w:r>
        <w:rPr>
          <w:rStyle w:val="Marquedecommentaire"/>
        </w:rPr>
        <w:annotationRef/>
      </w:r>
      <w:r w:rsidR="00DF0C19">
        <w:t xml:space="preserve">Isn’t this more an operational consideration? Shouldn’t we move this with Section 4? </w:t>
      </w:r>
    </w:p>
  </w:comment>
  <w:comment w:id="116" w:author="BOUCADAIR Mohamed INNOV/NET" w:date="2025-05-24T08:57:00Z" w:initials="MB">
    <w:p w14:paraId="0E0B0BB3" w14:textId="09E81209" w:rsidR="00C14690" w:rsidRDefault="00C14690" w:rsidP="00C14690">
      <w:pPr>
        <w:pStyle w:val="Commentaire"/>
      </w:pPr>
      <w:r>
        <w:rPr>
          <w:rStyle w:val="Marquedecommentaire"/>
        </w:rPr>
        <w:annotationRef/>
      </w:r>
      <w:r>
        <w:t>Not used anymore.</w:t>
      </w:r>
    </w:p>
  </w:comment>
  <w:comment w:id="117" w:author="BOUCADAIR Mohamed INNOV/NET" w:date="2025-05-24T08:59:00Z" w:initials="MB">
    <w:p w14:paraId="58CC9011" w14:textId="77777777" w:rsidR="00C14690" w:rsidRDefault="00C14690" w:rsidP="00C14690">
      <w:pPr>
        <w:pStyle w:val="Commentaire"/>
      </w:pPr>
      <w:r>
        <w:rPr>
          <w:rStyle w:val="Marquedecommentaire"/>
        </w:rPr>
        <w:annotationRef/>
      </w:r>
      <w:r>
        <w:t>Not cited in the main body.</w:t>
      </w:r>
    </w:p>
  </w:comment>
  <w:comment w:id="118" w:author="BOUCADAIR Mohamed INNOV/NET" w:date="2025-05-24T09:00:00Z" w:initials="MB">
    <w:p w14:paraId="3ABFC54D" w14:textId="77777777" w:rsidR="00C14690" w:rsidRDefault="00C14690" w:rsidP="00C14690">
      <w:pPr>
        <w:pStyle w:val="Commentaire"/>
      </w:pPr>
      <w:r>
        <w:rPr>
          <w:rStyle w:val="Marquedecommentaire"/>
        </w:rPr>
        <w:annotationRef/>
      </w:r>
      <w:r>
        <w:t>Idem, not cited in the main body. If we keep it, we should explain how this helps to have it.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A984D8" w15:done="0"/>
  <w15:commentEx w15:paraId="145A26EA" w15:done="0"/>
  <w15:commentEx w15:paraId="6193ADAE" w15:done="0"/>
  <w15:commentEx w15:paraId="41E9B1A0" w15:done="0"/>
  <w15:commentEx w15:paraId="3D502CF4" w15:done="0"/>
  <w15:commentEx w15:paraId="47D960B6" w15:done="0"/>
  <w15:commentEx w15:paraId="795FF84F" w15:done="0"/>
  <w15:commentEx w15:paraId="71C5F8DD" w15:done="0"/>
  <w15:commentEx w15:paraId="52E93463" w15:done="0"/>
  <w15:commentEx w15:paraId="578BAEC7" w15:done="0"/>
  <w15:commentEx w15:paraId="24BCE8F4" w15:done="0"/>
  <w15:commentEx w15:paraId="7E419840" w15:done="0"/>
  <w15:commentEx w15:paraId="357AD79F" w15:done="0"/>
  <w15:commentEx w15:paraId="44AEB8B7" w15:done="0"/>
  <w15:commentEx w15:paraId="7DF12908" w15:done="0"/>
  <w15:commentEx w15:paraId="27C00EF8" w15:done="0"/>
  <w15:commentEx w15:paraId="0E0B0BB3" w15:done="0"/>
  <w15:commentEx w15:paraId="58CC9011" w15:done="0"/>
  <w15:commentEx w15:paraId="3ABFC5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A984D8" w16cid:durableId="4CEC506D"/>
  <w16cid:commentId w16cid:paraId="145A26EA" w16cid:durableId="68D11EEE"/>
  <w16cid:commentId w16cid:paraId="6193ADAE" w16cid:durableId="7F8AE63C"/>
  <w16cid:commentId w16cid:paraId="41E9B1A0" w16cid:durableId="0F59996E"/>
  <w16cid:commentId w16cid:paraId="3D502CF4" w16cid:durableId="1180CE9D"/>
  <w16cid:commentId w16cid:paraId="47D960B6" w16cid:durableId="0AC52970"/>
  <w16cid:commentId w16cid:paraId="795FF84F" w16cid:durableId="72F654AC"/>
  <w16cid:commentId w16cid:paraId="71C5F8DD" w16cid:durableId="599C98D7"/>
  <w16cid:commentId w16cid:paraId="52E93463" w16cid:durableId="7F58E0E4"/>
  <w16cid:commentId w16cid:paraId="578BAEC7" w16cid:durableId="73B1DF93"/>
  <w16cid:commentId w16cid:paraId="24BCE8F4" w16cid:durableId="18F5075A"/>
  <w16cid:commentId w16cid:paraId="7E419840" w16cid:durableId="00885888"/>
  <w16cid:commentId w16cid:paraId="357AD79F" w16cid:durableId="76F00CA2"/>
  <w16cid:commentId w16cid:paraId="44AEB8B7" w16cid:durableId="5EFD5A98"/>
  <w16cid:commentId w16cid:paraId="7DF12908" w16cid:durableId="2ECEC957"/>
  <w16cid:commentId w16cid:paraId="27C00EF8" w16cid:durableId="2F9A686F"/>
  <w16cid:commentId w16cid:paraId="0E0B0BB3" w16cid:durableId="1F3EBCF8"/>
  <w16cid:commentId w16cid:paraId="58CC9011" w16cid:durableId="4553E7E3"/>
  <w16cid:commentId w16cid:paraId="3ABFC54D" w16cid:durableId="4FAF1A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F0BD6"/>
    <w:multiLevelType w:val="hybridMultilevel"/>
    <w:tmpl w:val="20FE1B62"/>
    <w:lvl w:ilvl="0" w:tplc="C016C7F2">
      <w:numFmt w:val="bullet"/>
      <w:lvlText w:val=""/>
      <w:lvlJc w:val="left"/>
      <w:pPr>
        <w:ind w:left="1110" w:hanging="360"/>
      </w:pPr>
      <w:rPr>
        <w:rFonts w:ascii="Symbol" w:eastAsia="Aptos" w:hAnsi="Symbol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 w16cid:durableId="546213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UCADAIR Mohamed INNOV/NET">
    <w15:presenceInfo w15:providerId="AD" w15:userId="S::mohamed.boucadair@orange.com::2acbca90-6db1-4111-98c4-832797dda7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trackRevisions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3AD2"/>
    <w:rsid w:val="00073A44"/>
    <w:rsid w:val="000A1EF7"/>
    <w:rsid w:val="001455AF"/>
    <w:rsid w:val="001932C5"/>
    <w:rsid w:val="001B1428"/>
    <w:rsid w:val="002B046E"/>
    <w:rsid w:val="002F3FA7"/>
    <w:rsid w:val="003434B0"/>
    <w:rsid w:val="003C76DF"/>
    <w:rsid w:val="003D51C5"/>
    <w:rsid w:val="004424BA"/>
    <w:rsid w:val="00582ECE"/>
    <w:rsid w:val="005E43F7"/>
    <w:rsid w:val="0061266B"/>
    <w:rsid w:val="00671762"/>
    <w:rsid w:val="00680AC1"/>
    <w:rsid w:val="006C6D0B"/>
    <w:rsid w:val="006D2900"/>
    <w:rsid w:val="006E67EF"/>
    <w:rsid w:val="0074481C"/>
    <w:rsid w:val="00797261"/>
    <w:rsid w:val="007D0003"/>
    <w:rsid w:val="00800AEB"/>
    <w:rsid w:val="008261F6"/>
    <w:rsid w:val="00867B90"/>
    <w:rsid w:val="008D2115"/>
    <w:rsid w:val="00964F8D"/>
    <w:rsid w:val="00980E69"/>
    <w:rsid w:val="009A7766"/>
    <w:rsid w:val="00A62305"/>
    <w:rsid w:val="00A73953"/>
    <w:rsid w:val="00A778FD"/>
    <w:rsid w:val="00A96920"/>
    <w:rsid w:val="00B076EA"/>
    <w:rsid w:val="00B56097"/>
    <w:rsid w:val="00C14690"/>
    <w:rsid w:val="00C40B55"/>
    <w:rsid w:val="00C41C05"/>
    <w:rsid w:val="00C41C17"/>
    <w:rsid w:val="00C51BEE"/>
    <w:rsid w:val="00C73C79"/>
    <w:rsid w:val="00C77BD6"/>
    <w:rsid w:val="00C91218"/>
    <w:rsid w:val="00CB749B"/>
    <w:rsid w:val="00DF0C19"/>
    <w:rsid w:val="00E3127A"/>
    <w:rsid w:val="00E94B6D"/>
    <w:rsid w:val="00EF1613"/>
    <w:rsid w:val="00F860BF"/>
    <w:rsid w:val="00FB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C65FAF7"/>
  <w15:chartTrackingRefBased/>
  <w15:docId w15:val="{15304298-CC48-43ED-95D5-5AB5DFD3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1B14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link w:val="Textebrut"/>
    <w:uiPriority w:val="99"/>
    <w:rsid w:val="001B1428"/>
    <w:rPr>
      <w:rFonts w:ascii="Consolas" w:hAnsi="Consolas"/>
      <w:sz w:val="21"/>
      <w:szCs w:val="21"/>
    </w:rPr>
  </w:style>
  <w:style w:type="paragraph" w:styleId="Rvision">
    <w:name w:val="Revision"/>
    <w:hidden/>
    <w:uiPriority w:val="99"/>
    <w:semiHidden/>
    <w:rsid w:val="005E43F7"/>
    <w:rPr>
      <w:kern w:val="2"/>
      <w:sz w:val="22"/>
      <w:szCs w:val="22"/>
      <w:lang w:eastAsia="en-US"/>
    </w:rPr>
  </w:style>
  <w:style w:type="character" w:styleId="Marquedecommentaire">
    <w:name w:val="annotation reference"/>
    <w:uiPriority w:val="99"/>
    <w:semiHidden/>
    <w:unhideWhenUsed/>
    <w:rsid w:val="005E43F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E43F7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rsid w:val="005E43F7"/>
    <w:rPr>
      <w:kern w:val="2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E43F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5E43F7"/>
    <w:rPr>
      <w:b/>
      <w:bCs/>
      <w:kern w:val="2"/>
      <w:lang w:eastAsia="en-US"/>
    </w:rPr>
  </w:style>
  <w:style w:type="character" w:styleId="Lienhypertexte">
    <w:name w:val="Hyperlink"/>
    <w:uiPriority w:val="99"/>
    <w:unhideWhenUsed/>
    <w:rsid w:val="005E43F7"/>
    <w:rPr>
      <w:color w:val="467886"/>
      <w:u w:val="single"/>
    </w:rPr>
  </w:style>
  <w:style w:type="character" w:styleId="Mentionnonrsolue">
    <w:name w:val="Unresolved Mention"/>
    <w:uiPriority w:val="99"/>
    <w:semiHidden/>
    <w:unhideWhenUsed/>
    <w:rsid w:val="005E4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fc-editor.org/rpc/wiki/doku.php?id=abbrev_lis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3330</Words>
  <Characters>18315</Characters>
  <Application>Microsoft Office Word</Application>
  <DocSecurity>0</DocSecurity>
  <Lines>152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21602</CharactersWithSpaces>
  <SharedDoc>false</SharedDoc>
  <HLinks>
    <vt:vector size="6" baseType="variant">
      <vt:variant>
        <vt:i4>8126556</vt:i4>
      </vt:variant>
      <vt:variant>
        <vt:i4>0</vt:i4>
      </vt:variant>
      <vt:variant>
        <vt:i4>0</vt:i4>
      </vt:variant>
      <vt:variant>
        <vt:i4>5</vt:i4>
      </vt:variant>
      <vt:variant>
        <vt:lpwstr>https://www.rfc-editor.org/rpc/wiki/doku.php?id=abbrev_list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INNOV/NET</dc:creator>
  <cp:keywords/>
  <dc:description/>
  <cp:lastModifiedBy>BOUCADAIR Mohamed INNOV/NET</cp:lastModifiedBy>
  <cp:revision>2</cp:revision>
  <dcterms:created xsi:type="dcterms:W3CDTF">2025-07-08T07:26:00Z</dcterms:created>
  <dcterms:modified xsi:type="dcterms:W3CDTF">2025-07-08T07:26:00Z</dcterms:modified>
</cp:coreProperties>
</file>