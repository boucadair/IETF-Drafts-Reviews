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06970" w14:textId="5338146E" w:rsidR="00535E2A" w:rsidRPr="003A6561" w:rsidRDefault="00535E2A" w:rsidP="00535E2A">
      <w:pPr>
        <w:rPr>
          <w:rFonts w:ascii="Times New Roman" w:eastAsia="Times New Roman" w:hAnsi="Times New Roman" w:cs="Times New Roman"/>
          <w:sz w:val="24"/>
          <w:szCs w:val="24"/>
        </w:rPr>
      </w:pPr>
      <w:r w:rsidRPr="003A6561">
        <w:rPr>
          <w:rFonts w:ascii="Times New Roman" w:eastAsia="Times New Roman" w:hAnsi="Times New Roman" w:cs="Times New Roman"/>
          <w:sz w:val="24"/>
          <w:szCs w:val="24"/>
        </w:rPr>
        <w:t xml:space="preserve">The IETF </w:t>
      </w:r>
      <w:r w:rsidRPr="003A6561">
        <w:rPr>
          <w:rFonts w:ascii="Times New Roman" w:hAnsi="Times New Roman" w:cs="Times New Roman"/>
          <w:sz w:val="24"/>
          <w:szCs w:val="24"/>
        </w:rPr>
        <w:t>Operations and Management Area Working Group (</w:t>
      </w:r>
      <w:ins w:id="0" w:author="BOUCADAIR Mohamed INNOV/NET" w:date="2025-01-07T11:31:00Z">
        <w:r w:rsidR="00EB2E70" w:rsidRPr="003A6561">
          <w:rPr>
            <w:rFonts w:ascii="Times New Roman" w:eastAsia="Times New Roman" w:hAnsi="Times New Roman" w:cs="Times New Roman"/>
            <w:sz w:val="24"/>
            <w:szCs w:val="24"/>
          </w:rPr>
          <w:t>OPSAWG</w:t>
        </w:r>
        <w:r w:rsidR="00EB2E70">
          <w:rPr>
            <w:rFonts w:ascii="Times New Roman" w:eastAsia="Times New Roman" w:hAnsi="Times New Roman" w:cs="Times New Roman"/>
            <w:sz w:val="24"/>
            <w:szCs w:val="24"/>
          </w:rPr>
          <w:t xml:space="preserve"> </w:t>
        </w:r>
        <w:commentRangeStart w:id="1"/>
        <w:r w:rsidR="00EB2E70">
          <w:rPr>
            <w:rFonts w:ascii="Times New Roman" w:eastAsia="Times New Roman" w:hAnsi="Times New Roman" w:cs="Times New Roman"/>
            <w:sz w:val="24"/>
            <w:szCs w:val="24"/>
          </w:rPr>
          <w:t>WG</w:t>
        </w:r>
      </w:ins>
      <w:del w:id="2" w:author="BOUCADAIR Mohamed INNOV/NET" w:date="2025-01-07T11:31:00Z">
        <w:r w:rsidRPr="003A6561" w:rsidDel="00EB2E70">
          <w:rPr>
            <w:rFonts w:ascii="Times New Roman" w:hAnsi="Times New Roman" w:cs="Times New Roman"/>
            <w:sz w:val="24"/>
            <w:szCs w:val="24"/>
          </w:rPr>
          <w:delText>opsawg</w:delText>
        </w:r>
      </w:del>
      <w:commentRangeEnd w:id="1"/>
      <w:r w:rsidR="001C76AF">
        <w:rPr>
          <w:rStyle w:val="Marquedecommentaire"/>
        </w:rPr>
        <w:commentReference w:id="1"/>
      </w:r>
      <w:r w:rsidRPr="003A6561">
        <w:rPr>
          <w:rFonts w:ascii="Times New Roman" w:hAnsi="Times New Roman" w:cs="Times New Roman"/>
          <w:sz w:val="24"/>
          <w:szCs w:val="24"/>
        </w:rPr>
        <w:t>)</w:t>
      </w:r>
      <w:r w:rsidRPr="003A6561">
        <w:rPr>
          <w:rFonts w:ascii="Times New Roman" w:eastAsia="Times New Roman" w:hAnsi="Times New Roman" w:cs="Times New Roman"/>
          <w:sz w:val="24"/>
          <w:szCs w:val="24"/>
        </w:rPr>
        <w:t xml:space="preserve"> [1] was chartered by the IETF to standardize </w:t>
      </w:r>
      <w:r w:rsidRPr="003A6561">
        <w:rPr>
          <w:rFonts w:ascii="Times New Roman" w:hAnsi="Times New Roman" w:cs="Times New Roman"/>
          <w:sz w:val="24"/>
          <w:szCs w:val="24"/>
        </w:rPr>
        <w:t>proposals for the development and publication of RFCs dealing with operational and</w:t>
      </w:r>
      <w:r w:rsidR="0015061F" w:rsidRPr="003A6561">
        <w:rPr>
          <w:rFonts w:ascii="Times New Roman" w:hAnsi="Times New Roman" w:cs="Times New Roman"/>
          <w:sz w:val="24"/>
          <w:szCs w:val="24"/>
        </w:rPr>
        <w:t xml:space="preserve"> </w:t>
      </w:r>
      <w:r w:rsidRPr="003A6561">
        <w:rPr>
          <w:rFonts w:ascii="Times New Roman" w:hAnsi="Times New Roman" w:cs="Times New Roman"/>
          <w:sz w:val="24"/>
          <w:szCs w:val="24"/>
        </w:rPr>
        <w:t xml:space="preserve">management topics that are not in scope of an existing </w:t>
      </w:r>
      <w:commentRangeStart w:id="3"/>
      <w:del w:id="4" w:author="BOUCADAIR Mohamed INNOV/NET" w:date="2025-01-07T11:30:00Z">
        <w:r w:rsidRPr="003A6561" w:rsidDel="00EB2E70">
          <w:rPr>
            <w:rFonts w:ascii="Times New Roman" w:hAnsi="Times New Roman" w:cs="Times New Roman"/>
            <w:sz w:val="24"/>
            <w:szCs w:val="24"/>
          </w:rPr>
          <w:delText>working</w:delText>
        </w:r>
      </w:del>
      <w:commentRangeEnd w:id="3"/>
      <w:r w:rsidR="001C76AF">
        <w:rPr>
          <w:rStyle w:val="Marquedecommentaire"/>
        </w:rPr>
        <w:commentReference w:id="3"/>
      </w:r>
      <w:del w:id="5" w:author="BOUCADAIR Mohamed INNOV/NET" w:date="2025-01-07T11:30:00Z">
        <w:r w:rsidRPr="003A6561" w:rsidDel="00EB2E70">
          <w:rPr>
            <w:rFonts w:ascii="Times New Roman" w:hAnsi="Times New Roman" w:cs="Times New Roman"/>
            <w:sz w:val="24"/>
            <w:szCs w:val="24"/>
          </w:rPr>
          <w:delText xml:space="preserve"> </w:delText>
        </w:r>
      </w:del>
      <w:ins w:id="6" w:author="BOUCADAIR Mohamed INNOV/NET" w:date="2025-01-07T11:31:00Z">
        <w:r w:rsidR="00EB2E70">
          <w:rPr>
            <w:rFonts w:ascii="Times New Roman" w:hAnsi="Times New Roman" w:cs="Times New Roman"/>
            <w:sz w:val="24"/>
            <w:szCs w:val="24"/>
          </w:rPr>
          <w:t>WG</w:t>
        </w:r>
      </w:ins>
      <w:del w:id="7" w:author="BOUCADAIR Mohamed INNOV/NET" w:date="2025-01-07T11:31:00Z">
        <w:r w:rsidRPr="003A6561" w:rsidDel="00EB2E70">
          <w:rPr>
            <w:rFonts w:ascii="Times New Roman" w:hAnsi="Times New Roman" w:cs="Times New Roman"/>
            <w:sz w:val="24"/>
            <w:szCs w:val="24"/>
          </w:rPr>
          <w:delText xml:space="preserve">group </w:delText>
        </w:r>
      </w:del>
      <w:ins w:id="8" w:author="BOUCADAIR Mohamed INNOV/NET" w:date="2025-01-07T11:31:00Z">
        <w:r w:rsidR="00EB2E70" w:rsidRPr="003A6561">
          <w:rPr>
            <w:rFonts w:ascii="Times New Roman" w:hAnsi="Times New Roman" w:cs="Times New Roman"/>
            <w:sz w:val="24"/>
            <w:szCs w:val="24"/>
          </w:rPr>
          <w:t xml:space="preserve"> </w:t>
        </w:r>
      </w:ins>
      <w:r w:rsidRPr="003A6561">
        <w:rPr>
          <w:rFonts w:ascii="Times New Roman" w:hAnsi="Times New Roman" w:cs="Times New Roman"/>
          <w:sz w:val="24"/>
          <w:szCs w:val="24"/>
        </w:rPr>
        <w:t xml:space="preserve">and do not justify the formation of a new </w:t>
      </w:r>
      <w:ins w:id="9" w:author="BOUCADAIR Mohamed INNOV/NET" w:date="2025-01-07T11:31:00Z">
        <w:r w:rsidR="00EB2E70">
          <w:rPr>
            <w:rFonts w:ascii="Times New Roman" w:hAnsi="Times New Roman" w:cs="Times New Roman"/>
            <w:sz w:val="24"/>
            <w:szCs w:val="24"/>
          </w:rPr>
          <w:t>WG</w:t>
        </w:r>
      </w:ins>
      <w:del w:id="10" w:author="BOUCADAIR Mohamed INNOV/NET" w:date="2025-01-07T11:31:00Z">
        <w:r w:rsidRPr="003A6561" w:rsidDel="00EB2E70">
          <w:rPr>
            <w:rFonts w:ascii="Times New Roman" w:hAnsi="Times New Roman" w:cs="Times New Roman"/>
            <w:sz w:val="24"/>
            <w:szCs w:val="24"/>
          </w:rPr>
          <w:delText>working group</w:delText>
        </w:r>
      </w:del>
      <w:r w:rsidRPr="003A6561">
        <w:rPr>
          <w:rFonts w:ascii="Times New Roman" w:eastAsia="Times New Roman" w:hAnsi="Times New Roman" w:cs="Times New Roman"/>
          <w:sz w:val="24"/>
          <w:szCs w:val="24"/>
        </w:rPr>
        <w:t xml:space="preserve">. </w:t>
      </w:r>
    </w:p>
    <w:p w14:paraId="3A39B000" w14:textId="2B427E5E" w:rsidR="00535E2A" w:rsidRPr="003A6561" w:rsidRDefault="00535E2A" w:rsidP="00535E2A">
      <w:pPr>
        <w:rPr>
          <w:rFonts w:ascii="Times New Roman" w:eastAsia="Times New Roman" w:hAnsi="Times New Roman" w:cs="Times New Roman"/>
          <w:sz w:val="24"/>
          <w:szCs w:val="24"/>
        </w:rPr>
      </w:pPr>
      <w:r w:rsidRPr="003A6561">
        <w:rPr>
          <w:rFonts w:ascii="Times New Roman" w:eastAsia="Times New Roman" w:hAnsi="Times New Roman" w:cs="Times New Roman"/>
          <w:sz w:val="24"/>
          <w:szCs w:val="24"/>
        </w:rPr>
        <w:t xml:space="preserve">The OPSAWG WG would like to inform the 3GPP that the </w:t>
      </w:r>
      <w:del w:id="11" w:author="BOUCADAIR Mohamed INNOV/NET" w:date="2025-01-07T11:31:00Z">
        <w:r w:rsidRPr="003A6561" w:rsidDel="00EB2E70">
          <w:rPr>
            <w:rFonts w:ascii="Times New Roman" w:eastAsia="Times New Roman" w:hAnsi="Times New Roman" w:cs="Times New Roman"/>
            <w:sz w:val="24"/>
            <w:szCs w:val="24"/>
          </w:rPr>
          <w:delText>Working Group</w:delText>
        </w:r>
      </w:del>
      <w:ins w:id="12" w:author="BOUCADAIR Mohamed INNOV/NET" w:date="2025-01-07T11:31:00Z">
        <w:r w:rsidR="00EB2E70">
          <w:rPr>
            <w:rFonts w:ascii="Times New Roman" w:eastAsia="Times New Roman" w:hAnsi="Times New Roman" w:cs="Times New Roman"/>
            <w:sz w:val="24"/>
            <w:szCs w:val="24"/>
          </w:rPr>
          <w:t>WG</w:t>
        </w:r>
      </w:ins>
      <w:r w:rsidRPr="003A6561">
        <w:rPr>
          <w:rFonts w:ascii="Times New Roman" w:eastAsia="Times New Roman" w:hAnsi="Times New Roman" w:cs="Times New Roman"/>
          <w:sz w:val="24"/>
          <w:szCs w:val="24"/>
        </w:rPr>
        <w:t xml:space="preserve"> is developing the following </w:t>
      </w:r>
      <w:del w:id="13" w:author="BOUCADAIR Mohamed INNOV/NET" w:date="2025-01-07T11:33:00Z">
        <w:r w:rsidRPr="003A6561" w:rsidDel="00EB2E70">
          <w:rPr>
            <w:rFonts w:ascii="Times New Roman" w:eastAsia="Times New Roman" w:hAnsi="Times New Roman" w:cs="Times New Roman"/>
            <w:sz w:val="24"/>
            <w:szCs w:val="24"/>
          </w:rPr>
          <w:delText xml:space="preserve">document </w:delText>
        </w:r>
      </w:del>
      <w:ins w:id="14" w:author="BOUCADAIR Mohamed INNOV/NET" w:date="2025-01-07T11:33:00Z">
        <w:r w:rsidR="00EB2E70">
          <w:rPr>
            <w:rFonts w:ascii="Times New Roman" w:eastAsia="Times New Roman" w:hAnsi="Times New Roman" w:cs="Times New Roman"/>
            <w:sz w:val="24"/>
            <w:szCs w:val="24"/>
          </w:rPr>
          <w:t>Internet-Draft</w:t>
        </w:r>
        <w:r w:rsidR="00EB2E70" w:rsidRPr="003A6561">
          <w:rPr>
            <w:rFonts w:ascii="Times New Roman" w:eastAsia="Times New Roman" w:hAnsi="Times New Roman" w:cs="Times New Roman"/>
            <w:sz w:val="24"/>
            <w:szCs w:val="24"/>
          </w:rPr>
          <w:t xml:space="preserve"> </w:t>
        </w:r>
      </w:ins>
      <w:r w:rsidRPr="003A6561">
        <w:rPr>
          <w:rFonts w:ascii="Times New Roman" w:eastAsia="Times New Roman" w:hAnsi="Times New Roman" w:cs="Times New Roman"/>
          <w:sz w:val="24"/>
          <w:szCs w:val="24"/>
        </w:rPr>
        <w:t>as the basis for continued work and development towards a consensus document that may be published as RFC at some time in the future:</w:t>
      </w:r>
    </w:p>
    <w:tbl>
      <w:tblPr>
        <w:tblW w:w="8199" w:type="dxa"/>
        <w:tblCellSpacing w:w="15" w:type="dxa"/>
        <w:tblCellMar>
          <w:top w:w="15" w:type="dxa"/>
          <w:left w:w="15" w:type="dxa"/>
          <w:bottom w:w="15" w:type="dxa"/>
          <w:right w:w="15" w:type="dxa"/>
        </w:tblCellMar>
        <w:tblLook w:val="04A0" w:firstRow="1" w:lastRow="0" w:firstColumn="1" w:lastColumn="0" w:noHBand="0" w:noVBand="1"/>
      </w:tblPr>
      <w:tblGrid>
        <w:gridCol w:w="83"/>
        <w:gridCol w:w="8116"/>
      </w:tblGrid>
      <w:tr w:rsidR="00535E2A" w:rsidRPr="003A6561" w14:paraId="59DA3991" w14:textId="77777777" w:rsidTr="003A6561">
        <w:trPr>
          <w:trHeight w:val="248"/>
          <w:tblCellSpacing w:w="15" w:type="dxa"/>
        </w:trPr>
        <w:tc>
          <w:tcPr>
            <w:tcW w:w="0" w:type="auto"/>
            <w:vAlign w:val="center"/>
            <w:hideMark/>
          </w:tcPr>
          <w:p w14:paraId="5221C053" w14:textId="77777777" w:rsidR="00535E2A" w:rsidRPr="003A6561" w:rsidRDefault="00535E2A" w:rsidP="00535E2A">
            <w:pPr>
              <w:rPr>
                <w:rFonts w:ascii="Times New Roman" w:hAnsi="Times New Roman" w:cs="Times New Roman"/>
                <w:sz w:val="24"/>
                <w:szCs w:val="24"/>
              </w:rPr>
            </w:pPr>
          </w:p>
        </w:tc>
        <w:tc>
          <w:tcPr>
            <w:tcW w:w="0" w:type="auto"/>
            <w:vAlign w:val="center"/>
            <w:hideMark/>
          </w:tcPr>
          <w:p w14:paraId="73DBFF33" w14:textId="77777777" w:rsidR="00535E2A" w:rsidRPr="003A6561" w:rsidRDefault="00535E2A" w:rsidP="00535E2A">
            <w:pPr>
              <w:rPr>
                <w:rFonts w:ascii="Times New Roman" w:hAnsi="Times New Roman" w:cs="Times New Roman"/>
                <w:b/>
                <w:sz w:val="24"/>
                <w:szCs w:val="24"/>
              </w:rPr>
            </w:pPr>
            <w:r w:rsidRPr="003A6561">
              <w:rPr>
                <w:rFonts w:ascii="Times New Roman" w:hAnsi="Times New Roman" w:cs="Times New Roman"/>
                <w:b/>
                <w:sz w:val="24"/>
                <w:szCs w:val="24"/>
              </w:rPr>
              <w:t xml:space="preserve">Export of GTP-U Information in IP Flow Information Export (IPFIX) [2] </w:t>
            </w:r>
          </w:p>
        </w:tc>
      </w:tr>
    </w:tbl>
    <w:p w14:paraId="23DF5B33" w14:textId="3364BCA3" w:rsidR="003A6561" w:rsidRPr="003A6561" w:rsidRDefault="00535E2A" w:rsidP="00535E2A">
      <w:pPr>
        <w:spacing w:before="100" w:beforeAutospacing="1" w:after="100" w:afterAutospacing="1" w:line="240" w:lineRule="auto"/>
        <w:rPr>
          <w:rFonts w:ascii="Times New Roman" w:eastAsia="Times New Roman" w:hAnsi="Times New Roman" w:cs="Times New Roman"/>
          <w:sz w:val="24"/>
          <w:szCs w:val="24"/>
        </w:rPr>
      </w:pPr>
      <w:r w:rsidRPr="003A6561">
        <w:rPr>
          <w:rFonts w:ascii="Times New Roman" w:eastAsia="Times New Roman" w:hAnsi="Times New Roman" w:cs="Times New Roman"/>
          <w:sz w:val="24"/>
          <w:szCs w:val="24"/>
        </w:rPr>
        <w:t>Since the IP Flow Information Export (IPFIX) WG [</w:t>
      </w:r>
      <w:r w:rsidR="003A6561" w:rsidRPr="003A6561">
        <w:rPr>
          <w:rFonts w:ascii="Times New Roman" w:eastAsia="Times New Roman" w:hAnsi="Times New Roman" w:cs="Times New Roman"/>
          <w:sz w:val="24"/>
          <w:szCs w:val="24"/>
        </w:rPr>
        <w:t>3</w:t>
      </w:r>
      <w:r w:rsidRPr="003A6561">
        <w:rPr>
          <w:rFonts w:ascii="Times New Roman" w:eastAsia="Times New Roman" w:hAnsi="Times New Roman" w:cs="Times New Roman"/>
          <w:sz w:val="24"/>
          <w:szCs w:val="24"/>
        </w:rPr>
        <w:t xml:space="preserve">] </w:t>
      </w:r>
      <w:del w:id="15" w:author="BOUCADAIR Mohamed INNOV/NET" w:date="2025-01-07T11:32:00Z">
        <w:r w:rsidRPr="003A6561" w:rsidDel="00EB2E70">
          <w:rPr>
            <w:rFonts w:ascii="Times New Roman" w:eastAsia="Times New Roman" w:hAnsi="Times New Roman" w:cs="Times New Roman"/>
            <w:sz w:val="24"/>
            <w:szCs w:val="24"/>
          </w:rPr>
          <w:delText>is now</w:delText>
        </w:r>
      </w:del>
      <w:ins w:id="16" w:author="BOUCADAIR Mohamed INNOV/NET" w:date="2025-01-07T11:32:00Z">
        <w:r w:rsidR="00EB2E70">
          <w:rPr>
            <w:rFonts w:ascii="Times New Roman" w:eastAsia="Times New Roman" w:hAnsi="Times New Roman" w:cs="Times New Roman"/>
            <w:sz w:val="24"/>
            <w:szCs w:val="24"/>
          </w:rPr>
          <w:t>was</w:t>
        </w:r>
      </w:ins>
      <w:r w:rsidRPr="003A6561">
        <w:rPr>
          <w:rFonts w:ascii="Times New Roman" w:eastAsia="Times New Roman" w:hAnsi="Times New Roman" w:cs="Times New Roman"/>
          <w:sz w:val="24"/>
          <w:szCs w:val="24"/>
        </w:rPr>
        <w:t xml:space="preserve"> concluded, this document is </w:t>
      </w:r>
      <w:del w:id="17" w:author="BOUCADAIR Mohamed INNOV/NET" w:date="2025-01-07T11:38:00Z">
        <w:r w:rsidRPr="003A6561" w:rsidDel="00EB2E70">
          <w:rPr>
            <w:rFonts w:ascii="Times New Roman" w:eastAsia="Times New Roman" w:hAnsi="Times New Roman" w:cs="Times New Roman"/>
            <w:sz w:val="24"/>
            <w:szCs w:val="24"/>
          </w:rPr>
          <w:delText xml:space="preserve">standardized </w:delText>
        </w:r>
      </w:del>
      <w:ins w:id="18" w:author="BOUCADAIR Mohamed INNOV/NET" w:date="2025-01-07T11:38:00Z">
        <w:r w:rsidR="00EB2E70">
          <w:rPr>
            <w:rFonts w:ascii="Times New Roman" w:eastAsia="Times New Roman" w:hAnsi="Times New Roman" w:cs="Times New Roman"/>
            <w:sz w:val="24"/>
            <w:szCs w:val="24"/>
          </w:rPr>
          <w:t>developed</w:t>
        </w:r>
        <w:r w:rsidR="00EB2E70" w:rsidRPr="003A6561">
          <w:rPr>
            <w:rFonts w:ascii="Times New Roman" w:eastAsia="Times New Roman" w:hAnsi="Times New Roman" w:cs="Times New Roman"/>
            <w:sz w:val="24"/>
            <w:szCs w:val="24"/>
          </w:rPr>
          <w:t xml:space="preserve"> </w:t>
        </w:r>
      </w:ins>
      <w:r w:rsidRPr="003A6561">
        <w:rPr>
          <w:rFonts w:ascii="Times New Roman" w:eastAsia="Times New Roman" w:hAnsi="Times New Roman" w:cs="Times New Roman"/>
          <w:sz w:val="24"/>
          <w:szCs w:val="24"/>
        </w:rPr>
        <w:t>in OPSAWG</w:t>
      </w:r>
      <w:r w:rsidR="0015061F" w:rsidRPr="003A6561">
        <w:rPr>
          <w:rFonts w:ascii="Times New Roman" w:eastAsia="Times New Roman" w:hAnsi="Times New Roman" w:cs="Times New Roman"/>
          <w:sz w:val="24"/>
          <w:szCs w:val="24"/>
        </w:rPr>
        <w:t xml:space="preserve">. </w:t>
      </w:r>
    </w:p>
    <w:p w14:paraId="4ABA801B" w14:textId="14CB1B81" w:rsidR="003A6561" w:rsidRPr="003A6561" w:rsidRDefault="00535E2A" w:rsidP="00535E2A">
      <w:pPr>
        <w:spacing w:before="100" w:beforeAutospacing="1" w:after="100" w:afterAutospacing="1" w:line="240" w:lineRule="auto"/>
        <w:rPr>
          <w:rFonts w:ascii="Times New Roman" w:eastAsia="Times New Roman" w:hAnsi="Times New Roman" w:cs="Times New Roman"/>
          <w:sz w:val="24"/>
          <w:szCs w:val="24"/>
        </w:rPr>
      </w:pPr>
      <w:r w:rsidRPr="00535E2A">
        <w:rPr>
          <w:rFonts w:ascii="Times New Roman" w:eastAsia="Times New Roman" w:hAnsi="Times New Roman" w:cs="Times New Roman"/>
          <w:sz w:val="24"/>
          <w:szCs w:val="24"/>
        </w:rPr>
        <w:t xml:space="preserve">The </w:t>
      </w:r>
      <w:r w:rsidRPr="003A6561">
        <w:rPr>
          <w:rFonts w:ascii="Times New Roman" w:eastAsia="Times New Roman" w:hAnsi="Times New Roman" w:cs="Times New Roman"/>
          <w:sz w:val="24"/>
          <w:szCs w:val="24"/>
        </w:rPr>
        <w:t>OPSAWG</w:t>
      </w:r>
      <w:r w:rsidRPr="00535E2A">
        <w:rPr>
          <w:rFonts w:ascii="Times New Roman" w:eastAsia="Times New Roman" w:hAnsi="Times New Roman" w:cs="Times New Roman"/>
          <w:sz w:val="24"/>
          <w:szCs w:val="24"/>
        </w:rPr>
        <w:t xml:space="preserve"> WG believes that this work might be relevant to the </w:t>
      </w:r>
      <w:r w:rsidR="0015061F" w:rsidRPr="003A6561">
        <w:rPr>
          <w:rFonts w:ascii="Times New Roman" w:eastAsia="Times New Roman" w:hAnsi="Times New Roman" w:cs="Times New Roman"/>
          <w:sz w:val="24"/>
          <w:szCs w:val="24"/>
        </w:rPr>
        <w:t>3GPP</w:t>
      </w:r>
      <w:r w:rsidRPr="00535E2A">
        <w:rPr>
          <w:rFonts w:ascii="Times New Roman" w:eastAsia="Times New Roman" w:hAnsi="Times New Roman" w:cs="Times New Roman"/>
          <w:sz w:val="24"/>
          <w:szCs w:val="24"/>
        </w:rPr>
        <w:t xml:space="preserve"> and would like to coordinate ongoing efforts in both the IETF and </w:t>
      </w:r>
      <w:r w:rsidR="003A6561">
        <w:rPr>
          <w:rFonts w:ascii="Times New Roman" w:eastAsia="Times New Roman" w:hAnsi="Times New Roman" w:cs="Times New Roman"/>
          <w:sz w:val="24"/>
          <w:szCs w:val="24"/>
        </w:rPr>
        <w:t>3GPP</w:t>
      </w:r>
      <w:r w:rsidRPr="00535E2A">
        <w:rPr>
          <w:rFonts w:ascii="Times New Roman" w:eastAsia="Times New Roman" w:hAnsi="Times New Roman" w:cs="Times New Roman"/>
          <w:sz w:val="24"/>
          <w:szCs w:val="24"/>
        </w:rPr>
        <w:t>. Such coordination is meant to ensure that produced specifications are complementary and soften overlapping areas (if any).</w:t>
      </w:r>
      <w:ins w:id="19" w:author="BOUCADAIR Mohamed INNOV/NET" w:date="2025-01-07T11:49:00Z">
        <w:r w:rsidR="000F05CF">
          <w:rPr>
            <w:rFonts w:ascii="Times New Roman" w:eastAsia="Times New Roman" w:hAnsi="Times New Roman" w:cs="Times New Roman"/>
            <w:sz w:val="24"/>
            <w:szCs w:val="24"/>
          </w:rPr>
          <w:t xml:space="preserve"> The OPSAWG WG kindly </w:t>
        </w:r>
        <w:r w:rsidR="000F05CF">
          <w:rPr>
            <w:rFonts w:ascii="Times New Roman" w:eastAsia="Times New Roman" w:hAnsi="Times New Roman" w:cs="Times New Roman"/>
            <w:sz w:val="24"/>
            <w:szCs w:val="24"/>
          </w:rPr>
          <w:t>request</w:t>
        </w:r>
        <w:r w:rsidR="000F05CF">
          <w:rPr>
            <w:rFonts w:ascii="Times New Roman" w:eastAsia="Times New Roman" w:hAnsi="Times New Roman" w:cs="Times New Roman"/>
            <w:sz w:val="24"/>
            <w:szCs w:val="24"/>
          </w:rPr>
          <w:t>s</w:t>
        </w:r>
        <w:r w:rsidR="000F05CF">
          <w:rPr>
            <w:rFonts w:ascii="Times New Roman" w:eastAsia="Times New Roman" w:hAnsi="Times New Roman" w:cs="Times New Roman"/>
            <w:sz w:val="24"/>
            <w:szCs w:val="24"/>
          </w:rPr>
          <w:t xml:space="preserve"> the review of this specification, especially its alignment with authoritative 3GPP specifications on GTP</w:t>
        </w:r>
        <w:r w:rsidR="006E1ACB">
          <w:rPr>
            <w:rFonts w:ascii="Times New Roman" w:eastAsia="Times New Roman" w:hAnsi="Times New Roman" w:cs="Times New Roman"/>
            <w:sz w:val="24"/>
            <w:szCs w:val="24"/>
          </w:rPr>
          <w:t>.</w:t>
        </w:r>
      </w:ins>
    </w:p>
    <w:p w14:paraId="6FD157B5" w14:textId="2F0C55FF" w:rsidR="003A6561" w:rsidRPr="00535E2A" w:rsidRDefault="003A6561" w:rsidP="003A6561">
      <w:pPr>
        <w:pStyle w:val="PrformatHTML"/>
        <w:rPr>
          <w:rFonts w:ascii="Times New Roman" w:hAnsi="Times New Roman" w:cs="Times New Roman"/>
          <w:sz w:val="24"/>
          <w:szCs w:val="24"/>
        </w:rPr>
      </w:pPr>
      <w:del w:id="20" w:author="BOUCADAIR Mohamed INNOV/NET" w:date="2025-01-07T11:37:00Z">
        <w:r w:rsidRPr="003A6561" w:rsidDel="00EB2E70">
          <w:rPr>
            <w:rFonts w:ascii="Times New Roman" w:hAnsi="Times New Roman" w:cs="Times New Roman"/>
            <w:sz w:val="24"/>
            <w:szCs w:val="24"/>
          </w:rPr>
          <w:delText xml:space="preserve">Something important to </w:delText>
        </w:r>
        <w:commentRangeStart w:id="21"/>
        <w:r w:rsidRPr="003A6561" w:rsidDel="00EB2E70">
          <w:rPr>
            <w:rFonts w:ascii="Times New Roman" w:hAnsi="Times New Roman" w:cs="Times New Roman"/>
            <w:sz w:val="24"/>
            <w:szCs w:val="24"/>
          </w:rPr>
          <w:delText>n</w:delText>
        </w:r>
      </w:del>
      <w:ins w:id="22" w:author="BOUCADAIR Mohamed INNOV/NET" w:date="2025-01-07T11:37:00Z">
        <w:r w:rsidR="00EB2E70">
          <w:rPr>
            <w:rFonts w:ascii="Times New Roman" w:hAnsi="Times New Roman" w:cs="Times New Roman"/>
            <w:sz w:val="24"/>
            <w:szCs w:val="24"/>
          </w:rPr>
          <w:t>N</w:t>
        </w:r>
      </w:ins>
      <w:r w:rsidRPr="003A6561">
        <w:rPr>
          <w:rFonts w:ascii="Times New Roman" w:hAnsi="Times New Roman" w:cs="Times New Roman"/>
          <w:sz w:val="24"/>
          <w:szCs w:val="24"/>
        </w:rPr>
        <w:t xml:space="preserve">ote </w:t>
      </w:r>
      <w:del w:id="23" w:author="BOUCADAIR Mohamed INNOV/NET" w:date="2025-01-07T11:37:00Z">
        <w:r w:rsidRPr="003A6561" w:rsidDel="00EB2E70">
          <w:rPr>
            <w:rFonts w:ascii="Times New Roman" w:hAnsi="Times New Roman" w:cs="Times New Roman"/>
            <w:sz w:val="24"/>
            <w:szCs w:val="24"/>
          </w:rPr>
          <w:delText xml:space="preserve">about this </w:delText>
        </w:r>
      </w:del>
      <w:del w:id="24" w:author="BOUCADAIR Mohamed INNOV/NET" w:date="2025-01-07T11:33:00Z">
        <w:r w:rsidRPr="003A6561" w:rsidDel="00EB2E70">
          <w:rPr>
            <w:rFonts w:ascii="Times New Roman" w:hAnsi="Times New Roman" w:cs="Times New Roman"/>
            <w:sz w:val="24"/>
            <w:szCs w:val="24"/>
          </w:rPr>
          <w:delText xml:space="preserve">draft </w:delText>
        </w:r>
      </w:del>
      <w:del w:id="25" w:author="BOUCADAIR Mohamed INNOV/NET" w:date="2025-01-07T11:37:00Z">
        <w:r w:rsidRPr="003A6561" w:rsidDel="00EB2E70">
          <w:rPr>
            <w:rFonts w:ascii="Times New Roman" w:hAnsi="Times New Roman" w:cs="Times New Roman"/>
            <w:sz w:val="24"/>
            <w:szCs w:val="24"/>
          </w:rPr>
          <w:delText>is</w:delText>
        </w:r>
      </w:del>
      <w:ins w:id="26" w:author="BOUCADAIR Mohamed INNOV/NET" w:date="2025-01-07T11:33:00Z">
        <w:r w:rsidR="00EB2E70">
          <w:rPr>
            <w:rFonts w:ascii="Times New Roman" w:hAnsi="Times New Roman" w:cs="Times New Roman"/>
            <w:sz w:val="24"/>
            <w:szCs w:val="24"/>
          </w:rPr>
          <w:t>that</w:t>
        </w:r>
      </w:ins>
      <w:r w:rsidRPr="003A6561">
        <w:rPr>
          <w:rFonts w:ascii="Times New Roman" w:hAnsi="Times New Roman" w:cs="Times New Roman"/>
          <w:sz w:val="24"/>
          <w:szCs w:val="24"/>
        </w:rPr>
        <w:t xml:space="preserve"> </w:t>
      </w:r>
      <w:r>
        <w:rPr>
          <w:rFonts w:ascii="Times New Roman" w:hAnsi="Times New Roman" w:cs="Times New Roman"/>
          <w:sz w:val="24"/>
          <w:szCs w:val="24"/>
        </w:rPr>
        <w:t>the</w:t>
      </w:r>
      <w:r w:rsidRPr="003A6561">
        <w:rPr>
          <w:rFonts w:ascii="Times New Roman" w:hAnsi="Times New Roman" w:cs="Times New Roman"/>
          <w:sz w:val="24"/>
          <w:szCs w:val="24"/>
        </w:rPr>
        <w:t xml:space="preserve"> Internet Assigned Numbers Authority (IANA) has already allocated the IPFIX Information Elements specifi</w:t>
      </w:r>
      <w:r>
        <w:rPr>
          <w:rFonts w:ascii="Times New Roman" w:hAnsi="Times New Roman" w:cs="Times New Roman"/>
          <w:sz w:val="24"/>
          <w:szCs w:val="24"/>
        </w:rPr>
        <w:t>ed</w:t>
      </w:r>
      <w:r w:rsidRPr="003A6561">
        <w:rPr>
          <w:rFonts w:ascii="Times New Roman" w:hAnsi="Times New Roman" w:cs="Times New Roman"/>
          <w:sz w:val="24"/>
          <w:szCs w:val="24"/>
        </w:rPr>
        <w:t xml:space="preserve"> in this </w:t>
      </w:r>
      <w:ins w:id="27" w:author="BOUCADAIR Mohamed INNOV/NET" w:date="2025-01-07T11:33:00Z">
        <w:r w:rsidR="00EB2E70">
          <w:rPr>
            <w:rFonts w:ascii="Times New Roman" w:hAnsi="Times New Roman" w:cs="Times New Roman"/>
            <w:sz w:val="24"/>
            <w:szCs w:val="24"/>
          </w:rPr>
          <w:t>Internet-Draft</w:t>
        </w:r>
        <w:r w:rsidR="00EB2E70" w:rsidRPr="003A6561">
          <w:rPr>
            <w:rFonts w:ascii="Times New Roman" w:hAnsi="Times New Roman" w:cs="Times New Roman"/>
            <w:sz w:val="24"/>
            <w:szCs w:val="24"/>
          </w:rPr>
          <w:t xml:space="preserve"> </w:t>
        </w:r>
      </w:ins>
      <w:del w:id="28" w:author="BOUCADAIR Mohamed INNOV/NET" w:date="2025-01-07T11:33:00Z">
        <w:r w:rsidRPr="003A6561" w:rsidDel="00EB2E70">
          <w:rPr>
            <w:rFonts w:ascii="Times New Roman" w:hAnsi="Times New Roman" w:cs="Times New Roman"/>
            <w:sz w:val="24"/>
            <w:szCs w:val="24"/>
          </w:rPr>
          <w:delText xml:space="preserve">draft </w:delText>
        </w:r>
      </w:del>
      <w:r w:rsidRPr="003A6561">
        <w:rPr>
          <w:rFonts w:ascii="Times New Roman" w:hAnsi="Times New Roman" w:cs="Times New Roman"/>
          <w:sz w:val="24"/>
          <w:szCs w:val="24"/>
        </w:rPr>
        <w:t xml:space="preserve">in the “IP Flow Information Export (IPFIX) Entities” </w:t>
      </w:r>
      <w:r>
        <w:rPr>
          <w:rFonts w:ascii="Times New Roman" w:hAnsi="Times New Roman" w:cs="Times New Roman"/>
          <w:sz w:val="24"/>
          <w:szCs w:val="24"/>
        </w:rPr>
        <w:t xml:space="preserve">IANA </w:t>
      </w:r>
      <w:r w:rsidRPr="003A6561">
        <w:rPr>
          <w:rFonts w:ascii="Times New Roman" w:hAnsi="Times New Roman" w:cs="Times New Roman"/>
          <w:sz w:val="24"/>
          <w:szCs w:val="24"/>
        </w:rPr>
        <w:t xml:space="preserve">registry [4], according to the Expert Review rules mentioned in </w:t>
      </w:r>
      <w:ins w:id="29" w:author="BOUCADAIR Mohamed INNOV/NET" w:date="2025-01-07T11:34:00Z">
        <w:r w:rsidR="00EB2E70">
          <w:rPr>
            <w:rFonts w:ascii="Times New Roman" w:hAnsi="Times New Roman" w:cs="Times New Roman"/>
            <w:sz w:val="24"/>
            <w:szCs w:val="24"/>
          </w:rPr>
          <w:t xml:space="preserve">Section </w:t>
        </w:r>
      </w:ins>
      <w:r w:rsidRPr="003A6561">
        <w:rPr>
          <w:rFonts w:ascii="Times New Roman" w:hAnsi="Times New Roman" w:cs="Times New Roman"/>
          <w:sz w:val="24"/>
          <w:szCs w:val="24"/>
        </w:rPr>
        <w:t xml:space="preserve">7.4 of “Information Model for IP Flow Information Export (IPFIX)” </w:t>
      </w:r>
      <w:ins w:id="30" w:author="BOUCADAIR Mohamed INNOV/NET" w:date="2025-01-07T11:34:00Z">
        <w:r w:rsidR="00EB2E70">
          <w:rPr>
            <w:rFonts w:ascii="Times New Roman" w:hAnsi="Times New Roman" w:cs="Times New Roman"/>
            <w:sz w:val="24"/>
            <w:szCs w:val="24"/>
          </w:rPr>
          <w:t>(</w:t>
        </w:r>
      </w:ins>
      <w:r w:rsidRPr="003A6561">
        <w:rPr>
          <w:rFonts w:ascii="Times New Roman" w:hAnsi="Times New Roman" w:cs="Times New Roman"/>
          <w:sz w:val="24"/>
          <w:szCs w:val="24"/>
        </w:rPr>
        <w:t>RFC 7012</w:t>
      </w:r>
      <w:ins w:id="31" w:author="BOUCADAIR Mohamed INNOV/NET" w:date="2025-01-07T11:34:00Z">
        <w:r w:rsidR="00EB2E70">
          <w:rPr>
            <w:rFonts w:ascii="Times New Roman" w:hAnsi="Times New Roman" w:cs="Times New Roman"/>
            <w:sz w:val="24"/>
            <w:szCs w:val="24"/>
          </w:rPr>
          <w:t>)</w:t>
        </w:r>
      </w:ins>
      <w:r w:rsidRPr="003A6561">
        <w:rPr>
          <w:rFonts w:ascii="Times New Roman" w:hAnsi="Times New Roman" w:cs="Times New Roman"/>
          <w:sz w:val="24"/>
          <w:szCs w:val="24"/>
        </w:rPr>
        <w:t xml:space="preserve"> [5].</w:t>
      </w:r>
      <w:commentRangeEnd w:id="21"/>
      <w:r w:rsidR="001C76AF">
        <w:rPr>
          <w:rStyle w:val="Marquedecommentaire"/>
          <w:rFonts w:asciiTheme="minorHAnsi" w:eastAsiaTheme="minorHAnsi" w:hAnsiTheme="minorHAnsi" w:cstheme="minorBidi"/>
        </w:rPr>
        <w:commentReference w:id="21"/>
      </w:r>
    </w:p>
    <w:p w14:paraId="4D1EBB08" w14:textId="3C9C9EB0" w:rsidR="00535E2A" w:rsidRPr="00535E2A" w:rsidRDefault="00535E2A" w:rsidP="00535E2A">
      <w:pPr>
        <w:spacing w:before="100" w:beforeAutospacing="1" w:after="100" w:afterAutospacing="1" w:line="240" w:lineRule="auto"/>
        <w:rPr>
          <w:rFonts w:ascii="Times New Roman" w:eastAsia="Times New Roman" w:hAnsi="Times New Roman" w:cs="Times New Roman"/>
          <w:sz w:val="24"/>
          <w:szCs w:val="24"/>
        </w:rPr>
      </w:pPr>
      <w:r w:rsidRPr="00535E2A">
        <w:rPr>
          <w:rFonts w:ascii="Times New Roman" w:eastAsia="Times New Roman" w:hAnsi="Times New Roman" w:cs="Times New Roman"/>
          <w:sz w:val="24"/>
          <w:szCs w:val="24"/>
        </w:rPr>
        <w:t xml:space="preserve">We look forward fruitful collaboration between </w:t>
      </w:r>
      <w:ins w:id="32" w:author="BOUCADAIR Mohamed INNOV/NET" w:date="2025-01-07T11:45:00Z">
        <w:r w:rsidR="001C76AF">
          <w:rPr>
            <w:rFonts w:ascii="Times New Roman" w:eastAsia="Times New Roman" w:hAnsi="Times New Roman" w:cs="Times New Roman"/>
            <w:sz w:val="24"/>
            <w:szCs w:val="24"/>
          </w:rPr>
          <w:t xml:space="preserve">the </w:t>
        </w:r>
      </w:ins>
      <w:r w:rsidR="003A6561">
        <w:rPr>
          <w:rFonts w:ascii="Times New Roman" w:eastAsia="Times New Roman" w:hAnsi="Times New Roman" w:cs="Times New Roman"/>
          <w:sz w:val="24"/>
          <w:szCs w:val="24"/>
        </w:rPr>
        <w:t>3GPP</w:t>
      </w:r>
      <w:r w:rsidRPr="00535E2A">
        <w:rPr>
          <w:rFonts w:ascii="Times New Roman" w:eastAsia="Times New Roman" w:hAnsi="Times New Roman" w:cs="Times New Roman"/>
          <w:sz w:val="24"/>
          <w:szCs w:val="24"/>
        </w:rPr>
        <w:t xml:space="preserve"> and </w:t>
      </w:r>
      <w:del w:id="33" w:author="BOUCADAIR Mohamed INNOV/NET" w:date="2025-01-07T11:34:00Z">
        <w:r w:rsidR="0015061F" w:rsidRPr="003A6561" w:rsidDel="00EB2E70">
          <w:rPr>
            <w:rFonts w:ascii="Times New Roman" w:eastAsia="Times New Roman" w:hAnsi="Times New Roman" w:cs="Times New Roman"/>
            <w:sz w:val="24"/>
            <w:szCs w:val="24"/>
          </w:rPr>
          <w:delText>OPSA</w:delText>
        </w:r>
        <w:r w:rsidRPr="00535E2A" w:rsidDel="00EB2E70">
          <w:rPr>
            <w:rFonts w:ascii="Times New Roman" w:eastAsia="Times New Roman" w:hAnsi="Times New Roman" w:cs="Times New Roman"/>
            <w:sz w:val="24"/>
            <w:szCs w:val="24"/>
          </w:rPr>
          <w:delText>WG</w:delText>
        </w:r>
      </w:del>
      <w:ins w:id="34" w:author="BOUCADAIR Mohamed INNOV/NET" w:date="2025-01-07T11:34:00Z">
        <w:r w:rsidR="00EB2E70">
          <w:rPr>
            <w:rFonts w:ascii="Times New Roman" w:eastAsia="Times New Roman" w:hAnsi="Times New Roman" w:cs="Times New Roman"/>
            <w:sz w:val="24"/>
            <w:szCs w:val="24"/>
          </w:rPr>
          <w:t>IETF</w:t>
        </w:r>
      </w:ins>
      <w:r w:rsidRPr="00535E2A">
        <w:rPr>
          <w:rFonts w:ascii="Times New Roman" w:eastAsia="Times New Roman" w:hAnsi="Times New Roman" w:cs="Times New Roman"/>
          <w:sz w:val="24"/>
          <w:szCs w:val="24"/>
        </w:rPr>
        <w:t>.</w:t>
      </w:r>
    </w:p>
    <w:p w14:paraId="2EF9FA8C" w14:textId="61BCAFF5" w:rsidR="00535E2A" w:rsidRPr="00535E2A" w:rsidRDefault="00535E2A" w:rsidP="0015061F">
      <w:pPr>
        <w:spacing w:before="100" w:beforeAutospacing="1" w:after="100" w:afterAutospacing="1" w:line="240" w:lineRule="auto"/>
        <w:rPr>
          <w:rFonts w:ascii="Times New Roman" w:eastAsia="Times New Roman" w:hAnsi="Times New Roman" w:cs="Times New Roman"/>
          <w:sz w:val="24"/>
          <w:szCs w:val="24"/>
        </w:rPr>
      </w:pPr>
      <w:r w:rsidRPr="00535E2A">
        <w:rPr>
          <w:rFonts w:ascii="Times New Roman" w:eastAsia="Times New Roman" w:hAnsi="Times New Roman" w:cs="Times New Roman"/>
          <w:sz w:val="24"/>
          <w:szCs w:val="24"/>
        </w:rPr>
        <w:t xml:space="preserve">Note that the </w:t>
      </w:r>
      <w:r w:rsidR="0015061F" w:rsidRPr="003A6561">
        <w:rPr>
          <w:rFonts w:ascii="Times New Roman" w:eastAsia="Times New Roman" w:hAnsi="Times New Roman" w:cs="Times New Roman"/>
          <w:sz w:val="24"/>
          <w:szCs w:val="24"/>
        </w:rPr>
        <w:t>OPSAWG</w:t>
      </w:r>
      <w:r w:rsidRPr="00535E2A">
        <w:rPr>
          <w:rFonts w:ascii="Times New Roman" w:eastAsia="Times New Roman" w:hAnsi="Times New Roman" w:cs="Times New Roman"/>
          <w:sz w:val="24"/>
          <w:szCs w:val="24"/>
        </w:rPr>
        <w:t xml:space="preserve"> encourages the use of </w:t>
      </w:r>
      <w:r w:rsidR="0015061F" w:rsidRPr="003A6561">
        <w:rPr>
          <w:rFonts w:ascii="Times New Roman" w:eastAsia="Times New Roman" w:hAnsi="Times New Roman" w:cs="Times New Roman"/>
          <w:sz w:val="24"/>
          <w:szCs w:val="24"/>
        </w:rPr>
        <w:t>OPSAWG</w:t>
      </w:r>
      <w:r w:rsidRPr="00535E2A">
        <w:rPr>
          <w:rFonts w:ascii="Times New Roman" w:eastAsia="Times New Roman" w:hAnsi="Times New Roman" w:cs="Times New Roman"/>
          <w:sz w:val="24"/>
          <w:szCs w:val="24"/>
        </w:rPr>
        <w:t xml:space="preserve"> WG mailing list [</w:t>
      </w:r>
      <w:del w:id="35" w:author="BOUCADAIR Mohamed INNOV/NET" w:date="2025-01-07T11:37:00Z">
        <w:r w:rsidR="003A6561" w:rsidDel="00EB2E70">
          <w:rPr>
            <w:rFonts w:ascii="Times New Roman" w:eastAsia="Times New Roman" w:hAnsi="Times New Roman" w:cs="Times New Roman"/>
            <w:sz w:val="24"/>
            <w:szCs w:val="24"/>
          </w:rPr>
          <w:delText>6</w:delText>
        </w:r>
      </w:del>
      <w:ins w:id="36" w:author="BOUCADAIR Mohamed INNOV/NET" w:date="2025-01-07T11:37:00Z">
        <w:r w:rsidR="00EB2E70">
          <w:rPr>
            <w:rFonts w:ascii="Times New Roman" w:eastAsia="Times New Roman" w:hAnsi="Times New Roman" w:cs="Times New Roman"/>
            <w:sz w:val="24"/>
            <w:szCs w:val="24"/>
          </w:rPr>
          <w:t>7</w:t>
        </w:r>
      </w:ins>
      <w:r w:rsidRPr="00535E2A">
        <w:rPr>
          <w:rFonts w:ascii="Times New Roman" w:eastAsia="Times New Roman" w:hAnsi="Times New Roman" w:cs="Times New Roman"/>
          <w:sz w:val="24"/>
          <w:szCs w:val="24"/>
        </w:rPr>
        <w:t xml:space="preserve">] as the most effective and expedient way of exchanging information, answering questions, and clarifying concerns. </w:t>
      </w:r>
    </w:p>
    <w:p w14:paraId="470DA221" w14:textId="77777777" w:rsidR="00535E2A" w:rsidRPr="00535E2A" w:rsidRDefault="0015061F" w:rsidP="00535E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OPSAWG</w:t>
      </w:r>
      <w:r w:rsidR="00535E2A" w:rsidRPr="00535E2A">
        <w:rPr>
          <w:rFonts w:ascii="Times New Roman" w:eastAsia="Times New Roman" w:hAnsi="Times New Roman" w:cs="Times New Roman"/>
          <w:sz w:val="24"/>
          <w:szCs w:val="24"/>
        </w:rPr>
        <w:t xml:space="preserve"> Chairs</w:t>
      </w:r>
    </w:p>
    <w:p w14:paraId="71119A96" w14:textId="77777777" w:rsidR="00535E2A" w:rsidRPr="00535E2A" w:rsidRDefault="0015061F" w:rsidP="00535E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Joe Clarke</w:t>
      </w:r>
      <w:r w:rsidR="00535E2A" w:rsidRPr="00535E2A">
        <w:rPr>
          <w:rFonts w:ascii="Times New Roman" w:eastAsia="Times New Roman" w:hAnsi="Times New Roman" w:cs="Times New Roman"/>
          <w:sz w:val="24"/>
          <w:szCs w:val="24"/>
        </w:rPr>
        <w:t xml:space="preserve"> &amp; Benoît Claise</w:t>
      </w:r>
    </w:p>
    <w:p w14:paraId="4B645B16" w14:textId="77777777" w:rsidR="00535E2A" w:rsidRDefault="00535E2A" w:rsidP="00535E2A">
      <w:pPr>
        <w:spacing w:before="100" w:beforeAutospacing="1" w:after="100" w:afterAutospacing="1" w:line="240" w:lineRule="auto"/>
        <w:rPr>
          <w:rFonts w:ascii="Times New Roman" w:eastAsia="Times New Roman" w:hAnsi="Times New Roman" w:cs="Times New Roman"/>
          <w:sz w:val="24"/>
          <w:szCs w:val="24"/>
        </w:rPr>
      </w:pPr>
      <w:r w:rsidRPr="00535E2A">
        <w:rPr>
          <w:rFonts w:ascii="Times New Roman" w:eastAsia="Times New Roman" w:hAnsi="Times New Roman" w:cs="Times New Roman"/>
          <w:sz w:val="24"/>
          <w:szCs w:val="24"/>
        </w:rPr>
        <w:t xml:space="preserve">[1] </w:t>
      </w:r>
      <w:hyperlink r:id="rId11" w:history="1">
        <w:r w:rsidRPr="00535E2A">
          <w:rPr>
            <w:rStyle w:val="Lienhypertexte"/>
            <w:rFonts w:ascii="Times New Roman" w:eastAsia="Times New Roman" w:hAnsi="Times New Roman" w:cs="Times New Roman"/>
            <w:sz w:val="24"/>
            <w:szCs w:val="24"/>
          </w:rPr>
          <w:t>https://datatracker.ietf.org/wg/opsawg/about/</w:t>
        </w:r>
      </w:hyperlink>
    </w:p>
    <w:p w14:paraId="640738BA" w14:textId="5D328554" w:rsidR="003A6561" w:rsidRDefault="00535E2A" w:rsidP="00535E2A">
      <w:pPr>
        <w:spacing w:before="100" w:beforeAutospacing="1" w:after="100" w:afterAutospacing="1" w:line="240" w:lineRule="auto"/>
        <w:rPr>
          <w:rFonts w:ascii="Times New Roman" w:eastAsia="Times New Roman" w:hAnsi="Times New Roman" w:cs="Times New Roman"/>
          <w:sz w:val="24"/>
          <w:szCs w:val="24"/>
        </w:rPr>
      </w:pPr>
      <w:r w:rsidRPr="00535E2A">
        <w:rPr>
          <w:rFonts w:ascii="Times New Roman" w:eastAsia="Times New Roman" w:hAnsi="Times New Roman" w:cs="Times New Roman"/>
          <w:sz w:val="24"/>
          <w:szCs w:val="24"/>
        </w:rPr>
        <w:t xml:space="preserve">[2] </w:t>
      </w:r>
      <w:ins w:id="37" w:author="BOUCADAIR Mohamed INNOV/NET" w:date="2025-01-07T11:35:00Z">
        <w:r w:rsidR="00EB2E70" w:rsidRPr="00EB2E70">
          <w:t>https://datatracker.ietf.org/doc/draft-ietf-opsawg-ipfix-gtpu/</w:t>
        </w:r>
      </w:ins>
      <w:del w:id="38" w:author="BOUCADAIR Mohamed INNOV/NET" w:date="2025-01-07T11:35:00Z">
        <w:r w:rsidR="006E1ACB" w:rsidDel="00EB2E70">
          <w:fldChar w:fldCharType="begin"/>
        </w:r>
        <w:r w:rsidR="006E1ACB" w:rsidDel="00EB2E70">
          <w:delInstrText>HYPERLINK "https://datatracker.ietf.org/doc/draft-voyersriram-opsawg-ipfix-gtpu/"</w:delInstrText>
        </w:r>
        <w:r w:rsidR="006E1ACB" w:rsidDel="00EB2E70">
          <w:fldChar w:fldCharType="separate"/>
        </w:r>
        <w:r w:rsidR="003A6561" w:rsidRPr="003A6561" w:rsidDel="00EB2E70">
          <w:rPr>
            <w:rStyle w:val="Lienhypertexte"/>
            <w:rFonts w:ascii="Times New Roman" w:eastAsia="Times New Roman" w:hAnsi="Times New Roman" w:cs="Times New Roman"/>
            <w:sz w:val="24"/>
            <w:szCs w:val="24"/>
          </w:rPr>
          <w:delText>https://datatracker.ietf.org/doc/draft-voyersriram-opsawg-ipfix-gtpu/</w:delText>
        </w:r>
        <w:r w:rsidR="006E1ACB" w:rsidDel="00EB2E70">
          <w:rPr>
            <w:rStyle w:val="Lienhypertexte"/>
            <w:rFonts w:ascii="Times New Roman" w:eastAsia="Times New Roman" w:hAnsi="Times New Roman" w:cs="Times New Roman"/>
            <w:sz w:val="24"/>
            <w:szCs w:val="24"/>
          </w:rPr>
          <w:fldChar w:fldCharType="end"/>
        </w:r>
      </w:del>
    </w:p>
    <w:p w14:paraId="04181A54" w14:textId="77777777" w:rsidR="00535E2A" w:rsidRDefault="00535E2A" w:rsidP="00535E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hyperlink r:id="rId12" w:history="1">
        <w:r w:rsidRPr="00FE0310">
          <w:rPr>
            <w:rStyle w:val="Lienhypertexte"/>
            <w:rFonts w:ascii="Times New Roman" w:eastAsia="Times New Roman" w:hAnsi="Times New Roman" w:cs="Times New Roman"/>
            <w:sz w:val="24"/>
            <w:szCs w:val="24"/>
          </w:rPr>
          <w:t>https://datatracker.ietf.org/wg/ipfix/about/</w:t>
        </w:r>
      </w:hyperlink>
    </w:p>
    <w:p w14:paraId="2BB6CB6E" w14:textId="77777777" w:rsidR="003A6561" w:rsidRDefault="003A6561" w:rsidP="00535E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hyperlink r:id="rId13" w:history="1">
        <w:r w:rsidRPr="00FE0310">
          <w:rPr>
            <w:rStyle w:val="Lienhypertexte"/>
            <w:rFonts w:ascii="Times New Roman" w:eastAsia="Times New Roman" w:hAnsi="Times New Roman" w:cs="Times New Roman"/>
            <w:sz w:val="24"/>
            <w:szCs w:val="24"/>
          </w:rPr>
          <w:t>https://www.iana.org/assignments/ipfix/ipfix.xhtml</w:t>
        </w:r>
      </w:hyperlink>
    </w:p>
    <w:p w14:paraId="1EA6F64E" w14:textId="77777777" w:rsidR="003A6561" w:rsidRDefault="003A6561" w:rsidP="00535E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hyperlink r:id="rId14" w:history="1">
        <w:r w:rsidRPr="00FE0310">
          <w:rPr>
            <w:rStyle w:val="Lienhypertexte"/>
            <w:rFonts w:ascii="Times New Roman" w:eastAsia="Times New Roman" w:hAnsi="Times New Roman" w:cs="Times New Roman"/>
            <w:sz w:val="24"/>
            <w:szCs w:val="24"/>
          </w:rPr>
          <w:t>https://datatracker.ietf.org/doc/rfc7012/</w:t>
        </w:r>
      </w:hyperlink>
    </w:p>
    <w:p w14:paraId="0643E2C9" w14:textId="77777777" w:rsidR="00535E2A" w:rsidRPr="00535E2A" w:rsidRDefault="00535E2A" w:rsidP="00535E2A">
      <w:pPr>
        <w:spacing w:before="100" w:beforeAutospacing="1" w:after="100" w:afterAutospacing="1" w:line="240" w:lineRule="auto"/>
        <w:rPr>
          <w:rFonts w:ascii="Times New Roman" w:eastAsia="Times New Roman" w:hAnsi="Times New Roman" w:cs="Times New Roman"/>
          <w:sz w:val="24"/>
          <w:szCs w:val="24"/>
        </w:rPr>
      </w:pPr>
      <w:r w:rsidRPr="00535E2A">
        <w:rPr>
          <w:rFonts w:ascii="Times New Roman" w:eastAsia="Times New Roman" w:hAnsi="Times New Roman" w:cs="Times New Roman"/>
          <w:sz w:val="24"/>
          <w:szCs w:val="24"/>
        </w:rPr>
        <w:lastRenderedPageBreak/>
        <w:t>[</w:t>
      </w:r>
      <w:r w:rsidR="003A6561">
        <w:rPr>
          <w:rFonts w:ascii="Times New Roman" w:eastAsia="Times New Roman" w:hAnsi="Times New Roman" w:cs="Times New Roman"/>
          <w:sz w:val="24"/>
          <w:szCs w:val="24"/>
        </w:rPr>
        <w:t>6</w:t>
      </w:r>
      <w:r w:rsidRPr="00535E2A">
        <w:rPr>
          <w:rFonts w:ascii="Times New Roman" w:eastAsia="Times New Roman" w:hAnsi="Times New Roman" w:cs="Times New Roman"/>
          <w:sz w:val="24"/>
          <w:szCs w:val="24"/>
        </w:rPr>
        <w:t xml:space="preserve">] </w:t>
      </w:r>
      <w:hyperlink r:id="rId15" w:history="1">
        <w:r w:rsidR="0015061F" w:rsidRPr="0015061F">
          <w:rPr>
            <w:rStyle w:val="Lienhypertexte"/>
            <w:rFonts w:ascii="Times New Roman" w:eastAsia="Times New Roman" w:hAnsi="Times New Roman" w:cs="Times New Roman"/>
            <w:sz w:val="24"/>
            <w:szCs w:val="24"/>
          </w:rPr>
          <w:t>https://www.ietf.org/mailman/listinfo/opsawg</w:t>
        </w:r>
      </w:hyperlink>
    </w:p>
    <w:p w14:paraId="755FE154" w14:textId="77777777" w:rsidR="00FF5B8E" w:rsidRDefault="00FF5B8E"/>
    <w:sectPr w:rsidR="00FF5B8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OUCADAIR Mohamed INNOV/NET" w:date="2025-01-07T11:41:00Z" w:initials="MB">
    <w:p w14:paraId="52714FCC" w14:textId="77777777" w:rsidR="001C76AF" w:rsidRDefault="001C76AF" w:rsidP="001C76AF">
      <w:pPr>
        <w:pStyle w:val="Commentaire"/>
      </w:pPr>
      <w:r>
        <w:rPr>
          <w:rStyle w:val="Marquedecommentaire"/>
        </w:rPr>
        <w:annotationRef/>
      </w:r>
      <w:r>
        <w:t>For consistency with the form you use in the following part of the text.</w:t>
      </w:r>
    </w:p>
  </w:comment>
  <w:comment w:id="3" w:author="BOUCADAIR Mohamed INNOV/NET" w:date="2025-01-07T11:41:00Z" w:initials="MB">
    <w:p w14:paraId="06D26357" w14:textId="77777777" w:rsidR="001C76AF" w:rsidRDefault="001C76AF" w:rsidP="001C76AF">
      <w:pPr>
        <w:pStyle w:val="Commentaire"/>
      </w:pPr>
      <w:r>
        <w:rPr>
          <w:rStyle w:val="Marquedecommentaire"/>
        </w:rPr>
        <w:annotationRef/>
      </w:r>
      <w:r>
        <w:t>For consistency</w:t>
      </w:r>
    </w:p>
  </w:comment>
  <w:comment w:id="21" w:author="BOUCADAIR Mohamed INNOV/NET" w:date="2025-01-07T11:45:00Z" w:initials="MB">
    <w:p w14:paraId="5F463B68" w14:textId="77777777" w:rsidR="001C76AF" w:rsidRDefault="001C76AF" w:rsidP="001C76AF">
      <w:pPr>
        <w:pStyle w:val="Commentaire"/>
      </w:pPr>
      <w:r>
        <w:rPr>
          <w:rStyle w:val="Marquedecommentaire"/>
        </w:rPr>
        <w:annotationRef/>
      </w:r>
      <w:r>
        <w:t>What is registered is an individual draft (</w:t>
      </w:r>
      <w:r>
        <w:rPr>
          <w:color w:val="000000"/>
        </w:rPr>
        <w:t>[</w:t>
      </w:r>
      <w:hyperlink r:id="rId1" w:history="1">
        <w:r w:rsidRPr="00F42722">
          <w:rPr>
            <w:rStyle w:val="Lienhypertexte"/>
          </w:rPr>
          <w:t>draft-voyersriram-opsawg-ipfix-gtpu-05</w:t>
        </w:r>
      </w:hyperlink>
      <w:r>
        <w:rPr>
          <w:color w:val="000000"/>
        </w:rPr>
        <w:t>]</w:t>
      </w:r>
      <w:r>
        <w:t xml:space="preserve">). </w:t>
      </w:r>
    </w:p>
    <w:p w14:paraId="2461FD0B" w14:textId="77777777" w:rsidR="001C76AF" w:rsidRDefault="001C76AF" w:rsidP="001C76AF">
      <w:pPr>
        <w:pStyle w:val="Commentaire"/>
      </w:pPr>
    </w:p>
    <w:p w14:paraId="3C678AEF" w14:textId="77777777" w:rsidR="001C76AF" w:rsidRDefault="001C76AF" w:rsidP="001C76AF">
      <w:pPr>
        <w:pStyle w:val="Commentaire"/>
      </w:pPr>
      <w:r>
        <w:t xml:space="preserve">I don’t know how this can be interpreted by the 3GPP, but registering these IEs should not be interpreted as these IEs are frozen and there is no point in reviewing or raising concerns about them.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714FCC" w15:done="0"/>
  <w15:commentEx w15:paraId="06D26357" w15:done="0"/>
  <w15:commentEx w15:paraId="3C678A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279153" w16cex:dateUtc="2025-01-07T10:41:00Z"/>
  <w16cex:commentExtensible w16cex:durableId="2B279160" w16cex:dateUtc="2025-01-07T10:41:00Z"/>
  <w16cex:commentExtensible w16cex:durableId="2B279245" w16cex:dateUtc="2025-01-07T1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714FCC" w16cid:durableId="2B279153"/>
  <w16cid:commentId w16cid:paraId="06D26357" w16cid:durableId="2B279160"/>
  <w16cid:commentId w16cid:paraId="3C678AEF" w16cid:durableId="2B2792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9E308" w14:textId="77777777" w:rsidR="001C76AF" w:rsidRDefault="001C76AF" w:rsidP="001C76AF">
      <w:pPr>
        <w:spacing w:after="0" w:line="240" w:lineRule="auto"/>
      </w:pPr>
      <w:r>
        <w:separator/>
      </w:r>
    </w:p>
  </w:endnote>
  <w:endnote w:type="continuationSeparator" w:id="0">
    <w:p w14:paraId="258151A1" w14:textId="77777777" w:rsidR="001C76AF" w:rsidRDefault="001C76AF" w:rsidP="001C76AF">
      <w:pPr>
        <w:spacing w:after="0" w:line="240" w:lineRule="auto"/>
      </w:pPr>
      <w:r>
        <w:continuationSeparator/>
      </w:r>
    </w:p>
  </w:endnote>
  <w:endnote w:type="continuationNotice" w:id="1">
    <w:p w14:paraId="6F998ACE" w14:textId="77777777" w:rsidR="000A0C04" w:rsidRDefault="000A0C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78160" w14:textId="77777777" w:rsidR="001C76AF" w:rsidRDefault="001C76AF" w:rsidP="001C76AF">
      <w:pPr>
        <w:spacing w:after="0" w:line="240" w:lineRule="auto"/>
      </w:pPr>
      <w:r>
        <w:separator/>
      </w:r>
    </w:p>
  </w:footnote>
  <w:footnote w:type="continuationSeparator" w:id="0">
    <w:p w14:paraId="0B225B52" w14:textId="77777777" w:rsidR="001C76AF" w:rsidRDefault="001C76AF" w:rsidP="001C76AF">
      <w:pPr>
        <w:spacing w:after="0" w:line="240" w:lineRule="auto"/>
      </w:pPr>
      <w:r>
        <w:continuationSeparator/>
      </w:r>
    </w:p>
  </w:footnote>
  <w:footnote w:type="continuationNotice" w:id="1">
    <w:p w14:paraId="364FE853" w14:textId="77777777" w:rsidR="000A0C04" w:rsidRDefault="000A0C0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60EAE"/>
    <w:multiLevelType w:val="multilevel"/>
    <w:tmpl w:val="C5C4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D31ED1"/>
    <w:multiLevelType w:val="multilevel"/>
    <w:tmpl w:val="F9FE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4884852">
    <w:abstractNumId w:val="0"/>
  </w:num>
  <w:num w:numId="2" w16cid:durableId="13455465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UCADAIR Mohamed INNOV/NET">
    <w15:presenceInfo w15:providerId="AD" w15:userId="S::mohamed.boucadair@orange.com::2acbca90-6db1-4111-98c4-832797dda7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E2A"/>
    <w:rsid w:val="0001066A"/>
    <w:rsid w:val="00013079"/>
    <w:rsid w:val="0002225A"/>
    <w:rsid w:val="0005196F"/>
    <w:rsid w:val="00054675"/>
    <w:rsid w:val="00074CDB"/>
    <w:rsid w:val="00093D2E"/>
    <w:rsid w:val="000A0C04"/>
    <w:rsid w:val="000B48A7"/>
    <w:rsid w:val="000B586D"/>
    <w:rsid w:val="000D63A1"/>
    <w:rsid w:val="000F05CF"/>
    <w:rsid w:val="00132B6C"/>
    <w:rsid w:val="00144972"/>
    <w:rsid w:val="0015061F"/>
    <w:rsid w:val="00154EF6"/>
    <w:rsid w:val="00174C46"/>
    <w:rsid w:val="00182C3B"/>
    <w:rsid w:val="00195AEB"/>
    <w:rsid w:val="001C76AF"/>
    <w:rsid w:val="00207AEC"/>
    <w:rsid w:val="002363D7"/>
    <w:rsid w:val="00236499"/>
    <w:rsid w:val="00251DAB"/>
    <w:rsid w:val="00277B49"/>
    <w:rsid w:val="002B781C"/>
    <w:rsid w:val="002E2EA2"/>
    <w:rsid w:val="002E5C9A"/>
    <w:rsid w:val="003251BC"/>
    <w:rsid w:val="00334911"/>
    <w:rsid w:val="003355AF"/>
    <w:rsid w:val="00336CC3"/>
    <w:rsid w:val="0035073D"/>
    <w:rsid w:val="00352891"/>
    <w:rsid w:val="0035438C"/>
    <w:rsid w:val="003A6137"/>
    <w:rsid w:val="003A6561"/>
    <w:rsid w:val="003C58BD"/>
    <w:rsid w:val="003D3506"/>
    <w:rsid w:val="003D7EBB"/>
    <w:rsid w:val="004172B2"/>
    <w:rsid w:val="0043447B"/>
    <w:rsid w:val="004711B3"/>
    <w:rsid w:val="004725D9"/>
    <w:rsid w:val="00474711"/>
    <w:rsid w:val="00475B10"/>
    <w:rsid w:val="00486B91"/>
    <w:rsid w:val="0049431E"/>
    <w:rsid w:val="004E11C0"/>
    <w:rsid w:val="004F1444"/>
    <w:rsid w:val="00502C46"/>
    <w:rsid w:val="00535E2A"/>
    <w:rsid w:val="0054139D"/>
    <w:rsid w:val="00550F92"/>
    <w:rsid w:val="005731EC"/>
    <w:rsid w:val="00590A6F"/>
    <w:rsid w:val="005D07C2"/>
    <w:rsid w:val="005D39E5"/>
    <w:rsid w:val="005E4F34"/>
    <w:rsid w:val="005F0CDE"/>
    <w:rsid w:val="00621AB4"/>
    <w:rsid w:val="006272F9"/>
    <w:rsid w:val="00646E88"/>
    <w:rsid w:val="00653CBE"/>
    <w:rsid w:val="00663A97"/>
    <w:rsid w:val="00673B8A"/>
    <w:rsid w:val="006841DD"/>
    <w:rsid w:val="006B7ED4"/>
    <w:rsid w:val="006E1ACB"/>
    <w:rsid w:val="006F32E5"/>
    <w:rsid w:val="00701519"/>
    <w:rsid w:val="0070427E"/>
    <w:rsid w:val="00707C55"/>
    <w:rsid w:val="00714D8E"/>
    <w:rsid w:val="00735E0C"/>
    <w:rsid w:val="00743003"/>
    <w:rsid w:val="00743499"/>
    <w:rsid w:val="0077330F"/>
    <w:rsid w:val="007A3B5A"/>
    <w:rsid w:val="007B04CC"/>
    <w:rsid w:val="007E0435"/>
    <w:rsid w:val="007F1FA0"/>
    <w:rsid w:val="00807882"/>
    <w:rsid w:val="00846D3D"/>
    <w:rsid w:val="008A372C"/>
    <w:rsid w:val="008C151C"/>
    <w:rsid w:val="008D0880"/>
    <w:rsid w:val="008D34BC"/>
    <w:rsid w:val="008F0D31"/>
    <w:rsid w:val="008F68C8"/>
    <w:rsid w:val="008F7AF4"/>
    <w:rsid w:val="00904A32"/>
    <w:rsid w:val="009367BF"/>
    <w:rsid w:val="00976F90"/>
    <w:rsid w:val="009A4B10"/>
    <w:rsid w:val="009B2C82"/>
    <w:rsid w:val="009C1458"/>
    <w:rsid w:val="009C4799"/>
    <w:rsid w:val="009E19B5"/>
    <w:rsid w:val="00A24315"/>
    <w:rsid w:val="00A36A39"/>
    <w:rsid w:val="00A52E72"/>
    <w:rsid w:val="00A6329E"/>
    <w:rsid w:val="00AE0E36"/>
    <w:rsid w:val="00AE1E3D"/>
    <w:rsid w:val="00AF5E81"/>
    <w:rsid w:val="00B04AD4"/>
    <w:rsid w:val="00B25EC9"/>
    <w:rsid w:val="00B33CD2"/>
    <w:rsid w:val="00B7499D"/>
    <w:rsid w:val="00B96652"/>
    <w:rsid w:val="00BC09A2"/>
    <w:rsid w:val="00BD7B20"/>
    <w:rsid w:val="00C20417"/>
    <w:rsid w:val="00C2572C"/>
    <w:rsid w:val="00CF3D21"/>
    <w:rsid w:val="00D16A6D"/>
    <w:rsid w:val="00D368AA"/>
    <w:rsid w:val="00D3761B"/>
    <w:rsid w:val="00D67139"/>
    <w:rsid w:val="00DA2D1C"/>
    <w:rsid w:val="00DB20B5"/>
    <w:rsid w:val="00DB58B8"/>
    <w:rsid w:val="00DC7E9C"/>
    <w:rsid w:val="00E01566"/>
    <w:rsid w:val="00E22708"/>
    <w:rsid w:val="00E300AC"/>
    <w:rsid w:val="00E3151D"/>
    <w:rsid w:val="00E51C44"/>
    <w:rsid w:val="00E803AA"/>
    <w:rsid w:val="00E8435A"/>
    <w:rsid w:val="00EB2E70"/>
    <w:rsid w:val="00EC5555"/>
    <w:rsid w:val="00EC78D6"/>
    <w:rsid w:val="00F05576"/>
    <w:rsid w:val="00F30DFD"/>
    <w:rsid w:val="00F319AC"/>
    <w:rsid w:val="00F37D0A"/>
    <w:rsid w:val="00F4248D"/>
    <w:rsid w:val="00F64F6E"/>
    <w:rsid w:val="00F877FA"/>
    <w:rsid w:val="00F90EBE"/>
    <w:rsid w:val="00F9496C"/>
    <w:rsid w:val="00FA6818"/>
    <w:rsid w:val="00FD0297"/>
    <w:rsid w:val="00FE42E3"/>
    <w:rsid w:val="00FF5B8E"/>
    <w:rsid w:val="00FF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45DF5"/>
  <w15:chartTrackingRefBased/>
  <w15:docId w15:val="{B4AECDF8-2E71-4C1C-AE60-3FF5ABD9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535E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35E2A"/>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unhideWhenUsed/>
    <w:rsid w:val="00535E2A"/>
    <w:rPr>
      <w:color w:val="0000FF"/>
      <w:u w:val="single"/>
    </w:rPr>
  </w:style>
  <w:style w:type="character" w:customStyle="1" w:styleId="Titre1Car">
    <w:name w:val="Titre 1 Car"/>
    <w:basedOn w:val="Policepardfaut"/>
    <w:link w:val="Titre1"/>
    <w:uiPriority w:val="9"/>
    <w:rsid w:val="00535E2A"/>
    <w:rPr>
      <w:rFonts w:ascii="Times New Roman" w:eastAsia="Times New Roman" w:hAnsi="Times New Roman" w:cs="Times New Roman"/>
      <w:b/>
      <w:bCs/>
      <w:kern w:val="36"/>
      <w:sz w:val="48"/>
      <w:szCs w:val="48"/>
    </w:rPr>
  </w:style>
  <w:style w:type="paragraph" w:styleId="Sansinterligne">
    <w:name w:val="No Spacing"/>
    <w:uiPriority w:val="1"/>
    <w:qFormat/>
    <w:rsid w:val="00535E2A"/>
    <w:pPr>
      <w:spacing w:after="0" w:line="240" w:lineRule="auto"/>
    </w:pPr>
  </w:style>
  <w:style w:type="character" w:styleId="Mentionnonrsolue">
    <w:name w:val="Unresolved Mention"/>
    <w:basedOn w:val="Policepardfaut"/>
    <w:uiPriority w:val="99"/>
    <w:semiHidden/>
    <w:unhideWhenUsed/>
    <w:rsid w:val="00535E2A"/>
    <w:rPr>
      <w:color w:val="605E5C"/>
      <w:shd w:val="clear" w:color="auto" w:fill="E1DFDD"/>
    </w:rPr>
  </w:style>
  <w:style w:type="paragraph" w:styleId="PrformatHTML">
    <w:name w:val="HTML Preformatted"/>
    <w:basedOn w:val="Normal"/>
    <w:link w:val="PrformatHTMLCar"/>
    <w:uiPriority w:val="99"/>
    <w:unhideWhenUsed/>
    <w:rsid w:val="003A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3A6561"/>
    <w:rPr>
      <w:rFonts w:ascii="Courier New" w:eastAsia="Times New Roman" w:hAnsi="Courier New" w:cs="Courier New"/>
      <w:sz w:val="20"/>
      <w:szCs w:val="20"/>
    </w:rPr>
  </w:style>
  <w:style w:type="character" w:customStyle="1" w:styleId="h1">
    <w:name w:val="h1"/>
    <w:basedOn w:val="Policepardfaut"/>
    <w:rsid w:val="003A6561"/>
  </w:style>
  <w:style w:type="paragraph" w:styleId="Rvision">
    <w:name w:val="Revision"/>
    <w:hidden/>
    <w:uiPriority w:val="99"/>
    <w:semiHidden/>
    <w:rsid w:val="00EB2E70"/>
    <w:pPr>
      <w:spacing w:after="0" w:line="240" w:lineRule="auto"/>
    </w:pPr>
  </w:style>
  <w:style w:type="character" w:styleId="Marquedecommentaire">
    <w:name w:val="annotation reference"/>
    <w:basedOn w:val="Policepardfaut"/>
    <w:uiPriority w:val="99"/>
    <w:semiHidden/>
    <w:unhideWhenUsed/>
    <w:rsid w:val="001C76AF"/>
    <w:rPr>
      <w:sz w:val="16"/>
      <w:szCs w:val="16"/>
    </w:rPr>
  </w:style>
  <w:style w:type="paragraph" w:styleId="Commentaire">
    <w:name w:val="annotation text"/>
    <w:basedOn w:val="Normal"/>
    <w:link w:val="CommentaireCar"/>
    <w:uiPriority w:val="99"/>
    <w:unhideWhenUsed/>
    <w:rsid w:val="001C76AF"/>
    <w:pPr>
      <w:spacing w:line="240" w:lineRule="auto"/>
    </w:pPr>
    <w:rPr>
      <w:sz w:val="20"/>
      <w:szCs w:val="20"/>
    </w:rPr>
  </w:style>
  <w:style w:type="character" w:customStyle="1" w:styleId="CommentaireCar">
    <w:name w:val="Commentaire Car"/>
    <w:basedOn w:val="Policepardfaut"/>
    <w:link w:val="Commentaire"/>
    <w:uiPriority w:val="99"/>
    <w:rsid w:val="001C76AF"/>
    <w:rPr>
      <w:sz w:val="20"/>
      <w:szCs w:val="20"/>
    </w:rPr>
  </w:style>
  <w:style w:type="paragraph" w:styleId="Objetducommentaire">
    <w:name w:val="annotation subject"/>
    <w:basedOn w:val="Commentaire"/>
    <w:next w:val="Commentaire"/>
    <w:link w:val="ObjetducommentaireCar"/>
    <w:uiPriority w:val="99"/>
    <w:semiHidden/>
    <w:unhideWhenUsed/>
    <w:rsid w:val="001C76AF"/>
    <w:rPr>
      <w:b/>
      <w:bCs/>
    </w:rPr>
  </w:style>
  <w:style w:type="character" w:customStyle="1" w:styleId="ObjetducommentaireCar">
    <w:name w:val="Objet du commentaire Car"/>
    <w:basedOn w:val="CommentaireCar"/>
    <w:link w:val="Objetducommentaire"/>
    <w:uiPriority w:val="99"/>
    <w:semiHidden/>
    <w:rsid w:val="001C76AF"/>
    <w:rPr>
      <w:b/>
      <w:bCs/>
      <w:sz w:val="20"/>
      <w:szCs w:val="20"/>
    </w:rPr>
  </w:style>
  <w:style w:type="paragraph" w:styleId="Pieddepage">
    <w:name w:val="footer"/>
    <w:basedOn w:val="Normal"/>
    <w:link w:val="PieddepageCar"/>
    <w:uiPriority w:val="99"/>
    <w:unhideWhenUsed/>
    <w:rsid w:val="001C76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76AF"/>
  </w:style>
  <w:style w:type="paragraph" w:styleId="En-tte">
    <w:name w:val="header"/>
    <w:basedOn w:val="Normal"/>
    <w:link w:val="En-tteCar"/>
    <w:uiPriority w:val="99"/>
    <w:unhideWhenUsed/>
    <w:rsid w:val="002E5C9A"/>
    <w:pPr>
      <w:tabs>
        <w:tab w:val="center" w:pos="4536"/>
        <w:tab w:val="right" w:pos="9072"/>
      </w:tabs>
      <w:spacing w:after="0" w:line="240" w:lineRule="auto"/>
    </w:pPr>
  </w:style>
  <w:style w:type="character" w:customStyle="1" w:styleId="En-tteCar">
    <w:name w:val="En-tête Car"/>
    <w:basedOn w:val="Policepardfaut"/>
    <w:link w:val="En-tte"/>
    <w:uiPriority w:val="99"/>
    <w:rsid w:val="002E5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349">
      <w:bodyDiv w:val="1"/>
      <w:marLeft w:val="0"/>
      <w:marRight w:val="0"/>
      <w:marTop w:val="0"/>
      <w:marBottom w:val="0"/>
      <w:divBdr>
        <w:top w:val="none" w:sz="0" w:space="0" w:color="auto"/>
        <w:left w:val="none" w:sz="0" w:space="0" w:color="auto"/>
        <w:bottom w:val="none" w:sz="0" w:space="0" w:color="auto"/>
        <w:right w:val="none" w:sz="0" w:space="0" w:color="auto"/>
      </w:divBdr>
      <w:divsChild>
        <w:div w:id="1017851789">
          <w:marLeft w:val="0"/>
          <w:marRight w:val="0"/>
          <w:marTop w:val="0"/>
          <w:marBottom w:val="0"/>
          <w:divBdr>
            <w:top w:val="none" w:sz="0" w:space="0" w:color="auto"/>
            <w:left w:val="none" w:sz="0" w:space="0" w:color="auto"/>
            <w:bottom w:val="none" w:sz="0" w:space="0" w:color="auto"/>
            <w:right w:val="none" w:sz="0" w:space="0" w:color="auto"/>
          </w:divBdr>
        </w:div>
      </w:divsChild>
    </w:div>
    <w:div w:id="154997487">
      <w:bodyDiv w:val="1"/>
      <w:marLeft w:val="0"/>
      <w:marRight w:val="0"/>
      <w:marTop w:val="0"/>
      <w:marBottom w:val="0"/>
      <w:divBdr>
        <w:top w:val="none" w:sz="0" w:space="0" w:color="auto"/>
        <w:left w:val="none" w:sz="0" w:space="0" w:color="auto"/>
        <w:bottom w:val="none" w:sz="0" w:space="0" w:color="auto"/>
        <w:right w:val="none" w:sz="0" w:space="0" w:color="auto"/>
      </w:divBdr>
    </w:div>
    <w:div w:id="743987084">
      <w:bodyDiv w:val="1"/>
      <w:marLeft w:val="0"/>
      <w:marRight w:val="0"/>
      <w:marTop w:val="0"/>
      <w:marBottom w:val="0"/>
      <w:divBdr>
        <w:top w:val="none" w:sz="0" w:space="0" w:color="auto"/>
        <w:left w:val="none" w:sz="0" w:space="0" w:color="auto"/>
        <w:bottom w:val="none" w:sz="0" w:space="0" w:color="auto"/>
        <w:right w:val="none" w:sz="0" w:space="0" w:color="auto"/>
      </w:divBdr>
    </w:div>
    <w:div w:id="863325753">
      <w:bodyDiv w:val="1"/>
      <w:marLeft w:val="0"/>
      <w:marRight w:val="0"/>
      <w:marTop w:val="0"/>
      <w:marBottom w:val="0"/>
      <w:divBdr>
        <w:top w:val="none" w:sz="0" w:space="0" w:color="auto"/>
        <w:left w:val="none" w:sz="0" w:space="0" w:color="auto"/>
        <w:bottom w:val="none" w:sz="0" w:space="0" w:color="auto"/>
        <w:right w:val="none" w:sz="0" w:space="0" w:color="auto"/>
      </w:divBdr>
      <w:divsChild>
        <w:div w:id="582109384">
          <w:marLeft w:val="0"/>
          <w:marRight w:val="0"/>
          <w:marTop w:val="0"/>
          <w:marBottom w:val="0"/>
          <w:divBdr>
            <w:top w:val="none" w:sz="0" w:space="0" w:color="auto"/>
            <w:left w:val="none" w:sz="0" w:space="0" w:color="auto"/>
            <w:bottom w:val="none" w:sz="0" w:space="0" w:color="auto"/>
            <w:right w:val="none" w:sz="0" w:space="0" w:color="auto"/>
          </w:divBdr>
        </w:div>
      </w:divsChild>
    </w:div>
    <w:div w:id="122613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iana.org/go/draft-voyersriram-opsawg-ipfix-gtpu-05"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iana.org/assignments/ipfix/ipfix.x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atatracker.ietf.org/wg/ipfix/about/"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tracker.ietf.org/wg/opsawg/about/" TargetMode="External"/><Relationship Id="rId5" Type="http://schemas.openxmlformats.org/officeDocument/2006/relationships/footnotes" Target="footnotes.xml"/><Relationship Id="rId15" Type="http://schemas.openxmlformats.org/officeDocument/2006/relationships/hyperlink" Target="https://www.ietf.org/mailman/listinfo/opsawg"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atatracker.ietf.org/doc/rfc7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7222825-62ea-40f3-96b5-5375c07996e2}" enabled="1" method="Privileged" siteId="{90c7a20a-f34b-40bf-bc48-b9253b6f5d20}" removed="0"/>
</clbl:labelList>
</file>

<file path=docProps/app.xml><?xml version="1.0" encoding="utf-8"?>
<Properties xmlns="http://schemas.openxmlformats.org/officeDocument/2006/extended-properties" xmlns:vt="http://schemas.openxmlformats.org/officeDocument/2006/docPropsVTypes">
  <Template>Normal</Template>
  <TotalTime>10</TotalTime>
  <Pages>2</Pages>
  <Words>409</Words>
  <Characters>2255</Characters>
  <Application>Microsoft Office Word</Application>
  <DocSecurity>0</DocSecurity>
  <Lines>18</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Huawei Technologies Co., Ltd.</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Claise</dc:creator>
  <cp:keywords/>
  <dc:description/>
  <cp:lastModifiedBy>BOUCADAIR Mohamed INNOV/NET</cp:lastModifiedBy>
  <cp:revision>9</cp:revision>
  <dcterms:created xsi:type="dcterms:W3CDTF">2025-01-07T10:45:00Z</dcterms:created>
  <dcterms:modified xsi:type="dcterms:W3CDTF">2025-01-07T10:50:00Z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1733991289</vt:lpwstr>
  </property>
</Properties>
</file>