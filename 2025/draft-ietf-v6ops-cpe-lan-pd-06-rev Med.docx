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3EECAA" w14:textId="77777777" w:rsidR="00F37554" w:rsidRPr="00862759" w:rsidRDefault="00F37554" w:rsidP="00862759">
      <w:pPr>
        <w:pStyle w:val="Textebrut"/>
        <w:rPr>
          <w:rFonts w:ascii="Courier New" w:hAnsi="Courier New" w:cs="Courier New"/>
        </w:rPr>
      </w:pPr>
    </w:p>
    <w:p w14:paraId="760A154A" w14:textId="77777777" w:rsidR="00F37554" w:rsidRPr="00862759" w:rsidRDefault="00F37554" w:rsidP="00862759">
      <w:pPr>
        <w:pStyle w:val="Textebrut"/>
        <w:rPr>
          <w:rFonts w:ascii="Courier New" w:hAnsi="Courier New" w:cs="Courier New"/>
        </w:rPr>
      </w:pPr>
    </w:p>
    <w:p w14:paraId="7BDFA86C" w14:textId="77777777" w:rsidR="00F37554" w:rsidRPr="00862759" w:rsidRDefault="00F37554" w:rsidP="00862759">
      <w:pPr>
        <w:pStyle w:val="Textebrut"/>
        <w:rPr>
          <w:rFonts w:ascii="Courier New" w:hAnsi="Courier New" w:cs="Courier New"/>
        </w:rPr>
      </w:pPr>
    </w:p>
    <w:p w14:paraId="4E4D30D8" w14:textId="77777777" w:rsidR="00F37554" w:rsidRPr="00862759" w:rsidRDefault="00F37554" w:rsidP="00862759">
      <w:pPr>
        <w:pStyle w:val="Textebrut"/>
        <w:rPr>
          <w:rFonts w:ascii="Courier New" w:hAnsi="Courier New" w:cs="Courier New"/>
        </w:rPr>
      </w:pPr>
    </w:p>
    <w:p w14:paraId="0257A0D2" w14:textId="77777777" w:rsidR="00F37554" w:rsidRPr="00A15F6C" w:rsidRDefault="00F37554" w:rsidP="00862759">
      <w:pPr>
        <w:pStyle w:val="Textebrut"/>
        <w:rPr>
          <w:rFonts w:ascii="Courier New" w:hAnsi="Courier New" w:cs="Courier New"/>
          <w:lang w:val="en-US"/>
        </w:rPr>
      </w:pPr>
      <w:r w:rsidRPr="00A15F6C">
        <w:rPr>
          <w:rFonts w:ascii="Courier New" w:hAnsi="Courier New" w:cs="Courier New"/>
          <w:lang w:val="en-US"/>
        </w:rPr>
        <w:t>Internet Engineering Task Force                               T. Winters</w:t>
      </w:r>
    </w:p>
    <w:p w14:paraId="76C13D4D" w14:textId="77777777" w:rsidR="00F37554" w:rsidRPr="00A15F6C" w:rsidRDefault="00F37554" w:rsidP="00862759">
      <w:pPr>
        <w:pStyle w:val="Textebrut"/>
        <w:rPr>
          <w:rFonts w:ascii="Courier New" w:hAnsi="Courier New" w:cs="Courier New"/>
          <w:lang w:val="en-US"/>
        </w:rPr>
      </w:pPr>
      <w:r w:rsidRPr="00A15F6C">
        <w:rPr>
          <w:rFonts w:ascii="Courier New" w:hAnsi="Courier New" w:cs="Courier New"/>
          <w:lang w:val="en-US"/>
        </w:rPr>
        <w:t>Internet-Draft                                                   QA Cafe</w:t>
      </w:r>
    </w:p>
    <w:p w14:paraId="6E59A8D6" w14:textId="77777777" w:rsidR="00F37554" w:rsidRPr="00A15F6C" w:rsidRDefault="00F37554" w:rsidP="00862759">
      <w:pPr>
        <w:pStyle w:val="Textebrut"/>
        <w:rPr>
          <w:rFonts w:ascii="Courier New" w:hAnsi="Courier New" w:cs="Courier New"/>
          <w:lang w:val="en-US"/>
        </w:rPr>
      </w:pPr>
      <w:r w:rsidRPr="00A15F6C">
        <w:rPr>
          <w:rFonts w:ascii="Courier New" w:hAnsi="Courier New" w:cs="Courier New"/>
          <w:lang w:val="en-US"/>
        </w:rPr>
        <w:t xml:space="preserve">Updates: 7084 (if </w:t>
      </w:r>
      <w:proofErr w:type="gramStart"/>
      <w:r w:rsidRPr="00A15F6C">
        <w:rPr>
          <w:rFonts w:ascii="Courier New" w:hAnsi="Courier New" w:cs="Courier New"/>
          <w:lang w:val="en-US"/>
        </w:rPr>
        <w:t xml:space="preserve">approved)   </w:t>
      </w:r>
      <w:proofErr w:type="gramEnd"/>
      <w:r w:rsidRPr="00A15F6C">
        <w:rPr>
          <w:rFonts w:ascii="Courier New" w:hAnsi="Courier New" w:cs="Courier New"/>
          <w:lang w:val="en-US"/>
        </w:rPr>
        <w:t xml:space="preserve">                           24 January 2025</w:t>
      </w:r>
    </w:p>
    <w:p w14:paraId="00AEFFE0" w14:textId="77777777" w:rsidR="00F37554" w:rsidRPr="00A15F6C" w:rsidRDefault="00F37554" w:rsidP="00862759">
      <w:pPr>
        <w:pStyle w:val="Textebrut"/>
        <w:rPr>
          <w:rFonts w:ascii="Courier New" w:hAnsi="Courier New" w:cs="Courier New"/>
          <w:lang w:val="en-US"/>
        </w:rPr>
      </w:pPr>
      <w:r w:rsidRPr="00A15F6C">
        <w:rPr>
          <w:rFonts w:ascii="Courier New" w:hAnsi="Courier New" w:cs="Courier New"/>
          <w:lang w:val="en-US"/>
        </w:rPr>
        <w:t xml:space="preserve">Intended status: Informational                                          </w:t>
      </w:r>
    </w:p>
    <w:p w14:paraId="549AD7AA" w14:textId="6C918029" w:rsidR="00F37554" w:rsidRPr="00A15F6C" w:rsidRDefault="00F37554" w:rsidP="00862759">
      <w:pPr>
        <w:pStyle w:val="Textebrut"/>
        <w:rPr>
          <w:rFonts w:ascii="Courier New" w:hAnsi="Courier New" w:cs="Courier New"/>
          <w:lang w:val="en-US"/>
        </w:rPr>
      </w:pPr>
      <w:r w:rsidRPr="00A15F6C">
        <w:rPr>
          <w:rFonts w:ascii="Courier New" w:hAnsi="Courier New" w:cs="Courier New"/>
          <w:lang w:val="en-US"/>
        </w:rPr>
        <w:t>Expires: 28 July 2025</w:t>
      </w:r>
    </w:p>
    <w:p w14:paraId="0C005FF6" w14:textId="7846E25D" w:rsidR="00F37554" w:rsidRPr="00A15F6C" w:rsidRDefault="00F37554" w:rsidP="00862759">
      <w:pPr>
        <w:pStyle w:val="Textebrut"/>
        <w:rPr>
          <w:rFonts w:ascii="Courier New" w:hAnsi="Courier New" w:cs="Courier New"/>
          <w:lang w:val="en-US"/>
        </w:rPr>
      </w:pPr>
      <w:r w:rsidRPr="00A15F6C">
        <w:rPr>
          <w:rFonts w:ascii="Courier New" w:hAnsi="Courier New" w:cs="Courier New"/>
          <w:lang w:val="en-US"/>
        </w:rPr>
        <w:t xml:space="preserve">                 IPv6 </w:t>
      </w:r>
      <w:ins w:id="0" w:author="BOUCADAIR Mohamed INNOV/NET" w:date="2025-02-28T09:16:00Z">
        <w:r w:rsidR="00575385" w:rsidRPr="00575385">
          <w:rPr>
            <w:rFonts w:ascii="Courier New" w:hAnsi="Courier New" w:cs="Courier New"/>
            <w:lang w:val="en-US"/>
          </w:rPr>
          <w:t>Customer Edge</w:t>
        </w:r>
      </w:ins>
      <w:ins w:id="1" w:author="BOUCADAIR Mohamed INNOV/NET" w:date="2025-02-28T09:18:00Z">
        <w:r w:rsidR="00575385">
          <w:rPr>
            <w:rFonts w:ascii="Courier New" w:hAnsi="Courier New" w:cs="Courier New"/>
            <w:lang w:val="en-US"/>
          </w:rPr>
          <w:t xml:space="preserve"> </w:t>
        </w:r>
      </w:ins>
      <w:del w:id="2" w:author="BOUCADAIR Mohamed INNOV/NET" w:date="2025-02-28T09:16:00Z">
        <w:r w:rsidRPr="00A15F6C" w:rsidDel="00575385">
          <w:rPr>
            <w:rFonts w:ascii="Courier New" w:hAnsi="Courier New" w:cs="Courier New"/>
            <w:lang w:val="en-US"/>
          </w:rPr>
          <w:delText xml:space="preserve">CE </w:delText>
        </w:r>
      </w:del>
      <w:r w:rsidRPr="00A15F6C">
        <w:rPr>
          <w:rFonts w:ascii="Courier New" w:hAnsi="Courier New" w:cs="Courier New"/>
          <w:lang w:val="en-US"/>
        </w:rPr>
        <w:t>Routers LAN Prefix Delegation</w:t>
      </w:r>
    </w:p>
    <w:p w14:paraId="0C005FF6" w14:textId="7846E25D" w:rsidR="00F37554" w:rsidRPr="00A15F6C" w:rsidRDefault="00F37554" w:rsidP="00862759">
      <w:pPr>
        <w:pStyle w:val="Textebrut"/>
        <w:rPr>
          <w:rFonts w:ascii="Courier New" w:hAnsi="Courier New" w:cs="Courier New"/>
          <w:lang w:val="en-US"/>
        </w:rPr>
      </w:pPr>
      <w:r w:rsidRPr="00A15F6C">
        <w:rPr>
          <w:rFonts w:ascii="Courier New" w:hAnsi="Courier New" w:cs="Courier New"/>
          <w:lang w:val="en-US"/>
        </w:rPr>
        <w:t xml:space="preserve">                     draft-ietf-v6ops-cpe-lan-pd-06</w:t>
      </w:r>
    </w:p>
    <w:p w14:paraId="0C005FF6" w14:textId="7846E25D" w:rsidR="00F37554" w:rsidRPr="00A15F6C" w:rsidRDefault="00F37554" w:rsidP="00862759">
      <w:pPr>
        <w:pStyle w:val="Textebrut"/>
        <w:rPr>
          <w:rFonts w:ascii="Courier New" w:hAnsi="Courier New" w:cs="Courier New"/>
          <w:lang w:val="en-US"/>
        </w:rPr>
      </w:pPr>
      <w:r w:rsidRPr="00A15F6C">
        <w:rPr>
          <w:rFonts w:ascii="Courier New" w:hAnsi="Courier New" w:cs="Courier New"/>
          <w:lang w:val="en-US"/>
        </w:rPr>
        <w:t>Abstract</w:t>
      </w:r>
    </w:p>
    <w:p w14:paraId="0C005FF6" w14:textId="7846E25D" w:rsidR="00F37554" w:rsidRPr="00A15F6C" w:rsidRDefault="00F37554" w:rsidP="00862759">
      <w:pPr>
        <w:pStyle w:val="Textebrut"/>
        <w:rPr>
          <w:rFonts w:ascii="Courier New" w:hAnsi="Courier New" w:cs="Courier New"/>
          <w:lang w:val="en-US"/>
        </w:rPr>
      </w:pPr>
      <w:r w:rsidRPr="00A15F6C">
        <w:rPr>
          <w:rFonts w:ascii="Courier New" w:hAnsi="Courier New" w:cs="Courier New"/>
          <w:lang w:val="en-US"/>
        </w:rPr>
        <w:t xml:space="preserve">   This document defines requirements for IPv6 </w:t>
      </w:r>
      <w:ins w:id="3" w:author="BOUCADAIR Mohamed INNOV/NET" w:date="2025-02-28T09:17:00Z">
        <w:r w:rsidR="00575385" w:rsidRPr="00575385">
          <w:rPr>
            <w:rFonts w:ascii="Courier New" w:hAnsi="Courier New" w:cs="Courier New"/>
            <w:lang w:val="en-US"/>
          </w:rPr>
          <w:t>Customer Edge</w:t>
        </w:r>
        <w:r w:rsidR="00575385">
          <w:rPr>
            <w:rFonts w:ascii="Courier New" w:hAnsi="Courier New" w:cs="Courier New"/>
            <w:lang w:val="en-US"/>
          </w:rPr>
          <w:t xml:space="preserve"> (CE)</w:t>
        </w:r>
      </w:ins>
      <w:del w:id="4" w:author="BOUCADAIR Mohamed INNOV/NET" w:date="2025-02-28T09:17:00Z">
        <w:r w:rsidRPr="00A15F6C" w:rsidDel="00575385">
          <w:rPr>
            <w:rFonts w:ascii="Courier New" w:hAnsi="Courier New" w:cs="Courier New"/>
            <w:lang w:val="en-US"/>
          </w:rPr>
          <w:delText>CE</w:delText>
        </w:r>
      </w:del>
      <w:r w:rsidRPr="00A15F6C">
        <w:rPr>
          <w:rFonts w:ascii="Courier New" w:hAnsi="Courier New" w:cs="Courier New"/>
          <w:lang w:val="en-US"/>
        </w:rPr>
        <w:t xml:space="preserve"> </w:t>
      </w:r>
      <w:commentRangeStart w:id="5"/>
      <w:del w:id="6" w:author="BOUCADAIR Mohamed INNOV/NET" w:date="2025-02-28T09:17:00Z">
        <w:r w:rsidRPr="00A15F6C" w:rsidDel="00575385">
          <w:rPr>
            <w:rFonts w:ascii="Courier New" w:hAnsi="Courier New" w:cs="Courier New"/>
            <w:lang w:val="en-US"/>
          </w:rPr>
          <w:delText xml:space="preserve">Routers </w:delText>
        </w:r>
      </w:del>
      <w:ins w:id="7" w:author="BOUCADAIR Mohamed INNOV/NET" w:date="2025-02-28T09:17:00Z">
        <w:r w:rsidR="00575385">
          <w:rPr>
            <w:rFonts w:ascii="Courier New" w:hAnsi="Courier New" w:cs="Courier New"/>
            <w:lang w:val="en-US"/>
          </w:rPr>
          <w:t>r</w:t>
        </w:r>
        <w:r w:rsidR="00575385" w:rsidRPr="00A15F6C">
          <w:rPr>
            <w:rFonts w:ascii="Courier New" w:hAnsi="Courier New" w:cs="Courier New"/>
            <w:lang w:val="en-US"/>
          </w:rPr>
          <w:t xml:space="preserve">outers </w:t>
        </w:r>
        <w:commentRangeEnd w:id="5"/>
        <w:r w:rsidR="00575385">
          <w:rPr>
            <w:rStyle w:val="Marquedecommentaire"/>
            <w:rFonts w:ascii="Calibri" w:hAnsi="Calibri"/>
          </w:rPr>
          <w:commentReference w:id="5"/>
        </w:r>
      </w:ins>
      <w:r w:rsidRPr="00A15F6C">
        <w:rPr>
          <w:rFonts w:ascii="Courier New" w:hAnsi="Courier New" w:cs="Courier New"/>
          <w:lang w:val="en-US"/>
        </w:rPr>
        <w:t>to support</w:t>
      </w:r>
    </w:p>
    <w:p w14:paraId="0C005FF6" w14:textId="7846E25D" w:rsidR="00F37554" w:rsidRPr="00A15F6C" w:rsidRDefault="00F37554" w:rsidP="00862759">
      <w:pPr>
        <w:pStyle w:val="Textebrut"/>
        <w:rPr>
          <w:rFonts w:ascii="Courier New" w:hAnsi="Courier New" w:cs="Courier New"/>
          <w:lang w:val="en-US"/>
        </w:rPr>
      </w:pPr>
      <w:r w:rsidRPr="00A15F6C">
        <w:rPr>
          <w:rFonts w:ascii="Courier New" w:hAnsi="Courier New" w:cs="Courier New"/>
          <w:lang w:val="en-US"/>
        </w:rPr>
        <w:t xml:space="preserve">   DHCPv6 Prefix Delegation for </w:t>
      </w:r>
      <w:del w:id="8" w:author="BOUCADAIR Mohamed INNOV/NET" w:date="2025-02-28T09:17:00Z">
        <w:r w:rsidRPr="00A15F6C" w:rsidDel="00575385">
          <w:rPr>
            <w:rFonts w:ascii="Courier New" w:hAnsi="Courier New" w:cs="Courier New"/>
            <w:lang w:val="en-US"/>
          </w:rPr>
          <w:delText>re</w:delText>
        </w:r>
      </w:del>
      <w:r w:rsidRPr="00A15F6C">
        <w:rPr>
          <w:rFonts w:ascii="Courier New" w:hAnsi="Courier New" w:cs="Courier New"/>
          <w:lang w:val="en-US"/>
        </w:rPr>
        <w:t>distributing unused prefixes that were</w:t>
      </w:r>
    </w:p>
    <w:p w14:paraId="0C005FF6" w14:textId="7846E25D" w:rsidR="00575385" w:rsidRDefault="00F37554" w:rsidP="00862759">
      <w:pPr>
        <w:pStyle w:val="Textebrut"/>
        <w:rPr>
          <w:ins w:id="9" w:author="BOUCADAIR Mohamed INNOV/NET" w:date="2025-02-28T09:17:00Z"/>
          <w:rFonts w:ascii="Courier New" w:hAnsi="Courier New" w:cs="Courier New"/>
          <w:lang w:val="en-US"/>
        </w:rPr>
      </w:pPr>
      <w:r w:rsidRPr="00A15F6C">
        <w:rPr>
          <w:rFonts w:ascii="Courier New" w:hAnsi="Courier New" w:cs="Courier New"/>
          <w:lang w:val="en-US"/>
        </w:rPr>
        <w:t xml:space="preserve">   delegated to </w:t>
      </w:r>
      <w:del w:id="10" w:author="BOUCADAIR Mohamed INNOV/NET" w:date="2025-02-28T09:17:00Z">
        <w:r w:rsidRPr="00A15F6C" w:rsidDel="00575385">
          <w:rPr>
            <w:rFonts w:ascii="Courier New" w:hAnsi="Courier New" w:cs="Courier New"/>
            <w:lang w:val="en-US"/>
          </w:rPr>
          <w:delText xml:space="preserve">the </w:delText>
        </w:r>
      </w:del>
      <w:ins w:id="11" w:author="BOUCADAIR Mohamed INNOV/NET" w:date="2025-02-28T09:17:00Z">
        <w:r w:rsidR="00575385">
          <w:rPr>
            <w:rFonts w:ascii="Courier New" w:hAnsi="Courier New" w:cs="Courier New"/>
            <w:lang w:val="en-US"/>
          </w:rPr>
          <w:t>a</w:t>
        </w:r>
        <w:r w:rsidR="00575385" w:rsidRPr="00A15F6C">
          <w:rPr>
            <w:rFonts w:ascii="Courier New" w:hAnsi="Courier New" w:cs="Courier New"/>
            <w:lang w:val="en-US"/>
          </w:rPr>
          <w:t xml:space="preserve"> </w:t>
        </w:r>
      </w:ins>
      <w:r w:rsidRPr="00A15F6C">
        <w:rPr>
          <w:rFonts w:ascii="Courier New" w:hAnsi="Courier New" w:cs="Courier New"/>
          <w:lang w:val="en-US"/>
        </w:rPr>
        <w:t xml:space="preserve">IPv6 CE </w:t>
      </w:r>
      <w:del w:id="12" w:author="BOUCADAIR Mohamed INNOV/NET" w:date="2025-02-28T09:17:00Z">
        <w:r w:rsidRPr="00A15F6C" w:rsidDel="00575385">
          <w:rPr>
            <w:rFonts w:ascii="Courier New" w:hAnsi="Courier New" w:cs="Courier New"/>
            <w:lang w:val="en-US"/>
          </w:rPr>
          <w:delText>Router</w:delText>
        </w:r>
      </w:del>
      <w:ins w:id="13" w:author="BOUCADAIR Mohamed INNOV/NET" w:date="2025-02-28T09:17:00Z">
        <w:r w:rsidR="00575385">
          <w:rPr>
            <w:rFonts w:ascii="Courier New" w:hAnsi="Courier New" w:cs="Courier New"/>
            <w:lang w:val="en-US"/>
          </w:rPr>
          <w:t>r</w:t>
        </w:r>
        <w:r w:rsidR="00575385" w:rsidRPr="00A15F6C">
          <w:rPr>
            <w:rFonts w:ascii="Courier New" w:hAnsi="Courier New" w:cs="Courier New"/>
            <w:lang w:val="en-US"/>
          </w:rPr>
          <w:t>outer</w:t>
        </w:r>
      </w:ins>
      <w:r w:rsidRPr="00A15F6C">
        <w:rPr>
          <w:rFonts w:ascii="Courier New" w:hAnsi="Courier New" w:cs="Courier New"/>
          <w:lang w:val="en-US"/>
        </w:rPr>
        <w:t>.</w:t>
      </w:r>
    </w:p>
    <w:p w14:paraId="75E50C3F" w14:textId="76FB26FA" w:rsidR="00575385" w:rsidRDefault="00575385" w:rsidP="00862759">
      <w:pPr>
        <w:pStyle w:val="Textebrut"/>
        <w:rPr>
          <w:ins w:id="14" w:author="BOUCADAIR Mohamed INNOV/NET" w:date="2025-02-28T09:17:00Z"/>
          <w:rFonts w:ascii="Courier New" w:hAnsi="Courier New" w:cs="Courier New"/>
          <w:lang w:val="en-US"/>
        </w:rPr>
      </w:pPr>
    </w:p>
    <w:p w14:paraId="6A8CAC63" w14:textId="3D1E9043" w:rsidR="00F37554" w:rsidRPr="00A15F6C" w:rsidRDefault="00F37554" w:rsidP="00862759">
      <w:pPr>
        <w:pStyle w:val="Textebrut"/>
        <w:rPr>
          <w:rFonts w:ascii="Courier New" w:hAnsi="Courier New" w:cs="Courier New"/>
          <w:lang w:val="en-US"/>
        </w:rPr>
      </w:pPr>
      <w:r w:rsidRPr="00A15F6C">
        <w:rPr>
          <w:rFonts w:ascii="Courier New" w:hAnsi="Courier New" w:cs="Courier New"/>
          <w:lang w:val="en-US"/>
        </w:rPr>
        <w:t xml:space="preserve">  This document updates RFC 7084.</w:t>
      </w:r>
    </w:p>
    <w:p w14:paraId="6A8CAC63" w14:textId="3D1E9043" w:rsidR="00F37554" w:rsidRPr="00A15F6C" w:rsidRDefault="00F37554" w:rsidP="00862759">
      <w:pPr>
        <w:pStyle w:val="Textebrut"/>
        <w:rPr>
          <w:rFonts w:ascii="Courier New" w:hAnsi="Courier New" w:cs="Courier New"/>
          <w:lang w:val="en-US"/>
        </w:rPr>
      </w:pPr>
      <w:r w:rsidRPr="00A15F6C">
        <w:rPr>
          <w:rFonts w:ascii="Courier New" w:hAnsi="Courier New" w:cs="Courier New"/>
          <w:lang w:val="en-US"/>
        </w:rPr>
        <w:t>Status of This Memo</w:t>
      </w:r>
    </w:p>
    <w:p w14:paraId="6A8CAC63" w14:textId="3D1E9043" w:rsidR="00F37554" w:rsidRPr="00A15F6C" w:rsidRDefault="00F37554" w:rsidP="00862759">
      <w:pPr>
        <w:pStyle w:val="Textebrut"/>
        <w:rPr>
          <w:rFonts w:ascii="Courier New" w:hAnsi="Courier New" w:cs="Courier New"/>
          <w:lang w:val="en-US"/>
        </w:rPr>
      </w:pPr>
      <w:r w:rsidRPr="00A15F6C">
        <w:rPr>
          <w:rFonts w:ascii="Courier New" w:hAnsi="Courier New" w:cs="Courier New"/>
          <w:lang w:val="en-US"/>
        </w:rPr>
        <w:t xml:space="preserve">   This Internet-Draft is submitted in full conformance with the</w:t>
      </w:r>
    </w:p>
    <w:p w14:paraId="6A8CAC63" w14:textId="3D1E9043" w:rsidR="00F37554" w:rsidRPr="00A15F6C" w:rsidRDefault="00F37554" w:rsidP="00862759">
      <w:pPr>
        <w:pStyle w:val="Textebrut"/>
        <w:rPr>
          <w:rFonts w:ascii="Courier New" w:hAnsi="Courier New" w:cs="Courier New"/>
          <w:lang w:val="en-US"/>
        </w:rPr>
      </w:pPr>
      <w:r w:rsidRPr="00A15F6C">
        <w:rPr>
          <w:rFonts w:ascii="Courier New" w:hAnsi="Courier New" w:cs="Courier New"/>
          <w:lang w:val="en-US"/>
        </w:rPr>
        <w:t xml:space="preserve">   provisions of BCP 78 and BCP 79.</w:t>
      </w:r>
    </w:p>
    <w:p w14:paraId="6A8CAC63" w14:textId="3D1E9043" w:rsidR="00F37554" w:rsidRPr="00A15F6C" w:rsidRDefault="00F37554" w:rsidP="00862759">
      <w:pPr>
        <w:pStyle w:val="Textebrut"/>
        <w:rPr>
          <w:rFonts w:ascii="Courier New" w:hAnsi="Courier New" w:cs="Courier New"/>
          <w:lang w:val="en-US"/>
        </w:rPr>
      </w:pPr>
      <w:r w:rsidRPr="00A15F6C">
        <w:rPr>
          <w:rFonts w:ascii="Courier New" w:hAnsi="Courier New" w:cs="Courier New"/>
          <w:lang w:val="en-US"/>
        </w:rPr>
        <w:t xml:space="preserve">   Internet-Drafts are working documents of the Internet Engineering</w:t>
      </w:r>
    </w:p>
    <w:p w14:paraId="6A8CAC63" w14:textId="3D1E9043" w:rsidR="00F37554" w:rsidRPr="00A15F6C" w:rsidRDefault="00F37554" w:rsidP="00862759">
      <w:pPr>
        <w:pStyle w:val="Textebrut"/>
        <w:rPr>
          <w:rFonts w:ascii="Courier New" w:hAnsi="Courier New" w:cs="Courier New"/>
          <w:lang w:val="en-US"/>
        </w:rPr>
      </w:pPr>
      <w:r w:rsidRPr="00A15F6C">
        <w:rPr>
          <w:rFonts w:ascii="Courier New" w:hAnsi="Courier New" w:cs="Courier New"/>
          <w:lang w:val="en-US"/>
        </w:rPr>
        <w:t xml:space="preserve">   Task Force (IETF).  Note that other groups may also distribute</w:t>
      </w:r>
    </w:p>
    <w:p w14:paraId="6A8CAC63" w14:textId="3D1E9043" w:rsidR="00F37554" w:rsidRPr="00A15F6C" w:rsidRDefault="00F37554" w:rsidP="00862759">
      <w:pPr>
        <w:pStyle w:val="Textebrut"/>
        <w:rPr>
          <w:rFonts w:ascii="Courier New" w:hAnsi="Courier New" w:cs="Courier New"/>
          <w:lang w:val="en-US"/>
        </w:rPr>
      </w:pPr>
      <w:r w:rsidRPr="00A15F6C">
        <w:rPr>
          <w:rFonts w:ascii="Courier New" w:hAnsi="Courier New" w:cs="Courier New"/>
          <w:lang w:val="en-US"/>
        </w:rPr>
        <w:t xml:space="preserve">   working documents as Internet-Drafts.  The list of current Internet-</w:t>
      </w:r>
    </w:p>
    <w:p w14:paraId="6A8CAC63" w14:textId="3D1E9043" w:rsidR="00F37554" w:rsidRPr="00A15F6C" w:rsidRDefault="00F37554" w:rsidP="00862759">
      <w:pPr>
        <w:pStyle w:val="Textebrut"/>
        <w:rPr>
          <w:rFonts w:ascii="Courier New" w:hAnsi="Courier New" w:cs="Courier New"/>
          <w:lang w:val="en-US"/>
        </w:rPr>
      </w:pPr>
      <w:r w:rsidRPr="00A15F6C">
        <w:rPr>
          <w:rFonts w:ascii="Courier New" w:hAnsi="Courier New" w:cs="Courier New"/>
          <w:lang w:val="en-US"/>
        </w:rPr>
        <w:t xml:space="preserve">   Drafts is at https://datatracker.ietf.org/drafts/current/.</w:t>
      </w:r>
    </w:p>
    <w:p w14:paraId="6A8CAC63" w14:textId="3D1E9043" w:rsidR="00F37554" w:rsidRPr="00A15F6C" w:rsidRDefault="00F37554" w:rsidP="00862759">
      <w:pPr>
        <w:pStyle w:val="Textebrut"/>
        <w:rPr>
          <w:rFonts w:ascii="Courier New" w:hAnsi="Courier New" w:cs="Courier New"/>
          <w:lang w:val="en-US"/>
        </w:rPr>
      </w:pPr>
      <w:r w:rsidRPr="00A15F6C">
        <w:rPr>
          <w:rFonts w:ascii="Courier New" w:hAnsi="Courier New" w:cs="Courier New"/>
          <w:lang w:val="en-US"/>
        </w:rPr>
        <w:t xml:space="preserve">   Internet-Drafts are draft documents valid for a maximum of six months</w:t>
      </w:r>
    </w:p>
    <w:p w14:paraId="6A8CAC63" w14:textId="3D1E9043" w:rsidR="00F37554" w:rsidRPr="00A15F6C" w:rsidRDefault="00F37554" w:rsidP="00862759">
      <w:pPr>
        <w:pStyle w:val="Textebrut"/>
        <w:rPr>
          <w:rFonts w:ascii="Courier New" w:hAnsi="Courier New" w:cs="Courier New"/>
          <w:lang w:val="en-US"/>
        </w:rPr>
      </w:pPr>
      <w:r w:rsidRPr="00A15F6C">
        <w:rPr>
          <w:rFonts w:ascii="Courier New" w:hAnsi="Courier New" w:cs="Courier New"/>
          <w:lang w:val="en-US"/>
        </w:rPr>
        <w:t xml:space="preserve">   and may be updated, replaced, or obsoleted by other documents at any</w:t>
      </w:r>
    </w:p>
    <w:p w14:paraId="6A8CAC63" w14:textId="3D1E9043" w:rsidR="00F37554" w:rsidRPr="00A15F6C" w:rsidRDefault="00F37554" w:rsidP="00862759">
      <w:pPr>
        <w:pStyle w:val="Textebrut"/>
        <w:rPr>
          <w:rFonts w:ascii="Courier New" w:hAnsi="Courier New" w:cs="Courier New"/>
          <w:lang w:val="en-US"/>
        </w:rPr>
      </w:pPr>
      <w:r w:rsidRPr="00A15F6C">
        <w:rPr>
          <w:rFonts w:ascii="Courier New" w:hAnsi="Courier New" w:cs="Courier New"/>
          <w:lang w:val="en-US"/>
        </w:rPr>
        <w:t xml:space="preserve">   time.  It is inappropriate to use Internet-Drafts as reference</w:t>
      </w:r>
    </w:p>
    <w:p w14:paraId="6A8CAC63" w14:textId="3D1E9043" w:rsidR="00F37554" w:rsidRPr="00A15F6C" w:rsidRDefault="00F37554" w:rsidP="00862759">
      <w:pPr>
        <w:pStyle w:val="Textebrut"/>
        <w:rPr>
          <w:rFonts w:ascii="Courier New" w:hAnsi="Courier New" w:cs="Courier New"/>
          <w:lang w:val="en-US"/>
        </w:rPr>
      </w:pPr>
      <w:r w:rsidRPr="00A15F6C">
        <w:rPr>
          <w:rFonts w:ascii="Courier New" w:hAnsi="Courier New" w:cs="Courier New"/>
          <w:lang w:val="en-US"/>
        </w:rPr>
        <w:t xml:space="preserve">   material or to cite them other than as "work in progress."</w:t>
      </w:r>
    </w:p>
    <w:p w14:paraId="6A8CAC63" w14:textId="3D1E9043" w:rsidR="00F37554" w:rsidRPr="00A15F6C" w:rsidRDefault="00F37554" w:rsidP="00862759">
      <w:pPr>
        <w:pStyle w:val="Textebrut"/>
        <w:rPr>
          <w:rFonts w:ascii="Courier New" w:hAnsi="Courier New" w:cs="Courier New"/>
          <w:lang w:val="en-US"/>
        </w:rPr>
      </w:pPr>
      <w:r w:rsidRPr="00A15F6C">
        <w:rPr>
          <w:rFonts w:ascii="Courier New" w:hAnsi="Courier New" w:cs="Courier New"/>
          <w:lang w:val="en-US"/>
        </w:rPr>
        <w:t xml:space="preserve">   This Internet-Draft will expire on 28 July 2025.</w:t>
      </w:r>
    </w:p>
    <w:p w14:paraId="6A8CAC63" w14:textId="3D1E9043" w:rsidR="00F37554" w:rsidRPr="00A15F6C" w:rsidRDefault="00F37554" w:rsidP="00862759">
      <w:pPr>
        <w:pStyle w:val="Textebrut"/>
        <w:rPr>
          <w:rFonts w:ascii="Courier New" w:hAnsi="Courier New" w:cs="Courier New"/>
          <w:lang w:val="en-US"/>
        </w:rPr>
      </w:pPr>
      <w:r w:rsidRPr="00A15F6C">
        <w:rPr>
          <w:rFonts w:ascii="Courier New" w:hAnsi="Courier New" w:cs="Courier New"/>
          <w:lang w:val="en-US"/>
        </w:rPr>
        <w:t>Copyright Notice</w:t>
      </w:r>
    </w:p>
    <w:p w14:paraId="6A8CAC63" w14:textId="3D1E9043" w:rsidR="00F37554" w:rsidRPr="00A15F6C" w:rsidRDefault="00F37554" w:rsidP="00862759">
      <w:pPr>
        <w:pStyle w:val="Textebrut"/>
        <w:rPr>
          <w:rFonts w:ascii="Courier New" w:hAnsi="Courier New" w:cs="Courier New"/>
          <w:lang w:val="en-US"/>
        </w:rPr>
      </w:pPr>
      <w:r w:rsidRPr="00A15F6C">
        <w:rPr>
          <w:rFonts w:ascii="Courier New" w:hAnsi="Courier New" w:cs="Courier New"/>
          <w:lang w:val="en-US"/>
        </w:rPr>
        <w:t xml:space="preserve">   Copyright (c) 2025 IETF Trust and the persons identified as the</w:t>
      </w:r>
    </w:p>
    <w:p w14:paraId="6A8CAC63" w14:textId="3D1E9043" w:rsidR="00F37554" w:rsidRPr="00A15F6C" w:rsidRDefault="00F37554" w:rsidP="00862759">
      <w:pPr>
        <w:pStyle w:val="Textebrut"/>
        <w:rPr>
          <w:rFonts w:ascii="Courier New" w:hAnsi="Courier New" w:cs="Courier New"/>
          <w:lang w:val="en-US"/>
        </w:rPr>
      </w:pPr>
      <w:r w:rsidRPr="00A15F6C">
        <w:rPr>
          <w:rFonts w:ascii="Courier New" w:hAnsi="Courier New" w:cs="Courier New"/>
          <w:lang w:val="en-US"/>
        </w:rPr>
        <w:t xml:space="preserve">   document authors.  All rights reserved.</w:t>
      </w:r>
    </w:p>
    <w:p w14:paraId="6A8CAC63" w14:textId="3D1E9043" w:rsidR="00F37554" w:rsidRPr="00A15F6C" w:rsidRDefault="00F37554" w:rsidP="00862759">
      <w:pPr>
        <w:pStyle w:val="Textebrut"/>
        <w:rPr>
          <w:rFonts w:ascii="Courier New" w:hAnsi="Courier New" w:cs="Courier New"/>
          <w:lang w:val="en-US"/>
        </w:rPr>
      </w:pPr>
      <w:r w:rsidRPr="00A15F6C">
        <w:rPr>
          <w:rFonts w:ascii="Courier New" w:hAnsi="Courier New" w:cs="Courier New"/>
          <w:lang w:val="en-US"/>
        </w:rPr>
        <w:t xml:space="preserve">   This document is subject to BCP 78 and the IETF Trust's Legal</w:t>
      </w:r>
    </w:p>
    <w:p w14:paraId="6A8CAC63" w14:textId="3D1E9043" w:rsidR="00F37554" w:rsidRPr="00A15F6C" w:rsidRDefault="00F37554" w:rsidP="00862759">
      <w:pPr>
        <w:pStyle w:val="Textebrut"/>
        <w:rPr>
          <w:rFonts w:ascii="Courier New" w:hAnsi="Courier New" w:cs="Courier New"/>
          <w:lang w:val="en-US"/>
        </w:rPr>
      </w:pPr>
      <w:r w:rsidRPr="00A15F6C">
        <w:rPr>
          <w:rFonts w:ascii="Courier New" w:hAnsi="Courier New" w:cs="Courier New"/>
          <w:lang w:val="en-US"/>
        </w:rPr>
        <w:t xml:space="preserve">   Provisions Relating to IETF Documents (https://trustee.ietf.org/</w:t>
      </w:r>
    </w:p>
    <w:p w14:paraId="6A8CAC63" w14:textId="3D1E9043" w:rsidR="00F37554" w:rsidRPr="00A15F6C" w:rsidRDefault="00F37554" w:rsidP="00862759">
      <w:pPr>
        <w:pStyle w:val="Textebrut"/>
        <w:rPr>
          <w:rFonts w:ascii="Courier New" w:hAnsi="Courier New" w:cs="Courier New"/>
          <w:lang w:val="en-US"/>
        </w:rPr>
      </w:pPr>
      <w:r w:rsidRPr="00A15F6C">
        <w:rPr>
          <w:rFonts w:ascii="Courier New" w:hAnsi="Courier New" w:cs="Courier New"/>
          <w:lang w:val="en-US"/>
        </w:rPr>
        <w:t xml:space="preserve">   license-info) in effect on the date of publication of this document.</w:t>
      </w:r>
    </w:p>
    <w:p w14:paraId="6A8CAC63" w14:textId="3D1E9043" w:rsidR="00F37554" w:rsidRPr="00A15F6C" w:rsidRDefault="00F37554" w:rsidP="00862759">
      <w:pPr>
        <w:pStyle w:val="Textebrut"/>
        <w:rPr>
          <w:rFonts w:ascii="Courier New" w:hAnsi="Courier New" w:cs="Courier New"/>
          <w:lang w:val="en-US"/>
        </w:rPr>
      </w:pPr>
      <w:r w:rsidRPr="00A15F6C">
        <w:rPr>
          <w:rFonts w:ascii="Courier New" w:hAnsi="Courier New" w:cs="Courier New"/>
          <w:lang w:val="en-US"/>
        </w:rPr>
        <w:t xml:space="preserve">   Please review these documents carefully, as they describe your rights</w:t>
      </w:r>
    </w:p>
    <w:p w14:paraId="6A8CAC63" w14:textId="3D1E9043" w:rsidR="00F37554" w:rsidRPr="00A15F6C" w:rsidRDefault="00F37554" w:rsidP="00862759">
      <w:pPr>
        <w:pStyle w:val="Textebrut"/>
        <w:rPr>
          <w:rFonts w:ascii="Courier New" w:hAnsi="Courier New" w:cs="Courier New"/>
          <w:lang w:val="en-US"/>
        </w:rPr>
      </w:pPr>
      <w:r w:rsidRPr="00A15F6C">
        <w:rPr>
          <w:rFonts w:ascii="Courier New" w:hAnsi="Courier New" w:cs="Courier New"/>
          <w:lang w:val="en-US"/>
        </w:rPr>
        <w:t xml:space="preserve">   and restrictions with respect to this document.  Code Components</w:t>
      </w:r>
    </w:p>
    <w:p w14:paraId="6A8CAC63" w14:textId="3D1E9043" w:rsidR="00F37554" w:rsidRPr="00A15F6C" w:rsidRDefault="00F37554" w:rsidP="00862759">
      <w:pPr>
        <w:pStyle w:val="Textebrut"/>
        <w:rPr>
          <w:rFonts w:ascii="Courier New" w:hAnsi="Courier New" w:cs="Courier New"/>
          <w:lang w:val="en-US"/>
        </w:rPr>
      </w:pPr>
      <w:r w:rsidRPr="00A15F6C">
        <w:rPr>
          <w:rFonts w:ascii="Courier New" w:hAnsi="Courier New" w:cs="Courier New"/>
          <w:lang w:val="en-US"/>
        </w:rPr>
        <w:t xml:space="preserve">   extracted from this document must include Revised BSD License text as</w:t>
      </w:r>
    </w:p>
    <w:p w14:paraId="6A8CAC63" w14:textId="3D1E9043" w:rsidR="00F37554" w:rsidRPr="00A15F6C" w:rsidRDefault="00F37554" w:rsidP="00862759">
      <w:pPr>
        <w:pStyle w:val="Textebrut"/>
        <w:rPr>
          <w:rFonts w:ascii="Courier New" w:hAnsi="Courier New" w:cs="Courier New"/>
          <w:lang w:val="en-US"/>
        </w:rPr>
      </w:pPr>
      <w:r w:rsidRPr="00A15F6C">
        <w:rPr>
          <w:rFonts w:ascii="Courier New" w:hAnsi="Courier New" w:cs="Courier New"/>
          <w:lang w:val="en-US"/>
        </w:rPr>
        <w:t xml:space="preserve">   described in Section 4.e of the Trust Legal Provisions and are</w:t>
      </w:r>
    </w:p>
    <w:p w14:paraId="6A8CAC63" w14:textId="3D1E9043" w:rsidR="00F37554" w:rsidRPr="00A15F6C" w:rsidRDefault="00F37554" w:rsidP="00862759">
      <w:pPr>
        <w:pStyle w:val="Textebrut"/>
        <w:rPr>
          <w:rFonts w:ascii="Courier New" w:hAnsi="Courier New" w:cs="Courier New"/>
          <w:lang w:val="en-US"/>
        </w:rPr>
      </w:pPr>
      <w:r w:rsidRPr="00A15F6C">
        <w:rPr>
          <w:rFonts w:ascii="Courier New" w:hAnsi="Courier New" w:cs="Courier New"/>
          <w:lang w:val="en-US"/>
        </w:rPr>
        <w:t xml:space="preserve">   provided without warranty as described in the Revised BSD License.</w:t>
      </w:r>
    </w:p>
    <w:p w14:paraId="6A8CAC63" w14:textId="3D1E9043" w:rsidR="00F37554" w:rsidRPr="00A15F6C" w:rsidRDefault="00F37554" w:rsidP="00862759">
      <w:pPr>
        <w:pStyle w:val="Textebrut"/>
        <w:rPr>
          <w:rFonts w:ascii="Courier New" w:hAnsi="Courier New" w:cs="Courier New"/>
          <w:lang w:val="en-US"/>
        </w:rPr>
      </w:pPr>
      <w:r w:rsidRPr="00A15F6C">
        <w:rPr>
          <w:rFonts w:ascii="Courier New" w:hAnsi="Courier New" w:cs="Courier New"/>
          <w:lang w:val="en-US"/>
        </w:rPr>
        <w:t>Table of Contents</w:t>
      </w:r>
    </w:p>
    <w:p w14:paraId="6A8CAC63" w14:textId="3D1E9043" w:rsidR="00F37554" w:rsidRPr="00A15F6C" w:rsidRDefault="00F37554" w:rsidP="00862759">
      <w:pPr>
        <w:pStyle w:val="Textebrut"/>
        <w:rPr>
          <w:rFonts w:ascii="Courier New" w:hAnsi="Courier New" w:cs="Courier New"/>
          <w:lang w:val="en-US"/>
        </w:rPr>
      </w:pPr>
      <w:r w:rsidRPr="00A15F6C">
        <w:rPr>
          <w:rFonts w:ascii="Courier New" w:hAnsi="Courier New" w:cs="Courier New"/>
          <w:lang w:val="en-US"/>
        </w:rPr>
        <w:t xml:space="preserve">   1.  </w:t>
      </w:r>
      <w:proofErr w:type="gramStart"/>
      <w:r w:rsidRPr="00A15F6C">
        <w:rPr>
          <w:rFonts w:ascii="Courier New" w:hAnsi="Courier New" w:cs="Courier New"/>
          <w:lang w:val="en-US"/>
        </w:rPr>
        <w:t>Introduction  . . .</w:t>
      </w:r>
      <w:proofErr w:type="gramEnd"/>
      <w:r w:rsidRPr="00A15F6C">
        <w:rPr>
          <w:rFonts w:ascii="Courier New" w:hAnsi="Courier New" w:cs="Courier New"/>
          <w:lang w:val="en-US"/>
        </w:rPr>
        <w:t xml:space="preserve"> . . . . . . . . . . . . . . . . . . . . .   2</w:t>
      </w:r>
    </w:p>
    <w:p w14:paraId="6A8CAC63" w14:textId="3D1E9043" w:rsidR="00F37554" w:rsidRPr="00A15F6C" w:rsidRDefault="00F37554" w:rsidP="00862759">
      <w:pPr>
        <w:pStyle w:val="Textebrut"/>
        <w:rPr>
          <w:rFonts w:ascii="Courier New" w:hAnsi="Courier New" w:cs="Courier New"/>
          <w:lang w:val="en-US"/>
        </w:rPr>
      </w:pPr>
      <w:r w:rsidRPr="00A15F6C">
        <w:rPr>
          <w:rFonts w:ascii="Courier New" w:hAnsi="Courier New" w:cs="Courier New"/>
          <w:lang w:val="en-US"/>
        </w:rPr>
        <w:lastRenderedPageBreak/>
        <w:t xml:space="preserve">   2.  Requirements Language . . . . . . . . . . . . . . . </w:t>
      </w:r>
      <w:proofErr w:type="gramStart"/>
      <w:r w:rsidRPr="00A15F6C">
        <w:rPr>
          <w:rFonts w:ascii="Courier New" w:hAnsi="Courier New" w:cs="Courier New"/>
          <w:lang w:val="en-US"/>
        </w:rPr>
        <w:t>. . . .</w:t>
      </w:r>
      <w:proofErr w:type="gramEnd"/>
      <w:r w:rsidRPr="00A15F6C">
        <w:rPr>
          <w:rFonts w:ascii="Courier New" w:hAnsi="Courier New" w:cs="Courier New"/>
          <w:lang w:val="en-US"/>
        </w:rPr>
        <w:t xml:space="preserve"> .   3</w:t>
      </w:r>
    </w:p>
    <w:p w14:paraId="6A8CAC63" w14:textId="3D1E9043" w:rsidR="00F37554" w:rsidRPr="00A15F6C" w:rsidRDefault="00F37554" w:rsidP="00862759">
      <w:pPr>
        <w:pStyle w:val="Textebrut"/>
        <w:rPr>
          <w:rFonts w:ascii="Courier New" w:hAnsi="Courier New" w:cs="Courier New"/>
          <w:lang w:val="en-US"/>
        </w:rPr>
      </w:pPr>
      <w:r w:rsidRPr="00A15F6C">
        <w:rPr>
          <w:rFonts w:ascii="Courier New" w:hAnsi="Courier New" w:cs="Courier New"/>
          <w:lang w:val="en-US"/>
        </w:rPr>
        <w:t xml:space="preserve">   3.  Terminology . . . . . . . . . . . . . . . . . . . . . </w:t>
      </w:r>
      <w:proofErr w:type="gramStart"/>
      <w:r w:rsidRPr="00A15F6C">
        <w:rPr>
          <w:rFonts w:ascii="Courier New" w:hAnsi="Courier New" w:cs="Courier New"/>
          <w:lang w:val="en-US"/>
        </w:rPr>
        <w:t>. . . .</w:t>
      </w:r>
      <w:proofErr w:type="gramEnd"/>
      <w:r w:rsidRPr="00A15F6C">
        <w:rPr>
          <w:rFonts w:ascii="Courier New" w:hAnsi="Courier New" w:cs="Courier New"/>
          <w:lang w:val="en-US"/>
        </w:rPr>
        <w:t xml:space="preserve">   3</w:t>
      </w:r>
    </w:p>
    <w:p w14:paraId="6A8CAC63" w14:textId="3D1E9043" w:rsidR="00F37554" w:rsidRPr="00A15F6C" w:rsidRDefault="00F37554" w:rsidP="00862759">
      <w:pPr>
        <w:pStyle w:val="Textebrut"/>
        <w:rPr>
          <w:rFonts w:ascii="Courier New" w:hAnsi="Courier New" w:cs="Courier New"/>
          <w:lang w:val="en-US"/>
        </w:rPr>
      </w:pPr>
      <w:r w:rsidRPr="00A15F6C">
        <w:rPr>
          <w:rFonts w:ascii="Courier New" w:hAnsi="Courier New" w:cs="Courier New"/>
          <w:lang w:val="en-US"/>
        </w:rPr>
        <w:t xml:space="preserve">   4.  IPv6 End-User Network </w:t>
      </w:r>
      <w:proofErr w:type="gramStart"/>
      <w:r w:rsidRPr="00A15F6C">
        <w:rPr>
          <w:rFonts w:ascii="Courier New" w:hAnsi="Courier New" w:cs="Courier New"/>
          <w:lang w:val="en-US"/>
        </w:rPr>
        <w:t>Architecture  . . .</w:t>
      </w:r>
      <w:proofErr w:type="gramEnd"/>
      <w:r w:rsidRPr="00A15F6C">
        <w:rPr>
          <w:rFonts w:ascii="Courier New" w:hAnsi="Courier New" w:cs="Courier New"/>
          <w:lang w:val="en-US"/>
        </w:rPr>
        <w:t xml:space="preserve"> . . . . . . . . . .   3</w:t>
      </w:r>
    </w:p>
    <w:p w14:paraId="6A8CAC63" w14:textId="3D1E9043" w:rsidR="00F37554" w:rsidRPr="00A15F6C" w:rsidRDefault="00F37554" w:rsidP="00862759">
      <w:pPr>
        <w:pStyle w:val="Textebrut"/>
        <w:rPr>
          <w:rFonts w:ascii="Courier New" w:hAnsi="Courier New" w:cs="Courier New"/>
          <w:lang w:val="en-US"/>
        </w:rPr>
      </w:pPr>
      <w:r w:rsidRPr="00A15F6C">
        <w:rPr>
          <w:rFonts w:ascii="Courier New" w:hAnsi="Courier New" w:cs="Courier New"/>
          <w:lang w:val="en-US"/>
        </w:rPr>
        <w:t xml:space="preserve">   5.  </w:t>
      </w:r>
      <w:proofErr w:type="gramStart"/>
      <w:r w:rsidRPr="00A15F6C">
        <w:rPr>
          <w:rFonts w:ascii="Courier New" w:hAnsi="Courier New" w:cs="Courier New"/>
          <w:lang w:val="en-US"/>
        </w:rPr>
        <w:t>Requirements  . . .</w:t>
      </w:r>
      <w:proofErr w:type="gramEnd"/>
      <w:r w:rsidRPr="00A15F6C">
        <w:rPr>
          <w:rFonts w:ascii="Courier New" w:hAnsi="Courier New" w:cs="Courier New"/>
          <w:lang w:val="en-US"/>
        </w:rPr>
        <w:t xml:space="preserve"> . . . . . . . . . . . . . . . . . . . . .   4</w:t>
      </w:r>
    </w:p>
    <w:p w14:paraId="6A8CAC63" w14:textId="3D1E9043" w:rsidR="00F37554" w:rsidRPr="00A15F6C" w:rsidRDefault="00F37554" w:rsidP="00862759">
      <w:pPr>
        <w:pStyle w:val="Textebrut"/>
        <w:rPr>
          <w:rFonts w:ascii="Courier New" w:hAnsi="Courier New" w:cs="Courier New"/>
          <w:lang w:val="en-US"/>
        </w:rPr>
      </w:pPr>
      <w:r w:rsidRPr="00A15F6C">
        <w:rPr>
          <w:rFonts w:ascii="Courier New" w:hAnsi="Courier New" w:cs="Courier New"/>
          <w:lang w:val="en-US"/>
        </w:rPr>
        <w:t xml:space="preserve">     5.1.  LAN Prefix Delegation Requirements (</w:t>
      </w:r>
      <w:proofErr w:type="gramStart"/>
      <w:r w:rsidRPr="00A15F6C">
        <w:rPr>
          <w:rFonts w:ascii="Courier New" w:hAnsi="Courier New" w:cs="Courier New"/>
          <w:lang w:val="en-US"/>
        </w:rPr>
        <w:t>LDP)  . . .</w:t>
      </w:r>
      <w:proofErr w:type="gramEnd"/>
      <w:r w:rsidRPr="00A15F6C">
        <w:rPr>
          <w:rFonts w:ascii="Courier New" w:hAnsi="Courier New" w:cs="Courier New"/>
          <w:lang w:val="en-US"/>
        </w:rPr>
        <w:t xml:space="preserve"> . . . . .   4</w:t>
      </w:r>
    </w:p>
    <w:p w14:paraId="6A8CAC63" w14:textId="3D1E9043" w:rsidR="00F37554" w:rsidRPr="00A15F6C" w:rsidRDefault="00F37554" w:rsidP="00862759">
      <w:pPr>
        <w:pStyle w:val="Textebrut"/>
        <w:rPr>
          <w:rFonts w:ascii="Courier New" w:hAnsi="Courier New" w:cs="Courier New"/>
          <w:lang w:val="en-US"/>
        </w:rPr>
      </w:pPr>
      <w:r w:rsidRPr="00A15F6C">
        <w:rPr>
          <w:rFonts w:ascii="Courier New" w:hAnsi="Courier New" w:cs="Courier New"/>
          <w:lang w:val="en-US"/>
        </w:rPr>
        <w:t xml:space="preserve">   6.  Security Considerations . . . . . . . . . . . . . . . </w:t>
      </w:r>
      <w:proofErr w:type="gramStart"/>
      <w:r w:rsidRPr="00A15F6C">
        <w:rPr>
          <w:rFonts w:ascii="Courier New" w:hAnsi="Courier New" w:cs="Courier New"/>
          <w:lang w:val="en-US"/>
        </w:rPr>
        <w:t>. . . .</w:t>
      </w:r>
      <w:proofErr w:type="gramEnd"/>
      <w:r w:rsidRPr="00A15F6C">
        <w:rPr>
          <w:rFonts w:ascii="Courier New" w:hAnsi="Courier New" w:cs="Courier New"/>
          <w:lang w:val="en-US"/>
        </w:rPr>
        <w:t xml:space="preserve">   5</w:t>
      </w:r>
    </w:p>
    <w:p w14:paraId="6A8CAC63" w14:textId="3D1E9043" w:rsidR="00F37554" w:rsidRPr="00A15F6C" w:rsidRDefault="00F37554" w:rsidP="00862759">
      <w:pPr>
        <w:pStyle w:val="Textebrut"/>
        <w:rPr>
          <w:rFonts w:ascii="Courier New" w:hAnsi="Courier New" w:cs="Courier New"/>
          <w:lang w:val="en-US"/>
        </w:rPr>
      </w:pPr>
      <w:r w:rsidRPr="00A15F6C">
        <w:rPr>
          <w:rFonts w:ascii="Courier New" w:hAnsi="Courier New" w:cs="Courier New"/>
          <w:lang w:val="en-US"/>
        </w:rPr>
        <w:t xml:space="preserve">   7.  IANA Considerations . . . . . . . . . . . . . . . . . . . . .   5</w:t>
      </w:r>
    </w:p>
    <w:p w14:paraId="6A8CAC63" w14:textId="3D1E9043" w:rsidR="00F37554" w:rsidRPr="00A15F6C" w:rsidRDefault="00F37554" w:rsidP="00862759">
      <w:pPr>
        <w:pStyle w:val="Textebrut"/>
        <w:rPr>
          <w:rFonts w:ascii="Courier New" w:hAnsi="Courier New" w:cs="Courier New"/>
          <w:lang w:val="en-US"/>
        </w:rPr>
      </w:pPr>
      <w:r w:rsidRPr="00A15F6C">
        <w:rPr>
          <w:rFonts w:ascii="Courier New" w:hAnsi="Courier New" w:cs="Courier New"/>
          <w:lang w:val="en-US"/>
        </w:rPr>
        <w:t xml:space="preserve">   8.  </w:t>
      </w:r>
      <w:proofErr w:type="gramStart"/>
      <w:r w:rsidRPr="00A15F6C">
        <w:rPr>
          <w:rFonts w:ascii="Courier New" w:hAnsi="Courier New" w:cs="Courier New"/>
          <w:lang w:val="en-US"/>
        </w:rPr>
        <w:t>Acknowledgements  . . .</w:t>
      </w:r>
      <w:proofErr w:type="gramEnd"/>
      <w:r w:rsidRPr="00A15F6C">
        <w:rPr>
          <w:rFonts w:ascii="Courier New" w:hAnsi="Courier New" w:cs="Courier New"/>
          <w:lang w:val="en-US"/>
        </w:rPr>
        <w:t xml:space="preserve"> . . . . . . . . . . . . . . . . . . .   6</w:t>
      </w:r>
    </w:p>
    <w:p w14:paraId="6A8CAC63" w14:textId="3D1E9043" w:rsidR="00F37554" w:rsidRPr="00A15F6C" w:rsidRDefault="00F37554" w:rsidP="00862759">
      <w:pPr>
        <w:pStyle w:val="Textebrut"/>
        <w:rPr>
          <w:rFonts w:ascii="Courier New" w:hAnsi="Courier New" w:cs="Courier New"/>
          <w:lang w:val="en-US"/>
        </w:rPr>
      </w:pPr>
      <w:r w:rsidRPr="00A15F6C">
        <w:rPr>
          <w:rFonts w:ascii="Courier New" w:hAnsi="Courier New" w:cs="Courier New"/>
          <w:lang w:val="en-US"/>
        </w:rPr>
        <w:t xml:space="preserve">   9.  </w:t>
      </w:r>
      <w:proofErr w:type="gramStart"/>
      <w:r w:rsidRPr="00A15F6C">
        <w:rPr>
          <w:rFonts w:ascii="Courier New" w:hAnsi="Courier New" w:cs="Courier New"/>
          <w:lang w:val="en-US"/>
        </w:rPr>
        <w:t>References  . . .</w:t>
      </w:r>
      <w:proofErr w:type="gramEnd"/>
      <w:r w:rsidRPr="00A15F6C">
        <w:rPr>
          <w:rFonts w:ascii="Courier New" w:hAnsi="Courier New" w:cs="Courier New"/>
          <w:lang w:val="en-US"/>
        </w:rPr>
        <w:t xml:space="preserve"> . . . . . . . . . . . . . . . . . . . . . .   6</w:t>
      </w:r>
    </w:p>
    <w:p w14:paraId="6A8CAC63" w14:textId="3D1E9043" w:rsidR="00F37554" w:rsidRPr="00A15F6C" w:rsidRDefault="00F37554" w:rsidP="00862759">
      <w:pPr>
        <w:pStyle w:val="Textebrut"/>
        <w:rPr>
          <w:rFonts w:ascii="Courier New" w:hAnsi="Courier New" w:cs="Courier New"/>
          <w:lang w:val="en-US"/>
        </w:rPr>
      </w:pPr>
      <w:r w:rsidRPr="00A15F6C">
        <w:rPr>
          <w:rFonts w:ascii="Courier New" w:hAnsi="Courier New" w:cs="Courier New"/>
          <w:lang w:val="en-US"/>
        </w:rPr>
        <w:t xml:space="preserve">     9.1.  Normative </w:t>
      </w:r>
      <w:proofErr w:type="gramStart"/>
      <w:r w:rsidRPr="00A15F6C">
        <w:rPr>
          <w:rFonts w:ascii="Courier New" w:hAnsi="Courier New" w:cs="Courier New"/>
          <w:lang w:val="en-US"/>
        </w:rPr>
        <w:t>References  . . .</w:t>
      </w:r>
      <w:proofErr w:type="gramEnd"/>
      <w:r w:rsidRPr="00A15F6C">
        <w:rPr>
          <w:rFonts w:ascii="Courier New" w:hAnsi="Courier New" w:cs="Courier New"/>
          <w:lang w:val="en-US"/>
        </w:rPr>
        <w:t xml:space="preserve"> . . . . . . . . . . . . . . .   6</w:t>
      </w:r>
    </w:p>
    <w:p w14:paraId="6A8CAC63" w14:textId="3D1E9043" w:rsidR="00F37554" w:rsidRPr="00A15F6C" w:rsidRDefault="00F37554" w:rsidP="00862759">
      <w:pPr>
        <w:pStyle w:val="Textebrut"/>
        <w:rPr>
          <w:rFonts w:ascii="Courier New" w:hAnsi="Courier New" w:cs="Courier New"/>
          <w:lang w:val="en-US"/>
        </w:rPr>
      </w:pPr>
      <w:r w:rsidRPr="00A15F6C">
        <w:rPr>
          <w:rFonts w:ascii="Courier New" w:hAnsi="Courier New" w:cs="Courier New"/>
          <w:lang w:val="en-US"/>
        </w:rPr>
        <w:t xml:space="preserve">     9.2.  Informative </w:t>
      </w:r>
      <w:proofErr w:type="gramStart"/>
      <w:r w:rsidRPr="00A15F6C">
        <w:rPr>
          <w:rFonts w:ascii="Courier New" w:hAnsi="Courier New" w:cs="Courier New"/>
          <w:lang w:val="en-US"/>
        </w:rPr>
        <w:t>References  . . .</w:t>
      </w:r>
      <w:proofErr w:type="gramEnd"/>
      <w:r w:rsidRPr="00A15F6C">
        <w:rPr>
          <w:rFonts w:ascii="Courier New" w:hAnsi="Courier New" w:cs="Courier New"/>
          <w:lang w:val="en-US"/>
        </w:rPr>
        <w:t xml:space="preserve"> . . . . . . . . . . . . . .   7</w:t>
      </w:r>
    </w:p>
    <w:p w14:paraId="6A8CAC63" w14:textId="3D1E9043" w:rsidR="00F37554" w:rsidRPr="00A15F6C" w:rsidRDefault="00F37554" w:rsidP="00862759">
      <w:pPr>
        <w:pStyle w:val="Textebrut"/>
        <w:rPr>
          <w:rFonts w:ascii="Courier New" w:hAnsi="Courier New" w:cs="Courier New"/>
          <w:lang w:val="en-US"/>
        </w:rPr>
      </w:pPr>
      <w:r w:rsidRPr="00A15F6C">
        <w:rPr>
          <w:rFonts w:ascii="Courier New" w:hAnsi="Courier New" w:cs="Courier New"/>
          <w:lang w:val="en-US"/>
        </w:rPr>
        <w:t xml:space="preserve">   Author's </w:t>
      </w:r>
      <w:proofErr w:type="gramStart"/>
      <w:r w:rsidRPr="00A15F6C">
        <w:rPr>
          <w:rFonts w:ascii="Courier New" w:hAnsi="Courier New" w:cs="Courier New"/>
          <w:lang w:val="en-US"/>
        </w:rPr>
        <w:t>Address  . . .</w:t>
      </w:r>
      <w:proofErr w:type="gramEnd"/>
      <w:r w:rsidRPr="00A15F6C">
        <w:rPr>
          <w:rFonts w:ascii="Courier New" w:hAnsi="Courier New" w:cs="Courier New"/>
          <w:lang w:val="en-US"/>
        </w:rPr>
        <w:t xml:space="preserve"> . . . . . . . . . . . . . . . . . . . . .   7</w:t>
      </w:r>
    </w:p>
    <w:p w14:paraId="6A8CAC63" w14:textId="3D1E9043" w:rsidR="00F37554" w:rsidRPr="00A15F6C" w:rsidRDefault="00F37554" w:rsidP="00862759">
      <w:pPr>
        <w:pStyle w:val="Textebrut"/>
        <w:rPr>
          <w:rFonts w:ascii="Courier New" w:hAnsi="Courier New" w:cs="Courier New"/>
          <w:lang w:val="en-US"/>
        </w:rPr>
      </w:pPr>
      <w:r w:rsidRPr="00A15F6C">
        <w:rPr>
          <w:rFonts w:ascii="Courier New" w:hAnsi="Courier New" w:cs="Courier New"/>
          <w:lang w:val="en-US"/>
        </w:rPr>
        <w:t>1.  Introduction</w:t>
      </w:r>
    </w:p>
    <w:p w14:paraId="6A8CAC63" w14:textId="3D1E9043" w:rsidR="00F37554" w:rsidRPr="00A15F6C" w:rsidRDefault="00F37554" w:rsidP="00862759">
      <w:pPr>
        <w:pStyle w:val="Textebrut"/>
        <w:rPr>
          <w:rFonts w:ascii="Courier New" w:hAnsi="Courier New" w:cs="Courier New"/>
          <w:lang w:val="en-US"/>
        </w:rPr>
      </w:pPr>
      <w:r w:rsidRPr="00A15F6C">
        <w:rPr>
          <w:rFonts w:ascii="Courier New" w:hAnsi="Courier New" w:cs="Courier New"/>
          <w:lang w:val="en-US"/>
        </w:rPr>
        <w:t xml:space="preserve">   This document defines</w:t>
      </w:r>
      <w:ins w:id="15" w:author="BOUCADAIR Mohamed INNOV/NET" w:date="2025-02-28T09:19:00Z">
        <w:r w:rsidR="00575385">
          <w:rPr>
            <w:rFonts w:ascii="Courier New" w:hAnsi="Courier New" w:cs="Courier New"/>
            <w:lang w:val="en-US"/>
          </w:rPr>
          <w:t xml:space="preserve"> requirements for</w:t>
        </w:r>
      </w:ins>
      <w:r w:rsidRPr="00A15F6C">
        <w:rPr>
          <w:rFonts w:ascii="Courier New" w:hAnsi="Courier New" w:cs="Courier New"/>
          <w:lang w:val="en-US"/>
        </w:rPr>
        <w:t xml:space="preserve"> DHCPv6 Prefix Delegation in IPv6 </w:t>
      </w:r>
      <w:ins w:id="16" w:author="BOUCADAIR Mohamed INNOV/NET" w:date="2025-02-28T09:18:00Z">
        <w:r w:rsidR="00575385" w:rsidRPr="00575385">
          <w:rPr>
            <w:rFonts w:ascii="Courier New" w:hAnsi="Courier New" w:cs="Courier New"/>
            <w:lang w:val="en-US"/>
          </w:rPr>
          <w:t>Customer Edge</w:t>
        </w:r>
        <w:r w:rsidR="00575385">
          <w:rPr>
            <w:rFonts w:ascii="Courier New" w:hAnsi="Courier New" w:cs="Courier New"/>
            <w:lang w:val="en-US"/>
          </w:rPr>
          <w:t xml:space="preserve"> (</w:t>
        </w:r>
      </w:ins>
      <w:r w:rsidRPr="00A15F6C">
        <w:rPr>
          <w:rFonts w:ascii="Courier New" w:hAnsi="Courier New" w:cs="Courier New"/>
          <w:lang w:val="en-US"/>
        </w:rPr>
        <w:t>CE</w:t>
      </w:r>
      <w:ins w:id="17" w:author="BOUCADAIR Mohamed INNOV/NET" w:date="2025-02-28T09:18:00Z">
        <w:r w:rsidR="00575385">
          <w:rPr>
            <w:rFonts w:ascii="Courier New" w:hAnsi="Courier New" w:cs="Courier New"/>
            <w:lang w:val="en-US"/>
          </w:rPr>
          <w:t>)</w:t>
        </w:r>
      </w:ins>
      <w:r w:rsidRPr="00A15F6C">
        <w:rPr>
          <w:rFonts w:ascii="Courier New" w:hAnsi="Courier New" w:cs="Courier New"/>
          <w:lang w:val="en-US"/>
        </w:rPr>
        <w:t xml:space="preserve"> </w:t>
      </w:r>
      <w:del w:id="18" w:author="BOUCADAIR Mohamed INNOV/NET" w:date="2025-02-28T09:18:00Z">
        <w:r w:rsidRPr="00A15F6C" w:rsidDel="00575385">
          <w:rPr>
            <w:rFonts w:ascii="Courier New" w:hAnsi="Courier New" w:cs="Courier New"/>
            <w:lang w:val="en-US"/>
          </w:rPr>
          <w:delText>Routers</w:delText>
        </w:r>
      </w:del>
      <w:ins w:id="19" w:author="BOUCADAIR Mohamed INNOV/NET" w:date="2025-02-28T09:18:00Z">
        <w:r w:rsidR="00575385">
          <w:rPr>
            <w:rFonts w:ascii="Courier New" w:hAnsi="Courier New" w:cs="Courier New"/>
            <w:lang w:val="en-US"/>
          </w:rPr>
          <w:t>r</w:t>
        </w:r>
        <w:r w:rsidR="00575385" w:rsidRPr="00A15F6C">
          <w:rPr>
            <w:rFonts w:ascii="Courier New" w:hAnsi="Courier New" w:cs="Courier New"/>
            <w:lang w:val="en-US"/>
          </w:rPr>
          <w:t>outers</w:t>
        </w:r>
      </w:ins>
    </w:p>
    <w:p w14:paraId="6A8CAC63" w14:textId="3D1E9043" w:rsidR="00F37554" w:rsidRPr="00A15F6C" w:rsidRDefault="00F37554" w:rsidP="00862759">
      <w:pPr>
        <w:pStyle w:val="Textebrut"/>
        <w:rPr>
          <w:rFonts w:ascii="Courier New" w:hAnsi="Courier New" w:cs="Courier New"/>
          <w:lang w:val="en-US"/>
        </w:rPr>
      </w:pPr>
      <w:r w:rsidRPr="00A15F6C">
        <w:rPr>
          <w:rFonts w:ascii="Courier New" w:hAnsi="Courier New" w:cs="Courier New"/>
          <w:lang w:val="en-US"/>
        </w:rPr>
        <w:t xml:space="preserve">   </w:t>
      </w:r>
      <w:del w:id="20" w:author="BOUCADAIR Mohamed INNOV/NET" w:date="2025-02-28T09:19:00Z">
        <w:r w:rsidRPr="00A15F6C" w:rsidDel="00575385">
          <w:rPr>
            <w:rFonts w:ascii="Courier New" w:hAnsi="Courier New" w:cs="Courier New"/>
            <w:lang w:val="en-US"/>
          </w:rPr>
          <w:delText>(</w:delText>
        </w:r>
      </w:del>
      <w:r w:rsidRPr="00A15F6C">
        <w:rPr>
          <w:rFonts w:ascii="Courier New" w:hAnsi="Courier New" w:cs="Courier New"/>
          <w:lang w:val="en-US"/>
        </w:rPr>
        <w:t>[RFC7084]</w:t>
      </w:r>
      <w:del w:id="21" w:author="BOUCADAIR Mohamed INNOV/NET" w:date="2025-02-28T09:19:00Z">
        <w:r w:rsidRPr="00A15F6C" w:rsidDel="00575385">
          <w:rPr>
            <w:rFonts w:ascii="Courier New" w:hAnsi="Courier New" w:cs="Courier New"/>
            <w:lang w:val="en-US"/>
          </w:rPr>
          <w:delText>)</w:delText>
        </w:r>
      </w:del>
      <w:r w:rsidRPr="00A15F6C">
        <w:rPr>
          <w:rFonts w:ascii="Courier New" w:hAnsi="Courier New" w:cs="Courier New"/>
          <w:lang w:val="en-US"/>
        </w:rPr>
        <w:t xml:space="preserve"> </w:t>
      </w:r>
      <w:proofErr w:type="gramStart"/>
      <w:r w:rsidRPr="00A15F6C">
        <w:rPr>
          <w:rFonts w:ascii="Courier New" w:hAnsi="Courier New" w:cs="Courier New"/>
          <w:lang w:val="en-US"/>
        </w:rPr>
        <w:t>in order to</w:t>
      </w:r>
      <w:proofErr w:type="gramEnd"/>
      <w:r w:rsidRPr="00A15F6C">
        <w:rPr>
          <w:rFonts w:ascii="Courier New" w:hAnsi="Courier New" w:cs="Courier New"/>
          <w:lang w:val="en-US"/>
        </w:rPr>
        <w:t xml:space="preserve"> </w:t>
      </w:r>
      <w:r w:rsidRPr="00A15F6C">
        <w:rPr>
          <w:rFonts w:ascii="Courier New" w:hAnsi="Courier New" w:cs="Courier New"/>
          <w:lang w:val="en-US"/>
        </w:rPr>
        <w:t xml:space="preserve">properly </w:t>
      </w:r>
      <w:r w:rsidRPr="00A15F6C">
        <w:rPr>
          <w:rFonts w:ascii="Courier New" w:hAnsi="Courier New" w:cs="Courier New"/>
          <w:lang w:val="en-US"/>
        </w:rPr>
        <w:t>utilize the IPv6 prefixes assigned</w:t>
      </w:r>
    </w:p>
    <w:p w14:paraId="6A8CAC63" w14:textId="3D1E9043" w:rsidR="00F37554" w:rsidRPr="00A15F6C" w:rsidRDefault="00F37554" w:rsidP="00862759">
      <w:pPr>
        <w:pStyle w:val="Textebrut"/>
        <w:rPr>
          <w:rFonts w:ascii="Courier New" w:hAnsi="Courier New" w:cs="Courier New"/>
          <w:lang w:val="en-US"/>
        </w:rPr>
      </w:pPr>
      <w:r w:rsidRPr="00A15F6C">
        <w:rPr>
          <w:rFonts w:ascii="Courier New" w:hAnsi="Courier New" w:cs="Courier New"/>
          <w:lang w:val="en-US"/>
        </w:rPr>
        <w:t xml:space="preserve">   by service providers.  Many </w:t>
      </w:r>
      <w:del w:id="22" w:author="BOUCADAIR Mohamed INNOV/NET" w:date="2025-02-28T09:21:00Z">
        <w:r w:rsidRPr="00A15F6C" w:rsidDel="00575385">
          <w:rPr>
            <w:rFonts w:ascii="Courier New" w:hAnsi="Courier New" w:cs="Courier New"/>
            <w:lang w:val="en-US"/>
          </w:rPr>
          <w:delText xml:space="preserve">Service </w:delText>
        </w:r>
      </w:del>
      <w:commentRangeStart w:id="23"/>
      <w:ins w:id="24" w:author="BOUCADAIR Mohamed INNOV/NET" w:date="2025-02-28T09:21:00Z">
        <w:r w:rsidR="00575385">
          <w:rPr>
            <w:rFonts w:ascii="Courier New" w:hAnsi="Courier New" w:cs="Courier New"/>
            <w:lang w:val="en-US"/>
          </w:rPr>
          <w:t>s</w:t>
        </w:r>
        <w:r w:rsidR="00575385" w:rsidRPr="00A15F6C">
          <w:rPr>
            <w:rFonts w:ascii="Courier New" w:hAnsi="Courier New" w:cs="Courier New"/>
            <w:lang w:val="en-US"/>
          </w:rPr>
          <w:t xml:space="preserve">ervice </w:t>
        </w:r>
      </w:ins>
      <w:del w:id="25" w:author="BOUCADAIR Mohamed INNOV/NET" w:date="2025-02-28T09:21:00Z">
        <w:r w:rsidRPr="00A15F6C" w:rsidDel="00575385">
          <w:rPr>
            <w:rFonts w:ascii="Courier New" w:hAnsi="Courier New" w:cs="Courier New"/>
            <w:lang w:val="en-US"/>
          </w:rPr>
          <w:delText xml:space="preserve">Providers </w:delText>
        </w:r>
      </w:del>
      <w:ins w:id="26" w:author="BOUCADAIR Mohamed INNOV/NET" w:date="2025-02-28T09:21:00Z">
        <w:r w:rsidR="00575385">
          <w:rPr>
            <w:rFonts w:ascii="Courier New" w:hAnsi="Courier New" w:cs="Courier New"/>
            <w:lang w:val="en-US"/>
          </w:rPr>
          <w:t>p</w:t>
        </w:r>
        <w:r w:rsidR="00575385" w:rsidRPr="00A15F6C">
          <w:rPr>
            <w:rFonts w:ascii="Courier New" w:hAnsi="Courier New" w:cs="Courier New"/>
            <w:lang w:val="en-US"/>
          </w:rPr>
          <w:t xml:space="preserve">roviders </w:t>
        </w:r>
        <w:commentRangeEnd w:id="23"/>
        <w:r w:rsidR="00575385">
          <w:rPr>
            <w:rStyle w:val="Marquedecommentaire"/>
            <w:rFonts w:ascii="Calibri" w:hAnsi="Calibri"/>
          </w:rPr>
          <w:commentReference w:id="23"/>
        </w:r>
      </w:ins>
      <w:r w:rsidRPr="00A15F6C">
        <w:rPr>
          <w:rFonts w:ascii="Courier New" w:hAnsi="Courier New" w:cs="Courier New"/>
          <w:lang w:val="en-US"/>
        </w:rPr>
        <w:t>assign prefixes larger</w:t>
      </w:r>
    </w:p>
    <w:p w14:paraId="6A8CAC63" w14:textId="3D1E9043" w:rsidR="00F37554" w:rsidRPr="00A15F6C" w:rsidRDefault="00F37554" w:rsidP="00862759">
      <w:pPr>
        <w:pStyle w:val="Textebrut"/>
        <w:rPr>
          <w:rFonts w:ascii="Courier New" w:hAnsi="Courier New" w:cs="Courier New"/>
          <w:lang w:val="en-US"/>
        </w:rPr>
      </w:pPr>
      <w:r w:rsidRPr="00A15F6C">
        <w:rPr>
          <w:rFonts w:ascii="Courier New" w:hAnsi="Courier New" w:cs="Courier New"/>
          <w:lang w:val="en-US"/>
        </w:rPr>
        <w:t xml:space="preserve">   </w:t>
      </w:r>
      <w:del w:id="27" w:author="BOUCADAIR Mohamed INNOV/NET" w:date="2025-02-28T09:22:00Z">
        <w:r w:rsidRPr="00A15F6C" w:rsidDel="00575385">
          <w:rPr>
            <w:rFonts w:ascii="Courier New" w:hAnsi="Courier New" w:cs="Courier New"/>
            <w:lang w:val="en-US"/>
          </w:rPr>
          <w:delText xml:space="preserve">then </w:delText>
        </w:r>
      </w:del>
      <w:ins w:id="28" w:author="BOUCADAIR Mohamed INNOV/NET" w:date="2025-02-28T09:22:00Z">
        <w:r w:rsidR="00575385" w:rsidRPr="00A15F6C">
          <w:rPr>
            <w:rFonts w:ascii="Courier New" w:hAnsi="Courier New" w:cs="Courier New"/>
            <w:lang w:val="en-US"/>
          </w:rPr>
          <w:t>th</w:t>
        </w:r>
        <w:r w:rsidR="00575385">
          <w:rPr>
            <w:rFonts w:ascii="Courier New" w:hAnsi="Courier New" w:cs="Courier New"/>
            <w:lang w:val="en-US"/>
          </w:rPr>
          <w:t>an</w:t>
        </w:r>
        <w:r w:rsidR="00575385" w:rsidRPr="00A15F6C">
          <w:rPr>
            <w:rFonts w:ascii="Courier New" w:hAnsi="Courier New" w:cs="Courier New"/>
            <w:lang w:val="en-US"/>
          </w:rPr>
          <w:t xml:space="preserve"> </w:t>
        </w:r>
      </w:ins>
      <w:r w:rsidRPr="00A15F6C">
        <w:rPr>
          <w:rFonts w:ascii="Courier New" w:hAnsi="Courier New" w:cs="Courier New"/>
          <w:lang w:val="en-US"/>
        </w:rPr>
        <w:t xml:space="preserve">/64 to </w:t>
      </w:r>
      <w:del w:id="29" w:author="BOUCADAIR Mohamed INNOV/NET" w:date="2025-02-28T09:22:00Z">
        <w:r w:rsidRPr="00A15F6C" w:rsidDel="00575385">
          <w:rPr>
            <w:rFonts w:ascii="Courier New" w:hAnsi="Courier New" w:cs="Courier New"/>
            <w:lang w:val="en-US"/>
          </w:rPr>
          <w:delText xml:space="preserve">the </w:delText>
        </w:r>
      </w:del>
      <w:r w:rsidRPr="00A15F6C">
        <w:rPr>
          <w:rFonts w:ascii="Courier New" w:hAnsi="Courier New" w:cs="Courier New"/>
          <w:lang w:val="en-US"/>
        </w:rPr>
        <w:t xml:space="preserve">CE </w:t>
      </w:r>
      <w:del w:id="30" w:author="BOUCADAIR Mohamed INNOV/NET" w:date="2025-02-28T09:22:00Z">
        <w:r w:rsidRPr="00A15F6C" w:rsidDel="00575385">
          <w:rPr>
            <w:rFonts w:ascii="Courier New" w:hAnsi="Courier New" w:cs="Courier New"/>
            <w:lang w:val="en-US"/>
          </w:rPr>
          <w:delText>Router</w:delText>
        </w:r>
      </w:del>
      <w:ins w:id="31" w:author="BOUCADAIR Mohamed INNOV/NET" w:date="2025-02-28T09:22:00Z">
        <w:r w:rsidR="00575385">
          <w:rPr>
            <w:rFonts w:ascii="Courier New" w:hAnsi="Courier New" w:cs="Courier New"/>
            <w:lang w:val="en-US"/>
          </w:rPr>
          <w:t>r</w:t>
        </w:r>
        <w:r w:rsidR="00575385" w:rsidRPr="00A15F6C">
          <w:rPr>
            <w:rFonts w:ascii="Courier New" w:hAnsi="Courier New" w:cs="Courier New"/>
            <w:lang w:val="en-US"/>
          </w:rPr>
          <w:t>outer</w:t>
        </w:r>
        <w:r w:rsidR="00575385">
          <w:rPr>
            <w:rFonts w:ascii="Courier New" w:hAnsi="Courier New" w:cs="Courier New"/>
            <w:lang w:val="en-US"/>
          </w:rPr>
          <w:t>s</w:t>
        </w:r>
      </w:ins>
      <w:r w:rsidRPr="00A15F6C">
        <w:rPr>
          <w:rFonts w:ascii="Courier New" w:hAnsi="Courier New" w:cs="Courier New"/>
          <w:lang w:val="en-US"/>
        </w:rPr>
        <w:t>, as recommended in [RFC6177].  If an IPv6</w:t>
      </w:r>
    </w:p>
    <w:p w14:paraId="6A8CAC63" w14:textId="3D1E9043" w:rsidR="00F37554" w:rsidRPr="00A15F6C" w:rsidRDefault="00F37554" w:rsidP="00862759">
      <w:pPr>
        <w:pStyle w:val="Textebrut"/>
        <w:rPr>
          <w:rFonts w:ascii="Courier New" w:hAnsi="Courier New" w:cs="Courier New"/>
          <w:lang w:val="en-US"/>
        </w:rPr>
      </w:pPr>
      <w:r w:rsidRPr="00A15F6C">
        <w:rPr>
          <w:rFonts w:ascii="Courier New" w:hAnsi="Courier New" w:cs="Courier New"/>
          <w:lang w:val="en-US"/>
        </w:rPr>
        <w:t xml:space="preserve">   CE </w:t>
      </w:r>
      <w:del w:id="32" w:author="BOUCADAIR Mohamed INNOV/NET" w:date="2025-02-28T09:22:00Z">
        <w:r w:rsidRPr="00A15F6C" w:rsidDel="00575385">
          <w:rPr>
            <w:rFonts w:ascii="Courier New" w:hAnsi="Courier New" w:cs="Courier New"/>
            <w:lang w:val="en-US"/>
          </w:rPr>
          <w:delText xml:space="preserve">Router </w:delText>
        </w:r>
      </w:del>
      <w:ins w:id="33" w:author="BOUCADAIR Mohamed INNOV/NET" w:date="2025-02-28T09:22:00Z">
        <w:r w:rsidR="00575385">
          <w:rPr>
            <w:rFonts w:ascii="Courier New" w:hAnsi="Courier New" w:cs="Courier New"/>
            <w:lang w:val="en-US"/>
          </w:rPr>
          <w:t>r</w:t>
        </w:r>
        <w:r w:rsidR="00575385" w:rsidRPr="00A15F6C">
          <w:rPr>
            <w:rFonts w:ascii="Courier New" w:hAnsi="Courier New" w:cs="Courier New"/>
            <w:lang w:val="en-US"/>
          </w:rPr>
          <w:t xml:space="preserve">outer </w:t>
        </w:r>
      </w:ins>
      <w:r w:rsidRPr="00A15F6C">
        <w:rPr>
          <w:rFonts w:ascii="Courier New" w:hAnsi="Courier New" w:cs="Courier New"/>
          <w:lang w:val="en-US"/>
        </w:rPr>
        <w:t xml:space="preserve">does not support the </w:t>
      </w:r>
      <w:del w:id="34" w:author="BOUCADAIR Mohamed INNOV/NET" w:date="2025-02-28T09:22:00Z">
        <w:r w:rsidRPr="00A15F6C" w:rsidDel="00575385">
          <w:rPr>
            <w:rFonts w:ascii="Courier New" w:hAnsi="Courier New" w:cs="Courier New"/>
            <w:lang w:val="en-US"/>
          </w:rPr>
          <w:delText xml:space="preserve">Indentity </w:delText>
        </w:r>
      </w:del>
      <w:ins w:id="35" w:author="BOUCADAIR Mohamed INNOV/NET" w:date="2025-02-28T09:22:00Z">
        <w:r w:rsidR="00575385">
          <w:rPr>
            <w:rFonts w:ascii="Courier New" w:hAnsi="Courier New" w:cs="Courier New"/>
            <w:lang w:val="en-US"/>
          </w:rPr>
          <w:t>Identity</w:t>
        </w:r>
        <w:r w:rsidR="00575385" w:rsidRPr="00A15F6C">
          <w:rPr>
            <w:rFonts w:ascii="Courier New" w:hAnsi="Courier New" w:cs="Courier New"/>
            <w:lang w:val="en-US"/>
          </w:rPr>
          <w:t xml:space="preserve"> </w:t>
        </w:r>
      </w:ins>
      <w:r w:rsidRPr="00A15F6C">
        <w:rPr>
          <w:rFonts w:ascii="Courier New" w:hAnsi="Courier New" w:cs="Courier New"/>
          <w:lang w:val="en-US"/>
        </w:rPr>
        <w:t>Association for Prefix</w:t>
      </w:r>
    </w:p>
    <w:p w14:paraId="6A8CAC63" w14:textId="3D1E9043" w:rsidR="00F37554" w:rsidRPr="00A15F6C" w:rsidRDefault="00F37554" w:rsidP="00862759">
      <w:pPr>
        <w:pStyle w:val="Textebrut"/>
        <w:rPr>
          <w:rFonts w:ascii="Courier New" w:hAnsi="Courier New" w:cs="Courier New"/>
          <w:lang w:val="en-US"/>
        </w:rPr>
      </w:pPr>
      <w:r w:rsidRPr="00A15F6C">
        <w:rPr>
          <w:rFonts w:ascii="Courier New" w:hAnsi="Courier New" w:cs="Courier New"/>
          <w:lang w:val="en-US"/>
        </w:rPr>
        <w:t xml:space="preserve">   Delegation (IA_PD) Prefix Option </w:t>
      </w:r>
      <w:r w:rsidRPr="00A15F6C">
        <w:rPr>
          <w:rFonts w:ascii="Courier New" w:hAnsi="Courier New" w:cs="Courier New"/>
          <w:lang w:val="en-US"/>
        </w:rPr>
        <w:t>(</w:t>
      </w:r>
      <w:commentRangeStart w:id="36"/>
      <w:ins w:id="37" w:author="BOUCADAIR Mohamed INNOV/NET" w:date="2025-02-28T09:22:00Z">
        <w:r w:rsidR="00575385">
          <w:rPr>
            <w:rFonts w:ascii="Courier New" w:hAnsi="Courier New" w:cs="Courier New"/>
            <w:lang w:val="en-US"/>
          </w:rPr>
          <w:t xml:space="preserve">Section </w:t>
        </w:r>
      </w:ins>
      <w:ins w:id="38" w:author="BOUCADAIR Mohamed INNOV/NET" w:date="2025-02-28T09:24:00Z">
        <w:r w:rsidR="00DE7F6D" w:rsidRPr="00DE7F6D">
          <w:rPr>
            <w:rFonts w:ascii="Courier New" w:hAnsi="Courier New" w:cs="Courier New"/>
            <w:lang w:val="en-US"/>
          </w:rPr>
          <w:t>21.21</w:t>
        </w:r>
        <w:r w:rsidR="00DE7F6D">
          <w:rPr>
            <w:rFonts w:ascii="Courier New" w:hAnsi="Courier New" w:cs="Courier New"/>
            <w:lang w:val="en-US"/>
          </w:rPr>
          <w:t xml:space="preserve"> </w:t>
        </w:r>
      </w:ins>
      <w:ins w:id="39" w:author="BOUCADAIR Mohamed INNOV/NET" w:date="2025-02-28T09:22:00Z">
        <w:r w:rsidR="00575385">
          <w:rPr>
            <w:rFonts w:ascii="Courier New" w:hAnsi="Courier New" w:cs="Courier New"/>
            <w:lang w:val="en-US"/>
          </w:rPr>
          <w:t xml:space="preserve">of </w:t>
        </w:r>
      </w:ins>
      <w:r w:rsidRPr="00A15F6C">
        <w:rPr>
          <w:rFonts w:ascii="Courier New" w:hAnsi="Courier New" w:cs="Courier New"/>
          <w:lang w:val="en-US"/>
        </w:rPr>
        <w:t>[RFC8415]</w:t>
      </w:r>
      <w:commentRangeEnd w:id="36"/>
      <w:r w:rsidR="00DE7F6D">
        <w:rPr>
          <w:rStyle w:val="Marquedecommentaire"/>
          <w:rFonts w:ascii="Calibri" w:hAnsi="Calibri"/>
        </w:rPr>
        <w:commentReference w:id="36"/>
      </w:r>
      <w:r w:rsidRPr="00A15F6C">
        <w:rPr>
          <w:rFonts w:ascii="Courier New" w:hAnsi="Courier New" w:cs="Courier New"/>
          <w:lang w:val="en-US"/>
        </w:rPr>
        <w:t>) on the LAN</w:t>
      </w:r>
      <w:ins w:id="40" w:author="BOUCADAIR Mohamed INNOV/NET" w:date="2025-02-28T09:24:00Z">
        <w:r w:rsidR="00DE7F6D">
          <w:rPr>
            <w:rFonts w:ascii="Courier New" w:hAnsi="Courier New" w:cs="Courier New"/>
            <w:lang w:val="en-US"/>
          </w:rPr>
          <w:t>,</w:t>
        </w:r>
      </w:ins>
      <w:r w:rsidRPr="00A15F6C">
        <w:rPr>
          <w:rFonts w:ascii="Courier New" w:hAnsi="Courier New" w:cs="Courier New"/>
          <w:lang w:val="en-US"/>
        </w:rPr>
        <w:t xml:space="preserve"> it will not</w:t>
      </w:r>
    </w:p>
    <w:p w14:paraId="6A8CAC63" w14:textId="3D1E9043" w:rsidR="00F37554" w:rsidRPr="00A15F6C" w:rsidRDefault="00F37554" w:rsidP="00862759">
      <w:pPr>
        <w:pStyle w:val="Textebrut"/>
        <w:rPr>
          <w:rFonts w:ascii="Courier New" w:hAnsi="Courier New" w:cs="Courier New"/>
          <w:lang w:val="en-US"/>
        </w:rPr>
      </w:pPr>
      <w:r w:rsidRPr="00A15F6C">
        <w:rPr>
          <w:rFonts w:ascii="Courier New" w:hAnsi="Courier New" w:cs="Courier New"/>
          <w:lang w:val="en-US"/>
        </w:rPr>
        <w:t xml:space="preserve">   be able to assign any prefixes beyond its local interfaces, limiting</w:t>
      </w:r>
    </w:p>
    <w:p w14:paraId="6A8CAC63" w14:textId="3D1E9043" w:rsidR="00F37554" w:rsidRDefault="00F37554" w:rsidP="00862759">
      <w:pPr>
        <w:pStyle w:val="Textebrut"/>
        <w:rPr>
          <w:ins w:id="41" w:author="BOUCADAIR Mohamed INNOV/NET" w:date="2025-02-28T09:25:00Z"/>
          <w:rFonts w:ascii="Courier New" w:hAnsi="Courier New" w:cs="Courier New"/>
          <w:lang w:val="en-US"/>
        </w:rPr>
      </w:pPr>
      <w:r w:rsidRPr="00A15F6C">
        <w:rPr>
          <w:rFonts w:ascii="Courier New" w:hAnsi="Courier New" w:cs="Courier New"/>
          <w:lang w:val="en-US"/>
        </w:rPr>
        <w:t xml:space="preserve">   the usefulness of assigning prefixes larger than /64 by the operator.</w:t>
      </w:r>
    </w:p>
    <w:p w14:paraId="45FB5F57" w14:textId="77777777" w:rsidR="00F37554" w:rsidRPr="00A15F6C" w:rsidRDefault="00F37554" w:rsidP="00862759">
      <w:pPr>
        <w:pStyle w:val="Textebrut"/>
        <w:rPr>
          <w:rFonts w:ascii="Courier New" w:hAnsi="Courier New" w:cs="Courier New"/>
          <w:lang w:val="en-US"/>
        </w:rPr>
      </w:pPr>
      <w:r w:rsidRPr="00A15F6C">
        <w:rPr>
          <w:rFonts w:ascii="Courier New" w:hAnsi="Courier New" w:cs="Courier New"/>
          <w:lang w:val="en-US"/>
        </w:rPr>
        <w:t xml:space="preserve">   Supporting IA_PD on the LAN interfaces</w:t>
      </w:r>
      <w:ins w:id="42" w:author="BOUCADAIR Mohamed INNOV/NET" w:date="2025-02-28T09:25:00Z">
        <w:r w:rsidR="00DE7F6D">
          <w:rPr>
            <w:rFonts w:ascii="Courier New" w:hAnsi="Courier New" w:cs="Courier New"/>
            <w:lang w:val="en-US"/>
          </w:rPr>
          <w:t xml:space="preserve"> of a CE router</w:t>
        </w:r>
      </w:ins>
      <w:r w:rsidRPr="00A15F6C">
        <w:rPr>
          <w:rFonts w:ascii="Courier New" w:hAnsi="Courier New" w:cs="Courier New"/>
          <w:lang w:val="en-US"/>
        </w:rPr>
        <w:t xml:space="preserve"> will allow those unused</w:t>
      </w:r>
    </w:p>
    <w:p w14:paraId="45FB5F57" w14:textId="77777777" w:rsidR="00F37554" w:rsidRPr="00A15F6C" w:rsidDel="00DE7F6D" w:rsidRDefault="00F37554" w:rsidP="00DE7F6D">
      <w:pPr>
        <w:pStyle w:val="Textebrut"/>
        <w:rPr>
          <w:del w:id="43" w:author="BOUCADAIR Mohamed INNOV/NET" w:date="2025-02-28T09:26:00Z"/>
          <w:rFonts w:ascii="Courier New" w:hAnsi="Courier New" w:cs="Courier New"/>
          <w:lang w:val="en-US"/>
        </w:rPr>
      </w:pPr>
      <w:r w:rsidRPr="00A15F6C">
        <w:rPr>
          <w:rFonts w:ascii="Courier New" w:hAnsi="Courier New" w:cs="Courier New"/>
          <w:lang w:val="en-US"/>
        </w:rPr>
        <w:t xml:space="preserve">   prefixes to be distributed into a network.  </w:t>
      </w:r>
      <w:ins w:id="44" w:author="BOUCADAIR Mohamed INNOV/NET" w:date="2025-02-28T09:26:00Z">
        <w:r w:rsidR="00DE7F6D">
          <w:rPr>
            <w:rFonts w:ascii="Courier New" w:hAnsi="Courier New" w:cs="Courier New"/>
            <w:lang w:val="en-US"/>
          </w:rPr>
          <w:t>Note that e</w:t>
        </w:r>
      </w:ins>
      <w:ins w:id="45" w:author="BOUCADAIR Mohamed INNOV/NET" w:date="2025-02-28T09:25:00Z">
        <w:r w:rsidR="00DE7F6D">
          <w:rPr>
            <w:rFonts w:ascii="Courier New" w:hAnsi="Courier New" w:cs="Courier New"/>
            <w:lang w:val="en-US"/>
          </w:rPr>
          <w:t xml:space="preserve">fforts </w:t>
        </w:r>
      </w:ins>
      <w:del w:id="46" w:author="BOUCADAIR Mohamed INNOV/NET" w:date="2025-02-28T09:25:00Z">
        <w:r w:rsidRPr="00A15F6C" w:rsidDel="00DE7F6D">
          <w:rPr>
            <w:rFonts w:ascii="Courier New" w:hAnsi="Courier New" w:cs="Courier New"/>
            <w:lang w:val="en-US"/>
          </w:rPr>
          <w:delText>Work is being done in the</w:delText>
        </w:r>
      </w:del>
    </w:p>
    <w:p w14:paraId="45FB5F57" w14:textId="77777777" w:rsidR="00F37554" w:rsidRPr="00A15F6C" w:rsidRDefault="00F37554" w:rsidP="00DE7F6D">
      <w:pPr>
        <w:pStyle w:val="Textebrut"/>
        <w:rPr>
          <w:rFonts w:ascii="Courier New" w:hAnsi="Courier New" w:cs="Courier New"/>
          <w:lang w:val="en-US"/>
        </w:rPr>
      </w:pPr>
      <w:del w:id="47" w:author="BOUCADAIR Mohamed INNOV/NET" w:date="2025-02-28T09:26:00Z">
        <w:r w:rsidRPr="00A15F6C" w:rsidDel="00DE7F6D">
          <w:rPr>
            <w:rFonts w:ascii="Courier New" w:hAnsi="Courier New" w:cs="Courier New"/>
            <w:lang w:val="en-US"/>
          </w:rPr>
          <w:delText xml:space="preserve">   areas </w:delText>
        </w:r>
      </w:del>
      <w:r w:rsidRPr="00A15F6C">
        <w:rPr>
          <w:rFonts w:ascii="Courier New" w:hAnsi="Courier New" w:cs="Courier New"/>
          <w:lang w:val="en-US"/>
        </w:rPr>
        <w:t xml:space="preserve">such as Stub Networking Auto Configuration (SNAC) </w:t>
      </w:r>
      <w:del w:id="48" w:author="BOUCADAIR Mohamed INNOV/NET" w:date="2025-02-28T09:26:00Z">
        <w:r w:rsidRPr="00A15F6C" w:rsidDel="00DE7F6D">
          <w:rPr>
            <w:rFonts w:ascii="Courier New" w:hAnsi="Courier New" w:cs="Courier New"/>
            <w:lang w:val="en-US"/>
          </w:rPr>
          <w:delText xml:space="preserve">working </w:delText>
        </w:r>
      </w:del>
      <w:ins w:id="49" w:author="BOUCADAIR Mohamed INNOV/NET" w:date="2025-02-28T09:26:00Z">
        <w:r w:rsidR="00DE7F6D">
          <w:rPr>
            <w:rFonts w:ascii="Courier New" w:hAnsi="Courier New" w:cs="Courier New"/>
            <w:lang w:val="en-US"/>
          </w:rPr>
          <w:t>W</w:t>
        </w:r>
        <w:r w:rsidR="00DE7F6D" w:rsidRPr="00A15F6C">
          <w:rPr>
            <w:rFonts w:ascii="Courier New" w:hAnsi="Courier New" w:cs="Courier New"/>
            <w:lang w:val="en-US"/>
          </w:rPr>
          <w:t xml:space="preserve">orking </w:t>
        </w:r>
      </w:ins>
      <w:del w:id="50" w:author="BOUCADAIR Mohamed INNOV/NET" w:date="2025-02-28T09:26:00Z">
        <w:r w:rsidRPr="00A15F6C" w:rsidDel="00DE7F6D">
          <w:rPr>
            <w:rFonts w:ascii="Courier New" w:hAnsi="Courier New" w:cs="Courier New"/>
            <w:lang w:val="en-US"/>
          </w:rPr>
          <w:delText>group</w:delText>
        </w:r>
      </w:del>
      <w:ins w:id="51" w:author="BOUCADAIR Mohamed INNOV/NET" w:date="2025-02-28T09:26:00Z">
        <w:r w:rsidR="00DE7F6D">
          <w:rPr>
            <w:rFonts w:ascii="Courier New" w:hAnsi="Courier New" w:cs="Courier New"/>
            <w:lang w:val="en-US"/>
          </w:rPr>
          <w:t>G</w:t>
        </w:r>
        <w:r w:rsidR="00DE7F6D" w:rsidRPr="00A15F6C">
          <w:rPr>
            <w:rFonts w:ascii="Courier New" w:hAnsi="Courier New" w:cs="Courier New"/>
            <w:lang w:val="en-US"/>
          </w:rPr>
          <w:t>roup</w:t>
        </w:r>
      </w:ins>
    </w:p>
    <w:p w14:paraId="45FB5F57" w14:textId="77777777" w:rsidR="00F37554" w:rsidRPr="00A15F6C" w:rsidRDefault="00F37554" w:rsidP="00862759">
      <w:pPr>
        <w:pStyle w:val="Textebrut"/>
        <w:rPr>
          <w:rFonts w:ascii="Courier New" w:hAnsi="Courier New" w:cs="Courier New"/>
          <w:lang w:val="en-US"/>
        </w:rPr>
      </w:pPr>
      <w:r w:rsidRPr="00A15F6C">
        <w:rPr>
          <w:rFonts w:ascii="Courier New" w:hAnsi="Courier New" w:cs="Courier New"/>
          <w:lang w:val="en-US"/>
        </w:rPr>
        <w:t xml:space="preserve">   </w:t>
      </w:r>
      <w:del w:id="52" w:author="BOUCADAIR Mohamed INNOV/NET" w:date="2025-02-28T09:26:00Z">
        <w:r w:rsidRPr="00A15F6C" w:rsidDel="00DE7F6D">
          <w:rPr>
            <w:rFonts w:ascii="Courier New" w:hAnsi="Courier New" w:cs="Courier New"/>
            <w:lang w:val="en-US"/>
          </w:rPr>
          <w:delText xml:space="preserve">that </w:delText>
        </w:r>
      </w:del>
      <w:r w:rsidRPr="00A15F6C">
        <w:rPr>
          <w:rFonts w:ascii="Courier New" w:hAnsi="Courier New" w:cs="Courier New"/>
          <w:lang w:val="en-US"/>
        </w:rPr>
        <w:t>depends on IPv6 prefixes being properly distributed</w:t>
      </w:r>
      <w:ins w:id="53" w:author="BOUCADAIR Mohamed INNOV/NET" w:date="2025-02-28T09:26:00Z">
        <w:r w:rsidR="00DE7F6D">
          <w:rPr>
            <w:rFonts w:ascii="Courier New" w:hAnsi="Courier New" w:cs="Courier New"/>
            <w:lang w:val="en-US"/>
          </w:rPr>
          <w:t xml:space="preserve"> in a LAN</w:t>
        </w:r>
      </w:ins>
      <w:r w:rsidRPr="00A15F6C">
        <w:rPr>
          <w:rFonts w:ascii="Courier New" w:hAnsi="Courier New" w:cs="Courier New"/>
          <w:lang w:val="en-US"/>
        </w:rPr>
        <w:t>.</w:t>
      </w:r>
    </w:p>
    <w:p w14:paraId="45FB5F57" w14:textId="77777777" w:rsidR="00F37554" w:rsidRPr="00A15F6C" w:rsidRDefault="00F37554" w:rsidP="00862759">
      <w:pPr>
        <w:pStyle w:val="Textebrut"/>
        <w:rPr>
          <w:rFonts w:ascii="Courier New" w:hAnsi="Courier New" w:cs="Courier New"/>
          <w:lang w:val="en-US"/>
        </w:rPr>
      </w:pPr>
      <w:r w:rsidRPr="00A15F6C">
        <w:rPr>
          <w:rFonts w:ascii="Courier New" w:hAnsi="Courier New" w:cs="Courier New"/>
          <w:lang w:val="en-US"/>
        </w:rPr>
        <w:t xml:space="preserve">   Two models, hierarchical prefix and flat, </w:t>
      </w:r>
      <w:del w:id="54" w:author="BOUCADAIR Mohamed INNOV/NET" w:date="2025-02-28T09:26:00Z">
        <w:r w:rsidRPr="00A15F6C" w:rsidDel="00DE7F6D">
          <w:rPr>
            <w:rFonts w:ascii="Courier New" w:hAnsi="Courier New" w:cs="Courier New"/>
            <w:lang w:val="en-US"/>
          </w:rPr>
          <w:delText>have been</w:delText>
        </w:r>
      </w:del>
      <w:ins w:id="55" w:author="BOUCADAIR Mohamed INNOV/NET" w:date="2025-02-28T09:26:00Z">
        <w:r w:rsidR="00DE7F6D">
          <w:rPr>
            <w:rFonts w:ascii="Courier New" w:hAnsi="Courier New" w:cs="Courier New"/>
            <w:lang w:val="en-US"/>
          </w:rPr>
          <w:t>were</w:t>
        </w:r>
      </w:ins>
      <w:r w:rsidRPr="00A15F6C">
        <w:rPr>
          <w:rFonts w:ascii="Courier New" w:hAnsi="Courier New" w:cs="Courier New"/>
          <w:lang w:val="en-US"/>
        </w:rPr>
        <w:t xml:space="preserve"> proposed in </w:t>
      </w:r>
      <w:r w:rsidRPr="00A15F6C">
        <w:rPr>
          <w:rFonts w:ascii="Courier New" w:hAnsi="Courier New" w:cs="Courier New"/>
          <w:lang w:val="en-US"/>
        </w:rPr>
        <w:t>the</w:t>
      </w:r>
    </w:p>
    <w:p w14:paraId="45FB5F57" w14:textId="77777777" w:rsidR="00F37554" w:rsidRPr="00A15F6C" w:rsidRDefault="00F37554" w:rsidP="00862759">
      <w:pPr>
        <w:pStyle w:val="Textebrut"/>
        <w:rPr>
          <w:rFonts w:ascii="Courier New" w:hAnsi="Courier New" w:cs="Courier New"/>
          <w:lang w:val="en-US"/>
        </w:rPr>
      </w:pPr>
      <w:r w:rsidRPr="00A15F6C">
        <w:rPr>
          <w:rFonts w:ascii="Courier New" w:hAnsi="Courier New" w:cs="Courier New"/>
          <w:lang w:val="en-US"/>
        </w:rPr>
        <w:t xml:space="preserve">   past for prefix sub-delegation beyond </w:t>
      </w:r>
      <w:del w:id="56" w:author="BOUCADAIR Mohamed INNOV/NET" w:date="2025-02-28T09:27:00Z">
        <w:r w:rsidRPr="00A15F6C" w:rsidDel="00DE7F6D">
          <w:rPr>
            <w:rFonts w:ascii="Courier New" w:hAnsi="Courier New" w:cs="Courier New"/>
            <w:lang w:val="en-US"/>
          </w:rPr>
          <w:delText xml:space="preserve">the </w:delText>
        </w:r>
      </w:del>
      <w:ins w:id="57" w:author="BOUCADAIR Mohamed INNOV/NET" w:date="2025-02-28T09:27:00Z">
        <w:r w:rsidR="00DE7F6D">
          <w:rPr>
            <w:rFonts w:ascii="Courier New" w:hAnsi="Courier New" w:cs="Courier New"/>
            <w:lang w:val="en-US"/>
          </w:rPr>
          <w:t>an</w:t>
        </w:r>
        <w:r w:rsidR="00DE7F6D" w:rsidRPr="00A15F6C">
          <w:rPr>
            <w:rFonts w:ascii="Courier New" w:hAnsi="Courier New" w:cs="Courier New"/>
            <w:lang w:val="en-US"/>
          </w:rPr>
          <w:t xml:space="preserve"> </w:t>
        </w:r>
      </w:ins>
      <w:r w:rsidRPr="00A15F6C">
        <w:rPr>
          <w:rFonts w:ascii="Courier New" w:hAnsi="Courier New" w:cs="Courier New"/>
          <w:lang w:val="en-US"/>
        </w:rPr>
        <w:t xml:space="preserve">IPv6 CE </w:t>
      </w:r>
      <w:del w:id="58" w:author="BOUCADAIR Mohamed INNOV/NET" w:date="2025-02-28T09:27:00Z">
        <w:r w:rsidRPr="00A15F6C" w:rsidDel="00DE7F6D">
          <w:rPr>
            <w:rFonts w:ascii="Courier New" w:hAnsi="Courier New" w:cs="Courier New"/>
            <w:lang w:val="en-US"/>
          </w:rPr>
          <w:delText>Router</w:delText>
        </w:r>
      </w:del>
      <w:ins w:id="59" w:author="BOUCADAIR Mohamed INNOV/NET" w:date="2025-02-28T09:27:00Z">
        <w:r w:rsidR="00DE7F6D">
          <w:rPr>
            <w:rFonts w:ascii="Courier New" w:hAnsi="Courier New" w:cs="Courier New"/>
            <w:lang w:val="en-US"/>
          </w:rPr>
          <w:t>r</w:t>
        </w:r>
        <w:r w:rsidR="00DE7F6D" w:rsidRPr="00A15F6C">
          <w:rPr>
            <w:rFonts w:ascii="Courier New" w:hAnsi="Courier New" w:cs="Courier New"/>
            <w:lang w:val="en-US"/>
          </w:rPr>
          <w:t>outer</w:t>
        </w:r>
      </w:ins>
      <w:r w:rsidRPr="00A15F6C">
        <w:rPr>
          <w:rFonts w:ascii="Courier New" w:hAnsi="Courier New" w:cs="Courier New"/>
          <w:lang w:val="en-US"/>
        </w:rPr>
        <w:t>.</w:t>
      </w:r>
    </w:p>
    <w:p w14:paraId="45FB5F57" w14:textId="77777777" w:rsidR="00F37554" w:rsidRPr="00A15F6C" w:rsidRDefault="00F37554" w:rsidP="00862759">
      <w:pPr>
        <w:pStyle w:val="Textebrut"/>
        <w:rPr>
          <w:rFonts w:ascii="Courier New" w:hAnsi="Courier New" w:cs="Courier New"/>
          <w:lang w:val="en-US"/>
        </w:rPr>
      </w:pPr>
      <w:r w:rsidRPr="00A15F6C">
        <w:rPr>
          <w:rFonts w:ascii="Courier New" w:hAnsi="Courier New" w:cs="Courier New"/>
          <w:lang w:val="en-US"/>
        </w:rPr>
        <w:t xml:space="preserve">   Hierarchical prefix delegation requires an IPv6 CE </w:t>
      </w:r>
      <w:del w:id="60" w:author="BOUCADAIR Mohamed INNOV/NET" w:date="2025-02-28T09:28:00Z">
        <w:r w:rsidRPr="00A15F6C" w:rsidDel="00DE7F6D">
          <w:rPr>
            <w:rFonts w:ascii="Courier New" w:hAnsi="Courier New" w:cs="Courier New"/>
            <w:lang w:val="en-US"/>
          </w:rPr>
          <w:delText xml:space="preserve">Router </w:delText>
        </w:r>
      </w:del>
      <w:ins w:id="61" w:author="BOUCADAIR Mohamed INNOV/NET" w:date="2025-02-28T09:28:00Z">
        <w:r w:rsidR="00DE7F6D">
          <w:rPr>
            <w:rFonts w:ascii="Courier New" w:hAnsi="Courier New" w:cs="Courier New"/>
            <w:lang w:val="en-US"/>
          </w:rPr>
          <w:t>r</w:t>
        </w:r>
        <w:r w:rsidR="00DE7F6D" w:rsidRPr="00A15F6C">
          <w:rPr>
            <w:rFonts w:ascii="Courier New" w:hAnsi="Courier New" w:cs="Courier New"/>
            <w:lang w:val="en-US"/>
          </w:rPr>
          <w:t xml:space="preserve">outer </w:t>
        </w:r>
      </w:ins>
      <w:r w:rsidRPr="00A15F6C">
        <w:rPr>
          <w:rFonts w:ascii="Courier New" w:hAnsi="Courier New" w:cs="Courier New"/>
          <w:lang w:val="en-US"/>
        </w:rPr>
        <w:t>to sub</w:t>
      </w:r>
    </w:p>
    <w:p w14:paraId="45FB5F57" w14:textId="77777777" w:rsidR="00F37554" w:rsidRPr="00A15F6C" w:rsidRDefault="00F37554" w:rsidP="00862759">
      <w:pPr>
        <w:pStyle w:val="Textebrut"/>
        <w:rPr>
          <w:rFonts w:ascii="Courier New" w:hAnsi="Courier New" w:cs="Courier New"/>
          <w:lang w:val="en-US"/>
        </w:rPr>
      </w:pPr>
      <w:r w:rsidRPr="00A15F6C">
        <w:rPr>
          <w:rFonts w:ascii="Courier New" w:hAnsi="Courier New" w:cs="Courier New"/>
          <w:lang w:val="en-US"/>
        </w:rPr>
        <w:t xml:space="preserve">   delegate IPv6 prefixes based on set of rules.  If more than one</w:t>
      </w:r>
    </w:p>
    <w:p w14:paraId="45FB5F57" w14:textId="77777777" w:rsidR="00F37554" w:rsidRPr="00A15F6C" w:rsidRDefault="00F37554" w:rsidP="00862759">
      <w:pPr>
        <w:pStyle w:val="Textebrut"/>
        <w:rPr>
          <w:rFonts w:ascii="Courier New" w:hAnsi="Courier New" w:cs="Courier New"/>
          <w:lang w:val="en-US"/>
        </w:rPr>
      </w:pPr>
      <w:r w:rsidRPr="00A15F6C">
        <w:rPr>
          <w:rFonts w:ascii="Courier New" w:hAnsi="Courier New" w:cs="Courier New"/>
          <w:lang w:val="en-US"/>
        </w:rPr>
        <w:t xml:space="preserve">   router uses hierarchical prefix delegation, </w:t>
      </w:r>
      <w:del w:id="62" w:author="BOUCADAIR Mohamed INNOV/NET" w:date="2025-02-28T09:28:00Z">
        <w:r w:rsidRPr="00A15F6C" w:rsidDel="00DE7F6D">
          <w:rPr>
            <w:rFonts w:ascii="Courier New" w:hAnsi="Courier New" w:cs="Courier New"/>
            <w:lang w:val="en-US"/>
          </w:rPr>
          <w:delText xml:space="preserve">a </w:delText>
        </w:r>
      </w:del>
      <w:ins w:id="63" w:author="BOUCADAIR Mohamed INNOV/NET" w:date="2025-02-28T09:28:00Z">
        <w:r w:rsidR="00DE7F6D">
          <w:rPr>
            <w:rFonts w:ascii="Courier New" w:hAnsi="Courier New" w:cs="Courier New"/>
            <w:lang w:val="en-US"/>
          </w:rPr>
          <w:t>an</w:t>
        </w:r>
        <w:r w:rsidR="00DE7F6D" w:rsidRPr="00A15F6C">
          <w:rPr>
            <w:rFonts w:ascii="Courier New" w:hAnsi="Courier New" w:cs="Courier New"/>
            <w:lang w:val="en-US"/>
          </w:rPr>
          <w:t xml:space="preserve"> </w:t>
        </w:r>
      </w:ins>
      <w:r w:rsidRPr="00A15F6C">
        <w:rPr>
          <w:rFonts w:ascii="Courier New" w:hAnsi="Courier New" w:cs="Courier New"/>
          <w:lang w:val="en-US"/>
        </w:rPr>
        <w:t>IPv6 prefix tree is</w:t>
      </w:r>
    </w:p>
    <w:p w14:paraId="45FB5F57" w14:textId="77777777" w:rsidR="00F37554" w:rsidRPr="00A15F6C" w:rsidRDefault="00F37554" w:rsidP="00862759">
      <w:pPr>
        <w:pStyle w:val="Textebrut"/>
        <w:rPr>
          <w:rFonts w:ascii="Courier New" w:hAnsi="Courier New" w:cs="Courier New"/>
          <w:lang w:val="en-US"/>
        </w:rPr>
      </w:pPr>
      <w:r w:rsidRPr="00A15F6C">
        <w:rPr>
          <w:rFonts w:ascii="Courier New" w:hAnsi="Courier New" w:cs="Courier New"/>
          <w:lang w:val="en-US"/>
        </w:rPr>
        <w:t xml:space="preserve">   created.  When no routing protocol is </w:t>
      </w:r>
      <w:del w:id="64" w:author="BOUCADAIR Mohamed INNOV/NET" w:date="2025-02-28T09:29:00Z">
        <w:r w:rsidRPr="00A15F6C" w:rsidDel="00DE7F6D">
          <w:rPr>
            <w:rFonts w:ascii="Courier New" w:hAnsi="Courier New" w:cs="Courier New"/>
            <w:lang w:val="en-US"/>
          </w:rPr>
          <w:delText xml:space="preserve">present </w:delText>
        </w:r>
      </w:del>
      <w:ins w:id="65" w:author="BOUCADAIR Mohamed INNOV/NET" w:date="2025-02-28T09:29:00Z">
        <w:r w:rsidR="00DE7F6D">
          <w:rPr>
            <w:rFonts w:ascii="Courier New" w:hAnsi="Courier New" w:cs="Courier New"/>
            <w:lang w:val="en-US"/>
          </w:rPr>
          <w:t>enabled</w:t>
        </w:r>
        <w:r w:rsidR="00DE7F6D" w:rsidRPr="00A15F6C">
          <w:rPr>
            <w:rFonts w:ascii="Courier New" w:hAnsi="Courier New" w:cs="Courier New"/>
            <w:lang w:val="en-US"/>
          </w:rPr>
          <w:t xml:space="preserve"> </w:t>
        </w:r>
      </w:ins>
      <w:r w:rsidRPr="00A15F6C">
        <w:rPr>
          <w:rFonts w:ascii="Courier New" w:hAnsi="Courier New" w:cs="Courier New"/>
          <w:lang w:val="en-US"/>
        </w:rPr>
        <w:t>to discover the network</w:t>
      </w:r>
    </w:p>
    <w:p w14:paraId="45FB5F57" w14:textId="77777777" w:rsidR="00F37554" w:rsidRPr="00A15F6C" w:rsidRDefault="00F37554" w:rsidP="00862759">
      <w:pPr>
        <w:pStyle w:val="Textebrut"/>
        <w:rPr>
          <w:rFonts w:ascii="Courier New" w:hAnsi="Courier New" w:cs="Courier New"/>
          <w:lang w:val="en-US"/>
        </w:rPr>
      </w:pPr>
      <w:r w:rsidRPr="00A15F6C">
        <w:rPr>
          <w:rFonts w:ascii="Courier New" w:hAnsi="Courier New" w:cs="Courier New"/>
          <w:lang w:val="en-US"/>
        </w:rPr>
        <w:t xml:space="preserve">   topology, </w:t>
      </w:r>
      <w:del w:id="66" w:author="BOUCADAIR Mohamed INNOV/NET" w:date="2025-02-28T09:29:00Z">
        <w:r w:rsidRPr="00A15F6C" w:rsidDel="00DE7F6D">
          <w:rPr>
            <w:rFonts w:ascii="Courier New" w:hAnsi="Courier New" w:cs="Courier New"/>
            <w:lang w:val="en-US"/>
          </w:rPr>
          <w:delText xml:space="preserve">it's </w:delText>
        </w:r>
      </w:del>
      <w:ins w:id="67" w:author="BOUCADAIR Mohamed INNOV/NET" w:date="2025-02-28T09:29:00Z">
        <w:r w:rsidR="00DE7F6D" w:rsidRPr="00A15F6C">
          <w:rPr>
            <w:rFonts w:ascii="Courier New" w:hAnsi="Courier New" w:cs="Courier New"/>
            <w:lang w:val="en-US"/>
          </w:rPr>
          <w:t>it</w:t>
        </w:r>
        <w:r w:rsidR="00DE7F6D">
          <w:rPr>
            <w:rFonts w:ascii="Courier New" w:hAnsi="Courier New" w:cs="Courier New"/>
            <w:lang w:val="en-US"/>
          </w:rPr>
          <w:t xml:space="preserve"> is</w:t>
        </w:r>
        <w:r w:rsidR="00DE7F6D" w:rsidRPr="00A15F6C">
          <w:rPr>
            <w:rFonts w:ascii="Courier New" w:hAnsi="Courier New" w:cs="Courier New"/>
            <w:lang w:val="en-US"/>
          </w:rPr>
          <w:t xml:space="preserve"> </w:t>
        </w:r>
      </w:ins>
      <w:r w:rsidRPr="00A15F6C">
        <w:rPr>
          <w:rFonts w:ascii="Courier New" w:hAnsi="Courier New" w:cs="Courier New"/>
          <w:lang w:val="en-US"/>
        </w:rPr>
        <w:t>possible to have unbalanced prefix delegation tree</w:t>
      </w:r>
    </w:p>
    <w:p w14:paraId="45FB5F57" w14:textId="77777777" w:rsidR="00F37554" w:rsidRPr="00A15F6C" w:rsidRDefault="00F37554" w:rsidP="00862759">
      <w:pPr>
        <w:pStyle w:val="Textebrut"/>
        <w:rPr>
          <w:rFonts w:ascii="Courier New" w:hAnsi="Courier New" w:cs="Courier New"/>
          <w:lang w:val="en-US"/>
        </w:rPr>
      </w:pPr>
      <w:r w:rsidRPr="00A15F6C">
        <w:rPr>
          <w:rFonts w:ascii="Courier New" w:hAnsi="Courier New" w:cs="Courier New"/>
          <w:lang w:val="en-US"/>
        </w:rPr>
        <w:t xml:space="preserve">   which leads to running out of prefixes.  </w:t>
      </w:r>
      <w:del w:id="68" w:author="BOUCADAIR Mohamed INNOV/NET" w:date="2025-02-28T09:29:00Z">
        <w:r w:rsidRPr="00A15F6C" w:rsidDel="00DE7F6D">
          <w:rPr>
            <w:rFonts w:ascii="Courier New" w:hAnsi="Courier New" w:cs="Courier New"/>
            <w:lang w:val="en-US"/>
          </w:rPr>
          <w:delText>For m</w:delText>
        </w:r>
      </w:del>
      <w:ins w:id="69" w:author="BOUCADAIR Mohamed INNOV/NET" w:date="2025-02-28T09:29:00Z">
        <w:r w:rsidR="00DE7F6D">
          <w:rPr>
            <w:rFonts w:ascii="Courier New" w:hAnsi="Courier New" w:cs="Courier New"/>
            <w:lang w:val="en-US"/>
          </w:rPr>
          <w:t>M</w:t>
        </w:r>
      </w:ins>
      <w:r w:rsidRPr="00A15F6C">
        <w:rPr>
          <w:rFonts w:ascii="Courier New" w:hAnsi="Courier New" w:cs="Courier New"/>
          <w:lang w:val="en-US"/>
        </w:rPr>
        <w:t>ore information on</w:t>
      </w:r>
    </w:p>
    <w:p w14:paraId="45FB5F57" w14:textId="77777777" w:rsidR="00F37554" w:rsidRPr="00A15F6C" w:rsidRDefault="00F37554" w:rsidP="00862759">
      <w:pPr>
        <w:pStyle w:val="Textebrut"/>
        <w:rPr>
          <w:rFonts w:ascii="Courier New" w:hAnsi="Courier New" w:cs="Courier New"/>
          <w:lang w:val="en-US"/>
        </w:rPr>
      </w:pPr>
      <w:r w:rsidRPr="00A15F6C">
        <w:rPr>
          <w:rFonts w:ascii="Courier New" w:hAnsi="Courier New" w:cs="Courier New"/>
          <w:lang w:val="en-US"/>
        </w:rPr>
        <w:t xml:space="preserve">   </w:t>
      </w:r>
      <w:del w:id="70" w:author="BOUCADAIR Mohamed INNOV/NET" w:date="2025-02-28T09:29:00Z">
        <w:r w:rsidRPr="00A15F6C" w:rsidDel="00DE7F6D">
          <w:rPr>
            <w:rFonts w:ascii="Courier New" w:hAnsi="Courier New" w:cs="Courier New"/>
            <w:lang w:val="en-US"/>
          </w:rPr>
          <w:delText>heirachical</w:delText>
        </w:r>
      </w:del>
      <w:ins w:id="71" w:author="BOUCADAIR Mohamed INNOV/NET" w:date="2025-02-28T09:29:00Z">
        <w:r w:rsidR="00DE7F6D" w:rsidRPr="00A15F6C">
          <w:rPr>
            <w:rFonts w:ascii="Courier New" w:hAnsi="Courier New" w:cs="Courier New"/>
            <w:lang w:val="en-US"/>
          </w:rPr>
          <w:t>hierarchical</w:t>
        </w:r>
      </w:ins>
      <w:r w:rsidRPr="00A15F6C">
        <w:rPr>
          <w:rFonts w:ascii="Courier New" w:hAnsi="Courier New" w:cs="Courier New"/>
          <w:lang w:val="en-US"/>
        </w:rPr>
        <w:t xml:space="preserve"> prefix delegation </w:t>
      </w:r>
      <w:del w:id="72" w:author="BOUCADAIR Mohamed INNOV/NET" w:date="2025-02-28T09:29:00Z">
        <w:r w:rsidRPr="00A15F6C" w:rsidDel="00DE7F6D">
          <w:rPr>
            <w:rFonts w:ascii="Courier New" w:hAnsi="Courier New" w:cs="Courier New"/>
            <w:lang w:val="en-US"/>
          </w:rPr>
          <w:delText>is contained</w:delText>
        </w:r>
      </w:del>
      <w:ins w:id="73" w:author="BOUCADAIR Mohamed INNOV/NET" w:date="2025-02-28T09:29:00Z">
        <w:r w:rsidR="00DE7F6D">
          <w:rPr>
            <w:rFonts w:ascii="Courier New" w:hAnsi="Courier New" w:cs="Courier New"/>
            <w:lang w:val="en-US"/>
          </w:rPr>
          <w:t>can be found, e.g.,</w:t>
        </w:r>
      </w:ins>
      <w:r w:rsidRPr="00A15F6C">
        <w:rPr>
          <w:rFonts w:ascii="Courier New" w:hAnsi="Courier New" w:cs="Courier New"/>
          <w:lang w:val="en-US"/>
        </w:rPr>
        <w:t xml:space="preserve"> in Section 8.5 of</w:t>
      </w:r>
    </w:p>
    <w:p w14:paraId="45FB5F57" w14:textId="77777777" w:rsidR="00F37554" w:rsidRPr="00A15F6C" w:rsidRDefault="00F37554" w:rsidP="00862759">
      <w:pPr>
        <w:pStyle w:val="Textebrut"/>
        <w:rPr>
          <w:rFonts w:ascii="Courier New" w:hAnsi="Courier New" w:cs="Courier New"/>
          <w:lang w:val="en-US"/>
        </w:rPr>
      </w:pPr>
      <w:r w:rsidRPr="00A15F6C">
        <w:rPr>
          <w:rFonts w:ascii="Courier New" w:hAnsi="Courier New" w:cs="Courier New"/>
          <w:lang w:val="en-US"/>
        </w:rPr>
        <w:t xml:space="preserve">   </w:t>
      </w:r>
      <w:proofErr w:type="spellStart"/>
      <w:r w:rsidRPr="00A15F6C">
        <w:rPr>
          <w:rFonts w:ascii="Courier New" w:hAnsi="Courier New" w:cs="Courier New"/>
          <w:lang w:val="en-US"/>
        </w:rPr>
        <w:t>CableLabs</w:t>
      </w:r>
      <w:proofErr w:type="spellEnd"/>
      <w:r w:rsidRPr="00A15F6C">
        <w:rPr>
          <w:rFonts w:ascii="Courier New" w:hAnsi="Courier New" w:cs="Courier New"/>
          <w:lang w:val="en-US"/>
        </w:rPr>
        <w:t xml:space="preserve"> IPv6 </w:t>
      </w:r>
      <w:proofErr w:type="spellStart"/>
      <w:r w:rsidRPr="00A15F6C">
        <w:rPr>
          <w:rFonts w:ascii="Courier New" w:hAnsi="Courier New" w:cs="Courier New"/>
          <w:lang w:val="en-US"/>
        </w:rPr>
        <w:t>eRouter</w:t>
      </w:r>
      <w:proofErr w:type="spellEnd"/>
      <w:r w:rsidRPr="00A15F6C">
        <w:rPr>
          <w:rFonts w:ascii="Courier New" w:hAnsi="Courier New" w:cs="Courier New"/>
          <w:lang w:val="en-US"/>
        </w:rPr>
        <w:t xml:space="preserve"> </w:t>
      </w:r>
      <w:proofErr w:type="spellStart"/>
      <w:r w:rsidRPr="00A15F6C">
        <w:rPr>
          <w:rFonts w:ascii="Courier New" w:hAnsi="Courier New" w:cs="Courier New"/>
          <w:lang w:val="en-US"/>
        </w:rPr>
        <w:t>Specifiction</w:t>
      </w:r>
      <w:proofErr w:type="spellEnd"/>
      <w:r w:rsidRPr="00A15F6C">
        <w:rPr>
          <w:rFonts w:ascii="Courier New" w:hAnsi="Courier New" w:cs="Courier New"/>
          <w:lang w:val="en-US"/>
        </w:rPr>
        <w:t xml:space="preserve"> [</w:t>
      </w:r>
      <w:proofErr w:type="spellStart"/>
      <w:r w:rsidRPr="00A15F6C">
        <w:rPr>
          <w:rFonts w:ascii="Courier New" w:hAnsi="Courier New" w:cs="Courier New"/>
          <w:lang w:val="en-US"/>
        </w:rPr>
        <w:t>eRouter</w:t>
      </w:r>
      <w:proofErr w:type="spellEnd"/>
      <w:r w:rsidRPr="00A15F6C">
        <w:rPr>
          <w:rFonts w:ascii="Courier New" w:hAnsi="Courier New" w:cs="Courier New"/>
          <w:lang w:val="en-US"/>
        </w:rPr>
        <w:t>].  A flat prefix</w:t>
      </w:r>
    </w:p>
    <w:p w14:paraId="45FB5F57" w14:textId="77777777" w:rsidR="00F37554" w:rsidRPr="00A15F6C" w:rsidRDefault="00F37554" w:rsidP="00862759">
      <w:pPr>
        <w:pStyle w:val="Textebrut"/>
        <w:rPr>
          <w:rFonts w:ascii="Courier New" w:hAnsi="Courier New" w:cs="Courier New"/>
          <w:lang w:val="en-US"/>
        </w:rPr>
      </w:pPr>
      <w:r w:rsidRPr="00A15F6C">
        <w:rPr>
          <w:rFonts w:ascii="Courier New" w:hAnsi="Courier New" w:cs="Courier New"/>
          <w:lang w:val="en-US"/>
        </w:rPr>
        <w:t xml:space="preserve">   delegation requires the router to be provisioned with the initial</w:t>
      </w:r>
    </w:p>
    <w:p w14:paraId="45FB5F57" w14:textId="77777777" w:rsidR="00F37554" w:rsidRPr="00A15F6C" w:rsidRDefault="00F37554" w:rsidP="00862759">
      <w:pPr>
        <w:pStyle w:val="Textebrut"/>
        <w:rPr>
          <w:rFonts w:ascii="Courier New" w:hAnsi="Courier New" w:cs="Courier New"/>
          <w:lang w:val="en-US"/>
        </w:rPr>
      </w:pPr>
      <w:r w:rsidRPr="00A15F6C">
        <w:rPr>
          <w:rFonts w:ascii="Courier New" w:hAnsi="Courier New" w:cs="Courier New"/>
          <w:lang w:val="en-US"/>
        </w:rPr>
        <w:t xml:space="preserve">   prefix and to assign /64 prefixes to all other prefix requests from</w:t>
      </w:r>
    </w:p>
    <w:p w14:paraId="45FB5F57" w14:textId="77777777" w:rsidR="00F37554" w:rsidRPr="00A15F6C" w:rsidRDefault="00F37554" w:rsidP="00862759">
      <w:pPr>
        <w:pStyle w:val="Textebrut"/>
        <w:rPr>
          <w:rFonts w:ascii="Courier New" w:hAnsi="Courier New" w:cs="Courier New"/>
          <w:lang w:val="en-US"/>
        </w:rPr>
      </w:pPr>
      <w:r w:rsidRPr="00A15F6C">
        <w:rPr>
          <w:rFonts w:ascii="Courier New" w:hAnsi="Courier New" w:cs="Courier New"/>
          <w:lang w:val="en-US"/>
        </w:rPr>
        <w:t xml:space="preserve">   routers </w:t>
      </w:r>
      <w:commentRangeStart w:id="74"/>
      <w:del w:id="75" w:author="BOUCADAIR Mohamed INNOV/NET" w:date="2025-02-28T09:30:00Z">
        <w:r w:rsidRPr="00A15F6C" w:rsidDel="00DE7F6D">
          <w:rPr>
            <w:rFonts w:ascii="Courier New" w:hAnsi="Courier New" w:cs="Courier New"/>
            <w:lang w:val="en-US"/>
          </w:rPr>
          <w:delText>downstream</w:delText>
        </w:r>
      </w:del>
      <w:commentRangeEnd w:id="74"/>
      <w:r w:rsidR="00DE7F6D">
        <w:rPr>
          <w:rStyle w:val="Marquedecommentaire"/>
          <w:rFonts w:ascii="Calibri" w:hAnsi="Calibri"/>
        </w:rPr>
        <w:commentReference w:id="74"/>
      </w:r>
      <w:ins w:id="76" w:author="BOUCADAIR Mohamed INNOV/NET" w:date="2025-02-28T09:30:00Z">
        <w:r w:rsidR="00DE7F6D">
          <w:rPr>
            <w:rFonts w:ascii="Courier New" w:hAnsi="Courier New" w:cs="Courier New"/>
            <w:lang w:val="en-US"/>
          </w:rPr>
          <w:t>in the LAN-facing interface</w:t>
        </w:r>
      </w:ins>
      <w:r w:rsidRPr="00A15F6C">
        <w:rPr>
          <w:rFonts w:ascii="Courier New" w:hAnsi="Courier New" w:cs="Courier New"/>
          <w:lang w:val="en-US"/>
        </w:rPr>
        <w:t xml:space="preserve">.  </w:t>
      </w:r>
      <w:del w:id="77" w:author="BOUCADAIR Mohamed INNOV/NET" w:date="2025-02-28T09:32:00Z">
        <w:r w:rsidRPr="00A15F6C" w:rsidDel="00DE7F6D">
          <w:rPr>
            <w:rFonts w:ascii="Courier New" w:hAnsi="Courier New" w:cs="Courier New"/>
            <w:lang w:val="en-US"/>
          </w:rPr>
          <w:delText>As the default configuration is designed to be</w:delText>
        </w:r>
      </w:del>
    </w:p>
    <w:p w14:paraId="45FB5F57" w14:textId="77777777" w:rsidR="00F37554" w:rsidRPr="00A15F6C" w:rsidRDefault="00F37554" w:rsidP="00862759">
      <w:pPr>
        <w:pStyle w:val="Textebrut"/>
        <w:rPr>
          <w:rFonts w:ascii="Courier New" w:hAnsi="Courier New" w:cs="Courier New"/>
          <w:lang w:val="en-US"/>
        </w:rPr>
      </w:pPr>
      <w:r w:rsidRPr="00A15F6C">
        <w:rPr>
          <w:rFonts w:ascii="Courier New" w:hAnsi="Courier New" w:cs="Courier New"/>
          <w:lang w:val="en-US"/>
        </w:rPr>
        <w:t xml:space="preserve">   </w:t>
      </w:r>
      <w:ins w:id="78" w:author="BOUCADAIR Mohamed INNOV/NET" w:date="2025-02-28T09:32:00Z">
        <w:r w:rsidR="00DE7F6D">
          <w:rPr>
            <w:rFonts w:ascii="Courier New" w:hAnsi="Courier New" w:cs="Courier New"/>
            <w:lang w:val="en-US"/>
          </w:rPr>
          <w:t>T</w:t>
        </w:r>
      </w:ins>
      <w:del w:id="79" w:author="BOUCADAIR Mohamed INNOV/NET" w:date="2025-02-28T09:32:00Z">
        <w:r w:rsidRPr="00A15F6C" w:rsidDel="00DE7F6D">
          <w:rPr>
            <w:rFonts w:ascii="Courier New" w:hAnsi="Courier New" w:cs="Courier New"/>
            <w:lang w:val="en-US"/>
          </w:rPr>
          <w:delText>t</w:delText>
        </w:r>
      </w:del>
      <w:proofErr w:type="gramStart"/>
      <w:r w:rsidRPr="00A15F6C">
        <w:rPr>
          <w:rFonts w:ascii="Courier New" w:hAnsi="Courier New" w:cs="Courier New"/>
          <w:lang w:val="en-US"/>
        </w:rPr>
        <w:t>he</w:t>
      </w:r>
      <w:proofErr w:type="gramEnd"/>
      <w:r w:rsidRPr="00A15F6C">
        <w:rPr>
          <w:rFonts w:ascii="Courier New" w:hAnsi="Courier New" w:cs="Courier New"/>
          <w:lang w:val="en-US"/>
        </w:rPr>
        <w:t xml:space="preserve"> flat model</w:t>
      </w:r>
      <w:ins w:id="80" w:author="BOUCADAIR Mohamed INNOV/NET" w:date="2025-02-28T09:32:00Z">
        <w:r w:rsidR="00DE7F6D">
          <w:rPr>
            <w:rFonts w:ascii="Courier New" w:hAnsi="Courier New" w:cs="Courier New"/>
            <w:lang w:val="en-US"/>
          </w:rPr>
          <w:t xml:space="preserve"> is assumed to be </w:t>
        </w:r>
        <w:commentRangeStart w:id="81"/>
        <w:r w:rsidR="00DE7F6D">
          <w:rPr>
            <w:rFonts w:ascii="Courier New" w:hAnsi="Courier New" w:cs="Courier New"/>
            <w:lang w:val="en-US"/>
          </w:rPr>
          <w:t>used by the default</w:t>
        </w:r>
      </w:ins>
      <w:r w:rsidRPr="00A15F6C">
        <w:rPr>
          <w:rFonts w:ascii="Courier New" w:hAnsi="Courier New" w:cs="Courier New"/>
          <w:lang w:val="en-US"/>
        </w:rPr>
        <w:t xml:space="preserve"> </w:t>
      </w:r>
      <w:commentRangeEnd w:id="81"/>
      <w:r w:rsidR="00DE7F6D">
        <w:rPr>
          <w:rStyle w:val="Marquedecommentaire"/>
          <w:rFonts w:ascii="Calibri" w:hAnsi="Calibri"/>
        </w:rPr>
        <w:commentReference w:id="81"/>
      </w:r>
      <w:r w:rsidRPr="00A15F6C">
        <w:rPr>
          <w:rFonts w:ascii="Courier New" w:hAnsi="Courier New" w:cs="Courier New"/>
          <w:lang w:val="en-US"/>
        </w:rPr>
        <w:t>to support zero configuration networking.</w:t>
      </w:r>
    </w:p>
    <w:p w14:paraId="45FB5F57" w14:textId="77777777" w:rsidR="00F37554" w:rsidRPr="00A15F6C" w:rsidRDefault="00F37554" w:rsidP="00862759">
      <w:pPr>
        <w:pStyle w:val="Textebrut"/>
        <w:rPr>
          <w:rFonts w:ascii="Courier New" w:hAnsi="Courier New" w:cs="Courier New"/>
          <w:lang w:val="en-US"/>
        </w:rPr>
      </w:pPr>
      <w:commentRangeStart w:id="82"/>
      <w:r w:rsidRPr="00A15F6C">
        <w:rPr>
          <w:rFonts w:ascii="Courier New" w:hAnsi="Courier New" w:cs="Courier New"/>
          <w:lang w:val="en-US"/>
        </w:rPr>
        <w:t xml:space="preserve">   The Home Networking </w:t>
      </w:r>
      <w:ins w:id="83" w:author="BOUCADAIR Mohamed INNOV/NET" w:date="2025-02-28T09:33:00Z">
        <w:r w:rsidR="00725FD1">
          <w:rPr>
            <w:rFonts w:ascii="Courier New" w:hAnsi="Courier New" w:cs="Courier New"/>
            <w:lang w:val="en-US"/>
          </w:rPr>
          <w:t>W</w:t>
        </w:r>
      </w:ins>
      <w:del w:id="84" w:author="BOUCADAIR Mohamed INNOV/NET" w:date="2025-02-28T09:33:00Z">
        <w:r w:rsidRPr="00A15F6C" w:rsidDel="00725FD1">
          <w:rPr>
            <w:rFonts w:ascii="Courier New" w:hAnsi="Courier New" w:cs="Courier New"/>
            <w:lang w:val="en-US"/>
          </w:rPr>
          <w:delText>w</w:delText>
        </w:r>
      </w:del>
      <w:r w:rsidRPr="00A15F6C">
        <w:rPr>
          <w:rFonts w:ascii="Courier New" w:hAnsi="Courier New" w:cs="Courier New"/>
          <w:lang w:val="en-US"/>
        </w:rPr>
        <w:t xml:space="preserve">orking </w:t>
      </w:r>
      <w:del w:id="85" w:author="BOUCADAIR Mohamed INNOV/NET" w:date="2025-02-28T09:33:00Z">
        <w:r w:rsidRPr="00A15F6C" w:rsidDel="00725FD1">
          <w:rPr>
            <w:rFonts w:ascii="Courier New" w:hAnsi="Courier New" w:cs="Courier New"/>
            <w:lang w:val="en-US"/>
          </w:rPr>
          <w:delText xml:space="preserve">group </w:delText>
        </w:r>
      </w:del>
      <w:ins w:id="86" w:author="BOUCADAIR Mohamed INNOV/NET" w:date="2025-02-28T09:33:00Z">
        <w:r w:rsidR="00725FD1">
          <w:rPr>
            <w:rFonts w:ascii="Courier New" w:hAnsi="Courier New" w:cs="Courier New"/>
            <w:lang w:val="en-US"/>
          </w:rPr>
          <w:t>G</w:t>
        </w:r>
        <w:r w:rsidR="00725FD1" w:rsidRPr="00A15F6C">
          <w:rPr>
            <w:rFonts w:ascii="Courier New" w:hAnsi="Courier New" w:cs="Courier New"/>
            <w:lang w:val="en-US"/>
          </w:rPr>
          <w:t xml:space="preserve">roup </w:t>
        </w:r>
      </w:ins>
      <w:del w:id="87" w:author="BOUCADAIR Mohamed INNOV/NET" w:date="2025-02-28T09:33:00Z">
        <w:r w:rsidRPr="00A15F6C" w:rsidDel="00725FD1">
          <w:rPr>
            <w:rFonts w:ascii="Courier New" w:hAnsi="Courier New" w:cs="Courier New"/>
            <w:lang w:val="en-US"/>
          </w:rPr>
          <w:delText xml:space="preserve">produced </w:delText>
        </w:r>
      </w:del>
      <w:ins w:id="88" w:author="BOUCADAIR Mohamed INNOV/NET" w:date="2025-02-28T09:33:00Z">
        <w:r w:rsidR="00725FD1">
          <w:rPr>
            <w:rFonts w:ascii="Courier New" w:hAnsi="Courier New" w:cs="Courier New"/>
            <w:lang w:val="en-US"/>
          </w:rPr>
          <w:t xml:space="preserve">specified </w:t>
        </w:r>
      </w:ins>
      <w:r w:rsidRPr="00A15F6C">
        <w:rPr>
          <w:rFonts w:ascii="Courier New" w:hAnsi="Courier New" w:cs="Courier New"/>
          <w:lang w:val="en-US"/>
        </w:rPr>
        <w:t>solutions for prefix</w:t>
      </w:r>
    </w:p>
    <w:p w14:paraId="45FB5F57" w14:textId="77777777" w:rsidR="00F37554" w:rsidRPr="00A15F6C" w:rsidDel="00725FD1" w:rsidRDefault="00F37554" w:rsidP="00862759">
      <w:pPr>
        <w:pStyle w:val="Textebrut"/>
        <w:rPr>
          <w:del w:id="89" w:author="BOUCADAIR Mohamed INNOV/NET" w:date="2025-02-28T09:34:00Z"/>
          <w:rFonts w:ascii="Courier New" w:hAnsi="Courier New" w:cs="Courier New"/>
          <w:lang w:val="en-US"/>
        </w:rPr>
      </w:pPr>
      <w:r w:rsidRPr="00A15F6C">
        <w:rPr>
          <w:rFonts w:ascii="Courier New" w:hAnsi="Courier New" w:cs="Courier New"/>
          <w:lang w:val="en-US"/>
        </w:rPr>
        <w:t xml:space="preserve">   delegation for home networks, including [RFC7695]. </w:t>
      </w:r>
      <w:ins w:id="90" w:author="BOUCADAIR Mohamed INNOV/NET" w:date="2025-02-28T09:33:00Z">
        <w:r w:rsidR="00725FD1">
          <w:rPr>
            <w:rFonts w:ascii="Courier New" w:hAnsi="Courier New" w:cs="Courier New"/>
            <w:lang w:val="en-US"/>
          </w:rPr>
          <w:t>Howev</w:t>
        </w:r>
      </w:ins>
      <w:ins w:id="91" w:author="BOUCADAIR Mohamed INNOV/NET" w:date="2025-02-28T09:34:00Z">
        <w:r w:rsidR="00725FD1">
          <w:rPr>
            <w:rFonts w:ascii="Courier New" w:hAnsi="Courier New" w:cs="Courier New"/>
            <w:lang w:val="en-US"/>
          </w:rPr>
          <w:t xml:space="preserve">er, </w:t>
        </w:r>
      </w:ins>
      <w:del w:id="92" w:author="BOUCADAIR Mohamed INNOV/NET" w:date="2025-02-28T09:34:00Z">
        <w:r w:rsidRPr="00A15F6C" w:rsidDel="00725FD1">
          <w:rPr>
            <w:rFonts w:ascii="Courier New" w:hAnsi="Courier New" w:cs="Courier New"/>
            <w:lang w:val="en-US"/>
          </w:rPr>
          <w:delText xml:space="preserve"> The Home</w:delText>
        </w:r>
      </w:del>
    </w:p>
    <w:p w14:paraId="45FB5F57" w14:textId="77777777" w:rsidR="00F37554" w:rsidRPr="00A15F6C" w:rsidRDefault="00F37554" w:rsidP="00725FD1">
      <w:pPr>
        <w:pStyle w:val="Textebrut"/>
        <w:rPr>
          <w:rFonts w:ascii="Courier New" w:hAnsi="Courier New" w:cs="Courier New"/>
          <w:lang w:val="en-US"/>
        </w:rPr>
      </w:pPr>
      <w:del w:id="93" w:author="BOUCADAIR Mohamed INNOV/NET" w:date="2025-02-28T09:34:00Z">
        <w:r w:rsidRPr="00A15F6C" w:rsidDel="00725FD1">
          <w:rPr>
            <w:rFonts w:ascii="Courier New" w:hAnsi="Courier New" w:cs="Courier New"/>
            <w:lang w:val="en-US"/>
          </w:rPr>
          <w:delText xml:space="preserve">   Networking</w:delText>
        </w:r>
      </w:del>
      <w:ins w:id="94" w:author="BOUCADAIR Mohamed INNOV/NET" w:date="2025-02-28T09:34:00Z">
        <w:r w:rsidR="00725FD1">
          <w:rPr>
            <w:rFonts w:ascii="Courier New" w:hAnsi="Courier New" w:cs="Courier New"/>
            <w:lang w:val="en-US"/>
          </w:rPr>
          <w:t>these</w:t>
        </w:r>
      </w:ins>
      <w:r w:rsidRPr="00A15F6C">
        <w:rPr>
          <w:rFonts w:ascii="Courier New" w:hAnsi="Courier New" w:cs="Courier New"/>
          <w:lang w:val="en-US"/>
        </w:rPr>
        <w:t xml:space="preserve"> solutions haven't been deployed by </w:t>
      </w:r>
      <w:del w:id="95" w:author="BOUCADAIR Mohamed INNOV/NET" w:date="2025-02-28T09:34:00Z">
        <w:r w:rsidRPr="00A15F6C" w:rsidDel="00725FD1">
          <w:rPr>
            <w:rFonts w:ascii="Courier New" w:hAnsi="Courier New" w:cs="Courier New"/>
            <w:lang w:val="en-US"/>
          </w:rPr>
          <w:delText xml:space="preserve">Service </w:delText>
        </w:r>
      </w:del>
      <w:ins w:id="96" w:author="BOUCADAIR Mohamed INNOV/NET" w:date="2025-02-28T09:34:00Z">
        <w:r w:rsidR="00725FD1">
          <w:rPr>
            <w:rFonts w:ascii="Courier New" w:hAnsi="Courier New" w:cs="Courier New"/>
            <w:lang w:val="en-US"/>
          </w:rPr>
          <w:t>s</w:t>
        </w:r>
        <w:r w:rsidR="00725FD1" w:rsidRPr="00A15F6C">
          <w:rPr>
            <w:rFonts w:ascii="Courier New" w:hAnsi="Courier New" w:cs="Courier New"/>
            <w:lang w:val="en-US"/>
          </w:rPr>
          <w:t xml:space="preserve">ervice </w:t>
        </w:r>
      </w:ins>
      <w:del w:id="97" w:author="BOUCADAIR Mohamed INNOV/NET" w:date="2025-02-28T09:34:00Z">
        <w:r w:rsidRPr="00A15F6C" w:rsidDel="00725FD1">
          <w:rPr>
            <w:rFonts w:ascii="Courier New" w:hAnsi="Courier New" w:cs="Courier New"/>
            <w:lang w:val="en-US"/>
          </w:rPr>
          <w:delText xml:space="preserve">Providers </w:delText>
        </w:r>
      </w:del>
      <w:ins w:id="98" w:author="BOUCADAIR Mohamed INNOV/NET" w:date="2025-02-28T09:34:00Z">
        <w:r w:rsidR="00725FD1">
          <w:rPr>
            <w:rFonts w:ascii="Courier New" w:hAnsi="Courier New" w:cs="Courier New"/>
            <w:lang w:val="en-US"/>
          </w:rPr>
          <w:t>p</w:t>
        </w:r>
        <w:r w:rsidR="00725FD1" w:rsidRPr="00A15F6C">
          <w:rPr>
            <w:rFonts w:ascii="Courier New" w:hAnsi="Courier New" w:cs="Courier New"/>
            <w:lang w:val="en-US"/>
          </w:rPr>
          <w:t xml:space="preserve">roviders </w:t>
        </w:r>
      </w:ins>
      <w:r w:rsidRPr="00A15F6C">
        <w:rPr>
          <w:rFonts w:ascii="Courier New" w:hAnsi="Courier New" w:cs="Courier New"/>
          <w:lang w:val="en-US"/>
        </w:rPr>
        <w:t>or</w:t>
      </w:r>
    </w:p>
    <w:p w14:paraId="45FB5F57" w14:textId="77777777" w:rsidR="00F37554" w:rsidRPr="00A15F6C" w:rsidRDefault="00F37554" w:rsidP="00862759">
      <w:pPr>
        <w:pStyle w:val="Textebrut"/>
        <w:rPr>
          <w:rFonts w:ascii="Courier New" w:hAnsi="Courier New" w:cs="Courier New"/>
          <w:lang w:val="en-US"/>
        </w:rPr>
      </w:pPr>
      <w:r w:rsidRPr="00A15F6C">
        <w:rPr>
          <w:rFonts w:ascii="Courier New" w:hAnsi="Courier New" w:cs="Courier New"/>
          <w:lang w:val="en-US"/>
        </w:rPr>
        <w:t xml:space="preserve">   IPv6 CE </w:t>
      </w:r>
      <w:del w:id="99" w:author="BOUCADAIR Mohamed INNOV/NET" w:date="2025-02-28T09:34:00Z">
        <w:r w:rsidRPr="00A15F6C" w:rsidDel="00725FD1">
          <w:rPr>
            <w:rFonts w:ascii="Courier New" w:hAnsi="Courier New" w:cs="Courier New"/>
            <w:lang w:val="en-US"/>
          </w:rPr>
          <w:delText xml:space="preserve">Routers </w:delText>
        </w:r>
      </w:del>
      <w:ins w:id="100" w:author="BOUCADAIR Mohamed INNOV/NET" w:date="2025-02-28T09:34:00Z">
        <w:r w:rsidR="00725FD1">
          <w:rPr>
            <w:rFonts w:ascii="Courier New" w:hAnsi="Courier New" w:cs="Courier New"/>
            <w:lang w:val="en-US"/>
          </w:rPr>
          <w:t>r</w:t>
        </w:r>
        <w:r w:rsidR="00725FD1" w:rsidRPr="00A15F6C">
          <w:rPr>
            <w:rFonts w:ascii="Courier New" w:hAnsi="Courier New" w:cs="Courier New"/>
            <w:lang w:val="en-US"/>
          </w:rPr>
          <w:t xml:space="preserve">outers </w:t>
        </w:r>
      </w:ins>
      <w:r w:rsidRPr="00A15F6C">
        <w:rPr>
          <w:rFonts w:ascii="Courier New" w:hAnsi="Courier New" w:cs="Courier New"/>
          <w:lang w:val="en-US"/>
        </w:rPr>
        <w:t>since the publication</w:t>
      </w:r>
      <w:ins w:id="101" w:author="BOUCADAIR Mohamed INNOV/NET" w:date="2025-02-28T09:34:00Z">
        <w:r w:rsidR="00725FD1">
          <w:rPr>
            <w:rFonts w:ascii="Courier New" w:hAnsi="Courier New" w:cs="Courier New"/>
            <w:lang w:val="en-US"/>
          </w:rPr>
          <w:t xml:space="preserve">, </w:t>
        </w:r>
      </w:ins>
      <w:del w:id="102" w:author="BOUCADAIR Mohamed INNOV/NET" w:date="2025-02-28T09:34:00Z">
        <w:r w:rsidRPr="00A15F6C" w:rsidDel="00725FD1">
          <w:rPr>
            <w:rFonts w:ascii="Courier New" w:hAnsi="Courier New" w:cs="Courier New"/>
            <w:lang w:val="en-US"/>
          </w:rPr>
          <w:delText xml:space="preserve"> </w:delText>
        </w:r>
      </w:del>
      <w:r w:rsidRPr="00A15F6C">
        <w:rPr>
          <w:rFonts w:ascii="Courier New" w:hAnsi="Courier New" w:cs="Courier New"/>
          <w:lang w:val="en-US"/>
        </w:rPr>
        <w:t>partially due to their</w:t>
      </w:r>
    </w:p>
    <w:p w14:paraId="45FB5F57" w14:textId="77777777" w:rsidR="00F37554" w:rsidRPr="00A15F6C" w:rsidRDefault="00F37554" w:rsidP="00862759">
      <w:pPr>
        <w:pStyle w:val="Textebrut"/>
        <w:rPr>
          <w:rFonts w:ascii="Courier New" w:hAnsi="Courier New" w:cs="Courier New"/>
          <w:lang w:val="en-US"/>
        </w:rPr>
      </w:pPr>
      <w:r w:rsidRPr="00A15F6C">
        <w:rPr>
          <w:rFonts w:ascii="Courier New" w:hAnsi="Courier New" w:cs="Courier New"/>
          <w:lang w:val="en-US"/>
        </w:rPr>
        <w:t xml:space="preserve">   complexity.</w:t>
      </w:r>
      <w:commentRangeEnd w:id="82"/>
      <w:r w:rsidR="00725FD1">
        <w:rPr>
          <w:rStyle w:val="Marquedecommentaire"/>
          <w:rFonts w:ascii="Calibri" w:hAnsi="Calibri"/>
        </w:rPr>
        <w:commentReference w:id="82"/>
      </w:r>
    </w:p>
    <w:p w14:paraId="45FB5F57" w14:textId="77777777" w:rsidR="00F37554" w:rsidRPr="00A15F6C" w:rsidRDefault="00F37554" w:rsidP="00862759">
      <w:pPr>
        <w:pStyle w:val="Textebrut"/>
        <w:rPr>
          <w:rFonts w:ascii="Courier New" w:hAnsi="Courier New" w:cs="Courier New"/>
          <w:lang w:val="en-US"/>
        </w:rPr>
      </w:pPr>
      <w:r w:rsidRPr="00A15F6C">
        <w:rPr>
          <w:rFonts w:ascii="Courier New" w:hAnsi="Courier New" w:cs="Courier New"/>
          <w:lang w:val="en-US"/>
        </w:rPr>
        <w:t xml:space="preserve">   This document does not cover dealing with multi-provisioned networks</w:t>
      </w:r>
    </w:p>
    <w:p w14:paraId="45FB5F57" w14:textId="77777777" w:rsidR="00F37554" w:rsidRPr="00A15F6C" w:rsidRDefault="00F37554" w:rsidP="00862759">
      <w:pPr>
        <w:pStyle w:val="Textebrut"/>
        <w:rPr>
          <w:rFonts w:ascii="Courier New" w:hAnsi="Courier New" w:cs="Courier New"/>
          <w:lang w:val="en-US"/>
        </w:rPr>
      </w:pPr>
      <w:r w:rsidRPr="00A15F6C">
        <w:rPr>
          <w:rFonts w:ascii="Courier New" w:hAnsi="Courier New" w:cs="Courier New"/>
          <w:lang w:val="en-US"/>
        </w:rPr>
        <w:t xml:space="preserve">   with more than one </w:t>
      </w:r>
      <w:ins w:id="103" w:author="BOUCADAIR Mohamed INNOV/NET" w:date="2025-02-28T09:34:00Z">
        <w:r w:rsidR="00725FD1">
          <w:rPr>
            <w:rFonts w:ascii="Courier New" w:hAnsi="Courier New" w:cs="Courier New"/>
            <w:lang w:val="en-US"/>
          </w:rPr>
          <w:t xml:space="preserve">service </w:t>
        </w:r>
      </w:ins>
      <w:r w:rsidRPr="00A15F6C">
        <w:rPr>
          <w:rFonts w:ascii="Courier New" w:hAnsi="Courier New" w:cs="Courier New"/>
          <w:lang w:val="en-US"/>
        </w:rPr>
        <w:t xml:space="preserve">provider.  </w:t>
      </w:r>
      <w:commentRangeStart w:id="104"/>
      <w:r w:rsidRPr="00A15F6C">
        <w:rPr>
          <w:rFonts w:ascii="Courier New" w:hAnsi="Courier New" w:cs="Courier New"/>
          <w:lang w:val="en-US"/>
        </w:rPr>
        <w:t>Due to complexity of a solution that</w:t>
      </w:r>
    </w:p>
    <w:p w14:paraId="45FB5F57" w14:textId="77777777" w:rsidR="00F37554" w:rsidRPr="00A15F6C" w:rsidRDefault="00F37554" w:rsidP="00862759">
      <w:pPr>
        <w:pStyle w:val="Textebrut"/>
        <w:rPr>
          <w:rFonts w:ascii="Courier New" w:hAnsi="Courier New" w:cs="Courier New"/>
          <w:lang w:val="en-US"/>
        </w:rPr>
      </w:pPr>
      <w:r w:rsidRPr="00A15F6C">
        <w:rPr>
          <w:rFonts w:ascii="Courier New" w:hAnsi="Courier New" w:cs="Courier New"/>
          <w:lang w:val="en-US"/>
        </w:rPr>
        <w:t xml:space="preserve">   would require routing, provisioning</w:t>
      </w:r>
      <w:ins w:id="105" w:author="BOUCADAIR Mohamed INNOV/NET" w:date="2025-02-28T09:35:00Z">
        <w:r w:rsidR="00725FD1">
          <w:rPr>
            <w:rFonts w:ascii="Courier New" w:hAnsi="Courier New" w:cs="Courier New"/>
            <w:lang w:val="en-US"/>
          </w:rPr>
          <w:t>,</w:t>
        </w:r>
      </w:ins>
      <w:r w:rsidRPr="00A15F6C">
        <w:rPr>
          <w:rFonts w:ascii="Courier New" w:hAnsi="Courier New" w:cs="Courier New"/>
          <w:lang w:val="en-US"/>
        </w:rPr>
        <w:t xml:space="preserve"> and policy, this is out of scope</w:t>
      </w:r>
    </w:p>
    <w:p w14:paraId="45FB5F57" w14:textId="77777777" w:rsidR="00F37554" w:rsidRPr="00A15F6C" w:rsidRDefault="00F37554" w:rsidP="00862759">
      <w:pPr>
        <w:pStyle w:val="Textebrut"/>
        <w:rPr>
          <w:rFonts w:ascii="Courier New" w:hAnsi="Courier New" w:cs="Courier New"/>
          <w:lang w:val="en-US"/>
        </w:rPr>
      </w:pPr>
      <w:r w:rsidRPr="00A15F6C">
        <w:rPr>
          <w:rFonts w:ascii="Courier New" w:hAnsi="Courier New" w:cs="Courier New"/>
          <w:lang w:val="en-US"/>
        </w:rPr>
        <w:t xml:space="preserve">   of this document.</w:t>
      </w:r>
      <w:commentRangeEnd w:id="104"/>
      <w:r w:rsidR="00725FD1">
        <w:rPr>
          <w:rStyle w:val="Marquedecommentaire"/>
          <w:rFonts w:ascii="Calibri" w:hAnsi="Calibri"/>
        </w:rPr>
        <w:commentReference w:id="104"/>
      </w:r>
    </w:p>
    <w:p w14:paraId="45FB5F57" w14:textId="77777777" w:rsidR="00F37554" w:rsidRPr="00A15F6C" w:rsidRDefault="00F37554" w:rsidP="00862759">
      <w:pPr>
        <w:pStyle w:val="Textebrut"/>
        <w:rPr>
          <w:rFonts w:ascii="Courier New" w:hAnsi="Courier New" w:cs="Courier New"/>
          <w:lang w:val="en-US"/>
        </w:rPr>
      </w:pPr>
      <w:r w:rsidRPr="00A15F6C">
        <w:rPr>
          <w:rFonts w:ascii="Courier New" w:hAnsi="Courier New" w:cs="Courier New"/>
          <w:lang w:val="en-US"/>
        </w:rPr>
        <w:t>2.  Requirements Language</w:t>
      </w:r>
    </w:p>
    <w:p w14:paraId="45FB5F57" w14:textId="77777777" w:rsidR="00F37554" w:rsidRPr="00A15F6C" w:rsidRDefault="00F37554" w:rsidP="00862759">
      <w:pPr>
        <w:pStyle w:val="Textebrut"/>
        <w:rPr>
          <w:rFonts w:ascii="Courier New" w:hAnsi="Courier New" w:cs="Courier New"/>
          <w:lang w:val="en-US"/>
        </w:rPr>
      </w:pPr>
      <w:r w:rsidRPr="00A15F6C">
        <w:rPr>
          <w:rFonts w:ascii="Courier New" w:hAnsi="Courier New" w:cs="Courier New"/>
          <w:lang w:val="en-US"/>
        </w:rPr>
        <w:t xml:space="preserve">   The key words "MUST", "MUST NOT", "REQUIRED", "SHALL", "SHALL NOT",</w:t>
      </w:r>
    </w:p>
    <w:p w14:paraId="45FB5F57" w14:textId="77777777" w:rsidR="00F37554" w:rsidRPr="00A15F6C" w:rsidRDefault="00F37554" w:rsidP="00862759">
      <w:pPr>
        <w:pStyle w:val="Textebrut"/>
        <w:rPr>
          <w:rFonts w:ascii="Courier New" w:hAnsi="Courier New" w:cs="Courier New"/>
          <w:lang w:val="en-US"/>
        </w:rPr>
      </w:pPr>
      <w:r w:rsidRPr="00A15F6C">
        <w:rPr>
          <w:rFonts w:ascii="Courier New" w:hAnsi="Courier New" w:cs="Courier New"/>
          <w:lang w:val="en-US"/>
        </w:rPr>
        <w:t xml:space="preserve">   "SHOULD", "SHOULD NOT", "RECOMMENDED", "NOT RECOMMENDED", "MAY", and</w:t>
      </w:r>
    </w:p>
    <w:p w14:paraId="45FB5F57" w14:textId="77777777" w:rsidR="00F37554" w:rsidRPr="00A15F6C" w:rsidRDefault="00F37554" w:rsidP="00862759">
      <w:pPr>
        <w:pStyle w:val="Textebrut"/>
        <w:rPr>
          <w:rFonts w:ascii="Courier New" w:hAnsi="Courier New" w:cs="Courier New"/>
          <w:lang w:val="en-US"/>
        </w:rPr>
      </w:pPr>
      <w:r w:rsidRPr="00A15F6C">
        <w:rPr>
          <w:rFonts w:ascii="Courier New" w:hAnsi="Courier New" w:cs="Courier New"/>
          <w:lang w:val="en-US"/>
        </w:rPr>
        <w:t xml:space="preserve">   "OPTIONAL" in this document are to be interpreted as described in</w:t>
      </w:r>
    </w:p>
    <w:p w14:paraId="45FB5F57" w14:textId="77777777" w:rsidR="00F37554" w:rsidRPr="00A15F6C" w:rsidRDefault="00F37554" w:rsidP="00862759">
      <w:pPr>
        <w:pStyle w:val="Textebrut"/>
        <w:rPr>
          <w:rFonts w:ascii="Courier New" w:hAnsi="Courier New" w:cs="Courier New"/>
          <w:lang w:val="en-US"/>
        </w:rPr>
      </w:pPr>
      <w:r w:rsidRPr="00A15F6C">
        <w:rPr>
          <w:rFonts w:ascii="Courier New" w:hAnsi="Courier New" w:cs="Courier New"/>
          <w:lang w:val="en-US"/>
        </w:rPr>
        <w:t xml:space="preserve">   BCP 14 [RFC2119] [RFC8174] when, and only when, they appear in all</w:t>
      </w:r>
    </w:p>
    <w:p w14:paraId="45FB5F57" w14:textId="77777777" w:rsidR="00F37554" w:rsidRPr="00A15F6C" w:rsidRDefault="00F37554" w:rsidP="00862759">
      <w:pPr>
        <w:pStyle w:val="Textebrut"/>
        <w:rPr>
          <w:rFonts w:ascii="Courier New" w:hAnsi="Courier New" w:cs="Courier New"/>
          <w:lang w:val="en-US"/>
        </w:rPr>
      </w:pPr>
      <w:r w:rsidRPr="00A15F6C">
        <w:rPr>
          <w:rFonts w:ascii="Courier New" w:hAnsi="Courier New" w:cs="Courier New"/>
          <w:lang w:val="en-US"/>
        </w:rPr>
        <w:t xml:space="preserve">   capitals, as shown here.</w:t>
      </w:r>
    </w:p>
    <w:p w14:paraId="45FB5F57" w14:textId="77777777" w:rsidR="00F37554" w:rsidRDefault="00F37554" w:rsidP="00862759">
      <w:pPr>
        <w:pStyle w:val="Textebrut"/>
        <w:rPr>
          <w:ins w:id="106" w:author="BOUCADAIR Mohamed INNOV/NET" w:date="2025-02-28T09:37:00Z"/>
          <w:rFonts w:ascii="Courier New" w:hAnsi="Courier New" w:cs="Courier New"/>
          <w:lang w:val="en-US"/>
        </w:rPr>
      </w:pPr>
      <w:r w:rsidRPr="00A15F6C">
        <w:rPr>
          <w:rFonts w:ascii="Courier New" w:hAnsi="Courier New" w:cs="Courier New"/>
          <w:lang w:val="en-US"/>
        </w:rPr>
        <w:t>3.  Terminology</w:t>
      </w:r>
    </w:p>
    <w:p w14:paraId="0C9C87A1" w14:textId="045836F6" w:rsidR="00725FD1" w:rsidRDefault="00725FD1" w:rsidP="00862759">
      <w:pPr>
        <w:pStyle w:val="Textebrut"/>
        <w:rPr>
          <w:ins w:id="107" w:author="BOUCADAIR Mohamed INNOV/NET" w:date="2025-02-28T09:37:00Z"/>
          <w:rFonts w:ascii="Courier New" w:hAnsi="Courier New" w:cs="Courier New"/>
          <w:lang w:val="en-US"/>
        </w:rPr>
      </w:pPr>
    </w:p>
    <w:p w14:paraId="7B459B85" w14:textId="488A532F" w:rsidR="00725FD1" w:rsidRDefault="00725FD1" w:rsidP="00862759">
      <w:pPr>
        <w:pStyle w:val="Textebrut"/>
        <w:rPr>
          <w:ins w:id="108" w:author="BOUCADAIR Mohamed INNOV/NET" w:date="2025-02-28T09:37:00Z"/>
          <w:rFonts w:ascii="Courier New" w:hAnsi="Courier New" w:cs="Courier New"/>
          <w:lang w:val="en-US"/>
        </w:rPr>
      </w:pPr>
      <w:ins w:id="109" w:author="BOUCADAIR Mohamed INNOV/NET" w:date="2025-02-28T09:37:00Z">
        <w:r>
          <w:rPr>
            <w:rFonts w:ascii="Courier New" w:hAnsi="Courier New" w:cs="Courier New"/>
            <w:lang w:val="en-US"/>
          </w:rPr>
          <w:t xml:space="preserve">The document makes use of the terms defined in Section 4 of [RFC8415] and </w:t>
        </w:r>
      </w:ins>
      <w:ins w:id="110" w:author="BOUCADAIR Mohamed INNOV/NET" w:date="2025-02-28T09:38:00Z">
        <w:r>
          <w:rPr>
            <w:rFonts w:ascii="Courier New" w:hAnsi="Courier New" w:cs="Courier New"/>
            <w:lang w:val="en-US"/>
          </w:rPr>
          <w:t>Section 2 of [RFC7084].</w:t>
        </w:r>
      </w:ins>
    </w:p>
    <w:p w:rsidR="00F37554" w:rsidRPr="00A15F6C" w:rsidRDefault="00F37554" w:rsidP="00862759">
      <w:pPr>
        <w:pStyle w:val="Textebrut"/>
        <w:rPr>
          <w:rFonts w:ascii="Courier New" w:hAnsi="Courier New" w:cs="Courier New"/>
          <w:lang w:val="en-US"/>
        </w:rPr>
      </w:pPr>
      <w:r w:rsidRPr="00A15F6C">
        <w:rPr>
          <w:rFonts w:ascii="Courier New" w:hAnsi="Courier New" w:cs="Courier New"/>
          <w:lang w:val="en-US"/>
        </w:rPr>
        <w:t xml:space="preserve">   The following terminology is defined for this document.</w:t>
      </w:r>
    </w:p>
    <w:p w:rsidR="00F37554" w:rsidRPr="00A15F6C" w:rsidRDefault="00F37554" w:rsidP="00862759">
      <w:pPr>
        <w:pStyle w:val="Textebrut"/>
        <w:rPr>
          <w:rFonts w:ascii="Courier New" w:hAnsi="Courier New" w:cs="Courier New"/>
          <w:lang w:val="en-US"/>
        </w:rPr>
      </w:pPr>
      <w:commentRangeStart w:id="111"/>
      <w:r w:rsidRPr="00A15F6C">
        <w:rPr>
          <w:rFonts w:ascii="Courier New" w:hAnsi="Courier New" w:cs="Courier New"/>
          <w:lang w:val="en-US"/>
        </w:rPr>
        <w:t xml:space="preserve">   *  IPv6 CE </w:t>
      </w:r>
      <w:del w:id="112" w:author="BOUCADAIR Mohamed INNOV/NET" w:date="2025-02-28T09:38:00Z">
        <w:r w:rsidRPr="00A15F6C" w:rsidDel="00725FD1">
          <w:rPr>
            <w:rFonts w:ascii="Courier New" w:hAnsi="Courier New" w:cs="Courier New"/>
            <w:lang w:val="en-US"/>
          </w:rPr>
          <w:delText>Router</w:delText>
        </w:r>
      </w:del>
      <w:ins w:id="113" w:author="BOUCADAIR Mohamed INNOV/NET" w:date="2025-02-28T09:38:00Z">
        <w:r w:rsidR="00725FD1">
          <w:rPr>
            <w:rFonts w:ascii="Courier New" w:hAnsi="Courier New" w:cs="Courier New"/>
            <w:lang w:val="en-US"/>
          </w:rPr>
          <w:t>ro</w:t>
        </w:r>
        <w:r w:rsidR="00725FD1" w:rsidRPr="00A15F6C">
          <w:rPr>
            <w:rFonts w:ascii="Courier New" w:hAnsi="Courier New" w:cs="Courier New"/>
            <w:lang w:val="en-US"/>
          </w:rPr>
          <w:t>uter</w:t>
        </w:r>
      </w:ins>
      <w:r w:rsidRPr="00A15F6C">
        <w:rPr>
          <w:rFonts w:ascii="Courier New" w:hAnsi="Courier New" w:cs="Courier New"/>
          <w:lang w:val="en-US"/>
        </w:rPr>
        <w:t>: A router intended for home or small-office use</w:t>
      </w:r>
    </w:p>
    <w:p w:rsidR="00F37554" w:rsidRPr="00A15F6C" w:rsidRDefault="00F37554" w:rsidP="00862759">
      <w:pPr>
        <w:pStyle w:val="Textebrut"/>
        <w:rPr>
          <w:rFonts w:ascii="Courier New" w:hAnsi="Courier New" w:cs="Courier New"/>
          <w:lang w:val="en-US"/>
        </w:rPr>
      </w:pPr>
      <w:r w:rsidRPr="00A15F6C">
        <w:rPr>
          <w:rFonts w:ascii="Courier New" w:hAnsi="Courier New" w:cs="Courier New"/>
          <w:lang w:val="en-US"/>
        </w:rPr>
        <w:t xml:space="preserve">      that forwards packets not explicitly addressed to itself as</w:t>
      </w:r>
    </w:p>
    <w:p w:rsidR="00F37554" w:rsidRPr="00A15F6C" w:rsidRDefault="00F37554" w:rsidP="00862759">
      <w:pPr>
        <w:pStyle w:val="Textebrut"/>
        <w:rPr>
          <w:rFonts w:ascii="Courier New" w:hAnsi="Courier New" w:cs="Courier New"/>
          <w:lang w:val="en-US"/>
        </w:rPr>
      </w:pPr>
      <w:r w:rsidRPr="00A15F6C">
        <w:rPr>
          <w:rFonts w:ascii="Courier New" w:hAnsi="Courier New" w:cs="Courier New"/>
          <w:lang w:val="en-US"/>
        </w:rPr>
        <w:t xml:space="preserve">      defined in [RFC7084].</w:t>
      </w:r>
    </w:p>
    <w:p w:rsidR="00F37554" w:rsidRPr="00A15F6C" w:rsidRDefault="00F37554" w:rsidP="00862759">
      <w:pPr>
        <w:pStyle w:val="Textebrut"/>
        <w:rPr>
          <w:rFonts w:ascii="Courier New" w:hAnsi="Courier New" w:cs="Courier New"/>
          <w:lang w:val="en-US"/>
        </w:rPr>
      </w:pPr>
      <w:r w:rsidRPr="00A15F6C">
        <w:rPr>
          <w:rFonts w:ascii="Courier New" w:hAnsi="Courier New" w:cs="Courier New"/>
          <w:lang w:val="en-US"/>
        </w:rPr>
        <w:t xml:space="preserve">   *  Service Provider: An entity that provides access to the Internet</w:t>
      </w:r>
    </w:p>
    <w:p w:rsidR="00F37554" w:rsidRPr="00A15F6C" w:rsidRDefault="00F37554" w:rsidP="00862759">
      <w:pPr>
        <w:pStyle w:val="Textebrut"/>
        <w:rPr>
          <w:rFonts w:ascii="Courier New" w:hAnsi="Courier New" w:cs="Courier New"/>
          <w:lang w:val="en-US"/>
        </w:rPr>
      </w:pPr>
      <w:r w:rsidRPr="00A15F6C">
        <w:rPr>
          <w:rFonts w:ascii="Courier New" w:hAnsi="Courier New" w:cs="Courier New"/>
          <w:lang w:val="en-US"/>
        </w:rPr>
        <w:t xml:space="preserve">      as defined in [RFC7084]</w:t>
      </w:r>
      <w:commentRangeEnd w:id="111"/>
      <w:r w:rsidR="00725FD1">
        <w:rPr>
          <w:rStyle w:val="Marquedecommentaire"/>
          <w:rFonts w:ascii="Calibri" w:hAnsi="Calibri"/>
        </w:rPr>
        <w:commentReference w:id="111"/>
      </w:r>
    </w:p>
    <w:p w:rsidR="00F37554" w:rsidRPr="00A15F6C" w:rsidRDefault="00F37554" w:rsidP="00862759">
      <w:pPr>
        <w:pStyle w:val="Textebrut"/>
        <w:rPr>
          <w:rFonts w:ascii="Courier New" w:hAnsi="Courier New" w:cs="Courier New"/>
          <w:lang w:val="en-US"/>
        </w:rPr>
      </w:pPr>
      <w:r w:rsidRPr="00A15F6C">
        <w:rPr>
          <w:rFonts w:ascii="Courier New" w:hAnsi="Courier New" w:cs="Courier New"/>
          <w:lang w:val="en-US"/>
        </w:rPr>
        <w:t xml:space="preserve">   *  ULA:</w:t>
      </w:r>
      <w:ins w:id="114" w:author="BOUCADAIR Mohamed INNOV/NET" w:date="2025-02-28T09:37:00Z">
        <w:r w:rsidR="00725FD1">
          <w:rPr>
            <w:rFonts w:ascii="Courier New" w:hAnsi="Courier New" w:cs="Courier New"/>
            <w:lang w:val="en-US"/>
          </w:rPr>
          <w:t xml:space="preserve"> </w:t>
        </w:r>
      </w:ins>
      <w:r w:rsidRPr="00A15F6C">
        <w:rPr>
          <w:rFonts w:ascii="Courier New" w:hAnsi="Courier New" w:cs="Courier New"/>
          <w:lang w:val="en-US"/>
        </w:rPr>
        <w:t>Unique Local Address as defined in [RFC4193].</w:t>
      </w:r>
    </w:p>
    <w:p w:rsidR="00F37554" w:rsidRPr="00A15F6C" w:rsidRDefault="00F37554" w:rsidP="00862759">
      <w:pPr>
        <w:pStyle w:val="Textebrut"/>
        <w:rPr>
          <w:rFonts w:ascii="Courier New" w:hAnsi="Courier New" w:cs="Courier New"/>
          <w:lang w:val="en-US"/>
        </w:rPr>
      </w:pPr>
      <w:r w:rsidRPr="00A15F6C">
        <w:rPr>
          <w:rFonts w:ascii="Courier New" w:hAnsi="Courier New" w:cs="Courier New"/>
          <w:lang w:val="en-US"/>
        </w:rPr>
        <w:t xml:space="preserve">   *  GUA:</w:t>
      </w:r>
      <w:ins w:id="115" w:author="BOUCADAIR Mohamed INNOV/NET" w:date="2025-02-28T09:37:00Z">
        <w:r w:rsidR="00725FD1">
          <w:rPr>
            <w:rFonts w:ascii="Courier New" w:hAnsi="Courier New" w:cs="Courier New"/>
            <w:lang w:val="en-US"/>
          </w:rPr>
          <w:t xml:space="preserve"> </w:t>
        </w:r>
      </w:ins>
      <w:r w:rsidRPr="00A15F6C">
        <w:rPr>
          <w:rFonts w:ascii="Courier New" w:hAnsi="Courier New" w:cs="Courier New"/>
          <w:lang w:val="en-US"/>
        </w:rPr>
        <w:t>Global Unique Addresses as defined in [RFC4291].</w:t>
      </w:r>
    </w:p>
    <w:p w:rsidR="00F37554" w:rsidRPr="00A15F6C" w:rsidRDefault="00F37554" w:rsidP="00862759">
      <w:pPr>
        <w:pStyle w:val="Textebrut"/>
        <w:rPr>
          <w:rFonts w:ascii="Courier New" w:hAnsi="Courier New" w:cs="Courier New"/>
          <w:lang w:val="en-US"/>
        </w:rPr>
      </w:pPr>
      <w:r w:rsidRPr="00A15F6C">
        <w:rPr>
          <w:rFonts w:ascii="Courier New" w:hAnsi="Courier New" w:cs="Courier New"/>
          <w:lang w:val="en-US"/>
        </w:rPr>
        <w:t>4.  IPv6 End-User Network Architecture</w:t>
      </w:r>
    </w:p>
    <w:p w:rsidR="00F37554" w:rsidRPr="00A15F6C" w:rsidRDefault="00F37554" w:rsidP="00862759">
      <w:pPr>
        <w:pStyle w:val="Textebrut"/>
        <w:rPr>
          <w:rFonts w:ascii="Courier New" w:hAnsi="Courier New" w:cs="Courier New"/>
          <w:lang w:val="en-US"/>
        </w:rPr>
      </w:pPr>
      <w:r w:rsidRPr="00A15F6C">
        <w:rPr>
          <w:rFonts w:ascii="Courier New" w:hAnsi="Courier New" w:cs="Courier New"/>
          <w:lang w:val="en-US"/>
        </w:rPr>
        <w:t xml:space="preserve">   </w:t>
      </w:r>
      <w:commentRangeStart w:id="116"/>
      <w:r w:rsidRPr="00A15F6C">
        <w:rPr>
          <w:rFonts w:ascii="Courier New" w:hAnsi="Courier New" w:cs="Courier New"/>
          <w:lang w:val="en-US"/>
        </w:rPr>
        <w:t xml:space="preserve">The end-user network that has IPv6 </w:t>
      </w:r>
      <w:del w:id="117" w:author="BOUCADAIR Mohamed INNOV/NET" w:date="2025-02-28T09:39:00Z">
        <w:r w:rsidRPr="00A15F6C" w:rsidDel="00725FD1">
          <w:rPr>
            <w:rFonts w:ascii="Courier New" w:hAnsi="Courier New" w:cs="Courier New"/>
            <w:lang w:val="en-US"/>
          </w:rPr>
          <w:delText>Customer Edge</w:delText>
        </w:r>
      </w:del>
      <w:ins w:id="118" w:author="BOUCADAIR Mohamed INNOV/NET" w:date="2025-02-28T09:39:00Z">
        <w:r w:rsidR="00725FD1">
          <w:rPr>
            <w:rFonts w:ascii="Courier New" w:hAnsi="Courier New" w:cs="Courier New"/>
            <w:lang w:val="en-US"/>
          </w:rPr>
          <w:t>CE</w:t>
        </w:r>
      </w:ins>
      <w:r w:rsidRPr="00A15F6C">
        <w:rPr>
          <w:rFonts w:ascii="Courier New" w:hAnsi="Courier New" w:cs="Courier New"/>
          <w:lang w:val="en-US"/>
        </w:rPr>
        <w:t xml:space="preserve"> </w:t>
      </w:r>
      <w:del w:id="119" w:author="BOUCADAIR Mohamed INNOV/NET" w:date="2025-02-28T09:39:00Z">
        <w:r w:rsidRPr="00A15F6C" w:rsidDel="00725FD1">
          <w:rPr>
            <w:rFonts w:ascii="Courier New" w:hAnsi="Courier New" w:cs="Courier New"/>
            <w:lang w:val="en-US"/>
          </w:rPr>
          <w:delText xml:space="preserve">Routers </w:delText>
        </w:r>
      </w:del>
      <w:ins w:id="120" w:author="BOUCADAIR Mohamed INNOV/NET" w:date="2025-02-28T09:39:00Z">
        <w:r w:rsidR="00725FD1">
          <w:rPr>
            <w:rFonts w:ascii="Courier New" w:hAnsi="Courier New" w:cs="Courier New"/>
            <w:lang w:val="en-US"/>
          </w:rPr>
          <w:t>r</w:t>
        </w:r>
        <w:r w:rsidR="00725FD1" w:rsidRPr="00A15F6C">
          <w:rPr>
            <w:rFonts w:ascii="Courier New" w:hAnsi="Courier New" w:cs="Courier New"/>
            <w:lang w:val="en-US"/>
          </w:rPr>
          <w:t xml:space="preserve">outers </w:t>
        </w:r>
      </w:ins>
      <w:r w:rsidRPr="00A15F6C">
        <w:rPr>
          <w:rFonts w:ascii="Courier New" w:hAnsi="Courier New" w:cs="Courier New"/>
          <w:lang w:val="en-US"/>
        </w:rPr>
        <w:t>with routers</w:t>
      </w:r>
    </w:p>
    <w:p w:rsidR="00F37554" w:rsidRPr="00A15F6C" w:rsidRDefault="00F37554" w:rsidP="00862759">
      <w:pPr>
        <w:pStyle w:val="Textebrut"/>
        <w:rPr>
          <w:rFonts w:ascii="Courier New" w:hAnsi="Courier New" w:cs="Courier New"/>
          <w:lang w:val="en-US"/>
        </w:rPr>
      </w:pPr>
      <w:r w:rsidRPr="00A15F6C">
        <w:rPr>
          <w:rFonts w:ascii="Courier New" w:hAnsi="Courier New" w:cs="Courier New"/>
          <w:lang w:val="en-US"/>
        </w:rPr>
        <w:t xml:space="preserve">   and hosts downstream.  </w:t>
      </w:r>
      <w:commentRangeEnd w:id="116"/>
      <w:r w:rsidR="00725FD1">
        <w:rPr>
          <w:rStyle w:val="Marquedecommentaire"/>
          <w:rFonts w:ascii="Calibri" w:hAnsi="Calibri"/>
        </w:rPr>
        <w:commentReference w:id="116"/>
      </w:r>
      <w:r w:rsidRPr="00A15F6C">
        <w:rPr>
          <w:rFonts w:ascii="Courier New" w:hAnsi="Courier New" w:cs="Courier New"/>
          <w:lang w:val="en-US"/>
        </w:rPr>
        <w:t>Figure 1 illustrates the model topology.</w:t>
      </w:r>
    </w:p>
    <w:p w:rsidR="00F37554" w:rsidRPr="00A15F6C" w:rsidRDefault="00F37554" w:rsidP="00862759">
      <w:pPr>
        <w:pStyle w:val="Textebrut"/>
        <w:rPr>
          <w:rFonts w:ascii="Courier New" w:hAnsi="Courier New" w:cs="Courier New"/>
          <w:lang w:val="en-US"/>
        </w:rPr>
      </w:pPr>
      <w:r w:rsidRPr="00A15F6C">
        <w:rPr>
          <w:rFonts w:ascii="Courier New" w:hAnsi="Courier New" w:cs="Courier New"/>
          <w:lang w:val="en-US"/>
        </w:rPr>
        <w:t xml:space="preserve">                        +-----------+</w:t>
      </w:r>
    </w:p>
    <w:p w:rsidR="00F37554" w:rsidRPr="00A15F6C" w:rsidRDefault="00F37554" w:rsidP="00862759">
      <w:pPr>
        <w:pStyle w:val="Textebrut"/>
        <w:rPr>
          <w:rFonts w:ascii="Courier New" w:hAnsi="Courier New" w:cs="Courier New"/>
          <w:lang w:val="en-US"/>
        </w:rPr>
      </w:pPr>
      <w:r w:rsidRPr="00A15F6C">
        <w:rPr>
          <w:rFonts w:ascii="Courier New" w:hAnsi="Courier New" w:cs="Courier New"/>
          <w:lang w:val="en-US"/>
        </w:rPr>
        <w:t xml:space="preserve">                        </w:t>
      </w:r>
      <w:proofErr w:type="gramStart"/>
      <w:r w:rsidRPr="00A15F6C">
        <w:rPr>
          <w:rFonts w:ascii="Courier New" w:hAnsi="Courier New" w:cs="Courier New"/>
          <w:lang w:val="en-US"/>
        </w:rPr>
        <w:t>|  Service</w:t>
      </w:r>
      <w:proofErr w:type="gramEnd"/>
      <w:r w:rsidRPr="00A15F6C">
        <w:rPr>
          <w:rFonts w:ascii="Courier New" w:hAnsi="Courier New" w:cs="Courier New"/>
          <w:lang w:val="en-US"/>
        </w:rPr>
        <w:t xml:space="preserve">  |</w:t>
      </w:r>
    </w:p>
    <w:p w:rsidR="00F37554" w:rsidRPr="00A15F6C" w:rsidRDefault="00F37554" w:rsidP="00862759">
      <w:pPr>
        <w:pStyle w:val="Textebrut"/>
        <w:rPr>
          <w:rFonts w:ascii="Courier New" w:hAnsi="Courier New" w:cs="Courier New"/>
          <w:lang w:val="en-US"/>
        </w:rPr>
      </w:pPr>
      <w:r w:rsidRPr="00A15F6C">
        <w:rPr>
          <w:rFonts w:ascii="Courier New" w:hAnsi="Courier New" w:cs="Courier New"/>
          <w:lang w:val="en-US"/>
        </w:rPr>
        <w:t xml:space="preserve">                        </w:t>
      </w:r>
      <w:proofErr w:type="gramStart"/>
      <w:r w:rsidRPr="00A15F6C">
        <w:rPr>
          <w:rFonts w:ascii="Courier New" w:hAnsi="Courier New" w:cs="Courier New"/>
          <w:lang w:val="en-US"/>
        </w:rPr>
        <w:t>|  Provider</w:t>
      </w:r>
      <w:proofErr w:type="gramEnd"/>
      <w:r w:rsidRPr="00A15F6C">
        <w:rPr>
          <w:rFonts w:ascii="Courier New" w:hAnsi="Courier New" w:cs="Courier New"/>
          <w:lang w:val="en-US"/>
        </w:rPr>
        <w:t xml:space="preserve"> |</w:t>
      </w:r>
    </w:p>
    <w:p w:rsidR="00F37554" w:rsidRPr="00A15F6C" w:rsidRDefault="00F37554" w:rsidP="00862759">
      <w:pPr>
        <w:pStyle w:val="Textebrut"/>
        <w:rPr>
          <w:rFonts w:ascii="Courier New" w:hAnsi="Courier New" w:cs="Courier New"/>
          <w:lang w:val="en-US"/>
        </w:rPr>
      </w:pPr>
      <w:r w:rsidRPr="00A15F6C">
        <w:rPr>
          <w:rFonts w:ascii="Courier New" w:hAnsi="Courier New" w:cs="Courier New"/>
          <w:lang w:val="en-US"/>
        </w:rPr>
        <w:t xml:space="preserve">                        |   </w:t>
      </w:r>
      <w:proofErr w:type="gramStart"/>
      <w:r w:rsidRPr="00A15F6C">
        <w:rPr>
          <w:rFonts w:ascii="Courier New" w:hAnsi="Courier New" w:cs="Courier New"/>
          <w:lang w:val="en-US"/>
        </w:rPr>
        <w:t>Router  |</w:t>
      </w:r>
      <w:proofErr w:type="gramEnd"/>
    </w:p>
    <w:p w:rsidR="00F37554" w:rsidRPr="00A15F6C" w:rsidRDefault="00F37554" w:rsidP="00862759">
      <w:pPr>
        <w:pStyle w:val="Textebrut"/>
        <w:rPr>
          <w:rFonts w:ascii="Courier New" w:hAnsi="Courier New" w:cs="Courier New"/>
          <w:lang w:val="en-US"/>
        </w:rPr>
      </w:pPr>
      <w:r w:rsidRPr="00A15F6C">
        <w:rPr>
          <w:rFonts w:ascii="Courier New" w:hAnsi="Courier New" w:cs="Courier New"/>
          <w:lang w:val="en-US"/>
        </w:rPr>
        <w:t xml:space="preserve">                        +-----+-----+</w:t>
      </w:r>
    </w:p>
    <w:p w:rsidR="00F37554" w:rsidRPr="00A15F6C" w:rsidRDefault="00F37554" w:rsidP="00862759">
      <w:pPr>
        <w:pStyle w:val="Textebrut"/>
        <w:rPr>
          <w:rFonts w:ascii="Courier New" w:hAnsi="Courier New" w:cs="Courier New"/>
          <w:lang w:val="en-US"/>
        </w:rPr>
      </w:pPr>
      <w:r w:rsidRPr="00A15F6C">
        <w:rPr>
          <w:rFonts w:ascii="Courier New" w:hAnsi="Courier New" w:cs="Courier New"/>
          <w:lang w:val="en-US"/>
        </w:rPr>
        <w:t xml:space="preserve">                              |</w:t>
      </w:r>
    </w:p>
    <w:p w:rsidR="00F37554" w:rsidRPr="00A15F6C" w:rsidRDefault="00F37554" w:rsidP="00862759">
      <w:pPr>
        <w:pStyle w:val="Textebrut"/>
        <w:rPr>
          <w:rFonts w:ascii="Courier New" w:hAnsi="Courier New" w:cs="Courier New"/>
          <w:lang w:val="en-US"/>
        </w:rPr>
      </w:pPr>
      <w:r w:rsidRPr="00A15F6C">
        <w:rPr>
          <w:rFonts w:ascii="Courier New" w:hAnsi="Courier New" w:cs="Courier New"/>
          <w:lang w:val="en-US"/>
        </w:rPr>
        <w:t xml:space="preserve">                              |</w:t>
      </w:r>
    </w:p>
    <w:p w:rsidR="00F37554" w:rsidRPr="00A15F6C" w:rsidRDefault="00F37554" w:rsidP="00862759">
      <w:pPr>
        <w:pStyle w:val="Textebrut"/>
        <w:rPr>
          <w:rFonts w:ascii="Courier New" w:hAnsi="Courier New" w:cs="Courier New"/>
          <w:lang w:val="en-US"/>
        </w:rPr>
      </w:pPr>
      <w:r w:rsidRPr="00A15F6C">
        <w:rPr>
          <w:rFonts w:ascii="Courier New" w:hAnsi="Courier New" w:cs="Courier New"/>
          <w:lang w:val="en-US"/>
        </w:rPr>
        <w:t xml:space="preserve">                              </w:t>
      </w:r>
      <w:proofErr w:type="gramStart"/>
      <w:r w:rsidRPr="00A15F6C">
        <w:rPr>
          <w:rFonts w:ascii="Courier New" w:hAnsi="Courier New" w:cs="Courier New"/>
          <w:lang w:val="en-US"/>
        </w:rPr>
        <w:t>|  Customer</w:t>
      </w:r>
      <w:proofErr w:type="gramEnd"/>
    </w:p>
    <w:p w:rsidR="00F37554" w:rsidRPr="00A15F6C" w:rsidRDefault="00F37554" w:rsidP="00862759">
      <w:pPr>
        <w:pStyle w:val="Textebrut"/>
        <w:rPr>
          <w:rFonts w:ascii="Courier New" w:hAnsi="Courier New" w:cs="Courier New"/>
          <w:lang w:val="en-US"/>
        </w:rPr>
      </w:pPr>
      <w:r w:rsidRPr="00A15F6C">
        <w:rPr>
          <w:rFonts w:ascii="Courier New" w:hAnsi="Courier New" w:cs="Courier New"/>
          <w:lang w:val="en-US"/>
        </w:rPr>
        <w:lastRenderedPageBreak/>
        <w:t xml:space="preserve">                              </w:t>
      </w:r>
      <w:proofErr w:type="gramStart"/>
      <w:r w:rsidRPr="00A15F6C">
        <w:rPr>
          <w:rFonts w:ascii="Courier New" w:hAnsi="Courier New" w:cs="Courier New"/>
          <w:lang w:val="en-US"/>
        </w:rPr>
        <w:t>|  Internet</w:t>
      </w:r>
      <w:proofErr w:type="gramEnd"/>
      <w:r w:rsidRPr="00A15F6C">
        <w:rPr>
          <w:rFonts w:ascii="Courier New" w:hAnsi="Courier New" w:cs="Courier New"/>
          <w:lang w:val="en-US"/>
        </w:rPr>
        <w:t xml:space="preserve"> Connection</w:t>
      </w:r>
    </w:p>
    <w:p w:rsidR="00F37554" w:rsidRPr="00A15F6C" w:rsidRDefault="00F37554" w:rsidP="00862759">
      <w:pPr>
        <w:pStyle w:val="Textebrut"/>
        <w:rPr>
          <w:rFonts w:ascii="Courier New" w:hAnsi="Courier New" w:cs="Courier New"/>
          <w:lang w:val="en-US"/>
        </w:rPr>
      </w:pPr>
      <w:r w:rsidRPr="00A15F6C">
        <w:rPr>
          <w:rFonts w:ascii="Courier New" w:hAnsi="Courier New" w:cs="Courier New"/>
          <w:lang w:val="en-US"/>
        </w:rPr>
        <w:t xml:space="preserve">                              |</w:t>
      </w:r>
    </w:p>
    <w:p w:rsidR="00F37554" w:rsidRPr="00A15F6C" w:rsidRDefault="00F37554" w:rsidP="00862759">
      <w:pPr>
        <w:pStyle w:val="Textebrut"/>
        <w:rPr>
          <w:rFonts w:ascii="Courier New" w:hAnsi="Courier New" w:cs="Courier New"/>
          <w:lang w:val="en-US"/>
        </w:rPr>
      </w:pPr>
      <w:r w:rsidRPr="00A15F6C">
        <w:rPr>
          <w:rFonts w:ascii="Courier New" w:hAnsi="Courier New" w:cs="Courier New"/>
          <w:lang w:val="en-US"/>
        </w:rPr>
        <w:t xml:space="preserve">                        +-----v-----+</w:t>
      </w:r>
    </w:p>
    <w:p w:rsidR="00F37554" w:rsidRPr="00A15F6C" w:rsidRDefault="00F37554" w:rsidP="00862759">
      <w:pPr>
        <w:pStyle w:val="Textebrut"/>
        <w:rPr>
          <w:rFonts w:ascii="Courier New" w:hAnsi="Courier New" w:cs="Courier New"/>
          <w:lang w:val="en-US"/>
        </w:rPr>
      </w:pPr>
      <w:r w:rsidRPr="00A15F6C">
        <w:rPr>
          <w:rFonts w:ascii="Courier New" w:hAnsi="Courier New" w:cs="Courier New"/>
          <w:lang w:val="en-US"/>
        </w:rPr>
        <w:t xml:space="preserve">                        |   IPv6    |</w:t>
      </w:r>
    </w:p>
    <w:p w:rsidR="00F37554" w:rsidRPr="00A15F6C" w:rsidRDefault="00F37554" w:rsidP="00862759">
      <w:pPr>
        <w:pStyle w:val="Textebrut"/>
        <w:rPr>
          <w:rFonts w:ascii="Courier New" w:hAnsi="Courier New" w:cs="Courier New"/>
          <w:lang w:val="en-US"/>
        </w:rPr>
      </w:pPr>
      <w:r w:rsidRPr="00A15F6C">
        <w:rPr>
          <w:rFonts w:ascii="Courier New" w:hAnsi="Courier New" w:cs="Courier New"/>
          <w:lang w:val="en-US"/>
        </w:rPr>
        <w:t xml:space="preserve">                        |    CE     |</w:t>
      </w:r>
    </w:p>
    <w:p w:rsidR="00F37554" w:rsidRPr="00A15F6C" w:rsidRDefault="00F37554" w:rsidP="00862759">
      <w:pPr>
        <w:pStyle w:val="Textebrut"/>
        <w:rPr>
          <w:rFonts w:ascii="Courier New" w:hAnsi="Courier New" w:cs="Courier New"/>
          <w:lang w:val="en-US"/>
        </w:rPr>
      </w:pPr>
      <w:r w:rsidRPr="00A15F6C">
        <w:rPr>
          <w:rFonts w:ascii="Courier New" w:hAnsi="Courier New" w:cs="Courier New"/>
          <w:lang w:val="en-US"/>
        </w:rPr>
        <w:t xml:space="preserve">                        </w:t>
      </w:r>
      <w:proofErr w:type="gramStart"/>
      <w:r w:rsidRPr="00A15F6C">
        <w:rPr>
          <w:rFonts w:ascii="Courier New" w:hAnsi="Courier New" w:cs="Courier New"/>
          <w:lang w:val="en-US"/>
        </w:rPr>
        <w:t>|  Router</w:t>
      </w:r>
      <w:proofErr w:type="gramEnd"/>
      <w:r w:rsidRPr="00A15F6C">
        <w:rPr>
          <w:rFonts w:ascii="Courier New" w:hAnsi="Courier New" w:cs="Courier New"/>
          <w:lang w:val="en-US"/>
        </w:rPr>
        <w:t xml:space="preserve">   |</w:t>
      </w:r>
    </w:p>
    <w:p w:rsidR="00F37554" w:rsidRPr="00A15F6C" w:rsidRDefault="00F37554" w:rsidP="00862759">
      <w:pPr>
        <w:pStyle w:val="Textebrut"/>
        <w:rPr>
          <w:rFonts w:ascii="Courier New" w:hAnsi="Courier New" w:cs="Courier New"/>
          <w:lang w:val="en-US"/>
        </w:rPr>
      </w:pPr>
      <w:r w:rsidRPr="00A15F6C">
        <w:rPr>
          <w:rFonts w:ascii="Courier New" w:hAnsi="Courier New" w:cs="Courier New"/>
          <w:lang w:val="en-US"/>
        </w:rPr>
        <w:t xml:space="preserve">                        +-----+-----+</w:t>
      </w:r>
    </w:p>
    <w:p w:rsidR="00F37554" w:rsidRPr="00A15F6C" w:rsidRDefault="00F37554" w:rsidP="00862759">
      <w:pPr>
        <w:pStyle w:val="Textebrut"/>
        <w:rPr>
          <w:rFonts w:ascii="Courier New" w:hAnsi="Courier New" w:cs="Courier New"/>
          <w:lang w:val="en-US"/>
        </w:rPr>
      </w:pPr>
      <w:r w:rsidRPr="00A15F6C">
        <w:rPr>
          <w:rFonts w:ascii="Courier New" w:hAnsi="Courier New" w:cs="Courier New"/>
          <w:lang w:val="en-US"/>
        </w:rPr>
        <w:t xml:space="preserve">                              |</w:t>
      </w:r>
    </w:p>
    <w:p w:rsidR="00F37554" w:rsidRPr="00A15F6C" w:rsidRDefault="00F37554" w:rsidP="00862759">
      <w:pPr>
        <w:pStyle w:val="Textebrut"/>
        <w:rPr>
          <w:rFonts w:ascii="Courier New" w:hAnsi="Courier New" w:cs="Courier New"/>
          <w:lang w:val="en-US"/>
        </w:rPr>
      </w:pPr>
      <w:r w:rsidRPr="00A15F6C">
        <w:rPr>
          <w:rFonts w:ascii="Courier New" w:hAnsi="Courier New" w:cs="Courier New"/>
          <w:lang w:val="en-US"/>
        </w:rPr>
        <w:t xml:space="preserve">                       </w:t>
      </w:r>
      <w:del w:id="121" w:author="BOUCADAIR Mohamed INNOV/NET" w:date="2025-02-28T09:39:00Z">
        <w:r w:rsidRPr="00A15F6C" w:rsidDel="00725FD1">
          <w:rPr>
            <w:rFonts w:ascii="Courier New" w:hAnsi="Courier New" w:cs="Courier New"/>
            <w:lang w:val="en-US"/>
          </w:rPr>
          <w:delText>+----</w:delText>
        </w:r>
        <w:commentRangeStart w:id="122"/>
        <w:r w:rsidRPr="00A15F6C" w:rsidDel="00725FD1">
          <w:rPr>
            <w:rFonts w:ascii="Courier New" w:hAnsi="Courier New" w:cs="Courier New"/>
            <w:lang w:val="en-US"/>
          </w:rPr>
          <w:delText>+</w:delText>
        </w:r>
      </w:del>
      <w:commentRangeEnd w:id="122"/>
      <w:r w:rsidR="00725FD1">
        <w:rPr>
          <w:rStyle w:val="Marquedecommentaire"/>
          <w:rFonts w:ascii="Calibri" w:hAnsi="Calibri"/>
        </w:rPr>
        <w:commentReference w:id="122"/>
      </w:r>
      <w:del w:id="123" w:author="BOUCADAIR Mohamed INNOV/NET" w:date="2025-02-28T09:39:00Z">
        <w:r w:rsidRPr="00A15F6C" w:rsidDel="00725FD1">
          <w:rPr>
            <w:rFonts w:ascii="Courier New" w:hAnsi="Courier New" w:cs="Courier New"/>
            <w:lang w:val="en-US"/>
          </w:rPr>
          <w:delText>-+-------+</w:delText>
        </w:r>
      </w:del>
      <w:ins w:id="124" w:author="BOUCADAIR Mohamed INNOV/NET" w:date="2025-02-28T09:39:00Z">
        <w:r w:rsidR="00725FD1" w:rsidRPr="00A15F6C">
          <w:rPr>
            <w:rFonts w:ascii="Courier New" w:hAnsi="Courier New" w:cs="Courier New"/>
            <w:lang w:val="en-US"/>
          </w:rPr>
          <w:t>+----</w:t>
        </w:r>
        <w:r w:rsidR="00725FD1">
          <w:rPr>
            <w:rFonts w:ascii="Courier New" w:hAnsi="Courier New" w:cs="Courier New"/>
            <w:lang w:val="en-US"/>
          </w:rPr>
          <w:t>-</w:t>
        </w:r>
        <w:r w:rsidR="00725FD1" w:rsidRPr="00A15F6C">
          <w:rPr>
            <w:rFonts w:ascii="Courier New" w:hAnsi="Courier New" w:cs="Courier New"/>
            <w:lang w:val="en-US"/>
          </w:rPr>
          <w:t>-+-------+</w:t>
        </w:r>
      </w:ins>
    </w:p>
    <w:p w:rsidR="00F37554" w:rsidRPr="00A15F6C" w:rsidRDefault="00F37554" w:rsidP="00862759">
      <w:pPr>
        <w:pStyle w:val="Textebrut"/>
        <w:rPr>
          <w:rFonts w:ascii="Courier New" w:hAnsi="Courier New" w:cs="Courier New"/>
          <w:lang w:val="en-US"/>
        </w:rPr>
      </w:pPr>
      <w:r w:rsidRPr="00A15F6C">
        <w:rPr>
          <w:rFonts w:ascii="Courier New" w:hAnsi="Courier New" w:cs="Courier New"/>
          <w:lang w:val="en-US"/>
        </w:rPr>
        <w:t xml:space="preserve">                       |              |</w:t>
      </w:r>
    </w:p>
    <w:p w:rsidR="00F37554" w:rsidRPr="00A15F6C" w:rsidRDefault="00F37554" w:rsidP="00862759">
      <w:pPr>
        <w:pStyle w:val="Textebrut"/>
        <w:rPr>
          <w:rFonts w:ascii="Courier New" w:hAnsi="Courier New" w:cs="Courier New"/>
          <w:lang w:val="en-US"/>
        </w:rPr>
      </w:pPr>
      <w:r w:rsidRPr="00A15F6C">
        <w:rPr>
          <w:rFonts w:ascii="Courier New" w:hAnsi="Courier New" w:cs="Courier New"/>
          <w:lang w:val="en-US"/>
        </w:rPr>
        <w:t xml:space="preserve">                       |              |</w:t>
      </w:r>
    </w:p>
    <w:p w:rsidR="00F37554" w:rsidRPr="00A15F6C" w:rsidRDefault="00F37554" w:rsidP="00862759">
      <w:pPr>
        <w:pStyle w:val="Textebrut"/>
        <w:rPr>
          <w:rFonts w:ascii="Courier New" w:hAnsi="Courier New" w:cs="Courier New"/>
          <w:lang w:val="en-US"/>
        </w:rPr>
      </w:pPr>
      <w:r w:rsidRPr="00A15F6C">
        <w:rPr>
          <w:rFonts w:ascii="Courier New" w:hAnsi="Courier New" w:cs="Courier New"/>
          <w:lang w:val="en-US"/>
        </w:rPr>
        <w:t xml:space="preserve">                   +---+----+   +-----+------+</w:t>
      </w:r>
    </w:p>
    <w:p w:rsidR="00F37554" w:rsidRPr="00A15F6C" w:rsidRDefault="00F37554" w:rsidP="00862759">
      <w:pPr>
        <w:pStyle w:val="Textebrut"/>
        <w:rPr>
          <w:rFonts w:ascii="Courier New" w:hAnsi="Courier New" w:cs="Courier New"/>
          <w:lang w:val="en-US"/>
        </w:rPr>
      </w:pPr>
      <w:commentRangeStart w:id="125"/>
      <w:r w:rsidRPr="00A15F6C">
        <w:rPr>
          <w:rFonts w:ascii="Courier New" w:hAnsi="Courier New" w:cs="Courier New"/>
          <w:lang w:val="en-US"/>
        </w:rPr>
        <w:t xml:space="preserve">                   </w:t>
      </w:r>
      <w:proofErr w:type="gramStart"/>
      <w:r w:rsidRPr="00A15F6C">
        <w:rPr>
          <w:rFonts w:ascii="Courier New" w:hAnsi="Courier New" w:cs="Courier New"/>
          <w:lang w:val="en-US"/>
        </w:rPr>
        <w:t>|  IPv</w:t>
      </w:r>
      <w:proofErr w:type="gramEnd"/>
      <w:r w:rsidRPr="00A15F6C">
        <w:rPr>
          <w:rFonts w:ascii="Courier New" w:hAnsi="Courier New" w:cs="Courier New"/>
          <w:lang w:val="en-US"/>
        </w:rPr>
        <w:t>6  |   |            |</w:t>
      </w:r>
    </w:p>
    <w:p w:rsidR="00F37554" w:rsidRPr="00A15F6C" w:rsidRDefault="00F37554" w:rsidP="00862759">
      <w:pPr>
        <w:pStyle w:val="Textebrut"/>
        <w:rPr>
          <w:rFonts w:ascii="Courier New" w:hAnsi="Courier New" w:cs="Courier New"/>
          <w:lang w:val="en-US"/>
        </w:rPr>
      </w:pPr>
      <w:r w:rsidRPr="00A15F6C">
        <w:rPr>
          <w:rFonts w:ascii="Courier New" w:hAnsi="Courier New" w:cs="Courier New"/>
          <w:lang w:val="en-US"/>
        </w:rPr>
        <w:t xml:space="preserve">                   </w:t>
      </w:r>
      <w:proofErr w:type="gramStart"/>
      <w:r w:rsidRPr="00A15F6C">
        <w:rPr>
          <w:rFonts w:ascii="Courier New" w:hAnsi="Courier New" w:cs="Courier New"/>
          <w:lang w:val="en-US"/>
        </w:rPr>
        <w:t>|  Host</w:t>
      </w:r>
      <w:proofErr w:type="gramEnd"/>
      <w:r w:rsidRPr="00A15F6C">
        <w:rPr>
          <w:rFonts w:ascii="Courier New" w:hAnsi="Courier New" w:cs="Courier New"/>
          <w:lang w:val="en-US"/>
        </w:rPr>
        <w:t xml:space="preserve">  |   |  Router    |</w:t>
      </w:r>
    </w:p>
    <w:p w:rsidR="00F37554" w:rsidRPr="00A15F6C" w:rsidRDefault="00F37554" w:rsidP="00862759">
      <w:pPr>
        <w:pStyle w:val="Textebrut"/>
        <w:rPr>
          <w:rFonts w:ascii="Courier New" w:hAnsi="Courier New" w:cs="Courier New"/>
          <w:lang w:val="en-US"/>
        </w:rPr>
      </w:pPr>
      <w:r w:rsidRPr="00A15F6C">
        <w:rPr>
          <w:rFonts w:ascii="Courier New" w:hAnsi="Courier New" w:cs="Courier New"/>
          <w:lang w:val="en-US"/>
        </w:rPr>
        <w:t xml:space="preserve">                   |        |   |            |</w:t>
      </w:r>
      <w:commentRangeEnd w:id="125"/>
      <w:r w:rsidR="00725FD1">
        <w:rPr>
          <w:rStyle w:val="Marquedecommentaire"/>
          <w:rFonts w:ascii="Calibri" w:hAnsi="Calibri"/>
        </w:rPr>
        <w:commentReference w:id="125"/>
      </w:r>
    </w:p>
    <w:p w:rsidR="00F37554" w:rsidRPr="00A15F6C" w:rsidRDefault="00F37554" w:rsidP="00862759">
      <w:pPr>
        <w:pStyle w:val="Textebrut"/>
        <w:rPr>
          <w:rFonts w:ascii="Courier New" w:hAnsi="Courier New" w:cs="Courier New"/>
          <w:lang w:val="en-US"/>
        </w:rPr>
      </w:pPr>
      <w:r w:rsidRPr="00A15F6C">
        <w:rPr>
          <w:rFonts w:ascii="Courier New" w:hAnsi="Courier New" w:cs="Courier New"/>
          <w:lang w:val="en-US"/>
        </w:rPr>
        <w:t xml:space="preserve">                   +--------+   +------------+</w:t>
      </w:r>
    </w:p>
    <w:p w:rsidR="00F37554" w:rsidRPr="00A15F6C" w:rsidRDefault="00F37554" w:rsidP="00862759">
      <w:pPr>
        <w:pStyle w:val="Textebrut"/>
        <w:rPr>
          <w:rFonts w:ascii="Courier New" w:hAnsi="Courier New" w:cs="Courier New"/>
          <w:lang w:val="en-US"/>
        </w:rPr>
      </w:pPr>
      <w:r w:rsidRPr="00A15F6C">
        <w:rPr>
          <w:rFonts w:ascii="Courier New" w:hAnsi="Courier New" w:cs="Courier New"/>
          <w:lang w:val="en-US"/>
        </w:rPr>
        <w:t xml:space="preserve">                  Figure 1: Example IPv6 End User Topology</w:t>
      </w:r>
    </w:p>
    <w:p w:rsidR="00F37554" w:rsidRPr="00A15F6C" w:rsidRDefault="00F37554" w:rsidP="00862759">
      <w:pPr>
        <w:pStyle w:val="Textebrut"/>
        <w:rPr>
          <w:rFonts w:ascii="Courier New" w:hAnsi="Courier New" w:cs="Courier New"/>
          <w:lang w:val="en-US"/>
        </w:rPr>
      </w:pPr>
      <w:r w:rsidRPr="00A15F6C">
        <w:rPr>
          <w:rFonts w:ascii="Courier New" w:hAnsi="Courier New" w:cs="Courier New"/>
          <w:lang w:val="en-US"/>
        </w:rPr>
        <w:t>5.  Requirements</w:t>
      </w:r>
    </w:p>
    <w:p w:rsidR="00F37554" w:rsidRPr="00A15F6C" w:rsidRDefault="00F37554" w:rsidP="00862759">
      <w:pPr>
        <w:pStyle w:val="Textebrut"/>
        <w:rPr>
          <w:rFonts w:ascii="Courier New" w:hAnsi="Courier New" w:cs="Courier New"/>
          <w:lang w:val="en-US"/>
        </w:rPr>
      </w:pPr>
      <w:r w:rsidRPr="00A15F6C">
        <w:rPr>
          <w:rFonts w:ascii="Courier New" w:hAnsi="Courier New" w:cs="Courier New"/>
          <w:lang w:val="en-US"/>
        </w:rPr>
        <w:t xml:space="preserve">   </w:t>
      </w:r>
      <w:del w:id="126" w:author="BOUCADAIR Mohamed INNOV/NET" w:date="2025-02-28T09:42:00Z">
        <w:r w:rsidRPr="00A15F6C" w:rsidDel="00725FD1">
          <w:rPr>
            <w:rFonts w:ascii="Courier New" w:hAnsi="Courier New" w:cs="Courier New"/>
            <w:lang w:val="en-US"/>
          </w:rPr>
          <w:delText xml:space="preserve">The </w:delText>
        </w:r>
      </w:del>
      <w:r w:rsidRPr="00A15F6C">
        <w:rPr>
          <w:rFonts w:ascii="Courier New" w:hAnsi="Courier New" w:cs="Courier New"/>
          <w:lang w:val="en-US"/>
        </w:rPr>
        <w:t xml:space="preserve">IPv6 CE </w:t>
      </w:r>
      <w:del w:id="127" w:author="BOUCADAIR Mohamed INNOV/NET" w:date="2025-02-28T09:42:00Z">
        <w:r w:rsidRPr="00A15F6C" w:rsidDel="00725FD1">
          <w:rPr>
            <w:rFonts w:ascii="Courier New" w:hAnsi="Courier New" w:cs="Courier New"/>
            <w:lang w:val="en-US"/>
          </w:rPr>
          <w:delText xml:space="preserve">Router </w:delText>
        </w:r>
      </w:del>
      <w:ins w:id="128" w:author="BOUCADAIR Mohamed INNOV/NET" w:date="2025-02-28T09:42:00Z">
        <w:r w:rsidR="00725FD1">
          <w:rPr>
            <w:rFonts w:ascii="Courier New" w:hAnsi="Courier New" w:cs="Courier New"/>
            <w:lang w:val="en-US"/>
          </w:rPr>
          <w:t>r</w:t>
        </w:r>
        <w:r w:rsidR="00725FD1" w:rsidRPr="00A15F6C">
          <w:rPr>
            <w:rFonts w:ascii="Courier New" w:hAnsi="Courier New" w:cs="Courier New"/>
            <w:lang w:val="en-US"/>
          </w:rPr>
          <w:t>outer</w:t>
        </w:r>
        <w:r w:rsidR="00725FD1">
          <w:rPr>
            <w:rFonts w:ascii="Courier New" w:hAnsi="Courier New" w:cs="Courier New"/>
            <w:lang w:val="en-US"/>
          </w:rPr>
          <w:t>s</w:t>
        </w:r>
        <w:r w:rsidR="00725FD1" w:rsidRPr="00A15F6C">
          <w:rPr>
            <w:rFonts w:ascii="Courier New" w:hAnsi="Courier New" w:cs="Courier New"/>
            <w:lang w:val="en-US"/>
          </w:rPr>
          <w:t xml:space="preserve"> </w:t>
        </w:r>
      </w:ins>
      <w:r w:rsidRPr="00A15F6C">
        <w:rPr>
          <w:rFonts w:ascii="Courier New" w:hAnsi="Courier New" w:cs="Courier New"/>
          <w:lang w:val="en-US"/>
        </w:rPr>
        <w:t>distribute</w:t>
      </w:r>
      <w:del w:id="129" w:author="BOUCADAIR Mohamed INNOV/NET" w:date="2025-02-28T09:42:00Z">
        <w:r w:rsidRPr="00A15F6C" w:rsidDel="00725FD1">
          <w:rPr>
            <w:rFonts w:ascii="Courier New" w:hAnsi="Courier New" w:cs="Courier New"/>
            <w:lang w:val="en-US"/>
          </w:rPr>
          <w:delText>s</w:delText>
        </w:r>
      </w:del>
      <w:r w:rsidRPr="00A15F6C">
        <w:rPr>
          <w:rFonts w:ascii="Courier New" w:hAnsi="Courier New" w:cs="Courier New"/>
          <w:lang w:val="en-US"/>
        </w:rPr>
        <w:t xml:space="preserve"> configuration information obtained</w:t>
      </w:r>
    </w:p>
    <w:p w:rsidR="00F37554" w:rsidRPr="00A15F6C" w:rsidRDefault="00F37554" w:rsidP="00862759">
      <w:pPr>
        <w:pStyle w:val="Textebrut"/>
        <w:rPr>
          <w:rFonts w:ascii="Courier New" w:hAnsi="Courier New" w:cs="Courier New"/>
          <w:lang w:val="en-US"/>
        </w:rPr>
      </w:pPr>
      <w:r w:rsidRPr="00A15F6C">
        <w:rPr>
          <w:rFonts w:ascii="Courier New" w:hAnsi="Courier New" w:cs="Courier New"/>
          <w:lang w:val="en-US"/>
        </w:rPr>
        <w:t xml:space="preserve">   during WAN interface provisioning to </w:t>
      </w:r>
      <w:ins w:id="130" w:author="BOUCADAIR Mohamed INNOV/NET" w:date="2025-02-28T09:47:00Z">
        <w:r w:rsidR="00765B9C">
          <w:rPr>
            <w:rFonts w:ascii="Courier New" w:hAnsi="Courier New" w:cs="Courier New"/>
            <w:lang w:val="en-US"/>
          </w:rPr>
          <w:t xml:space="preserve">LAN-facing </w:t>
        </w:r>
      </w:ins>
      <w:r w:rsidRPr="00A15F6C">
        <w:rPr>
          <w:rFonts w:ascii="Courier New" w:hAnsi="Courier New" w:cs="Courier New"/>
          <w:lang w:val="en-US"/>
        </w:rPr>
        <w:t>IPv6 hosts and routers.</w:t>
      </w:r>
    </w:p>
    <w:p w:rsidR="00F37554" w:rsidRPr="00A15F6C" w:rsidRDefault="00F37554" w:rsidP="00862759">
      <w:pPr>
        <w:pStyle w:val="Textebrut"/>
        <w:rPr>
          <w:rFonts w:ascii="Courier New" w:hAnsi="Courier New" w:cs="Courier New"/>
          <w:lang w:val="en-US"/>
        </w:rPr>
      </w:pPr>
      <w:r w:rsidRPr="00A15F6C">
        <w:rPr>
          <w:rFonts w:ascii="Courier New" w:hAnsi="Courier New" w:cs="Courier New"/>
          <w:lang w:val="en-US"/>
        </w:rPr>
        <w:t xml:space="preserve">   </w:t>
      </w:r>
      <w:del w:id="131" w:author="BOUCADAIR Mohamed INNOV/NET" w:date="2025-02-28T09:49:00Z">
        <w:r w:rsidRPr="00A15F6C" w:rsidDel="00765B9C">
          <w:rPr>
            <w:rFonts w:ascii="Courier New" w:hAnsi="Courier New" w:cs="Courier New"/>
            <w:lang w:val="en-US"/>
          </w:rPr>
          <w:delText>Previously, a</w:delText>
        </w:r>
      </w:del>
      <w:ins w:id="132" w:author="BOUCADAIR Mohamed INNOV/NET" w:date="2025-02-28T09:49:00Z">
        <w:r w:rsidR="00765B9C">
          <w:rPr>
            <w:rFonts w:ascii="Courier New" w:hAnsi="Courier New" w:cs="Courier New"/>
            <w:lang w:val="en-US"/>
          </w:rPr>
          <w:t>A</w:t>
        </w:r>
      </w:ins>
      <w:r w:rsidRPr="00A15F6C">
        <w:rPr>
          <w:rFonts w:ascii="Courier New" w:hAnsi="Courier New" w:cs="Courier New"/>
          <w:lang w:val="en-US"/>
        </w:rPr>
        <w:t>n [RFC7084</w:t>
      </w:r>
      <w:del w:id="133" w:author="BOUCADAIR Mohamed INNOV/NET" w:date="2025-02-28T09:47:00Z">
        <w:r w:rsidRPr="00A15F6C" w:rsidDel="00765B9C">
          <w:rPr>
            <w:rFonts w:ascii="Courier New" w:hAnsi="Courier New" w:cs="Courier New"/>
            <w:lang w:val="en-US"/>
          </w:rPr>
          <w:delText xml:space="preserve">] </w:delText>
        </w:r>
      </w:del>
      <w:ins w:id="134" w:author="BOUCADAIR Mohamed INNOV/NET" w:date="2025-02-28T09:47:00Z">
        <w:r w:rsidR="00765B9C" w:rsidRPr="00A15F6C">
          <w:rPr>
            <w:rFonts w:ascii="Courier New" w:hAnsi="Courier New" w:cs="Courier New"/>
            <w:lang w:val="en-US"/>
          </w:rPr>
          <w:t>]</w:t>
        </w:r>
        <w:r w:rsidR="00765B9C">
          <w:rPr>
            <w:rFonts w:ascii="Courier New" w:hAnsi="Courier New" w:cs="Courier New"/>
            <w:lang w:val="en-US"/>
          </w:rPr>
          <w:t>-</w:t>
        </w:r>
      </w:ins>
      <w:r w:rsidRPr="00A15F6C">
        <w:rPr>
          <w:rFonts w:ascii="Courier New" w:hAnsi="Courier New" w:cs="Courier New"/>
          <w:lang w:val="en-US"/>
        </w:rPr>
        <w:t xml:space="preserve">compliant CE </w:t>
      </w:r>
      <w:del w:id="135" w:author="BOUCADAIR Mohamed INNOV/NET" w:date="2025-02-28T09:47:00Z">
        <w:r w:rsidRPr="00A15F6C" w:rsidDel="00765B9C">
          <w:rPr>
            <w:rFonts w:ascii="Courier New" w:hAnsi="Courier New" w:cs="Courier New"/>
            <w:lang w:val="en-US"/>
          </w:rPr>
          <w:delText xml:space="preserve">Router </w:delText>
        </w:r>
      </w:del>
      <w:ins w:id="136" w:author="BOUCADAIR Mohamed INNOV/NET" w:date="2025-02-28T09:47:00Z">
        <w:r w:rsidR="00765B9C">
          <w:rPr>
            <w:rFonts w:ascii="Courier New" w:hAnsi="Courier New" w:cs="Courier New"/>
            <w:lang w:val="en-US"/>
          </w:rPr>
          <w:t>r</w:t>
        </w:r>
        <w:r w:rsidR="00765B9C" w:rsidRPr="00A15F6C">
          <w:rPr>
            <w:rFonts w:ascii="Courier New" w:hAnsi="Courier New" w:cs="Courier New"/>
            <w:lang w:val="en-US"/>
          </w:rPr>
          <w:t xml:space="preserve">outer </w:t>
        </w:r>
      </w:ins>
      <w:r w:rsidRPr="00A15F6C">
        <w:rPr>
          <w:rFonts w:ascii="Courier New" w:hAnsi="Courier New" w:cs="Courier New"/>
          <w:lang w:val="en-US"/>
        </w:rPr>
        <w:t>would only provide IPv6</w:t>
      </w:r>
    </w:p>
    <w:p w:rsidR="00F37554" w:rsidRPr="00A15F6C" w:rsidRDefault="00F37554" w:rsidP="00862759">
      <w:pPr>
        <w:pStyle w:val="Textebrut"/>
        <w:rPr>
          <w:rFonts w:ascii="Courier New" w:hAnsi="Courier New" w:cs="Courier New"/>
          <w:lang w:val="en-US"/>
        </w:rPr>
      </w:pPr>
      <w:r w:rsidRPr="00A15F6C">
        <w:rPr>
          <w:rFonts w:ascii="Courier New" w:hAnsi="Courier New" w:cs="Courier New"/>
          <w:lang w:val="en-US"/>
        </w:rPr>
        <w:t xml:space="preserve">   hosts with configuration information.  This allows for addressing and</w:t>
      </w:r>
    </w:p>
    <w:p w:rsidR="00F37554" w:rsidRPr="00A15F6C" w:rsidRDefault="00F37554" w:rsidP="00862759">
      <w:pPr>
        <w:pStyle w:val="Textebrut"/>
        <w:rPr>
          <w:rFonts w:ascii="Courier New" w:hAnsi="Courier New" w:cs="Courier New"/>
          <w:lang w:val="en-US"/>
        </w:rPr>
      </w:pPr>
      <w:r w:rsidRPr="00A15F6C">
        <w:rPr>
          <w:rFonts w:ascii="Courier New" w:hAnsi="Courier New" w:cs="Courier New"/>
          <w:lang w:val="en-US"/>
        </w:rPr>
        <w:t xml:space="preserve">   routing of IPv6 prefixes to both hosts and routers.  These</w:t>
      </w:r>
    </w:p>
    <w:p w:rsidR="00F37554" w:rsidRPr="00A15F6C" w:rsidRDefault="00F37554" w:rsidP="00862759">
      <w:pPr>
        <w:pStyle w:val="Textebrut"/>
        <w:rPr>
          <w:rFonts w:ascii="Courier New" w:hAnsi="Courier New" w:cs="Courier New"/>
          <w:lang w:val="en-US"/>
        </w:rPr>
      </w:pPr>
      <w:r w:rsidRPr="00A15F6C">
        <w:rPr>
          <w:rFonts w:ascii="Courier New" w:hAnsi="Courier New" w:cs="Courier New"/>
          <w:lang w:val="en-US"/>
        </w:rPr>
        <w:t xml:space="preserve">   requirements are in addition to the ones in </w:t>
      </w:r>
      <w:commentRangeStart w:id="137"/>
      <w:ins w:id="138" w:author="BOUCADAIR Mohamed INNOV/NET" w:date="2025-02-28T09:49:00Z">
        <w:r w:rsidR="00765B9C">
          <w:rPr>
            <w:rFonts w:ascii="Courier New" w:hAnsi="Courier New" w:cs="Courier New"/>
            <w:lang w:val="en-US"/>
          </w:rPr>
          <w:t xml:space="preserve">Section 4.3 of </w:t>
        </w:r>
      </w:ins>
      <w:r w:rsidRPr="00A15F6C">
        <w:rPr>
          <w:rFonts w:ascii="Courier New" w:hAnsi="Courier New" w:cs="Courier New"/>
          <w:lang w:val="en-US"/>
        </w:rPr>
        <w:t>[RFC7084]</w:t>
      </w:r>
      <w:ins w:id="139" w:author="BOUCADAIR Mohamed INNOV/NET" w:date="2025-02-28T09:49:00Z">
        <w:r w:rsidR="00765B9C">
          <w:rPr>
            <w:rFonts w:ascii="Courier New" w:hAnsi="Courier New" w:cs="Courier New"/>
            <w:lang w:val="en-US"/>
          </w:rPr>
          <w:t>.</w:t>
        </w:r>
      </w:ins>
      <w:commentRangeEnd w:id="137"/>
      <w:ins w:id="140" w:author="BOUCADAIR Mohamed INNOV/NET" w:date="2025-02-28T09:51:00Z">
        <w:r w:rsidR="00765B9C">
          <w:rPr>
            <w:rStyle w:val="Marquedecommentaire"/>
            <w:rFonts w:ascii="Calibri" w:hAnsi="Calibri"/>
          </w:rPr>
          <w:commentReference w:id="137"/>
        </w:r>
      </w:ins>
    </w:p>
    <w:p w:rsidR="00F37554" w:rsidRPr="00A15F6C" w:rsidRDefault="00F37554" w:rsidP="00862759">
      <w:pPr>
        <w:pStyle w:val="Textebrut"/>
        <w:rPr>
          <w:rFonts w:ascii="Courier New" w:hAnsi="Courier New" w:cs="Courier New"/>
          <w:lang w:val="en-US"/>
        </w:rPr>
      </w:pPr>
      <w:r w:rsidRPr="00A15F6C">
        <w:rPr>
          <w:rFonts w:ascii="Courier New" w:hAnsi="Courier New" w:cs="Courier New"/>
          <w:lang w:val="en-US"/>
        </w:rPr>
        <w:t>5.1.  LAN Prefix Delegation Requirements (</w:t>
      </w:r>
      <w:del w:id="141" w:author="BOUCADAIR Mohamed INNOV/NET" w:date="2025-02-28T09:53:00Z">
        <w:r w:rsidRPr="00A15F6C" w:rsidDel="00765B9C">
          <w:rPr>
            <w:rFonts w:ascii="Courier New" w:hAnsi="Courier New" w:cs="Courier New"/>
            <w:lang w:val="en-US"/>
          </w:rPr>
          <w:delText>LDP</w:delText>
        </w:r>
      </w:del>
      <w:ins w:id="142" w:author="BOUCADAIR Mohamed INNOV/NET" w:date="2025-02-28T09:53:00Z">
        <w:r w:rsidR="00765B9C">
          <w:rPr>
            <w:rFonts w:ascii="Courier New" w:hAnsi="Courier New" w:cs="Courier New"/>
            <w:lang w:val="en-US"/>
          </w:rPr>
          <w:t>LPD</w:t>
        </w:r>
      </w:ins>
      <w:r w:rsidRPr="00A15F6C">
        <w:rPr>
          <w:rFonts w:ascii="Courier New" w:hAnsi="Courier New" w:cs="Courier New"/>
          <w:lang w:val="en-US"/>
        </w:rPr>
        <w:t>)</w:t>
      </w:r>
    </w:p>
    <w:p w:rsidR="00F37554" w:rsidRPr="00A15F6C" w:rsidRDefault="00F37554" w:rsidP="00862759">
      <w:pPr>
        <w:pStyle w:val="Textebrut"/>
        <w:rPr>
          <w:rFonts w:ascii="Courier New" w:hAnsi="Courier New" w:cs="Courier New"/>
          <w:lang w:val="en-US"/>
        </w:rPr>
      </w:pPr>
      <w:r w:rsidRPr="00A15F6C">
        <w:rPr>
          <w:rFonts w:ascii="Courier New" w:hAnsi="Courier New" w:cs="Courier New"/>
          <w:lang w:val="en-US"/>
        </w:rPr>
        <w:t xml:space="preserve">   LPD-1:   </w:t>
      </w:r>
      <w:del w:id="143" w:author="BOUCADAIR Mohamed INNOV/NET" w:date="2025-02-28T09:54:00Z">
        <w:r w:rsidRPr="00A15F6C" w:rsidDel="00627D6B">
          <w:rPr>
            <w:rFonts w:ascii="Courier New" w:hAnsi="Courier New" w:cs="Courier New"/>
            <w:lang w:val="en-US"/>
          </w:rPr>
          <w:delText xml:space="preserve">The </w:delText>
        </w:r>
      </w:del>
      <w:r w:rsidRPr="00A15F6C">
        <w:rPr>
          <w:rFonts w:ascii="Courier New" w:hAnsi="Courier New" w:cs="Courier New"/>
          <w:lang w:val="en-US"/>
        </w:rPr>
        <w:t xml:space="preserve">IPv6 CE </w:t>
      </w:r>
      <w:del w:id="144" w:author="BOUCADAIR Mohamed INNOV/NET" w:date="2025-02-28T09:53:00Z">
        <w:r w:rsidRPr="00A15F6C" w:rsidDel="00765B9C">
          <w:rPr>
            <w:rFonts w:ascii="Courier New" w:hAnsi="Courier New" w:cs="Courier New"/>
            <w:lang w:val="en-US"/>
          </w:rPr>
          <w:delText xml:space="preserve">Router </w:delText>
        </w:r>
      </w:del>
      <w:ins w:id="145" w:author="BOUCADAIR Mohamed INNOV/NET" w:date="2025-02-28T09:53:00Z">
        <w:r w:rsidR="00765B9C">
          <w:rPr>
            <w:rFonts w:ascii="Courier New" w:hAnsi="Courier New" w:cs="Courier New"/>
            <w:lang w:val="en-US"/>
          </w:rPr>
          <w:t>r</w:t>
        </w:r>
        <w:r w:rsidR="00765B9C" w:rsidRPr="00A15F6C">
          <w:rPr>
            <w:rFonts w:ascii="Courier New" w:hAnsi="Courier New" w:cs="Courier New"/>
            <w:lang w:val="en-US"/>
          </w:rPr>
          <w:t>outer</w:t>
        </w:r>
      </w:ins>
      <w:ins w:id="146" w:author="BOUCADAIR Mohamed INNOV/NET" w:date="2025-02-28T09:54:00Z">
        <w:r w:rsidR="00627D6B">
          <w:rPr>
            <w:rFonts w:ascii="Courier New" w:hAnsi="Courier New" w:cs="Courier New"/>
            <w:lang w:val="en-US"/>
          </w:rPr>
          <w:t>s</w:t>
        </w:r>
      </w:ins>
      <w:ins w:id="147" w:author="BOUCADAIR Mohamed INNOV/NET" w:date="2025-02-28T09:53:00Z">
        <w:r w:rsidR="00765B9C" w:rsidRPr="00A15F6C">
          <w:rPr>
            <w:rFonts w:ascii="Courier New" w:hAnsi="Courier New" w:cs="Courier New"/>
            <w:lang w:val="en-US"/>
          </w:rPr>
          <w:t xml:space="preserve"> </w:t>
        </w:r>
      </w:ins>
      <w:r w:rsidRPr="00A15F6C">
        <w:rPr>
          <w:rFonts w:ascii="Courier New" w:hAnsi="Courier New" w:cs="Courier New"/>
          <w:lang w:val="en-US"/>
        </w:rPr>
        <w:t>MUST support IPv6 prefix assignment</w:t>
      </w:r>
    </w:p>
    <w:p w:rsidR="00F37554" w:rsidRPr="00A15F6C" w:rsidRDefault="00F37554" w:rsidP="00862759">
      <w:pPr>
        <w:pStyle w:val="Textebrut"/>
        <w:rPr>
          <w:rFonts w:ascii="Courier New" w:hAnsi="Courier New" w:cs="Courier New"/>
          <w:lang w:val="en-US"/>
        </w:rPr>
      </w:pPr>
      <w:r w:rsidRPr="00A15F6C">
        <w:rPr>
          <w:rFonts w:ascii="Courier New" w:hAnsi="Courier New" w:cs="Courier New"/>
          <w:lang w:val="en-US"/>
        </w:rPr>
        <w:t xml:space="preserve">            according to [RFC8415] (Identity Association for Prefix</w:t>
      </w:r>
    </w:p>
    <w:p w:rsidR="00F37554" w:rsidRPr="00A15F6C" w:rsidRDefault="00F37554" w:rsidP="00862759">
      <w:pPr>
        <w:pStyle w:val="Textebrut"/>
        <w:rPr>
          <w:rFonts w:ascii="Courier New" w:hAnsi="Courier New" w:cs="Courier New"/>
          <w:lang w:val="en-US"/>
        </w:rPr>
      </w:pPr>
      <w:r w:rsidRPr="00A15F6C">
        <w:rPr>
          <w:rFonts w:ascii="Courier New" w:hAnsi="Courier New" w:cs="Courier New"/>
          <w:lang w:val="en-US"/>
        </w:rPr>
        <w:t xml:space="preserve">            Delegation (IA_PD) option) on </w:t>
      </w:r>
      <w:commentRangeStart w:id="148"/>
      <w:ins w:id="149" w:author="BOUCADAIR Mohamed INNOV/NET" w:date="2025-02-28T09:52:00Z">
        <w:r w:rsidR="00765B9C">
          <w:rPr>
            <w:rFonts w:ascii="Courier New" w:hAnsi="Courier New" w:cs="Courier New"/>
            <w:lang w:val="en-US"/>
          </w:rPr>
          <w:t xml:space="preserve">its </w:t>
        </w:r>
      </w:ins>
      <w:del w:id="150" w:author="BOUCADAIR Mohamed INNOV/NET" w:date="2025-02-28T09:52:00Z">
        <w:r w:rsidRPr="00A15F6C" w:rsidDel="00765B9C">
          <w:rPr>
            <w:rFonts w:ascii="Courier New" w:hAnsi="Courier New" w:cs="Courier New"/>
            <w:lang w:val="en-US"/>
          </w:rPr>
          <w:delText xml:space="preserve">the </w:delText>
        </w:r>
      </w:del>
      <w:r w:rsidRPr="00A15F6C">
        <w:rPr>
          <w:rFonts w:ascii="Courier New" w:hAnsi="Courier New" w:cs="Courier New"/>
          <w:lang w:val="en-US"/>
        </w:rPr>
        <w:t>LAN interface</w:t>
      </w:r>
      <w:ins w:id="151" w:author="BOUCADAIR Mohamed INNOV/NET" w:date="2025-02-28T09:52:00Z">
        <w:r w:rsidR="00765B9C">
          <w:rPr>
            <w:rFonts w:ascii="Courier New" w:hAnsi="Courier New" w:cs="Courier New"/>
            <w:lang w:val="en-US"/>
          </w:rPr>
          <w:t>s</w:t>
        </w:r>
      </w:ins>
      <w:r w:rsidRPr="00A15F6C">
        <w:rPr>
          <w:rFonts w:ascii="Courier New" w:hAnsi="Courier New" w:cs="Courier New"/>
          <w:lang w:val="en-US"/>
        </w:rPr>
        <w:t>.</w:t>
      </w:r>
      <w:commentRangeEnd w:id="148"/>
      <w:r w:rsidR="00765B9C">
        <w:rPr>
          <w:rStyle w:val="Marquedecommentaire"/>
          <w:rFonts w:ascii="Calibri" w:hAnsi="Calibri"/>
        </w:rPr>
        <w:commentReference w:id="148"/>
      </w:r>
    </w:p>
    <w:p w:rsidR="00F37554" w:rsidRPr="00A15F6C" w:rsidRDefault="00F37554" w:rsidP="00862759">
      <w:pPr>
        <w:pStyle w:val="Textebrut"/>
        <w:rPr>
          <w:rFonts w:ascii="Courier New" w:hAnsi="Courier New" w:cs="Courier New"/>
          <w:lang w:val="en-US"/>
        </w:rPr>
      </w:pPr>
      <w:r w:rsidRPr="00A15F6C">
        <w:rPr>
          <w:rFonts w:ascii="Courier New" w:hAnsi="Courier New" w:cs="Courier New"/>
          <w:lang w:val="en-US"/>
        </w:rPr>
        <w:t xml:space="preserve">   LPD-2:   </w:t>
      </w:r>
      <w:del w:id="152" w:author="BOUCADAIR Mohamed INNOV/NET" w:date="2025-02-28T09:53:00Z">
        <w:r w:rsidRPr="00A15F6C" w:rsidDel="00765B9C">
          <w:rPr>
            <w:rFonts w:ascii="Courier New" w:hAnsi="Courier New" w:cs="Courier New"/>
            <w:lang w:val="en-US"/>
          </w:rPr>
          <w:delText xml:space="preserve">The </w:delText>
        </w:r>
      </w:del>
      <w:r w:rsidRPr="00A15F6C">
        <w:rPr>
          <w:rFonts w:ascii="Courier New" w:hAnsi="Courier New" w:cs="Courier New"/>
          <w:lang w:val="en-US"/>
        </w:rPr>
        <w:t xml:space="preserve">IPv6 CE </w:t>
      </w:r>
      <w:del w:id="153" w:author="BOUCADAIR Mohamed INNOV/NET" w:date="2025-02-28T09:53:00Z">
        <w:r w:rsidRPr="00A15F6C" w:rsidDel="00765B9C">
          <w:rPr>
            <w:rFonts w:ascii="Courier New" w:hAnsi="Courier New" w:cs="Courier New"/>
            <w:lang w:val="en-US"/>
          </w:rPr>
          <w:delText xml:space="preserve">Router </w:delText>
        </w:r>
      </w:del>
      <w:ins w:id="154" w:author="BOUCADAIR Mohamed INNOV/NET" w:date="2025-02-28T09:53:00Z">
        <w:r w:rsidR="00765B9C">
          <w:rPr>
            <w:rFonts w:ascii="Courier New" w:hAnsi="Courier New" w:cs="Courier New"/>
            <w:lang w:val="en-US"/>
          </w:rPr>
          <w:t>r</w:t>
        </w:r>
        <w:r w:rsidR="00765B9C" w:rsidRPr="00A15F6C">
          <w:rPr>
            <w:rFonts w:ascii="Courier New" w:hAnsi="Courier New" w:cs="Courier New"/>
            <w:lang w:val="en-US"/>
          </w:rPr>
          <w:t>outer</w:t>
        </w:r>
      </w:ins>
      <w:ins w:id="155" w:author="BOUCADAIR Mohamed INNOV/NET" w:date="2025-02-28T09:54:00Z">
        <w:r w:rsidR="00627D6B">
          <w:rPr>
            <w:rFonts w:ascii="Courier New" w:hAnsi="Courier New" w:cs="Courier New"/>
            <w:lang w:val="en-US"/>
          </w:rPr>
          <w:t>s</w:t>
        </w:r>
      </w:ins>
      <w:ins w:id="156" w:author="BOUCADAIR Mohamed INNOV/NET" w:date="2025-02-28T09:53:00Z">
        <w:r w:rsidR="00765B9C" w:rsidRPr="00A15F6C">
          <w:rPr>
            <w:rFonts w:ascii="Courier New" w:hAnsi="Courier New" w:cs="Courier New"/>
            <w:lang w:val="en-US"/>
          </w:rPr>
          <w:t xml:space="preserve"> </w:t>
        </w:r>
      </w:ins>
      <w:r w:rsidRPr="00A15F6C">
        <w:rPr>
          <w:rFonts w:ascii="Courier New" w:hAnsi="Courier New" w:cs="Courier New"/>
          <w:lang w:val="en-US"/>
        </w:rPr>
        <w:t>MUST assign a prefix from the delegated</w:t>
      </w:r>
    </w:p>
    <w:p w:rsidR="00F37554" w:rsidRPr="00A15F6C" w:rsidRDefault="00F37554" w:rsidP="00862759">
      <w:pPr>
        <w:pStyle w:val="Textebrut"/>
        <w:rPr>
          <w:rFonts w:ascii="Courier New" w:hAnsi="Courier New" w:cs="Courier New"/>
          <w:lang w:val="en-US"/>
        </w:rPr>
      </w:pPr>
      <w:r w:rsidRPr="00A15F6C">
        <w:rPr>
          <w:rFonts w:ascii="Courier New" w:hAnsi="Courier New" w:cs="Courier New"/>
          <w:lang w:val="en-US"/>
        </w:rPr>
        <w:t xml:space="preserve">            prefix as specified by L-2 </w:t>
      </w:r>
      <w:ins w:id="157" w:author="BOUCADAIR Mohamed INNOV/NET" w:date="2025-02-28T09:58:00Z">
        <w:r w:rsidR="00627D6B">
          <w:rPr>
            <w:rFonts w:ascii="Courier New" w:hAnsi="Courier New" w:cs="Courier New"/>
            <w:lang w:val="en-US"/>
          </w:rPr>
          <w:t xml:space="preserve">in Section </w:t>
        </w:r>
        <w:r w:rsidR="00627D6B" w:rsidRPr="00627D6B">
          <w:rPr>
            <w:rFonts w:ascii="Courier New" w:hAnsi="Courier New" w:cs="Courier New"/>
            <w:lang w:val="en-US"/>
          </w:rPr>
          <w:t>4.3</w:t>
        </w:r>
        <w:r w:rsidR="00627D6B" w:rsidRPr="00627D6B">
          <w:rPr>
            <w:rFonts w:ascii="Courier New" w:hAnsi="Courier New" w:cs="Courier New"/>
            <w:lang w:val="en-US"/>
          </w:rPr>
          <w:t xml:space="preserve"> </w:t>
        </w:r>
        <w:r w:rsidR="00627D6B">
          <w:rPr>
            <w:rFonts w:ascii="Courier New" w:hAnsi="Courier New" w:cs="Courier New"/>
            <w:lang w:val="en-US"/>
          </w:rPr>
          <w:t xml:space="preserve">of </w:t>
        </w:r>
      </w:ins>
      <w:r w:rsidRPr="00A15F6C">
        <w:rPr>
          <w:rFonts w:ascii="Courier New" w:hAnsi="Courier New" w:cs="Courier New"/>
          <w:lang w:val="en-US"/>
        </w:rPr>
        <w:t xml:space="preserve">[RFC7084].  </w:t>
      </w:r>
      <w:commentRangeStart w:id="158"/>
      <w:r w:rsidRPr="00A15F6C">
        <w:rPr>
          <w:rFonts w:ascii="Courier New" w:hAnsi="Courier New" w:cs="Courier New"/>
          <w:lang w:val="en-US"/>
        </w:rPr>
        <w:t>If not insufficient</w:t>
      </w:r>
    </w:p>
    <w:p w:rsidR="00F37554" w:rsidRPr="00A15F6C" w:rsidRDefault="00F37554" w:rsidP="00862759">
      <w:pPr>
        <w:pStyle w:val="Textebrut"/>
        <w:rPr>
          <w:rFonts w:ascii="Courier New" w:hAnsi="Courier New" w:cs="Courier New"/>
          <w:lang w:val="en-US"/>
        </w:rPr>
      </w:pPr>
      <w:r w:rsidRPr="00A15F6C">
        <w:rPr>
          <w:rFonts w:ascii="Courier New" w:hAnsi="Courier New" w:cs="Courier New"/>
          <w:lang w:val="en-US"/>
        </w:rPr>
        <w:t xml:space="preserve">            are available</w:t>
      </w:r>
      <w:commentRangeEnd w:id="158"/>
      <w:r w:rsidR="00627D6B">
        <w:rPr>
          <w:rStyle w:val="Marquedecommentaire"/>
          <w:rFonts w:ascii="Calibri" w:hAnsi="Calibri"/>
        </w:rPr>
        <w:commentReference w:id="158"/>
      </w:r>
      <w:r w:rsidRPr="00A15F6C">
        <w:rPr>
          <w:rFonts w:ascii="Courier New" w:hAnsi="Courier New" w:cs="Courier New"/>
          <w:lang w:val="en-US"/>
        </w:rPr>
        <w:t xml:space="preserve"> the IPv6 CE </w:t>
      </w:r>
      <w:del w:id="159" w:author="BOUCADAIR Mohamed INNOV/NET" w:date="2025-02-28T09:54:00Z">
        <w:r w:rsidRPr="00A15F6C" w:rsidDel="00627D6B">
          <w:rPr>
            <w:rFonts w:ascii="Courier New" w:hAnsi="Courier New" w:cs="Courier New"/>
            <w:lang w:val="en-US"/>
          </w:rPr>
          <w:delText xml:space="preserve">Router </w:delText>
        </w:r>
      </w:del>
      <w:ins w:id="160" w:author="BOUCADAIR Mohamed INNOV/NET" w:date="2025-02-28T09:54:00Z">
        <w:r w:rsidR="00627D6B">
          <w:rPr>
            <w:rFonts w:ascii="Courier New" w:hAnsi="Courier New" w:cs="Courier New"/>
            <w:lang w:val="en-US"/>
          </w:rPr>
          <w:t>r</w:t>
        </w:r>
        <w:r w:rsidR="00627D6B" w:rsidRPr="00A15F6C">
          <w:rPr>
            <w:rFonts w:ascii="Courier New" w:hAnsi="Courier New" w:cs="Courier New"/>
            <w:lang w:val="en-US"/>
          </w:rPr>
          <w:t xml:space="preserve">outer </w:t>
        </w:r>
      </w:ins>
      <w:r w:rsidRPr="00A15F6C">
        <w:rPr>
          <w:rFonts w:ascii="Courier New" w:hAnsi="Courier New" w:cs="Courier New"/>
          <w:lang w:val="en-US"/>
        </w:rPr>
        <w:t>SHOULD log a system</w:t>
      </w:r>
    </w:p>
    <w:p w:rsidR="00F37554" w:rsidRPr="00A15F6C" w:rsidRDefault="00F37554" w:rsidP="00862759">
      <w:pPr>
        <w:pStyle w:val="Textebrut"/>
        <w:rPr>
          <w:rFonts w:ascii="Courier New" w:hAnsi="Courier New" w:cs="Courier New"/>
          <w:lang w:val="en-US"/>
        </w:rPr>
      </w:pPr>
      <w:r w:rsidRPr="00A15F6C">
        <w:rPr>
          <w:rFonts w:ascii="Courier New" w:hAnsi="Courier New" w:cs="Courier New"/>
          <w:lang w:val="en-US"/>
        </w:rPr>
        <w:t xml:space="preserve">            management error.</w:t>
      </w:r>
    </w:p>
    <w:p w:rsidR="00F37554" w:rsidRPr="00A15F6C" w:rsidRDefault="00F37554" w:rsidP="00862759">
      <w:pPr>
        <w:pStyle w:val="Textebrut"/>
        <w:rPr>
          <w:rFonts w:ascii="Courier New" w:hAnsi="Courier New" w:cs="Courier New"/>
          <w:lang w:val="en-US"/>
        </w:rPr>
      </w:pPr>
      <w:r w:rsidRPr="00A15F6C">
        <w:rPr>
          <w:rFonts w:ascii="Courier New" w:hAnsi="Courier New" w:cs="Courier New"/>
          <w:lang w:val="en-US"/>
        </w:rPr>
        <w:t xml:space="preserve">   LPD-3:   The prefix assigned to a link MUST NOT change in the absence</w:t>
      </w:r>
    </w:p>
    <w:p w:rsidR="00F37554" w:rsidRPr="00A15F6C" w:rsidRDefault="00F37554" w:rsidP="00862759">
      <w:pPr>
        <w:pStyle w:val="Textebrut"/>
        <w:rPr>
          <w:rFonts w:ascii="Courier New" w:hAnsi="Courier New" w:cs="Courier New"/>
          <w:lang w:val="en-US"/>
        </w:rPr>
      </w:pPr>
      <w:r w:rsidRPr="00A15F6C">
        <w:rPr>
          <w:rFonts w:ascii="Courier New" w:hAnsi="Courier New" w:cs="Courier New"/>
          <w:lang w:val="en-US"/>
        </w:rPr>
        <w:t xml:space="preserve">            of topology </w:t>
      </w:r>
      <w:commentRangeStart w:id="161"/>
      <w:r w:rsidRPr="00A15F6C">
        <w:rPr>
          <w:rFonts w:ascii="Courier New" w:hAnsi="Courier New" w:cs="Courier New"/>
          <w:lang w:val="en-US"/>
        </w:rPr>
        <w:t>or configuration changes.</w:t>
      </w:r>
      <w:commentRangeEnd w:id="161"/>
      <w:r w:rsidR="00627D6B">
        <w:rPr>
          <w:rStyle w:val="Marquedecommentaire"/>
          <w:rFonts w:ascii="Calibri" w:hAnsi="Calibri"/>
        </w:rPr>
        <w:commentReference w:id="161"/>
      </w:r>
    </w:p>
    <w:p w:rsidR="00F37554" w:rsidRPr="00A15F6C" w:rsidRDefault="00F37554" w:rsidP="00862759">
      <w:pPr>
        <w:pStyle w:val="Textebrut"/>
        <w:rPr>
          <w:rFonts w:ascii="Courier New" w:hAnsi="Courier New" w:cs="Courier New"/>
          <w:lang w:val="en-US"/>
        </w:rPr>
      </w:pPr>
      <w:r w:rsidRPr="00A15F6C">
        <w:rPr>
          <w:rFonts w:ascii="Courier New" w:hAnsi="Courier New" w:cs="Courier New"/>
          <w:lang w:val="en-US"/>
        </w:rPr>
        <w:t xml:space="preserve">   LPD-4:   </w:t>
      </w:r>
      <w:commentRangeStart w:id="162"/>
      <w:r w:rsidRPr="00A15F6C">
        <w:rPr>
          <w:rFonts w:ascii="Courier New" w:hAnsi="Courier New" w:cs="Courier New"/>
          <w:lang w:val="en-US"/>
        </w:rPr>
        <w:t>After LAN link prefix assignment</w:t>
      </w:r>
      <w:ins w:id="163" w:author="BOUCADAIR Mohamed INNOV/NET" w:date="2025-02-28T10:01:00Z">
        <w:r w:rsidR="00627D6B">
          <w:rPr>
            <w:rFonts w:ascii="Courier New" w:hAnsi="Courier New" w:cs="Courier New"/>
            <w:lang w:val="en-US"/>
          </w:rPr>
          <w:t>s</w:t>
        </w:r>
      </w:ins>
      <w:ins w:id="164" w:author="BOUCADAIR Mohamed INNOV/NET" w:date="2025-02-28T10:05:00Z">
        <w:r w:rsidR="00DC64DB">
          <w:rPr>
            <w:rFonts w:ascii="Courier New" w:hAnsi="Courier New" w:cs="Courier New"/>
            <w:lang w:val="en-US"/>
          </w:rPr>
          <w:t>,</w:t>
        </w:r>
      </w:ins>
      <w:r w:rsidRPr="00A15F6C">
        <w:rPr>
          <w:rFonts w:ascii="Courier New" w:hAnsi="Courier New" w:cs="Courier New"/>
          <w:lang w:val="en-US"/>
        </w:rPr>
        <w:t xml:space="preserve"> </w:t>
      </w:r>
      <w:commentRangeEnd w:id="162"/>
      <w:r w:rsidR="00627D6B">
        <w:rPr>
          <w:rStyle w:val="Marquedecommentaire"/>
          <w:rFonts w:ascii="Calibri" w:hAnsi="Calibri"/>
        </w:rPr>
        <w:commentReference w:id="162"/>
      </w:r>
      <w:r w:rsidRPr="00A15F6C">
        <w:rPr>
          <w:rFonts w:ascii="Courier New" w:hAnsi="Courier New" w:cs="Courier New"/>
          <w:lang w:val="en-US"/>
        </w:rPr>
        <w:t xml:space="preserve">the IPv6 CE </w:t>
      </w:r>
      <w:del w:id="165" w:author="BOUCADAIR Mohamed INNOV/NET" w:date="2025-02-28T10:00:00Z">
        <w:r w:rsidRPr="00A15F6C" w:rsidDel="00627D6B">
          <w:rPr>
            <w:rFonts w:ascii="Courier New" w:hAnsi="Courier New" w:cs="Courier New"/>
            <w:lang w:val="en-US"/>
          </w:rPr>
          <w:delText xml:space="preserve">Router </w:delText>
        </w:r>
      </w:del>
      <w:ins w:id="166" w:author="BOUCADAIR Mohamed INNOV/NET" w:date="2025-02-28T10:00:00Z">
        <w:r w:rsidR="00627D6B">
          <w:rPr>
            <w:rFonts w:ascii="Courier New" w:hAnsi="Courier New" w:cs="Courier New"/>
            <w:lang w:val="en-US"/>
          </w:rPr>
          <w:t>r</w:t>
        </w:r>
        <w:r w:rsidR="00627D6B" w:rsidRPr="00A15F6C">
          <w:rPr>
            <w:rFonts w:ascii="Courier New" w:hAnsi="Courier New" w:cs="Courier New"/>
            <w:lang w:val="en-US"/>
          </w:rPr>
          <w:t xml:space="preserve">outer </w:t>
        </w:r>
      </w:ins>
      <w:r w:rsidRPr="00A15F6C">
        <w:rPr>
          <w:rFonts w:ascii="Courier New" w:hAnsi="Courier New" w:cs="Courier New"/>
          <w:lang w:val="en-US"/>
        </w:rPr>
        <w:t>MUST</w:t>
      </w:r>
    </w:p>
    <w:p w:rsidR="00F37554" w:rsidRPr="00A15F6C" w:rsidRDefault="00F37554" w:rsidP="00862759">
      <w:pPr>
        <w:pStyle w:val="Textebrut"/>
        <w:rPr>
          <w:rFonts w:ascii="Courier New" w:hAnsi="Courier New" w:cs="Courier New"/>
          <w:lang w:val="en-US"/>
        </w:rPr>
      </w:pPr>
      <w:r w:rsidRPr="00A15F6C">
        <w:rPr>
          <w:rFonts w:ascii="Courier New" w:hAnsi="Courier New" w:cs="Courier New"/>
          <w:lang w:val="en-US"/>
        </w:rPr>
        <w:t xml:space="preserve">            make the remaining IPv6 prefixes available to other routers</w:t>
      </w:r>
    </w:p>
    <w:p w:rsidR="00F37554" w:rsidRPr="00A15F6C" w:rsidRDefault="00F37554" w:rsidP="00862759">
      <w:pPr>
        <w:pStyle w:val="Textebrut"/>
        <w:rPr>
          <w:rFonts w:ascii="Courier New" w:hAnsi="Courier New" w:cs="Courier New"/>
          <w:lang w:val="en-US"/>
        </w:rPr>
      </w:pPr>
      <w:r w:rsidRPr="00A15F6C">
        <w:rPr>
          <w:rFonts w:ascii="Courier New" w:hAnsi="Courier New" w:cs="Courier New"/>
          <w:lang w:val="en-US"/>
        </w:rPr>
        <w:t xml:space="preserve">            via Prefix Delegation.</w:t>
      </w:r>
    </w:p>
    <w:p w:rsidR="00F37554" w:rsidRPr="00A15F6C" w:rsidRDefault="00F37554" w:rsidP="00862759">
      <w:pPr>
        <w:pStyle w:val="Textebrut"/>
        <w:rPr>
          <w:rFonts w:ascii="Courier New" w:hAnsi="Courier New" w:cs="Courier New"/>
          <w:lang w:val="en-US"/>
        </w:rPr>
      </w:pPr>
      <w:commentRangeStart w:id="167"/>
      <w:r w:rsidRPr="00A15F6C">
        <w:rPr>
          <w:rFonts w:ascii="Courier New" w:hAnsi="Courier New" w:cs="Courier New"/>
          <w:lang w:val="en-US"/>
        </w:rPr>
        <w:t xml:space="preserve">   LPD-5:   </w:t>
      </w:r>
      <w:del w:id="168" w:author="BOUCADAIR Mohamed INNOV/NET" w:date="2025-02-28T10:05:00Z">
        <w:r w:rsidRPr="00A15F6C" w:rsidDel="00DC64DB">
          <w:rPr>
            <w:rFonts w:ascii="Courier New" w:hAnsi="Courier New" w:cs="Courier New"/>
            <w:lang w:val="en-US"/>
          </w:rPr>
          <w:delText xml:space="preserve">The </w:delText>
        </w:r>
      </w:del>
      <w:r w:rsidRPr="00A15F6C">
        <w:rPr>
          <w:rFonts w:ascii="Courier New" w:hAnsi="Courier New" w:cs="Courier New"/>
          <w:lang w:val="en-US"/>
        </w:rPr>
        <w:t xml:space="preserve">IPv6 CE </w:t>
      </w:r>
      <w:del w:id="169" w:author="BOUCADAIR Mohamed INNOV/NET" w:date="2025-02-28T10:05:00Z">
        <w:r w:rsidRPr="00A15F6C" w:rsidDel="00DC64DB">
          <w:rPr>
            <w:rFonts w:ascii="Courier New" w:hAnsi="Courier New" w:cs="Courier New"/>
            <w:lang w:val="en-US"/>
          </w:rPr>
          <w:delText xml:space="preserve">Router </w:delText>
        </w:r>
      </w:del>
      <w:ins w:id="170" w:author="BOUCADAIR Mohamed INNOV/NET" w:date="2025-02-28T10:05:00Z">
        <w:r w:rsidR="00DC64DB">
          <w:rPr>
            <w:rFonts w:ascii="Courier New" w:hAnsi="Courier New" w:cs="Courier New"/>
            <w:lang w:val="en-US"/>
          </w:rPr>
          <w:t>r</w:t>
        </w:r>
        <w:r w:rsidR="00DC64DB" w:rsidRPr="00A15F6C">
          <w:rPr>
            <w:rFonts w:ascii="Courier New" w:hAnsi="Courier New" w:cs="Courier New"/>
            <w:lang w:val="en-US"/>
          </w:rPr>
          <w:t>outer</w:t>
        </w:r>
        <w:r w:rsidR="00DC64DB">
          <w:rPr>
            <w:rFonts w:ascii="Courier New" w:hAnsi="Courier New" w:cs="Courier New"/>
            <w:lang w:val="en-US"/>
          </w:rPr>
          <w:t>s</w:t>
        </w:r>
        <w:r w:rsidR="00DC64DB" w:rsidRPr="00A15F6C">
          <w:rPr>
            <w:rFonts w:ascii="Courier New" w:hAnsi="Courier New" w:cs="Courier New"/>
            <w:lang w:val="en-US"/>
          </w:rPr>
          <w:t xml:space="preserve"> </w:t>
        </w:r>
      </w:ins>
      <w:r w:rsidRPr="00A15F6C">
        <w:rPr>
          <w:rFonts w:ascii="Courier New" w:hAnsi="Courier New" w:cs="Courier New"/>
          <w:lang w:val="en-US"/>
        </w:rPr>
        <w:t>MUST install a route to the assigned</w:t>
      </w:r>
    </w:p>
    <w:p w:rsidR="00F37554" w:rsidRPr="00A15F6C" w:rsidRDefault="00F37554" w:rsidP="00862759">
      <w:pPr>
        <w:pStyle w:val="Textebrut"/>
        <w:rPr>
          <w:rFonts w:ascii="Courier New" w:hAnsi="Courier New" w:cs="Courier New"/>
          <w:lang w:val="en-US"/>
        </w:rPr>
      </w:pPr>
      <w:r w:rsidRPr="00A15F6C">
        <w:rPr>
          <w:rFonts w:ascii="Courier New" w:hAnsi="Courier New" w:cs="Courier New"/>
          <w:lang w:val="en-US"/>
        </w:rPr>
        <w:t xml:space="preserve">            IA_PD with a </w:t>
      </w:r>
      <w:proofErr w:type="gramStart"/>
      <w:r w:rsidRPr="00A15F6C">
        <w:rPr>
          <w:rFonts w:ascii="Courier New" w:hAnsi="Courier New" w:cs="Courier New"/>
          <w:lang w:val="en-US"/>
        </w:rPr>
        <w:t>next-hop</w:t>
      </w:r>
      <w:proofErr w:type="gramEnd"/>
      <w:r w:rsidRPr="00A15F6C">
        <w:rPr>
          <w:rFonts w:ascii="Courier New" w:hAnsi="Courier New" w:cs="Courier New"/>
          <w:lang w:val="en-US"/>
        </w:rPr>
        <w:t xml:space="preserve"> of the IPv6 node that was assigned the</w:t>
      </w:r>
    </w:p>
    <w:p w:rsidR="00F37554" w:rsidRPr="00A15F6C" w:rsidRDefault="00F37554" w:rsidP="00862759">
      <w:pPr>
        <w:pStyle w:val="Textebrut"/>
        <w:rPr>
          <w:rFonts w:ascii="Courier New" w:hAnsi="Courier New" w:cs="Courier New"/>
          <w:lang w:val="en-US"/>
        </w:rPr>
      </w:pPr>
      <w:r w:rsidRPr="00A15F6C">
        <w:rPr>
          <w:rFonts w:ascii="Courier New" w:hAnsi="Courier New" w:cs="Courier New"/>
          <w:lang w:val="en-US"/>
        </w:rPr>
        <w:t xml:space="preserve">            prefix.  The IPv6 CE </w:t>
      </w:r>
      <w:del w:id="171" w:author="BOUCADAIR Mohamed INNOV/NET" w:date="2025-02-28T10:05:00Z">
        <w:r w:rsidRPr="00A15F6C" w:rsidDel="00DC64DB">
          <w:rPr>
            <w:rFonts w:ascii="Courier New" w:hAnsi="Courier New" w:cs="Courier New"/>
            <w:lang w:val="en-US"/>
          </w:rPr>
          <w:delText xml:space="preserve">Router </w:delText>
        </w:r>
      </w:del>
      <w:ins w:id="172" w:author="BOUCADAIR Mohamed INNOV/NET" w:date="2025-02-28T10:05:00Z">
        <w:r w:rsidR="00DC64DB">
          <w:rPr>
            <w:rFonts w:ascii="Courier New" w:hAnsi="Courier New" w:cs="Courier New"/>
            <w:lang w:val="en-US"/>
          </w:rPr>
          <w:t>r</w:t>
        </w:r>
        <w:r w:rsidR="00DC64DB" w:rsidRPr="00A15F6C">
          <w:rPr>
            <w:rFonts w:ascii="Courier New" w:hAnsi="Courier New" w:cs="Courier New"/>
            <w:lang w:val="en-US"/>
          </w:rPr>
          <w:t xml:space="preserve">outer </w:t>
        </w:r>
      </w:ins>
      <w:r w:rsidRPr="00A15F6C">
        <w:rPr>
          <w:rFonts w:ascii="Courier New" w:hAnsi="Courier New" w:cs="Courier New"/>
          <w:lang w:val="en-US"/>
        </w:rPr>
        <w:t>MUST remove the route when IA_PD</w:t>
      </w:r>
    </w:p>
    <w:p w:rsidR="00F37554" w:rsidRPr="00A15F6C" w:rsidRDefault="00F37554" w:rsidP="00862759">
      <w:pPr>
        <w:pStyle w:val="Textebrut"/>
        <w:rPr>
          <w:rFonts w:ascii="Courier New" w:hAnsi="Courier New" w:cs="Courier New"/>
          <w:lang w:val="en-US"/>
        </w:rPr>
      </w:pPr>
      <w:r w:rsidRPr="00A15F6C">
        <w:rPr>
          <w:rFonts w:ascii="Courier New" w:hAnsi="Courier New" w:cs="Courier New"/>
          <w:lang w:val="en-US"/>
        </w:rPr>
        <w:lastRenderedPageBreak/>
        <w:t xml:space="preserve">            lease expires.</w:t>
      </w:r>
      <w:commentRangeEnd w:id="167"/>
      <w:r w:rsidR="00DC64DB">
        <w:rPr>
          <w:rStyle w:val="Marquedecommentaire"/>
          <w:rFonts w:ascii="Calibri" w:hAnsi="Calibri"/>
        </w:rPr>
        <w:commentReference w:id="167"/>
      </w:r>
    </w:p>
    <w:p w:rsidR="00F37554" w:rsidRPr="00A15F6C" w:rsidRDefault="00F37554" w:rsidP="00862759">
      <w:pPr>
        <w:pStyle w:val="Textebrut"/>
        <w:rPr>
          <w:rFonts w:ascii="Courier New" w:hAnsi="Courier New" w:cs="Courier New"/>
          <w:lang w:val="en-US"/>
        </w:rPr>
      </w:pPr>
      <w:r w:rsidRPr="00A15F6C">
        <w:rPr>
          <w:rFonts w:ascii="Courier New" w:hAnsi="Courier New" w:cs="Courier New"/>
          <w:lang w:val="en-US"/>
        </w:rPr>
        <w:t xml:space="preserve">   LPD-6:   By default, the IPv6 CE </w:t>
      </w:r>
      <w:del w:id="173" w:author="BOUCADAIR Mohamed INNOV/NET" w:date="2025-02-28T10:07:00Z">
        <w:r w:rsidRPr="00A15F6C" w:rsidDel="00DC64DB">
          <w:rPr>
            <w:rFonts w:ascii="Courier New" w:hAnsi="Courier New" w:cs="Courier New"/>
            <w:lang w:val="en-US"/>
          </w:rPr>
          <w:delText xml:space="preserve">Router </w:delText>
        </w:r>
      </w:del>
      <w:ins w:id="174" w:author="BOUCADAIR Mohamed INNOV/NET" w:date="2025-02-28T10:07:00Z">
        <w:r w:rsidR="00DC64DB">
          <w:rPr>
            <w:rFonts w:ascii="Courier New" w:hAnsi="Courier New" w:cs="Courier New"/>
            <w:lang w:val="en-US"/>
          </w:rPr>
          <w:t>r</w:t>
        </w:r>
        <w:r w:rsidR="00DC64DB" w:rsidRPr="00A15F6C">
          <w:rPr>
            <w:rFonts w:ascii="Courier New" w:hAnsi="Courier New" w:cs="Courier New"/>
            <w:lang w:val="en-US"/>
          </w:rPr>
          <w:t xml:space="preserve">outer </w:t>
        </w:r>
      </w:ins>
      <w:del w:id="175" w:author="BOUCADAIR Mohamed INNOV/NET" w:date="2025-02-28T10:10:00Z">
        <w:r w:rsidRPr="00A15F6C" w:rsidDel="00DC64DB">
          <w:rPr>
            <w:rFonts w:ascii="Courier New" w:hAnsi="Courier New" w:cs="Courier New"/>
            <w:lang w:val="en-US"/>
          </w:rPr>
          <w:delText xml:space="preserve">firewall </w:delText>
        </w:r>
      </w:del>
      <w:ins w:id="176" w:author="BOUCADAIR Mohamed INNOV/NET" w:date="2025-02-28T10:10:00Z">
        <w:r w:rsidR="00DC64DB">
          <w:rPr>
            <w:rFonts w:ascii="Courier New" w:hAnsi="Courier New" w:cs="Courier New"/>
            <w:lang w:val="en-US"/>
          </w:rPr>
          <w:t>filtering rules</w:t>
        </w:r>
        <w:r w:rsidR="00DC64DB" w:rsidRPr="00A15F6C">
          <w:rPr>
            <w:rFonts w:ascii="Courier New" w:hAnsi="Courier New" w:cs="Courier New"/>
            <w:lang w:val="en-US"/>
          </w:rPr>
          <w:t xml:space="preserve"> </w:t>
        </w:r>
      </w:ins>
      <w:r w:rsidRPr="00A15F6C">
        <w:rPr>
          <w:rFonts w:ascii="Courier New" w:hAnsi="Courier New" w:cs="Courier New"/>
          <w:lang w:val="en-US"/>
        </w:rPr>
        <w:t>MUST allow</w:t>
      </w:r>
    </w:p>
    <w:p w:rsidR="00F37554" w:rsidRPr="00A15F6C" w:rsidRDefault="00F37554" w:rsidP="00862759">
      <w:pPr>
        <w:pStyle w:val="Textebrut"/>
        <w:rPr>
          <w:rFonts w:ascii="Courier New" w:hAnsi="Courier New" w:cs="Courier New"/>
          <w:lang w:val="en-US"/>
        </w:rPr>
      </w:pPr>
      <w:r w:rsidRPr="00A15F6C">
        <w:rPr>
          <w:rFonts w:ascii="Courier New" w:hAnsi="Courier New" w:cs="Courier New"/>
          <w:lang w:val="en-US"/>
        </w:rPr>
        <w:t xml:space="preserve">            </w:t>
      </w:r>
      <w:commentRangeStart w:id="177"/>
      <w:r w:rsidRPr="00A15F6C">
        <w:rPr>
          <w:rFonts w:ascii="Courier New" w:hAnsi="Courier New" w:cs="Courier New"/>
          <w:lang w:val="en-US"/>
        </w:rPr>
        <w:t>forwarding of packets with an outer IPv6 header containing a</w:t>
      </w:r>
    </w:p>
    <w:p w:rsidR="00F37554" w:rsidRPr="00A15F6C" w:rsidRDefault="00F37554" w:rsidP="00862759">
      <w:pPr>
        <w:pStyle w:val="Textebrut"/>
        <w:rPr>
          <w:rFonts w:ascii="Courier New" w:hAnsi="Courier New" w:cs="Courier New"/>
          <w:lang w:val="en-US"/>
        </w:rPr>
      </w:pPr>
      <w:r w:rsidRPr="00A15F6C">
        <w:rPr>
          <w:rFonts w:ascii="Courier New" w:hAnsi="Courier New" w:cs="Courier New"/>
          <w:lang w:val="en-US"/>
        </w:rPr>
        <w:t xml:space="preserve">            source address belonging to Delegated Prefixes</w:t>
      </w:r>
      <w:commentRangeEnd w:id="177"/>
      <w:r w:rsidR="00DC64DB">
        <w:rPr>
          <w:rStyle w:val="Marquedecommentaire"/>
          <w:rFonts w:ascii="Calibri" w:hAnsi="Calibri"/>
        </w:rPr>
        <w:commentReference w:id="177"/>
      </w:r>
      <w:r w:rsidRPr="00A15F6C">
        <w:rPr>
          <w:rFonts w:ascii="Courier New" w:hAnsi="Courier New" w:cs="Courier New"/>
          <w:lang w:val="en-US"/>
        </w:rPr>
        <w:t>, along with</w:t>
      </w:r>
    </w:p>
    <w:p w:rsidR="00F37554" w:rsidRPr="00A15F6C" w:rsidRDefault="00F37554" w:rsidP="00862759">
      <w:pPr>
        <w:pStyle w:val="Textebrut"/>
        <w:rPr>
          <w:rFonts w:ascii="Courier New" w:hAnsi="Courier New" w:cs="Courier New"/>
          <w:lang w:val="en-US"/>
        </w:rPr>
      </w:pPr>
      <w:r w:rsidRPr="00A15F6C">
        <w:rPr>
          <w:rFonts w:ascii="Courier New" w:hAnsi="Courier New" w:cs="Courier New"/>
          <w:lang w:val="en-US"/>
        </w:rPr>
        <w:t xml:space="preserve">            reciprocal packets from the same flow, following the</w:t>
      </w:r>
    </w:p>
    <w:p w:rsidR="00F37554" w:rsidRPr="00A15F6C" w:rsidRDefault="00F37554" w:rsidP="00862759">
      <w:pPr>
        <w:pStyle w:val="Textebrut"/>
        <w:rPr>
          <w:rFonts w:ascii="Courier New" w:hAnsi="Courier New" w:cs="Courier New"/>
          <w:lang w:val="en-US"/>
        </w:rPr>
      </w:pPr>
      <w:r w:rsidRPr="00A15F6C">
        <w:rPr>
          <w:rFonts w:ascii="Courier New" w:hAnsi="Courier New" w:cs="Courier New"/>
          <w:lang w:val="en-US"/>
        </w:rPr>
        <w:t xml:space="preserve">            </w:t>
      </w:r>
      <w:commentRangeStart w:id="178"/>
      <w:r w:rsidRPr="00A15F6C">
        <w:rPr>
          <w:rFonts w:ascii="Courier New" w:hAnsi="Courier New" w:cs="Courier New"/>
          <w:lang w:val="en-US"/>
        </w:rPr>
        <w:t xml:space="preserve">recommendations of [RFC6092].  </w:t>
      </w:r>
      <w:commentRangeEnd w:id="178"/>
      <w:r>
        <w:rPr>
          <w:rStyle w:val="Marquedecommentaire"/>
          <w:rFonts w:ascii="Calibri" w:hAnsi="Calibri"/>
        </w:rPr>
        <w:commentReference w:id="178"/>
      </w:r>
      <w:commentRangeStart w:id="179"/>
      <w:r w:rsidRPr="00A15F6C">
        <w:rPr>
          <w:rFonts w:ascii="Courier New" w:hAnsi="Courier New" w:cs="Courier New"/>
          <w:lang w:val="en-US"/>
        </w:rPr>
        <w:t>This updates WPD-5 of</w:t>
      </w:r>
    </w:p>
    <w:p w:rsidR="00F37554" w:rsidRPr="00A15F6C" w:rsidRDefault="00F37554" w:rsidP="00862759">
      <w:pPr>
        <w:pStyle w:val="Textebrut"/>
        <w:rPr>
          <w:rFonts w:ascii="Courier New" w:hAnsi="Courier New" w:cs="Courier New"/>
          <w:lang w:val="en-US"/>
        </w:rPr>
      </w:pPr>
      <w:r w:rsidRPr="00A15F6C">
        <w:rPr>
          <w:rFonts w:ascii="Courier New" w:hAnsi="Courier New" w:cs="Courier New"/>
          <w:lang w:val="en-US"/>
        </w:rPr>
        <w:t xml:space="preserve">            </w:t>
      </w:r>
      <w:ins w:id="180" w:author="BOUCADAIR Mohamed INNOV/NET" w:date="2025-02-28T10:09:00Z">
        <w:r w:rsidR="00DC64DB">
          <w:rPr>
            <w:rFonts w:ascii="Courier New" w:hAnsi="Courier New" w:cs="Courier New"/>
            <w:lang w:val="en-US"/>
          </w:rPr>
          <w:t xml:space="preserve">Section 4.2 of </w:t>
        </w:r>
      </w:ins>
      <w:r w:rsidRPr="00A15F6C">
        <w:rPr>
          <w:rFonts w:ascii="Courier New" w:hAnsi="Courier New" w:cs="Courier New"/>
          <w:lang w:val="en-US"/>
        </w:rPr>
        <w:t>[RFC7084] to not drop packets from prefixes that have been</w:t>
      </w:r>
    </w:p>
    <w:p w:rsidR="00F37554" w:rsidRPr="00A15F6C" w:rsidRDefault="00F37554" w:rsidP="00862759">
      <w:pPr>
        <w:pStyle w:val="Textebrut"/>
        <w:rPr>
          <w:rFonts w:ascii="Courier New" w:hAnsi="Courier New" w:cs="Courier New"/>
          <w:lang w:val="en-US"/>
        </w:rPr>
      </w:pPr>
      <w:r w:rsidRPr="00A15F6C">
        <w:rPr>
          <w:rFonts w:ascii="Courier New" w:hAnsi="Courier New" w:cs="Courier New"/>
          <w:lang w:val="en-US"/>
        </w:rPr>
        <w:t xml:space="preserve">            delegated.</w:t>
      </w:r>
      <w:commentRangeEnd w:id="179"/>
      <w:r w:rsidR="00DC64DB">
        <w:rPr>
          <w:rStyle w:val="Marquedecommentaire"/>
          <w:rFonts w:ascii="Calibri" w:hAnsi="Calibri"/>
        </w:rPr>
        <w:commentReference w:id="179"/>
      </w:r>
    </w:p>
    <w:p w:rsidR="00F37554" w:rsidRPr="00A15F6C" w:rsidRDefault="00F37554" w:rsidP="00862759">
      <w:pPr>
        <w:pStyle w:val="Textebrut"/>
        <w:rPr>
          <w:rFonts w:ascii="Courier New" w:hAnsi="Courier New" w:cs="Courier New"/>
          <w:lang w:val="en-US"/>
        </w:rPr>
      </w:pPr>
      <w:r w:rsidRPr="00A15F6C">
        <w:rPr>
          <w:rFonts w:ascii="Courier New" w:hAnsi="Courier New" w:cs="Courier New"/>
          <w:lang w:val="en-US"/>
        </w:rPr>
        <w:t xml:space="preserve">   LPD-7:   </w:t>
      </w:r>
      <w:del w:id="181" w:author="BOUCADAIR Mohamed INNOV/NET" w:date="2025-02-28T10:14:00Z">
        <w:r w:rsidRPr="00A15F6C" w:rsidDel="00DC64DB">
          <w:rPr>
            <w:rFonts w:ascii="Courier New" w:hAnsi="Courier New" w:cs="Courier New"/>
            <w:lang w:val="en-US"/>
          </w:rPr>
          <w:delText xml:space="preserve">The </w:delText>
        </w:r>
      </w:del>
      <w:r w:rsidRPr="00A15F6C">
        <w:rPr>
          <w:rFonts w:ascii="Courier New" w:hAnsi="Courier New" w:cs="Courier New"/>
          <w:lang w:val="en-US"/>
        </w:rPr>
        <w:t xml:space="preserve">IPv6 CE </w:t>
      </w:r>
      <w:del w:id="182" w:author="BOUCADAIR Mohamed INNOV/NET" w:date="2025-02-28T10:14:00Z">
        <w:r w:rsidRPr="00A15F6C" w:rsidDel="00DC64DB">
          <w:rPr>
            <w:rFonts w:ascii="Courier New" w:hAnsi="Courier New" w:cs="Courier New"/>
            <w:lang w:val="en-US"/>
          </w:rPr>
          <w:delText xml:space="preserve">Router </w:delText>
        </w:r>
      </w:del>
      <w:ins w:id="183" w:author="BOUCADAIR Mohamed INNOV/NET" w:date="2025-02-28T10:14:00Z">
        <w:r w:rsidR="00DC64DB">
          <w:rPr>
            <w:rFonts w:ascii="Courier New" w:hAnsi="Courier New" w:cs="Courier New"/>
            <w:lang w:val="en-US"/>
          </w:rPr>
          <w:t>r</w:t>
        </w:r>
        <w:r w:rsidR="00DC64DB" w:rsidRPr="00A15F6C">
          <w:rPr>
            <w:rFonts w:ascii="Courier New" w:hAnsi="Courier New" w:cs="Courier New"/>
            <w:lang w:val="en-US"/>
          </w:rPr>
          <w:t>outer</w:t>
        </w:r>
        <w:r w:rsidR="00DC64DB">
          <w:rPr>
            <w:rFonts w:ascii="Courier New" w:hAnsi="Courier New" w:cs="Courier New"/>
            <w:lang w:val="en-US"/>
          </w:rPr>
          <w:t>s</w:t>
        </w:r>
        <w:r w:rsidR="00DC64DB" w:rsidRPr="00A15F6C">
          <w:rPr>
            <w:rFonts w:ascii="Courier New" w:hAnsi="Courier New" w:cs="Courier New"/>
            <w:lang w:val="en-US"/>
          </w:rPr>
          <w:t xml:space="preserve"> </w:t>
        </w:r>
      </w:ins>
      <w:r w:rsidRPr="00A15F6C">
        <w:rPr>
          <w:rFonts w:ascii="Courier New" w:hAnsi="Courier New" w:cs="Courier New"/>
          <w:lang w:val="en-US"/>
        </w:rPr>
        <w:t>MUST provision IA_PD prefixes with a</w:t>
      </w:r>
    </w:p>
    <w:p w:rsidR="00F37554" w:rsidRPr="00A15F6C" w:rsidRDefault="00F37554" w:rsidP="00862759">
      <w:pPr>
        <w:pStyle w:val="Textebrut"/>
        <w:rPr>
          <w:rFonts w:ascii="Courier New" w:hAnsi="Courier New" w:cs="Courier New"/>
          <w:lang w:val="en-US"/>
        </w:rPr>
      </w:pPr>
      <w:r w:rsidRPr="00A15F6C">
        <w:rPr>
          <w:rFonts w:ascii="Courier New" w:hAnsi="Courier New" w:cs="Courier New"/>
          <w:lang w:val="en-US"/>
        </w:rPr>
        <w:t xml:space="preserve">            prefix-length of 64 unless configured to </w:t>
      </w:r>
      <w:ins w:id="184" w:author="BOUCADAIR Mohamed INNOV/NET" w:date="2025-02-28T10:15:00Z">
        <w:r w:rsidR="00DC64DB">
          <w:rPr>
            <w:rFonts w:ascii="Courier New" w:hAnsi="Courier New" w:cs="Courier New"/>
            <w:lang w:val="en-US"/>
          </w:rPr>
          <w:t xml:space="preserve">use </w:t>
        </w:r>
        <w:r w:rsidR="009C4EC9">
          <w:rPr>
            <w:rFonts w:ascii="Courier New" w:hAnsi="Courier New" w:cs="Courier New"/>
            <w:lang w:val="en-US"/>
          </w:rPr>
          <w:t xml:space="preserve">a </w:t>
        </w:r>
      </w:ins>
      <w:r w:rsidRPr="00A15F6C">
        <w:rPr>
          <w:rFonts w:ascii="Courier New" w:hAnsi="Courier New" w:cs="Courier New"/>
          <w:lang w:val="en-US"/>
        </w:rPr>
        <w:t>different prefix</w:t>
      </w:r>
      <w:del w:id="185" w:author="BOUCADAIR Mohamed INNOV/NET" w:date="2025-02-28T10:15:00Z">
        <w:r w:rsidRPr="00A15F6C" w:rsidDel="009C4EC9">
          <w:rPr>
            <w:rFonts w:ascii="Courier New" w:hAnsi="Courier New" w:cs="Courier New"/>
            <w:lang w:val="en-US"/>
          </w:rPr>
          <w:delText>-</w:delText>
        </w:r>
      </w:del>
    </w:p>
    <w:p w:rsidR="00F37554" w:rsidRPr="00A15F6C" w:rsidRDefault="00F37554" w:rsidP="00862759">
      <w:pPr>
        <w:pStyle w:val="Textebrut"/>
        <w:rPr>
          <w:rFonts w:ascii="Courier New" w:hAnsi="Courier New" w:cs="Courier New"/>
          <w:lang w:val="en-US"/>
        </w:rPr>
      </w:pPr>
      <w:r w:rsidRPr="00A15F6C">
        <w:rPr>
          <w:rFonts w:ascii="Courier New" w:hAnsi="Courier New" w:cs="Courier New"/>
          <w:lang w:val="en-US"/>
        </w:rPr>
        <w:t xml:space="preserve">            length by </w:t>
      </w:r>
      <w:del w:id="186" w:author="BOUCADAIR Mohamed INNOV/NET" w:date="2025-02-28T10:14:00Z">
        <w:r w:rsidRPr="00A15F6C" w:rsidDel="00DC64DB">
          <w:rPr>
            <w:rFonts w:ascii="Courier New" w:hAnsi="Courier New" w:cs="Courier New"/>
            <w:lang w:val="en-US"/>
          </w:rPr>
          <w:delText xml:space="preserve">the </w:delText>
        </w:r>
      </w:del>
      <w:ins w:id="187" w:author="BOUCADAIR Mohamed INNOV/NET" w:date="2025-02-28T10:14:00Z">
        <w:r w:rsidR="00DC64DB">
          <w:rPr>
            <w:rFonts w:ascii="Courier New" w:hAnsi="Courier New" w:cs="Courier New"/>
            <w:lang w:val="en-US"/>
          </w:rPr>
          <w:t>a</w:t>
        </w:r>
        <w:r w:rsidR="00DC64DB" w:rsidRPr="00A15F6C">
          <w:rPr>
            <w:rFonts w:ascii="Courier New" w:hAnsi="Courier New" w:cs="Courier New"/>
            <w:lang w:val="en-US"/>
          </w:rPr>
          <w:t xml:space="preserve"> </w:t>
        </w:r>
      </w:ins>
      <w:commentRangeStart w:id="188"/>
      <w:r w:rsidRPr="00A15F6C">
        <w:rPr>
          <w:rFonts w:ascii="Courier New" w:hAnsi="Courier New" w:cs="Courier New"/>
          <w:lang w:val="en-US"/>
        </w:rPr>
        <w:t>user</w:t>
      </w:r>
      <w:commentRangeEnd w:id="188"/>
      <w:r w:rsidR="009C4EC9">
        <w:rPr>
          <w:rStyle w:val="Marquedecommentaire"/>
          <w:rFonts w:ascii="Calibri" w:hAnsi="Calibri"/>
        </w:rPr>
        <w:commentReference w:id="188"/>
      </w:r>
      <w:r w:rsidRPr="00A15F6C">
        <w:rPr>
          <w:rFonts w:ascii="Courier New" w:hAnsi="Courier New" w:cs="Courier New"/>
          <w:lang w:val="en-US"/>
        </w:rPr>
        <w:t xml:space="preserve">.  </w:t>
      </w:r>
      <w:commentRangeStart w:id="189"/>
      <w:r w:rsidRPr="00A15F6C">
        <w:rPr>
          <w:rFonts w:ascii="Courier New" w:hAnsi="Courier New" w:cs="Courier New"/>
          <w:lang w:val="en-US"/>
        </w:rPr>
        <w:t>The prefix length of 64 is used as that</w:t>
      </w:r>
    </w:p>
    <w:p w:rsidR="00F37554" w:rsidRPr="00A15F6C" w:rsidRDefault="00F37554" w:rsidP="00862759">
      <w:pPr>
        <w:pStyle w:val="Textebrut"/>
        <w:rPr>
          <w:rFonts w:ascii="Courier New" w:hAnsi="Courier New" w:cs="Courier New"/>
          <w:lang w:val="en-US"/>
        </w:rPr>
      </w:pPr>
      <w:r w:rsidRPr="00A15F6C">
        <w:rPr>
          <w:rFonts w:ascii="Courier New" w:hAnsi="Courier New" w:cs="Courier New"/>
          <w:lang w:val="en-US"/>
        </w:rPr>
        <w:t xml:space="preserve">            is the current prefix length supported by SLAAC</w:t>
      </w:r>
      <w:ins w:id="190" w:author="BOUCADAIR Mohamed INNOV/NET" w:date="2025-02-28T10:16:00Z">
        <w:r w:rsidR="009C4EC9">
          <w:rPr>
            <w:rFonts w:ascii="Courier New" w:hAnsi="Courier New" w:cs="Courier New"/>
            <w:lang w:val="en-US"/>
          </w:rPr>
          <w:t xml:space="preserve"> (see [RFC</w:t>
        </w:r>
        <w:r w:rsidR="009C4EC9" w:rsidRPr="009C4EC9">
          <w:rPr>
            <w:rFonts w:ascii="Courier New" w:hAnsi="Courier New" w:cs="Courier New"/>
            <w:lang w:val="en-US"/>
          </w:rPr>
          <w:t>7421</w:t>
        </w:r>
        <w:r w:rsidR="009C4EC9">
          <w:rPr>
            <w:rFonts w:ascii="Courier New" w:hAnsi="Courier New" w:cs="Courier New"/>
            <w:lang w:val="en-US"/>
          </w:rPr>
          <w:t>])</w:t>
        </w:r>
      </w:ins>
      <w:r w:rsidRPr="00A15F6C">
        <w:rPr>
          <w:rFonts w:ascii="Courier New" w:hAnsi="Courier New" w:cs="Courier New"/>
          <w:lang w:val="en-US"/>
        </w:rPr>
        <w:t>.</w:t>
      </w:r>
      <w:commentRangeEnd w:id="189"/>
      <w:r w:rsidR="009C4EC9">
        <w:rPr>
          <w:rStyle w:val="Marquedecommentaire"/>
          <w:rFonts w:ascii="Calibri" w:hAnsi="Calibri"/>
        </w:rPr>
        <w:commentReference w:id="189"/>
      </w:r>
    </w:p>
    <w:p w:rsidR="00F37554" w:rsidRPr="00A15F6C" w:rsidRDefault="00F37554" w:rsidP="00862759">
      <w:pPr>
        <w:pStyle w:val="Textebrut"/>
        <w:rPr>
          <w:rFonts w:ascii="Courier New" w:hAnsi="Courier New" w:cs="Courier New"/>
          <w:lang w:val="en-US"/>
        </w:rPr>
      </w:pPr>
      <w:r w:rsidRPr="00A15F6C">
        <w:rPr>
          <w:rFonts w:ascii="Courier New" w:hAnsi="Courier New" w:cs="Courier New"/>
          <w:lang w:val="en-US"/>
        </w:rPr>
        <w:t xml:space="preserve">   LPD-8:   </w:t>
      </w:r>
      <w:del w:id="191" w:author="BOUCADAIR Mohamed INNOV/NET" w:date="2025-02-28T10:17:00Z">
        <w:r w:rsidRPr="00A15F6C" w:rsidDel="009C4EC9">
          <w:rPr>
            <w:rFonts w:ascii="Courier New" w:hAnsi="Courier New" w:cs="Courier New"/>
            <w:lang w:val="en-US"/>
          </w:rPr>
          <w:delText xml:space="preserve">If the </w:delText>
        </w:r>
      </w:del>
      <w:ins w:id="192" w:author="BOUCADAIR Mohamed INNOV/NET" w:date="2025-02-28T10:17:00Z">
        <w:r w:rsidR="009C4EC9">
          <w:rPr>
            <w:rFonts w:ascii="Courier New" w:hAnsi="Courier New" w:cs="Courier New"/>
            <w:lang w:val="en-US"/>
          </w:rPr>
          <w:t xml:space="preserve">IPv6 </w:t>
        </w:r>
      </w:ins>
      <w:r w:rsidRPr="00A15F6C">
        <w:rPr>
          <w:rFonts w:ascii="Courier New" w:hAnsi="Courier New" w:cs="Courier New"/>
          <w:lang w:val="en-US"/>
        </w:rPr>
        <w:t xml:space="preserve">CE </w:t>
      </w:r>
      <w:del w:id="193" w:author="BOUCADAIR Mohamed INNOV/NET" w:date="2025-02-28T10:17:00Z">
        <w:r w:rsidRPr="00A15F6C" w:rsidDel="009C4EC9">
          <w:rPr>
            <w:rFonts w:ascii="Courier New" w:hAnsi="Courier New" w:cs="Courier New"/>
            <w:lang w:val="en-US"/>
          </w:rPr>
          <w:delText xml:space="preserve">Router </w:delText>
        </w:r>
      </w:del>
      <w:ins w:id="194" w:author="BOUCADAIR Mohamed INNOV/NET" w:date="2025-02-28T10:17:00Z">
        <w:r w:rsidR="009C4EC9">
          <w:rPr>
            <w:rFonts w:ascii="Courier New" w:hAnsi="Courier New" w:cs="Courier New"/>
            <w:lang w:val="en-US"/>
          </w:rPr>
          <w:t>r</w:t>
        </w:r>
        <w:r w:rsidR="009C4EC9" w:rsidRPr="00A15F6C">
          <w:rPr>
            <w:rFonts w:ascii="Courier New" w:hAnsi="Courier New" w:cs="Courier New"/>
            <w:lang w:val="en-US"/>
          </w:rPr>
          <w:t>outer</w:t>
        </w:r>
        <w:r w:rsidR="009C4EC9">
          <w:rPr>
            <w:rFonts w:ascii="Courier New" w:hAnsi="Courier New" w:cs="Courier New"/>
            <w:lang w:val="en-US"/>
          </w:rPr>
          <w:t>s</w:t>
        </w:r>
        <w:r w:rsidR="009C4EC9" w:rsidRPr="00A15F6C">
          <w:rPr>
            <w:rFonts w:ascii="Courier New" w:hAnsi="Courier New" w:cs="Courier New"/>
            <w:lang w:val="en-US"/>
          </w:rPr>
          <w:t xml:space="preserve"> </w:t>
        </w:r>
      </w:ins>
      <w:del w:id="195" w:author="BOUCADAIR Mohamed INNOV/NET" w:date="2025-02-28T10:17:00Z">
        <w:r w:rsidRPr="00A15F6C" w:rsidDel="009C4EC9">
          <w:rPr>
            <w:rFonts w:ascii="Courier New" w:hAnsi="Courier New" w:cs="Courier New"/>
            <w:lang w:val="en-US"/>
          </w:rPr>
          <w:delText xml:space="preserve">is </w:delText>
        </w:r>
      </w:del>
      <w:ins w:id="196" w:author="BOUCADAIR Mohamed INNOV/NET" w:date="2025-02-28T10:17:00Z">
        <w:r w:rsidR="009C4EC9">
          <w:rPr>
            <w:rFonts w:ascii="Courier New" w:hAnsi="Courier New" w:cs="Courier New"/>
            <w:lang w:val="en-US"/>
          </w:rPr>
          <w:t xml:space="preserve">are </w:t>
        </w:r>
      </w:ins>
      <w:r w:rsidRPr="00A15F6C">
        <w:rPr>
          <w:rFonts w:ascii="Courier New" w:hAnsi="Courier New" w:cs="Courier New"/>
          <w:lang w:val="en-US"/>
        </w:rPr>
        <w:t>configured to generate a</w:t>
      </w:r>
      <w:ins w:id="197" w:author="BOUCADAIR Mohamed INNOV/NET" w:date="2025-02-28T10:17:00Z">
        <w:r w:rsidR="009C4EC9">
          <w:rPr>
            <w:rFonts w:ascii="Courier New" w:hAnsi="Courier New" w:cs="Courier New"/>
            <w:lang w:val="en-US"/>
          </w:rPr>
          <w:t>n</w:t>
        </w:r>
      </w:ins>
      <w:r w:rsidRPr="00A15F6C">
        <w:rPr>
          <w:rFonts w:ascii="Courier New" w:hAnsi="Courier New" w:cs="Courier New"/>
          <w:lang w:val="en-US"/>
        </w:rPr>
        <w:t xml:space="preserve"> ULA prefix as</w:t>
      </w:r>
    </w:p>
    <w:p w:rsidR="00F37554" w:rsidRPr="00A15F6C" w:rsidRDefault="00F37554" w:rsidP="00862759">
      <w:pPr>
        <w:pStyle w:val="Textebrut"/>
        <w:rPr>
          <w:rFonts w:ascii="Courier New" w:hAnsi="Courier New" w:cs="Courier New"/>
          <w:lang w:val="en-US"/>
        </w:rPr>
      </w:pPr>
      <w:r w:rsidRPr="00A15F6C">
        <w:rPr>
          <w:rFonts w:ascii="Courier New" w:hAnsi="Courier New" w:cs="Courier New"/>
          <w:lang w:val="en-US"/>
        </w:rPr>
        <w:t xml:space="preserve">            defined in ULA-1 of </w:t>
      </w:r>
      <w:ins w:id="198" w:author="BOUCADAIR Mohamed INNOV/NET" w:date="2025-02-28T10:18:00Z">
        <w:r w:rsidR="009C4EC9">
          <w:rPr>
            <w:rFonts w:ascii="Courier New" w:hAnsi="Courier New" w:cs="Courier New"/>
            <w:lang w:val="en-US"/>
          </w:rPr>
          <w:t xml:space="preserve">Section 4.3 of </w:t>
        </w:r>
      </w:ins>
      <w:r w:rsidRPr="00A15F6C">
        <w:rPr>
          <w:rFonts w:ascii="Courier New" w:hAnsi="Courier New" w:cs="Courier New"/>
          <w:lang w:val="en-US"/>
        </w:rPr>
        <w:t>[RFC7084]</w:t>
      </w:r>
      <w:commentRangeStart w:id="199"/>
      <w:ins w:id="200" w:author="BOUCADAIR Mohamed INNOV/NET" w:date="2025-02-28T10:19:00Z">
        <w:r w:rsidR="009C4EC9">
          <w:rPr>
            <w:rFonts w:ascii="Courier New" w:hAnsi="Courier New" w:cs="Courier New"/>
            <w:lang w:val="en-US"/>
          </w:rPr>
          <w:t>.</w:t>
        </w:r>
        <w:commentRangeEnd w:id="199"/>
        <w:r w:rsidR="009C4EC9">
          <w:rPr>
            <w:rStyle w:val="Marquedecommentaire"/>
            <w:rFonts w:ascii="Calibri" w:hAnsi="Calibri"/>
          </w:rPr>
          <w:commentReference w:id="199"/>
        </w:r>
      </w:ins>
      <w:r w:rsidRPr="00A15F6C">
        <w:rPr>
          <w:rFonts w:ascii="Courier New" w:hAnsi="Courier New" w:cs="Courier New"/>
          <w:lang w:val="en-US"/>
        </w:rPr>
        <w:t xml:space="preserve"> after LAN link prefix</w:t>
      </w:r>
    </w:p>
    <w:p w:rsidR="00F37554" w:rsidRPr="00A15F6C" w:rsidRDefault="00F37554" w:rsidP="00862759">
      <w:pPr>
        <w:pStyle w:val="Textebrut"/>
        <w:rPr>
          <w:rFonts w:ascii="Courier New" w:hAnsi="Courier New" w:cs="Courier New"/>
          <w:lang w:val="en-US"/>
        </w:rPr>
      </w:pPr>
      <w:r w:rsidRPr="00A15F6C">
        <w:rPr>
          <w:rFonts w:ascii="Courier New" w:hAnsi="Courier New" w:cs="Courier New"/>
          <w:lang w:val="en-US"/>
        </w:rPr>
        <w:t xml:space="preserve">            assignment of the ULA prefixes the </w:t>
      </w:r>
      <w:commentRangeStart w:id="201"/>
      <w:r w:rsidRPr="00A15F6C">
        <w:rPr>
          <w:rFonts w:ascii="Courier New" w:hAnsi="Courier New" w:cs="Courier New"/>
          <w:lang w:val="en-US"/>
        </w:rPr>
        <w:t xml:space="preserve">IPv6 CE </w:t>
      </w:r>
      <w:del w:id="202" w:author="BOUCADAIR Mohamed INNOV/NET" w:date="2025-02-28T10:20:00Z">
        <w:r w:rsidRPr="00A15F6C" w:rsidDel="009C4EC9">
          <w:rPr>
            <w:rFonts w:ascii="Courier New" w:hAnsi="Courier New" w:cs="Courier New"/>
            <w:lang w:val="en-US"/>
          </w:rPr>
          <w:delText xml:space="preserve">Router </w:delText>
        </w:r>
      </w:del>
      <w:ins w:id="203" w:author="BOUCADAIR Mohamed INNOV/NET" w:date="2025-02-28T10:20:00Z">
        <w:r w:rsidR="009C4EC9">
          <w:rPr>
            <w:rFonts w:ascii="Courier New" w:hAnsi="Courier New" w:cs="Courier New"/>
            <w:lang w:val="en-US"/>
          </w:rPr>
          <w:t>r</w:t>
        </w:r>
        <w:r w:rsidR="009C4EC9" w:rsidRPr="00A15F6C">
          <w:rPr>
            <w:rFonts w:ascii="Courier New" w:hAnsi="Courier New" w:cs="Courier New"/>
            <w:lang w:val="en-US"/>
          </w:rPr>
          <w:t xml:space="preserve">outer </w:t>
        </w:r>
      </w:ins>
      <w:r w:rsidRPr="00A15F6C">
        <w:rPr>
          <w:rFonts w:ascii="Courier New" w:hAnsi="Courier New" w:cs="Courier New"/>
          <w:lang w:val="en-US"/>
        </w:rPr>
        <w:t>MUST make</w:t>
      </w:r>
    </w:p>
    <w:p w:rsidR="00F37554" w:rsidRPr="00A15F6C" w:rsidRDefault="00F37554" w:rsidP="00862759">
      <w:pPr>
        <w:pStyle w:val="Textebrut"/>
        <w:rPr>
          <w:rFonts w:ascii="Courier New" w:hAnsi="Courier New" w:cs="Courier New"/>
          <w:lang w:val="en-US"/>
        </w:rPr>
      </w:pPr>
      <w:r w:rsidRPr="00A15F6C">
        <w:rPr>
          <w:rFonts w:ascii="Courier New" w:hAnsi="Courier New" w:cs="Courier New"/>
          <w:lang w:val="en-US"/>
        </w:rPr>
        <w:t xml:space="preserve">            the remaining IPv6 prefixes available to other routers via</w:t>
      </w:r>
    </w:p>
    <w:p w:rsidR="00F37554" w:rsidRPr="00A15F6C" w:rsidRDefault="00F37554" w:rsidP="00862759">
      <w:pPr>
        <w:pStyle w:val="Textebrut"/>
        <w:rPr>
          <w:rFonts w:ascii="Courier New" w:hAnsi="Courier New" w:cs="Courier New"/>
          <w:lang w:val="en-US"/>
        </w:rPr>
      </w:pPr>
      <w:r w:rsidRPr="00A15F6C">
        <w:rPr>
          <w:rFonts w:ascii="Courier New" w:hAnsi="Courier New" w:cs="Courier New"/>
          <w:lang w:val="en-US"/>
        </w:rPr>
        <w:t xml:space="preserve">            Prefix Delegation.</w:t>
      </w:r>
      <w:commentRangeEnd w:id="201"/>
      <w:r w:rsidR="009C4EC9">
        <w:rPr>
          <w:rStyle w:val="Marquedecommentaire"/>
          <w:rFonts w:ascii="Calibri" w:hAnsi="Calibri"/>
        </w:rPr>
        <w:commentReference w:id="201"/>
      </w:r>
    </w:p>
    <w:p w:rsidR="00F37554" w:rsidRPr="00A15F6C" w:rsidRDefault="00F37554" w:rsidP="00862759">
      <w:pPr>
        <w:pStyle w:val="Textebrut"/>
        <w:rPr>
          <w:rFonts w:ascii="Courier New" w:hAnsi="Courier New" w:cs="Courier New"/>
          <w:lang w:val="en-US"/>
        </w:rPr>
      </w:pPr>
      <w:r w:rsidRPr="00A15F6C">
        <w:rPr>
          <w:rFonts w:ascii="Courier New" w:hAnsi="Courier New" w:cs="Courier New"/>
          <w:lang w:val="en-US"/>
        </w:rPr>
        <w:t xml:space="preserve">   LPD-9:   If </w:t>
      </w:r>
      <w:del w:id="204" w:author="BOUCADAIR Mohamed INNOV/NET" w:date="2025-02-28T10:20:00Z">
        <w:r w:rsidRPr="00A15F6C" w:rsidDel="009C4EC9">
          <w:rPr>
            <w:rFonts w:ascii="Courier New" w:hAnsi="Courier New" w:cs="Courier New"/>
            <w:lang w:val="en-US"/>
          </w:rPr>
          <w:delText xml:space="preserve">the </w:delText>
        </w:r>
      </w:del>
      <w:ins w:id="205" w:author="BOUCADAIR Mohamed INNOV/NET" w:date="2025-02-28T10:20:00Z">
        <w:r w:rsidR="009C4EC9">
          <w:rPr>
            <w:rFonts w:ascii="Courier New" w:hAnsi="Courier New" w:cs="Courier New"/>
            <w:lang w:val="en-US"/>
          </w:rPr>
          <w:t>an IPv6</w:t>
        </w:r>
        <w:r w:rsidR="009C4EC9" w:rsidRPr="00A15F6C">
          <w:rPr>
            <w:rFonts w:ascii="Courier New" w:hAnsi="Courier New" w:cs="Courier New"/>
            <w:lang w:val="en-US"/>
          </w:rPr>
          <w:t xml:space="preserve"> </w:t>
        </w:r>
      </w:ins>
      <w:r w:rsidRPr="00A15F6C">
        <w:rPr>
          <w:rFonts w:ascii="Courier New" w:hAnsi="Courier New" w:cs="Courier New"/>
          <w:lang w:val="en-US"/>
        </w:rPr>
        <w:t xml:space="preserve">CE </w:t>
      </w:r>
      <w:ins w:id="206" w:author="BOUCADAIR Mohamed INNOV/NET" w:date="2025-02-28T10:20:00Z">
        <w:r w:rsidR="009C4EC9">
          <w:rPr>
            <w:rFonts w:ascii="Courier New" w:hAnsi="Courier New" w:cs="Courier New"/>
            <w:lang w:val="en-US"/>
          </w:rPr>
          <w:t>r</w:t>
        </w:r>
      </w:ins>
      <w:del w:id="207" w:author="BOUCADAIR Mohamed INNOV/NET" w:date="2025-02-28T10:20:00Z">
        <w:r w:rsidRPr="00A15F6C" w:rsidDel="009C4EC9">
          <w:rPr>
            <w:rFonts w:ascii="Courier New" w:hAnsi="Courier New" w:cs="Courier New"/>
            <w:lang w:val="en-US"/>
          </w:rPr>
          <w:delText>R</w:delText>
        </w:r>
      </w:del>
      <w:r w:rsidRPr="00A15F6C">
        <w:rPr>
          <w:rFonts w:ascii="Courier New" w:hAnsi="Courier New" w:cs="Courier New"/>
          <w:lang w:val="en-US"/>
        </w:rPr>
        <w:t>outer is provisioning both ULA and GUA via prefix</w:t>
      </w:r>
    </w:p>
    <w:p w:rsidR="00F37554" w:rsidRPr="00A15F6C" w:rsidRDefault="00F37554" w:rsidP="00862759">
      <w:pPr>
        <w:pStyle w:val="Textebrut"/>
        <w:rPr>
          <w:rFonts w:ascii="Courier New" w:hAnsi="Courier New" w:cs="Courier New"/>
          <w:lang w:val="en-US"/>
        </w:rPr>
      </w:pPr>
      <w:r w:rsidRPr="00A15F6C">
        <w:rPr>
          <w:rFonts w:ascii="Courier New" w:hAnsi="Courier New" w:cs="Courier New"/>
          <w:lang w:val="en-US"/>
        </w:rPr>
        <w:t xml:space="preserve">            delegation, the GUA SHOULD appear first in the packet.</w:t>
      </w:r>
    </w:p>
    <w:p w:rsidR="00F37554" w:rsidRPr="00A15F6C" w:rsidRDefault="00F37554" w:rsidP="00862759">
      <w:pPr>
        <w:pStyle w:val="Textebrut"/>
        <w:rPr>
          <w:rFonts w:ascii="Courier New" w:hAnsi="Courier New" w:cs="Courier New"/>
          <w:lang w:val="en-US"/>
        </w:rPr>
      </w:pPr>
      <w:r w:rsidRPr="00A15F6C">
        <w:rPr>
          <w:rFonts w:ascii="Courier New" w:hAnsi="Courier New" w:cs="Courier New"/>
          <w:lang w:val="en-US"/>
        </w:rPr>
        <w:t xml:space="preserve">   LPD-10:  IPv6 CE Router</w:t>
      </w:r>
      <w:ins w:id="208" w:author="BOUCADAIR Mohamed INNOV/NET" w:date="2025-02-28T10:21:00Z">
        <w:r w:rsidR="009C4EC9">
          <w:rPr>
            <w:rFonts w:ascii="Courier New" w:hAnsi="Courier New" w:cs="Courier New"/>
            <w:lang w:val="en-US"/>
          </w:rPr>
          <w:t>s</w:t>
        </w:r>
      </w:ins>
      <w:r w:rsidRPr="00A15F6C">
        <w:rPr>
          <w:rFonts w:ascii="Courier New" w:hAnsi="Courier New" w:cs="Courier New"/>
          <w:lang w:val="en-US"/>
        </w:rPr>
        <w:t xml:space="preserve"> MUST NOT delegate prefixes via DHCPv6 on the</w:t>
      </w:r>
    </w:p>
    <w:p w:rsidR="00F37554" w:rsidRPr="00A15F6C" w:rsidRDefault="00F37554" w:rsidP="00862759">
      <w:pPr>
        <w:pStyle w:val="Textebrut"/>
        <w:rPr>
          <w:rFonts w:ascii="Courier New" w:hAnsi="Courier New" w:cs="Courier New"/>
          <w:lang w:val="en-US"/>
        </w:rPr>
      </w:pPr>
      <w:r w:rsidRPr="00A15F6C">
        <w:rPr>
          <w:rFonts w:ascii="Courier New" w:hAnsi="Courier New" w:cs="Courier New"/>
          <w:lang w:val="en-US"/>
        </w:rPr>
        <w:t xml:space="preserve">            LAN using lifetimes that exceed the remaining lifetimes of</w:t>
      </w:r>
    </w:p>
    <w:p w:rsidR="00F37554" w:rsidRPr="00A15F6C" w:rsidRDefault="00F37554" w:rsidP="00862759">
      <w:pPr>
        <w:pStyle w:val="Textebrut"/>
        <w:rPr>
          <w:rFonts w:ascii="Courier New" w:hAnsi="Courier New" w:cs="Courier New"/>
          <w:lang w:val="en-US"/>
        </w:rPr>
      </w:pPr>
      <w:r w:rsidRPr="00A15F6C">
        <w:rPr>
          <w:rFonts w:ascii="Courier New" w:hAnsi="Courier New" w:cs="Courier New"/>
          <w:lang w:val="en-US"/>
        </w:rPr>
        <w:t xml:space="preserve">            the corresponding prefixes learned on the WAN</w:t>
      </w:r>
      <w:del w:id="209" w:author="BOUCADAIR Mohamed INNOV/NET" w:date="2025-02-28T10:22:00Z">
        <w:r w:rsidRPr="00A15F6C" w:rsidDel="009C4EC9">
          <w:rPr>
            <w:rFonts w:ascii="Courier New" w:hAnsi="Courier New" w:cs="Courier New"/>
            <w:lang w:val="en-US"/>
          </w:rPr>
          <w:delText xml:space="preserve"> via DHCPv6-PD</w:delText>
        </w:r>
      </w:del>
      <w:r w:rsidRPr="00A15F6C">
        <w:rPr>
          <w:rFonts w:ascii="Courier New" w:hAnsi="Courier New" w:cs="Courier New"/>
          <w:lang w:val="en-US"/>
        </w:rPr>
        <w:t>.</w:t>
      </w:r>
    </w:p>
    <w:p w:rsidR="00F37554" w:rsidRPr="00A15F6C" w:rsidRDefault="00F37554" w:rsidP="00862759">
      <w:pPr>
        <w:pStyle w:val="Textebrut"/>
        <w:rPr>
          <w:rFonts w:ascii="Courier New" w:hAnsi="Courier New" w:cs="Courier New"/>
          <w:lang w:val="en-US"/>
        </w:rPr>
      </w:pPr>
      <w:r w:rsidRPr="00A15F6C">
        <w:rPr>
          <w:rFonts w:ascii="Courier New" w:hAnsi="Courier New" w:cs="Courier New"/>
          <w:lang w:val="en-US"/>
        </w:rPr>
        <w:t>6.  Security Considerations</w:t>
      </w:r>
    </w:p>
    <w:p w:rsidR="00F37554" w:rsidRPr="00A15F6C" w:rsidRDefault="00F37554" w:rsidP="00862759">
      <w:pPr>
        <w:pStyle w:val="Textebrut"/>
        <w:rPr>
          <w:rFonts w:ascii="Courier New" w:hAnsi="Courier New" w:cs="Courier New"/>
          <w:lang w:val="en-US"/>
        </w:rPr>
      </w:pPr>
      <w:r w:rsidRPr="00A15F6C">
        <w:rPr>
          <w:rFonts w:ascii="Courier New" w:hAnsi="Courier New" w:cs="Courier New"/>
          <w:lang w:val="en-US"/>
        </w:rPr>
        <w:t xml:space="preserve">   This document does not add any new security considerations beyond</w:t>
      </w:r>
    </w:p>
    <w:p w:rsidR="00F37554" w:rsidRPr="00A15F6C" w:rsidRDefault="00F37554" w:rsidP="00862759">
      <w:pPr>
        <w:pStyle w:val="Textebrut"/>
        <w:rPr>
          <w:rFonts w:ascii="Courier New" w:hAnsi="Courier New" w:cs="Courier New"/>
          <w:lang w:val="en-US"/>
        </w:rPr>
      </w:pPr>
      <w:r w:rsidRPr="00A15F6C">
        <w:rPr>
          <w:rFonts w:ascii="Courier New" w:hAnsi="Courier New" w:cs="Courier New"/>
          <w:lang w:val="en-US"/>
        </w:rPr>
        <w:t xml:space="preserve">   those mentioned in Section 4 of [RFC8213] and Section 22 of</w:t>
      </w:r>
    </w:p>
    <w:p w:rsidR="00F37554" w:rsidRPr="00A15F6C" w:rsidRDefault="00F37554" w:rsidP="00862759">
      <w:pPr>
        <w:pStyle w:val="Textebrut"/>
        <w:rPr>
          <w:rFonts w:ascii="Courier New" w:hAnsi="Courier New" w:cs="Courier New"/>
          <w:lang w:val="en-US"/>
        </w:rPr>
      </w:pPr>
      <w:r w:rsidRPr="00A15F6C">
        <w:rPr>
          <w:rFonts w:ascii="Courier New" w:hAnsi="Courier New" w:cs="Courier New"/>
          <w:lang w:val="en-US"/>
        </w:rPr>
        <w:t xml:space="preserve">   [RFC8415]</w:t>
      </w:r>
      <w:commentRangeStart w:id="210"/>
      <w:r w:rsidRPr="00A15F6C">
        <w:rPr>
          <w:rFonts w:ascii="Courier New" w:hAnsi="Courier New" w:cs="Courier New"/>
          <w:lang w:val="en-US"/>
        </w:rPr>
        <w:t>.</w:t>
      </w:r>
      <w:commentRangeEnd w:id="210"/>
      <w:r w:rsidR="009C4EC9">
        <w:rPr>
          <w:rStyle w:val="Marquedecommentaire"/>
          <w:rFonts w:ascii="Calibri" w:hAnsi="Calibri"/>
        </w:rPr>
        <w:commentReference w:id="210"/>
      </w:r>
    </w:p>
    <w:p w:rsidR="00F37554" w:rsidRPr="00A15F6C" w:rsidRDefault="00F37554" w:rsidP="00862759">
      <w:pPr>
        <w:pStyle w:val="Textebrut"/>
        <w:rPr>
          <w:rFonts w:ascii="Courier New" w:hAnsi="Courier New" w:cs="Courier New"/>
          <w:lang w:val="en-US"/>
        </w:rPr>
      </w:pPr>
      <w:r w:rsidRPr="00A15F6C">
        <w:rPr>
          <w:rFonts w:ascii="Courier New" w:hAnsi="Courier New" w:cs="Courier New"/>
          <w:lang w:val="en-US"/>
        </w:rPr>
        <w:t>7.  IANA Considerations</w:t>
      </w:r>
    </w:p>
    <w:p w:rsidR="00F37554" w:rsidRPr="00A15F6C" w:rsidRDefault="00F37554" w:rsidP="00862759">
      <w:pPr>
        <w:pStyle w:val="Textebrut"/>
        <w:rPr>
          <w:rFonts w:ascii="Courier New" w:hAnsi="Courier New" w:cs="Courier New"/>
          <w:lang w:val="en-US"/>
        </w:rPr>
      </w:pPr>
      <w:r w:rsidRPr="00A15F6C">
        <w:rPr>
          <w:rFonts w:ascii="Courier New" w:hAnsi="Courier New" w:cs="Courier New"/>
          <w:lang w:val="en-US"/>
        </w:rPr>
        <w:t xml:space="preserve">   This document makes no request of IANA.</w:t>
      </w:r>
    </w:p>
    <w:p w:rsidR="00F37554" w:rsidRPr="00A15F6C" w:rsidRDefault="00F37554" w:rsidP="00862759">
      <w:pPr>
        <w:pStyle w:val="Textebrut"/>
        <w:rPr>
          <w:rFonts w:ascii="Courier New" w:hAnsi="Courier New" w:cs="Courier New"/>
          <w:lang w:val="en-US"/>
        </w:rPr>
      </w:pPr>
      <w:r w:rsidRPr="00A15F6C">
        <w:rPr>
          <w:rFonts w:ascii="Courier New" w:hAnsi="Courier New" w:cs="Courier New"/>
          <w:lang w:val="en-US"/>
        </w:rPr>
        <w:t>8.  Acknowledgements</w:t>
      </w:r>
    </w:p>
    <w:p w:rsidR="00F37554" w:rsidRPr="00A15F6C" w:rsidRDefault="00F37554" w:rsidP="00862759">
      <w:pPr>
        <w:pStyle w:val="Textebrut"/>
        <w:rPr>
          <w:rFonts w:ascii="Courier New" w:hAnsi="Courier New" w:cs="Courier New"/>
          <w:lang w:val="en-US"/>
        </w:rPr>
      </w:pPr>
      <w:r w:rsidRPr="00A15F6C">
        <w:rPr>
          <w:rFonts w:ascii="Courier New" w:hAnsi="Courier New" w:cs="Courier New"/>
          <w:lang w:val="en-US"/>
        </w:rPr>
        <w:t xml:space="preserve">   Thanks to the following people for their guidance and feedback:</w:t>
      </w:r>
    </w:p>
    <w:p w:rsidR="00F37554" w:rsidRPr="00A15F6C" w:rsidRDefault="00F37554" w:rsidP="00862759">
      <w:pPr>
        <w:pStyle w:val="Textebrut"/>
        <w:rPr>
          <w:rFonts w:ascii="Courier New" w:hAnsi="Courier New" w:cs="Courier New"/>
          <w:lang w:val="en-US"/>
        </w:rPr>
      </w:pPr>
      <w:r w:rsidRPr="00A15F6C">
        <w:rPr>
          <w:rFonts w:ascii="Courier New" w:hAnsi="Courier New" w:cs="Courier New"/>
          <w:lang w:val="en-US"/>
        </w:rPr>
        <w:t xml:space="preserve">   Marion Dillon, Erik Auerswald, Esko Dijk, Tim Carlin, Richard</w:t>
      </w:r>
    </w:p>
    <w:p w:rsidR="00F37554" w:rsidRPr="00A15F6C" w:rsidRDefault="00F37554" w:rsidP="00862759">
      <w:pPr>
        <w:pStyle w:val="Textebrut"/>
        <w:rPr>
          <w:rFonts w:ascii="Courier New" w:hAnsi="Courier New" w:cs="Courier New"/>
          <w:lang w:val="en-US"/>
        </w:rPr>
      </w:pPr>
      <w:r w:rsidRPr="00A15F6C">
        <w:rPr>
          <w:rFonts w:ascii="Courier New" w:hAnsi="Courier New" w:cs="Courier New"/>
          <w:lang w:val="en-US"/>
        </w:rPr>
        <w:t xml:space="preserve">   Patterson, Ted Lemon, Michael Richardson, Martin </w:t>
      </w:r>
      <w:proofErr w:type="spellStart"/>
      <w:r w:rsidRPr="00A15F6C">
        <w:rPr>
          <w:rFonts w:ascii="Courier New" w:hAnsi="Courier New" w:cs="Courier New"/>
          <w:lang w:val="en-US"/>
        </w:rPr>
        <w:t>Huneki</w:t>
      </w:r>
      <w:proofErr w:type="spellEnd"/>
      <w:r w:rsidRPr="00A15F6C">
        <w:rPr>
          <w:rFonts w:ascii="Courier New" w:hAnsi="Courier New" w:cs="Courier New"/>
          <w:lang w:val="en-US"/>
        </w:rPr>
        <w:t>, Gabor</w:t>
      </w:r>
    </w:p>
    <w:p w:rsidR="00F37554" w:rsidRPr="00A15F6C" w:rsidRDefault="00F37554" w:rsidP="00862759">
      <w:pPr>
        <w:pStyle w:val="Textebrut"/>
        <w:rPr>
          <w:rFonts w:ascii="Courier New" w:hAnsi="Courier New" w:cs="Courier New"/>
          <w:lang w:val="en-US"/>
        </w:rPr>
      </w:pPr>
      <w:r w:rsidRPr="00A15F6C">
        <w:rPr>
          <w:rFonts w:ascii="Courier New" w:hAnsi="Courier New" w:cs="Courier New"/>
          <w:lang w:val="en-US"/>
        </w:rPr>
        <w:t xml:space="preserve">   </w:t>
      </w:r>
      <w:proofErr w:type="spellStart"/>
      <w:r w:rsidRPr="00A15F6C">
        <w:rPr>
          <w:rFonts w:ascii="Courier New" w:hAnsi="Courier New" w:cs="Courier New"/>
          <w:lang w:val="en-US"/>
        </w:rPr>
        <w:t>Lencse</w:t>
      </w:r>
      <w:proofErr w:type="spellEnd"/>
      <w:r w:rsidRPr="00A15F6C">
        <w:rPr>
          <w:rFonts w:ascii="Courier New" w:hAnsi="Courier New" w:cs="Courier New"/>
          <w:lang w:val="en-US"/>
        </w:rPr>
        <w:t>, Ole Troan, Brian Carpenter, David Farmer, Tim Chown, Ron</w:t>
      </w:r>
    </w:p>
    <w:p w:rsidR="00F37554" w:rsidRPr="00A15F6C" w:rsidRDefault="00F37554" w:rsidP="00862759">
      <w:pPr>
        <w:pStyle w:val="Textebrut"/>
        <w:rPr>
          <w:rFonts w:ascii="Courier New" w:hAnsi="Courier New" w:cs="Courier New"/>
          <w:lang w:val="en-US"/>
        </w:rPr>
      </w:pPr>
      <w:r w:rsidRPr="00A15F6C">
        <w:rPr>
          <w:rFonts w:ascii="Courier New" w:hAnsi="Courier New" w:cs="Courier New"/>
          <w:lang w:val="en-US"/>
        </w:rPr>
        <w:t xml:space="preserve">   Bonica,</w:t>
      </w:r>
      <w:ins w:id="211" w:author="BOUCADAIR Mohamed INNOV/NET" w:date="2025-02-28T10:23:00Z">
        <w:r w:rsidR="009C4EC9">
          <w:rPr>
            <w:rFonts w:ascii="Courier New" w:hAnsi="Courier New" w:cs="Courier New"/>
            <w:lang w:val="en-US"/>
          </w:rPr>
          <w:t xml:space="preserve"> and</w:t>
        </w:r>
      </w:ins>
      <w:r w:rsidRPr="00A15F6C">
        <w:rPr>
          <w:rFonts w:ascii="Courier New" w:hAnsi="Courier New" w:cs="Courier New"/>
          <w:lang w:val="en-US"/>
        </w:rPr>
        <w:t xml:space="preserve"> Erica Johnson.</w:t>
      </w:r>
    </w:p>
    <w:p w:rsidR="00F37554" w:rsidRPr="00A15F6C" w:rsidRDefault="00F37554" w:rsidP="00862759">
      <w:pPr>
        <w:pStyle w:val="Textebrut"/>
        <w:rPr>
          <w:rFonts w:ascii="Courier New" w:hAnsi="Courier New" w:cs="Courier New"/>
          <w:lang w:val="en-US"/>
        </w:rPr>
      </w:pPr>
      <w:r w:rsidRPr="00A15F6C">
        <w:rPr>
          <w:rFonts w:ascii="Courier New" w:hAnsi="Courier New" w:cs="Courier New"/>
          <w:lang w:val="en-US"/>
        </w:rPr>
        <w:t>9.  References</w:t>
      </w:r>
    </w:p>
    <w:p w:rsidR="00F37554" w:rsidRPr="00A15F6C" w:rsidRDefault="00F37554" w:rsidP="00862759">
      <w:pPr>
        <w:pStyle w:val="Textebrut"/>
        <w:rPr>
          <w:rFonts w:ascii="Courier New" w:hAnsi="Courier New" w:cs="Courier New"/>
          <w:lang w:val="en-US"/>
        </w:rPr>
      </w:pPr>
      <w:r w:rsidRPr="00A15F6C">
        <w:rPr>
          <w:rFonts w:ascii="Courier New" w:hAnsi="Courier New" w:cs="Courier New"/>
          <w:lang w:val="en-US"/>
        </w:rPr>
        <w:lastRenderedPageBreak/>
        <w:t>9.1.  Normative References</w:t>
      </w:r>
    </w:p>
    <w:p w:rsidR="00F37554" w:rsidRPr="00A15F6C" w:rsidRDefault="00F37554" w:rsidP="00862759">
      <w:pPr>
        <w:pStyle w:val="Textebrut"/>
        <w:rPr>
          <w:rFonts w:ascii="Courier New" w:hAnsi="Courier New" w:cs="Courier New"/>
          <w:lang w:val="en-US"/>
        </w:rPr>
      </w:pPr>
      <w:r w:rsidRPr="00A15F6C">
        <w:rPr>
          <w:rFonts w:ascii="Courier New" w:hAnsi="Courier New" w:cs="Courier New"/>
          <w:lang w:val="en-US"/>
        </w:rPr>
        <w:t xml:space="preserve">   [RFC2119</w:t>
      </w:r>
      <w:proofErr w:type="gramStart"/>
      <w:r w:rsidRPr="00A15F6C">
        <w:rPr>
          <w:rFonts w:ascii="Courier New" w:hAnsi="Courier New" w:cs="Courier New"/>
          <w:lang w:val="en-US"/>
        </w:rPr>
        <w:t xml:space="preserve">]  </w:t>
      </w:r>
      <w:proofErr w:type="spellStart"/>
      <w:r w:rsidRPr="00A15F6C">
        <w:rPr>
          <w:rFonts w:ascii="Courier New" w:hAnsi="Courier New" w:cs="Courier New"/>
          <w:lang w:val="en-US"/>
        </w:rPr>
        <w:t>Bradner</w:t>
      </w:r>
      <w:proofErr w:type="spellEnd"/>
      <w:proofErr w:type="gramEnd"/>
      <w:r w:rsidRPr="00A15F6C">
        <w:rPr>
          <w:rFonts w:ascii="Courier New" w:hAnsi="Courier New" w:cs="Courier New"/>
          <w:lang w:val="en-US"/>
        </w:rPr>
        <w:t>, S., "Key words for use in RFCs to Indicate</w:t>
      </w:r>
    </w:p>
    <w:p w:rsidR="00F37554" w:rsidRPr="00A15F6C" w:rsidRDefault="00F37554" w:rsidP="00862759">
      <w:pPr>
        <w:pStyle w:val="Textebrut"/>
        <w:rPr>
          <w:rFonts w:ascii="Courier New" w:hAnsi="Courier New" w:cs="Courier New"/>
          <w:lang w:val="en-US"/>
        </w:rPr>
      </w:pPr>
      <w:r w:rsidRPr="00A15F6C">
        <w:rPr>
          <w:rFonts w:ascii="Courier New" w:hAnsi="Courier New" w:cs="Courier New"/>
          <w:lang w:val="en-US"/>
        </w:rPr>
        <w:t xml:space="preserve">              Requirement Levels", BCP 14, RFC 2119,</w:t>
      </w:r>
    </w:p>
    <w:p w:rsidR="00F37554" w:rsidRPr="00A15F6C" w:rsidRDefault="00F37554" w:rsidP="00862759">
      <w:pPr>
        <w:pStyle w:val="Textebrut"/>
        <w:rPr>
          <w:rFonts w:ascii="Courier New" w:hAnsi="Courier New" w:cs="Courier New"/>
          <w:lang w:val="en-US"/>
        </w:rPr>
      </w:pPr>
      <w:r w:rsidRPr="00A15F6C">
        <w:rPr>
          <w:rFonts w:ascii="Courier New" w:hAnsi="Courier New" w:cs="Courier New"/>
          <w:lang w:val="en-US"/>
        </w:rPr>
        <w:t xml:space="preserve">              DOI 10.17487/RFC2119, March 1997,</w:t>
      </w:r>
    </w:p>
    <w:p w:rsidR="00F37554" w:rsidRPr="00A15F6C" w:rsidRDefault="00F37554" w:rsidP="00862759">
      <w:pPr>
        <w:pStyle w:val="Textebrut"/>
        <w:rPr>
          <w:rFonts w:ascii="Courier New" w:hAnsi="Courier New" w:cs="Courier New"/>
          <w:lang w:val="en-US"/>
        </w:rPr>
      </w:pPr>
      <w:r w:rsidRPr="00A15F6C">
        <w:rPr>
          <w:rFonts w:ascii="Courier New" w:hAnsi="Courier New" w:cs="Courier New"/>
          <w:lang w:val="en-US"/>
        </w:rPr>
        <w:t xml:space="preserve">              &lt;https://www.rfc-editor.org/info/rfc2119&gt;.</w:t>
      </w:r>
    </w:p>
    <w:p w:rsidR="00F37554" w:rsidRPr="00A15F6C" w:rsidRDefault="00F37554" w:rsidP="00862759">
      <w:pPr>
        <w:pStyle w:val="Textebrut"/>
        <w:rPr>
          <w:rFonts w:ascii="Courier New" w:hAnsi="Courier New" w:cs="Courier New"/>
          <w:lang w:val="en-US"/>
        </w:rPr>
      </w:pPr>
      <w:r w:rsidRPr="00A15F6C">
        <w:rPr>
          <w:rFonts w:ascii="Courier New" w:hAnsi="Courier New" w:cs="Courier New"/>
          <w:lang w:val="en-US"/>
        </w:rPr>
        <w:t xml:space="preserve">   [RFC4193</w:t>
      </w:r>
      <w:proofErr w:type="gramStart"/>
      <w:r w:rsidRPr="00A15F6C">
        <w:rPr>
          <w:rFonts w:ascii="Courier New" w:hAnsi="Courier New" w:cs="Courier New"/>
          <w:lang w:val="en-US"/>
        </w:rPr>
        <w:t xml:space="preserve">]  </w:t>
      </w:r>
      <w:proofErr w:type="spellStart"/>
      <w:r w:rsidRPr="00A15F6C">
        <w:rPr>
          <w:rFonts w:ascii="Courier New" w:hAnsi="Courier New" w:cs="Courier New"/>
          <w:lang w:val="en-US"/>
        </w:rPr>
        <w:t>Hinden</w:t>
      </w:r>
      <w:proofErr w:type="spellEnd"/>
      <w:proofErr w:type="gramEnd"/>
      <w:r w:rsidRPr="00A15F6C">
        <w:rPr>
          <w:rFonts w:ascii="Courier New" w:hAnsi="Courier New" w:cs="Courier New"/>
          <w:lang w:val="en-US"/>
        </w:rPr>
        <w:t>, R. and B. Haberman, "Unique Local IPv6 Unicast</w:t>
      </w:r>
    </w:p>
    <w:p w:rsidR="00F37554" w:rsidRPr="00A15F6C" w:rsidRDefault="00F37554" w:rsidP="00862759">
      <w:pPr>
        <w:pStyle w:val="Textebrut"/>
        <w:rPr>
          <w:rFonts w:ascii="Courier New" w:hAnsi="Courier New" w:cs="Courier New"/>
          <w:lang w:val="en-US"/>
        </w:rPr>
      </w:pPr>
      <w:r w:rsidRPr="00A15F6C">
        <w:rPr>
          <w:rFonts w:ascii="Courier New" w:hAnsi="Courier New" w:cs="Courier New"/>
          <w:lang w:val="en-US"/>
        </w:rPr>
        <w:t xml:space="preserve">              Addresses", RFC 4193, DOI 10.17487/RFC4193, October 2005,</w:t>
      </w:r>
    </w:p>
    <w:p w:rsidR="00F37554" w:rsidRPr="00A15F6C" w:rsidRDefault="00F37554" w:rsidP="00862759">
      <w:pPr>
        <w:pStyle w:val="Textebrut"/>
        <w:rPr>
          <w:rFonts w:ascii="Courier New" w:hAnsi="Courier New" w:cs="Courier New"/>
          <w:lang w:val="en-US"/>
        </w:rPr>
      </w:pPr>
      <w:r w:rsidRPr="00A15F6C">
        <w:rPr>
          <w:rFonts w:ascii="Courier New" w:hAnsi="Courier New" w:cs="Courier New"/>
          <w:lang w:val="en-US"/>
        </w:rPr>
        <w:t xml:space="preserve">              &lt;https://www.rfc-editor.org/info/rfc4193&gt;.</w:t>
      </w:r>
    </w:p>
    <w:p w:rsidR="00F37554" w:rsidRPr="00A15F6C" w:rsidRDefault="00F37554" w:rsidP="00862759">
      <w:pPr>
        <w:pStyle w:val="Textebrut"/>
        <w:rPr>
          <w:rFonts w:ascii="Courier New" w:hAnsi="Courier New" w:cs="Courier New"/>
          <w:lang w:val="en-US"/>
        </w:rPr>
      </w:pPr>
      <w:r w:rsidRPr="00A15F6C">
        <w:rPr>
          <w:rFonts w:ascii="Courier New" w:hAnsi="Courier New" w:cs="Courier New"/>
          <w:lang w:val="en-US"/>
        </w:rPr>
        <w:t xml:space="preserve">   [RFC4291</w:t>
      </w:r>
      <w:proofErr w:type="gramStart"/>
      <w:r w:rsidRPr="00A15F6C">
        <w:rPr>
          <w:rFonts w:ascii="Courier New" w:hAnsi="Courier New" w:cs="Courier New"/>
          <w:lang w:val="en-US"/>
        </w:rPr>
        <w:t xml:space="preserve">]  </w:t>
      </w:r>
      <w:proofErr w:type="spellStart"/>
      <w:r w:rsidRPr="00A15F6C">
        <w:rPr>
          <w:rFonts w:ascii="Courier New" w:hAnsi="Courier New" w:cs="Courier New"/>
          <w:lang w:val="en-US"/>
        </w:rPr>
        <w:t>Hinden</w:t>
      </w:r>
      <w:proofErr w:type="spellEnd"/>
      <w:proofErr w:type="gramEnd"/>
      <w:r w:rsidRPr="00A15F6C">
        <w:rPr>
          <w:rFonts w:ascii="Courier New" w:hAnsi="Courier New" w:cs="Courier New"/>
          <w:lang w:val="en-US"/>
        </w:rPr>
        <w:t>, R. and S. Deering, "IP Version 6 Addressing</w:t>
      </w:r>
    </w:p>
    <w:p w:rsidR="00F37554" w:rsidRPr="00A15F6C" w:rsidRDefault="00F37554" w:rsidP="00862759">
      <w:pPr>
        <w:pStyle w:val="Textebrut"/>
        <w:rPr>
          <w:rFonts w:ascii="Courier New" w:hAnsi="Courier New" w:cs="Courier New"/>
          <w:lang w:val="en-US"/>
        </w:rPr>
      </w:pPr>
      <w:r w:rsidRPr="00A15F6C">
        <w:rPr>
          <w:rFonts w:ascii="Courier New" w:hAnsi="Courier New" w:cs="Courier New"/>
          <w:lang w:val="en-US"/>
        </w:rPr>
        <w:t xml:space="preserve">              Architecture", RFC 4291, DOI 10.17487/RFC4291, February</w:t>
      </w:r>
    </w:p>
    <w:p w:rsidR="00F37554" w:rsidRPr="00A15F6C" w:rsidRDefault="00F37554" w:rsidP="00862759">
      <w:pPr>
        <w:pStyle w:val="Textebrut"/>
        <w:rPr>
          <w:rFonts w:ascii="Courier New" w:hAnsi="Courier New" w:cs="Courier New"/>
          <w:lang w:val="en-US"/>
        </w:rPr>
      </w:pPr>
      <w:r w:rsidRPr="00A15F6C">
        <w:rPr>
          <w:rFonts w:ascii="Courier New" w:hAnsi="Courier New" w:cs="Courier New"/>
          <w:lang w:val="en-US"/>
        </w:rPr>
        <w:t xml:space="preserve">              2006, &lt;https://www.rfc-editor.org/info/rfc4291&gt;.</w:t>
      </w:r>
    </w:p>
    <w:p w:rsidR="00F37554" w:rsidRPr="00A15F6C" w:rsidRDefault="00F37554" w:rsidP="00862759">
      <w:pPr>
        <w:pStyle w:val="Textebrut"/>
        <w:rPr>
          <w:rFonts w:ascii="Courier New" w:hAnsi="Courier New" w:cs="Courier New"/>
          <w:lang w:val="en-US"/>
        </w:rPr>
      </w:pPr>
      <w:r w:rsidRPr="00A15F6C">
        <w:rPr>
          <w:rFonts w:ascii="Courier New" w:hAnsi="Courier New" w:cs="Courier New"/>
          <w:lang w:val="en-US"/>
        </w:rPr>
        <w:t xml:space="preserve">   [RFC6092</w:t>
      </w:r>
      <w:proofErr w:type="gramStart"/>
      <w:r w:rsidRPr="00A15F6C">
        <w:rPr>
          <w:rFonts w:ascii="Courier New" w:hAnsi="Courier New" w:cs="Courier New"/>
          <w:lang w:val="en-US"/>
        </w:rPr>
        <w:t>]  Woodyatt</w:t>
      </w:r>
      <w:proofErr w:type="gramEnd"/>
      <w:r w:rsidRPr="00A15F6C">
        <w:rPr>
          <w:rFonts w:ascii="Courier New" w:hAnsi="Courier New" w:cs="Courier New"/>
          <w:lang w:val="en-US"/>
        </w:rPr>
        <w:t>, J., Ed., "Recommended Simple Security</w:t>
      </w:r>
    </w:p>
    <w:p w:rsidR="00F37554" w:rsidRPr="00A15F6C" w:rsidRDefault="00F37554" w:rsidP="00862759">
      <w:pPr>
        <w:pStyle w:val="Textebrut"/>
        <w:rPr>
          <w:rFonts w:ascii="Courier New" w:hAnsi="Courier New" w:cs="Courier New"/>
          <w:lang w:val="en-US"/>
        </w:rPr>
      </w:pPr>
      <w:r w:rsidRPr="00A15F6C">
        <w:rPr>
          <w:rFonts w:ascii="Courier New" w:hAnsi="Courier New" w:cs="Courier New"/>
          <w:lang w:val="en-US"/>
        </w:rPr>
        <w:t xml:space="preserve">              Capabilities in Customer Premises Equipment (CPE) for</w:t>
      </w:r>
    </w:p>
    <w:p w:rsidR="00F37554" w:rsidRPr="00A15F6C" w:rsidRDefault="00F37554" w:rsidP="00862759">
      <w:pPr>
        <w:pStyle w:val="Textebrut"/>
        <w:rPr>
          <w:rFonts w:ascii="Courier New" w:hAnsi="Courier New" w:cs="Courier New"/>
          <w:lang w:val="en-US"/>
        </w:rPr>
      </w:pPr>
      <w:r w:rsidRPr="00A15F6C">
        <w:rPr>
          <w:rFonts w:ascii="Courier New" w:hAnsi="Courier New" w:cs="Courier New"/>
          <w:lang w:val="en-US"/>
        </w:rPr>
        <w:t xml:space="preserve">              Providing Residential IPv6 Internet Service", RFC 6092,</w:t>
      </w:r>
    </w:p>
    <w:p w:rsidR="00F37554" w:rsidRPr="00A15F6C" w:rsidRDefault="00F37554" w:rsidP="00862759">
      <w:pPr>
        <w:pStyle w:val="Textebrut"/>
        <w:rPr>
          <w:rFonts w:ascii="Courier New" w:hAnsi="Courier New" w:cs="Courier New"/>
          <w:lang w:val="en-US"/>
        </w:rPr>
      </w:pPr>
      <w:r w:rsidRPr="00A15F6C">
        <w:rPr>
          <w:rFonts w:ascii="Courier New" w:hAnsi="Courier New" w:cs="Courier New"/>
          <w:lang w:val="en-US"/>
        </w:rPr>
        <w:t xml:space="preserve">              DOI 10.17487/RFC6092, January 2011,</w:t>
      </w:r>
    </w:p>
    <w:p w:rsidR="00F37554" w:rsidRPr="00A15F6C" w:rsidRDefault="00F37554" w:rsidP="00862759">
      <w:pPr>
        <w:pStyle w:val="Textebrut"/>
        <w:rPr>
          <w:rFonts w:ascii="Courier New" w:hAnsi="Courier New" w:cs="Courier New"/>
          <w:lang w:val="en-US"/>
        </w:rPr>
      </w:pPr>
      <w:r w:rsidRPr="00A15F6C">
        <w:rPr>
          <w:rFonts w:ascii="Courier New" w:hAnsi="Courier New" w:cs="Courier New"/>
          <w:lang w:val="en-US"/>
        </w:rPr>
        <w:t xml:space="preserve">              &lt;https://www.rfc-editor.org/info/rfc6092&gt;.</w:t>
      </w:r>
    </w:p>
    <w:p w:rsidR="00F37554" w:rsidRPr="00A15F6C" w:rsidRDefault="00F37554" w:rsidP="00862759">
      <w:pPr>
        <w:pStyle w:val="Textebrut"/>
        <w:rPr>
          <w:rFonts w:ascii="Courier New" w:hAnsi="Courier New" w:cs="Courier New"/>
          <w:lang w:val="en-US"/>
        </w:rPr>
      </w:pPr>
      <w:commentRangeStart w:id="212"/>
      <w:r w:rsidRPr="00A15F6C">
        <w:rPr>
          <w:rFonts w:ascii="Courier New" w:hAnsi="Courier New" w:cs="Courier New"/>
          <w:lang w:val="en-US"/>
        </w:rPr>
        <w:t xml:space="preserve">   [RFC6177</w:t>
      </w:r>
      <w:proofErr w:type="gramStart"/>
      <w:r w:rsidRPr="00A15F6C">
        <w:rPr>
          <w:rFonts w:ascii="Courier New" w:hAnsi="Courier New" w:cs="Courier New"/>
          <w:lang w:val="en-US"/>
        </w:rPr>
        <w:t xml:space="preserve">]  </w:t>
      </w:r>
      <w:proofErr w:type="spellStart"/>
      <w:r w:rsidRPr="00A15F6C">
        <w:rPr>
          <w:rFonts w:ascii="Courier New" w:hAnsi="Courier New" w:cs="Courier New"/>
          <w:lang w:val="en-US"/>
        </w:rPr>
        <w:t>Narten</w:t>
      </w:r>
      <w:proofErr w:type="spellEnd"/>
      <w:proofErr w:type="gramEnd"/>
      <w:r w:rsidRPr="00A15F6C">
        <w:rPr>
          <w:rFonts w:ascii="Courier New" w:hAnsi="Courier New" w:cs="Courier New"/>
          <w:lang w:val="en-US"/>
        </w:rPr>
        <w:t>, T., Huston, G., and L. Roberts, "IPv6 Address</w:t>
      </w:r>
    </w:p>
    <w:p w:rsidR="00F37554" w:rsidRPr="00A15F6C" w:rsidRDefault="00F37554" w:rsidP="00862759">
      <w:pPr>
        <w:pStyle w:val="Textebrut"/>
        <w:rPr>
          <w:rFonts w:ascii="Courier New" w:hAnsi="Courier New" w:cs="Courier New"/>
          <w:lang w:val="en-US"/>
        </w:rPr>
      </w:pPr>
      <w:r w:rsidRPr="00A15F6C">
        <w:rPr>
          <w:rFonts w:ascii="Courier New" w:hAnsi="Courier New" w:cs="Courier New"/>
          <w:lang w:val="en-US"/>
        </w:rPr>
        <w:t xml:space="preserve">              Assignment to End Sites", BCP 157, RFC 6177,</w:t>
      </w:r>
    </w:p>
    <w:p w:rsidR="00F37554" w:rsidRPr="00A15F6C" w:rsidRDefault="00F37554" w:rsidP="00862759">
      <w:pPr>
        <w:pStyle w:val="Textebrut"/>
        <w:rPr>
          <w:rFonts w:ascii="Courier New" w:hAnsi="Courier New" w:cs="Courier New"/>
          <w:lang w:val="en-US"/>
        </w:rPr>
      </w:pPr>
      <w:r w:rsidRPr="00A15F6C">
        <w:rPr>
          <w:rFonts w:ascii="Courier New" w:hAnsi="Courier New" w:cs="Courier New"/>
          <w:lang w:val="en-US"/>
        </w:rPr>
        <w:t xml:space="preserve">              DOI 10.17487/RFC6177, March 2011,</w:t>
      </w:r>
    </w:p>
    <w:p w:rsidR="00F37554" w:rsidRPr="00A15F6C" w:rsidRDefault="00F37554" w:rsidP="00862759">
      <w:pPr>
        <w:pStyle w:val="Textebrut"/>
        <w:rPr>
          <w:rFonts w:ascii="Courier New" w:hAnsi="Courier New" w:cs="Courier New"/>
          <w:lang w:val="en-US"/>
        </w:rPr>
      </w:pPr>
      <w:r w:rsidRPr="00A15F6C">
        <w:rPr>
          <w:rFonts w:ascii="Courier New" w:hAnsi="Courier New" w:cs="Courier New"/>
          <w:lang w:val="en-US"/>
        </w:rPr>
        <w:t xml:space="preserve">              &lt;https://www.rfc-editor.org/info/rfc6177&gt;.</w:t>
      </w:r>
      <w:commentRangeEnd w:id="212"/>
      <w:r>
        <w:rPr>
          <w:rStyle w:val="Marquedecommentaire"/>
          <w:rFonts w:ascii="Calibri" w:hAnsi="Calibri"/>
        </w:rPr>
        <w:commentReference w:id="212"/>
      </w:r>
    </w:p>
    <w:p w:rsidR="00F37554" w:rsidRPr="00A15F6C" w:rsidRDefault="00F37554" w:rsidP="00862759">
      <w:pPr>
        <w:pStyle w:val="Textebrut"/>
        <w:rPr>
          <w:rFonts w:ascii="Courier New" w:hAnsi="Courier New" w:cs="Courier New"/>
          <w:lang w:val="en-US"/>
        </w:rPr>
      </w:pPr>
      <w:r w:rsidRPr="00A15F6C">
        <w:rPr>
          <w:rFonts w:ascii="Courier New" w:hAnsi="Courier New" w:cs="Courier New"/>
          <w:lang w:val="en-US"/>
        </w:rPr>
        <w:t xml:space="preserve">   [RFC7084</w:t>
      </w:r>
      <w:proofErr w:type="gramStart"/>
      <w:r w:rsidRPr="00A15F6C">
        <w:rPr>
          <w:rFonts w:ascii="Courier New" w:hAnsi="Courier New" w:cs="Courier New"/>
          <w:lang w:val="en-US"/>
        </w:rPr>
        <w:t>]  Singh</w:t>
      </w:r>
      <w:proofErr w:type="gramEnd"/>
      <w:r w:rsidRPr="00A15F6C">
        <w:rPr>
          <w:rFonts w:ascii="Courier New" w:hAnsi="Courier New" w:cs="Courier New"/>
          <w:lang w:val="en-US"/>
        </w:rPr>
        <w:t xml:space="preserve">, H., </w:t>
      </w:r>
      <w:proofErr w:type="spellStart"/>
      <w:r w:rsidRPr="00A15F6C">
        <w:rPr>
          <w:rFonts w:ascii="Courier New" w:hAnsi="Courier New" w:cs="Courier New"/>
          <w:lang w:val="en-US"/>
        </w:rPr>
        <w:t>Beebee</w:t>
      </w:r>
      <w:proofErr w:type="spellEnd"/>
      <w:r w:rsidRPr="00A15F6C">
        <w:rPr>
          <w:rFonts w:ascii="Courier New" w:hAnsi="Courier New" w:cs="Courier New"/>
          <w:lang w:val="en-US"/>
        </w:rPr>
        <w:t>, W., Donley, C., and B. Stark, "Basic</w:t>
      </w:r>
    </w:p>
    <w:p w:rsidR="00F37554" w:rsidRPr="00A15F6C" w:rsidRDefault="00F37554" w:rsidP="00862759">
      <w:pPr>
        <w:pStyle w:val="Textebrut"/>
        <w:rPr>
          <w:rFonts w:ascii="Courier New" w:hAnsi="Courier New" w:cs="Courier New"/>
          <w:lang w:val="en-US"/>
        </w:rPr>
      </w:pPr>
      <w:r w:rsidRPr="00A15F6C">
        <w:rPr>
          <w:rFonts w:ascii="Courier New" w:hAnsi="Courier New" w:cs="Courier New"/>
          <w:lang w:val="en-US"/>
        </w:rPr>
        <w:t xml:space="preserve">              Requirements for IPv6 Customer Edge Routers", RFC 7084,</w:t>
      </w:r>
    </w:p>
    <w:p w:rsidR="00F37554" w:rsidRPr="00A15F6C" w:rsidRDefault="00F37554" w:rsidP="00862759">
      <w:pPr>
        <w:pStyle w:val="Textebrut"/>
        <w:rPr>
          <w:rFonts w:ascii="Courier New" w:hAnsi="Courier New" w:cs="Courier New"/>
          <w:lang w:val="en-US"/>
        </w:rPr>
      </w:pPr>
      <w:r w:rsidRPr="00A15F6C">
        <w:rPr>
          <w:rFonts w:ascii="Courier New" w:hAnsi="Courier New" w:cs="Courier New"/>
          <w:lang w:val="en-US"/>
        </w:rPr>
        <w:t xml:space="preserve">              DOI 10.17487/RFC7084, November 2013,</w:t>
      </w:r>
    </w:p>
    <w:p w:rsidR="00F37554" w:rsidRPr="00A15F6C" w:rsidRDefault="00F37554" w:rsidP="00862759">
      <w:pPr>
        <w:pStyle w:val="Textebrut"/>
        <w:rPr>
          <w:rFonts w:ascii="Courier New" w:hAnsi="Courier New" w:cs="Courier New"/>
          <w:lang w:val="en-US"/>
        </w:rPr>
      </w:pPr>
      <w:r w:rsidRPr="00A15F6C">
        <w:rPr>
          <w:rFonts w:ascii="Courier New" w:hAnsi="Courier New" w:cs="Courier New"/>
          <w:lang w:val="en-US"/>
        </w:rPr>
        <w:t xml:space="preserve">              &lt;https://www.rfc-editor.org/info/rfc7084&gt;.</w:t>
      </w:r>
    </w:p>
    <w:p w:rsidR="00F37554" w:rsidRPr="00A15F6C" w:rsidRDefault="00F37554" w:rsidP="00862759">
      <w:pPr>
        <w:pStyle w:val="Textebrut"/>
        <w:rPr>
          <w:rFonts w:ascii="Courier New" w:hAnsi="Courier New" w:cs="Courier New"/>
          <w:lang w:val="en-US"/>
        </w:rPr>
      </w:pPr>
      <w:r w:rsidRPr="00A15F6C">
        <w:rPr>
          <w:rFonts w:ascii="Courier New" w:hAnsi="Courier New" w:cs="Courier New"/>
          <w:lang w:val="en-US"/>
        </w:rPr>
        <w:t xml:space="preserve">   [RFC8174</w:t>
      </w:r>
      <w:proofErr w:type="gramStart"/>
      <w:r w:rsidRPr="00A15F6C">
        <w:rPr>
          <w:rFonts w:ascii="Courier New" w:hAnsi="Courier New" w:cs="Courier New"/>
          <w:lang w:val="en-US"/>
        </w:rPr>
        <w:t xml:space="preserve">]  </w:t>
      </w:r>
      <w:proofErr w:type="spellStart"/>
      <w:r w:rsidRPr="00A15F6C">
        <w:rPr>
          <w:rFonts w:ascii="Courier New" w:hAnsi="Courier New" w:cs="Courier New"/>
          <w:lang w:val="en-US"/>
        </w:rPr>
        <w:t>Leiba</w:t>
      </w:r>
      <w:proofErr w:type="spellEnd"/>
      <w:proofErr w:type="gramEnd"/>
      <w:r w:rsidRPr="00A15F6C">
        <w:rPr>
          <w:rFonts w:ascii="Courier New" w:hAnsi="Courier New" w:cs="Courier New"/>
          <w:lang w:val="en-US"/>
        </w:rPr>
        <w:t>, B., "Ambiguity of Uppercase vs Lowercase in RFC</w:t>
      </w:r>
    </w:p>
    <w:p w:rsidR="00F37554" w:rsidRPr="00A15F6C" w:rsidRDefault="00F37554" w:rsidP="00862759">
      <w:pPr>
        <w:pStyle w:val="Textebrut"/>
        <w:rPr>
          <w:rFonts w:ascii="Courier New" w:hAnsi="Courier New" w:cs="Courier New"/>
          <w:lang w:val="en-US"/>
        </w:rPr>
      </w:pPr>
      <w:r w:rsidRPr="00A15F6C">
        <w:rPr>
          <w:rFonts w:ascii="Courier New" w:hAnsi="Courier New" w:cs="Courier New"/>
          <w:lang w:val="en-US"/>
        </w:rPr>
        <w:t xml:space="preserve">              2119 Key Words", BCP 14, RFC 8174, DOI 10.17487/RFC8174,</w:t>
      </w:r>
    </w:p>
    <w:p w:rsidR="00F37554" w:rsidRPr="00A15F6C" w:rsidRDefault="00F37554" w:rsidP="00862759">
      <w:pPr>
        <w:pStyle w:val="Textebrut"/>
        <w:rPr>
          <w:rFonts w:ascii="Courier New" w:hAnsi="Courier New" w:cs="Courier New"/>
          <w:lang w:val="en-US"/>
        </w:rPr>
      </w:pPr>
      <w:r w:rsidRPr="00A15F6C">
        <w:rPr>
          <w:rFonts w:ascii="Courier New" w:hAnsi="Courier New" w:cs="Courier New"/>
          <w:lang w:val="en-US"/>
        </w:rPr>
        <w:t xml:space="preserve">              May 2017, &lt;https://www.rfc-editor.org/info/rfc8174&gt;.</w:t>
      </w:r>
    </w:p>
    <w:p w:rsidR="00F37554" w:rsidRPr="00A15F6C" w:rsidRDefault="00F37554" w:rsidP="00862759">
      <w:pPr>
        <w:pStyle w:val="Textebrut"/>
        <w:rPr>
          <w:rFonts w:ascii="Courier New" w:hAnsi="Courier New" w:cs="Courier New"/>
          <w:lang w:val="en-US"/>
        </w:rPr>
      </w:pPr>
      <w:r w:rsidRPr="00A15F6C">
        <w:rPr>
          <w:rFonts w:ascii="Courier New" w:hAnsi="Courier New" w:cs="Courier New"/>
          <w:lang w:val="en-US"/>
        </w:rPr>
        <w:t xml:space="preserve">   [RFC8213</w:t>
      </w:r>
      <w:proofErr w:type="gramStart"/>
      <w:r w:rsidRPr="00A15F6C">
        <w:rPr>
          <w:rFonts w:ascii="Courier New" w:hAnsi="Courier New" w:cs="Courier New"/>
          <w:lang w:val="en-US"/>
        </w:rPr>
        <w:t>]  Volz</w:t>
      </w:r>
      <w:proofErr w:type="gramEnd"/>
      <w:r w:rsidRPr="00A15F6C">
        <w:rPr>
          <w:rFonts w:ascii="Courier New" w:hAnsi="Courier New" w:cs="Courier New"/>
          <w:lang w:val="en-US"/>
        </w:rPr>
        <w:t>, B. and Y. Pal, "Security of Messages Exchanged</w:t>
      </w:r>
    </w:p>
    <w:p w:rsidR="00F37554" w:rsidRPr="00A15F6C" w:rsidRDefault="00F37554" w:rsidP="00862759">
      <w:pPr>
        <w:pStyle w:val="Textebrut"/>
        <w:rPr>
          <w:rFonts w:ascii="Courier New" w:hAnsi="Courier New" w:cs="Courier New"/>
          <w:lang w:val="en-US"/>
        </w:rPr>
      </w:pPr>
      <w:r w:rsidRPr="00A15F6C">
        <w:rPr>
          <w:rFonts w:ascii="Courier New" w:hAnsi="Courier New" w:cs="Courier New"/>
          <w:lang w:val="en-US"/>
        </w:rPr>
        <w:t xml:space="preserve">              between Servers and Relay Agents", RFC 8213,</w:t>
      </w:r>
    </w:p>
    <w:p w:rsidR="00F37554" w:rsidRPr="00A15F6C" w:rsidRDefault="00F37554" w:rsidP="00862759">
      <w:pPr>
        <w:pStyle w:val="Textebrut"/>
        <w:rPr>
          <w:rFonts w:ascii="Courier New" w:hAnsi="Courier New" w:cs="Courier New"/>
          <w:lang w:val="en-US"/>
        </w:rPr>
      </w:pPr>
      <w:r w:rsidRPr="00A15F6C">
        <w:rPr>
          <w:rFonts w:ascii="Courier New" w:hAnsi="Courier New" w:cs="Courier New"/>
          <w:lang w:val="en-US"/>
        </w:rPr>
        <w:t xml:space="preserve">              DOI 10.17487/RFC8213, August 2017,</w:t>
      </w:r>
    </w:p>
    <w:p w:rsidR="00F37554" w:rsidRPr="00A15F6C" w:rsidRDefault="00F37554" w:rsidP="00862759">
      <w:pPr>
        <w:pStyle w:val="Textebrut"/>
        <w:rPr>
          <w:rFonts w:ascii="Courier New" w:hAnsi="Courier New" w:cs="Courier New"/>
          <w:lang w:val="en-US"/>
        </w:rPr>
      </w:pPr>
      <w:r w:rsidRPr="00A15F6C">
        <w:rPr>
          <w:rFonts w:ascii="Courier New" w:hAnsi="Courier New" w:cs="Courier New"/>
          <w:lang w:val="en-US"/>
        </w:rPr>
        <w:t xml:space="preserve">              &lt;https://www.rfc-editor.org/info/rfc8213&gt;.</w:t>
      </w:r>
    </w:p>
    <w:p w:rsidR="00F37554" w:rsidRPr="00A15F6C" w:rsidRDefault="00F37554" w:rsidP="00862759">
      <w:pPr>
        <w:pStyle w:val="Textebrut"/>
        <w:rPr>
          <w:rFonts w:ascii="Courier New" w:hAnsi="Courier New" w:cs="Courier New"/>
          <w:lang w:val="en-US"/>
        </w:rPr>
      </w:pPr>
      <w:r w:rsidRPr="00A15F6C">
        <w:rPr>
          <w:rFonts w:ascii="Courier New" w:hAnsi="Courier New" w:cs="Courier New"/>
          <w:lang w:val="en-US"/>
        </w:rPr>
        <w:t xml:space="preserve">   [RFC8415</w:t>
      </w:r>
      <w:proofErr w:type="gramStart"/>
      <w:r w:rsidRPr="00A15F6C">
        <w:rPr>
          <w:rFonts w:ascii="Courier New" w:hAnsi="Courier New" w:cs="Courier New"/>
          <w:lang w:val="en-US"/>
        </w:rPr>
        <w:t xml:space="preserve">]  </w:t>
      </w:r>
      <w:proofErr w:type="spellStart"/>
      <w:r w:rsidRPr="00A15F6C">
        <w:rPr>
          <w:rFonts w:ascii="Courier New" w:hAnsi="Courier New" w:cs="Courier New"/>
          <w:lang w:val="en-US"/>
        </w:rPr>
        <w:t>Mrugalski</w:t>
      </w:r>
      <w:proofErr w:type="spellEnd"/>
      <w:proofErr w:type="gramEnd"/>
      <w:r w:rsidRPr="00A15F6C">
        <w:rPr>
          <w:rFonts w:ascii="Courier New" w:hAnsi="Courier New" w:cs="Courier New"/>
          <w:lang w:val="en-US"/>
        </w:rPr>
        <w:t xml:space="preserve">, T., </w:t>
      </w:r>
      <w:proofErr w:type="spellStart"/>
      <w:r w:rsidRPr="00A15F6C">
        <w:rPr>
          <w:rFonts w:ascii="Courier New" w:hAnsi="Courier New" w:cs="Courier New"/>
          <w:lang w:val="en-US"/>
        </w:rPr>
        <w:t>Siodelski</w:t>
      </w:r>
      <w:proofErr w:type="spellEnd"/>
      <w:r w:rsidRPr="00A15F6C">
        <w:rPr>
          <w:rFonts w:ascii="Courier New" w:hAnsi="Courier New" w:cs="Courier New"/>
          <w:lang w:val="en-US"/>
        </w:rPr>
        <w:t xml:space="preserve">, M., Volz, B., </w:t>
      </w:r>
      <w:proofErr w:type="spellStart"/>
      <w:r w:rsidRPr="00A15F6C">
        <w:rPr>
          <w:rFonts w:ascii="Courier New" w:hAnsi="Courier New" w:cs="Courier New"/>
          <w:lang w:val="en-US"/>
        </w:rPr>
        <w:t>Yourtchenko</w:t>
      </w:r>
      <w:proofErr w:type="spellEnd"/>
      <w:r w:rsidRPr="00A15F6C">
        <w:rPr>
          <w:rFonts w:ascii="Courier New" w:hAnsi="Courier New" w:cs="Courier New"/>
          <w:lang w:val="en-US"/>
        </w:rPr>
        <w:t>, A.,</w:t>
      </w:r>
    </w:p>
    <w:p w:rsidR="00F37554" w:rsidRPr="00A15F6C" w:rsidRDefault="00F37554" w:rsidP="00862759">
      <w:pPr>
        <w:pStyle w:val="Textebrut"/>
        <w:rPr>
          <w:rFonts w:ascii="Courier New" w:hAnsi="Courier New" w:cs="Courier New"/>
          <w:lang w:val="en-US"/>
        </w:rPr>
      </w:pPr>
      <w:r w:rsidRPr="00A15F6C">
        <w:rPr>
          <w:rFonts w:ascii="Courier New" w:hAnsi="Courier New" w:cs="Courier New"/>
          <w:lang w:val="en-US"/>
        </w:rPr>
        <w:t xml:space="preserve">              Richardson, M., Jiang, S., Lemon, T., and T. Winters,</w:t>
      </w:r>
    </w:p>
    <w:p w:rsidR="00F37554" w:rsidRPr="00A15F6C" w:rsidRDefault="00F37554" w:rsidP="00862759">
      <w:pPr>
        <w:pStyle w:val="Textebrut"/>
        <w:rPr>
          <w:rFonts w:ascii="Courier New" w:hAnsi="Courier New" w:cs="Courier New"/>
          <w:lang w:val="en-US"/>
        </w:rPr>
      </w:pPr>
      <w:r w:rsidRPr="00A15F6C">
        <w:rPr>
          <w:rFonts w:ascii="Courier New" w:hAnsi="Courier New" w:cs="Courier New"/>
          <w:lang w:val="en-US"/>
        </w:rPr>
        <w:t xml:space="preserve">              "Dynamic Host Configuration Protocol for IPv6 (DHCPv6)",</w:t>
      </w:r>
    </w:p>
    <w:p w:rsidR="00F37554" w:rsidRPr="00A15F6C" w:rsidRDefault="00F37554" w:rsidP="00862759">
      <w:pPr>
        <w:pStyle w:val="Textebrut"/>
        <w:rPr>
          <w:rFonts w:ascii="Courier New" w:hAnsi="Courier New" w:cs="Courier New"/>
          <w:lang w:val="en-US"/>
        </w:rPr>
      </w:pPr>
      <w:r w:rsidRPr="00A15F6C">
        <w:rPr>
          <w:rFonts w:ascii="Courier New" w:hAnsi="Courier New" w:cs="Courier New"/>
          <w:lang w:val="en-US"/>
        </w:rPr>
        <w:t xml:space="preserve">              RFC 8415, DOI 10.17487/RFC8415, November 2018,</w:t>
      </w:r>
    </w:p>
    <w:p w:rsidR="00F37554" w:rsidRPr="00A15F6C" w:rsidRDefault="00F37554" w:rsidP="00862759">
      <w:pPr>
        <w:pStyle w:val="Textebrut"/>
        <w:rPr>
          <w:rFonts w:ascii="Courier New" w:hAnsi="Courier New" w:cs="Courier New"/>
          <w:lang w:val="en-US"/>
        </w:rPr>
      </w:pPr>
      <w:r w:rsidRPr="00A15F6C">
        <w:rPr>
          <w:rFonts w:ascii="Courier New" w:hAnsi="Courier New" w:cs="Courier New"/>
          <w:lang w:val="en-US"/>
        </w:rPr>
        <w:t xml:space="preserve">              &lt;https://www.rfc-editor.org/info/rfc8415&gt;.</w:t>
      </w:r>
    </w:p>
    <w:p w:rsidR="00F37554" w:rsidRPr="00A15F6C" w:rsidRDefault="00F37554" w:rsidP="00862759">
      <w:pPr>
        <w:pStyle w:val="Textebrut"/>
        <w:rPr>
          <w:rFonts w:ascii="Courier New" w:hAnsi="Courier New" w:cs="Courier New"/>
          <w:lang w:val="en-US"/>
        </w:rPr>
      </w:pPr>
      <w:r w:rsidRPr="00A15F6C">
        <w:rPr>
          <w:rFonts w:ascii="Courier New" w:hAnsi="Courier New" w:cs="Courier New"/>
          <w:lang w:val="en-US"/>
        </w:rPr>
        <w:t>9.2.  Informative References</w:t>
      </w:r>
    </w:p>
    <w:p w:rsidR="00F37554" w:rsidRPr="00A15F6C" w:rsidRDefault="00F37554" w:rsidP="00862759">
      <w:pPr>
        <w:pStyle w:val="Textebrut"/>
        <w:rPr>
          <w:rFonts w:ascii="Courier New" w:hAnsi="Courier New" w:cs="Courier New"/>
          <w:lang w:val="en-US"/>
        </w:rPr>
      </w:pPr>
      <w:r w:rsidRPr="00A15F6C">
        <w:rPr>
          <w:rFonts w:ascii="Courier New" w:hAnsi="Courier New" w:cs="Courier New"/>
          <w:lang w:val="en-US"/>
        </w:rPr>
        <w:t xml:space="preserve">   [RFC7695</w:t>
      </w:r>
      <w:proofErr w:type="gramStart"/>
      <w:r w:rsidRPr="00A15F6C">
        <w:rPr>
          <w:rFonts w:ascii="Courier New" w:hAnsi="Courier New" w:cs="Courier New"/>
          <w:lang w:val="en-US"/>
        </w:rPr>
        <w:t>]  Pfister</w:t>
      </w:r>
      <w:proofErr w:type="gramEnd"/>
      <w:r w:rsidRPr="00A15F6C">
        <w:rPr>
          <w:rFonts w:ascii="Courier New" w:hAnsi="Courier New" w:cs="Courier New"/>
          <w:lang w:val="en-US"/>
        </w:rPr>
        <w:t>, P., Paterson, B., and J. Arkko, "Distributed</w:t>
      </w:r>
    </w:p>
    <w:p w:rsidR="00F37554" w:rsidRPr="00A15F6C" w:rsidRDefault="00F37554" w:rsidP="00862759">
      <w:pPr>
        <w:pStyle w:val="Textebrut"/>
        <w:rPr>
          <w:rFonts w:ascii="Courier New" w:hAnsi="Courier New" w:cs="Courier New"/>
          <w:lang w:val="en-US"/>
        </w:rPr>
      </w:pPr>
      <w:r w:rsidRPr="00A15F6C">
        <w:rPr>
          <w:rFonts w:ascii="Courier New" w:hAnsi="Courier New" w:cs="Courier New"/>
          <w:lang w:val="en-US"/>
        </w:rPr>
        <w:t xml:space="preserve">              Prefix Assignment Algorithm", RFC 7695,</w:t>
      </w:r>
    </w:p>
    <w:p w:rsidR="00F37554" w:rsidRPr="00A15F6C" w:rsidRDefault="00F37554" w:rsidP="00862759">
      <w:pPr>
        <w:pStyle w:val="Textebrut"/>
        <w:rPr>
          <w:rFonts w:ascii="Courier New" w:hAnsi="Courier New" w:cs="Courier New"/>
          <w:lang w:val="en-US"/>
        </w:rPr>
      </w:pPr>
      <w:r w:rsidRPr="00A15F6C">
        <w:rPr>
          <w:rFonts w:ascii="Courier New" w:hAnsi="Courier New" w:cs="Courier New"/>
          <w:lang w:val="en-US"/>
        </w:rPr>
        <w:t xml:space="preserve">              DOI 10.17487/RFC7695, November 2015,</w:t>
      </w:r>
    </w:p>
    <w:p w:rsidR="00F37554" w:rsidRPr="00A15F6C" w:rsidRDefault="00F37554" w:rsidP="00862759">
      <w:pPr>
        <w:pStyle w:val="Textebrut"/>
        <w:rPr>
          <w:rFonts w:ascii="Courier New" w:hAnsi="Courier New" w:cs="Courier New"/>
          <w:lang w:val="en-US"/>
        </w:rPr>
      </w:pPr>
      <w:r w:rsidRPr="00A15F6C">
        <w:rPr>
          <w:rFonts w:ascii="Courier New" w:hAnsi="Courier New" w:cs="Courier New"/>
          <w:lang w:val="en-US"/>
        </w:rPr>
        <w:t xml:space="preserve">              &lt;https://www.rfc-editor.org/info/rfc7695&gt;.</w:t>
      </w:r>
    </w:p>
    <w:p w:rsidR="00F37554" w:rsidRPr="00A15F6C" w:rsidRDefault="00F37554" w:rsidP="00862759">
      <w:pPr>
        <w:pStyle w:val="Textebrut"/>
        <w:rPr>
          <w:rFonts w:ascii="Courier New" w:hAnsi="Courier New" w:cs="Courier New"/>
          <w:lang w:val="en-US"/>
        </w:rPr>
      </w:pPr>
      <w:r w:rsidRPr="00A15F6C">
        <w:rPr>
          <w:rFonts w:ascii="Courier New" w:hAnsi="Courier New" w:cs="Courier New"/>
          <w:lang w:val="en-US"/>
        </w:rPr>
        <w:t xml:space="preserve">   [</w:t>
      </w:r>
      <w:proofErr w:type="spellStart"/>
      <w:proofErr w:type="gramStart"/>
      <w:r w:rsidRPr="00A15F6C">
        <w:rPr>
          <w:rFonts w:ascii="Courier New" w:hAnsi="Courier New" w:cs="Courier New"/>
          <w:lang w:val="en-US"/>
        </w:rPr>
        <w:t>eRouter</w:t>
      </w:r>
      <w:proofErr w:type="spellEnd"/>
      <w:r w:rsidRPr="00A15F6C">
        <w:rPr>
          <w:rFonts w:ascii="Courier New" w:hAnsi="Courier New" w:cs="Courier New"/>
          <w:lang w:val="en-US"/>
        </w:rPr>
        <w:t xml:space="preserve">]  </w:t>
      </w:r>
      <w:proofErr w:type="spellStart"/>
      <w:r w:rsidRPr="00A15F6C">
        <w:rPr>
          <w:rFonts w:ascii="Courier New" w:hAnsi="Courier New" w:cs="Courier New"/>
          <w:lang w:val="en-US"/>
        </w:rPr>
        <w:t>CableLabs</w:t>
      </w:r>
      <w:proofErr w:type="spellEnd"/>
      <w:proofErr w:type="gramEnd"/>
      <w:r w:rsidRPr="00A15F6C">
        <w:rPr>
          <w:rFonts w:ascii="Courier New" w:hAnsi="Courier New" w:cs="Courier New"/>
          <w:lang w:val="en-US"/>
        </w:rPr>
        <w:t xml:space="preserve">, "IPv4 and IPv6 </w:t>
      </w:r>
      <w:proofErr w:type="spellStart"/>
      <w:r w:rsidRPr="00A15F6C">
        <w:rPr>
          <w:rFonts w:ascii="Courier New" w:hAnsi="Courier New" w:cs="Courier New"/>
          <w:lang w:val="en-US"/>
        </w:rPr>
        <w:t>eRouter</w:t>
      </w:r>
      <w:proofErr w:type="spellEnd"/>
      <w:r w:rsidRPr="00A15F6C">
        <w:rPr>
          <w:rFonts w:ascii="Courier New" w:hAnsi="Courier New" w:cs="Courier New"/>
          <w:lang w:val="en-US"/>
        </w:rPr>
        <w:t xml:space="preserve"> Specification Version</w:t>
      </w:r>
    </w:p>
    <w:p w:rsidR="00F37554" w:rsidRPr="00A15F6C" w:rsidRDefault="00F37554" w:rsidP="00862759">
      <w:pPr>
        <w:pStyle w:val="Textebrut"/>
        <w:rPr>
          <w:rFonts w:ascii="Courier New" w:hAnsi="Courier New" w:cs="Courier New"/>
          <w:lang w:val="en-US"/>
        </w:rPr>
      </w:pPr>
      <w:r w:rsidRPr="00A15F6C">
        <w:rPr>
          <w:rFonts w:ascii="Courier New" w:hAnsi="Courier New" w:cs="Courier New"/>
          <w:lang w:val="en-US"/>
        </w:rPr>
        <w:t xml:space="preserve">              I21", February 2022,</w:t>
      </w:r>
    </w:p>
    <w:p w:rsidR="00F37554" w:rsidRPr="00A15F6C" w:rsidRDefault="00F37554" w:rsidP="00862759">
      <w:pPr>
        <w:pStyle w:val="Textebrut"/>
        <w:rPr>
          <w:rFonts w:ascii="Courier New" w:hAnsi="Courier New" w:cs="Courier New"/>
          <w:lang w:val="en-US"/>
        </w:rPr>
      </w:pPr>
      <w:r w:rsidRPr="00A15F6C">
        <w:rPr>
          <w:rFonts w:ascii="Courier New" w:hAnsi="Courier New" w:cs="Courier New"/>
          <w:lang w:val="en-US"/>
        </w:rPr>
        <w:t xml:space="preserve">              &lt;https://www.cablelabs.com/specifications/CM-SP-eRouter&gt;.</w:t>
      </w:r>
    </w:p>
    <w:p w:rsidR="00F37554" w:rsidRPr="00A15F6C" w:rsidRDefault="00F37554" w:rsidP="00862759">
      <w:pPr>
        <w:pStyle w:val="Textebrut"/>
        <w:rPr>
          <w:rFonts w:ascii="Courier New" w:hAnsi="Courier New" w:cs="Courier New"/>
          <w:lang w:val="en-US"/>
        </w:rPr>
      </w:pPr>
      <w:r w:rsidRPr="00A15F6C">
        <w:rPr>
          <w:rFonts w:ascii="Courier New" w:hAnsi="Courier New" w:cs="Courier New"/>
          <w:lang w:val="en-US"/>
        </w:rPr>
        <w:t>Author's Address</w:t>
      </w:r>
    </w:p>
    <w:p w:rsidR="00F37554" w:rsidRPr="00A15F6C" w:rsidRDefault="00F37554" w:rsidP="00862759">
      <w:pPr>
        <w:pStyle w:val="Textebrut"/>
        <w:rPr>
          <w:rFonts w:ascii="Courier New" w:hAnsi="Courier New" w:cs="Courier New"/>
          <w:lang w:val="en-US"/>
        </w:rPr>
      </w:pPr>
      <w:r w:rsidRPr="00A15F6C">
        <w:rPr>
          <w:rFonts w:ascii="Courier New" w:hAnsi="Courier New" w:cs="Courier New"/>
          <w:lang w:val="en-US"/>
        </w:rPr>
        <w:t xml:space="preserve">   Timothy Winters</w:t>
      </w:r>
    </w:p>
    <w:p w:rsidR="00F37554" w:rsidRPr="00A15F6C" w:rsidRDefault="00F37554" w:rsidP="00862759">
      <w:pPr>
        <w:pStyle w:val="Textebrut"/>
        <w:rPr>
          <w:rFonts w:ascii="Courier New" w:hAnsi="Courier New" w:cs="Courier New"/>
          <w:lang w:val="en-US"/>
        </w:rPr>
      </w:pPr>
      <w:r w:rsidRPr="00A15F6C">
        <w:rPr>
          <w:rFonts w:ascii="Courier New" w:hAnsi="Courier New" w:cs="Courier New"/>
          <w:lang w:val="en-US"/>
        </w:rPr>
        <w:t xml:space="preserve">   QA Cafe</w:t>
      </w:r>
    </w:p>
    <w:p w:rsidR="00F37554" w:rsidRPr="00A15F6C" w:rsidRDefault="00F37554" w:rsidP="00862759">
      <w:pPr>
        <w:pStyle w:val="Textebrut"/>
        <w:rPr>
          <w:rFonts w:ascii="Courier New" w:hAnsi="Courier New" w:cs="Courier New"/>
          <w:lang w:val="en-US"/>
        </w:rPr>
      </w:pPr>
      <w:r w:rsidRPr="00A15F6C">
        <w:rPr>
          <w:rFonts w:ascii="Courier New" w:hAnsi="Courier New" w:cs="Courier New"/>
          <w:lang w:val="en-US"/>
        </w:rPr>
        <w:t xml:space="preserve">   100 Main Street, Suite #212</w:t>
      </w:r>
    </w:p>
    <w:p w:rsidR="00F37554" w:rsidRPr="00A15F6C" w:rsidRDefault="00F37554" w:rsidP="00862759">
      <w:pPr>
        <w:pStyle w:val="Textebrut"/>
        <w:rPr>
          <w:rFonts w:ascii="Courier New" w:hAnsi="Courier New" w:cs="Courier New"/>
          <w:lang w:val="en-US"/>
        </w:rPr>
      </w:pPr>
      <w:r w:rsidRPr="00A15F6C">
        <w:rPr>
          <w:rFonts w:ascii="Courier New" w:hAnsi="Courier New" w:cs="Courier New"/>
          <w:lang w:val="en-US"/>
        </w:rPr>
        <w:t xml:space="preserve">   Dover, NH 03820</w:t>
      </w:r>
    </w:p>
    <w:p w:rsidR="00F37554" w:rsidRPr="00A15F6C" w:rsidRDefault="00F37554" w:rsidP="00862759">
      <w:pPr>
        <w:pStyle w:val="Textebrut"/>
        <w:rPr>
          <w:rFonts w:ascii="Courier New" w:hAnsi="Courier New" w:cs="Courier New"/>
          <w:lang w:val="en-US"/>
        </w:rPr>
      </w:pPr>
      <w:r w:rsidRPr="00A15F6C">
        <w:rPr>
          <w:rFonts w:ascii="Courier New" w:hAnsi="Courier New" w:cs="Courier New"/>
          <w:lang w:val="en-US"/>
        </w:rPr>
        <w:t xml:space="preserve">   United States of America</w:t>
      </w:r>
    </w:p>
    <w:p w:rsidR="00F37554" w:rsidRPr="00862759" w:rsidRDefault="00F37554" w:rsidP="00862759">
      <w:pPr>
        <w:pStyle w:val="Textebrut"/>
        <w:rPr>
          <w:rFonts w:ascii="Courier New" w:hAnsi="Courier New" w:cs="Courier New"/>
        </w:rPr>
      </w:pPr>
      <w:r w:rsidRPr="00A15F6C">
        <w:rPr>
          <w:rFonts w:ascii="Courier New" w:hAnsi="Courier New" w:cs="Courier New"/>
          <w:lang w:val="en-US"/>
        </w:rPr>
        <w:t xml:space="preserve">   </w:t>
      </w:r>
      <w:proofErr w:type="gramStart"/>
      <w:r w:rsidRPr="00862759">
        <w:rPr>
          <w:rFonts w:ascii="Courier New" w:hAnsi="Courier New" w:cs="Courier New"/>
        </w:rPr>
        <w:t>Email:</w:t>
      </w:r>
      <w:proofErr w:type="gramEnd"/>
      <w:r w:rsidRPr="00862759">
        <w:rPr>
          <w:rFonts w:ascii="Courier New" w:hAnsi="Courier New" w:cs="Courier New"/>
        </w:rPr>
        <w:t xml:space="preserve"> tim@qacafe.com</w:t>
      </w:r>
    </w:p>
    <w:p w:rsidR="00F37554" w:rsidRPr="00862759" w:rsidRDefault="00F37554" w:rsidP="002E3DC1">
      <w:pPr>
        <w:pStyle w:val="Textebrut"/>
        <w:rPr>
          <w:rFonts w:ascii="Courier New" w:hAnsi="Courier New" w:cs="Courier New"/>
        </w:rPr>
      </w:pPr>
    </w:p>
    <w:sectPr w:rsidR="00000000" w:rsidRPr="00862759" w:rsidSect="00862759">
      <w:footerReference w:type="even" r:id="rId10"/>
      <w:footerReference w:type="first" r:id="rId11"/>
      <w:pgSz w:w="11906" w:h="16838"/>
      <w:pgMar w:top="1417" w:right="1335" w:bottom="1417" w:left="13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BOUCADAIR Mohamed INNOV/NET" w:date="2025-02-28T09:17:00Z" w:initials="MB">
    <w:p w14:paraId="78F3D7DD" w14:textId="77777777" w:rsidR="00575385" w:rsidRDefault="00575385" w:rsidP="00575385">
      <w:pPr>
        <w:pStyle w:val="Commentaire"/>
      </w:pPr>
      <w:r>
        <w:rPr>
          <w:rStyle w:val="Marquedecommentaire"/>
        </w:rPr>
        <w:annotationRef/>
      </w:r>
      <w:r>
        <w:t>Be consistent with RFC7084</w:t>
      </w:r>
    </w:p>
  </w:comment>
  <w:comment w:id="23" w:author="BOUCADAIR Mohamed INNOV/NET" w:date="2025-02-28T09:21:00Z" w:initials="MB">
    <w:p w14:paraId="37D85E9E" w14:textId="77777777" w:rsidR="00575385" w:rsidRDefault="00575385" w:rsidP="00575385">
      <w:pPr>
        <w:pStyle w:val="Commentaire"/>
      </w:pPr>
      <w:r>
        <w:rPr>
          <w:rStyle w:val="Marquedecommentaire"/>
        </w:rPr>
        <w:annotationRef/>
      </w:r>
      <w:r>
        <w:t>Consistent with the use in the sentence right before + 7087.</w:t>
      </w:r>
    </w:p>
  </w:comment>
  <w:comment w:id="36" w:author="BOUCADAIR Mohamed INNOV/NET" w:date="2025-02-28T09:24:00Z" w:initials="MB">
    <w:p w14:paraId="4BECAD04" w14:textId="77777777" w:rsidR="00DE7F6D" w:rsidRDefault="00DE7F6D" w:rsidP="00DE7F6D">
      <w:pPr>
        <w:pStyle w:val="Commentaire"/>
      </w:pPr>
      <w:r>
        <w:rPr>
          <w:rStyle w:val="Marquedecommentaire"/>
        </w:rPr>
        <w:annotationRef/>
      </w:r>
      <w:r>
        <w:t>Help readers find where to look exactly.</w:t>
      </w:r>
    </w:p>
  </w:comment>
  <w:comment w:id="74" w:author="BOUCADAIR Mohamed INNOV/NET" w:date="2025-02-28T09:31:00Z" w:initials="MB">
    <w:p w14:paraId="606BB61A" w14:textId="77777777" w:rsidR="00DE7F6D" w:rsidRDefault="00DE7F6D" w:rsidP="00DE7F6D">
      <w:pPr>
        <w:pStyle w:val="Commentaire"/>
      </w:pPr>
      <w:r>
        <w:rPr>
          <w:rStyle w:val="Marquedecommentaire"/>
        </w:rPr>
        <w:annotationRef/>
      </w:r>
      <w:r>
        <w:t>Reason about LAN (vs WAN) for better clarity.</w:t>
      </w:r>
    </w:p>
  </w:comment>
  <w:comment w:id="81" w:author="BOUCADAIR Mohamed INNOV/NET" w:date="2025-02-28T09:33:00Z" w:initials="MB">
    <w:p w14:paraId="4D5C7D53" w14:textId="77777777" w:rsidR="00DE7F6D" w:rsidRDefault="00DE7F6D" w:rsidP="00DE7F6D">
      <w:pPr>
        <w:pStyle w:val="Commentaire"/>
      </w:pPr>
      <w:r>
        <w:rPr>
          <w:rStyle w:val="Marquedecommentaire"/>
        </w:rPr>
        <w:annotationRef/>
      </w:r>
      <w:r>
        <w:t>Any chance to cite an authoritative source?</w:t>
      </w:r>
    </w:p>
  </w:comment>
  <w:comment w:id="82" w:author="BOUCADAIR Mohamed INNOV/NET" w:date="2025-02-28T09:37:00Z" w:initials="MB">
    <w:p w14:paraId="2785F103" w14:textId="77777777" w:rsidR="00725FD1" w:rsidRDefault="00725FD1" w:rsidP="00725FD1">
      <w:pPr>
        <w:pStyle w:val="Commentaire"/>
      </w:pPr>
      <w:r>
        <w:rPr>
          <w:rStyle w:val="Marquedecommentaire"/>
        </w:rPr>
        <w:annotationRef/>
      </w:r>
      <w:r>
        <w:t>I think this text is useful to justify the draft but I think we can remove this.</w:t>
      </w:r>
    </w:p>
  </w:comment>
  <w:comment w:id="104" w:author="BOUCADAIR Mohamed INNOV/NET" w:date="2025-02-28T09:35:00Z" w:initials="MB">
    <w:p w14:paraId="2D7741CA" w14:textId="4A35461E" w:rsidR="00725FD1" w:rsidRDefault="00725FD1" w:rsidP="00725FD1">
      <w:pPr>
        <w:pStyle w:val="Commentaire"/>
      </w:pPr>
      <w:r>
        <w:rPr>
          <w:rStyle w:val="Marquedecommentaire"/>
        </w:rPr>
        <w:annotationRef/>
      </w:r>
      <w:r>
        <w:t>May simply remove this.</w:t>
      </w:r>
    </w:p>
  </w:comment>
  <w:comment w:id="111" w:author="BOUCADAIR Mohamed INNOV/NET" w:date="2025-02-28T09:38:00Z" w:initials="MB">
    <w:p w14:paraId="0C81682B" w14:textId="77777777" w:rsidR="009C4EC9" w:rsidRDefault="00725FD1" w:rsidP="009C4EC9">
      <w:pPr>
        <w:pStyle w:val="Commentaire"/>
      </w:pPr>
      <w:r>
        <w:rPr>
          <w:rStyle w:val="Marquedecommentaire"/>
        </w:rPr>
        <w:annotationRef/>
      </w:r>
      <w:r w:rsidR="009C4EC9">
        <w:t>Simply refer to 7084 would be sufficient. Note that the document uses other terms not listed here but are in 7084.</w:t>
      </w:r>
    </w:p>
  </w:comment>
  <w:comment w:id="116" w:author="BOUCADAIR Mohamed INNOV/NET" w:date="2025-02-28T09:39:00Z" w:initials="MB">
    <w:p w14:paraId="7D63C242" w14:textId="1D90B1BB" w:rsidR="00725FD1" w:rsidRDefault="00725FD1" w:rsidP="00725FD1">
      <w:pPr>
        <w:pStyle w:val="Commentaire"/>
      </w:pPr>
      <w:r>
        <w:rPr>
          <w:rStyle w:val="Marquedecommentaire"/>
        </w:rPr>
        <w:annotationRef/>
      </w:r>
      <w:r>
        <w:t>I don’t parse this.</w:t>
      </w:r>
    </w:p>
  </w:comment>
  <w:comment w:id="122" w:author="BOUCADAIR Mohamed INNOV/NET" w:date="2025-02-28T09:39:00Z" w:initials="MB">
    <w:p w14:paraId="1E69E8D0" w14:textId="77777777" w:rsidR="00725FD1" w:rsidRDefault="00725FD1" w:rsidP="00725FD1">
      <w:pPr>
        <w:pStyle w:val="Commentaire"/>
      </w:pPr>
      <w:r>
        <w:rPr>
          <w:rStyle w:val="Marquedecommentaire"/>
        </w:rPr>
        <w:annotationRef/>
      </w:r>
      <w:r>
        <w:t>fix</w:t>
      </w:r>
    </w:p>
  </w:comment>
  <w:comment w:id="125" w:author="BOUCADAIR Mohamed INNOV/NET" w:date="2025-02-28T09:42:00Z" w:initials="MB">
    <w:p w14:paraId="6B0337C0" w14:textId="77777777" w:rsidR="00725FD1" w:rsidRDefault="00725FD1" w:rsidP="00725FD1">
      <w:pPr>
        <w:pStyle w:val="Commentaire"/>
      </w:pPr>
      <w:r>
        <w:rPr>
          <w:rStyle w:val="Marquedecommentaire"/>
        </w:rPr>
        <w:annotationRef/>
      </w:r>
      <w:r>
        <w:t>The following definitions are worth to remind (grabbed from RFC8504):</w:t>
      </w:r>
    </w:p>
    <w:p w14:paraId="757EACF2" w14:textId="77777777" w:rsidR="00725FD1" w:rsidRDefault="00725FD1" w:rsidP="00725FD1">
      <w:pPr>
        <w:pStyle w:val="Commentaire"/>
      </w:pPr>
    </w:p>
    <w:p w14:paraId="17BDA4D8" w14:textId="77777777" w:rsidR="00725FD1" w:rsidRDefault="00725FD1" w:rsidP="00725FD1">
      <w:pPr>
        <w:pStyle w:val="Commentaire"/>
      </w:pPr>
    </w:p>
    <w:p w14:paraId="6169BFB8" w14:textId="77777777" w:rsidR="00725FD1" w:rsidRDefault="00725FD1" w:rsidP="00725FD1">
      <w:pPr>
        <w:pStyle w:val="Commentaire"/>
      </w:pPr>
      <w:r>
        <w:t>==</w:t>
      </w:r>
    </w:p>
    <w:p w14:paraId="30ECDA19" w14:textId="77777777" w:rsidR="00725FD1" w:rsidRDefault="00725FD1" w:rsidP="00725FD1">
      <w:pPr>
        <w:pStyle w:val="Commentaire"/>
      </w:pPr>
      <w:r>
        <w:t>IPv6 node - a device that implements IPv6.</w:t>
      </w:r>
    </w:p>
    <w:p w14:paraId="0977CC46" w14:textId="77777777" w:rsidR="00725FD1" w:rsidRDefault="00725FD1" w:rsidP="00725FD1">
      <w:pPr>
        <w:pStyle w:val="Commentaire"/>
      </w:pPr>
      <w:r>
        <w:t xml:space="preserve">IPv6 router - a node that forwards IPv6 packets not explicitly addressed to itself. IPv6 host - any IPv6 node that is not a router. </w:t>
      </w:r>
    </w:p>
    <w:p w14:paraId="167FDC01" w14:textId="77777777" w:rsidR="00725FD1" w:rsidRDefault="00725FD1" w:rsidP="00725FD1">
      <w:pPr>
        <w:pStyle w:val="Commentaire"/>
      </w:pPr>
      <w:r>
        <w:t>==</w:t>
      </w:r>
    </w:p>
  </w:comment>
  <w:comment w:id="137" w:author="BOUCADAIR Mohamed INNOV/NET" w:date="2025-02-28T09:51:00Z" w:initials="MB">
    <w:p w14:paraId="1AD19B82" w14:textId="77777777" w:rsidR="00765B9C" w:rsidRDefault="00765B9C" w:rsidP="00765B9C">
      <w:pPr>
        <w:pStyle w:val="Commentaire"/>
      </w:pPr>
      <w:r>
        <w:rPr>
          <w:rStyle w:val="Marquedecommentaire"/>
        </w:rPr>
        <w:annotationRef/>
      </w:r>
      <w:r>
        <w:t>The preamble of that section also reminds that «It also supports connectivity of these devices in the absence of any working WAN interface. », should that be repeated here for clarity?</w:t>
      </w:r>
    </w:p>
  </w:comment>
  <w:comment w:id="148" w:author="BOUCADAIR Mohamed INNOV/NET" w:date="2025-02-28T09:52:00Z" w:initials="MB">
    <w:p w14:paraId="5B6E3887" w14:textId="77777777" w:rsidR="00765B9C" w:rsidRDefault="00765B9C" w:rsidP="00765B9C">
      <w:pPr>
        <w:pStyle w:val="Commentaire"/>
      </w:pPr>
      <w:r>
        <w:rPr>
          <w:rStyle w:val="Marquedecommentaire"/>
        </w:rPr>
        <w:annotationRef/>
      </w:r>
      <w:r>
        <w:t>As there might be many</w:t>
      </w:r>
    </w:p>
  </w:comment>
  <w:comment w:id="158" w:author="BOUCADAIR Mohamed INNOV/NET" w:date="2025-02-28T09:54:00Z" w:initials="MB">
    <w:p w14:paraId="79969218" w14:textId="77777777" w:rsidR="00627D6B" w:rsidRDefault="00627D6B" w:rsidP="00627D6B">
      <w:pPr>
        <w:pStyle w:val="Commentaire"/>
      </w:pPr>
      <w:r>
        <w:rPr>
          <w:rStyle w:val="Marquedecommentaire"/>
        </w:rPr>
        <w:annotationRef/>
      </w:r>
      <w:r>
        <w:t>I don’t parse this.</w:t>
      </w:r>
    </w:p>
  </w:comment>
  <w:comment w:id="161" w:author="BOUCADAIR Mohamed INNOV/NET" w:date="2025-02-28T10:04:00Z" w:initials="MB">
    <w:p w14:paraId="0277739D" w14:textId="77777777" w:rsidR="00627D6B" w:rsidRDefault="00627D6B" w:rsidP="00627D6B">
      <w:pPr>
        <w:pStyle w:val="Commentaire"/>
      </w:pPr>
      <w:r>
        <w:rPr>
          <w:rStyle w:val="Marquedecommentaire"/>
        </w:rPr>
        <w:annotationRef/>
      </w:r>
      <w:r>
        <w:t>I’m afraid this does not cover the case of a policy where for example a user instruct that a node is not always being assigned to same prefix (avoid internal tracking or whatsoever). There is no configuration change in such case but the prefix must change.</w:t>
      </w:r>
    </w:p>
    <w:p w14:paraId="3B9B0123" w14:textId="77777777" w:rsidR="00627D6B" w:rsidRDefault="00627D6B" w:rsidP="00627D6B">
      <w:pPr>
        <w:pStyle w:val="Commentaire"/>
      </w:pPr>
    </w:p>
    <w:p w14:paraId="448770E9" w14:textId="77777777" w:rsidR="00627D6B" w:rsidRDefault="00627D6B" w:rsidP="00627D6B">
      <w:pPr>
        <w:pStyle w:val="Commentaire"/>
      </w:pPr>
      <w:r>
        <w:t>I suggest:</w:t>
      </w:r>
    </w:p>
    <w:p w14:paraId="1B037948" w14:textId="77777777" w:rsidR="00627D6B" w:rsidRDefault="00627D6B" w:rsidP="00627D6B">
      <w:pPr>
        <w:pStyle w:val="Commentaire"/>
      </w:pPr>
    </w:p>
    <w:p w14:paraId="0B2A1CBC" w14:textId="77777777" w:rsidR="00627D6B" w:rsidRDefault="00627D6B" w:rsidP="00627D6B">
      <w:pPr>
        <w:pStyle w:val="Commentaire"/>
      </w:pPr>
      <w:r>
        <w:t>s/</w:t>
      </w:r>
      <w:r>
        <w:rPr>
          <w:lang w:val="en-US"/>
        </w:rPr>
        <w:t>topology or configuration changes/a local policy or a topology change.</w:t>
      </w:r>
    </w:p>
  </w:comment>
  <w:comment w:id="162" w:author="BOUCADAIR Mohamed INNOV/NET" w:date="2025-02-28T10:02:00Z" w:initials="MB">
    <w:p w14:paraId="263A7A69" w14:textId="7EA9073B" w:rsidR="00627D6B" w:rsidRDefault="00627D6B" w:rsidP="00627D6B">
      <w:pPr>
        <w:pStyle w:val="Commentaire"/>
      </w:pPr>
      <w:r>
        <w:rPr>
          <w:rStyle w:val="Marquedecommentaire"/>
        </w:rPr>
        <w:annotationRef/>
      </w:r>
      <w:r>
        <w:t>As there may be more than one.</w:t>
      </w:r>
    </w:p>
  </w:comment>
  <w:comment w:id="167" w:author="BOUCADAIR Mohamed INNOV/NET" w:date="2025-02-28T10:09:00Z" w:initials="MB">
    <w:p w14:paraId="189B7E21" w14:textId="77777777" w:rsidR="00DC64DB" w:rsidRDefault="00DC64DB" w:rsidP="00DC64DB">
      <w:pPr>
        <w:pStyle w:val="Commentaire"/>
      </w:pPr>
      <w:r>
        <w:rPr>
          <w:rStyle w:val="Marquedecommentaire"/>
        </w:rPr>
        <w:annotationRef/>
      </w:r>
      <w:r>
        <w:t xml:space="preserve">I wonder whether you checked the list at </w:t>
      </w:r>
      <w:hyperlink r:id="rId1" w:history="1">
        <w:r w:rsidRPr="00841631">
          <w:rPr>
            <w:rStyle w:val="Lienhypertexte"/>
          </w:rPr>
          <w:t>https://www.rfc-editor.org/rfc/rfc8987.html#section-4.2</w:t>
        </w:r>
      </w:hyperlink>
      <w:r>
        <w:t xml:space="preserve"> and see if there items that can be reused here. I’m not asking for any specific change.</w:t>
      </w:r>
    </w:p>
  </w:comment>
  <w:comment w:id="177" w:author="BOUCADAIR Mohamed INNOV/NET" w:date="2025-02-28T10:11:00Z" w:initials="MB">
    <w:p w14:paraId="68B79C70" w14:textId="77777777" w:rsidR="00DC64DB" w:rsidRDefault="00DC64DB" w:rsidP="00DC64DB">
      <w:pPr>
        <w:pStyle w:val="Commentaire"/>
      </w:pPr>
      <w:r>
        <w:rPr>
          <w:rStyle w:val="Marquedecommentaire"/>
        </w:rPr>
        <w:annotationRef/>
      </w:r>
      <w:r>
        <w:t>Should we check if this sourced from the node to which the prefix was delegated?</w:t>
      </w:r>
    </w:p>
  </w:comment>
  <w:comment w:id="178" w:author="BOUCADAIR Mohamed INNOV/NET" w:date="2025-02-28T10:26:00Z" w:initials="BMI">
    <w:p w14:paraId="787A6AB8" w14:textId="77777777" w:rsidR="00F37554" w:rsidRDefault="00F37554" w:rsidP="00F37554">
      <w:pPr>
        <w:pStyle w:val="Commentaire"/>
      </w:pPr>
      <w:r>
        <w:rPr>
          <w:rStyle w:val="Marquedecommentaire"/>
        </w:rPr>
        <w:annotationRef/>
      </w:r>
      <w:r>
        <w:t>May be refer to S-1 of 7084, instead?</w:t>
      </w:r>
    </w:p>
  </w:comment>
  <w:comment w:id="179" w:author="BOUCADAIR Mohamed INNOV/NET" w:date="2025-02-28T10:14:00Z" w:initials="MB">
    <w:p w14:paraId="0056BBA1" w14:textId="3E7F9EDD" w:rsidR="00DC64DB" w:rsidRDefault="00DC64DB" w:rsidP="00DC64DB">
      <w:pPr>
        <w:pStyle w:val="Commentaire"/>
      </w:pPr>
      <w:r>
        <w:rPr>
          <w:rStyle w:val="Marquedecommentaire"/>
        </w:rPr>
        <w:annotationRef/>
      </w:r>
      <w:r>
        <w:t>Not sure which part is updated there, especially that WPD is for the WAN side not LAN.</w:t>
      </w:r>
    </w:p>
  </w:comment>
  <w:comment w:id="188" w:author="BOUCADAIR Mohamed INNOV/NET" w:date="2025-02-28T10:15:00Z" w:initials="MB">
    <w:p w14:paraId="2030D607" w14:textId="77777777" w:rsidR="009C4EC9" w:rsidRDefault="009C4EC9" w:rsidP="009C4EC9">
      <w:pPr>
        <w:pStyle w:val="Commentaire"/>
      </w:pPr>
      <w:r>
        <w:rPr>
          <w:rStyle w:val="Marquedecommentaire"/>
        </w:rPr>
        <w:annotationRef/>
      </w:r>
      <w:r>
        <w:t>Or «the CE router administrator»</w:t>
      </w:r>
    </w:p>
  </w:comment>
  <w:comment w:id="189" w:author="BOUCADAIR Mohamed INNOV/NET" w:date="2025-02-28T10:17:00Z" w:initials="MB">
    <w:p w14:paraId="461C7FA0" w14:textId="77777777" w:rsidR="009C4EC9" w:rsidRDefault="009C4EC9" w:rsidP="009C4EC9">
      <w:pPr>
        <w:pStyle w:val="Commentaire"/>
      </w:pPr>
      <w:r>
        <w:rPr>
          <w:rStyle w:val="Marquedecommentaire"/>
        </w:rPr>
        <w:annotationRef/>
      </w:r>
      <w:r>
        <w:t>Maybe move this to be out the reco but as a note</w:t>
      </w:r>
    </w:p>
  </w:comment>
  <w:comment w:id="199" w:author="BOUCADAIR Mohamed INNOV/NET" w:date="2025-02-28T10:19:00Z" w:initials="MB">
    <w:p w14:paraId="72889A7A" w14:textId="77777777" w:rsidR="009C4EC9" w:rsidRDefault="009C4EC9" w:rsidP="009C4EC9">
      <w:pPr>
        <w:pStyle w:val="Commentaire"/>
      </w:pPr>
      <w:r>
        <w:rPr>
          <w:rStyle w:val="Marquedecommentaire"/>
        </w:rPr>
        <w:annotationRef/>
      </w:r>
      <w:r>
        <w:t>Please check as the full sentence is difficult to parse as it is currently.</w:t>
      </w:r>
    </w:p>
  </w:comment>
  <w:comment w:id="201" w:author="BOUCADAIR Mohamed INNOV/NET" w:date="2025-02-28T10:20:00Z" w:initials="MB">
    <w:p w14:paraId="1F5C7AC6" w14:textId="77777777" w:rsidR="009C4EC9" w:rsidRDefault="009C4EC9" w:rsidP="009C4EC9">
      <w:pPr>
        <w:pStyle w:val="Commentaire"/>
      </w:pPr>
      <w:r>
        <w:rPr>
          <w:rStyle w:val="Marquedecommentaire"/>
        </w:rPr>
        <w:annotationRef/>
      </w:r>
      <w:r>
        <w:t xml:space="preserve">How is this different from </w:t>
      </w:r>
      <w:r>
        <w:rPr>
          <w:lang w:val="en-US"/>
        </w:rPr>
        <w:t>LPD-4?</w:t>
      </w:r>
    </w:p>
  </w:comment>
  <w:comment w:id="210" w:author="BOUCADAIR Mohamed INNOV/NET" w:date="2025-02-28T10:23:00Z" w:initials="MB">
    <w:p w14:paraId="4FB1449E" w14:textId="77777777" w:rsidR="009C4EC9" w:rsidRDefault="009C4EC9" w:rsidP="009C4EC9">
      <w:pPr>
        <w:pStyle w:val="Commentaire"/>
      </w:pPr>
      <w:r>
        <w:rPr>
          <w:rStyle w:val="Marquedecommentaire"/>
        </w:rPr>
        <w:annotationRef/>
      </w:r>
      <w:r>
        <w:t xml:space="preserve">May also point to </w:t>
      </w:r>
      <w:r>
        <w:rPr>
          <w:lang w:val="en-US"/>
        </w:rPr>
        <w:t>RFC6092 as this is cited in the main body.</w:t>
      </w:r>
    </w:p>
  </w:comment>
  <w:comment w:id="212" w:author="BOUCADAIR Mohamed INNOV/NET" w:date="2025-02-28T10:27:00Z" w:initials="BMI">
    <w:p w14:paraId="2A0D39B9" w14:textId="77777777" w:rsidR="00F37554" w:rsidRDefault="00F37554" w:rsidP="00F37554">
      <w:pPr>
        <w:pStyle w:val="Commentaire"/>
      </w:pPr>
      <w:r>
        <w:rPr>
          <w:rStyle w:val="Marquedecommentaire"/>
        </w:rPr>
        <w:annotationRef/>
      </w:r>
      <w:r>
        <w:t>Should be moved to be listed as info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8F3D7DD" w15:done="0"/>
  <w15:commentEx w15:paraId="37D85E9E" w15:done="0"/>
  <w15:commentEx w15:paraId="4BECAD04" w15:done="0"/>
  <w15:commentEx w15:paraId="606BB61A" w15:done="0"/>
  <w15:commentEx w15:paraId="4D5C7D53" w15:done="0"/>
  <w15:commentEx w15:paraId="2785F103" w15:done="0"/>
  <w15:commentEx w15:paraId="2D7741CA" w15:done="0"/>
  <w15:commentEx w15:paraId="0C81682B" w15:done="0"/>
  <w15:commentEx w15:paraId="7D63C242" w15:done="0"/>
  <w15:commentEx w15:paraId="1E69E8D0" w15:done="0"/>
  <w15:commentEx w15:paraId="167FDC01" w15:done="0"/>
  <w15:commentEx w15:paraId="1AD19B82" w15:done="0"/>
  <w15:commentEx w15:paraId="5B6E3887" w15:done="0"/>
  <w15:commentEx w15:paraId="79969218" w15:done="0"/>
  <w15:commentEx w15:paraId="0B2A1CBC" w15:done="0"/>
  <w15:commentEx w15:paraId="263A7A69" w15:done="0"/>
  <w15:commentEx w15:paraId="189B7E21" w15:done="0"/>
  <w15:commentEx w15:paraId="68B79C70" w15:done="0"/>
  <w15:commentEx w15:paraId="787A6AB8" w15:done="0"/>
  <w15:commentEx w15:paraId="0056BBA1" w15:done="0"/>
  <w15:commentEx w15:paraId="2030D607" w15:done="0"/>
  <w15:commentEx w15:paraId="461C7FA0" w15:done="0"/>
  <w15:commentEx w15:paraId="72889A7A" w15:done="0"/>
  <w15:commentEx w15:paraId="1F5C7AC6" w15:done="0"/>
  <w15:commentEx w15:paraId="4FB1449E" w15:done="0"/>
  <w15:commentEx w15:paraId="2A0D39B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B6BFDA1" w16cex:dateUtc="2025-02-28T08:17:00Z"/>
  <w16cex:commentExtensible w16cex:durableId="2B6BFEAE" w16cex:dateUtc="2025-02-28T08:21:00Z"/>
  <w16cex:commentExtensible w16cex:durableId="2B6BFF52" w16cex:dateUtc="2025-02-28T08:24:00Z"/>
  <w16cex:commentExtensible w16cex:durableId="2B6C0104" w16cex:dateUtc="2025-02-28T08:31:00Z"/>
  <w16cex:commentExtensible w16cex:durableId="2B6C0167" w16cex:dateUtc="2025-02-28T08:33:00Z"/>
  <w16cex:commentExtensible w16cex:durableId="2B6C023D" w16cex:dateUtc="2025-02-28T08:37:00Z"/>
  <w16cex:commentExtensible w16cex:durableId="2B6C01FF" w16cex:dateUtc="2025-02-28T08:35:00Z"/>
  <w16cex:commentExtensible w16cex:durableId="2B6C0295" w16cex:dateUtc="2025-02-28T08:38:00Z"/>
  <w16cex:commentExtensible w16cex:durableId="2B6C02CE" w16cex:dateUtc="2025-02-28T08:39:00Z"/>
  <w16cex:commentExtensible w16cex:durableId="2B6C02E3" w16cex:dateUtc="2025-02-28T08:39:00Z"/>
  <w16cex:commentExtensible w16cex:durableId="2B6C0377" w16cex:dateUtc="2025-02-28T08:42:00Z"/>
  <w16cex:commentExtensible w16cex:durableId="2B6C05AB" w16cex:dateUtc="2025-02-28T08:51:00Z"/>
  <w16cex:commentExtensible w16cex:durableId="2B6C05EE" w16cex:dateUtc="2025-02-28T08:52:00Z"/>
  <w16cex:commentExtensible w16cex:durableId="2B6C066C" w16cex:dateUtc="2025-02-28T08:54:00Z"/>
  <w16cex:commentExtensible w16cex:durableId="2B6C08CA" w16cex:dateUtc="2025-02-28T09:04:00Z"/>
  <w16cex:commentExtensible w16cex:durableId="2B6C081A" w16cex:dateUtc="2025-02-28T09:02:00Z"/>
  <w16cex:commentExtensible w16cex:durableId="2B6C09C3" w16cex:dateUtc="2025-02-28T09:09:00Z"/>
  <w16cex:commentExtensible w16cex:durableId="2B6C0A58" w16cex:dateUtc="2025-02-28T09:11:00Z"/>
  <w16cex:commentExtensible w16cex:durableId="2B6C0DF0" w16cex:dateUtc="2025-02-28T09:26:00Z"/>
  <w16cex:commentExtensible w16cex:durableId="2B6C0AF4" w16cex:dateUtc="2025-02-28T09:14:00Z"/>
  <w16cex:commentExtensible w16cex:durableId="2B6C0B4D" w16cex:dateUtc="2025-02-28T09:15:00Z"/>
  <w16cex:commentExtensible w16cex:durableId="2B6C0BB7" w16cex:dateUtc="2025-02-28T09:17:00Z"/>
  <w16cex:commentExtensible w16cex:durableId="2B6C0C3C" w16cex:dateUtc="2025-02-28T09:19:00Z"/>
  <w16cex:commentExtensible w16cex:durableId="2B6C0C6E" w16cex:dateUtc="2025-02-28T09:20:00Z"/>
  <w16cex:commentExtensible w16cex:durableId="2B6C0D0A" w16cex:dateUtc="2025-02-28T09:23:00Z"/>
  <w16cex:commentExtensible w16cex:durableId="2B6C0E0F" w16cex:dateUtc="2025-02-28T09: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8F3D7DD" w16cid:durableId="2B6BFDA1"/>
  <w16cid:commentId w16cid:paraId="37D85E9E" w16cid:durableId="2B6BFEAE"/>
  <w16cid:commentId w16cid:paraId="4BECAD04" w16cid:durableId="2B6BFF52"/>
  <w16cid:commentId w16cid:paraId="606BB61A" w16cid:durableId="2B6C0104"/>
  <w16cid:commentId w16cid:paraId="4D5C7D53" w16cid:durableId="2B6C0167"/>
  <w16cid:commentId w16cid:paraId="2785F103" w16cid:durableId="2B6C023D"/>
  <w16cid:commentId w16cid:paraId="2D7741CA" w16cid:durableId="2B6C01FF"/>
  <w16cid:commentId w16cid:paraId="0C81682B" w16cid:durableId="2B6C0295"/>
  <w16cid:commentId w16cid:paraId="7D63C242" w16cid:durableId="2B6C02CE"/>
  <w16cid:commentId w16cid:paraId="1E69E8D0" w16cid:durableId="2B6C02E3"/>
  <w16cid:commentId w16cid:paraId="167FDC01" w16cid:durableId="2B6C0377"/>
  <w16cid:commentId w16cid:paraId="1AD19B82" w16cid:durableId="2B6C05AB"/>
  <w16cid:commentId w16cid:paraId="5B6E3887" w16cid:durableId="2B6C05EE"/>
  <w16cid:commentId w16cid:paraId="79969218" w16cid:durableId="2B6C066C"/>
  <w16cid:commentId w16cid:paraId="0B2A1CBC" w16cid:durableId="2B6C08CA"/>
  <w16cid:commentId w16cid:paraId="263A7A69" w16cid:durableId="2B6C081A"/>
  <w16cid:commentId w16cid:paraId="189B7E21" w16cid:durableId="2B6C09C3"/>
  <w16cid:commentId w16cid:paraId="68B79C70" w16cid:durableId="2B6C0A58"/>
  <w16cid:commentId w16cid:paraId="787A6AB8" w16cid:durableId="2B6C0DF0"/>
  <w16cid:commentId w16cid:paraId="0056BBA1" w16cid:durableId="2B6C0AF4"/>
  <w16cid:commentId w16cid:paraId="2030D607" w16cid:durableId="2B6C0B4D"/>
  <w16cid:commentId w16cid:paraId="461C7FA0" w16cid:durableId="2B6C0BB7"/>
  <w16cid:commentId w16cid:paraId="72889A7A" w16cid:durableId="2B6C0C3C"/>
  <w16cid:commentId w16cid:paraId="1F5C7AC6" w16cid:durableId="2B6C0C6E"/>
  <w16cid:commentId w16cid:paraId="4FB1449E" w16cid:durableId="2B6C0D0A"/>
  <w16cid:commentId w16cid:paraId="2A0D39B9" w16cid:durableId="2B6C0E0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916340" w14:textId="77777777" w:rsidR="00A15F6C" w:rsidRDefault="00A15F6C" w:rsidP="00A15F6C">
      <w:pPr>
        <w:spacing w:after="0" w:line="240" w:lineRule="auto"/>
      </w:pPr>
      <w:r>
        <w:separator/>
      </w:r>
    </w:p>
  </w:endnote>
  <w:endnote w:type="continuationSeparator" w:id="0">
    <w:p w14:paraId="7700F655" w14:textId="77777777" w:rsidR="00A15F6C" w:rsidRDefault="00A15F6C" w:rsidP="00A15F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Helvetica 75 Bold">
    <w:panose1 w:val="020B0804020202020204"/>
    <w:charset w:val="00"/>
    <w:family w:val="swiss"/>
    <w:pitch w:val="variable"/>
    <w:sig w:usb0="A00002A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0A766F" w14:textId="63738CEB" w:rsidR="00A15F6C" w:rsidRDefault="00A15F6C">
    <w:pPr>
      <w:pStyle w:val="Pieddepage"/>
    </w:pPr>
    <w:r>
      <w:rPr>
        <w:noProof/>
      </w:rPr>
      <w:pict w14:anchorId="43200AD3">
        <v:shapetype id="_x0000_t202" coordsize="21600,21600" o:spt="202" path="m,l,21600r21600,l21600,xe">
          <v:stroke joinstyle="miter"/>
          <v:path gradientshapeok="t" o:connecttype="rect"/>
        </v:shapetype>
        <v:shape id="Zone de texte 2" o:spid="_x0000_s2051" type="#_x0000_t202" alt="Orange Restricted" style="position:absolute;margin-left:0;margin-top:0;width:34.95pt;height:34.9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fill o:detectmouseclick="t"/>
          <v:textbox style="mso-fit-shape-to-text:t" inset="0,0,0,15pt">
            <w:txbxContent>
              <w:p w14:paraId="5E3D6C1B" w14:textId="75693EDE" w:rsidR="00A15F6C" w:rsidRPr="00A15F6C" w:rsidRDefault="00A15F6C" w:rsidP="00A15F6C">
                <w:pPr>
                  <w:spacing w:after="0"/>
                  <w:rPr>
                    <w:rFonts w:ascii="Helvetica 75 Bold" w:eastAsia="Helvetica 75 Bold" w:hAnsi="Helvetica 75 Bold" w:cs="Helvetica 75 Bold"/>
                    <w:noProof/>
                    <w:color w:val="ED7D31"/>
                    <w:sz w:val="16"/>
                    <w:szCs w:val="16"/>
                  </w:rPr>
                </w:pPr>
                <w:r w:rsidRPr="00A15F6C">
                  <w:rPr>
                    <w:rFonts w:ascii="Helvetica 75 Bold" w:eastAsia="Helvetica 75 Bold" w:hAnsi="Helvetica 75 Bold" w:cs="Helvetica 75 Bold"/>
                    <w:noProof/>
                    <w:color w:val="ED7D31"/>
                    <w:sz w:val="16"/>
                    <w:szCs w:val="16"/>
                  </w:rPr>
                  <w:t>Orange Restricted</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799C6" w14:textId="61DE7CDD" w:rsidR="00A15F6C" w:rsidRDefault="00A15F6C">
    <w:pPr>
      <w:pStyle w:val="Pieddepage"/>
    </w:pPr>
    <w:r>
      <w:rPr>
        <w:noProof/>
      </w:rPr>
      <w:pict w14:anchorId="35AF3559">
        <v:shapetype id="_x0000_t202" coordsize="21600,21600" o:spt="202" path="m,l,21600r21600,l21600,xe">
          <v:stroke joinstyle="miter"/>
          <v:path gradientshapeok="t" o:connecttype="rect"/>
        </v:shapetype>
        <v:shape id="Zone de texte 1" o:spid="_x0000_s2049" type="#_x0000_t202" alt="Orange Restricted"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fill o:detectmouseclick="t"/>
          <v:textbox style="mso-fit-shape-to-text:t" inset="0,0,0,15pt">
            <w:txbxContent>
              <w:p w14:paraId="0EA90520" w14:textId="05365D84" w:rsidR="00A15F6C" w:rsidRPr="00A15F6C" w:rsidRDefault="00A15F6C" w:rsidP="00A15F6C">
                <w:pPr>
                  <w:spacing w:after="0"/>
                  <w:rPr>
                    <w:rFonts w:ascii="Helvetica 75 Bold" w:eastAsia="Helvetica 75 Bold" w:hAnsi="Helvetica 75 Bold" w:cs="Helvetica 75 Bold"/>
                    <w:noProof/>
                    <w:color w:val="ED7D31"/>
                    <w:sz w:val="16"/>
                    <w:szCs w:val="16"/>
                  </w:rPr>
                </w:pPr>
                <w:r w:rsidRPr="00A15F6C">
                  <w:rPr>
                    <w:rFonts w:ascii="Helvetica 75 Bold" w:eastAsia="Helvetica 75 Bold" w:hAnsi="Helvetica 75 Bold" w:cs="Helvetica 75 Bold"/>
                    <w:noProof/>
                    <w:color w:val="ED7D31"/>
                    <w:sz w:val="16"/>
                    <w:szCs w:val="16"/>
                  </w:rPr>
                  <w:t>Orange Restricted</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2CCAA" w14:textId="77777777" w:rsidR="00A15F6C" w:rsidRDefault="00A15F6C" w:rsidP="00A15F6C">
      <w:pPr>
        <w:spacing w:after="0" w:line="240" w:lineRule="auto"/>
      </w:pPr>
      <w:r>
        <w:separator/>
      </w:r>
    </w:p>
  </w:footnote>
  <w:footnote w:type="continuationSeparator" w:id="0">
    <w:p w14:paraId="14580A55" w14:textId="77777777" w:rsidR="00A15F6C" w:rsidRDefault="00A15F6C" w:rsidP="00A15F6C">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OUCADAIR Mohamed INNOV/NET">
    <w15:presenceInfo w15:providerId="AD" w15:userId="S::mohamed.boucadair@orange.com::2acbca90-6db1-4111-98c4-832797dda75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trackRevisions/>
  <w:doNotTrackMoves/>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B3AD2"/>
    <w:rsid w:val="000A1EF7"/>
    <w:rsid w:val="001455AF"/>
    <w:rsid w:val="002E3DC1"/>
    <w:rsid w:val="002F3FA7"/>
    <w:rsid w:val="003434B0"/>
    <w:rsid w:val="003C76DF"/>
    <w:rsid w:val="003D51C5"/>
    <w:rsid w:val="004424BA"/>
    <w:rsid w:val="00575385"/>
    <w:rsid w:val="00582ECE"/>
    <w:rsid w:val="00627D6B"/>
    <w:rsid w:val="00671762"/>
    <w:rsid w:val="006D2900"/>
    <w:rsid w:val="006E67EF"/>
    <w:rsid w:val="00725FD1"/>
    <w:rsid w:val="0074481C"/>
    <w:rsid w:val="00765B9C"/>
    <w:rsid w:val="00797261"/>
    <w:rsid w:val="00800AEB"/>
    <w:rsid w:val="008261F6"/>
    <w:rsid w:val="00862759"/>
    <w:rsid w:val="00867B90"/>
    <w:rsid w:val="00964F8D"/>
    <w:rsid w:val="009A7766"/>
    <w:rsid w:val="009C4EC9"/>
    <w:rsid w:val="00A15F6C"/>
    <w:rsid w:val="00A62305"/>
    <w:rsid w:val="00A73953"/>
    <w:rsid w:val="00A778FD"/>
    <w:rsid w:val="00A96920"/>
    <w:rsid w:val="00B076EA"/>
    <w:rsid w:val="00B56097"/>
    <w:rsid w:val="00C40B55"/>
    <w:rsid w:val="00C41C05"/>
    <w:rsid w:val="00C41C17"/>
    <w:rsid w:val="00C73C79"/>
    <w:rsid w:val="00C77BD6"/>
    <w:rsid w:val="00C91218"/>
    <w:rsid w:val="00DC64DB"/>
    <w:rsid w:val="00DE7F6D"/>
    <w:rsid w:val="00E94B6D"/>
    <w:rsid w:val="00EF1613"/>
    <w:rsid w:val="00F37554"/>
    <w:rsid w:val="00F860BF"/>
    <w:rsid w:val="00FB3AD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52DD3C1E"/>
  <w15:chartTrackingRefBased/>
  <w15:docId w15:val="{A0186DB0-BE1D-4C04-8F72-E8C67C7DF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brut">
    <w:name w:val="Plain Text"/>
    <w:basedOn w:val="Normal"/>
    <w:link w:val="TextebrutCar"/>
    <w:uiPriority w:val="99"/>
    <w:unhideWhenUsed/>
    <w:rsid w:val="00862759"/>
    <w:pPr>
      <w:spacing w:after="0" w:line="240" w:lineRule="auto"/>
    </w:pPr>
    <w:rPr>
      <w:rFonts w:ascii="Consolas" w:hAnsi="Consolas"/>
      <w:sz w:val="21"/>
      <w:szCs w:val="21"/>
    </w:rPr>
  </w:style>
  <w:style w:type="character" w:customStyle="1" w:styleId="TextebrutCar">
    <w:name w:val="Texte brut Car"/>
    <w:link w:val="Textebrut"/>
    <w:uiPriority w:val="99"/>
    <w:rsid w:val="00862759"/>
    <w:rPr>
      <w:rFonts w:ascii="Consolas" w:hAnsi="Consolas"/>
      <w:sz w:val="21"/>
      <w:szCs w:val="21"/>
    </w:rPr>
  </w:style>
  <w:style w:type="paragraph" w:styleId="Pieddepage">
    <w:name w:val="footer"/>
    <w:basedOn w:val="Normal"/>
    <w:link w:val="PieddepageCar"/>
    <w:uiPriority w:val="99"/>
    <w:unhideWhenUsed/>
    <w:rsid w:val="00A15F6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15F6C"/>
  </w:style>
  <w:style w:type="paragraph" w:styleId="En-tte">
    <w:name w:val="header"/>
    <w:basedOn w:val="Normal"/>
    <w:link w:val="En-tteCar"/>
    <w:uiPriority w:val="99"/>
    <w:unhideWhenUsed/>
    <w:rsid w:val="002E3DC1"/>
    <w:pPr>
      <w:tabs>
        <w:tab w:val="center" w:pos="4536"/>
        <w:tab w:val="right" w:pos="9072"/>
      </w:tabs>
    </w:pPr>
  </w:style>
  <w:style w:type="character" w:customStyle="1" w:styleId="En-tteCar">
    <w:name w:val="En-tête Car"/>
    <w:basedOn w:val="Policepardfaut"/>
    <w:link w:val="En-tte"/>
    <w:uiPriority w:val="99"/>
    <w:rsid w:val="002E3DC1"/>
    <w:rPr>
      <w:kern w:val="2"/>
      <w:sz w:val="22"/>
      <w:szCs w:val="22"/>
      <w:lang w:eastAsia="en-US"/>
    </w:rPr>
  </w:style>
  <w:style w:type="paragraph" w:styleId="Rvision">
    <w:name w:val="Revision"/>
    <w:hidden/>
    <w:uiPriority w:val="99"/>
    <w:semiHidden/>
    <w:rsid w:val="00575385"/>
    <w:rPr>
      <w:kern w:val="2"/>
      <w:sz w:val="22"/>
      <w:szCs w:val="22"/>
      <w:lang w:eastAsia="en-US"/>
    </w:rPr>
  </w:style>
  <w:style w:type="character" w:styleId="Marquedecommentaire">
    <w:name w:val="annotation reference"/>
    <w:basedOn w:val="Policepardfaut"/>
    <w:uiPriority w:val="99"/>
    <w:semiHidden/>
    <w:unhideWhenUsed/>
    <w:rsid w:val="00575385"/>
    <w:rPr>
      <w:sz w:val="16"/>
      <w:szCs w:val="16"/>
    </w:rPr>
  </w:style>
  <w:style w:type="paragraph" w:styleId="Commentaire">
    <w:name w:val="annotation text"/>
    <w:basedOn w:val="Normal"/>
    <w:link w:val="CommentaireCar"/>
    <w:uiPriority w:val="99"/>
    <w:unhideWhenUsed/>
    <w:rsid w:val="00575385"/>
    <w:rPr>
      <w:sz w:val="20"/>
      <w:szCs w:val="20"/>
    </w:rPr>
  </w:style>
  <w:style w:type="character" w:customStyle="1" w:styleId="CommentaireCar">
    <w:name w:val="Commentaire Car"/>
    <w:basedOn w:val="Policepardfaut"/>
    <w:link w:val="Commentaire"/>
    <w:uiPriority w:val="99"/>
    <w:rsid w:val="00575385"/>
    <w:rPr>
      <w:kern w:val="2"/>
      <w:lang w:eastAsia="en-US"/>
    </w:rPr>
  </w:style>
  <w:style w:type="paragraph" w:styleId="Objetducommentaire">
    <w:name w:val="annotation subject"/>
    <w:basedOn w:val="Commentaire"/>
    <w:next w:val="Commentaire"/>
    <w:link w:val="ObjetducommentaireCar"/>
    <w:uiPriority w:val="99"/>
    <w:semiHidden/>
    <w:unhideWhenUsed/>
    <w:rsid w:val="00575385"/>
    <w:rPr>
      <w:b/>
      <w:bCs/>
    </w:rPr>
  </w:style>
  <w:style w:type="character" w:customStyle="1" w:styleId="ObjetducommentaireCar">
    <w:name w:val="Objet du commentaire Car"/>
    <w:basedOn w:val="CommentaireCar"/>
    <w:link w:val="Objetducommentaire"/>
    <w:uiPriority w:val="99"/>
    <w:semiHidden/>
    <w:rsid w:val="00575385"/>
    <w:rPr>
      <w:b/>
      <w:bCs/>
      <w:kern w:val="2"/>
      <w:lang w:eastAsia="en-US"/>
    </w:rPr>
  </w:style>
  <w:style w:type="character" w:styleId="Lienhypertexte">
    <w:name w:val="Hyperlink"/>
    <w:basedOn w:val="Policepardfaut"/>
    <w:uiPriority w:val="99"/>
    <w:unhideWhenUsed/>
    <w:rsid w:val="00DC64DB"/>
    <w:rPr>
      <w:color w:val="0563C1" w:themeColor="hyperlink"/>
      <w:u w:val="single"/>
    </w:rPr>
  </w:style>
  <w:style w:type="character" w:styleId="Mentionnonrsolue">
    <w:name w:val="Unresolved Mention"/>
    <w:basedOn w:val="Policepardfaut"/>
    <w:uiPriority w:val="99"/>
    <w:semiHidden/>
    <w:unhideWhenUsed/>
    <w:rsid w:val="00DC64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9544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rfc-editor.org/rfc/rfc8987.html#section-4.2"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e6c818a6-e1a0-4a6e-a969-20d857c5dc62}" enabled="1" method="Standard" siteId="{90c7a20a-f34b-40bf-bc48-b9253b6f5d20}" contentBits="2" removed="0"/>
</clbl:labelList>
</file>

<file path=docProps/app.xml><?xml version="1.0" encoding="utf-8"?>
<Properties xmlns="http://schemas.openxmlformats.org/officeDocument/2006/extended-properties" xmlns:vt="http://schemas.openxmlformats.org/officeDocument/2006/docPropsVTypes">
  <Template>Normal</Template>
  <TotalTime>3</TotalTime>
  <Pages>7</Pages>
  <Words>2210</Words>
  <Characters>12158</Characters>
  <Application>Microsoft Office Word</Application>
  <DocSecurity>0</DocSecurity>
  <Lines>101</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BOUCADAIR Mohamed INNOV/NET</dc:creator>
  <cp:keywords/>
  <dc:description/>
  <cp:lastModifiedBy>BOUCADAIR Mohamed INNOV/NET</cp:lastModifiedBy>
  <cp:revision>2</cp:revision>
  <dcterms:created xsi:type="dcterms:W3CDTF">2025-02-28T09:28:00Z</dcterms:created>
  <dcterms:modified xsi:type="dcterms:W3CDTF">2025-02-28T09:28:00Z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4ceb6d1c,39815a34,3a771433</vt:lpwstr>
  </property>
  <property fmtid="{D5CDD505-2E9C-101B-9397-08002B2CF9AE}" pid="3" name="ClassificationContentMarkingFooterFontProps">
    <vt:lpwstr>#ed7d31,8,Helvetica 75 Bold</vt:lpwstr>
  </property>
  <property fmtid="{D5CDD505-2E9C-101B-9397-08002B2CF9AE}" pid="4" name="ClassificationContentMarkingFooterText">
    <vt:lpwstr>Orange Restricted</vt:lpwstr>
  </property>
  <property fmtid="{D5CDD505-2E9C-101B-9397-08002B2CF9AE}" pid="5" name="MSIP_Label_e6c818a6-e1a0-4a6e-a969-20d857c5dc62_Enabled">
    <vt:lpwstr>true</vt:lpwstr>
  </property>
  <property fmtid="{D5CDD505-2E9C-101B-9397-08002B2CF9AE}" pid="6" name="MSIP_Label_e6c818a6-e1a0-4a6e-a969-20d857c5dc62_SetDate">
    <vt:lpwstr>2025-02-28T08:14:13Z</vt:lpwstr>
  </property>
  <property fmtid="{D5CDD505-2E9C-101B-9397-08002B2CF9AE}" pid="7" name="MSIP_Label_e6c818a6-e1a0-4a6e-a969-20d857c5dc62_Method">
    <vt:lpwstr>Standard</vt:lpwstr>
  </property>
  <property fmtid="{D5CDD505-2E9C-101B-9397-08002B2CF9AE}" pid="8" name="MSIP_Label_e6c818a6-e1a0-4a6e-a969-20d857c5dc62_Name">
    <vt:lpwstr>Orange_restricted_internal.2</vt:lpwstr>
  </property>
  <property fmtid="{D5CDD505-2E9C-101B-9397-08002B2CF9AE}" pid="9" name="MSIP_Label_e6c818a6-e1a0-4a6e-a969-20d857c5dc62_SiteId">
    <vt:lpwstr>90c7a20a-f34b-40bf-bc48-b9253b6f5d20</vt:lpwstr>
  </property>
  <property fmtid="{D5CDD505-2E9C-101B-9397-08002B2CF9AE}" pid="10" name="MSIP_Label_e6c818a6-e1a0-4a6e-a969-20d857c5dc62_ActionId">
    <vt:lpwstr>b60b5082-1886-48bd-9de2-f0ea562b3859</vt:lpwstr>
  </property>
  <property fmtid="{D5CDD505-2E9C-101B-9397-08002B2CF9AE}" pid="11" name="MSIP_Label_e6c818a6-e1a0-4a6e-a969-20d857c5dc62_ContentBits">
    <vt:lpwstr>0</vt:lpwstr>
  </property>
</Properties>
</file>