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C7BC8" w14:textId="7D2AA8CF" w:rsidR="00044B01" w:rsidRPr="00044B01" w:rsidRDefault="000D79E0" w:rsidP="00044B01">
      <w:pPr>
        <w:rPr>
          <w:rFonts w:ascii="Times New Roman" w:hAnsi="Times New Roman" w:cs="Times New Roman"/>
        </w:rPr>
      </w:pPr>
      <w:bookmarkStart w:id="0" w:name="OLE_LINK12"/>
      <w:bookmarkStart w:id="1" w:name="OLE_LINK17"/>
      <w:r w:rsidRPr="000D79E0">
        <w:rPr>
          <w:rFonts w:ascii="Times New Roman" w:hAnsi="Times New Roman" w:cs="Times New Roman" w:hint="eastAsia"/>
          <w:b/>
        </w:rPr>
        <w:t>#</w:t>
      </w:r>
      <w:r w:rsidR="00044B01" w:rsidRPr="00044B01">
        <w:rPr>
          <w:rFonts w:ascii="Times New Roman" w:hAnsi="Times New Roman" w:cs="Times New Roman"/>
          <w:b/>
        </w:rPr>
        <w:t># Name</w:t>
      </w:r>
      <w:r w:rsidR="00044B01" w:rsidRPr="00044B01">
        <w:rPr>
          <w:rFonts w:ascii="Times New Roman" w:hAnsi="Times New Roman" w:cs="Times New Roman"/>
        </w:rPr>
        <w:t xml:space="preserve"> </w:t>
      </w:r>
    </w:p>
    <w:p w14:paraId="135ED4B4" w14:textId="77777777" w:rsidR="00044B01" w:rsidRPr="00044B01" w:rsidRDefault="00044B01" w:rsidP="00044B01">
      <w:pPr>
        <w:rPr>
          <w:rFonts w:ascii="Times New Roman" w:hAnsi="Times New Roman" w:cs="Times New Roman"/>
        </w:rPr>
      </w:pPr>
      <w:r w:rsidRPr="00044B01">
        <w:rPr>
          <w:rFonts w:ascii="Times New Roman" w:hAnsi="Times New Roman" w:cs="Times New Roman"/>
        </w:rPr>
        <w:t xml:space="preserve">Neotec (Network Operations in Telecom Cloud) </w:t>
      </w:r>
    </w:p>
    <w:p w14:paraId="3812BB78" w14:textId="77777777" w:rsidR="00044B01" w:rsidRPr="00044B01" w:rsidRDefault="00044B01" w:rsidP="00044B01">
      <w:pPr>
        <w:rPr>
          <w:rFonts w:ascii="Times New Roman" w:hAnsi="Times New Roman" w:cs="Times New Roman"/>
        </w:rPr>
      </w:pPr>
    </w:p>
    <w:p w14:paraId="41AEC405" w14:textId="77777777" w:rsidR="00044B01" w:rsidRPr="00044B01" w:rsidRDefault="00044B01" w:rsidP="00044B01">
      <w:pPr>
        <w:rPr>
          <w:rFonts w:ascii="Times New Roman" w:hAnsi="Times New Roman" w:cs="Times New Roman"/>
        </w:rPr>
      </w:pPr>
      <w:r w:rsidRPr="00044B01">
        <w:rPr>
          <w:rFonts w:ascii="Times New Roman" w:hAnsi="Times New Roman" w:cs="Times New Roman"/>
        </w:rPr>
        <w:t xml:space="preserve">Note: After the </w:t>
      </w:r>
      <w:proofErr w:type="spellStart"/>
      <w:r w:rsidRPr="00044B01">
        <w:rPr>
          <w:rFonts w:ascii="Times New Roman" w:hAnsi="Times New Roman" w:cs="Times New Roman"/>
        </w:rPr>
        <w:t>BoF</w:t>
      </w:r>
      <w:proofErr w:type="spellEnd"/>
      <w:r w:rsidRPr="00044B01">
        <w:rPr>
          <w:rFonts w:ascii="Times New Roman" w:hAnsi="Times New Roman" w:cs="Times New Roman"/>
        </w:rPr>
        <w:t xml:space="preserve"> a different name may be chosen for the potential WG. </w:t>
      </w:r>
    </w:p>
    <w:p w14:paraId="3A43DBB5" w14:textId="5A3C4668" w:rsidR="00044B01" w:rsidRPr="00FA7F2F" w:rsidRDefault="00EF5E03" w:rsidP="00044B01">
      <w:pPr>
        <w:rPr>
          <w:rFonts w:ascii="Times New Roman" w:hAnsi="Times New Roman" w:cs="Times New Roman"/>
          <w:color w:val="CC0000"/>
        </w:rPr>
      </w:pPr>
      <w:r w:rsidRPr="00FA7F2F">
        <w:rPr>
          <w:rFonts w:ascii="Times New Roman" w:hAnsi="Times New Roman" w:cs="Times New Roman" w:hint="eastAsia"/>
          <w:color w:val="CC0000"/>
        </w:rPr>
        <w:t xml:space="preserve">(Suggest to keep the name Neotec at least for the </w:t>
      </w:r>
      <w:proofErr w:type="spellStart"/>
      <w:r w:rsidRPr="00FA7F2F">
        <w:rPr>
          <w:rFonts w:ascii="Times New Roman" w:hAnsi="Times New Roman" w:cs="Times New Roman" w:hint="eastAsia"/>
          <w:color w:val="CC0000"/>
        </w:rPr>
        <w:t>BoF</w:t>
      </w:r>
      <w:proofErr w:type="spellEnd"/>
      <w:r w:rsidRPr="00FA7F2F">
        <w:rPr>
          <w:rFonts w:ascii="Times New Roman" w:hAnsi="Times New Roman" w:cs="Times New Roman" w:hint="eastAsia"/>
          <w:color w:val="CC0000"/>
        </w:rPr>
        <w:t xml:space="preserve">, this can make good use of the </w:t>
      </w:r>
      <w:r w:rsidR="00FA7F2F">
        <w:rPr>
          <w:rFonts w:ascii="Times New Roman" w:hAnsi="Times New Roman" w:cs="Times New Roman" w:hint="eastAsia"/>
          <w:color w:val="CC0000"/>
        </w:rPr>
        <w:t>N</w:t>
      </w:r>
      <w:r w:rsidRPr="00FA7F2F">
        <w:rPr>
          <w:rFonts w:ascii="Times New Roman" w:hAnsi="Times New Roman" w:cs="Times New Roman" w:hint="eastAsia"/>
          <w:color w:val="CC0000"/>
        </w:rPr>
        <w:t>eotec mailing list and the influence of the past side meetings. If we find a better name for the WG, a new mailing list can be created and the participants will be redirected)</w:t>
      </w:r>
    </w:p>
    <w:p w14:paraId="2EDCC11E" w14:textId="77777777" w:rsidR="00EF5E03" w:rsidRPr="00EF5E03" w:rsidRDefault="00EF5E03" w:rsidP="00044B01">
      <w:pPr>
        <w:rPr>
          <w:rFonts w:ascii="Times New Roman" w:hAnsi="Times New Roman" w:cs="Times New Roman"/>
        </w:rPr>
      </w:pPr>
    </w:p>
    <w:p w14:paraId="58508DB0" w14:textId="77777777" w:rsidR="00044B01" w:rsidRPr="00044B01" w:rsidRDefault="00044B01" w:rsidP="00044B01">
      <w:pPr>
        <w:rPr>
          <w:rFonts w:ascii="Times New Roman" w:hAnsi="Times New Roman" w:cs="Times New Roman"/>
          <w:b/>
        </w:rPr>
      </w:pPr>
      <w:bookmarkStart w:id="2" w:name="OLE_LINK15"/>
      <w:bookmarkStart w:id="3" w:name="OLE_LINK10"/>
      <w:r w:rsidRPr="00044B01">
        <w:rPr>
          <w:rFonts w:ascii="Times New Roman" w:hAnsi="Times New Roman" w:cs="Times New Roman"/>
          <w:b/>
        </w:rPr>
        <w:t xml:space="preserve">## Description </w:t>
      </w:r>
    </w:p>
    <w:p w14:paraId="25587819" w14:textId="77777777" w:rsidR="00044B01" w:rsidRDefault="00044B01" w:rsidP="00044B01">
      <w:pPr>
        <w:rPr>
          <w:rFonts w:ascii="Times New Roman" w:hAnsi="Times New Roman" w:cs="Times New Roman"/>
        </w:rPr>
      </w:pPr>
    </w:p>
    <w:p w14:paraId="498FDB20" w14:textId="61129BAE" w:rsidR="00CD46D0" w:rsidRDefault="008D2656" w:rsidP="00977552">
      <w:pPr>
        <w:spacing w:beforeLines="50" w:before="156"/>
        <w:jc w:val="left"/>
        <w:rPr>
          <w:rFonts w:ascii="Times New Roman" w:hAnsi="Times New Roman" w:cs="Times New Roman"/>
        </w:rPr>
      </w:pPr>
      <w:bookmarkStart w:id="4" w:name="OLE_LINK14"/>
      <w:del w:id="5" w:author="BOUCADAIR Mohamed INNOV/NET" w:date="2025-01-10T09:18:00Z">
        <w:r w:rsidRPr="0052798B" w:rsidDel="004A66F5">
          <w:rPr>
            <w:rFonts w:ascii="Times New Roman" w:hAnsi="Times New Roman" w:cs="Times New Roman"/>
          </w:rPr>
          <w:delText>The Neotec initiative is proposed in response to the demand of "Telecom Cloud Service Providers (TCSPs)".</w:delText>
        </w:r>
        <w:r w:rsidR="00E57BC8" w:rsidRPr="0052798B" w:rsidDel="004A66F5">
          <w:rPr>
            <w:rFonts w:ascii="Times New Roman" w:hAnsi="Times New Roman" w:cs="Times New Roman"/>
          </w:rPr>
          <w:delText xml:space="preserve"> </w:delText>
        </w:r>
      </w:del>
      <w:bookmarkStart w:id="6" w:name="OLE_LINK8"/>
      <w:bookmarkStart w:id="7" w:name="_Hlk186043971"/>
      <w:r w:rsidR="00405425" w:rsidRPr="00405425">
        <w:rPr>
          <w:rFonts w:ascii="Times New Roman" w:hAnsi="Times New Roman" w:cs="Times New Roman" w:hint="eastAsia"/>
        </w:rPr>
        <w:t xml:space="preserve">In the rapidly evolving landscape of cloud computing, </w:t>
      </w:r>
      <w:r w:rsidR="00405425">
        <w:rPr>
          <w:rFonts w:ascii="Times New Roman" w:hAnsi="Times New Roman" w:cs="Times New Roman" w:hint="eastAsia"/>
        </w:rPr>
        <w:t>t</w:t>
      </w:r>
      <w:r w:rsidR="00F57E01" w:rsidRPr="0052798B">
        <w:rPr>
          <w:rFonts w:ascii="Times New Roman" w:hAnsi="Times New Roman" w:cs="Times New Roman"/>
        </w:rPr>
        <w:t>he performance of cloud services delivery of</w:t>
      </w:r>
      <w:ins w:id="8" w:author="BOUCADAIR Mohamed INNOV/NET" w:date="2025-01-10T09:21:00Z">
        <w:r w:rsidR="008A64B8">
          <w:rPr>
            <w:rFonts w:ascii="Times New Roman" w:hAnsi="Times New Roman" w:cs="Times New Roman"/>
          </w:rPr>
          <w:t xml:space="preserve"> </w:t>
        </w:r>
        <w:commentRangeStart w:id="9"/>
        <w:r w:rsidR="008A64B8">
          <w:rPr>
            <w:rFonts w:ascii="Times New Roman" w:hAnsi="Times New Roman" w:cs="Times New Roman"/>
          </w:rPr>
          <w:t>Telecom Cloud Service Providers</w:t>
        </w:r>
      </w:ins>
      <w:r w:rsidR="00F57E01" w:rsidRPr="0052798B">
        <w:rPr>
          <w:rFonts w:ascii="Times New Roman" w:hAnsi="Times New Roman" w:cs="Times New Roman"/>
        </w:rPr>
        <w:t xml:space="preserve"> </w:t>
      </w:r>
      <w:ins w:id="10" w:author="BOUCADAIR Mohamed INNOV/NET" w:date="2025-01-10T09:21:00Z">
        <w:r w:rsidR="008A64B8">
          <w:rPr>
            <w:rFonts w:ascii="Times New Roman" w:hAnsi="Times New Roman" w:cs="Times New Roman"/>
          </w:rPr>
          <w:t>(</w:t>
        </w:r>
      </w:ins>
      <w:r w:rsidR="00F57E01" w:rsidRPr="0052798B">
        <w:rPr>
          <w:rFonts w:ascii="Times New Roman" w:hAnsi="Times New Roman" w:cs="Times New Roman"/>
        </w:rPr>
        <w:t>TCSPs</w:t>
      </w:r>
      <w:ins w:id="11" w:author="BOUCADAIR Mohamed INNOV/NET" w:date="2025-01-10T09:21:00Z">
        <w:r w:rsidR="008A64B8">
          <w:rPr>
            <w:rFonts w:ascii="Times New Roman" w:hAnsi="Times New Roman" w:cs="Times New Roman"/>
          </w:rPr>
          <w:t>)</w:t>
        </w:r>
      </w:ins>
      <w:r w:rsidR="00F57E01" w:rsidRPr="0052798B">
        <w:rPr>
          <w:rFonts w:ascii="Times New Roman" w:hAnsi="Times New Roman" w:cs="Times New Roman"/>
        </w:rPr>
        <w:t xml:space="preserve"> </w:t>
      </w:r>
      <w:commentRangeEnd w:id="9"/>
      <w:r w:rsidR="008A64B8">
        <w:rPr>
          <w:rStyle w:val="Marquedecommentaire"/>
          <w:rFonts w:ascii="Times New Roman" w:eastAsia="SimSun" w:hAnsi="Times New Roman" w:cs="Times New Roman"/>
          <w:kern w:val="0"/>
        </w:rPr>
        <w:commentReference w:id="9"/>
      </w:r>
      <w:r w:rsidR="00F57E01" w:rsidRPr="0052798B">
        <w:rPr>
          <w:rFonts w:ascii="Times New Roman" w:hAnsi="Times New Roman" w:cs="Times New Roman"/>
        </w:rPr>
        <w:t xml:space="preserve">heavily relies on the efficient management and coordination </w:t>
      </w:r>
      <w:r w:rsidR="00E50197">
        <w:rPr>
          <w:rFonts w:ascii="Times New Roman" w:hAnsi="Times New Roman" w:cs="Times New Roman"/>
        </w:rPr>
        <w:t xml:space="preserve">between the </w:t>
      </w:r>
      <w:r w:rsidR="00F57E01" w:rsidRPr="0052798B">
        <w:rPr>
          <w:rFonts w:ascii="Times New Roman" w:hAnsi="Times New Roman" w:cs="Times New Roman"/>
        </w:rPr>
        <w:t>cloud</w:t>
      </w:r>
      <w:ins w:id="12" w:author="BOUCADAIR Mohamed INNOV/NET" w:date="2025-01-10T09:22:00Z">
        <w:r w:rsidR="00E63874">
          <w:rPr>
            <w:rFonts w:ascii="Times New Roman" w:hAnsi="Times New Roman" w:cs="Times New Roman"/>
          </w:rPr>
          <w:t xml:space="preserve"> infrastructure</w:t>
        </w:r>
      </w:ins>
      <w:r w:rsidR="00F57E01" w:rsidRPr="0052798B">
        <w:rPr>
          <w:rFonts w:ascii="Times New Roman" w:hAnsi="Times New Roman" w:cs="Times New Roman"/>
        </w:rPr>
        <w:t>s</w:t>
      </w:r>
      <w:commentRangeStart w:id="13"/>
      <w:ins w:id="14" w:author="BOUCADAIR Mohamed INNOV/NET" w:date="2025-01-10T09:23:00Z">
        <w:r w:rsidR="00E63874">
          <w:rPr>
            <w:rFonts w:ascii="Times New Roman" w:hAnsi="Times New Roman" w:cs="Times New Roman"/>
          </w:rPr>
          <w:t>.</w:t>
        </w:r>
        <w:commentRangeEnd w:id="13"/>
        <w:r w:rsidR="00E63874">
          <w:rPr>
            <w:rStyle w:val="Marquedecommentaire"/>
            <w:rFonts w:ascii="Times New Roman" w:eastAsia="SimSun" w:hAnsi="Times New Roman" w:cs="Times New Roman"/>
            <w:kern w:val="0"/>
          </w:rPr>
          <w:commentReference w:id="13"/>
        </w:r>
        <w:r w:rsidR="00E63874">
          <w:rPr>
            <w:rFonts w:ascii="Times New Roman" w:hAnsi="Times New Roman" w:cs="Times New Roman"/>
          </w:rPr>
          <w:t xml:space="preserve"> </w:t>
        </w:r>
      </w:ins>
      <w:del w:id="15" w:author="BOUCADAIR Mohamed INNOV/NET" w:date="2025-01-10T09:23:00Z">
        <w:r w:rsidR="00F57E01" w:rsidRPr="0052798B" w:rsidDel="00E63874">
          <w:rPr>
            <w:rFonts w:ascii="Times New Roman" w:hAnsi="Times New Roman" w:cs="Times New Roman"/>
          </w:rPr>
          <w:delText>, p</w:delText>
        </w:r>
      </w:del>
      <w:ins w:id="16" w:author="BOUCADAIR Mohamed INNOV/NET" w:date="2025-01-10T09:23:00Z">
        <w:r w:rsidR="00E63874">
          <w:rPr>
            <w:rFonts w:ascii="Times New Roman" w:hAnsi="Times New Roman" w:cs="Times New Roman"/>
          </w:rPr>
          <w:t xml:space="preserve">In </w:t>
        </w:r>
      </w:ins>
      <w:del w:id="17" w:author="BOUCADAIR Mohamed INNOV/NET" w:date="2025-01-10T09:23:00Z">
        <w:r w:rsidR="00F57E01" w:rsidRPr="0052798B" w:rsidDel="002A6A0E">
          <w:rPr>
            <w:rFonts w:ascii="Times New Roman" w:hAnsi="Times New Roman" w:cs="Times New Roman"/>
          </w:rPr>
          <w:delText xml:space="preserve">articularly </w:delText>
        </w:r>
      </w:del>
      <w:ins w:id="18" w:author="BOUCADAIR Mohamed INNOV/NET" w:date="2025-01-10T09:23:00Z">
        <w:r w:rsidR="002A6A0E">
          <w:rPr>
            <w:rFonts w:ascii="Times New Roman" w:hAnsi="Times New Roman" w:cs="Times New Roman"/>
          </w:rPr>
          <w:t>particular,</w:t>
        </w:r>
      </w:ins>
      <w:ins w:id="19" w:author="BOUCADAIR Mohamed INNOV/NET" w:date="2025-01-10T09:24:00Z">
        <w:r w:rsidR="002A6A0E">
          <w:rPr>
            <w:rFonts w:ascii="Times New Roman" w:hAnsi="Times New Roman" w:cs="Times New Roman"/>
          </w:rPr>
          <w:t xml:space="preserve"> there are challenges in coordinating the management of </w:t>
        </w:r>
      </w:ins>
      <w:ins w:id="20" w:author="BOUCADAIR Mohamed INNOV/NET" w:date="2025-01-10T09:25:00Z">
        <w:r w:rsidR="002A6A0E">
          <w:rPr>
            <w:rFonts w:ascii="Times New Roman" w:hAnsi="Times New Roman" w:cs="Times New Roman"/>
          </w:rPr>
          <w:t>the</w:t>
        </w:r>
      </w:ins>
      <w:ins w:id="21" w:author="BOUCADAIR Mohamed INNOV/NET" w:date="2025-01-10T09:24:00Z">
        <w:r w:rsidR="002A6A0E">
          <w:rPr>
            <w:rFonts w:ascii="Times New Roman" w:hAnsi="Times New Roman" w:cs="Times New Roman"/>
          </w:rPr>
          <w:t xml:space="preserve"> </w:t>
        </w:r>
      </w:ins>
      <w:del w:id="22" w:author="BOUCADAIR Mohamed INNOV/NET" w:date="2025-01-10T09:24:00Z">
        <w:r w:rsidR="00F57E01" w:rsidRPr="0052798B" w:rsidDel="002A6A0E">
          <w:rPr>
            <w:rFonts w:ascii="Times New Roman" w:hAnsi="Times New Roman" w:cs="Times New Roman"/>
          </w:rPr>
          <w:delText>numero</w:delText>
        </w:r>
      </w:del>
      <w:ins w:id="23" w:author="BOUCADAIR Mohamed INNOV/NET" w:date="2025-01-10T09:24:00Z">
        <w:r w:rsidR="002A6A0E">
          <w:rPr>
            <w:rFonts w:ascii="Times New Roman" w:hAnsi="Times New Roman" w:cs="Times New Roman"/>
          </w:rPr>
          <w:t>various</w:t>
        </w:r>
      </w:ins>
      <w:del w:id="24" w:author="BOUCADAIR Mohamed INNOV/NET" w:date="2025-01-10T09:24:00Z">
        <w:r w:rsidR="00F57E01" w:rsidRPr="0052798B" w:rsidDel="002A6A0E">
          <w:rPr>
            <w:rFonts w:ascii="Times New Roman" w:hAnsi="Times New Roman" w:cs="Times New Roman"/>
          </w:rPr>
          <w:delText xml:space="preserve">us </w:delText>
        </w:r>
      </w:del>
      <w:ins w:id="25" w:author="BOUCADAIR Mohamed INNOV/NET" w:date="2025-01-10T09:24:00Z">
        <w:r w:rsidR="002A6A0E" w:rsidRPr="0052798B">
          <w:rPr>
            <w:rFonts w:ascii="Times New Roman" w:hAnsi="Times New Roman" w:cs="Times New Roman"/>
          </w:rPr>
          <w:t xml:space="preserve"> </w:t>
        </w:r>
      </w:ins>
      <w:r w:rsidR="00BC074C">
        <w:rPr>
          <w:rFonts w:ascii="Times New Roman" w:hAnsi="Times New Roman" w:cs="Times New Roman" w:hint="eastAsia"/>
        </w:rPr>
        <w:t xml:space="preserve">telecom </w:t>
      </w:r>
      <w:r w:rsidR="00F57E01" w:rsidRPr="0052798B">
        <w:rPr>
          <w:rFonts w:ascii="Times New Roman" w:hAnsi="Times New Roman" w:cs="Times New Roman"/>
        </w:rPr>
        <w:t>edge clouds</w:t>
      </w:r>
      <w:ins w:id="26" w:author="BOUCADAIR Mohamed INNOV/NET" w:date="2025-01-10T09:24:00Z">
        <w:r w:rsidR="002A6A0E">
          <w:rPr>
            <w:rFonts w:ascii="Times New Roman" w:hAnsi="Times New Roman" w:cs="Times New Roman"/>
          </w:rPr>
          <w:t>,</w:t>
        </w:r>
      </w:ins>
      <w:r w:rsidR="00F57E01" w:rsidRPr="0052798B">
        <w:rPr>
          <w:rFonts w:ascii="Times New Roman" w:hAnsi="Times New Roman" w:cs="Times New Roman"/>
        </w:rPr>
        <w:t xml:space="preserve"> where services are hosted</w:t>
      </w:r>
      <w:r w:rsidR="00E50197">
        <w:rPr>
          <w:rFonts w:ascii="Times New Roman" w:hAnsi="Times New Roman" w:cs="Times New Roman" w:hint="eastAsia"/>
        </w:rPr>
        <w:t>,</w:t>
      </w:r>
      <w:r w:rsidR="00F57E01" w:rsidRPr="0052798B">
        <w:rPr>
          <w:rFonts w:ascii="Times New Roman" w:hAnsi="Times New Roman" w:cs="Times New Roman"/>
        </w:rPr>
        <w:t xml:space="preserve"> and the network infrastructures that interconnect them. </w:t>
      </w:r>
    </w:p>
    <w:p w14:paraId="067B4AC1" w14:textId="30F6D18C" w:rsidR="003D65D5" w:rsidRPr="00C35C41" w:rsidRDefault="003D65D5" w:rsidP="003D65D5">
      <w:pPr>
        <w:spacing w:beforeLines="50" w:before="156"/>
        <w:jc w:val="left"/>
        <w:rPr>
          <w:rFonts w:ascii="Times New Roman" w:hAnsi="Times New Roman" w:cs="Times New Roman"/>
        </w:rPr>
      </w:pPr>
      <w:bookmarkStart w:id="27" w:name="OLE_LINK21"/>
      <w:bookmarkStart w:id="28" w:name="OLE_LINK9"/>
      <w:r w:rsidRPr="00AB0375">
        <w:rPr>
          <w:rFonts w:ascii="Times New Roman" w:hAnsi="Times New Roman" w:cs="Times New Roman"/>
          <w:b/>
        </w:rPr>
        <w:t xml:space="preserve">Telecom </w:t>
      </w:r>
      <w:r w:rsidRPr="00AB0375">
        <w:rPr>
          <w:rFonts w:ascii="Times New Roman" w:hAnsi="Times New Roman" w:cs="Times New Roman" w:hint="eastAsia"/>
          <w:b/>
        </w:rPr>
        <w:t>e</w:t>
      </w:r>
      <w:r w:rsidRPr="00AB0375">
        <w:rPr>
          <w:rFonts w:ascii="Times New Roman" w:hAnsi="Times New Roman" w:cs="Times New Roman"/>
          <w:b/>
        </w:rPr>
        <w:t>dge cloud</w:t>
      </w:r>
      <w:r w:rsidRPr="004822AD">
        <w:rPr>
          <w:rFonts w:ascii="Times New Roman" w:hAnsi="Times New Roman" w:cs="Times New Roman"/>
        </w:rPr>
        <w:t xml:space="preserve"> </w:t>
      </w:r>
      <w:r>
        <w:rPr>
          <w:rFonts w:ascii="Times New Roman" w:hAnsi="Times New Roman" w:cs="Times New Roman" w:hint="eastAsia"/>
        </w:rPr>
        <w:t>delivers</w:t>
      </w:r>
      <w:r w:rsidRPr="004822AD">
        <w:rPr>
          <w:rFonts w:ascii="Times New Roman" w:hAnsi="Times New Roman" w:cs="Times New Roman"/>
        </w:rPr>
        <w:t xml:space="preserve"> </w:t>
      </w:r>
      <w:r>
        <w:rPr>
          <w:rFonts w:ascii="Times New Roman" w:hAnsi="Times New Roman" w:cs="Times New Roman" w:hint="eastAsia"/>
        </w:rPr>
        <w:t>compute</w:t>
      </w:r>
      <w:r>
        <w:rPr>
          <w:rFonts w:ascii="Times New Roman" w:hAnsi="Times New Roman" w:cs="Times New Roman"/>
        </w:rPr>
        <w:t xml:space="preserve"> </w:t>
      </w:r>
      <w:r w:rsidRPr="004822AD">
        <w:rPr>
          <w:rFonts w:ascii="Times New Roman" w:hAnsi="Times New Roman" w:cs="Times New Roman"/>
        </w:rPr>
        <w:t>processing</w:t>
      </w:r>
      <w:r>
        <w:rPr>
          <w:rFonts w:ascii="Times New Roman" w:hAnsi="Times New Roman" w:cs="Times New Roman"/>
        </w:rPr>
        <w:t>,</w:t>
      </w:r>
      <w:r w:rsidRPr="004822AD">
        <w:rPr>
          <w:rFonts w:ascii="Times New Roman" w:hAnsi="Times New Roman" w:cs="Times New Roman"/>
        </w:rPr>
        <w:t xml:space="preserve"> storage</w:t>
      </w:r>
      <w:r>
        <w:rPr>
          <w:rFonts w:ascii="Times New Roman" w:hAnsi="Times New Roman" w:cs="Times New Roman"/>
        </w:rPr>
        <w:t xml:space="preserve">, </w:t>
      </w:r>
      <w:r>
        <w:rPr>
          <w:rFonts w:ascii="Times New Roman" w:hAnsi="Times New Roman" w:cs="Times New Roman" w:hint="eastAsia"/>
        </w:rPr>
        <w:t>networks</w:t>
      </w:r>
      <w:r>
        <w:rPr>
          <w:rFonts w:ascii="Times New Roman" w:hAnsi="Times New Roman" w:cs="Times New Roman"/>
        </w:rPr>
        <w:t xml:space="preserve"> (e.g.</w:t>
      </w:r>
      <w:ins w:id="29" w:author="BOUCADAIR Mohamed INNOV/NET" w:date="2025-01-10T09:25:00Z">
        <w:r w:rsidR="002A6A0E">
          <w:rPr>
            <w:rFonts w:ascii="Times New Roman" w:hAnsi="Times New Roman" w:cs="Times New Roman"/>
          </w:rPr>
          <w:t>,</w:t>
        </w:r>
      </w:ins>
      <w:r>
        <w:rPr>
          <w:rFonts w:ascii="Times New Roman" w:hAnsi="Times New Roman" w:cs="Times New Roman"/>
        </w:rPr>
        <w:t xml:space="preserve"> </w:t>
      </w:r>
      <w:r w:rsidRPr="007534C3">
        <w:rPr>
          <w:rFonts w:ascii="Times New Roman" w:hAnsi="Times New Roman" w:cs="Times New Roman"/>
        </w:rPr>
        <w:t>fixed</w:t>
      </w:r>
      <w:del w:id="30" w:author="BOUCADAIR Mohamed INNOV/NET" w:date="2025-01-10T09:25:00Z">
        <w:r w:rsidDel="002A6A0E">
          <w:rPr>
            <w:rFonts w:ascii="Times New Roman" w:hAnsi="Times New Roman" w:cs="Times New Roman"/>
          </w:rPr>
          <w:delText xml:space="preserve">, </w:delText>
        </w:r>
      </w:del>
      <w:ins w:id="31" w:author="BOUCADAIR Mohamed INNOV/NET" w:date="2025-01-10T09:25:00Z">
        <w:r w:rsidR="002A6A0E">
          <w:rPr>
            <w:rFonts w:ascii="Times New Roman" w:hAnsi="Times New Roman" w:cs="Times New Roman"/>
          </w:rPr>
          <w:t xml:space="preserve"> or</w:t>
        </w:r>
        <w:r w:rsidR="002A6A0E">
          <w:rPr>
            <w:rFonts w:ascii="Times New Roman" w:hAnsi="Times New Roman" w:cs="Times New Roman"/>
          </w:rPr>
          <w:t xml:space="preserve"> </w:t>
        </w:r>
      </w:ins>
      <w:r w:rsidRPr="007534C3">
        <w:rPr>
          <w:rFonts w:ascii="Times New Roman" w:hAnsi="Times New Roman" w:cs="Times New Roman"/>
        </w:rPr>
        <w:t>mobile</w:t>
      </w:r>
      <w:r>
        <w:rPr>
          <w:rFonts w:ascii="Times New Roman" w:hAnsi="Times New Roman" w:cs="Times New Roman"/>
        </w:rPr>
        <w:t xml:space="preserve"> access) </w:t>
      </w:r>
      <w:r>
        <w:rPr>
          <w:rFonts w:ascii="Times New Roman" w:hAnsi="Times New Roman" w:cs="Times New Roman" w:hint="eastAsia"/>
        </w:rPr>
        <w:t>and</w:t>
      </w:r>
      <w:r>
        <w:rPr>
          <w:rFonts w:ascii="Times New Roman" w:hAnsi="Times New Roman" w:cs="Times New Roman"/>
        </w:rPr>
        <w:t xml:space="preserve"> </w:t>
      </w:r>
      <w:r>
        <w:rPr>
          <w:rFonts w:ascii="Times New Roman" w:hAnsi="Times New Roman" w:cs="Times New Roman" w:hint="eastAsia"/>
        </w:rPr>
        <w:t>other</w:t>
      </w:r>
      <w:r>
        <w:rPr>
          <w:rFonts w:ascii="Times New Roman" w:hAnsi="Times New Roman" w:cs="Times New Roman"/>
        </w:rPr>
        <w:t xml:space="preserve"> </w:t>
      </w:r>
      <w:r w:rsidRPr="00C47988">
        <w:rPr>
          <w:rFonts w:ascii="Times New Roman" w:hAnsi="Times New Roman" w:cs="Times New Roman"/>
        </w:rPr>
        <w:t>computing resources</w:t>
      </w:r>
      <w:r w:rsidRPr="004822AD">
        <w:rPr>
          <w:rFonts w:ascii="Times New Roman" w:hAnsi="Times New Roman" w:cs="Times New Roman"/>
        </w:rPr>
        <w:t> closer to the</w:t>
      </w:r>
      <w:ins w:id="32" w:author="BOUCADAIR Mohamed INNOV/NET" w:date="2025-01-10T09:25:00Z">
        <w:r w:rsidR="00296C6D">
          <w:rPr>
            <w:rFonts w:ascii="Times New Roman" w:hAnsi="Times New Roman" w:cs="Times New Roman"/>
          </w:rPr>
          <w:t xml:space="preserve"> customer</w:t>
        </w:r>
      </w:ins>
      <w:r w:rsidRPr="004822AD">
        <w:rPr>
          <w:rFonts w:ascii="Times New Roman" w:hAnsi="Times New Roman" w:cs="Times New Roman"/>
        </w:rPr>
        <w:t xml:space="preserve"> location</w:t>
      </w:r>
      <w:ins w:id="33" w:author="BOUCADAIR Mohamed INNOV/NET" w:date="2025-01-10T09:25:00Z">
        <w:r w:rsidR="00296C6D">
          <w:rPr>
            <w:rFonts w:ascii="Times New Roman" w:hAnsi="Times New Roman" w:cs="Times New Roman"/>
          </w:rPr>
          <w:t>s</w:t>
        </w:r>
      </w:ins>
      <w:r>
        <w:rPr>
          <w:rFonts w:ascii="Times New Roman" w:hAnsi="Times New Roman" w:cs="Times New Roman"/>
        </w:rPr>
        <w:t xml:space="preserve"> (e.g. </w:t>
      </w:r>
      <w:r w:rsidRPr="007534C3">
        <w:rPr>
          <w:rFonts w:ascii="Times New Roman" w:hAnsi="Times New Roman" w:cs="Times New Roman"/>
        </w:rPr>
        <w:t>customer premises or adjacent data centers</w:t>
      </w:r>
      <w:ins w:id="34" w:author="BOUCADAIR Mohamed INNOV/NET" w:date="2025-01-10T09:21:00Z">
        <w:r w:rsidR="008A64B8">
          <w:rPr>
            <w:rFonts w:ascii="Times New Roman" w:hAnsi="Times New Roman" w:cs="Times New Roman"/>
          </w:rPr>
          <w:t xml:space="preserve"> </w:t>
        </w:r>
      </w:ins>
      <w:r w:rsidR="00606054">
        <w:rPr>
          <w:rFonts w:ascii="Times New Roman" w:hAnsi="Times New Roman" w:cs="Times New Roman" w:hint="eastAsia"/>
        </w:rPr>
        <w:t>(DCs)</w:t>
      </w:r>
      <w:r>
        <w:rPr>
          <w:rFonts w:ascii="Times New Roman" w:hAnsi="Times New Roman" w:cs="Times New Roman"/>
        </w:rPr>
        <w:t>)</w:t>
      </w:r>
      <w:r w:rsidRPr="004822AD">
        <w:rPr>
          <w:rFonts w:ascii="Times New Roman" w:hAnsi="Times New Roman" w:cs="Times New Roman"/>
        </w:rPr>
        <w:t> </w:t>
      </w:r>
      <w:del w:id="35" w:author="BOUCADAIR Mohamed INNOV/NET" w:date="2025-01-10T09:27:00Z">
        <w:r w:rsidRPr="004822AD" w:rsidDel="001B7C18">
          <w:rPr>
            <w:rFonts w:ascii="Times New Roman" w:hAnsi="Times New Roman" w:cs="Times New Roman"/>
          </w:rPr>
          <w:delText>where</w:delText>
        </w:r>
        <w:r w:rsidDel="001B7C18">
          <w:rPr>
            <w:rFonts w:ascii="Times New Roman" w:hAnsi="Times New Roman" w:cs="Times New Roman"/>
          </w:rPr>
          <w:delText xml:space="preserve"> </w:delText>
        </w:r>
      </w:del>
      <w:ins w:id="36" w:author="BOUCADAIR Mohamed INNOV/NET" w:date="2025-01-10T09:27:00Z">
        <w:r w:rsidR="001B7C18">
          <w:rPr>
            <w:rFonts w:ascii="Times New Roman" w:hAnsi="Times New Roman" w:cs="Times New Roman"/>
          </w:rPr>
          <w:t xml:space="preserve">to fulfill </w:t>
        </w:r>
      </w:ins>
      <w:ins w:id="37" w:author="BOUCADAIR Mohamed INNOV/NET" w:date="2025-01-10T09:26:00Z">
        <w:r w:rsidR="00AF11FF" w:rsidRPr="009821E0">
          <w:rPr>
            <w:rFonts w:ascii="Times New Roman" w:hAnsi="Times New Roman" w:cs="Times New Roman"/>
          </w:rPr>
          <w:t xml:space="preserve">Service Level </w:t>
        </w:r>
        <w:r w:rsidR="00AF11FF">
          <w:rPr>
            <w:rFonts w:ascii="Times New Roman" w:hAnsi="Times New Roman" w:cs="Times New Roman" w:hint="eastAsia"/>
          </w:rPr>
          <w:t>Objective</w:t>
        </w:r>
        <w:r w:rsidR="00AF11FF">
          <w:rPr>
            <w:rFonts w:ascii="Times New Roman" w:hAnsi="Times New Roman" w:cs="Times New Roman"/>
          </w:rPr>
          <w:t xml:space="preserve">s </w:t>
        </w:r>
        <w:r w:rsidR="00AF11FF">
          <w:rPr>
            <w:rFonts w:ascii="Times New Roman" w:hAnsi="Times New Roman" w:cs="Times New Roman" w:hint="eastAsia"/>
          </w:rPr>
          <w:t>(SLO</w:t>
        </w:r>
        <w:r w:rsidR="00AF11FF">
          <w:rPr>
            <w:rFonts w:ascii="Times New Roman" w:hAnsi="Times New Roman" w:cs="Times New Roman"/>
          </w:rPr>
          <w:t>s</w:t>
        </w:r>
        <w:r w:rsidR="00AF11FF">
          <w:rPr>
            <w:rFonts w:ascii="Times New Roman" w:hAnsi="Times New Roman" w:cs="Times New Roman" w:hint="eastAsia"/>
          </w:rPr>
          <w:t>)</w:t>
        </w:r>
        <w:r w:rsidR="00AF11FF">
          <w:rPr>
            <w:rFonts w:ascii="Times New Roman" w:hAnsi="Times New Roman" w:cs="Times New Roman"/>
          </w:rPr>
          <w:t xml:space="preserve"> </w:t>
        </w:r>
        <w:r w:rsidR="00AF11FF">
          <w:rPr>
            <w:rFonts w:ascii="Times New Roman" w:hAnsi="Times New Roman" w:cs="Times New Roman"/>
          </w:rPr>
          <w:t xml:space="preserve">of </w:t>
        </w:r>
      </w:ins>
      <w:r>
        <w:rPr>
          <w:rFonts w:ascii="Times New Roman" w:hAnsi="Times New Roman" w:cs="Times New Roman" w:hint="eastAsia"/>
        </w:rPr>
        <w:t>user</w:t>
      </w:r>
      <w:r>
        <w:rPr>
          <w:rFonts w:ascii="Times New Roman" w:hAnsi="Times New Roman" w:cs="Times New Roman"/>
        </w:rPr>
        <w:t xml:space="preserve"> </w:t>
      </w:r>
      <w:r>
        <w:rPr>
          <w:rFonts w:ascii="Times New Roman" w:hAnsi="Times New Roman" w:cs="Times New Roman" w:hint="eastAsia"/>
        </w:rPr>
        <w:t>application</w:t>
      </w:r>
      <w:ins w:id="38" w:author="BOUCADAIR Mohamed INNOV/NET" w:date="2025-01-10T09:26:00Z">
        <w:r w:rsidR="00AF11FF">
          <w:rPr>
            <w:rFonts w:ascii="Times New Roman" w:hAnsi="Times New Roman" w:cs="Times New Roman"/>
          </w:rPr>
          <w:t>s</w:t>
        </w:r>
      </w:ins>
      <w:r>
        <w:rPr>
          <w:rFonts w:ascii="Times New Roman" w:hAnsi="Times New Roman" w:cs="Times New Roman"/>
        </w:rPr>
        <w:t xml:space="preserve"> </w:t>
      </w:r>
      <w:r>
        <w:rPr>
          <w:rFonts w:ascii="Times New Roman" w:hAnsi="Times New Roman" w:cs="Times New Roman" w:hint="eastAsia"/>
        </w:rPr>
        <w:t>and</w:t>
      </w:r>
      <w:r>
        <w:rPr>
          <w:rFonts w:ascii="Times New Roman" w:hAnsi="Times New Roman" w:cs="Times New Roman"/>
        </w:rPr>
        <w:t xml:space="preserve"> </w:t>
      </w:r>
      <w:r>
        <w:rPr>
          <w:rFonts w:ascii="Times New Roman" w:hAnsi="Times New Roman" w:cs="Times New Roman" w:hint="eastAsia"/>
        </w:rPr>
        <w:t>connectivity</w:t>
      </w:r>
      <w:del w:id="39" w:author="BOUCADAIR Mohamed INNOV/NET" w:date="2025-01-10T09:27:00Z">
        <w:r w:rsidDel="001B7C18">
          <w:rPr>
            <w:rFonts w:ascii="Times New Roman" w:hAnsi="Times New Roman" w:cs="Times New Roman"/>
          </w:rPr>
          <w:delText xml:space="preserve"> </w:delText>
        </w:r>
        <w:r w:rsidDel="001B7C18">
          <w:rPr>
            <w:rFonts w:ascii="Times New Roman" w:hAnsi="Times New Roman" w:cs="Times New Roman" w:hint="eastAsia"/>
          </w:rPr>
          <w:delText>of</w:delText>
        </w:r>
        <w:r w:rsidRPr="004822AD" w:rsidDel="001B7C18">
          <w:rPr>
            <w:rFonts w:ascii="Times New Roman" w:hAnsi="Times New Roman" w:cs="Times New Roman"/>
          </w:rPr>
          <w:delText xml:space="preserve"> </w:delText>
        </w:r>
      </w:del>
      <w:del w:id="40" w:author="BOUCADAIR Mohamed INNOV/NET" w:date="2025-01-10T09:26:00Z">
        <w:r w:rsidDel="00AF11FF">
          <w:rPr>
            <w:rFonts w:ascii="Times New Roman" w:hAnsi="Times New Roman" w:cs="Times New Roman" w:hint="eastAsia"/>
          </w:rPr>
          <w:delText>strict</w:delText>
        </w:r>
        <w:r w:rsidDel="00AF11FF">
          <w:rPr>
            <w:rFonts w:ascii="Times New Roman" w:hAnsi="Times New Roman" w:cs="Times New Roman"/>
          </w:rPr>
          <w:delText xml:space="preserve"> </w:delText>
        </w:r>
        <w:r w:rsidRPr="009821E0" w:rsidDel="00AF11FF">
          <w:rPr>
            <w:rFonts w:ascii="Times New Roman" w:hAnsi="Times New Roman" w:cs="Times New Roman"/>
          </w:rPr>
          <w:delText xml:space="preserve">Service Level </w:delText>
        </w:r>
        <w:r w:rsidDel="00AF11FF">
          <w:rPr>
            <w:rFonts w:ascii="Times New Roman" w:hAnsi="Times New Roman" w:cs="Times New Roman" w:hint="eastAsia"/>
          </w:rPr>
          <w:delText>Objective</w:delText>
        </w:r>
        <w:r w:rsidR="00606054" w:rsidDel="00AF11FF">
          <w:rPr>
            <w:rFonts w:ascii="Times New Roman" w:hAnsi="Times New Roman" w:cs="Times New Roman" w:hint="eastAsia"/>
          </w:rPr>
          <w:delText>(SLO)</w:delText>
        </w:r>
        <w:r w:rsidDel="00AF11FF">
          <w:rPr>
            <w:rFonts w:ascii="Times New Roman" w:hAnsi="Times New Roman" w:cs="Times New Roman"/>
          </w:rPr>
          <w:delText xml:space="preserve"> </w:delText>
        </w:r>
      </w:del>
      <w:del w:id="41" w:author="BOUCADAIR Mohamed INNOV/NET" w:date="2025-01-10T09:27:00Z">
        <w:r w:rsidDel="001B7C18">
          <w:rPr>
            <w:rFonts w:ascii="Times New Roman" w:hAnsi="Times New Roman" w:cs="Times New Roman" w:hint="eastAsia"/>
          </w:rPr>
          <w:delText>can</w:delText>
        </w:r>
        <w:r w:rsidDel="001B7C18">
          <w:rPr>
            <w:rFonts w:ascii="Times New Roman" w:hAnsi="Times New Roman" w:cs="Times New Roman"/>
          </w:rPr>
          <w:delText xml:space="preserve"> </w:delText>
        </w:r>
        <w:r w:rsidDel="001B7C18">
          <w:rPr>
            <w:rFonts w:ascii="Times New Roman" w:hAnsi="Times New Roman" w:cs="Times New Roman" w:hint="eastAsia"/>
          </w:rPr>
          <w:delText>be</w:delText>
        </w:r>
        <w:r w:rsidDel="001B7C18">
          <w:rPr>
            <w:rFonts w:ascii="Times New Roman" w:hAnsi="Times New Roman" w:cs="Times New Roman"/>
          </w:rPr>
          <w:delText xml:space="preserve"> </w:delText>
        </w:r>
        <w:r w:rsidDel="001B7C18">
          <w:rPr>
            <w:rFonts w:ascii="Times New Roman" w:hAnsi="Times New Roman" w:cs="Times New Roman" w:hint="eastAsia"/>
          </w:rPr>
          <w:delText>achieved</w:delText>
        </w:r>
      </w:del>
      <w:r w:rsidRPr="004822AD">
        <w:rPr>
          <w:rFonts w:ascii="Times New Roman" w:hAnsi="Times New Roman" w:cs="Times New Roman"/>
        </w:rPr>
        <w:t xml:space="preserve">. </w:t>
      </w:r>
      <w:del w:id="42" w:author="BOUCADAIR Mohamed INNOV/NET" w:date="2025-01-10T09:27:00Z">
        <w:r w:rsidDel="001B7C18">
          <w:rPr>
            <w:rFonts w:ascii="Times New Roman" w:hAnsi="Times New Roman" w:cs="Times New Roman" w:hint="eastAsia"/>
          </w:rPr>
          <w:delText>But</w:delText>
        </w:r>
        <w:r w:rsidDel="001B7C18">
          <w:rPr>
            <w:rFonts w:ascii="Times New Roman" w:hAnsi="Times New Roman" w:cs="Times New Roman"/>
          </w:rPr>
          <w:delText xml:space="preserve"> </w:delText>
        </w:r>
      </w:del>
      <w:ins w:id="43" w:author="BOUCADAIR Mohamed INNOV/NET" w:date="2025-01-10T09:27:00Z">
        <w:r w:rsidR="001B7C18">
          <w:rPr>
            <w:rFonts w:ascii="Times New Roman" w:hAnsi="Times New Roman" w:cs="Times New Roman"/>
          </w:rPr>
          <w:t>However,</w:t>
        </w:r>
        <w:r w:rsidR="001B7C18">
          <w:rPr>
            <w:rFonts w:ascii="Times New Roman" w:hAnsi="Times New Roman" w:cs="Times New Roman"/>
          </w:rPr>
          <w:t xml:space="preserve"> </w:t>
        </w:r>
      </w:ins>
      <w:r>
        <w:rPr>
          <w:rFonts w:ascii="Times New Roman" w:hAnsi="Times New Roman" w:cs="Times New Roman" w:hint="eastAsia"/>
        </w:rPr>
        <w:t>the</w:t>
      </w:r>
      <w:r>
        <w:rPr>
          <w:rFonts w:ascii="Times New Roman" w:hAnsi="Times New Roman" w:cs="Times New Roman"/>
        </w:rPr>
        <w:t xml:space="preserve"> telecom edge </w:t>
      </w:r>
      <w:r w:rsidRPr="007534C3">
        <w:rPr>
          <w:rFonts w:ascii="Times New Roman" w:hAnsi="Times New Roman" w:cs="Times New Roman"/>
        </w:rPr>
        <w:t xml:space="preserve">clouds </w:t>
      </w:r>
      <w:r>
        <w:rPr>
          <w:rFonts w:ascii="Times New Roman" w:hAnsi="Times New Roman" w:cs="Times New Roman"/>
        </w:rPr>
        <w:t xml:space="preserve">could </w:t>
      </w:r>
      <w:r w:rsidRPr="007534C3">
        <w:rPr>
          <w:rFonts w:ascii="Times New Roman" w:hAnsi="Times New Roman" w:cs="Times New Roman"/>
        </w:rPr>
        <w:t>have different types of processing resources</w:t>
      </w:r>
      <w:r>
        <w:rPr>
          <w:rFonts w:ascii="Times New Roman" w:hAnsi="Times New Roman" w:cs="Times New Roman"/>
        </w:rPr>
        <w:t xml:space="preserve"> (CPU, GPU,</w:t>
      </w:r>
      <w:r w:rsidR="009D428E">
        <w:rPr>
          <w:rFonts w:ascii="Times New Roman" w:hAnsi="Times New Roman" w:cs="Times New Roman" w:hint="eastAsia"/>
        </w:rPr>
        <w:t xml:space="preserve"> </w:t>
      </w:r>
      <w:r>
        <w:rPr>
          <w:rFonts w:ascii="Times New Roman" w:hAnsi="Times New Roman" w:cs="Times New Roman"/>
        </w:rPr>
        <w:t>FPGA</w:t>
      </w:r>
      <w:r>
        <w:rPr>
          <w:rFonts w:ascii="Times New Roman" w:hAnsi="Times New Roman" w:cs="Times New Roman" w:hint="eastAsia"/>
        </w:rPr>
        <w:t>,</w:t>
      </w:r>
      <w:r>
        <w:rPr>
          <w:rFonts w:ascii="Times New Roman" w:hAnsi="Times New Roman" w:cs="Times New Roman"/>
        </w:rPr>
        <w:t xml:space="preserve"> etc.)</w:t>
      </w:r>
      <w:r w:rsidRPr="007534C3">
        <w:rPr>
          <w:rFonts w:ascii="Times New Roman" w:hAnsi="Times New Roman" w:cs="Times New Roman"/>
        </w:rPr>
        <w:t xml:space="preserve">, and </w:t>
      </w:r>
      <w:del w:id="44" w:author="BOUCADAIR Mohamed INNOV/NET" w:date="2025-01-10T09:28:00Z">
        <w:r w:rsidRPr="007534C3" w:rsidDel="001D7EC7">
          <w:rPr>
            <w:rFonts w:ascii="Times New Roman" w:hAnsi="Times New Roman" w:cs="Times New Roman"/>
          </w:rPr>
          <w:delText xml:space="preserve">the </w:delText>
        </w:r>
        <w:r w:rsidDel="001D7EC7">
          <w:rPr>
            <w:rFonts w:ascii="Times New Roman" w:hAnsi="Times New Roman" w:cs="Times New Roman" w:hint="eastAsia"/>
          </w:rPr>
          <w:delText>smaller</w:delText>
        </w:r>
      </w:del>
      <w:ins w:id="45" w:author="BOUCADAIR Mohamed INNOV/NET" w:date="2025-01-10T09:28:00Z">
        <w:r w:rsidR="001D7EC7">
          <w:rPr>
            <w:rFonts w:ascii="Times New Roman" w:hAnsi="Times New Roman" w:cs="Times New Roman"/>
          </w:rPr>
          <w:t>be dimensioned with less</w:t>
        </w:r>
      </w:ins>
      <w:r>
        <w:rPr>
          <w:rFonts w:ascii="Times New Roman" w:hAnsi="Times New Roman" w:cs="Times New Roman"/>
        </w:rPr>
        <w:t xml:space="preserve"> </w:t>
      </w:r>
      <w:r>
        <w:rPr>
          <w:rFonts w:ascii="Times New Roman" w:hAnsi="Times New Roman" w:cs="Times New Roman" w:hint="eastAsia"/>
        </w:rPr>
        <w:t>resource</w:t>
      </w:r>
      <w:r>
        <w:rPr>
          <w:rFonts w:ascii="Times New Roman" w:hAnsi="Times New Roman" w:cs="Times New Roman"/>
        </w:rPr>
        <w:t xml:space="preserve"> </w:t>
      </w:r>
      <w:r w:rsidRPr="007534C3">
        <w:rPr>
          <w:rFonts w:ascii="Times New Roman" w:hAnsi="Times New Roman" w:cs="Times New Roman"/>
        </w:rPr>
        <w:t>capacity</w:t>
      </w:r>
      <w:r>
        <w:rPr>
          <w:rFonts w:ascii="Times New Roman" w:hAnsi="Times New Roman" w:cs="Times New Roman"/>
        </w:rPr>
        <w:t xml:space="preserve"> </w:t>
      </w:r>
      <w:del w:id="46" w:author="BOUCADAIR Mohamed INNOV/NET" w:date="2025-01-10T09:28:00Z">
        <w:r w:rsidDel="001D7EC7">
          <w:rPr>
            <w:rFonts w:ascii="Times New Roman" w:hAnsi="Times New Roman" w:cs="Times New Roman"/>
          </w:rPr>
          <w:delText xml:space="preserve">than </w:delText>
        </w:r>
      </w:del>
      <w:ins w:id="47" w:author="BOUCADAIR Mohamed INNOV/NET" w:date="2025-01-10T09:28:00Z">
        <w:r w:rsidR="001D7EC7">
          <w:rPr>
            <w:rFonts w:ascii="Times New Roman" w:hAnsi="Times New Roman" w:cs="Times New Roman"/>
          </w:rPr>
          <w:t>compared to a</w:t>
        </w:r>
        <w:r w:rsidR="001D7EC7">
          <w:rPr>
            <w:rFonts w:ascii="Times New Roman" w:hAnsi="Times New Roman" w:cs="Times New Roman"/>
          </w:rPr>
          <w:t xml:space="preserve"> </w:t>
        </w:r>
      </w:ins>
      <w:del w:id="48" w:author="BOUCADAIR Mohamed INNOV/NET" w:date="2025-01-10T09:28:00Z">
        <w:r w:rsidDel="001D7EC7">
          <w:rPr>
            <w:rFonts w:ascii="Times New Roman" w:hAnsi="Times New Roman" w:cs="Times New Roman"/>
          </w:rPr>
          <w:delText xml:space="preserve">the </w:delText>
        </w:r>
      </w:del>
      <w:del w:id="49" w:author="BOUCADAIR Mohamed INNOV/NET" w:date="2025-01-10T09:27:00Z">
        <w:r w:rsidRPr="00AB0375" w:rsidDel="001D7EC7">
          <w:rPr>
            <w:rFonts w:ascii="Times New Roman" w:hAnsi="Times New Roman" w:cs="Times New Roman"/>
          </w:rPr>
          <w:delText xml:space="preserve">traditional </w:delText>
        </w:r>
      </w:del>
      <w:ins w:id="50" w:author="BOUCADAIR Mohamed INNOV/NET" w:date="2025-01-10T09:27:00Z">
        <w:r w:rsidR="001D7EC7">
          <w:rPr>
            <w:rFonts w:ascii="Times New Roman" w:hAnsi="Times New Roman" w:cs="Times New Roman"/>
          </w:rPr>
          <w:t>conventi</w:t>
        </w:r>
      </w:ins>
      <w:ins w:id="51" w:author="BOUCADAIR Mohamed INNOV/NET" w:date="2025-01-10T09:28:00Z">
        <w:r w:rsidR="001D7EC7">
          <w:rPr>
            <w:rFonts w:ascii="Times New Roman" w:hAnsi="Times New Roman" w:cs="Times New Roman"/>
          </w:rPr>
          <w:t>onal</w:t>
        </w:r>
      </w:ins>
      <w:ins w:id="52" w:author="BOUCADAIR Mohamed INNOV/NET" w:date="2025-01-10T09:27:00Z">
        <w:r w:rsidR="001D7EC7" w:rsidRPr="00AB0375">
          <w:rPr>
            <w:rFonts w:ascii="Times New Roman" w:hAnsi="Times New Roman" w:cs="Times New Roman"/>
          </w:rPr>
          <w:t xml:space="preserve"> </w:t>
        </w:r>
      </w:ins>
      <w:r w:rsidRPr="00AB0375">
        <w:rPr>
          <w:rFonts w:ascii="Times New Roman" w:hAnsi="Times New Roman" w:cs="Times New Roman"/>
        </w:rPr>
        <w:t>D</w:t>
      </w:r>
      <w:r w:rsidR="006E043C">
        <w:rPr>
          <w:rFonts w:ascii="Times New Roman" w:hAnsi="Times New Roman" w:cs="Times New Roman" w:hint="eastAsia"/>
        </w:rPr>
        <w:t>C</w:t>
      </w:r>
      <w:r>
        <w:rPr>
          <w:rFonts w:ascii="Times New Roman" w:hAnsi="Times New Roman" w:cs="Times New Roman"/>
        </w:rPr>
        <w:t xml:space="preserve">s. </w:t>
      </w:r>
      <w:del w:id="53" w:author="BOUCADAIR Mohamed INNOV/NET" w:date="2025-01-10T09:28:00Z">
        <w:r w:rsidDel="008812EB">
          <w:rPr>
            <w:rFonts w:ascii="Times New Roman" w:hAnsi="Times New Roman" w:cs="Times New Roman" w:hint="eastAsia"/>
          </w:rPr>
          <w:delText>Further</w:delText>
        </w:r>
        <w:r w:rsidDel="008812EB">
          <w:rPr>
            <w:rFonts w:ascii="Times New Roman" w:hAnsi="Times New Roman" w:cs="Times New Roman"/>
          </w:rPr>
          <w:delText>more</w:delText>
        </w:r>
      </w:del>
      <w:ins w:id="54" w:author="BOUCADAIR Mohamed INNOV/NET" w:date="2025-01-10T09:28:00Z">
        <w:r w:rsidR="008812EB">
          <w:rPr>
            <w:rFonts w:ascii="Times New Roman" w:hAnsi="Times New Roman" w:cs="Times New Roman"/>
          </w:rPr>
          <w:t>Also</w:t>
        </w:r>
      </w:ins>
      <w:r>
        <w:rPr>
          <w:rFonts w:ascii="Times New Roman" w:hAnsi="Times New Roman" w:cs="Times New Roman"/>
        </w:rPr>
        <w:t xml:space="preserve">, </w:t>
      </w:r>
      <w:r w:rsidRPr="00AB0375">
        <w:rPr>
          <w:rFonts w:ascii="Times New Roman" w:hAnsi="Times New Roman" w:cs="Times New Roman"/>
          <w:b/>
        </w:rPr>
        <w:t>cloud and network resources are typically managed independently</w:t>
      </w:r>
      <w:r w:rsidRPr="00C35C41">
        <w:rPr>
          <w:rFonts w:ascii="Times New Roman" w:hAnsi="Times New Roman" w:cs="Times New Roman"/>
        </w:rPr>
        <w:t>, which poses</w:t>
      </w:r>
      <w:r>
        <w:rPr>
          <w:rFonts w:ascii="Times New Roman" w:hAnsi="Times New Roman" w:cs="Times New Roman"/>
        </w:rPr>
        <w:t xml:space="preserve"> </w:t>
      </w:r>
      <w:r>
        <w:rPr>
          <w:rFonts w:ascii="Times New Roman" w:hAnsi="Times New Roman" w:cs="Times New Roman" w:hint="eastAsia"/>
        </w:rPr>
        <w:t>some</w:t>
      </w:r>
      <w:r>
        <w:rPr>
          <w:rFonts w:ascii="Times New Roman" w:hAnsi="Times New Roman" w:cs="Times New Roman"/>
        </w:rPr>
        <w:t xml:space="preserve"> </w:t>
      </w:r>
      <w:r w:rsidRPr="00C35C41">
        <w:rPr>
          <w:rFonts w:ascii="Times New Roman" w:hAnsi="Times New Roman" w:cs="Times New Roman"/>
        </w:rPr>
        <w:t>challenges:</w:t>
      </w:r>
    </w:p>
    <w:p w14:paraId="42EF839D" w14:textId="1F64A7A9" w:rsidR="003D65D5" w:rsidRDefault="003D65D5" w:rsidP="00553385">
      <w:pPr>
        <w:pStyle w:val="Paragraphedeliste"/>
        <w:numPr>
          <w:ilvl w:val="0"/>
          <w:numId w:val="2"/>
        </w:numPr>
        <w:spacing w:beforeLines="50" w:before="156"/>
        <w:ind w:firstLineChars="0"/>
        <w:jc w:val="left"/>
        <w:rPr>
          <w:rFonts w:ascii="Times New Roman" w:hAnsi="Times New Roman" w:cs="Times New Roman"/>
        </w:rPr>
      </w:pPr>
      <w:r w:rsidRPr="00AB0375">
        <w:rPr>
          <w:rFonts w:ascii="Times New Roman" w:hAnsi="Times New Roman" w:cs="Times New Roman"/>
        </w:rPr>
        <w:t>Without visibility into network SLO</w:t>
      </w:r>
      <w:ins w:id="55" w:author="BOUCADAIR Mohamed INNOV/NET" w:date="2025-01-10T10:08:00Z">
        <w:r w:rsidR="00ED795A">
          <w:rPr>
            <w:rFonts w:ascii="Times New Roman" w:hAnsi="Times New Roman" w:cs="Times New Roman"/>
          </w:rPr>
          <w:t>s</w:t>
        </w:r>
      </w:ins>
      <w:r w:rsidRPr="00AB0375">
        <w:rPr>
          <w:rFonts w:ascii="Times New Roman" w:hAnsi="Times New Roman" w:cs="Times New Roman"/>
        </w:rPr>
        <w:t xml:space="preserve"> status and available resources, </w:t>
      </w:r>
      <w:r w:rsidRPr="00553385">
        <w:rPr>
          <w:rFonts w:ascii="Times New Roman" w:hAnsi="Times New Roman" w:cs="Times New Roman"/>
        </w:rPr>
        <w:t>cloud orchestrators</w:t>
      </w:r>
      <w:r w:rsidRPr="00AB0375">
        <w:rPr>
          <w:rFonts w:ascii="Times New Roman" w:hAnsi="Times New Roman" w:cs="Times New Roman"/>
        </w:rPr>
        <w:t xml:space="preserve"> struggle to ensure that the </w:t>
      </w:r>
      <w:r w:rsidRPr="00553385">
        <w:rPr>
          <w:rFonts w:ascii="Times New Roman" w:hAnsi="Times New Roman" w:cs="Times New Roman"/>
        </w:rPr>
        <w:t>deployment of service function instance</w:t>
      </w:r>
      <w:r w:rsidRPr="00AB0375">
        <w:rPr>
          <w:rFonts w:ascii="Times New Roman" w:hAnsi="Times New Roman" w:cs="Times New Roman"/>
        </w:rPr>
        <w:t xml:space="preserve">s </w:t>
      </w:r>
      <w:r w:rsidRPr="00AB0375">
        <w:rPr>
          <w:rFonts w:ascii="Times New Roman" w:hAnsi="Times New Roman" w:cs="Times New Roman" w:hint="eastAsia"/>
        </w:rPr>
        <w:t>in</w:t>
      </w:r>
      <w:r w:rsidRPr="00AB0375">
        <w:rPr>
          <w:rFonts w:ascii="Times New Roman" w:hAnsi="Times New Roman" w:cs="Times New Roman"/>
        </w:rPr>
        <w:t xml:space="preserve"> </w:t>
      </w:r>
      <w:r w:rsidRPr="00AB0375">
        <w:rPr>
          <w:rFonts w:ascii="Times New Roman" w:hAnsi="Times New Roman" w:cs="Times New Roman" w:hint="eastAsia"/>
        </w:rPr>
        <w:t>edge</w:t>
      </w:r>
      <w:r w:rsidRPr="00AB0375">
        <w:rPr>
          <w:rFonts w:ascii="Times New Roman" w:hAnsi="Times New Roman" w:cs="Times New Roman"/>
        </w:rPr>
        <w:t xml:space="preserve"> DC</w:t>
      </w:r>
      <w:r w:rsidRPr="00AB0375">
        <w:rPr>
          <w:rFonts w:ascii="Times New Roman" w:hAnsi="Times New Roman" w:cs="Times New Roman" w:hint="eastAsia"/>
        </w:rPr>
        <w:t>s</w:t>
      </w:r>
      <w:r w:rsidRPr="00AB0375">
        <w:rPr>
          <w:rFonts w:ascii="Times New Roman" w:hAnsi="Times New Roman" w:cs="Times New Roman"/>
        </w:rPr>
        <w:t xml:space="preserve"> meets the </w:t>
      </w:r>
      <w:r w:rsidRPr="00AB0375">
        <w:rPr>
          <w:rFonts w:ascii="Times New Roman" w:hAnsi="Times New Roman" w:cs="Times New Roman" w:hint="eastAsia"/>
        </w:rPr>
        <w:t>customer</w:t>
      </w:r>
      <w:r w:rsidRPr="00AB0375">
        <w:rPr>
          <w:rFonts w:ascii="Times New Roman" w:hAnsi="Times New Roman" w:cs="Times New Roman"/>
        </w:rPr>
        <w:t xml:space="preserve"> network's </w:t>
      </w:r>
      <w:r w:rsidRPr="00AB0375">
        <w:rPr>
          <w:rFonts w:ascii="Times New Roman" w:hAnsi="Times New Roman" w:cs="Times New Roman" w:hint="eastAsia"/>
        </w:rPr>
        <w:t>strict</w:t>
      </w:r>
      <w:r w:rsidRPr="00AB0375">
        <w:rPr>
          <w:rFonts w:ascii="Times New Roman" w:hAnsi="Times New Roman" w:cs="Times New Roman"/>
        </w:rPr>
        <w:t xml:space="preserve"> SLO requirements, e.g.</w:t>
      </w:r>
      <w:ins w:id="56" w:author="BOUCADAIR Mohamed INNOV/NET" w:date="2025-01-10T10:08:00Z">
        <w:r w:rsidR="00ED795A">
          <w:rPr>
            <w:rFonts w:ascii="Times New Roman" w:hAnsi="Times New Roman" w:cs="Times New Roman"/>
          </w:rPr>
          <w:t>,</w:t>
        </w:r>
      </w:ins>
      <w:r w:rsidRPr="00553385">
        <w:rPr>
          <w:rFonts w:ascii="Times New Roman" w:hAnsi="Times New Roman" w:cs="Times New Roman" w:hint="eastAsia"/>
        </w:rPr>
        <w:t xml:space="preserve"> </w:t>
      </w:r>
      <w:commentRangeStart w:id="57"/>
      <w:r w:rsidRPr="00AB0375">
        <w:rPr>
          <w:rFonts w:ascii="Times New Roman" w:hAnsi="Times New Roman" w:cs="Times New Roman"/>
        </w:rPr>
        <w:t xml:space="preserve">SD-WAN </w:t>
      </w:r>
      <w:r w:rsidRPr="00AB0375">
        <w:rPr>
          <w:rFonts w:ascii="Times New Roman" w:hAnsi="Times New Roman" w:cs="Times New Roman" w:hint="eastAsia"/>
        </w:rPr>
        <w:t>and</w:t>
      </w:r>
      <w:r w:rsidRPr="00AB0375">
        <w:rPr>
          <w:rFonts w:ascii="Times New Roman" w:hAnsi="Times New Roman" w:cs="Times New Roman"/>
        </w:rPr>
        <w:t xml:space="preserve"> </w:t>
      </w:r>
      <w:commentRangeStart w:id="58"/>
      <w:r w:rsidRPr="00AB0375">
        <w:rPr>
          <w:rFonts w:ascii="Times New Roman" w:hAnsi="Times New Roman" w:cs="Times New Roman"/>
        </w:rPr>
        <w:t xml:space="preserve">SASE </w:t>
      </w:r>
      <w:commentRangeEnd w:id="58"/>
      <w:r w:rsidR="00ED795A">
        <w:rPr>
          <w:rStyle w:val="Marquedecommentaire"/>
          <w:rFonts w:ascii="Times New Roman" w:eastAsia="SimSun" w:hAnsi="Times New Roman" w:cs="Times New Roman"/>
          <w:kern w:val="0"/>
        </w:rPr>
        <w:commentReference w:id="58"/>
      </w:r>
      <w:r w:rsidRPr="00AB0375">
        <w:rPr>
          <w:rFonts w:ascii="Times New Roman" w:hAnsi="Times New Roman" w:cs="Times New Roman" w:hint="eastAsia"/>
        </w:rPr>
        <w:t>functions,</w:t>
      </w:r>
      <w:r w:rsidRPr="00AB0375">
        <w:rPr>
          <w:rFonts w:ascii="Times New Roman" w:hAnsi="Times New Roman" w:cs="Times New Roman"/>
        </w:rPr>
        <w:t xml:space="preserve"> </w:t>
      </w:r>
      <w:ins w:id="59" w:author="BOUCADAIR Mohamed INNOV/NET" w:date="2025-01-10T10:08:00Z">
        <w:r w:rsidR="00ED795A">
          <w:rPr>
            <w:rFonts w:ascii="Times New Roman" w:hAnsi="Times New Roman" w:cs="Times New Roman"/>
          </w:rPr>
          <w:t xml:space="preserve">and </w:t>
        </w:r>
      </w:ins>
      <w:r w:rsidRPr="00AB0375">
        <w:rPr>
          <w:rFonts w:ascii="Times New Roman" w:hAnsi="Times New Roman" w:cs="Times New Roman"/>
        </w:rPr>
        <w:t>AI/ML algorithms applications</w:t>
      </w:r>
      <w:commentRangeEnd w:id="57"/>
      <w:r w:rsidR="00ED795A">
        <w:rPr>
          <w:rStyle w:val="Marquedecommentaire"/>
          <w:rFonts w:ascii="Times New Roman" w:eastAsia="SimSun" w:hAnsi="Times New Roman" w:cs="Times New Roman"/>
          <w:kern w:val="0"/>
        </w:rPr>
        <w:commentReference w:id="57"/>
      </w:r>
      <w:r w:rsidRPr="00AB0375">
        <w:rPr>
          <w:rFonts w:ascii="Times New Roman" w:hAnsi="Times New Roman" w:cs="Times New Roman"/>
        </w:rPr>
        <w:t>.</w:t>
      </w:r>
    </w:p>
    <w:p w14:paraId="7998EC08" w14:textId="77777777" w:rsidR="003D65D5" w:rsidRPr="00AB0375" w:rsidRDefault="003D65D5" w:rsidP="003D65D5">
      <w:pPr>
        <w:pStyle w:val="Paragraphedeliste"/>
        <w:numPr>
          <w:ilvl w:val="0"/>
          <w:numId w:val="2"/>
        </w:numPr>
        <w:spacing w:beforeLines="50" w:before="156"/>
        <w:ind w:firstLineChars="0"/>
        <w:jc w:val="left"/>
        <w:rPr>
          <w:rFonts w:ascii="Times New Roman" w:hAnsi="Times New Roman" w:cs="Times New Roman"/>
        </w:rPr>
      </w:pPr>
      <w:commentRangeStart w:id="60"/>
      <w:r w:rsidRPr="00AB0375">
        <w:rPr>
          <w:rFonts w:ascii="Times New Roman" w:hAnsi="Times New Roman" w:cs="Times New Roman"/>
        </w:rPr>
        <w:t>When service function instances are scaled up or down, relocated, or when traffic matrices between service functions change, the network remains unaware and is unable to promptly adjust its resources to accommodate these changes.</w:t>
      </w:r>
      <w:commentRangeEnd w:id="60"/>
      <w:r w:rsidR="00AA4B4A">
        <w:rPr>
          <w:rStyle w:val="Marquedecommentaire"/>
          <w:rFonts w:ascii="Times New Roman" w:eastAsia="SimSun" w:hAnsi="Times New Roman" w:cs="Times New Roman"/>
          <w:kern w:val="0"/>
        </w:rPr>
        <w:commentReference w:id="60"/>
      </w:r>
    </w:p>
    <w:p w14:paraId="7AA3F27A" w14:textId="412FF41F" w:rsidR="003D65D5" w:rsidRPr="00E24527" w:rsidRDefault="003D65D5" w:rsidP="009B4D95">
      <w:pPr>
        <w:pStyle w:val="Paragraphedeliste"/>
        <w:numPr>
          <w:ilvl w:val="0"/>
          <w:numId w:val="2"/>
        </w:numPr>
        <w:spacing w:beforeLines="50" w:before="156"/>
        <w:ind w:firstLineChars="0"/>
        <w:jc w:val="left"/>
        <w:rPr>
          <w:rFonts w:ascii="Times New Roman" w:hAnsi="Times New Roman" w:cs="Times New Roman"/>
        </w:rPr>
      </w:pPr>
      <w:r w:rsidRPr="00E24527">
        <w:rPr>
          <w:rFonts w:ascii="Times New Roman" w:hAnsi="Times New Roman" w:cs="Times New Roman"/>
        </w:rPr>
        <w:t>The network is unaware of the traffic characteristics of telecom edge cloud applications,</w:t>
      </w:r>
      <w:r w:rsidR="009B4D95" w:rsidRPr="00E24527">
        <w:rPr>
          <w:rFonts w:hint="eastAsia"/>
        </w:rPr>
        <w:t xml:space="preserve"> </w:t>
      </w:r>
      <w:r w:rsidR="009B4D95" w:rsidRPr="00E24527">
        <w:rPr>
          <w:rFonts w:ascii="Times New Roman" w:hAnsi="Times New Roman" w:cs="Times New Roman" w:hint="eastAsia"/>
        </w:rPr>
        <w:t xml:space="preserve">which </w:t>
      </w:r>
      <w:ins w:id="61" w:author="BOUCADAIR Mohamed INNOV/NET" w:date="2025-01-10T10:12:00Z">
        <w:r w:rsidR="00B906A4">
          <w:rPr>
            <w:rFonts w:ascii="Times New Roman" w:hAnsi="Times New Roman" w:cs="Times New Roman"/>
          </w:rPr>
          <w:t xml:space="preserve">might </w:t>
        </w:r>
      </w:ins>
      <w:r w:rsidR="009B4D95" w:rsidRPr="00E24527">
        <w:rPr>
          <w:rFonts w:ascii="Times New Roman" w:hAnsi="Times New Roman" w:cs="Times New Roman" w:hint="eastAsia"/>
        </w:rPr>
        <w:t>reduce</w:t>
      </w:r>
      <w:del w:id="62" w:author="BOUCADAIR Mohamed INNOV/NET" w:date="2025-01-10T10:12:00Z">
        <w:r w:rsidR="009B4D95" w:rsidRPr="00E24527" w:rsidDel="00B906A4">
          <w:rPr>
            <w:rFonts w:ascii="Times New Roman" w:hAnsi="Times New Roman" w:cs="Times New Roman" w:hint="eastAsia"/>
          </w:rPr>
          <w:delText>s</w:delText>
        </w:r>
      </w:del>
      <w:r w:rsidR="009B4D95" w:rsidRPr="00E24527">
        <w:rPr>
          <w:rFonts w:ascii="Times New Roman" w:hAnsi="Times New Roman" w:cs="Times New Roman" w:hint="eastAsia"/>
        </w:rPr>
        <w:t xml:space="preserve"> service performance.</w:t>
      </w:r>
      <w:r w:rsidRPr="00E24527">
        <w:rPr>
          <w:rFonts w:ascii="Times New Roman" w:hAnsi="Times New Roman" w:cs="Times New Roman"/>
        </w:rPr>
        <w:t xml:space="preserve"> </w:t>
      </w:r>
      <w:r w:rsidR="00F81805" w:rsidRPr="00E24527">
        <w:rPr>
          <w:rFonts w:ascii="Times New Roman" w:hAnsi="Times New Roman" w:cs="Times New Roman" w:hint="eastAsia"/>
        </w:rPr>
        <w:t xml:space="preserve">Take the </w:t>
      </w:r>
      <w:r w:rsidR="00F81805" w:rsidRPr="00E24527">
        <w:rPr>
          <w:rFonts w:ascii="Times New Roman" w:hAnsi="Times New Roman" w:cs="Times New Roman"/>
        </w:rPr>
        <w:t>AI-cluster training</w:t>
      </w:r>
      <w:r w:rsidR="00F81805" w:rsidRPr="00E24527">
        <w:rPr>
          <w:rFonts w:ascii="Times New Roman" w:hAnsi="Times New Roman" w:cs="Times New Roman" w:hint="eastAsia"/>
        </w:rPr>
        <w:t xml:space="preserve"> case an example</w:t>
      </w:r>
      <w:r w:rsidR="00F81805" w:rsidRPr="00E24527">
        <w:rPr>
          <w:rFonts w:ascii="Times New Roman" w:hAnsi="Times New Roman" w:cs="Times New Roman"/>
        </w:rPr>
        <w:t xml:space="preserve">, </w:t>
      </w:r>
      <w:r w:rsidR="009B4D95" w:rsidRPr="00E24527">
        <w:rPr>
          <w:rFonts w:ascii="Times New Roman" w:hAnsi="Times New Roman" w:cs="Times New Roman" w:hint="eastAsia"/>
        </w:rPr>
        <w:t>without</w:t>
      </w:r>
      <w:r w:rsidR="00F81805" w:rsidRPr="00E24527">
        <w:rPr>
          <w:rFonts w:ascii="Times New Roman" w:hAnsi="Times New Roman" w:cs="Times New Roman"/>
        </w:rPr>
        <w:t xml:space="preserve"> obtain</w:t>
      </w:r>
      <w:r w:rsidR="009B4D95" w:rsidRPr="00E24527">
        <w:rPr>
          <w:rFonts w:ascii="Times New Roman" w:hAnsi="Times New Roman" w:cs="Times New Roman" w:hint="eastAsia"/>
        </w:rPr>
        <w:t>ing</w:t>
      </w:r>
      <w:r w:rsidR="00F81805" w:rsidRPr="00E24527">
        <w:rPr>
          <w:rFonts w:ascii="Times New Roman" w:hAnsi="Times New Roman" w:cs="Times New Roman"/>
        </w:rPr>
        <w:t xml:space="preserve"> </w:t>
      </w:r>
      <w:ins w:id="63" w:author="BOUCADAIR Mohamed INNOV/NET" w:date="2025-01-10T10:13:00Z">
        <w:r w:rsidR="00B906A4">
          <w:rPr>
            <w:rFonts w:ascii="Times New Roman" w:hAnsi="Times New Roman" w:cs="Times New Roman"/>
          </w:rPr>
          <w:t xml:space="preserve">some </w:t>
        </w:r>
      </w:ins>
      <w:r w:rsidR="009B4D95" w:rsidRPr="00E24527">
        <w:rPr>
          <w:rFonts w:ascii="Times New Roman" w:hAnsi="Times New Roman" w:cs="Times New Roman" w:hint="eastAsia"/>
        </w:rPr>
        <w:t>flow</w:t>
      </w:r>
      <w:del w:id="64" w:author="BOUCADAIR Mohamed INNOV/NET" w:date="2025-01-10T10:13:00Z">
        <w:r w:rsidR="009B4D95" w:rsidRPr="00E24527" w:rsidDel="00B906A4">
          <w:rPr>
            <w:rFonts w:ascii="Times New Roman" w:hAnsi="Times New Roman" w:cs="Times New Roman"/>
          </w:rPr>
          <w:delText xml:space="preserve"> </w:delText>
        </w:r>
        <w:r w:rsidR="00F81805" w:rsidRPr="00E24527" w:rsidDel="00B906A4">
          <w:rPr>
            <w:rFonts w:ascii="Times New Roman" w:hAnsi="Times New Roman" w:cs="Times New Roman" w:hint="eastAsia"/>
          </w:rPr>
          <w:delText>t</w:delText>
        </w:r>
        <w:r w:rsidR="00F81805" w:rsidRPr="00E24527" w:rsidDel="00B906A4">
          <w:rPr>
            <w:rFonts w:ascii="Times New Roman" w:hAnsi="Times New Roman" w:cs="Times New Roman"/>
          </w:rPr>
          <w:delText>ables</w:delText>
        </w:r>
      </w:del>
      <w:ins w:id="65" w:author="BOUCADAIR Mohamed INNOV/NET" w:date="2025-01-10T10:13:00Z">
        <w:r w:rsidR="00B906A4">
          <w:rPr>
            <w:rFonts w:ascii="Times New Roman" w:hAnsi="Times New Roman" w:cs="Times New Roman"/>
          </w:rPr>
          <w:t xml:space="preserve"> characteristics</w:t>
        </w:r>
      </w:ins>
      <w:r w:rsidR="00C11335">
        <w:rPr>
          <w:rFonts w:ascii="Times New Roman" w:hAnsi="Times New Roman" w:cs="Times New Roman" w:hint="eastAsia"/>
        </w:rPr>
        <w:t xml:space="preserve"> </w:t>
      </w:r>
      <w:r w:rsidR="00F81805" w:rsidRPr="00E24527">
        <w:rPr>
          <w:rFonts w:ascii="Times New Roman" w:hAnsi="Times New Roman" w:cs="Times New Roman" w:hint="eastAsia"/>
        </w:rPr>
        <w:t>(</w:t>
      </w:r>
      <w:r w:rsidR="00E24527">
        <w:rPr>
          <w:rFonts w:ascii="Times New Roman" w:hAnsi="Times New Roman" w:cs="Times New Roman" w:hint="eastAsia"/>
        </w:rPr>
        <w:t>e.g.</w:t>
      </w:r>
      <w:ins w:id="66" w:author="BOUCADAIR Mohamed INNOV/NET" w:date="2025-01-10T10:12:00Z">
        <w:r w:rsidR="00AA4B4A">
          <w:rPr>
            <w:rFonts w:ascii="Times New Roman" w:hAnsi="Times New Roman" w:cs="Times New Roman"/>
          </w:rPr>
          <w:t>,</w:t>
        </w:r>
      </w:ins>
      <w:r w:rsidR="00F81805" w:rsidRPr="00E24527">
        <w:rPr>
          <w:rFonts w:ascii="Times New Roman" w:hAnsi="Times New Roman" w:cs="Times New Roman" w:hint="eastAsia"/>
        </w:rPr>
        <w:t xml:space="preserve"> IP address</w:t>
      </w:r>
      <w:r w:rsidR="009B4D95" w:rsidRPr="00E24527">
        <w:rPr>
          <w:rFonts w:ascii="Times New Roman" w:hAnsi="Times New Roman" w:cs="Times New Roman" w:hint="eastAsia"/>
        </w:rPr>
        <w:t>es, volume</w:t>
      </w:r>
      <w:ins w:id="67" w:author="BOUCADAIR Mohamed INNOV/NET" w:date="2025-01-10T10:12:00Z">
        <w:r w:rsidR="00AA4B4A">
          <w:rPr>
            <w:rFonts w:ascii="Times New Roman" w:hAnsi="Times New Roman" w:cs="Times New Roman"/>
          </w:rPr>
          <w:t>,</w:t>
        </w:r>
      </w:ins>
      <w:r w:rsidR="009B4D95" w:rsidRPr="00E24527">
        <w:rPr>
          <w:rFonts w:ascii="Times New Roman" w:hAnsi="Times New Roman" w:cs="Times New Roman" w:hint="eastAsia"/>
        </w:rPr>
        <w:t xml:space="preserve"> or timeframe</w:t>
      </w:r>
      <w:del w:id="68" w:author="BOUCADAIR Mohamed INNOV/NET" w:date="2025-01-10T10:12:00Z">
        <w:r w:rsidR="00F81805" w:rsidRPr="00E24527" w:rsidDel="00AA4B4A">
          <w:rPr>
            <w:rFonts w:ascii="Times New Roman" w:hAnsi="Times New Roman" w:cs="Times New Roman" w:hint="eastAsia"/>
          </w:rPr>
          <w:delText>, etc.</w:delText>
        </w:r>
      </w:del>
      <w:r w:rsidR="00F81805" w:rsidRPr="00E24527">
        <w:rPr>
          <w:rFonts w:ascii="Times New Roman" w:hAnsi="Times New Roman" w:cs="Times New Roman" w:hint="eastAsia"/>
        </w:rPr>
        <w:t>)</w:t>
      </w:r>
      <w:r w:rsidR="00F81805" w:rsidRPr="00E24527">
        <w:rPr>
          <w:rFonts w:ascii="Times New Roman" w:hAnsi="Times New Roman" w:cs="Times New Roman"/>
        </w:rPr>
        <w:t xml:space="preserve"> from </w:t>
      </w:r>
      <w:r w:rsidR="00F81805" w:rsidRPr="00E24527">
        <w:rPr>
          <w:rFonts w:ascii="Times New Roman" w:hAnsi="Times New Roman" w:cs="Times New Roman" w:hint="eastAsia"/>
        </w:rPr>
        <w:t xml:space="preserve">service </w:t>
      </w:r>
      <w:r w:rsidR="00F81805" w:rsidRPr="00E24527">
        <w:rPr>
          <w:rFonts w:ascii="Times New Roman" w:hAnsi="Times New Roman" w:cs="Times New Roman"/>
        </w:rPr>
        <w:t>orchestrator</w:t>
      </w:r>
      <w:ins w:id="69" w:author="BOUCADAIR Mohamed INNOV/NET" w:date="2025-01-10T10:12:00Z">
        <w:r w:rsidR="00AA4B4A">
          <w:rPr>
            <w:rFonts w:ascii="Times New Roman" w:hAnsi="Times New Roman" w:cs="Times New Roman"/>
          </w:rPr>
          <w:t>s</w:t>
        </w:r>
      </w:ins>
      <w:r w:rsidR="00F81805" w:rsidRPr="00E24527">
        <w:rPr>
          <w:rFonts w:ascii="Times New Roman" w:hAnsi="Times New Roman" w:cs="Times New Roman"/>
        </w:rPr>
        <w:t xml:space="preserve">, </w:t>
      </w:r>
      <w:r w:rsidR="00F81805" w:rsidRPr="00E24527">
        <w:rPr>
          <w:rFonts w:ascii="Times New Roman" w:hAnsi="Times New Roman" w:cs="Times New Roman" w:hint="eastAsia"/>
        </w:rPr>
        <w:t xml:space="preserve">the </w:t>
      </w:r>
      <w:commentRangeStart w:id="70"/>
      <w:r w:rsidR="00F81805" w:rsidRPr="00E24527">
        <w:rPr>
          <w:rFonts w:ascii="Times New Roman" w:hAnsi="Times New Roman" w:cs="Times New Roman"/>
        </w:rPr>
        <w:t xml:space="preserve">overall </w:t>
      </w:r>
      <w:r w:rsidR="00F81805" w:rsidRPr="00E24527">
        <w:rPr>
          <w:rFonts w:ascii="Times New Roman" w:hAnsi="Times New Roman" w:cs="Times New Roman" w:hint="eastAsia"/>
        </w:rPr>
        <w:t>capability</w:t>
      </w:r>
      <w:r w:rsidR="00F81805" w:rsidRPr="00E24527">
        <w:rPr>
          <w:rFonts w:ascii="Times New Roman" w:hAnsi="Times New Roman" w:cs="Times New Roman"/>
        </w:rPr>
        <w:t xml:space="preserve"> </w:t>
      </w:r>
      <w:r w:rsidR="009B4D95" w:rsidRPr="00E24527">
        <w:rPr>
          <w:rFonts w:ascii="Times New Roman" w:hAnsi="Times New Roman" w:cs="Times New Roman" w:hint="eastAsia"/>
        </w:rPr>
        <w:t xml:space="preserve">of the network </w:t>
      </w:r>
      <w:r w:rsidR="00F81805" w:rsidRPr="00E24527">
        <w:rPr>
          <w:rFonts w:ascii="Times New Roman" w:hAnsi="Times New Roman" w:cs="Times New Roman"/>
        </w:rPr>
        <w:t xml:space="preserve">is </w:t>
      </w:r>
      <w:r w:rsidR="00F81805" w:rsidRPr="00E24527">
        <w:rPr>
          <w:rFonts w:ascii="Times New Roman" w:hAnsi="Times New Roman" w:cs="Times New Roman" w:hint="eastAsia"/>
        </w:rPr>
        <w:t>constraine</w:t>
      </w:r>
      <w:r w:rsidR="00F81805" w:rsidRPr="00E24527">
        <w:rPr>
          <w:rFonts w:ascii="Times New Roman" w:hAnsi="Times New Roman" w:cs="Times New Roman"/>
        </w:rPr>
        <w:t xml:space="preserve">d by the slowest </w:t>
      </w:r>
      <w:r w:rsidR="00F81805" w:rsidRPr="00E24527">
        <w:rPr>
          <w:rFonts w:ascii="Times New Roman" w:hAnsi="Times New Roman" w:cs="Times New Roman" w:hint="eastAsia"/>
        </w:rPr>
        <w:t>flow</w:t>
      </w:r>
      <w:commentRangeEnd w:id="70"/>
      <w:r w:rsidR="000F2392">
        <w:rPr>
          <w:rStyle w:val="Marquedecommentaire"/>
          <w:rFonts w:ascii="Times New Roman" w:eastAsia="SimSun" w:hAnsi="Times New Roman" w:cs="Times New Roman"/>
          <w:kern w:val="0"/>
        </w:rPr>
        <w:commentReference w:id="70"/>
      </w:r>
      <w:r w:rsidR="00F81805" w:rsidRPr="00E24527">
        <w:rPr>
          <w:rFonts w:ascii="Times New Roman" w:hAnsi="Times New Roman" w:cs="Times New Roman"/>
        </w:rPr>
        <w:t>, which lead</w:t>
      </w:r>
      <w:r w:rsidR="0019694A" w:rsidRPr="00E24527">
        <w:rPr>
          <w:rFonts w:ascii="Times New Roman" w:hAnsi="Times New Roman" w:cs="Times New Roman" w:hint="eastAsia"/>
        </w:rPr>
        <w:t>s</w:t>
      </w:r>
      <w:r w:rsidR="00F81805" w:rsidRPr="00E24527">
        <w:rPr>
          <w:rFonts w:ascii="Times New Roman" w:hAnsi="Times New Roman" w:cs="Times New Roman"/>
        </w:rPr>
        <w:t xml:space="preserve"> to uneven load distribution</w:t>
      </w:r>
      <w:r w:rsidR="009B4D95" w:rsidRPr="00E24527">
        <w:rPr>
          <w:rFonts w:ascii="Times New Roman" w:hAnsi="Times New Roman" w:cs="Times New Roman" w:hint="eastAsia"/>
        </w:rPr>
        <w:t xml:space="preserve"> and</w:t>
      </w:r>
      <w:r w:rsidR="00F81805" w:rsidRPr="00E24527">
        <w:rPr>
          <w:rFonts w:ascii="Times New Roman" w:hAnsi="Times New Roman" w:cs="Times New Roman"/>
        </w:rPr>
        <w:t xml:space="preserve"> low network throughput.</w:t>
      </w:r>
    </w:p>
    <w:p w14:paraId="0994554A" w14:textId="3574C53A" w:rsidR="00565350" w:rsidRDefault="003D65D5" w:rsidP="000E40A0">
      <w:pPr>
        <w:spacing w:beforeLines="50" w:before="156"/>
        <w:jc w:val="left"/>
        <w:rPr>
          <w:rFonts w:ascii="Times New Roman" w:hAnsi="Times New Roman" w:cs="Times New Roman"/>
        </w:rPr>
      </w:pPr>
      <w:del w:id="71" w:author="BOUCADAIR Mohamed INNOV/NET" w:date="2025-01-10T10:13:00Z">
        <w:r w:rsidRPr="00802CE4" w:rsidDel="000F2392">
          <w:rPr>
            <w:rFonts w:ascii="Times New Roman" w:hAnsi="Times New Roman" w:cs="Times New Roman"/>
          </w:rPr>
          <w:delText>In such a situation, t</w:delText>
        </w:r>
      </w:del>
      <w:ins w:id="72" w:author="BOUCADAIR Mohamed INNOV/NET" w:date="2025-01-10T10:13:00Z">
        <w:r w:rsidR="000F2392">
          <w:rPr>
            <w:rFonts w:ascii="Times New Roman" w:hAnsi="Times New Roman" w:cs="Times New Roman"/>
          </w:rPr>
          <w:t>T</w:t>
        </w:r>
      </w:ins>
      <w:r w:rsidRPr="00802CE4">
        <w:rPr>
          <w:rFonts w:ascii="Times New Roman" w:hAnsi="Times New Roman" w:cs="Times New Roman"/>
        </w:rPr>
        <w:t xml:space="preserve">he Neotec </w:t>
      </w:r>
      <w:del w:id="73" w:author="BOUCADAIR Mohamed INNOV/NET" w:date="2025-01-10T10:13:00Z">
        <w:r w:rsidRPr="00802CE4" w:rsidDel="000F2392">
          <w:rPr>
            <w:rFonts w:ascii="Times New Roman" w:hAnsi="Times New Roman" w:cs="Times New Roman"/>
          </w:rPr>
          <w:delText xml:space="preserve">initiative </w:delText>
        </w:r>
      </w:del>
      <w:ins w:id="74" w:author="BOUCADAIR Mohamed INNOV/NET" w:date="2025-01-10T10:13:00Z">
        <w:r w:rsidR="000F2392">
          <w:rPr>
            <w:rFonts w:ascii="Times New Roman" w:hAnsi="Times New Roman" w:cs="Times New Roman"/>
          </w:rPr>
          <w:t>WG</w:t>
        </w:r>
        <w:r w:rsidR="000F2392" w:rsidRPr="00802CE4">
          <w:rPr>
            <w:rFonts w:ascii="Times New Roman" w:hAnsi="Times New Roman" w:cs="Times New Roman"/>
          </w:rPr>
          <w:t xml:space="preserve"> </w:t>
        </w:r>
      </w:ins>
      <w:r w:rsidRPr="00802CE4">
        <w:rPr>
          <w:rFonts w:ascii="Times New Roman" w:hAnsi="Times New Roman" w:cs="Times New Roman"/>
        </w:rPr>
        <w:t>focus</w:t>
      </w:r>
      <w:r w:rsidRPr="00802CE4">
        <w:rPr>
          <w:rFonts w:ascii="Times New Roman" w:hAnsi="Times New Roman" w:cs="Times New Roman" w:hint="eastAsia"/>
        </w:rPr>
        <w:t>es</w:t>
      </w:r>
      <w:r w:rsidRPr="00802CE4">
        <w:rPr>
          <w:rFonts w:ascii="Times New Roman" w:hAnsi="Times New Roman" w:cs="Times New Roman"/>
        </w:rPr>
        <w:t xml:space="preserve"> </w:t>
      </w:r>
      <w:r w:rsidRPr="00802CE4">
        <w:rPr>
          <w:rFonts w:ascii="Times New Roman" w:hAnsi="Times New Roman" w:cs="Times New Roman" w:hint="eastAsia"/>
        </w:rPr>
        <w:t>on</w:t>
      </w:r>
      <w:r w:rsidRPr="00802CE4">
        <w:rPr>
          <w:rFonts w:ascii="Times New Roman" w:hAnsi="Times New Roman" w:cs="Times New Roman"/>
        </w:rPr>
        <w:t xml:space="preserve"> introduc</w:t>
      </w:r>
      <w:r w:rsidRPr="00802CE4">
        <w:rPr>
          <w:rFonts w:ascii="Times New Roman" w:hAnsi="Times New Roman" w:cs="Times New Roman" w:hint="eastAsia"/>
        </w:rPr>
        <w:t>ing</w:t>
      </w:r>
      <w:r w:rsidRPr="00802CE4">
        <w:rPr>
          <w:rFonts w:ascii="Times New Roman" w:hAnsi="Times New Roman" w:cs="Times New Roman"/>
        </w:rPr>
        <w:t xml:space="preserve"> a </w:t>
      </w:r>
      <w:r w:rsidRPr="00802CE4">
        <w:rPr>
          <w:rFonts w:ascii="Times New Roman" w:hAnsi="Times New Roman" w:cs="Times New Roman"/>
          <w:b/>
          <w:bCs/>
        </w:rPr>
        <w:t xml:space="preserve">cloud-aware service orchestrator </w:t>
      </w:r>
      <w:r w:rsidRPr="00802CE4">
        <w:rPr>
          <w:rFonts w:ascii="Times New Roman" w:hAnsi="Times New Roman" w:cs="Times New Roman"/>
        </w:rPr>
        <w:t xml:space="preserve">and </w:t>
      </w:r>
      <w:del w:id="75" w:author="BOUCADAIR Mohamed INNOV/NET" w:date="2025-01-10T10:13:00Z">
        <w:r w:rsidRPr="00802CE4" w:rsidDel="000F2392">
          <w:rPr>
            <w:rFonts w:ascii="Times New Roman" w:hAnsi="Times New Roman" w:cs="Times New Roman"/>
          </w:rPr>
          <w:delText xml:space="preserve">to investigate </w:delText>
        </w:r>
      </w:del>
      <w:ins w:id="76" w:author="BOUCADAIR Mohamed INNOV/NET" w:date="2025-01-10T10:13:00Z">
        <w:r w:rsidR="000F2392" w:rsidRPr="00802CE4">
          <w:rPr>
            <w:rFonts w:ascii="Times New Roman" w:hAnsi="Times New Roman" w:cs="Times New Roman"/>
          </w:rPr>
          <w:t>investigat</w:t>
        </w:r>
        <w:r w:rsidR="000F2392">
          <w:rPr>
            <w:rFonts w:ascii="Times New Roman" w:hAnsi="Times New Roman" w:cs="Times New Roman"/>
          </w:rPr>
          <w:t>i</w:t>
        </w:r>
      </w:ins>
      <w:ins w:id="77" w:author="BOUCADAIR Mohamed INNOV/NET" w:date="2025-01-10T10:14:00Z">
        <w:r w:rsidR="000F2392">
          <w:rPr>
            <w:rFonts w:ascii="Times New Roman" w:hAnsi="Times New Roman" w:cs="Times New Roman"/>
          </w:rPr>
          <w:t>ng</w:t>
        </w:r>
      </w:ins>
      <w:ins w:id="78" w:author="BOUCADAIR Mohamed INNOV/NET" w:date="2025-01-10T10:13:00Z">
        <w:r w:rsidR="000F2392" w:rsidRPr="00802CE4">
          <w:rPr>
            <w:rFonts w:ascii="Times New Roman" w:hAnsi="Times New Roman" w:cs="Times New Roman"/>
          </w:rPr>
          <w:t xml:space="preserve"> </w:t>
        </w:r>
      </w:ins>
      <w:r w:rsidRPr="00802CE4">
        <w:rPr>
          <w:rFonts w:ascii="Times New Roman" w:hAnsi="Times New Roman" w:cs="Times New Roman"/>
        </w:rPr>
        <w:t xml:space="preserve">the </w:t>
      </w:r>
      <w:r w:rsidRPr="00802CE4">
        <w:rPr>
          <w:rFonts w:ascii="Times New Roman" w:hAnsi="Times New Roman" w:cs="Times New Roman"/>
          <w:b/>
          <w:bCs/>
        </w:rPr>
        <w:t>interfaces</w:t>
      </w:r>
      <w:r w:rsidRPr="003D65D5">
        <w:rPr>
          <w:rFonts w:ascii="Times New Roman" w:hAnsi="Times New Roman" w:cs="Times New Roman"/>
        </w:rPr>
        <w:t xml:space="preserve"> </w:t>
      </w:r>
      <w:r w:rsidRPr="00553385">
        <w:rPr>
          <w:rFonts w:ascii="Times New Roman" w:hAnsi="Times New Roman" w:cs="Times New Roman"/>
        </w:rPr>
        <w:t>between the</w:t>
      </w:r>
      <w:bookmarkStart w:id="79" w:name="OLE_LINK24"/>
      <w:r w:rsidRPr="00553385">
        <w:rPr>
          <w:rFonts w:ascii="Times New Roman" w:hAnsi="Times New Roman" w:cs="Times New Roman"/>
        </w:rPr>
        <w:t xml:space="preserve"> cloud-aware service orchestrator</w:t>
      </w:r>
      <w:bookmarkEnd w:id="79"/>
      <w:ins w:id="80" w:author="BOUCADAIR Mohamed INNOV/NET" w:date="2025-01-10T10:14:00Z">
        <w:r w:rsidR="000F2392">
          <w:rPr>
            <w:rFonts w:ascii="Times New Roman" w:hAnsi="Times New Roman" w:cs="Times New Roman"/>
          </w:rPr>
          <w:t>s</w:t>
        </w:r>
      </w:ins>
      <w:r w:rsidRPr="00553385">
        <w:rPr>
          <w:rFonts w:ascii="Times New Roman" w:hAnsi="Times New Roman" w:cs="Times New Roman"/>
        </w:rPr>
        <w:t xml:space="preserve"> and existing network controllers, as well as </w:t>
      </w:r>
      <w:bookmarkStart w:id="81" w:name="OLE_LINK25"/>
      <w:r w:rsidRPr="00553385">
        <w:rPr>
          <w:rFonts w:ascii="Times New Roman" w:hAnsi="Times New Roman" w:cs="Times New Roman"/>
        </w:rPr>
        <w:t>cloud orchestrator</w:t>
      </w:r>
      <w:bookmarkEnd w:id="81"/>
      <w:r w:rsidRPr="00553385">
        <w:rPr>
          <w:rFonts w:ascii="Times New Roman" w:hAnsi="Times New Roman" w:cs="Times New Roman"/>
        </w:rPr>
        <w:t xml:space="preserve">s. </w:t>
      </w:r>
      <w:r w:rsidR="00CF7964" w:rsidRPr="00553385">
        <w:rPr>
          <w:rFonts w:ascii="Times New Roman" w:hAnsi="Times New Roman" w:cs="Times New Roman" w:hint="eastAsia"/>
        </w:rPr>
        <w:t xml:space="preserve">Specifically, </w:t>
      </w:r>
      <w:del w:id="82" w:author="BOUCADAIR Mohamed INNOV/NET" w:date="2025-01-10T10:14:00Z">
        <w:r w:rsidR="00CF7964" w:rsidRPr="00553385" w:rsidDel="004861E6">
          <w:rPr>
            <w:rFonts w:ascii="Times New Roman" w:hAnsi="Times New Roman" w:cs="Times New Roman" w:hint="eastAsia"/>
          </w:rPr>
          <w:delText xml:space="preserve">this </w:delText>
        </w:r>
      </w:del>
      <w:commentRangeStart w:id="83"/>
      <w:ins w:id="84" w:author="BOUCADAIR Mohamed INNOV/NET" w:date="2025-01-10T10:14:00Z">
        <w:r w:rsidR="004861E6" w:rsidRPr="00553385">
          <w:rPr>
            <w:rFonts w:ascii="Times New Roman" w:hAnsi="Times New Roman" w:cs="Times New Roman" w:hint="eastAsia"/>
          </w:rPr>
          <w:t>th</w:t>
        </w:r>
        <w:r w:rsidR="004861E6">
          <w:rPr>
            <w:rFonts w:ascii="Times New Roman" w:hAnsi="Times New Roman" w:cs="Times New Roman"/>
          </w:rPr>
          <w:t>ese</w:t>
        </w:r>
        <w:r w:rsidR="004861E6" w:rsidRPr="00553385">
          <w:rPr>
            <w:rFonts w:ascii="Times New Roman" w:hAnsi="Times New Roman" w:cs="Times New Roman" w:hint="eastAsia"/>
          </w:rPr>
          <w:t xml:space="preserve"> </w:t>
        </w:r>
      </w:ins>
      <w:r w:rsidR="00CF7964" w:rsidRPr="00553385">
        <w:rPr>
          <w:rFonts w:ascii="Times New Roman" w:hAnsi="Times New Roman" w:cs="Times New Roman" w:hint="eastAsia"/>
        </w:rPr>
        <w:t>interface</w:t>
      </w:r>
      <w:ins w:id="85" w:author="BOUCADAIR Mohamed INNOV/NET" w:date="2025-01-10T10:14:00Z">
        <w:r w:rsidR="004861E6">
          <w:rPr>
            <w:rFonts w:ascii="Times New Roman" w:hAnsi="Times New Roman" w:cs="Times New Roman"/>
          </w:rPr>
          <w:t>s</w:t>
        </w:r>
      </w:ins>
      <w:r w:rsidR="00CF7964" w:rsidRPr="00553385">
        <w:rPr>
          <w:rFonts w:ascii="Times New Roman" w:hAnsi="Times New Roman" w:cs="Times New Roman" w:hint="eastAsia"/>
        </w:rPr>
        <w:t xml:space="preserve"> </w:t>
      </w:r>
      <w:commentRangeEnd w:id="83"/>
      <w:r w:rsidR="00B13482">
        <w:rPr>
          <w:rStyle w:val="Marquedecommentaire"/>
          <w:rFonts w:ascii="Times New Roman" w:eastAsia="SimSun" w:hAnsi="Times New Roman" w:cs="Times New Roman"/>
          <w:kern w:val="0"/>
        </w:rPr>
        <w:commentReference w:id="83"/>
      </w:r>
      <w:r w:rsidR="00CF7964" w:rsidRPr="00553385">
        <w:rPr>
          <w:rFonts w:ascii="Times New Roman" w:hAnsi="Times New Roman" w:cs="Times New Roman" w:hint="eastAsia"/>
        </w:rPr>
        <w:t>support</w:t>
      </w:r>
      <w:del w:id="86" w:author="BOUCADAIR Mohamed INNOV/NET" w:date="2025-01-10T10:14:00Z">
        <w:r w:rsidR="00CF7964" w:rsidRPr="00553385" w:rsidDel="004861E6">
          <w:rPr>
            <w:rFonts w:ascii="Times New Roman" w:hAnsi="Times New Roman" w:cs="Times New Roman" w:hint="eastAsia"/>
          </w:rPr>
          <w:delText>s</w:delText>
        </w:r>
      </w:del>
      <w:r w:rsidR="00CF7964" w:rsidRPr="00553385">
        <w:rPr>
          <w:rFonts w:ascii="Times New Roman" w:hAnsi="Times New Roman" w:cs="Times New Roman" w:hint="eastAsia"/>
        </w:rPr>
        <w:t xml:space="preserve"> the following functions:</w:t>
      </w:r>
      <w:r w:rsidR="000E0404">
        <w:rPr>
          <w:rFonts w:ascii="Times New Roman" w:hAnsi="Times New Roman" w:cs="Times New Roman" w:hint="eastAsia"/>
        </w:rPr>
        <w:t xml:space="preserve"> </w:t>
      </w:r>
    </w:p>
    <w:p w14:paraId="0792E808" w14:textId="33235D97" w:rsidR="0057381A" w:rsidRPr="0085028B" w:rsidRDefault="0057381A" w:rsidP="0085028B">
      <w:pPr>
        <w:pStyle w:val="Paragraphedeliste"/>
        <w:numPr>
          <w:ilvl w:val="1"/>
          <w:numId w:val="4"/>
        </w:numPr>
        <w:spacing w:beforeLines="50" w:before="156"/>
        <w:ind w:left="426" w:firstLineChars="0" w:hanging="426"/>
        <w:jc w:val="left"/>
        <w:rPr>
          <w:rFonts w:ascii="Times New Roman" w:hAnsi="Times New Roman" w:cs="Times New Roman"/>
        </w:rPr>
      </w:pPr>
      <w:bookmarkStart w:id="87" w:name="OLE_LINK18"/>
      <w:r w:rsidRPr="0085028B">
        <w:rPr>
          <w:rFonts w:ascii="Times New Roman" w:hAnsi="Times New Roman" w:cs="Times New Roman" w:hint="eastAsia"/>
        </w:rPr>
        <w:t>Dynamical adjust</w:t>
      </w:r>
      <w:r w:rsidR="00612FE3" w:rsidRPr="0085028B">
        <w:rPr>
          <w:rFonts w:ascii="Times New Roman" w:hAnsi="Times New Roman" w:cs="Times New Roman" w:hint="eastAsia"/>
        </w:rPr>
        <w:t>ment</w:t>
      </w:r>
      <w:r w:rsidRPr="0085028B">
        <w:rPr>
          <w:rFonts w:ascii="Times New Roman" w:hAnsi="Times New Roman" w:cs="Times New Roman" w:hint="eastAsia"/>
        </w:rPr>
        <w:t xml:space="preserve"> </w:t>
      </w:r>
      <w:r w:rsidR="002B4898" w:rsidRPr="0085028B">
        <w:rPr>
          <w:rFonts w:ascii="Times New Roman" w:hAnsi="Times New Roman" w:cs="Times New Roman" w:hint="eastAsia"/>
        </w:rPr>
        <w:t xml:space="preserve">of </w:t>
      </w:r>
      <w:r w:rsidRPr="0085028B">
        <w:rPr>
          <w:rFonts w:ascii="Times New Roman" w:hAnsi="Times New Roman" w:cs="Times New Roman" w:hint="eastAsia"/>
        </w:rPr>
        <w:t>load-balancing polic</w:t>
      </w:r>
      <w:r w:rsidR="00A35954" w:rsidRPr="0085028B">
        <w:rPr>
          <w:rFonts w:ascii="Times New Roman" w:hAnsi="Times New Roman" w:cs="Times New Roman" w:hint="eastAsia"/>
        </w:rPr>
        <w:t>ies</w:t>
      </w:r>
      <w:bookmarkEnd w:id="87"/>
      <w:del w:id="88" w:author="BOUCADAIR Mohamed INNOV/NET" w:date="2025-01-10T10:15:00Z">
        <w:r w:rsidR="00CF7964" w:rsidRPr="0085028B" w:rsidDel="00570368">
          <w:rPr>
            <w:rFonts w:ascii="Times New Roman" w:hAnsi="Times New Roman" w:cs="Times New Roman" w:hint="eastAsia"/>
          </w:rPr>
          <w:delText>,</w:delText>
        </w:r>
        <w:r w:rsidRPr="0085028B" w:rsidDel="00570368">
          <w:rPr>
            <w:rFonts w:ascii="Times New Roman" w:hAnsi="Times New Roman" w:cs="Times New Roman" w:hint="eastAsia"/>
          </w:rPr>
          <w:delText xml:space="preserve"> </w:delText>
        </w:r>
      </w:del>
      <w:ins w:id="89" w:author="BOUCADAIR Mohamed INNOV/NET" w:date="2025-01-10T10:15:00Z">
        <w:r w:rsidR="00570368">
          <w:rPr>
            <w:rFonts w:ascii="Times New Roman" w:hAnsi="Times New Roman" w:cs="Times New Roman"/>
          </w:rPr>
          <w:t xml:space="preserve">: </w:t>
        </w:r>
      </w:ins>
      <w:del w:id="90" w:author="BOUCADAIR Mohamed INNOV/NET" w:date="2025-01-10T10:15:00Z">
        <w:r w:rsidR="00A254ED" w:rsidRPr="0085028B" w:rsidDel="00570368">
          <w:rPr>
            <w:rFonts w:ascii="Times New Roman" w:hAnsi="Times New Roman" w:cs="Times New Roman" w:hint="eastAsia"/>
          </w:rPr>
          <w:delText xml:space="preserve">effective </w:delText>
        </w:r>
      </w:del>
      <w:ins w:id="91" w:author="BOUCADAIR Mohamed INNOV/NET" w:date="2025-01-10T10:15:00Z">
        <w:r w:rsidR="00570368">
          <w:rPr>
            <w:rFonts w:ascii="Times New Roman" w:hAnsi="Times New Roman" w:cs="Times New Roman"/>
          </w:rPr>
          <w:t>E</w:t>
        </w:r>
        <w:r w:rsidR="00570368" w:rsidRPr="0085028B">
          <w:rPr>
            <w:rFonts w:ascii="Times New Roman" w:hAnsi="Times New Roman" w:cs="Times New Roman" w:hint="eastAsia"/>
          </w:rPr>
          <w:t xml:space="preserve">ffective </w:t>
        </w:r>
      </w:ins>
      <w:r w:rsidR="00A254ED" w:rsidRPr="0085028B">
        <w:rPr>
          <w:rFonts w:ascii="Times New Roman" w:hAnsi="Times New Roman" w:cs="Times New Roman" w:hint="eastAsia"/>
        </w:rPr>
        <w:t xml:space="preserve">load-balancing policy </w:t>
      </w:r>
      <w:r w:rsidR="00A254ED" w:rsidRPr="0085028B">
        <w:rPr>
          <w:rFonts w:ascii="Times New Roman" w:hAnsi="Times New Roman" w:cs="Times New Roman" w:hint="eastAsia"/>
        </w:rPr>
        <w:lastRenderedPageBreak/>
        <w:t xml:space="preserve">is </w:t>
      </w:r>
      <w:r w:rsidR="00802CE4" w:rsidRPr="0085028B">
        <w:rPr>
          <w:rFonts w:ascii="Times New Roman" w:hAnsi="Times New Roman" w:cs="Times New Roman" w:hint="eastAsia"/>
        </w:rPr>
        <w:t xml:space="preserve">essential </w:t>
      </w:r>
      <w:r w:rsidR="00A254ED" w:rsidRPr="0085028B">
        <w:rPr>
          <w:rFonts w:ascii="Times New Roman" w:hAnsi="Times New Roman" w:cs="Times New Roman" w:hint="eastAsia"/>
        </w:rPr>
        <w:t xml:space="preserve">to </w:t>
      </w:r>
      <w:r w:rsidR="00200531" w:rsidRPr="0085028B">
        <w:rPr>
          <w:rFonts w:ascii="Times New Roman" w:hAnsi="Times New Roman" w:cs="Times New Roman" w:hint="eastAsia"/>
        </w:rPr>
        <w:t xml:space="preserve">guarantee the </w:t>
      </w:r>
      <w:r w:rsidR="006A41B0" w:rsidRPr="0085028B">
        <w:rPr>
          <w:rFonts w:ascii="Times New Roman" w:hAnsi="Times New Roman" w:cs="Times New Roman" w:hint="eastAsia"/>
        </w:rPr>
        <w:t xml:space="preserve">end-to-end </w:t>
      </w:r>
      <w:r w:rsidR="00200531" w:rsidRPr="0085028B">
        <w:rPr>
          <w:rFonts w:ascii="Times New Roman" w:hAnsi="Times New Roman" w:cs="Times New Roman" w:hint="eastAsia"/>
        </w:rPr>
        <w:t xml:space="preserve">performance and </w:t>
      </w:r>
      <w:r w:rsidRPr="0085028B">
        <w:rPr>
          <w:rFonts w:ascii="Times New Roman" w:hAnsi="Times New Roman" w:cs="Times New Roman" w:hint="eastAsia"/>
        </w:rPr>
        <w:t xml:space="preserve">maximize the </w:t>
      </w:r>
      <w:r w:rsidR="006A41B0" w:rsidRPr="0085028B">
        <w:rPr>
          <w:rFonts w:ascii="Times New Roman" w:hAnsi="Times New Roman" w:cs="Times New Roman" w:hint="eastAsia"/>
        </w:rPr>
        <w:t xml:space="preserve">overall </w:t>
      </w:r>
      <w:r w:rsidRPr="0085028B">
        <w:rPr>
          <w:rFonts w:ascii="Times New Roman" w:hAnsi="Times New Roman" w:cs="Times New Roman" w:hint="eastAsia"/>
        </w:rPr>
        <w:t>throughput for certain flows among edge clouds during a specific time span.</w:t>
      </w:r>
      <w:r w:rsidR="00D8799D">
        <w:rPr>
          <w:rFonts w:ascii="Times New Roman" w:hAnsi="Times New Roman" w:cs="Times New Roman" w:hint="eastAsia"/>
        </w:rPr>
        <w:t xml:space="preserve"> </w:t>
      </w:r>
    </w:p>
    <w:p w14:paraId="0C0CE99F" w14:textId="42729951" w:rsidR="00565350" w:rsidRDefault="00706999" w:rsidP="0085028B">
      <w:pPr>
        <w:pStyle w:val="Paragraphedeliste"/>
        <w:numPr>
          <w:ilvl w:val="1"/>
          <w:numId w:val="4"/>
        </w:numPr>
        <w:spacing w:beforeLines="50" w:before="156"/>
        <w:ind w:left="426" w:firstLineChars="0" w:hanging="426"/>
        <w:jc w:val="left"/>
        <w:rPr>
          <w:rFonts w:ascii="Times New Roman" w:hAnsi="Times New Roman" w:cs="Times New Roman"/>
        </w:rPr>
      </w:pPr>
      <w:bookmarkStart w:id="92" w:name="OLE_LINK6"/>
      <w:r w:rsidRPr="0085028B">
        <w:rPr>
          <w:rFonts w:ascii="Times New Roman" w:hAnsi="Times New Roman" w:cs="Times New Roman" w:hint="eastAsia"/>
        </w:rPr>
        <w:t>E</w:t>
      </w:r>
      <w:r w:rsidR="00565350" w:rsidRPr="0085028B">
        <w:rPr>
          <w:rFonts w:ascii="Times New Roman" w:hAnsi="Times New Roman" w:cs="Times New Roman" w:hint="eastAsia"/>
        </w:rPr>
        <w:t xml:space="preserve">dge cloud </w:t>
      </w:r>
      <w:r w:rsidR="00565350" w:rsidRPr="0085028B">
        <w:rPr>
          <w:rFonts w:ascii="Times New Roman" w:hAnsi="Times New Roman" w:cs="Times New Roman"/>
        </w:rPr>
        <w:t>resource</w:t>
      </w:r>
      <w:r w:rsidR="00565350" w:rsidRPr="0085028B">
        <w:rPr>
          <w:rFonts w:ascii="Times New Roman" w:hAnsi="Times New Roman" w:cs="Times New Roman" w:hint="eastAsia"/>
        </w:rPr>
        <w:t xml:space="preserve"> abstraction</w:t>
      </w:r>
      <w:r w:rsidR="00CF7964" w:rsidRPr="0085028B">
        <w:rPr>
          <w:rFonts w:ascii="Times New Roman" w:hAnsi="Times New Roman" w:cs="Times New Roman" w:hint="eastAsia"/>
        </w:rPr>
        <w:t xml:space="preserve"> and </w:t>
      </w:r>
      <w:r w:rsidR="00565350" w:rsidRPr="0085028B">
        <w:rPr>
          <w:rFonts w:ascii="Times New Roman" w:hAnsi="Times New Roman" w:cs="Times New Roman" w:hint="eastAsia"/>
        </w:rPr>
        <w:t>exposure</w:t>
      </w:r>
      <w:bookmarkEnd w:id="92"/>
      <w:del w:id="93" w:author="BOUCADAIR Mohamed INNOV/NET" w:date="2025-01-10T10:15:00Z">
        <w:r w:rsidR="00CF7964" w:rsidRPr="0085028B" w:rsidDel="00570368">
          <w:rPr>
            <w:rFonts w:ascii="Times New Roman" w:hAnsi="Times New Roman" w:cs="Times New Roman" w:hint="eastAsia"/>
          </w:rPr>
          <w:delText>,</w:delText>
        </w:r>
        <w:r w:rsidR="00AF4E2D" w:rsidRPr="0085028B" w:rsidDel="00570368">
          <w:rPr>
            <w:rFonts w:ascii="Times New Roman" w:hAnsi="Times New Roman" w:cs="Times New Roman" w:hint="eastAsia"/>
          </w:rPr>
          <w:delText xml:space="preserve"> </w:delText>
        </w:r>
      </w:del>
      <w:ins w:id="94" w:author="BOUCADAIR Mohamed INNOV/NET" w:date="2025-01-10T10:15:00Z">
        <w:r w:rsidR="00570368">
          <w:rPr>
            <w:rFonts w:ascii="Times New Roman" w:hAnsi="Times New Roman" w:cs="Times New Roman"/>
          </w:rPr>
          <w:t>:</w:t>
        </w:r>
        <w:r w:rsidR="00570368">
          <w:rPr>
            <w:rFonts w:ascii="Times New Roman" w:hAnsi="Times New Roman" w:cs="Times New Roman"/>
          </w:rPr>
          <w:t xml:space="preserve"> </w:t>
        </w:r>
      </w:ins>
      <w:del w:id="95" w:author="BOUCADAIR Mohamed INNOV/NET" w:date="2025-01-10T10:15:00Z">
        <w:r w:rsidR="00405425" w:rsidRPr="0085028B" w:rsidDel="00570368">
          <w:rPr>
            <w:rFonts w:ascii="Times New Roman" w:hAnsi="Times New Roman" w:cs="Times New Roman"/>
          </w:rPr>
          <w:delText>thi</w:delText>
        </w:r>
        <w:r w:rsidR="00405425" w:rsidRPr="0085028B" w:rsidDel="00570368">
          <w:rPr>
            <w:rFonts w:ascii="Times New Roman" w:hAnsi="Times New Roman" w:cs="Times New Roman" w:hint="eastAsia"/>
          </w:rPr>
          <w:delText xml:space="preserve">s </w:delText>
        </w:r>
      </w:del>
      <w:ins w:id="96" w:author="BOUCADAIR Mohamed INNOV/NET" w:date="2025-01-10T10:15:00Z">
        <w:r w:rsidR="00570368">
          <w:rPr>
            <w:rFonts w:ascii="Times New Roman" w:hAnsi="Times New Roman" w:cs="Times New Roman"/>
          </w:rPr>
          <w:t>E</w:t>
        </w:r>
      </w:ins>
      <w:del w:id="97" w:author="BOUCADAIR Mohamed INNOV/NET" w:date="2025-01-10T10:15:00Z">
        <w:r w:rsidR="00405425" w:rsidRPr="0085028B" w:rsidDel="00570368">
          <w:rPr>
            <w:rFonts w:ascii="Times New Roman" w:hAnsi="Times New Roman" w:cs="Times New Roman" w:hint="eastAsia"/>
          </w:rPr>
          <w:delText>is to e</w:delText>
        </w:r>
      </w:del>
      <w:r w:rsidR="00405425" w:rsidRPr="0085028B">
        <w:rPr>
          <w:rFonts w:ascii="Times New Roman" w:hAnsi="Times New Roman" w:cs="Times New Roman" w:hint="eastAsia"/>
        </w:rPr>
        <w:t>xpos</w:t>
      </w:r>
      <w:del w:id="98" w:author="BOUCADAIR Mohamed INNOV/NET" w:date="2025-01-10T10:15:00Z">
        <w:r w:rsidR="00405425" w:rsidRPr="0085028B" w:rsidDel="00570368">
          <w:rPr>
            <w:rFonts w:ascii="Times New Roman" w:hAnsi="Times New Roman" w:cs="Times New Roman" w:hint="eastAsia"/>
          </w:rPr>
          <w:delText>e</w:delText>
        </w:r>
      </w:del>
      <w:ins w:id="99" w:author="BOUCADAIR Mohamed INNOV/NET" w:date="2025-01-10T10:15:00Z">
        <w:r w:rsidR="00570368">
          <w:rPr>
            <w:rFonts w:ascii="Times New Roman" w:hAnsi="Times New Roman" w:cs="Times New Roman"/>
          </w:rPr>
          <w:t xml:space="preserve">ing </w:t>
        </w:r>
      </w:ins>
      <w:del w:id="100" w:author="BOUCADAIR Mohamed INNOV/NET" w:date="2025-01-10T10:15:00Z">
        <w:r w:rsidR="00405425" w:rsidRPr="0085028B" w:rsidDel="00570368">
          <w:rPr>
            <w:rFonts w:ascii="Times New Roman" w:hAnsi="Times New Roman" w:cs="Times New Roman" w:hint="eastAsia"/>
          </w:rPr>
          <w:delText xml:space="preserve"> </w:delText>
        </w:r>
      </w:del>
      <w:r w:rsidR="00405425" w:rsidRPr="0085028B">
        <w:rPr>
          <w:rFonts w:ascii="Times New Roman" w:hAnsi="Times New Roman" w:cs="Times New Roman" w:hint="eastAsia"/>
        </w:rPr>
        <w:t xml:space="preserve">the </w:t>
      </w:r>
      <w:ins w:id="101" w:author="BOUCADAIR Mohamed INNOV/NET" w:date="2025-01-10T10:15:00Z">
        <w:r w:rsidR="00570368">
          <w:rPr>
            <w:rFonts w:ascii="Times New Roman" w:hAnsi="Times New Roman" w:cs="Times New Roman"/>
          </w:rPr>
          <w:t xml:space="preserve">cloud </w:t>
        </w:r>
      </w:ins>
      <w:r w:rsidR="00405425" w:rsidRPr="0085028B">
        <w:rPr>
          <w:rFonts w:ascii="Times New Roman" w:hAnsi="Times New Roman" w:cs="Times New Roman" w:hint="eastAsia"/>
        </w:rPr>
        <w:t>metrics</w:t>
      </w:r>
      <w:del w:id="102" w:author="BOUCADAIR Mohamed INNOV/NET" w:date="2025-01-10T10:15:00Z">
        <w:r w:rsidR="00405425" w:rsidRPr="0085028B" w:rsidDel="00570368">
          <w:rPr>
            <w:rFonts w:ascii="Times New Roman" w:hAnsi="Times New Roman" w:cs="Times New Roman" w:hint="eastAsia"/>
          </w:rPr>
          <w:delText xml:space="preserve"> of cloud</w:delText>
        </w:r>
      </w:del>
      <w:r w:rsidR="00405425" w:rsidRPr="0085028B">
        <w:rPr>
          <w:rFonts w:ascii="Times New Roman" w:hAnsi="Times New Roman" w:cs="Times New Roman" w:hint="eastAsia"/>
        </w:rPr>
        <w:t xml:space="preserve"> to the network</w:t>
      </w:r>
      <w:r w:rsidR="007B6A11">
        <w:rPr>
          <w:rFonts w:ascii="Times New Roman" w:hAnsi="Times New Roman" w:cs="Times New Roman" w:hint="eastAsia"/>
        </w:rPr>
        <w:t xml:space="preserve"> </w:t>
      </w:r>
      <w:r w:rsidR="007B6A11" w:rsidRPr="0085028B">
        <w:rPr>
          <w:rFonts w:ascii="Times New Roman" w:hAnsi="Times New Roman" w:cs="Times New Roman" w:hint="eastAsia"/>
        </w:rPr>
        <w:t xml:space="preserve">to assist </w:t>
      </w:r>
      <w:del w:id="103" w:author="BOUCADAIR Mohamed INNOV/NET" w:date="2025-01-10T10:15:00Z">
        <w:r w:rsidR="007B6A11" w:rsidRPr="0085028B" w:rsidDel="00570368">
          <w:rPr>
            <w:rFonts w:ascii="Times New Roman" w:hAnsi="Times New Roman" w:cs="Times New Roman" w:hint="eastAsia"/>
          </w:rPr>
          <w:delText xml:space="preserve">it </w:delText>
        </w:r>
      </w:del>
      <w:proofErr w:type="spellStart"/>
      <w:ins w:id="104" w:author="BOUCADAIR Mohamed INNOV/NET" w:date="2025-01-10T10:15:00Z">
        <w:r w:rsidR="00570368">
          <w:rPr>
            <w:rFonts w:ascii="Times New Roman" w:hAnsi="Times New Roman" w:cs="Times New Roman"/>
          </w:rPr>
          <w:t>the</w:t>
        </w:r>
        <w:proofErr w:type="spellEnd"/>
        <w:r w:rsidR="00570368">
          <w:rPr>
            <w:rFonts w:ascii="Times New Roman" w:hAnsi="Times New Roman" w:cs="Times New Roman"/>
          </w:rPr>
          <w:t xml:space="preserve"> network </w:t>
        </w:r>
      </w:ins>
      <w:r w:rsidR="007B6A11" w:rsidRPr="0085028B">
        <w:rPr>
          <w:rFonts w:ascii="Times New Roman" w:hAnsi="Times New Roman" w:cs="Times New Roman" w:hint="eastAsia"/>
        </w:rPr>
        <w:t>in making decisions</w:t>
      </w:r>
      <w:ins w:id="105" w:author="BOUCADAIR Mohamed INNOV/NET" w:date="2025-01-10T10:16:00Z">
        <w:r w:rsidR="00FE4CF9">
          <w:rPr>
            <w:rFonts w:ascii="Times New Roman" w:hAnsi="Times New Roman" w:cs="Times New Roman"/>
          </w:rPr>
          <w:t xml:space="preserve">. </w:t>
        </w:r>
      </w:ins>
      <w:del w:id="106" w:author="BOUCADAIR Mohamed INNOV/NET" w:date="2025-01-10T10:16:00Z">
        <w:r w:rsidR="00405425" w:rsidRPr="0085028B" w:rsidDel="00FE4CF9">
          <w:rPr>
            <w:rFonts w:ascii="Times New Roman" w:hAnsi="Times New Roman" w:cs="Times New Roman" w:hint="eastAsia"/>
          </w:rPr>
          <w:delText xml:space="preserve">, </w:delText>
        </w:r>
        <w:r w:rsidR="00CF7964" w:rsidRPr="0085028B" w:rsidDel="00FE4CF9">
          <w:rPr>
            <w:rFonts w:ascii="Times New Roman" w:hAnsi="Times New Roman" w:cs="Times New Roman" w:hint="eastAsia"/>
          </w:rPr>
          <w:delText>f</w:delText>
        </w:r>
      </w:del>
      <w:ins w:id="107" w:author="BOUCADAIR Mohamed INNOV/NET" w:date="2025-01-10T10:16:00Z">
        <w:r w:rsidR="00FE4CF9">
          <w:rPr>
            <w:rFonts w:ascii="Times New Roman" w:hAnsi="Times New Roman" w:cs="Times New Roman"/>
          </w:rPr>
          <w:t>F</w:t>
        </w:r>
      </w:ins>
      <w:r w:rsidR="00AF4E2D" w:rsidRPr="0085028B">
        <w:rPr>
          <w:rFonts w:ascii="Times New Roman" w:hAnsi="Times New Roman" w:cs="Times New Roman" w:hint="eastAsia"/>
        </w:rPr>
        <w:t xml:space="preserve">or </w:t>
      </w:r>
      <w:del w:id="108" w:author="BOUCADAIR Mohamed INNOV/NET" w:date="2025-01-10T10:16:00Z">
        <w:r w:rsidR="00405425" w:rsidRPr="0085028B" w:rsidDel="00FE4CF9">
          <w:rPr>
            <w:rFonts w:ascii="Times New Roman" w:hAnsi="Times New Roman" w:cs="Times New Roman" w:hint="eastAsia"/>
          </w:rPr>
          <w:delText>this purpose</w:delText>
        </w:r>
      </w:del>
      <w:ins w:id="109" w:author="BOUCADAIR Mohamed INNOV/NET" w:date="2025-01-10T10:16:00Z">
        <w:r w:rsidR="00FE4CF9">
          <w:rPr>
            <w:rFonts w:ascii="Times New Roman" w:hAnsi="Times New Roman" w:cs="Times New Roman"/>
          </w:rPr>
          <w:t>example</w:t>
        </w:r>
      </w:ins>
      <w:r w:rsidR="00AF4E2D" w:rsidRPr="0085028B">
        <w:rPr>
          <w:rFonts w:ascii="Times New Roman" w:hAnsi="Times New Roman" w:cs="Times New Roman" w:hint="eastAsia"/>
        </w:rPr>
        <w:t xml:space="preserve">, the </w:t>
      </w:r>
      <w:del w:id="110" w:author="BOUCADAIR Mohamed INNOV/NET" w:date="2025-01-10T10:16:00Z">
        <w:r w:rsidR="00AF4E2D" w:rsidRPr="0085028B" w:rsidDel="00FE4CF9">
          <w:rPr>
            <w:rFonts w:ascii="Times New Roman" w:hAnsi="Times New Roman" w:cs="Times New Roman" w:hint="eastAsia"/>
          </w:rPr>
          <w:delText xml:space="preserve">original </w:delText>
        </w:r>
      </w:del>
      <w:r w:rsidR="00AF4E2D" w:rsidRPr="0085028B">
        <w:rPr>
          <w:rFonts w:ascii="Times New Roman" w:hAnsi="Times New Roman" w:cs="Times New Roman" w:hint="eastAsia"/>
        </w:rPr>
        <w:t>computing metrics collected from cloud system</w:t>
      </w:r>
      <w:ins w:id="111" w:author="BOUCADAIR Mohamed INNOV/NET" w:date="2025-01-10T10:16:00Z">
        <w:r w:rsidR="00FE4CF9">
          <w:rPr>
            <w:rFonts w:ascii="Times New Roman" w:hAnsi="Times New Roman" w:cs="Times New Roman"/>
          </w:rPr>
          <w:t>s (</w:t>
        </w:r>
      </w:ins>
      <w:del w:id="112" w:author="BOUCADAIR Mohamed INNOV/NET" w:date="2025-01-10T10:16:00Z">
        <w:r w:rsidR="00AF4E2D" w:rsidRPr="0085028B" w:rsidDel="00FE4CF9">
          <w:rPr>
            <w:rFonts w:ascii="Times New Roman" w:hAnsi="Times New Roman" w:cs="Times New Roman" w:hint="eastAsia"/>
          </w:rPr>
          <w:delText xml:space="preserve">, </w:delText>
        </w:r>
      </w:del>
      <w:r w:rsidR="00AF4E2D" w:rsidRPr="0085028B">
        <w:rPr>
          <w:rFonts w:ascii="Times New Roman" w:hAnsi="Times New Roman" w:cs="Times New Roman" w:hint="eastAsia"/>
        </w:rPr>
        <w:t>e.g. Kubernetes</w:t>
      </w:r>
      <w:r w:rsidR="0061528A" w:rsidRPr="0085028B">
        <w:rPr>
          <w:rFonts w:ascii="Times New Roman" w:hAnsi="Times New Roman" w:cs="Times New Roman" w:hint="eastAsia"/>
        </w:rPr>
        <w:t xml:space="preserve"> or OpenStack</w:t>
      </w:r>
      <w:del w:id="113" w:author="BOUCADAIR Mohamed INNOV/NET" w:date="2025-01-10T10:16:00Z">
        <w:r w:rsidR="00AF4E2D" w:rsidRPr="0085028B" w:rsidDel="00FE4CF9">
          <w:rPr>
            <w:rFonts w:ascii="Times New Roman" w:hAnsi="Times New Roman" w:cs="Times New Roman" w:hint="eastAsia"/>
          </w:rPr>
          <w:delText xml:space="preserve">, </w:delText>
        </w:r>
      </w:del>
      <w:ins w:id="114" w:author="BOUCADAIR Mohamed INNOV/NET" w:date="2025-01-10T10:16:00Z">
        <w:r w:rsidR="00FE4CF9">
          <w:rPr>
            <w:rFonts w:ascii="Times New Roman" w:hAnsi="Times New Roman" w:cs="Times New Roman"/>
          </w:rPr>
          <w:t>)</w:t>
        </w:r>
        <w:r w:rsidR="00FE4CF9" w:rsidRPr="0085028B">
          <w:rPr>
            <w:rFonts w:ascii="Times New Roman" w:hAnsi="Times New Roman" w:cs="Times New Roman" w:hint="eastAsia"/>
          </w:rPr>
          <w:t xml:space="preserve"> </w:t>
        </w:r>
      </w:ins>
      <w:r w:rsidR="00CC547C" w:rsidRPr="0085028B">
        <w:rPr>
          <w:rFonts w:ascii="Times New Roman" w:hAnsi="Times New Roman" w:cs="Times New Roman" w:hint="eastAsia"/>
        </w:rPr>
        <w:t>are</w:t>
      </w:r>
      <w:r w:rsidR="00AF4E2D" w:rsidRPr="0085028B">
        <w:rPr>
          <w:rFonts w:ascii="Times New Roman" w:hAnsi="Times New Roman" w:cs="Times New Roman" w:hint="eastAsia"/>
        </w:rPr>
        <w:t xml:space="preserve"> </w:t>
      </w:r>
      <w:r w:rsidR="00AF4E2D" w:rsidRPr="0085028B">
        <w:rPr>
          <w:rFonts w:ascii="Times New Roman" w:hAnsi="Times New Roman" w:cs="Times New Roman"/>
        </w:rPr>
        <w:t>transformed</w:t>
      </w:r>
      <w:r w:rsidR="00AF4E2D" w:rsidRPr="0085028B">
        <w:rPr>
          <w:rFonts w:ascii="Times New Roman" w:hAnsi="Times New Roman" w:cs="Times New Roman" w:hint="eastAsia"/>
        </w:rPr>
        <w:t xml:space="preserve"> into ones that can be understood by the network. </w:t>
      </w:r>
    </w:p>
    <w:p w14:paraId="7B542E5F" w14:textId="7FC122F2" w:rsidR="00FA1BC3" w:rsidRPr="00E24527" w:rsidRDefault="00FA1BC3" w:rsidP="0085028B">
      <w:pPr>
        <w:pStyle w:val="Paragraphedeliste"/>
        <w:numPr>
          <w:ilvl w:val="1"/>
          <w:numId w:val="4"/>
        </w:numPr>
        <w:spacing w:beforeLines="50" w:before="156"/>
        <w:ind w:left="426" w:firstLineChars="0" w:hanging="426"/>
        <w:jc w:val="left"/>
        <w:rPr>
          <w:rFonts w:ascii="Times New Roman" w:hAnsi="Times New Roman" w:cs="Times New Roman"/>
        </w:rPr>
      </w:pPr>
      <w:r w:rsidRPr="00E24527">
        <w:rPr>
          <w:rFonts w:ascii="Times New Roman" w:hAnsi="Times New Roman" w:cs="Times New Roman" w:hint="eastAsia"/>
        </w:rPr>
        <w:t>Inter-edge cloud network functions</w:t>
      </w:r>
      <w:r w:rsidRPr="00E24527">
        <w:rPr>
          <w:rFonts w:ascii="Times New Roman" w:hAnsi="Times New Roman" w:cs="Times New Roman"/>
        </w:rPr>
        <w:t xml:space="preserve"> and status interfaces</w:t>
      </w:r>
      <w:r w:rsidRPr="00E24527">
        <w:rPr>
          <w:rFonts w:ascii="Times New Roman" w:hAnsi="Times New Roman" w:cs="Times New Roman" w:hint="eastAsia"/>
        </w:rPr>
        <w:t xml:space="preserve"> exposure</w:t>
      </w:r>
      <w:del w:id="115" w:author="BOUCADAIR Mohamed INNOV/NET" w:date="2025-01-10T10:17:00Z">
        <w:r w:rsidRPr="00E24527" w:rsidDel="009A169C">
          <w:rPr>
            <w:rFonts w:ascii="Times New Roman" w:hAnsi="Times New Roman" w:cs="Times New Roman" w:hint="eastAsia"/>
          </w:rPr>
          <w:delText xml:space="preserve">, </w:delText>
        </w:r>
      </w:del>
      <w:ins w:id="116" w:author="BOUCADAIR Mohamed INNOV/NET" w:date="2025-01-10T10:17:00Z">
        <w:r w:rsidR="009A169C">
          <w:rPr>
            <w:rFonts w:ascii="Times New Roman" w:hAnsi="Times New Roman" w:cs="Times New Roman"/>
          </w:rPr>
          <w:t>:</w:t>
        </w:r>
        <w:r w:rsidR="009A169C">
          <w:rPr>
            <w:rFonts w:ascii="Times New Roman" w:hAnsi="Times New Roman" w:cs="Times New Roman"/>
          </w:rPr>
          <w:t xml:space="preserve"> F</w:t>
        </w:r>
      </w:ins>
      <w:del w:id="117" w:author="BOUCADAIR Mohamed INNOV/NET" w:date="2025-01-10T10:17:00Z">
        <w:r w:rsidRPr="00E24527" w:rsidDel="009A169C">
          <w:rPr>
            <w:rFonts w:ascii="Times New Roman" w:hAnsi="Times New Roman" w:cs="Times New Roman" w:hint="eastAsia"/>
          </w:rPr>
          <w:delText>f</w:delText>
        </w:r>
      </w:del>
      <w:r w:rsidRPr="00E24527">
        <w:rPr>
          <w:rFonts w:ascii="Times New Roman" w:hAnsi="Times New Roman" w:cs="Times New Roman" w:hint="eastAsia"/>
        </w:rPr>
        <w:t xml:space="preserve">or example, expose </w:t>
      </w:r>
      <w:del w:id="118" w:author="BOUCADAIR Mohamed INNOV/NET" w:date="2025-01-10T10:18:00Z">
        <w:r w:rsidRPr="00E24527" w:rsidDel="009A169C">
          <w:rPr>
            <w:rFonts w:ascii="Times New Roman" w:hAnsi="Times New Roman" w:cs="Times New Roman" w:hint="eastAsia"/>
          </w:rPr>
          <w:delText xml:space="preserve">its </w:delText>
        </w:r>
      </w:del>
      <w:ins w:id="119" w:author="BOUCADAIR Mohamed INNOV/NET" w:date="2025-01-10T10:18:00Z">
        <w:r w:rsidR="009A169C">
          <w:rPr>
            <w:rFonts w:ascii="Times New Roman" w:hAnsi="Times New Roman" w:cs="Times New Roman"/>
          </w:rPr>
          <w:t xml:space="preserve">the network </w:t>
        </w:r>
      </w:ins>
      <w:r w:rsidRPr="00E24527">
        <w:rPr>
          <w:rFonts w:ascii="Times New Roman" w:hAnsi="Times New Roman" w:cs="Times New Roman" w:hint="eastAsia"/>
        </w:rPr>
        <w:t xml:space="preserve">topology and connectivity performance status to the </w:t>
      </w:r>
      <w:del w:id="120" w:author="BOUCADAIR Mohamed INNOV/NET" w:date="2025-01-10T10:17:00Z">
        <w:r w:rsidRPr="00E24527" w:rsidDel="009A169C">
          <w:rPr>
            <w:rFonts w:ascii="Times New Roman" w:hAnsi="Times New Roman" w:cs="Times New Roman" w:hint="eastAsia"/>
          </w:rPr>
          <w:delText>C</w:delText>
        </w:r>
      </w:del>
      <w:ins w:id="121" w:author="BOUCADAIR Mohamed INNOV/NET" w:date="2025-01-10T10:17:00Z">
        <w:r w:rsidR="009A169C">
          <w:rPr>
            <w:rFonts w:ascii="Times New Roman" w:hAnsi="Times New Roman" w:cs="Times New Roman"/>
          </w:rPr>
          <w:t>c</w:t>
        </w:r>
      </w:ins>
      <w:r w:rsidRPr="00E24527">
        <w:rPr>
          <w:rFonts w:ascii="Times New Roman" w:hAnsi="Times New Roman" w:cs="Times New Roman" w:hint="eastAsia"/>
        </w:rPr>
        <w:t xml:space="preserve">loud </w:t>
      </w:r>
      <w:del w:id="122" w:author="BOUCADAIR Mohamed INNOV/NET" w:date="2025-01-10T10:17:00Z">
        <w:r w:rsidRPr="00E24527" w:rsidDel="009A169C">
          <w:rPr>
            <w:rFonts w:ascii="Times New Roman" w:hAnsi="Times New Roman" w:cs="Times New Roman" w:hint="eastAsia"/>
          </w:rPr>
          <w:delText xml:space="preserve">Service </w:delText>
        </w:r>
      </w:del>
      <w:ins w:id="123" w:author="BOUCADAIR Mohamed INNOV/NET" w:date="2025-01-10T10:17:00Z">
        <w:r w:rsidR="009A169C">
          <w:rPr>
            <w:rFonts w:ascii="Times New Roman" w:hAnsi="Times New Roman" w:cs="Times New Roman"/>
          </w:rPr>
          <w:t>s</w:t>
        </w:r>
        <w:r w:rsidR="009A169C" w:rsidRPr="00E24527">
          <w:rPr>
            <w:rFonts w:ascii="Times New Roman" w:hAnsi="Times New Roman" w:cs="Times New Roman" w:hint="eastAsia"/>
          </w:rPr>
          <w:t xml:space="preserve">ervice </w:t>
        </w:r>
      </w:ins>
      <w:del w:id="124" w:author="BOUCADAIR Mohamed INNOV/NET" w:date="2025-01-10T10:17:00Z">
        <w:r w:rsidRPr="00E24527" w:rsidDel="009A169C">
          <w:rPr>
            <w:rFonts w:ascii="Times New Roman" w:hAnsi="Times New Roman" w:cs="Times New Roman" w:hint="eastAsia"/>
          </w:rPr>
          <w:delText xml:space="preserve">Orchestrator </w:delText>
        </w:r>
      </w:del>
      <w:ins w:id="125" w:author="BOUCADAIR Mohamed INNOV/NET" w:date="2025-01-10T10:17:00Z">
        <w:r w:rsidR="009A169C">
          <w:rPr>
            <w:rFonts w:ascii="Times New Roman" w:hAnsi="Times New Roman" w:cs="Times New Roman"/>
          </w:rPr>
          <w:t>o</w:t>
        </w:r>
        <w:r w:rsidR="009A169C" w:rsidRPr="00E24527">
          <w:rPr>
            <w:rFonts w:ascii="Times New Roman" w:hAnsi="Times New Roman" w:cs="Times New Roman" w:hint="eastAsia"/>
          </w:rPr>
          <w:t>rchestrator</w:t>
        </w:r>
      </w:ins>
      <w:ins w:id="126" w:author="BOUCADAIR Mohamed INNOV/NET" w:date="2025-01-10T10:18:00Z">
        <w:r w:rsidR="009A169C">
          <w:rPr>
            <w:rFonts w:ascii="Times New Roman" w:hAnsi="Times New Roman" w:cs="Times New Roman"/>
          </w:rPr>
          <w:t xml:space="preserve">s </w:t>
        </w:r>
      </w:ins>
      <w:r w:rsidRPr="00E24527">
        <w:rPr>
          <w:rFonts w:ascii="Times New Roman" w:hAnsi="Times New Roman" w:cs="Times New Roman" w:hint="eastAsia"/>
        </w:rPr>
        <w:t xml:space="preserve">for </w:t>
      </w:r>
      <w:r w:rsidRPr="00E24527">
        <w:rPr>
          <w:rFonts w:ascii="Times New Roman" w:hAnsi="Times New Roman" w:cs="Times New Roman"/>
        </w:rPr>
        <w:t>servi</w:t>
      </w:r>
      <w:r w:rsidRPr="00E24527">
        <w:rPr>
          <w:rFonts w:ascii="Times New Roman" w:hAnsi="Times New Roman" w:cs="Times New Roman" w:hint="eastAsia"/>
        </w:rPr>
        <w:t xml:space="preserve">ce </w:t>
      </w:r>
      <w:ins w:id="127" w:author="BOUCADAIR Mohamed INNOV/NET" w:date="2025-01-10T10:18:00Z">
        <w:r w:rsidR="009A169C">
          <w:rPr>
            <w:rFonts w:ascii="Times New Roman" w:hAnsi="Times New Roman" w:cs="Times New Roman"/>
          </w:rPr>
          <w:t xml:space="preserve">placement selection and </w:t>
        </w:r>
      </w:ins>
      <w:r w:rsidRPr="00E24527">
        <w:rPr>
          <w:rFonts w:ascii="Times New Roman" w:hAnsi="Times New Roman" w:cs="Times New Roman" w:hint="eastAsia"/>
        </w:rPr>
        <w:t>deployment,</w:t>
      </w:r>
      <w:r w:rsidRPr="00E24527" w:rsidDel="006E2AF2">
        <w:rPr>
          <w:rFonts w:ascii="Times New Roman" w:hAnsi="Times New Roman" w:cs="Times New Roman" w:hint="eastAsia"/>
        </w:rPr>
        <w:t xml:space="preserve"> </w:t>
      </w:r>
      <w:r w:rsidRPr="00E24527">
        <w:rPr>
          <w:rFonts w:ascii="Times New Roman" w:hAnsi="Times New Roman" w:cs="Times New Roman"/>
        </w:rPr>
        <w:t>such as the status of service functions associated with VPNs, as well as the status of SD-WAN and SASE</w:t>
      </w:r>
      <w:r w:rsidRPr="00E24527">
        <w:rPr>
          <w:rFonts w:ascii="Times New Roman" w:hAnsi="Times New Roman" w:cs="Times New Roman" w:hint="eastAsia"/>
        </w:rPr>
        <w:t>.</w:t>
      </w:r>
    </w:p>
    <w:bookmarkEnd w:id="27"/>
    <w:p w14:paraId="21D2CC5A" w14:textId="77777777" w:rsidR="00D8799D" w:rsidRPr="00FA1BC3" w:rsidRDefault="00D8799D" w:rsidP="00BC2065">
      <w:pPr>
        <w:spacing w:beforeLines="50" w:before="156"/>
        <w:jc w:val="left"/>
        <w:rPr>
          <w:rFonts w:ascii="Times New Roman" w:hAnsi="Times New Roman" w:cs="Times New Roman"/>
        </w:rPr>
      </w:pPr>
    </w:p>
    <w:p w14:paraId="5E067DB9" w14:textId="76370285" w:rsidR="009F322A" w:rsidRDefault="009F322A" w:rsidP="009F322A">
      <w:pPr>
        <w:spacing w:beforeLines="50" w:before="156"/>
        <w:jc w:val="left"/>
        <w:rPr>
          <w:rFonts w:ascii="Times New Roman" w:hAnsi="Times New Roman" w:cs="Times New Roman"/>
        </w:rPr>
      </w:pPr>
      <w:bookmarkStart w:id="128" w:name="OLE_LINK19"/>
      <w:r>
        <w:rPr>
          <w:rFonts w:ascii="Times New Roman" w:hAnsi="Times New Roman" w:cs="Times New Roman" w:hint="eastAsia"/>
        </w:rPr>
        <w:t xml:space="preserve">With </w:t>
      </w:r>
      <w:commentRangeStart w:id="129"/>
      <w:r>
        <w:rPr>
          <w:rFonts w:ascii="Times New Roman" w:hAnsi="Times New Roman" w:cs="Times New Roman" w:hint="eastAsia"/>
        </w:rPr>
        <w:t xml:space="preserve">this interface, </w:t>
      </w:r>
      <w:commentRangeEnd w:id="129"/>
      <w:r w:rsidR="007553E1">
        <w:rPr>
          <w:rStyle w:val="Marquedecommentaire"/>
          <w:rFonts w:ascii="Times New Roman" w:eastAsia="SimSun" w:hAnsi="Times New Roman" w:cs="Times New Roman"/>
          <w:kern w:val="0"/>
        </w:rPr>
        <w:commentReference w:id="129"/>
      </w:r>
      <w:r w:rsidRPr="009F322A">
        <w:rPr>
          <w:rFonts w:ascii="Times New Roman" w:hAnsi="Times New Roman" w:cs="Times New Roman" w:hint="eastAsia"/>
        </w:rPr>
        <w:t>distinct approaches existing in both compute and</w:t>
      </w:r>
      <w:r>
        <w:rPr>
          <w:rFonts w:ascii="Times New Roman" w:hAnsi="Times New Roman" w:cs="Times New Roman" w:hint="eastAsia"/>
        </w:rPr>
        <w:t xml:space="preserve"> </w:t>
      </w:r>
      <w:r w:rsidRPr="009F322A">
        <w:rPr>
          <w:rFonts w:ascii="Times New Roman" w:hAnsi="Times New Roman" w:cs="Times New Roman" w:hint="eastAsia"/>
        </w:rPr>
        <w:t>network domains</w:t>
      </w:r>
      <w:r>
        <w:rPr>
          <w:rFonts w:ascii="Times New Roman" w:hAnsi="Times New Roman" w:cs="Times New Roman" w:hint="eastAsia"/>
        </w:rPr>
        <w:t xml:space="preserve"> can be reconciled.</w:t>
      </w:r>
    </w:p>
    <w:bookmarkEnd w:id="128"/>
    <w:p w14:paraId="02C22FE3" w14:textId="32576690" w:rsidR="00044B01" w:rsidRPr="008A74AD" w:rsidRDefault="00434630" w:rsidP="000E40A0">
      <w:pPr>
        <w:spacing w:beforeLines="50" w:before="156"/>
        <w:jc w:val="left"/>
        <w:rPr>
          <w:rFonts w:ascii="Times New Roman" w:hAnsi="Times New Roman" w:cs="Times New Roman"/>
        </w:rPr>
      </w:pPr>
      <w:r w:rsidRPr="008A74AD">
        <w:rPr>
          <w:rFonts w:ascii="Times New Roman" w:hAnsi="Times New Roman" w:cs="Times New Roman"/>
        </w:rPr>
        <w:t>As TCSPs often rely on equipment from multiple vendors, standardized and interoperable solutions are essential to seamlessly integrate cloud and network resources.</w:t>
      </w:r>
      <w:bookmarkStart w:id="130" w:name="OLE_LINK11"/>
      <w:r w:rsidRPr="008A74AD">
        <w:rPr>
          <w:rFonts w:ascii="Times New Roman" w:hAnsi="Times New Roman" w:cs="Times New Roman"/>
        </w:rPr>
        <w:t xml:space="preserve"> </w:t>
      </w:r>
      <w:bookmarkEnd w:id="130"/>
    </w:p>
    <w:p w14:paraId="06DC4FA7" w14:textId="317B681D" w:rsidR="00044B01" w:rsidRDefault="008A74AD" w:rsidP="000E40A0">
      <w:pPr>
        <w:spacing w:beforeLines="50" w:before="156"/>
        <w:jc w:val="left"/>
        <w:rPr>
          <w:rFonts w:ascii="Times New Roman" w:hAnsi="Times New Roman" w:cs="Times New Roman"/>
        </w:rPr>
      </w:pPr>
      <w:del w:id="131" w:author="BOUCADAIR Mohamed INNOV/NET" w:date="2025-01-10T10:20:00Z">
        <w:r w:rsidDel="00DE1F77">
          <w:rPr>
            <w:rFonts w:ascii="Times New Roman" w:hAnsi="Times New Roman" w:cs="Times New Roman" w:hint="eastAsia"/>
          </w:rPr>
          <w:delText>Regarding to the use cases, t</w:delText>
        </w:r>
      </w:del>
      <w:ins w:id="132" w:author="BOUCADAIR Mohamed INNOV/NET" w:date="2025-01-10T10:20:00Z">
        <w:r w:rsidR="00DE1F77">
          <w:rPr>
            <w:rFonts w:ascii="Times New Roman" w:hAnsi="Times New Roman" w:cs="Times New Roman"/>
          </w:rPr>
          <w:t>T</w:t>
        </w:r>
      </w:ins>
      <w:r w:rsidR="005D645A" w:rsidRPr="008A74AD">
        <w:rPr>
          <w:rFonts w:ascii="Times New Roman" w:hAnsi="Times New Roman" w:cs="Times New Roman" w:hint="eastAsia"/>
        </w:rPr>
        <w:t xml:space="preserve">he first </w:t>
      </w:r>
      <w:ins w:id="133" w:author="BOUCADAIR Mohamed INNOV/NET" w:date="2025-01-10T10:20:00Z">
        <w:r w:rsidR="00DE1F77">
          <w:rPr>
            <w:rFonts w:ascii="Times New Roman" w:hAnsi="Times New Roman" w:cs="Times New Roman"/>
          </w:rPr>
          <w:t xml:space="preserve">use case </w:t>
        </w:r>
      </w:ins>
      <w:del w:id="134" w:author="BOUCADAIR Mohamed INNOV/NET" w:date="2025-01-10T10:20:00Z">
        <w:r w:rsidR="00743B94" w:rsidDel="00DE1F77">
          <w:rPr>
            <w:rFonts w:ascii="Times New Roman" w:hAnsi="Times New Roman" w:cs="Times New Roman" w:hint="eastAsia"/>
          </w:rPr>
          <w:delText>one</w:delText>
        </w:r>
        <w:r w:rsidR="00743B94" w:rsidRPr="008A74AD" w:rsidDel="00DE1F77">
          <w:rPr>
            <w:rFonts w:ascii="Times New Roman" w:hAnsi="Times New Roman" w:cs="Times New Roman" w:hint="eastAsia"/>
          </w:rPr>
          <w:delText xml:space="preserve"> </w:delText>
        </w:r>
      </w:del>
      <w:r w:rsidR="007E75F4" w:rsidRPr="008A74AD">
        <w:rPr>
          <w:rFonts w:ascii="Times New Roman" w:hAnsi="Times New Roman" w:cs="Times New Roman" w:hint="eastAsia"/>
        </w:rPr>
        <w:t>is</w:t>
      </w:r>
      <w:r w:rsidR="005D645A" w:rsidRPr="008A74AD">
        <w:rPr>
          <w:rFonts w:ascii="Times New Roman" w:hAnsi="Times New Roman" w:cs="Times New Roman" w:hint="eastAsia"/>
        </w:rPr>
        <w:t xml:space="preserve"> </w:t>
      </w:r>
      <w:r w:rsidR="00044B01" w:rsidRPr="008A74AD">
        <w:rPr>
          <w:rFonts w:ascii="Times New Roman" w:hAnsi="Times New Roman" w:cs="Times New Roman"/>
        </w:rPr>
        <w:t>service function chaining (SFC)</w:t>
      </w:r>
      <w:r w:rsidR="005D645A" w:rsidRPr="008A74AD">
        <w:rPr>
          <w:rFonts w:ascii="Times New Roman" w:hAnsi="Times New Roman" w:cs="Times New Roman" w:hint="eastAsia"/>
        </w:rPr>
        <w:t xml:space="preserve"> in the cloud</w:t>
      </w:r>
      <w:del w:id="135" w:author="BOUCADAIR Mohamed INNOV/NET" w:date="2025-01-10T10:20:00Z">
        <w:r w:rsidR="005D645A" w:rsidRPr="008A74AD" w:rsidDel="00DE1F77">
          <w:rPr>
            <w:rFonts w:ascii="Times New Roman" w:hAnsi="Times New Roman" w:cs="Times New Roman" w:hint="eastAsia"/>
          </w:rPr>
          <w:delText>s</w:delText>
        </w:r>
      </w:del>
      <w:r w:rsidR="005D645A" w:rsidRPr="008A74AD">
        <w:rPr>
          <w:rFonts w:ascii="Times New Roman" w:hAnsi="Times New Roman" w:cs="Times New Roman" w:hint="eastAsia"/>
        </w:rPr>
        <w:t>.</w:t>
      </w:r>
      <w:r w:rsidR="00044B01" w:rsidRPr="008A74AD">
        <w:rPr>
          <w:rFonts w:ascii="Times New Roman" w:hAnsi="Times New Roman" w:cs="Times New Roman"/>
        </w:rPr>
        <w:t xml:space="preserve"> </w:t>
      </w:r>
      <w:r w:rsidR="005D645A" w:rsidRPr="008A74AD">
        <w:rPr>
          <w:rFonts w:ascii="Times New Roman" w:hAnsi="Times New Roman" w:cs="Times New Roman" w:hint="eastAsia"/>
        </w:rPr>
        <w:t xml:space="preserve">SFC, </w:t>
      </w:r>
      <w:r w:rsidR="00044B01" w:rsidRPr="008A74AD">
        <w:rPr>
          <w:rFonts w:ascii="Times New Roman" w:hAnsi="Times New Roman" w:cs="Times New Roman"/>
        </w:rPr>
        <w:t xml:space="preserve">such as virtual </w:t>
      </w:r>
      <w:del w:id="136" w:author="BOUCADAIR Mohamed INNOV/NET" w:date="2025-01-10T10:20:00Z">
        <w:r w:rsidR="00044B01" w:rsidRPr="008A74AD" w:rsidDel="00DE1F77">
          <w:rPr>
            <w:rFonts w:ascii="Times New Roman" w:hAnsi="Times New Roman" w:cs="Times New Roman"/>
          </w:rPr>
          <w:delText xml:space="preserve">FW </w:delText>
        </w:r>
      </w:del>
      <w:ins w:id="137" w:author="BOUCADAIR Mohamed INNOV/NET" w:date="2025-01-10T10:20:00Z">
        <w:r w:rsidR="00DE1F77">
          <w:rPr>
            <w:rFonts w:ascii="Times New Roman" w:hAnsi="Times New Roman" w:cs="Times New Roman"/>
          </w:rPr>
          <w:t>firewall</w:t>
        </w:r>
        <w:r w:rsidR="00DE1F77" w:rsidRPr="008A74AD">
          <w:rPr>
            <w:rFonts w:ascii="Times New Roman" w:hAnsi="Times New Roman" w:cs="Times New Roman"/>
          </w:rPr>
          <w:t xml:space="preserve"> </w:t>
        </w:r>
      </w:ins>
      <w:r w:rsidR="00044B01" w:rsidRPr="008A74AD">
        <w:rPr>
          <w:rFonts w:ascii="Times New Roman" w:hAnsi="Times New Roman" w:cs="Times New Roman"/>
        </w:rPr>
        <w:t xml:space="preserve">services, requires dynamic placement of service instances in the clouds, </w:t>
      </w:r>
      <w:bookmarkEnd w:id="28"/>
      <w:r w:rsidR="00044B01" w:rsidRPr="008A74AD">
        <w:rPr>
          <w:rFonts w:ascii="Times New Roman" w:hAnsi="Times New Roman" w:cs="Times New Roman"/>
        </w:rPr>
        <w:t>and there can be multiple instances of the same service function distributed across DCs at different locations. The performance of SFC services provided to a customer relies on both the availability of computing resources in the cloud, and the topology and congestion condition of networks among the DCs to build optimized service function paths.</w:t>
      </w:r>
      <w:bookmarkEnd w:id="6"/>
    </w:p>
    <w:p w14:paraId="2D95437F" w14:textId="27C78A06" w:rsidR="001E5A7A" w:rsidRPr="001E5A7A" w:rsidRDefault="00743B94" w:rsidP="000E40A0">
      <w:pPr>
        <w:spacing w:beforeLines="50" w:before="156"/>
        <w:jc w:val="left"/>
        <w:rPr>
          <w:rFonts w:ascii="Times New Roman" w:hAnsi="Times New Roman" w:cs="Times New Roman"/>
        </w:rPr>
      </w:pPr>
      <w:bookmarkStart w:id="138" w:name="OLE_LINK16"/>
      <w:bookmarkStart w:id="139" w:name="OLE_LINK20"/>
      <w:r>
        <w:rPr>
          <w:rFonts w:ascii="Times New Roman" w:hAnsi="Times New Roman" w:cs="Times New Roman" w:hint="eastAsia"/>
        </w:rPr>
        <w:t>One more use case</w:t>
      </w:r>
      <w:bookmarkEnd w:id="138"/>
      <w:r w:rsidRPr="0027009E">
        <w:rPr>
          <w:rFonts w:ascii="Times New Roman" w:hAnsi="Times New Roman" w:cs="Times New Roman" w:hint="eastAsia"/>
        </w:rPr>
        <w:t xml:space="preserve"> </w:t>
      </w:r>
      <w:r w:rsidR="0027009E" w:rsidRPr="0027009E">
        <w:rPr>
          <w:rFonts w:ascii="Times New Roman" w:hAnsi="Times New Roman" w:cs="Times New Roman" w:hint="eastAsia"/>
        </w:rPr>
        <w:t>is the cross-DC scheduling of computing and storage resources. Given the constraints of computing resources and storage costs, it</w:t>
      </w:r>
      <w:ins w:id="140" w:author="BOUCADAIR Mohamed INNOV/NET" w:date="2025-01-10T10:21:00Z">
        <w:r w:rsidR="00DE1F77">
          <w:rPr>
            <w:rFonts w:ascii="Times New Roman" w:hAnsi="Times New Roman" w:cs="Times New Roman"/>
          </w:rPr>
          <w:t xml:space="preserve"> </w:t>
        </w:r>
        <w:proofErr w:type="spellStart"/>
        <w:r w:rsidR="00DE1F77">
          <w:rPr>
            <w:rFonts w:ascii="Times New Roman" w:hAnsi="Times New Roman" w:cs="Times New Roman"/>
          </w:rPr>
          <w:t>i</w:t>
        </w:r>
      </w:ins>
      <w:del w:id="141" w:author="BOUCADAIR Mohamed INNOV/NET" w:date="2025-01-10T10:21:00Z">
        <w:r w:rsidR="0027009E" w:rsidRPr="0027009E" w:rsidDel="00DE1F77">
          <w:rPr>
            <w:rFonts w:ascii="Times New Roman" w:hAnsi="Times New Roman" w:cs="Times New Roman" w:hint="eastAsia"/>
          </w:rPr>
          <w:delText>'</w:delText>
        </w:r>
      </w:del>
      <w:ins w:id="142" w:author="BOUCADAIR Mohamed INNOV/NET" w:date="2025-01-10T10:21:00Z">
        <w:r w:rsidR="00DE1F77">
          <w:rPr>
            <w:rFonts w:ascii="Times New Roman" w:hAnsi="Times New Roman" w:cs="Times New Roman"/>
          </w:rPr>
          <w:t>s</w:t>
        </w:r>
      </w:ins>
      <w:r w:rsidR="0027009E" w:rsidRPr="0027009E">
        <w:rPr>
          <w:rFonts w:ascii="Times New Roman" w:hAnsi="Times New Roman" w:cs="Times New Roman" w:hint="eastAsia"/>
        </w:rPr>
        <w:t>s</w:t>
      </w:r>
      <w:proofErr w:type="spellEnd"/>
      <w:r w:rsidR="0027009E" w:rsidRPr="0027009E">
        <w:rPr>
          <w:rFonts w:ascii="Times New Roman" w:hAnsi="Times New Roman" w:cs="Times New Roman" w:hint="eastAsia"/>
        </w:rPr>
        <w:t xml:space="preserve"> crucial to facilitate storage migration, analysis, and processing of large-scale data across various DCs. By leveraging the real-time perception of the cloud-computing network resource states provided by the cloud, TCSP's network controller can dynamically allocate storage and computing resources via Metro Area Network (MAN). This capability allows for flexible cross-DC storage, data modeling, and AI training, ensuring optimal service quality and efficient resource utilization</w:t>
      </w:r>
      <w:r w:rsidR="001E5A7A">
        <w:rPr>
          <w:rFonts w:ascii="Times New Roman" w:hAnsi="Times New Roman" w:cs="Times New Roman"/>
        </w:rPr>
        <w:t>.</w:t>
      </w:r>
    </w:p>
    <w:bookmarkEnd w:id="139"/>
    <w:p w14:paraId="0BE6AAA7" w14:textId="455BF902" w:rsidR="00044B01" w:rsidRPr="008A74AD" w:rsidRDefault="00044B01" w:rsidP="000E40A0">
      <w:pPr>
        <w:spacing w:beforeLines="50" w:before="156"/>
        <w:jc w:val="left"/>
        <w:rPr>
          <w:rFonts w:ascii="Times New Roman" w:hAnsi="Times New Roman" w:cs="Times New Roman"/>
        </w:rPr>
      </w:pPr>
      <w:r w:rsidRPr="008A74AD">
        <w:rPr>
          <w:rFonts w:ascii="Times New Roman" w:hAnsi="Times New Roman" w:cs="Times New Roman"/>
        </w:rPr>
        <w:t xml:space="preserve">Another </w:t>
      </w:r>
      <w:del w:id="143" w:author="BOUCADAIR Mohamed INNOV/NET" w:date="2025-01-10T10:21:00Z">
        <w:r w:rsidR="00743B94" w:rsidDel="00DE1F77">
          <w:rPr>
            <w:rFonts w:ascii="Times New Roman" w:hAnsi="Times New Roman" w:cs="Times New Roman" w:hint="eastAsia"/>
          </w:rPr>
          <w:delText>one</w:delText>
        </w:r>
        <w:r w:rsidR="00743B94" w:rsidRPr="008A74AD" w:rsidDel="00DE1F77">
          <w:rPr>
            <w:rFonts w:ascii="Times New Roman" w:hAnsi="Times New Roman" w:cs="Times New Roman"/>
          </w:rPr>
          <w:delText xml:space="preserve"> </w:delText>
        </w:r>
      </w:del>
      <w:ins w:id="144" w:author="BOUCADAIR Mohamed INNOV/NET" w:date="2025-01-10T10:21:00Z">
        <w:r w:rsidR="00DE1F77">
          <w:rPr>
            <w:rFonts w:ascii="Times New Roman" w:hAnsi="Times New Roman" w:cs="Times New Roman"/>
          </w:rPr>
          <w:t>use case</w:t>
        </w:r>
        <w:r w:rsidR="00DE1F77" w:rsidRPr="008A74AD">
          <w:rPr>
            <w:rFonts w:ascii="Times New Roman" w:hAnsi="Times New Roman" w:cs="Times New Roman"/>
          </w:rPr>
          <w:t xml:space="preserve"> </w:t>
        </w:r>
      </w:ins>
      <w:r w:rsidRPr="008A74AD">
        <w:rPr>
          <w:rFonts w:ascii="Times New Roman" w:hAnsi="Times New Roman" w:cs="Times New Roman"/>
        </w:rPr>
        <w:t xml:space="preserve">is that Machine Learning (ML) and Federated ML applications in 5G and beyond demand massive computing resources which may spread in multiple Cloud DCs, and it also relies on the network to provide on-demand connections with required bandwidth and latency. The performance and efficiency of such application can be improved by dynamic coordination between </w:t>
      </w:r>
      <w:r w:rsidR="00D27632">
        <w:rPr>
          <w:rFonts w:ascii="Times New Roman" w:hAnsi="Times New Roman" w:cs="Times New Roman" w:hint="eastAsia"/>
        </w:rPr>
        <w:t xml:space="preserve">cloud-aware </w:t>
      </w:r>
      <w:r w:rsidR="00F24083">
        <w:rPr>
          <w:rFonts w:ascii="Times New Roman" w:hAnsi="Times New Roman" w:cs="Times New Roman" w:hint="eastAsia"/>
        </w:rPr>
        <w:t>service</w:t>
      </w:r>
      <w:r w:rsidRPr="008A74AD">
        <w:rPr>
          <w:rFonts w:ascii="Times New Roman" w:hAnsi="Times New Roman" w:cs="Times New Roman"/>
        </w:rPr>
        <w:t xml:space="preserve"> </w:t>
      </w:r>
      <w:r w:rsidR="00F24083">
        <w:rPr>
          <w:rFonts w:ascii="Times New Roman" w:hAnsi="Times New Roman" w:cs="Times New Roman" w:hint="eastAsia"/>
        </w:rPr>
        <w:t>o</w:t>
      </w:r>
      <w:r w:rsidRPr="008A74AD">
        <w:rPr>
          <w:rFonts w:ascii="Times New Roman" w:hAnsi="Times New Roman" w:cs="Times New Roman"/>
        </w:rPr>
        <w:t xml:space="preserve">rchestrator and </w:t>
      </w:r>
      <w:r w:rsidR="00F24083">
        <w:rPr>
          <w:rFonts w:ascii="Times New Roman" w:hAnsi="Times New Roman" w:cs="Times New Roman" w:hint="eastAsia"/>
        </w:rPr>
        <w:t>n</w:t>
      </w:r>
      <w:r w:rsidRPr="008A74AD">
        <w:rPr>
          <w:rFonts w:ascii="Times New Roman" w:hAnsi="Times New Roman" w:cs="Times New Roman"/>
        </w:rPr>
        <w:t xml:space="preserve">etwork </w:t>
      </w:r>
      <w:r w:rsidR="00F24083">
        <w:rPr>
          <w:rFonts w:ascii="Times New Roman" w:hAnsi="Times New Roman" w:cs="Times New Roman" w:hint="eastAsia"/>
        </w:rPr>
        <w:t>c</w:t>
      </w:r>
      <w:r w:rsidR="00F24083" w:rsidRPr="008A74AD">
        <w:rPr>
          <w:rFonts w:ascii="Times New Roman" w:hAnsi="Times New Roman" w:cs="Times New Roman"/>
        </w:rPr>
        <w:t xml:space="preserve">ontroller </w:t>
      </w:r>
      <w:r w:rsidRPr="008A74AD">
        <w:rPr>
          <w:rFonts w:ascii="Times New Roman" w:hAnsi="Times New Roman" w:cs="Times New Roman"/>
        </w:rPr>
        <w:t xml:space="preserve">for optimized computing resources </w:t>
      </w:r>
      <w:r w:rsidR="003A252B">
        <w:rPr>
          <w:rFonts w:ascii="Times New Roman" w:hAnsi="Times New Roman" w:cs="Times New Roman"/>
        </w:rPr>
        <w:t xml:space="preserve">utilization </w:t>
      </w:r>
      <w:r w:rsidRPr="008A74AD">
        <w:rPr>
          <w:rFonts w:ascii="Times New Roman" w:hAnsi="Times New Roman" w:cs="Times New Roman"/>
        </w:rPr>
        <w:t xml:space="preserve">and network throughput. </w:t>
      </w:r>
    </w:p>
    <w:p w14:paraId="07117E7E" w14:textId="14C32F1A" w:rsidR="003B25D6" w:rsidRPr="008A74AD" w:rsidRDefault="00044B01" w:rsidP="000E40A0">
      <w:pPr>
        <w:spacing w:beforeLines="50" w:before="156"/>
        <w:jc w:val="left"/>
        <w:rPr>
          <w:rFonts w:ascii="Times New Roman" w:hAnsi="Times New Roman" w:cs="Times New Roman"/>
        </w:rPr>
      </w:pPr>
      <w:r w:rsidRPr="008A74AD">
        <w:rPr>
          <w:rFonts w:ascii="Times New Roman" w:hAnsi="Times New Roman" w:cs="Times New Roman"/>
        </w:rPr>
        <w:t xml:space="preserve">The Neotec </w:t>
      </w:r>
      <w:proofErr w:type="spellStart"/>
      <w:r w:rsidRPr="008A74AD">
        <w:rPr>
          <w:rFonts w:ascii="Times New Roman" w:hAnsi="Times New Roman" w:cs="Times New Roman"/>
        </w:rPr>
        <w:t>BoF</w:t>
      </w:r>
      <w:proofErr w:type="spellEnd"/>
      <w:r w:rsidRPr="008A74AD">
        <w:rPr>
          <w:rFonts w:ascii="Times New Roman" w:hAnsi="Times New Roman" w:cs="Times New Roman"/>
        </w:rPr>
        <w:t xml:space="preserve"> will discuss several use cases where better coordination between network </w:t>
      </w:r>
      <w:r w:rsidR="00F24083">
        <w:rPr>
          <w:rFonts w:ascii="Times New Roman" w:hAnsi="Times New Roman" w:cs="Times New Roman" w:hint="eastAsia"/>
        </w:rPr>
        <w:t>c</w:t>
      </w:r>
      <w:r w:rsidRPr="008A74AD">
        <w:rPr>
          <w:rFonts w:ascii="Times New Roman" w:hAnsi="Times New Roman" w:cs="Times New Roman"/>
        </w:rPr>
        <w:t>ontroller</w:t>
      </w:r>
      <w:ins w:id="145" w:author="BOUCADAIR Mohamed INNOV/NET" w:date="2025-01-10T10:21:00Z">
        <w:r w:rsidR="00DE1F77">
          <w:rPr>
            <w:rFonts w:ascii="Times New Roman" w:hAnsi="Times New Roman" w:cs="Times New Roman"/>
          </w:rPr>
          <w:t>s</w:t>
        </w:r>
      </w:ins>
      <w:r w:rsidRPr="008A74AD">
        <w:rPr>
          <w:rFonts w:ascii="Times New Roman" w:hAnsi="Times New Roman" w:cs="Times New Roman"/>
        </w:rPr>
        <w:t xml:space="preserve"> and </w:t>
      </w:r>
      <w:r w:rsidR="00F24083">
        <w:rPr>
          <w:rFonts w:ascii="Times New Roman" w:hAnsi="Times New Roman" w:cs="Times New Roman" w:hint="eastAsia"/>
        </w:rPr>
        <w:t>service</w:t>
      </w:r>
      <w:r w:rsidR="00F24083" w:rsidRPr="008A74AD">
        <w:rPr>
          <w:rFonts w:ascii="Times New Roman" w:hAnsi="Times New Roman" w:cs="Times New Roman"/>
        </w:rPr>
        <w:t xml:space="preserve"> </w:t>
      </w:r>
      <w:r w:rsidR="00F24083">
        <w:rPr>
          <w:rFonts w:ascii="Times New Roman" w:hAnsi="Times New Roman" w:cs="Times New Roman" w:hint="eastAsia"/>
        </w:rPr>
        <w:t>o</w:t>
      </w:r>
      <w:r w:rsidR="00F24083" w:rsidRPr="008A74AD">
        <w:rPr>
          <w:rFonts w:ascii="Times New Roman" w:hAnsi="Times New Roman" w:cs="Times New Roman"/>
        </w:rPr>
        <w:t>rchestrator</w:t>
      </w:r>
      <w:ins w:id="146" w:author="BOUCADAIR Mohamed INNOV/NET" w:date="2025-01-10T10:21:00Z">
        <w:r w:rsidR="00DE1F77">
          <w:rPr>
            <w:rFonts w:ascii="Times New Roman" w:hAnsi="Times New Roman" w:cs="Times New Roman"/>
          </w:rPr>
          <w:t>s</w:t>
        </w:r>
      </w:ins>
      <w:r w:rsidRPr="008A74AD">
        <w:rPr>
          <w:rFonts w:ascii="Times New Roman" w:hAnsi="Times New Roman" w:cs="Times New Roman"/>
        </w:rPr>
        <w:t xml:space="preserve"> is needed, enabling the exchange of resource</w:t>
      </w:r>
      <w:r w:rsidR="000336D9">
        <w:rPr>
          <w:rFonts w:ascii="Times New Roman" w:hAnsi="Times New Roman" w:cs="Times New Roman" w:hint="eastAsia"/>
        </w:rPr>
        <w:t>, attribute</w:t>
      </w:r>
      <w:ins w:id="147" w:author="BOUCADAIR Mohamed INNOV/NET" w:date="2025-01-10T10:21:00Z">
        <w:r w:rsidR="00DE1F77">
          <w:rPr>
            <w:rFonts w:ascii="Times New Roman" w:hAnsi="Times New Roman" w:cs="Times New Roman"/>
          </w:rPr>
          <w:t>s</w:t>
        </w:r>
      </w:ins>
      <w:r w:rsidR="000336D9">
        <w:rPr>
          <w:rFonts w:ascii="Times New Roman" w:hAnsi="Times New Roman" w:cs="Times New Roman" w:hint="eastAsia"/>
        </w:rPr>
        <w:t>, status</w:t>
      </w:r>
      <w:r w:rsidR="00321CE2">
        <w:rPr>
          <w:rFonts w:ascii="Times New Roman" w:hAnsi="Times New Roman" w:cs="Times New Roman" w:hint="eastAsia"/>
        </w:rPr>
        <w:t>,</w:t>
      </w:r>
      <w:r w:rsidR="000336D9">
        <w:rPr>
          <w:rFonts w:ascii="Times New Roman" w:hAnsi="Times New Roman" w:cs="Times New Roman" w:hint="eastAsia"/>
        </w:rPr>
        <w:t xml:space="preserve"> </w:t>
      </w:r>
      <w:proofErr w:type="gramStart"/>
      <w:r w:rsidR="000336D9">
        <w:rPr>
          <w:rFonts w:ascii="Times New Roman" w:hAnsi="Times New Roman" w:cs="Times New Roman" w:hint="eastAsia"/>
        </w:rPr>
        <w:t>requirement</w:t>
      </w:r>
      <w:ins w:id="148" w:author="BOUCADAIR Mohamed INNOV/NET" w:date="2025-01-10T10:22:00Z">
        <w:r w:rsidR="00DE1F77">
          <w:rPr>
            <w:rFonts w:ascii="Times New Roman" w:hAnsi="Times New Roman" w:cs="Times New Roman"/>
          </w:rPr>
          <w:t>s</w:t>
        </w:r>
      </w:ins>
      <w:proofErr w:type="gramEnd"/>
      <w:r w:rsidR="000336D9">
        <w:rPr>
          <w:rFonts w:ascii="Times New Roman" w:hAnsi="Times New Roman" w:cs="Times New Roman" w:hint="eastAsia"/>
        </w:rPr>
        <w:t xml:space="preserve"> and policy</w:t>
      </w:r>
      <w:r w:rsidRPr="008A74AD">
        <w:rPr>
          <w:rFonts w:ascii="Times New Roman" w:hAnsi="Times New Roman" w:cs="Times New Roman"/>
        </w:rPr>
        <w:t xml:space="preserve"> between these domains. It will analyze the gaps in existing IETF works for the coordination between network and clouds in management and operation, and hopefully identifies the potential work needed in IETF. </w:t>
      </w:r>
    </w:p>
    <w:p w14:paraId="47D8582C" w14:textId="1911E3A7" w:rsidR="003B25D6" w:rsidRPr="008A74AD" w:rsidRDefault="003B25D6" w:rsidP="000E40A0">
      <w:pPr>
        <w:spacing w:beforeLines="50" w:before="156"/>
        <w:jc w:val="left"/>
        <w:rPr>
          <w:rFonts w:ascii="Times New Roman" w:hAnsi="Times New Roman" w:cs="Times New Roman"/>
        </w:rPr>
      </w:pPr>
      <w:del w:id="149" w:author="BOUCADAIR Mohamed INNOV/NET" w:date="2025-01-10T10:22:00Z">
        <w:r w:rsidRPr="008A74AD" w:rsidDel="00DE1F77">
          <w:rPr>
            <w:rFonts w:ascii="Times New Roman" w:hAnsi="Times New Roman" w:cs="Times New Roman" w:hint="eastAsia"/>
          </w:rPr>
          <w:lastRenderedPageBreak/>
          <w:delText xml:space="preserve">If </w:delText>
        </w:r>
        <w:r w:rsidR="00E75A62" w:rsidRPr="008A74AD" w:rsidDel="00DE1F77">
          <w:rPr>
            <w:rFonts w:ascii="Times New Roman" w:hAnsi="Times New Roman" w:cs="Times New Roman" w:hint="eastAsia"/>
          </w:rPr>
          <w:delText xml:space="preserve">Neotec </w:delText>
        </w:r>
        <w:r w:rsidRPr="008A74AD" w:rsidDel="00DE1F77">
          <w:rPr>
            <w:rFonts w:ascii="Times New Roman" w:hAnsi="Times New Roman" w:cs="Times New Roman" w:hint="eastAsia"/>
          </w:rPr>
          <w:delText xml:space="preserve">is </w:delText>
        </w:r>
        <w:r w:rsidR="00F42352" w:rsidRPr="008A74AD" w:rsidDel="00DE1F77">
          <w:rPr>
            <w:rFonts w:ascii="Times New Roman" w:hAnsi="Times New Roman" w:cs="Times New Roman" w:hint="eastAsia"/>
          </w:rPr>
          <w:delText xml:space="preserve">finally </w:delText>
        </w:r>
        <w:r w:rsidRPr="008A74AD" w:rsidDel="00DE1F77">
          <w:rPr>
            <w:rFonts w:ascii="Times New Roman" w:hAnsi="Times New Roman" w:cs="Times New Roman" w:hint="eastAsia"/>
          </w:rPr>
          <w:delText xml:space="preserve">approved as WG, </w:delText>
        </w:r>
        <w:r w:rsidR="00E75A62" w:rsidRPr="008A74AD" w:rsidDel="00DE1F77">
          <w:rPr>
            <w:rFonts w:ascii="Times New Roman" w:hAnsi="Times New Roman" w:cs="Times New Roman" w:hint="eastAsia"/>
          </w:rPr>
          <w:delText>it</w:delText>
        </w:r>
      </w:del>
      <w:ins w:id="150" w:author="BOUCADAIR Mohamed INNOV/NET" w:date="2025-01-10T10:22:00Z">
        <w:r w:rsidR="00DE1F77">
          <w:rPr>
            <w:rFonts w:ascii="Times New Roman" w:hAnsi="Times New Roman" w:cs="Times New Roman"/>
          </w:rPr>
          <w:t xml:space="preserve">Neotec </w:t>
        </w:r>
        <w:r w:rsidR="00447C5D">
          <w:rPr>
            <w:rFonts w:ascii="Times New Roman" w:hAnsi="Times New Roman" w:cs="Times New Roman"/>
          </w:rPr>
          <w:t xml:space="preserve">aims </w:t>
        </w:r>
      </w:ins>
      <w:del w:id="151" w:author="BOUCADAIR Mohamed INNOV/NET" w:date="2025-01-10T10:22:00Z">
        <w:r w:rsidR="00E75A62" w:rsidRPr="008A74AD" w:rsidDel="00447C5D">
          <w:rPr>
            <w:rFonts w:ascii="Times New Roman" w:hAnsi="Times New Roman" w:cs="Times New Roman" w:hint="eastAsia"/>
          </w:rPr>
          <w:delText xml:space="preserve"> </w:delText>
        </w:r>
        <w:r w:rsidR="00491805" w:rsidDel="00447C5D">
          <w:rPr>
            <w:rFonts w:ascii="Times New Roman" w:hAnsi="Times New Roman" w:cs="Times New Roman"/>
          </w:rPr>
          <w:delText>will</w:delText>
        </w:r>
        <w:r w:rsidR="00491805" w:rsidRPr="008A74AD" w:rsidDel="00447C5D">
          <w:rPr>
            <w:rFonts w:ascii="Times New Roman" w:hAnsi="Times New Roman" w:cs="Times New Roman"/>
          </w:rPr>
          <w:delText xml:space="preserve"> </w:delText>
        </w:r>
      </w:del>
      <w:r w:rsidRPr="008A74AD">
        <w:rPr>
          <w:rFonts w:ascii="Times New Roman" w:hAnsi="Times New Roman" w:cs="Times New Roman"/>
        </w:rPr>
        <w:t xml:space="preserve">also </w:t>
      </w:r>
      <w:ins w:id="152" w:author="BOUCADAIR Mohamed INNOV/NET" w:date="2025-01-10T10:22:00Z">
        <w:r w:rsidR="00447C5D">
          <w:rPr>
            <w:rFonts w:ascii="Times New Roman" w:hAnsi="Times New Roman" w:cs="Times New Roman"/>
          </w:rPr>
          <w:t xml:space="preserve">to </w:t>
        </w:r>
      </w:ins>
      <w:r w:rsidRPr="008A74AD">
        <w:rPr>
          <w:rFonts w:ascii="Times New Roman" w:hAnsi="Times New Roman" w:cs="Times New Roman"/>
        </w:rPr>
        <w:t>serve as a platform for the industry to exchange requirements, challenges</w:t>
      </w:r>
      <w:ins w:id="153" w:author="BOUCADAIR Mohamed INNOV/NET" w:date="2025-01-10T10:22:00Z">
        <w:r w:rsidR="00447C5D">
          <w:rPr>
            <w:rFonts w:ascii="Times New Roman" w:hAnsi="Times New Roman" w:cs="Times New Roman"/>
          </w:rPr>
          <w:t>,</w:t>
        </w:r>
      </w:ins>
      <w:r w:rsidRPr="008A74AD">
        <w:rPr>
          <w:rFonts w:ascii="Times New Roman" w:hAnsi="Times New Roman" w:cs="Times New Roman"/>
        </w:rPr>
        <w:t xml:space="preserve"> and experiences related to </w:t>
      </w:r>
      <w:r w:rsidR="00491805">
        <w:rPr>
          <w:rFonts w:ascii="Times New Roman" w:hAnsi="Times New Roman" w:cs="Times New Roman"/>
        </w:rPr>
        <w:t xml:space="preserve">coordinated </w:t>
      </w:r>
      <w:r w:rsidRPr="008A74AD">
        <w:rPr>
          <w:rFonts w:ascii="Times New Roman" w:hAnsi="Times New Roman" w:cs="Times New Roman"/>
        </w:rPr>
        <w:t xml:space="preserve">network operations for </w:t>
      </w:r>
      <w:r w:rsidR="00E9084C">
        <w:rPr>
          <w:rFonts w:ascii="Times New Roman" w:hAnsi="Times New Roman" w:cs="Times New Roman" w:hint="eastAsia"/>
        </w:rPr>
        <w:t xml:space="preserve">cloud-based </w:t>
      </w:r>
      <w:r w:rsidR="004148BB">
        <w:rPr>
          <w:rFonts w:ascii="Times New Roman" w:hAnsi="Times New Roman" w:cs="Times New Roman" w:hint="eastAsia"/>
        </w:rPr>
        <w:t>services</w:t>
      </w:r>
      <w:r w:rsidRPr="008A74AD">
        <w:rPr>
          <w:rFonts w:ascii="Times New Roman" w:hAnsi="Times New Roman" w:cs="Times New Roman"/>
        </w:rPr>
        <w:t>.</w:t>
      </w:r>
    </w:p>
    <w:bookmarkEnd w:id="0"/>
    <w:bookmarkEnd w:id="2"/>
    <w:bookmarkEnd w:id="4"/>
    <w:bookmarkEnd w:id="7"/>
    <w:p w14:paraId="0CCC546D" w14:textId="77777777" w:rsidR="00044B01" w:rsidRPr="00044B01" w:rsidRDefault="00044B01" w:rsidP="00044B01">
      <w:pPr>
        <w:rPr>
          <w:rFonts w:ascii="Times New Roman" w:hAnsi="Times New Roman" w:cs="Times New Roman"/>
        </w:rPr>
      </w:pPr>
    </w:p>
    <w:p w14:paraId="15CF856F" w14:textId="77777777" w:rsidR="00044B01" w:rsidRPr="00044B01" w:rsidRDefault="00044B01" w:rsidP="00044B01">
      <w:pPr>
        <w:rPr>
          <w:rFonts w:ascii="Times New Roman" w:hAnsi="Times New Roman" w:cs="Times New Roman"/>
        </w:rPr>
      </w:pPr>
      <w:r w:rsidRPr="00044B01">
        <w:rPr>
          <w:rFonts w:ascii="Times New Roman" w:hAnsi="Times New Roman" w:cs="Times New Roman"/>
        </w:rPr>
        <w:t>## Required Details</w:t>
      </w:r>
    </w:p>
    <w:p w14:paraId="553EB0C4" w14:textId="77777777" w:rsidR="00044B01" w:rsidRPr="00044B01" w:rsidRDefault="00044B01" w:rsidP="00044B01">
      <w:pPr>
        <w:rPr>
          <w:rFonts w:ascii="Times New Roman" w:hAnsi="Times New Roman" w:cs="Times New Roman"/>
        </w:rPr>
      </w:pPr>
      <w:r w:rsidRPr="00044B01">
        <w:rPr>
          <w:rFonts w:ascii="Times New Roman" w:hAnsi="Times New Roman" w:cs="Times New Roman"/>
        </w:rPr>
        <w:t>- Status: Non-WG Forming</w:t>
      </w:r>
    </w:p>
    <w:p w14:paraId="611026F1" w14:textId="77777777" w:rsidR="00044B01" w:rsidRPr="00044B01" w:rsidRDefault="00044B01" w:rsidP="00044B01">
      <w:pPr>
        <w:rPr>
          <w:rFonts w:ascii="Times New Roman" w:hAnsi="Times New Roman" w:cs="Times New Roman"/>
        </w:rPr>
      </w:pPr>
      <w:r w:rsidRPr="00044B01">
        <w:rPr>
          <w:rFonts w:ascii="Times New Roman" w:hAnsi="Times New Roman" w:cs="Times New Roman"/>
        </w:rPr>
        <w:t>- Responsible AD name: Mahesh Jethanandani</w:t>
      </w:r>
    </w:p>
    <w:p w14:paraId="43B2E04A" w14:textId="0888F4B4" w:rsidR="00044B01" w:rsidRPr="00CB6E05" w:rsidRDefault="00044B01" w:rsidP="009A4C9F">
      <w:pPr>
        <w:jc w:val="left"/>
        <w:rPr>
          <w:rFonts w:ascii="Times New Roman" w:hAnsi="Times New Roman" w:cs="Times New Roman"/>
        </w:rPr>
      </w:pPr>
      <w:r w:rsidRPr="00CB6E05">
        <w:rPr>
          <w:rFonts w:ascii="Times New Roman" w:hAnsi="Times New Roman" w:cs="Times New Roman"/>
        </w:rPr>
        <w:t>- BOF proponents: Chongfeng Xie (chongfeng.xie@foxmail.com), Luis Contreras (</w:t>
      </w:r>
      <w:hyperlink r:id="rId11" w:history="1">
        <w:r w:rsidRPr="00CB6E05">
          <w:rPr>
            <w:rStyle w:val="Lienhypertexte"/>
            <w:rFonts w:ascii="Times New Roman" w:hAnsi="Times New Roman" w:cs="Times New Roman"/>
          </w:rPr>
          <w:t>luismiguel.contrerasmurillo@telefonica.com</w:t>
        </w:r>
      </w:hyperlink>
      <w:r w:rsidRPr="00CB6E05">
        <w:rPr>
          <w:rFonts w:ascii="Times New Roman" w:hAnsi="Times New Roman" w:cs="Times New Roman"/>
        </w:rPr>
        <w:t xml:space="preserve">), </w:t>
      </w:r>
      <w:r w:rsidRPr="009A4C9F">
        <w:rPr>
          <w:rFonts w:ascii="Times New Roman" w:hAnsi="Times New Roman" w:cs="Times New Roman"/>
        </w:rPr>
        <w:t>Gyan</w:t>
      </w:r>
      <w:r w:rsidR="00CB6E05" w:rsidRPr="009A4C9F">
        <w:rPr>
          <w:rFonts w:ascii="Times New Roman" w:hAnsi="Times New Roman" w:cs="Times New Roman" w:hint="eastAsia"/>
        </w:rPr>
        <w:t xml:space="preserve"> Mishra (hayabusagsm@gmail.com)</w:t>
      </w:r>
      <w:r w:rsidRPr="00CB6E05">
        <w:rPr>
          <w:rFonts w:ascii="Times New Roman" w:hAnsi="Times New Roman" w:cs="Times New Roman"/>
        </w:rPr>
        <w:t xml:space="preserve"> </w:t>
      </w:r>
    </w:p>
    <w:p w14:paraId="40535093" w14:textId="77777777" w:rsidR="00044B01" w:rsidRPr="00044B01" w:rsidRDefault="00044B01" w:rsidP="00044B01">
      <w:pPr>
        <w:rPr>
          <w:rFonts w:ascii="Times New Roman" w:hAnsi="Times New Roman" w:cs="Times New Roman"/>
        </w:rPr>
      </w:pPr>
      <w:r w:rsidRPr="00044B01">
        <w:rPr>
          <w:rFonts w:ascii="Times New Roman" w:hAnsi="Times New Roman" w:cs="Times New Roman"/>
        </w:rPr>
        <w:t>- Number of people expected to attend: 100</w:t>
      </w:r>
    </w:p>
    <w:p w14:paraId="5746DB23" w14:textId="77777777" w:rsidR="00044B01" w:rsidRPr="00044B01" w:rsidRDefault="00044B01" w:rsidP="00044B01">
      <w:pPr>
        <w:rPr>
          <w:rFonts w:ascii="Times New Roman" w:hAnsi="Times New Roman" w:cs="Times New Roman"/>
        </w:rPr>
      </w:pPr>
      <w:r w:rsidRPr="00044B01">
        <w:rPr>
          <w:rFonts w:ascii="Times New Roman" w:hAnsi="Times New Roman" w:cs="Times New Roman"/>
        </w:rPr>
        <w:t>- Length of session (1 or 2 hours): 2 hours</w:t>
      </w:r>
    </w:p>
    <w:p w14:paraId="5451AF58" w14:textId="77777777" w:rsidR="00044B01" w:rsidRPr="00044B01" w:rsidRDefault="00044B01" w:rsidP="00044B01">
      <w:pPr>
        <w:rPr>
          <w:rFonts w:ascii="Times New Roman" w:hAnsi="Times New Roman" w:cs="Times New Roman"/>
        </w:rPr>
      </w:pPr>
      <w:r w:rsidRPr="00044B01">
        <w:rPr>
          <w:rFonts w:ascii="Times New Roman" w:hAnsi="Times New Roman" w:cs="Times New Roman"/>
        </w:rPr>
        <w:t>- Conflicts (whole Areas and or WGs)</w:t>
      </w:r>
    </w:p>
    <w:p w14:paraId="5CC0B6CE" w14:textId="77777777" w:rsidR="00044B01" w:rsidRPr="00044B01" w:rsidRDefault="00044B01" w:rsidP="00044B01">
      <w:pPr>
        <w:rPr>
          <w:rFonts w:ascii="Times New Roman" w:hAnsi="Times New Roman" w:cs="Times New Roman"/>
        </w:rPr>
      </w:pPr>
      <w:r w:rsidRPr="00044B01">
        <w:rPr>
          <w:rFonts w:ascii="Times New Roman" w:hAnsi="Times New Roman" w:cs="Times New Roman"/>
        </w:rPr>
        <w:t xml:space="preserve">   - Chair Conflicts TBD</w:t>
      </w:r>
    </w:p>
    <w:p w14:paraId="6831F5FE" w14:textId="77777777" w:rsidR="00044B01" w:rsidRPr="00044B01" w:rsidRDefault="00044B01" w:rsidP="00044B01">
      <w:pPr>
        <w:rPr>
          <w:rFonts w:ascii="Times New Roman" w:hAnsi="Times New Roman" w:cs="Times New Roman"/>
        </w:rPr>
      </w:pPr>
      <w:r w:rsidRPr="00044B01">
        <w:rPr>
          <w:rFonts w:ascii="Times New Roman" w:hAnsi="Times New Roman" w:cs="Times New Roman"/>
        </w:rPr>
        <w:t xml:space="preserve">   - Technology Overlap: OPSAWG, NMOP, CATS, TEAS</w:t>
      </w:r>
    </w:p>
    <w:p w14:paraId="5FB70676" w14:textId="77777777" w:rsidR="00044B01" w:rsidRPr="00447C5D" w:rsidRDefault="00044B01" w:rsidP="00044B01">
      <w:pPr>
        <w:rPr>
          <w:rFonts w:ascii="Times New Roman" w:hAnsi="Times New Roman" w:cs="Times New Roman"/>
        </w:rPr>
      </w:pPr>
      <w:r w:rsidRPr="00044B01">
        <w:rPr>
          <w:rFonts w:ascii="Times New Roman" w:hAnsi="Times New Roman" w:cs="Times New Roman"/>
        </w:rPr>
        <w:t xml:space="preserve">   </w:t>
      </w:r>
      <w:r w:rsidRPr="00447C5D">
        <w:rPr>
          <w:rFonts w:ascii="Times New Roman" w:hAnsi="Times New Roman" w:cs="Times New Roman"/>
        </w:rPr>
        <w:t xml:space="preserve">- Key Participant </w:t>
      </w:r>
      <w:proofErr w:type="spellStart"/>
      <w:proofErr w:type="gramStart"/>
      <w:r w:rsidRPr="00447C5D">
        <w:rPr>
          <w:rFonts w:ascii="Times New Roman" w:hAnsi="Times New Roman" w:cs="Times New Roman"/>
        </w:rPr>
        <w:t>Conflict</w:t>
      </w:r>
      <w:proofErr w:type="spellEnd"/>
      <w:r w:rsidRPr="00447C5D">
        <w:rPr>
          <w:rFonts w:ascii="Times New Roman" w:hAnsi="Times New Roman" w:cs="Times New Roman"/>
        </w:rPr>
        <w:t>:</w:t>
      </w:r>
      <w:proofErr w:type="gramEnd"/>
      <w:r w:rsidRPr="00447C5D">
        <w:rPr>
          <w:rFonts w:ascii="Times New Roman" w:hAnsi="Times New Roman" w:cs="Times New Roman"/>
        </w:rPr>
        <w:t xml:space="preserve"> Chongfeng Xie, Luis Contreras, Linda Dunbar</w:t>
      </w:r>
    </w:p>
    <w:p w14:paraId="0B7FBA02" w14:textId="77777777" w:rsidR="00044B01" w:rsidRPr="00447C5D" w:rsidRDefault="00044B01" w:rsidP="00044B01">
      <w:pPr>
        <w:rPr>
          <w:rFonts w:ascii="Times New Roman" w:hAnsi="Times New Roman" w:cs="Times New Roman"/>
        </w:rPr>
      </w:pPr>
    </w:p>
    <w:p w14:paraId="3E0F89BC" w14:textId="77777777" w:rsidR="00044B01" w:rsidRPr="00044B01" w:rsidRDefault="00044B01" w:rsidP="00044B01">
      <w:pPr>
        <w:rPr>
          <w:rFonts w:ascii="Times New Roman" w:hAnsi="Times New Roman" w:cs="Times New Roman"/>
        </w:rPr>
      </w:pPr>
      <w:r w:rsidRPr="00044B01">
        <w:rPr>
          <w:rFonts w:ascii="Times New Roman" w:hAnsi="Times New Roman" w:cs="Times New Roman"/>
        </w:rPr>
        <w:t>## Information for IAB/IESG</w:t>
      </w:r>
    </w:p>
    <w:p w14:paraId="7523D52C" w14:textId="77777777" w:rsidR="00044B01" w:rsidRPr="00044B01" w:rsidRDefault="00044B01" w:rsidP="00044B01">
      <w:pPr>
        <w:rPr>
          <w:rFonts w:ascii="Times New Roman" w:hAnsi="Times New Roman" w:cs="Times New Roman"/>
        </w:rPr>
      </w:pPr>
      <w:r w:rsidRPr="00044B01">
        <w:rPr>
          <w:rFonts w:ascii="Times New Roman" w:hAnsi="Times New Roman" w:cs="Times New Roman"/>
        </w:rPr>
        <w:t>To allow evaluation of your proposal, please include the following items</w:t>
      </w:r>
    </w:p>
    <w:p w14:paraId="7AB5FE0E" w14:textId="77777777" w:rsidR="00044B01" w:rsidRPr="00044B01" w:rsidRDefault="00044B01" w:rsidP="00044B01">
      <w:pPr>
        <w:rPr>
          <w:rFonts w:ascii="Times New Roman" w:hAnsi="Times New Roman" w:cs="Times New Roman"/>
        </w:rPr>
      </w:pPr>
    </w:p>
    <w:p w14:paraId="32E04FB4" w14:textId="2BEFB9EF" w:rsidR="00044B01" w:rsidRDefault="00044B01" w:rsidP="00044B01">
      <w:pPr>
        <w:rPr>
          <w:rFonts w:ascii="Times New Roman" w:hAnsi="Times New Roman" w:cs="Times New Roman"/>
        </w:rPr>
      </w:pPr>
      <w:r w:rsidRPr="00401EFE">
        <w:rPr>
          <w:rFonts w:ascii="Times New Roman" w:hAnsi="Times New Roman" w:cs="Times New Roman"/>
        </w:rPr>
        <w:t xml:space="preserve">- </w:t>
      </w:r>
      <w:bookmarkStart w:id="154" w:name="OLE_LINK23"/>
      <w:r w:rsidRPr="00401EFE">
        <w:rPr>
          <w:rFonts w:ascii="Times New Roman" w:hAnsi="Times New Roman" w:cs="Times New Roman"/>
        </w:rPr>
        <w:t>Any protocols or practices that already exist in this space</w:t>
      </w:r>
      <w:bookmarkEnd w:id="154"/>
    </w:p>
    <w:p w14:paraId="52760338" w14:textId="262A62BD" w:rsidR="00C11335" w:rsidRDefault="00C11335" w:rsidP="00044B01">
      <w:pPr>
        <w:rPr>
          <w:rFonts w:ascii="Times New Roman" w:hAnsi="Times New Roman" w:cs="Times New Roman"/>
        </w:rPr>
      </w:pPr>
      <w:r w:rsidRPr="00A97567">
        <w:rPr>
          <w:rFonts w:ascii="Times New Roman" w:hAnsi="Times New Roman" w:cs="Times New Roman"/>
        </w:rPr>
        <w:t>O</w:t>
      </w:r>
      <w:r>
        <w:rPr>
          <w:rFonts w:ascii="Times New Roman" w:hAnsi="Times New Roman" w:cs="Times New Roman" w:hint="eastAsia"/>
        </w:rPr>
        <w:t xml:space="preserve">PSAWG </w:t>
      </w:r>
      <w:r w:rsidRPr="00A97567">
        <w:rPr>
          <w:rFonts w:ascii="Times New Roman" w:hAnsi="Times New Roman" w:cs="Times New Roman"/>
        </w:rPr>
        <w:t xml:space="preserve">has already defined connection interfaces such as </w:t>
      </w:r>
      <w:r w:rsidRPr="00EA5914">
        <w:rPr>
          <w:rFonts w:ascii="Times New Roman" w:hAnsi="Times New Roman" w:cs="Times New Roman"/>
        </w:rPr>
        <w:t>Attachment Circuits</w:t>
      </w:r>
      <w:r>
        <w:rPr>
          <w:rFonts w:ascii="Times New Roman" w:hAnsi="Times New Roman" w:cs="Times New Roman"/>
        </w:rPr>
        <w:t xml:space="preserve"> (</w:t>
      </w:r>
      <w:r w:rsidRPr="00A97567">
        <w:rPr>
          <w:rFonts w:ascii="Times New Roman" w:hAnsi="Times New Roman" w:cs="Times New Roman"/>
        </w:rPr>
        <w:t>AC</w:t>
      </w:r>
      <w:r>
        <w:rPr>
          <w:rFonts w:ascii="Times New Roman" w:hAnsi="Times New Roman" w:cs="Times New Roman"/>
        </w:rPr>
        <w:t xml:space="preserve">) </w:t>
      </w:r>
      <w:r>
        <w:rPr>
          <w:rFonts w:ascii="Times New Roman" w:hAnsi="Times New Roman" w:cs="Times New Roman" w:hint="eastAsia"/>
        </w:rPr>
        <w:t>between</w:t>
      </w:r>
      <w:r>
        <w:rPr>
          <w:rFonts w:ascii="Times New Roman" w:hAnsi="Times New Roman" w:cs="Times New Roman"/>
        </w:rPr>
        <w:t xml:space="preserve"> </w:t>
      </w:r>
      <w:r>
        <w:rPr>
          <w:rFonts w:ascii="Times New Roman" w:hAnsi="Times New Roman" w:cs="Times New Roman" w:hint="eastAsia"/>
        </w:rPr>
        <w:t>cloud</w:t>
      </w:r>
      <w:r>
        <w:rPr>
          <w:rFonts w:ascii="Times New Roman" w:hAnsi="Times New Roman" w:cs="Times New Roman"/>
        </w:rPr>
        <w:t xml:space="preserve"> </w:t>
      </w:r>
      <w:r>
        <w:rPr>
          <w:rFonts w:ascii="Times New Roman" w:hAnsi="Times New Roman" w:cs="Times New Roman" w:hint="eastAsia"/>
        </w:rPr>
        <w:t>gateway</w:t>
      </w:r>
      <w:ins w:id="155" w:author="BOUCADAIR Mohamed INNOV/NET" w:date="2025-01-10T10:23:00Z">
        <w:r w:rsidR="00D5691F">
          <w:rPr>
            <w:rFonts w:ascii="Times New Roman" w:hAnsi="Times New Roman" w:cs="Times New Roman"/>
          </w:rPr>
          <w:t>s</w:t>
        </w:r>
      </w:ins>
      <w:r>
        <w:rPr>
          <w:rFonts w:ascii="Times New Roman" w:hAnsi="Times New Roman" w:cs="Times New Roman"/>
        </w:rPr>
        <w:t xml:space="preserve"> </w:t>
      </w:r>
      <w:r>
        <w:rPr>
          <w:rFonts w:ascii="Times New Roman" w:hAnsi="Times New Roman" w:cs="Times New Roman" w:hint="eastAsia"/>
        </w:rPr>
        <w:t>and</w:t>
      </w:r>
      <w:r>
        <w:rPr>
          <w:rFonts w:ascii="Times New Roman" w:hAnsi="Times New Roman" w:cs="Times New Roman"/>
        </w:rPr>
        <w:t xml:space="preserve"> </w:t>
      </w:r>
      <w:r>
        <w:rPr>
          <w:rFonts w:ascii="Times New Roman" w:hAnsi="Times New Roman" w:cs="Times New Roman" w:hint="eastAsia"/>
        </w:rPr>
        <w:t>network</w:t>
      </w:r>
      <w:r>
        <w:rPr>
          <w:rFonts w:ascii="Times New Roman" w:hAnsi="Times New Roman" w:cs="Times New Roman"/>
        </w:rPr>
        <w:t xml:space="preserve"> </w:t>
      </w:r>
      <w:r>
        <w:rPr>
          <w:rFonts w:ascii="Times New Roman" w:hAnsi="Times New Roman" w:cs="Times New Roman" w:hint="eastAsia"/>
        </w:rPr>
        <w:t>edge</w:t>
      </w:r>
      <w:r>
        <w:rPr>
          <w:rFonts w:ascii="Times New Roman" w:hAnsi="Times New Roman" w:cs="Times New Roman"/>
        </w:rPr>
        <w:t xml:space="preserve"> </w:t>
      </w:r>
      <w:r>
        <w:rPr>
          <w:rFonts w:ascii="Times New Roman" w:hAnsi="Times New Roman" w:cs="Times New Roman" w:hint="eastAsia"/>
        </w:rPr>
        <w:t>devices</w:t>
      </w:r>
      <w:r>
        <w:rPr>
          <w:rFonts w:ascii="Times New Roman" w:hAnsi="Times New Roman" w:cs="Times New Roman"/>
        </w:rPr>
        <w:t xml:space="preserve"> (</w:t>
      </w:r>
      <w:r w:rsidRPr="00EA5914">
        <w:rPr>
          <w:rFonts w:ascii="Times New Roman" w:hAnsi="Times New Roman" w:cs="Times New Roman"/>
        </w:rPr>
        <w:t>draft-ietf-opsawg-teas-attachment-circuit</w:t>
      </w:r>
      <w:r>
        <w:rPr>
          <w:rFonts w:ascii="Times New Roman" w:hAnsi="Times New Roman" w:cs="Times New Roman"/>
        </w:rPr>
        <w:t>)</w:t>
      </w:r>
      <w:r w:rsidRPr="00A97567">
        <w:rPr>
          <w:rFonts w:ascii="Times New Roman" w:hAnsi="Times New Roman" w:cs="Times New Roman"/>
        </w:rPr>
        <w:t>, VPN</w:t>
      </w:r>
      <w:r>
        <w:rPr>
          <w:rFonts w:ascii="Times New Roman" w:hAnsi="Times New Roman" w:cs="Times New Roman"/>
        </w:rPr>
        <w:t xml:space="preserve"> </w:t>
      </w:r>
      <w:r>
        <w:rPr>
          <w:rFonts w:ascii="Times New Roman" w:hAnsi="Times New Roman" w:cs="Times New Roman" w:hint="eastAsia"/>
        </w:rPr>
        <w:t>service</w:t>
      </w:r>
      <w:r>
        <w:rPr>
          <w:rFonts w:ascii="Times New Roman" w:hAnsi="Times New Roman" w:cs="Times New Roman"/>
        </w:rPr>
        <w:t xml:space="preserve"> </w:t>
      </w:r>
      <w:r>
        <w:rPr>
          <w:rFonts w:ascii="Times New Roman" w:hAnsi="Times New Roman" w:cs="Times New Roman" w:hint="eastAsia"/>
        </w:rPr>
        <w:t>models</w:t>
      </w:r>
      <w:r>
        <w:rPr>
          <w:rFonts w:ascii="Times New Roman" w:hAnsi="Times New Roman" w:cs="Times New Roman"/>
        </w:rPr>
        <w:t xml:space="preserve"> </w:t>
      </w:r>
      <w:r>
        <w:rPr>
          <w:rFonts w:ascii="Times New Roman" w:hAnsi="Times New Roman" w:cs="Times New Roman" w:hint="eastAsia"/>
        </w:rPr>
        <w:t>between</w:t>
      </w:r>
      <w:r>
        <w:rPr>
          <w:rFonts w:ascii="Times New Roman" w:hAnsi="Times New Roman" w:cs="Times New Roman"/>
        </w:rPr>
        <w:t xml:space="preserve"> DC</w:t>
      </w:r>
      <w:r>
        <w:rPr>
          <w:rFonts w:ascii="Times New Roman" w:hAnsi="Times New Roman" w:cs="Times New Roman" w:hint="eastAsia"/>
        </w:rPr>
        <w:t>s</w:t>
      </w:r>
      <w:r>
        <w:rPr>
          <w:rFonts w:ascii="Times New Roman" w:hAnsi="Times New Roman" w:cs="Times New Roman"/>
        </w:rPr>
        <w:t xml:space="preserve"> (RFC8299 L3SM, RFC8466 L2SM)</w:t>
      </w:r>
      <w:r w:rsidRPr="00A97567">
        <w:rPr>
          <w:rFonts w:ascii="Times New Roman" w:hAnsi="Times New Roman" w:cs="Times New Roman"/>
        </w:rPr>
        <w:t xml:space="preserve">, and </w:t>
      </w:r>
      <w:r>
        <w:rPr>
          <w:rFonts w:ascii="Times New Roman" w:hAnsi="Times New Roman" w:cs="Times New Roman"/>
        </w:rPr>
        <w:t>Network S</w:t>
      </w:r>
      <w:r w:rsidRPr="00A97567">
        <w:rPr>
          <w:rFonts w:ascii="Times New Roman" w:hAnsi="Times New Roman" w:cs="Times New Roman"/>
        </w:rPr>
        <w:t>lice</w:t>
      </w:r>
      <w:r>
        <w:rPr>
          <w:rFonts w:ascii="Times New Roman" w:hAnsi="Times New Roman" w:cs="Times New Roman"/>
        </w:rPr>
        <w:t xml:space="preserve"> </w:t>
      </w:r>
      <w:r>
        <w:rPr>
          <w:rFonts w:ascii="Times New Roman" w:hAnsi="Times New Roman" w:cs="Times New Roman" w:hint="eastAsia"/>
        </w:rPr>
        <w:t>models</w:t>
      </w:r>
      <w:r>
        <w:rPr>
          <w:rFonts w:ascii="Times New Roman" w:hAnsi="Times New Roman" w:cs="Times New Roman"/>
        </w:rPr>
        <w:t xml:space="preserve"> </w:t>
      </w:r>
      <w:r>
        <w:rPr>
          <w:rFonts w:ascii="Times New Roman" w:hAnsi="Times New Roman" w:cs="Times New Roman" w:hint="eastAsia"/>
        </w:rPr>
        <w:t>between</w:t>
      </w:r>
      <w:r>
        <w:rPr>
          <w:rFonts w:ascii="Times New Roman" w:hAnsi="Times New Roman" w:cs="Times New Roman"/>
        </w:rPr>
        <w:t xml:space="preserve"> 5G use</w:t>
      </w:r>
      <w:r>
        <w:rPr>
          <w:rFonts w:ascii="Times New Roman" w:hAnsi="Times New Roman" w:cs="Times New Roman" w:hint="eastAsia"/>
        </w:rPr>
        <w:t xml:space="preserve"> </w:t>
      </w:r>
      <w:r>
        <w:rPr>
          <w:rFonts w:ascii="Times New Roman" w:hAnsi="Times New Roman" w:cs="Times New Roman"/>
        </w:rPr>
        <w:t>cases</w:t>
      </w:r>
      <w:r w:rsidRPr="00A97567">
        <w:rPr>
          <w:rFonts w:ascii="Times New Roman" w:hAnsi="Times New Roman" w:cs="Times New Roman"/>
        </w:rPr>
        <w:t xml:space="preserve">, as well as interfaces for </w:t>
      </w:r>
      <w:r>
        <w:rPr>
          <w:rFonts w:ascii="Times New Roman" w:hAnsi="Times New Roman" w:cs="Times New Roman"/>
        </w:rPr>
        <w:t xml:space="preserve">network and </w:t>
      </w:r>
      <w:r w:rsidRPr="00A97567">
        <w:rPr>
          <w:rFonts w:ascii="Times New Roman" w:hAnsi="Times New Roman" w:cs="Times New Roman"/>
        </w:rPr>
        <w:t xml:space="preserve">VPN </w:t>
      </w:r>
      <w:r>
        <w:rPr>
          <w:rFonts w:ascii="Times New Roman" w:hAnsi="Times New Roman" w:cs="Times New Roman"/>
        </w:rPr>
        <w:t>services</w:t>
      </w:r>
      <w:r w:rsidRPr="00A97567">
        <w:rPr>
          <w:rFonts w:ascii="Times New Roman" w:hAnsi="Times New Roman" w:cs="Times New Roman"/>
        </w:rPr>
        <w:t xml:space="preserve"> </w:t>
      </w:r>
      <w:r>
        <w:rPr>
          <w:rFonts w:ascii="Times New Roman" w:hAnsi="Times New Roman" w:cs="Times New Roman" w:hint="eastAsia"/>
        </w:rPr>
        <w:t>topology</w:t>
      </w:r>
      <w:r>
        <w:rPr>
          <w:rFonts w:ascii="Times New Roman" w:hAnsi="Times New Roman" w:cs="Times New Roman"/>
        </w:rPr>
        <w:t xml:space="preserve"> </w:t>
      </w:r>
      <w:r>
        <w:rPr>
          <w:rFonts w:ascii="Times New Roman" w:hAnsi="Times New Roman" w:cs="Times New Roman" w:hint="eastAsia"/>
        </w:rPr>
        <w:t>and</w:t>
      </w:r>
      <w:r>
        <w:rPr>
          <w:rFonts w:ascii="Times New Roman" w:hAnsi="Times New Roman" w:cs="Times New Roman"/>
        </w:rPr>
        <w:t xml:space="preserve"> </w:t>
      </w:r>
      <w:r>
        <w:rPr>
          <w:rFonts w:ascii="Times New Roman" w:hAnsi="Times New Roman" w:cs="Times New Roman" w:hint="eastAsia"/>
        </w:rPr>
        <w:t>performance</w:t>
      </w:r>
      <w:r>
        <w:rPr>
          <w:rFonts w:ascii="Times New Roman" w:hAnsi="Times New Roman" w:cs="Times New Roman"/>
        </w:rPr>
        <w:t xml:space="preserve"> </w:t>
      </w:r>
      <w:r w:rsidRPr="00A97567">
        <w:rPr>
          <w:rFonts w:ascii="Times New Roman" w:hAnsi="Times New Roman" w:cs="Times New Roman"/>
        </w:rPr>
        <w:t>status</w:t>
      </w:r>
      <w:r>
        <w:rPr>
          <w:rFonts w:ascii="Times New Roman" w:hAnsi="Times New Roman" w:cs="Times New Roman"/>
        </w:rPr>
        <w:t xml:space="preserve"> (</w:t>
      </w:r>
      <w:r w:rsidRPr="00EA5914">
        <w:rPr>
          <w:rFonts w:ascii="Times New Roman" w:hAnsi="Times New Roman" w:cs="Times New Roman"/>
        </w:rPr>
        <w:t>RFC 9375</w:t>
      </w:r>
      <w:r>
        <w:rPr>
          <w:rFonts w:ascii="Times New Roman" w:hAnsi="Times New Roman" w:cs="Times New Roman"/>
        </w:rPr>
        <w:t>)</w:t>
      </w:r>
      <w:r w:rsidRPr="00A97567">
        <w:rPr>
          <w:rFonts w:ascii="Times New Roman" w:hAnsi="Times New Roman" w:cs="Times New Roman"/>
        </w:rPr>
        <w:t xml:space="preserve">, </w:t>
      </w:r>
      <w:r>
        <w:rPr>
          <w:rFonts w:ascii="Times New Roman" w:hAnsi="Times New Roman" w:cs="Times New Roman" w:hint="eastAsia"/>
        </w:rPr>
        <w:t xml:space="preserve">however, </w:t>
      </w:r>
      <w:r w:rsidRPr="00A97567">
        <w:rPr>
          <w:rFonts w:ascii="Times New Roman" w:hAnsi="Times New Roman" w:cs="Times New Roman"/>
        </w:rPr>
        <w:t xml:space="preserve">none of these cover the </w:t>
      </w:r>
      <w:r>
        <w:rPr>
          <w:rFonts w:ascii="Times New Roman" w:hAnsi="Times New Roman" w:cs="Times New Roman" w:hint="eastAsia"/>
        </w:rPr>
        <w:t>traffic</w:t>
      </w:r>
      <w:r w:rsidRPr="00A97567">
        <w:rPr>
          <w:rFonts w:ascii="Times New Roman" w:hAnsi="Times New Roman" w:cs="Times New Roman"/>
        </w:rPr>
        <w:t xml:space="preserve"> flow scheduling policy interface.</w:t>
      </w:r>
    </w:p>
    <w:p w14:paraId="2AB6B3BC" w14:textId="77777777" w:rsidR="00C11335" w:rsidRPr="00044B01" w:rsidRDefault="00C11335" w:rsidP="00044B01">
      <w:pPr>
        <w:rPr>
          <w:rFonts w:ascii="Times New Roman" w:hAnsi="Times New Roman" w:cs="Times New Roman"/>
        </w:rPr>
      </w:pPr>
    </w:p>
    <w:p w14:paraId="625E8687" w14:textId="77777777" w:rsidR="00044B01" w:rsidRPr="00044B01" w:rsidRDefault="00044B01" w:rsidP="00044B01">
      <w:pPr>
        <w:rPr>
          <w:rFonts w:ascii="Times New Roman" w:hAnsi="Times New Roman" w:cs="Times New Roman"/>
        </w:rPr>
      </w:pPr>
      <w:r w:rsidRPr="00044B01">
        <w:rPr>
          <w:rFonts w:ascii="Times New Roman" w:hAnsi="Times New Roman" w:cs="Times New Roman"/>
        </w:rPr>
        <w:t>- Which (if any) modifications to existing protocols or practices are required</w:t>
      </w:r>
    </w:p>
    <w:p w14:paraId="5F5BD696" w14:textId="77777777" w:rsidR="00044B01" w:rsidRPr="00044B01" w:rsidRDefault="00044B01" w:rsidP="00044B01">
      <w:pPr>
        <w:rPr>
          <w:rFonts w:ascii="Times New Roman" w:hAnsi="Times New Roman" w:cs="Times New Roman"/>
        </w:rPr>
      </w:pPr>
      <w:r w:rsidRPr="00044B01">
        <w:rPr>
          <w:rFonts w:ascii="Times New Roman" w:hAnsi="Times New Roman" w:cs="Times New Roman"/>
        </w:rPr>
        <w:t>- Which (if any) entirely new protocols or practices are required</w:t>
      </w:r>
    </w:p>
    <w:p w14:paraId="614427C2" w14:textId="6C9D3C69" w:rsidR="00044B01" w:rsidRPr="00044B01" w:rsidRDefault="00044B01" w:rsidP="00044B01">
      <w:pPr>
        <w:rPr>
          <w:rFonts w:ascii="Times New Roman" w:hAnsi="Times New Roman" w:cs="Times New Roman"/>
        </w:rPr>
      </w:pPr>
      <w:bookmarkStart w:id="156" w:name="OLE_LINK7"/>
      <w:del w:id="157" w:author="BOUCADAIR Mohamed INNOV/NET" w:date="2025-01-10T10:23:00Z">
        <w:r w:rsidRPr="00044B01" w:rsidDel="00D5691F">
          <w:rPr>
            <w:rFonts w:ascii="Times New Roman" w:hAnsi="Times New Roman" w:cs="Times New Roman"/>
          </w:rPr>
          <w:delText>A n</w:delText>
        </w:r>
      </w:del>
      <w:ins w:id="158" w:author="BOUCADAIR Mohamed INNOV/NET" w:date="2025-01-10T10:23:00Z">
        <w:r w:rsidR="00D5691F">
          <w:rPr>
            <w:rFonts w:ascii="Times New Roman" w:hAnsi="Times New Roman" w:cs="Times New Roman"/>
          </w:rPr>
          <w:t>N</w:t>
        </w:r>
      </w:ins>
      <w:r w:rsidRPr="00044B01">
        <w:rPr>
          <w:rFonts w:ascii="Times New Roman" w:hAnsi="Times New Roman" w:cs="Times New Roman"/>
        </w:rPr>
        <w:t>ew YANG model</w:t>
      </w:r>
      <w:ins w:id="159" w:author="BOUCADAIR Mohamed INNOV/NET" w:date="2025-01-10T10:23:00Z">
        <w:r w:rsidR="00D5691F">
          <w:rPr>
            <w:rFonts w:ascii="Times New Roman" w:hAnsi="Times New Roman" w:cs="Times New Roman"/>
          </w:rPr>
          <w:t>(s)</w:t>
        </w:r>
      </w:ins>
      <w:r w:rsidRPr="00044B01">
        <w:rPr>
          <w:rFonts w:ascii="Times New Roman" w:hAnsi="Times New Roman" w:cs="Times New Roman"/>
        </w:rPr>
        <w:t xml:space="preserve"> need be defined </w:t>
      </w:r>
      <w:ins w:id="160" w:author="BOUCADAIR Mohamed INNOV/NET" w:date="2025-01-10T10:23:00Z">
        <w:r w:rsidR="00D5691F">
          <w:rPr>
            <w:rFonts w:ascii="Times New Roman" w:hAnsi="Times New Roman" w:cs="Times New Roman"/>
          </w:rPr>
          <w:t xml:space="preserve">for the interface </w:t>
        </w:r>
      </w:ins>
      <w:r w:rsidRPr="00044B01">
        <w:rPr>
          <w:rFonts w:ascii="Times New Roman" w:hAnsi="Times New Roman" w:cs="Times New Roman"/>
        </w:rPr>
        <w:t xml:space="preserve">between the </w:t>
      </w:r>
      <w:r w:rsidR="00D27632">
        <w:rPr>
          <w:rFonts w:ascii="Times New Roman" w:hAnsi="Times New Roman" w:cs="Times New Roman" w:hint="eastAsia"/>
        </w:rPr>
        <w:t>c</w:t>
      </w:r>
      <w:r w:rsidRPr="00044B01">
        <w:rPr>
          <w:rFonts w:ascii="Times New Roman" w:hAnsi="Times New Roman" w:cs="Times New Roman"/>
        </w:rPr>
        <w:t>loud</w:t>
      </w:r>
      <w:r w:rsidR="00D27632">
        <w:rPr>
          <w:rFonts w:ascii="Times New Roman" w:hAnsi="Times New Roman" w:cs="Times New Roman" w:hint="eastAsia"/>
        </w:rPr>
        <w:t>-aware service</w:t>
      </w:r>
      <w:r w:rsidRPr="00044B01">
        <w:rPr>
          <w:rFonts w:ascii="Times New Roman" w:hAnsi="Times New Roman" w:cs="Times New Roman"/>
        </w:rPr>
        <w:t xml:space="preserve"> </w:t>
      </w:r>
      <w:r w:rsidR="00D27632">
        <w:rPr>
          <w:rFonts w:ascii="Times New Roman" w:hAnsi="Times New Roman" w:cs="Times New Roman" w:hint="eastAsia"/>
        </w:rPr>
        <w:t>o</w:t>
      </w:r>
      <w:r w:rsidR="004148BB" w:rsidRPr="00044B01">
        <w:rPr>
          <w:rFonts w:ascii="Times New Roman" w:hAnsi="Times New Roman" w:cs="Times New Roman"/>
        </w:rPr>
        <w:t>rchestrator</w:t>
      </w:r>
      <w:ins w:id="161" w:author="BOUCADAIR Mohamed INNOV/NET" w:date="2025-01-10T10:23:00Z">
        <w:r w:rsidR="00D5691F">
          <w:rPr>
            <w:rFonts w:ascii="Times New Roman" w:hAnsi="Times New Roman" w:cs="Times New Roman"/>
          </w:rPr>
          <w:t>s</w:t>
        </w:r>
      </w:ins>
      <w:r w:rsidR="004148BB" w:rsidRPr="00044B01">
        <w:rPr>
          <w:rFonts w:ascii="Times New Roman" w:hAnsi="Times New Roman" w:cs="Times New Roman"/>
        </w:rPr>
        <w:t xml:space="preserve"> </w:t>
      </w:r>
      <w:r w:rsidRPr="00044B01">
        <w:rPr>
          <w:rFonts w:ascii="Times New Roman" w:hAnsi="Times New Roman" w:cs="Times New Roman"/>
        </w:rPr>
        <w:t xml:space="preserve">and </w:t>
      </w:r>
      <w:r w:rsidR="00D27632">
        <w:rPr>
          <w:rFonts w:ascii="Times New Roman" w:hAnsi="Times New Roman" w:cs="Times New Roman" w:hint="eastAsia"/>
        </w:rPr>
        <w:t>n</w:t>
      </w:r>
      <w:r w:rsidR="00D27632" w:rsidRPr="00044B01">
        <w:rPr>
          <w:rFonts w:ascii="Times New Roman" w:hAnsi="Times New Roman" w:cs="Times New Roman"/>
        </w:rPr>
        <w:t xml:space="preserve">etwork </w:t>
      </w:r>
      <w:r w:rsidR="00D27632">
        <w:rPr>
          <w:rFonts w:ascii="Times New Roman" w:hAnsi="Times New Roman" w:cs="Times New Roman" w:hint="eastAsia"/>
        </w:rPr>
        <w:t>c</w:t>
      </w:r>
      <w:r w:rsidR="004148BB" w:rsidRPr="00044B01">
        <w:rPr>
          <w:rFonts w:ascii="Times New Roman" w:hAnsi="Times New Roman" w:cs="Times New Roman"/>
        </w:rPr>
        <w:t>ontroller</w:t>
      </w:r>
      <w:ins w:id="162" w:author="BOUCADAIR Mohamed INNOV/NET" w:date="2025-01-10T10:23:00Z">
        <w:r w:rsidR="00D5691F">
          <w:rPr>
            <w:rFonts w:ascii="Times New Roman" w:hAnsi="Times New Roman" w:cs="Times New Roman"/>
          </w:rPr>
          <w:t>s</w:t>
        </w:r>
      </w:ins>
      <w:r w:rsidR="004148BB" w:rsidRPr="00044B01">
        <w:rPr>
          <w:rFonts w:ascii="Times New Roman" w:hAnsi="Times New Roman" w:cs="Times New Roman"/>
        </w:rPr>
        <w:t xml:space="preserve"> </w:t>
      </w:r>
      <w:r w:rsidRPr="00044B01">
        <w:rPr>
          <w:rFonts w:ascii="Times New Roman" w:hAnsi="Times New Roman" w:cs="Times New Roman"/>
        </w:rPr>
        <w:t xml:space="preserve">to ensure that cloud metrics are provided to the network in an appropriate format to enforce connectivity services and offer guarantees. </w:t>
      </w:r>
    </w:p>
    <w:bookmarkEnd w:id="156"/>
    <w:p w14:paraId="32249941" w14:textId="172EB620" w:rsidR="00044B01" w:rsidRDefault="00044B01" w:rsidP="00044B01">
      <w:pPr>
        <w:rPr>
          <w:rFonts w:ascii="Times New Roman" w:hAnsi="Times New Roman" w:cs="Times New Roman"/>
        </w:rPr>
      </w:pPr>
    </w:p>
    <w:p w14:paraId="066D09F4" w14:textId="3948DDD3" w:rsidR="00BC414B" w:rsidRPr="00044B01" w:rsidRDefault="00BC414B" w:rsidP="00BC414B">
      <w:pPr>
        <w:rPr>
          <w:rFonts w:ascii="Times New Roman" w:hAnsi="Times New Roman" w:cs="Times New Roman"/>
        </w:rPr>
      </w:pPr>
      <w:r>
        <w:rPr>
          <w:rFonts w:ascii="Times New Roman" w:hAnsi="Times New Roman" w:cs="Times New Roman"/>
        </w:rPr>
        <w:t xml:space="preserve">Currently there are several WGs in IETF which </w:t>
      </w:r>
      <w:r>
        <w:rPr>
          <w:rFonts w:ascii="Times New Roman" w:hAnsi="Times New Roman" w:cs="Times New Roman" w:hint="eastAsia"/>
        </w:rPr>
        <w:t>work</w:t>
      </w:r>
      <w:r>
        <w:rPr>
          <w:rFonts w:ascii="Times New Roman" w:hAnsi="Times New Roman" w:cs="Times New Roman"/>
        </w:rPr>
        <w:t xml:space="preserve"> on topics related to network and cloud coordination:</w:t>
      </w:r>
    </w:p>
    <w:p w14:paraId="760DB1DB" w14:textId="77777777" w:rsidR="00BC414B" w:rsidRPr="00BC414B" w:rsidRDefault="00BC414B" w:rsidP="00044B01">
      <w:pPr>
        <w:rPr>
          <w:rFonts w:ascii="Times New Roman" w:hAnsi="Times New Roman" w:cs="Times New Roman"/>
        </w:rPr>
      </w:pPr>
    </w:p>
    <w:p w14:paraId="411814C6" w14:textId="77777777" w:rsidR="00044B01" w:rsidRPr="00044B01" w:rsidRDefault="00044B01" w:rsidP="00044B01">
      <w:pPr>
        <w:rPr>
          <w:rFonts w:ascii="Times New Roman" w:hAnsi="Times New Roman" w:cs="Times New Roman"/>
        </w:rPr>
      </w:pPr>
      <w:r w:rsidRPr="00044B01">
        <w:rPr>
          <w:rFonts w:ascii="Times New Roman" w:hAnsi="Times New Roman" w:cs="Times New Roman"/>
        </w:rPr>
        <w:t xml:space="preserve">- CATS WG focuses on the problem of how the network edge can steer traffic between clients of a compute service and sites offering the service. It works on a general framework for the distribution of compute and network metrics and transport of traffic from network edge to service instance, and identifies some common metrics, which will be used for traffic steering at the network edge node. </w:t>
      </w:r>
      <w:bookmarkStart w:id="163" w:name="OLE_LINK3"/>
      <w:bookmarkStart w:id="164" w:name="OLE_LINK4"/>
      <w:r w:rsidRPr="00044B01">
        <w:rPr>
          <w:rFonts w:ascii="Times New Roman" w:hAnsi="Times New Roman" w:cs="Times New Roman"/>
        </w:rPr>
        <w:t>It does not consider the coordination between network and cloud</w:t>
      </w:r>
      <w:bookmarkEnd w:id="163"/>
      <w:r w:rsidRPr="00044B01">
        <w:rPr>
          <w:rFonts w:ascii="Times New Roman" w:hAnsi="Times New Roman" w:cs="Times New Roman"/>
        </w:rPr>
        <w:t xml:space="preserve"> in </w:t>
      </w:r>
      <w:bookmarkStart w:id="165" w:name="OLE_LINK1"/>
      <w:r w:rsidRPr="00044B01">
        <w:rPr>
          <w:rFonts w:ascii="Times New Roman" w:hAnsi="Times New Roman" w:cs="Times New Roman"/>
        </w:rPr>
        <w:t>management and operation</w:t>
      </w:r>
      <w:bookmarkEnd w:id="165"/>
      <w:r w:rsidRPr="00044B01">
        <w:rPr>
          <w:rFonts w:ascii="Times New Roman" w:hAnsi="Times New Roman" w:cs="Times New Roman"/>
        </w:rPr>
        <w:t>.</w:t>
      </w:r>
      <w:bookmarkEnd w:id="164"/>
      <w:r w:rsidRPr="00044B01">
        <w:rPr>
          <w:rFonts w:ascii="Times New Roman" w:hAnsi="Times New Roman" w:cs="Times New Roman"/>
        </w:rPr>
        <w:t xml:space="preserve"> </w:t>
      </w:r>
    </w:p>
    <w:p w14:paraId="53E1D8AE" w14:textId="77777777" w:rsidR="00044B01" w:rsidRPr="00044B01" w:rsidRDefault="00044B01" w:rsidP="00044B01">
      <w:pPr>
        <w:rPr>
          <w:rFonts w:ascii="Times New Roman" w:hAnsi="Times New Roman" w:cs="Times New Roman"/>
        </w:rPr>
      </w:pPr>
    </w:p>
    <w:p w14:paraId="1A426281" w14:textId="77777777" w:rsidR="00044B01" w:rsidRPr="00044B01" w:rsidRDefault="00044B01" w:rsidP="00044B01">
      <w:pPr>
        <w:rPr>
          <w:rFonts w:ascii="Times New Roman" w:hAnsi="Times New Roman" w:cs="Times New Roman"/>
        </w:rPr>
      </w:pPr>
      <w:r w:rsidRPr="00044B01">
        <w:rPr>
          <w:rFonts w:ascii="Times New Roman" w:hAnsi="Times New Roman" w:cs="Times New Roman"/>
        </w:rPr>
        <w:t xml:space="preserve">- TEAS WG is responsible for defining traffic engineering architecture and identifying required related routing and path computation element functions. TEAS is also responsible for standardizing RSVP-TE signaling protocol mechanisms. It takes network capability and information into </w:t>
      </w:r>
      <w:r w:rsidRPr="00044B01">
        <w:rPr>
          <w:rFonts w:ascii="Times New Roman" w:hAnsi="Times New Roman" w:cs="Times New Roman"/>
        </w:rPr>
        <w:lastRenderedPageBreak/>
        <w:t>consideration for traffic engineering in network. It also delivers YANG models in support of traffic engineering. It does not consider the coordination between network and cloud in management and operation, either.</w:t>
      </w:r>
    </w:p>
    <w:p w14:paraId="7FC9B9CA" w14:textId="77777777" w:rsidR="00044B01" w:rsidRPr="00044B01" w:rsidRDefault="00044B01" w:rsidP="00044B01">
      <w:pPr>
        <w:rPr>
          <w:rFonts w:ascii="Times New Roman" w:hAnsi="Times New Roman" w:cs="Times New Roman"/>
        </w:rPr>
      </w:pPr>
    </w:p>
    <w:p w14:paraId="78E96CCC" w14:textId="77777777" w:rsidR="00044B01" w:rsidRPr="00044B01" w:rsidRDefault="00044B01" w:rsidP="00044B01">
      <w:pPr>
        <w:rPr>
          <w:rFonts w:ascii="Times New Roman" w:hAnsi="Times New Roman" w:cs="Times New Roman"/>
        </w:rPr>
      </w:pPr>
      <w:r w:rsidRPr="00044B01">
        <w:rPr>
          <w:rFonts w:ascii="Times New Roman" w:hAnsi="Times New Roman" w:cs="Times New Roman"/>
        </w:rPr>
        <w:t xml:space="preserve">- OPSAWG deals with operational and management topics that are not in scope of an existing ops area working group and do not justify the formation of a new working group. Currently the WG is publishing ACaaS YANG model. This model can be used for the provisioning of ACs before or during computing service deployment to connect a cloud infrastructure to a network service provider network. </w:t>
      </w:r>
      <w:bookmarkStart w:id="166" w:name="OLE_LINK5"/>
      <w:r w:rsidRPr="00044B01">
        <w:rPr>
          <w:rFonts w:ascii="Times New Roman" w:hAnsi="Times New Roman" w:cs="Times New Roman"/>
        </w:rPr>
        <w:t>Although it provides bearer services for communication between Cloud DCs, it does not address the exposure of network resources to the cloud and the real-time environmental status of Service Function instances, which are crucial for making dynamic network path decisions.</w:t>
      </w:r>
      <w:bookmarkEnd w:id="166"/>
    </w:p>
    <w:p w14:paraId="2DFFB609" w14:textId="77777777" w:rsidR="00044B01" w:rsidRPr="00044B01" w:rsidRDefault="00044B01" w:rsidP="00044B01">
      <w:pPr>
        <w:rPr>
          <w:rFonts w:ascii="Times New Roman" w:hAnsi="Times New Roman" w:cs="Times New Roman"/>
        </w:rPr>
      </w:pPr>
    </w:p>
    <w:p w14:paraId="45F74EB6" w14:textId="77777777" w:rsidR="00044B01" w:rsidRPr="00044B01" w:rsidRDefault="00044B01" w:rsidP="00044B01">
      <w:pPr>
        <w:rPr>
          <w:rFonts w:ascii="Times New Roman" w:hAnsi="Times New Roman" w:cs="Times New Roman"/>
        </w:rPr>
      </w:pPr>
      <w:r w:rsidRPr="00044B01">
        <w:rPr>
          <w:rFonts w:ascii="Times New Roman" w:hAnsi="Times New Roman" w:cs="Times New Roman"/>
        </w:rPr>
        <w:t>- Network Management Operations (NMOP) WG focuses on solving network management problems faced by operators. Currently it discusses operational issues faced by the deployment of existing network management technologies.</w:t>
      </w:r>
    </w:p>
    <w:p w14:paraId="3B9374FC" w14:textId="77777777" w:rsidR="00044B01" w:rsidRPr="00044B01" w:rsidRDefault="00044B01" w:rsidP="00044B01">
      <w:pPr>
        <w:rPr>
          <w:rFonts w:ascii="Times New Roman" w:hAnsi="Times New Roman" w:cs="Times New Roman"/>
        </w:rPr>
      </w:pPr>
    </w:p>
    <w:p w14:paraId="22FBAB5C" w14:textId="77777777" w:rsidR="00044B01" w:rsidRPr="00044B01" w:rsidRDefault="00044B01" w:rsidP="00044B01">
      <w:pPr>
        <w:rPr>
          <w:rFonts w:ascii="Times New Roman" w:hAnsi="Times New Roman" w:cs="Times New Roman"/>
        </w:rPr>
      </w:pPr>
      <w:r w:rsidRPr="00044B01">
        <w:rPr>
          <w:rFonts w:ascii="Times New Roman" w:hAnsi="Times New Roman" w:cs="Times New Roman"/>
        </w:rPr>
        <w:t>## Agenda</w:t>
      </w:r>
    </w:p>
    <w:p w14:paraId="2BE9AAA9" w14:textId="41710E35" w:rsidR="00044B01" w:rsidRPr="00044B01" w:rsidRDefault="00044B01" w:rsidP="00044B01">
      <w:pPr>
        <w:rPr>
          <w:rFonts w:ascii="Times New Roman" w:hAnsi="Times New Roman" w:cs="Times New Roman"/>
        </w:rPr>
      </w:pPr>
      <w:r w:rsidRPr="00044B01">
        <w:rPr>
          <w:rFonts w:ascii="Times New Roman" w:hAnsi="Times New Roman" w:cs="Times New Roman"/>
        </w:rPr>
        <w:t xml:space="preserve">   - </w:t>
      </w:r>
      <w:proofErr w:type="spellStart"/>
      <w:r w:rsidRPr="00044B01">
        <w:rPr>
          <w:rFonts w:ascii="Times New Roman" w:hAnsi="Times New Roman" w:cs="Times New Roman"/>
        </w:rPr>
        <w:t>BoF</w:t>
      </w:r>
      <w:proofErr w:type="spellEnd"/>
      <w:r w:rsidRPr="00044B01">
        <w:rPr>
          <w:rFonts w:ascii="Times New Roman" w:hAnsi="Times New Roman" w:cs="Times New Roman"/>
        </w:rPr>
        <w:t xml:space="preserve"> introduction and </w:t>
      </w:r>
      <w:bookmarkStart w:id="167" w:name="OLE_LINK2"/>
      <w:proofErr w:type="gramStart"/>
      <w:r w:rsidRPr="00044B01">
        <w:rPr>
          <w:rFonts w:ascii="Times New Roman" w:hAnsi="Times New Roman" w:cs="Times New Roman"/>
        </w:rPr>
        <w:t>Administrivia</w:t>
      </w:r>
      <w:bookmarkEnd w:id="167"/>
      <w:r w:rsidRPr="00044B01">
        <w:rPr>
          <w:rFonts w:ascii="Times New Roman" w:hAnsi="Times New Roman" w:cs="Times New Roman"/>
        </w:rPr>
        <w:t xml:space="preserve">  [</w:t>
      </w:r>
      <w:proofErr w:type="gramEnd"/>
      <w:r w:rsidRPr="00044B01">
        <w:rPr>
          <w:rFonts w:ascii="Times New Roman" w:hAnsi="Times New Roman" w:cs="Times New Roman"/>
        </w:rPr>
        <w:t xml:space="preserve">Chairs]  </w:t>
      </w:r>
      <w:r w:rsidR="00E37024">
        <w:rPr>
          <w:rFonts w:ascii="Times New Roman" w:hAnsi="Times New Roman" w:cs="Times New Roman" w:hint="eastAsia"/>
        </w:rPr>
        <w:t xml:space="preserve"> </w:t>
      </w:r>
      <w:r w:rsidRPr="00044B01">
        <w:rPr>
          <w:rFonts w:ascii="Times New Roman" w:hAnsi="Times New Roman" w:cs="Times New Roman"/>
        </w:rPr>
        <w:t>10 mins</w:t>
      </w:r>
    </w:p>
    <w:p w14:paraId="3E44DEC0" w14:textId="47AF7185" w:rsidR="00044B01" w:rsidRPr="00044B01" w:rsidRDefault="00044B01" w:rsidP="00044B01">
      <w:pPr>
        <w:rPr>
          <w:rFonts w:ascii="Times New Roman" w:hAnsi="Times New Roman" w:cs="Times New Roman"/>
        </w:rPr>
      </w:pPr>
      <w:r w:rsidRPr="00044B01">
        <w:rPr>
          <w:rFonts w:ascii="Times New Roman" w:hAnsi="Times New Roman" w:cs="Times New Roman"/>
        </w:rPr>
        <w:t xml:space="preserve">   - Use Cases and Problem Statements          </w:t>
      </w:r>
      <w:r w:rsidR="00E37024">
        <w:rPr>
          <w:rFonts w:ascii="Times New Roman" w:hAnsi="Times New Roman" w:cs="Times New Roman" w:hint="eastAsia"/>
        </w:rPr>
        <w:t xml:space="preserve"> </w:t>
      </w:r>
      <w:r w:rsidRPr="00044B01">
        <w:rPr>
          <w:rFonts w:ascii="Times New Roman" w:hAnsi="Times New Roman" w:cs="Times New Roman"/>
        </w:rPr>
        <w:t xml:space="preserve"> 48 mins</w:t>
      </w:r>
    </w:p>
    <w:p w14:paraId="73223EEB" w14:textId="1A0DAF3A" w:rsidR="00044B01" w:rsidRPr="00044B01" w:rsidRDefault="00044B01" w:rsidP="00044B01">
      <w:pPr>
        <w:rPr>
          <w:rFonts w:ascii="Times New Roman" w:hAnsi="Times New Roman" w:cs="Times New Roman"/>
        </w:rPr>
      </w:pPr>
      <w:r w:rsidRPr="00044B01">
        <w:rPr>
          <w:rFonts w:ascii="Times New Roman" w:hAnsi="Times New Roman" w:cs="Times New Roman"/>
        </w:rPr>
        <w:t xml:space="preserve">      Case 1:  C</w:t>
      </w:r>
      <w:r w:rsidR="004B4CC0">
        <w:rPr>
          <w:rFonts w:ascii="Times New Roman" w:hAnsi="Times New Roman" w:cs="Times New Roman" w:hint="eastAsia"/>
        </w:rPr>
        <w:t xml:space="preserve">hina </w:t>
      </w:r>
      <w:r w:rsidRPr="00044B01">
        <w:rPr>
          <w:rFonts w:ascii="Times New Roman" w:hAnsi="Times New Roman" w:cs="Times New Roman"/>
        </w:rPr>
        <w:t>T</w:t>
      </w:r>
      <w:r w:rsidR="004B4CC0">
        <w:rPr>
          <w:rFonts w:ascii="Times New Roman" w:hAnsi="Times New Roman" w:cs="Times New Roman" w:hint="eastAsia"/>
        </w:rPr>
        <w:t>elecom</w:t>
      </w:r>
      <w:r w:rsidRPr="00044B01">
        <w:rPr>
          <w:rFonts w:ascii="Times New Roman" w:hAnsi="Times New Roman" w:cs="Times New Roman"/>
        </w:rPr>
        <w:t xml:space="preserve"> </w:t>
      </w:r>
      <w:r w:rsidRPr="00044B01">
        <w:rPr>
          <w:rFonts w:ascii="Times New Roman" w:hAnsi="Times New Roman" w:cs="Times New Roman"/>
        </w:rPr>
        <w:t>（</w:t>
      </w:r>
      <w:r w:rsidRPr="00044B01">
        <w:rPr>
          <w:rFonts w:ascii="Times New Roman" w:hAnsi="Times New Roman" w:cs="Times New Roman"/>
        </w:rPr>
        <w:t>Qiong</w:t>
      </w:r>
      <w:r w:rsidRPr="00044B01">
        <w:rPr>
          <w:rFonts w:ascii="Times New Roman" w:hAnsi="Times New Roman" w:cs="Times New Roman"/>
        </w:rPr>
        <w:t>）</w:t>
      </w:r>
      <w:r w:rsidRPr="00044B01">
        <w:rPr>
          <w:rFonts w:ascii="Times New Roman" w:hAnsi="Times New Roman" w:cs="Times New Roman"/>
        </w:rPr>
        <w:t xml:space="preserve">  </w:t>
      </w:r>
      <w:r w:rsidR="005D5A03">
        <w:rPr>
          <w:rFonts w:ascii="Times New Roman" w:hAnsi="Times New Roman" w:cs="Times New Roman" w:hint="eastAsia"/>
        </w:rPr>
        <w:t xml:space="preserve"> </w:t>
      </w:r>
      <w:r w:rsidRPr="00044B01">
        <w:rPr>
          <w:rFonts w:ascii="Times New Roman" w:hAnsi="Times New Roman" w:cs="Times New Roman"/>
        </w:rPr>
        <w:t xml:space="preserve">  </w:t>
      </w:r>
      <w:r w:rsidR="00E37024">
        <w:rPr>
          <w:rFonts w:ascii="Times New Roman" w:hAnsi="Times New Roman" w:cs="Times New Roman" w:hint="eastAsia"/>
        </w:rPr>
        <w:t xml:space="preserve"> </w:t>
      </w:r>
      <w:r w:rsidRPr="00044B01">
        <w:rPr>
          <w:rFonts w:ascii="Times New Roman" w:hAnsi="Times New Roman" w:cs="Times New Roman"/>
        </w:rPr>
        <w:t xml:space="preserve">  12 mins</w:t>
      </w:r>
    </w:p>
    <w:p w14:paraId="03D4AF0B" w14:textId="734FCB10" w:rsidR="00044B01" w:rsidRPr="00044B01" w:rsidRDefault="00044B01" w:rsidP="00044B01">
      <w:pPr>
        <w:rPr>
          <w:rFonts w:ascii="Times New Roman" w:hAnsi="Times New Roman" w:cs="Times New Roman"/>
        </w:rPr>
      </w:pPr>
      <w:r w:rsidRPr="00044B01">
        <w:rPr>
          <w:rFonts w:ascii="Times New Roman" w:hAnsi="Times New Roman" w:cs="Times New Roman"/>
        </w:rPr>
        <w:t xml:space="preserve">      Case 2:  Telefonica </w:t>
      </w:r>
      <w:r w:rsidRPr="00044B01">
        <w:rPr>
          <w:rFonts w:ascii="Times New Roman" w:hAnsi="Times New Roman" w:cs="Times New Roman"/>
        </w:rPr>
        <w:t>（</w:t>
      </w:r>
      <w:r w:rsidRPr="00044B01">
        <w:rPr>
          <w:rFonts w:ascii="Times New Roman" w:hAnsi="Times New Roman" w:cs="Times New Roman"/>
        </w:rPr>
        <w:t>Luis</w:t>
      </w:r>
      <w:r w:rsidRPr="00044B01">
        <w:rPr>
          <w:rFonts w:ascii="Times New Roman" w:hAnsi="Times New Roman" w:cs="Times New Roman"/>
        </w:rPr>
        <w:t>）</w:t>
      </w:r>
      <w:r w:rsidRPr="00044B01">
        <w:rPr>
          <w:rFonts w:ascii="Times New Roman" w:hAnsi="Times New Roman" w:cs="Times New Roman"/>
        </w:rPr>
        <w:t xml:space="preserve">             12 mins</w:t>
      </w:r>
    </w:p>
    <w:p w14:paraId="114BDB3E" w14:textId="2CAA6E85" w:rsidR="00044B01" w:rsidRPr="00044B01" w:rsidRDefault="00044B01" w:rsidP="00044B01">
      <w:pPr>
        <w:rPr>
          <w:rFonts w:ascii="Times New Roman" w:hAnsi="Times New Roman" w:cs="Times New Roman"/>
        </w:rPr>
      </w:pPr>
      <w:r w:rsidRPr="00044B01">
        <w:rPr>
          <w:rFonts w:ascii="Times New Roman" w:hAnsi="Times New Roman" w:cs="Times New Roman"/>
        </w:rPr>
        <w:t xml:space="preserve">      Case 3:  Alibaba/CU</w:t>
      </w:r>
      <w:r w:rsidR="00670525">
        <w:rPr>
          <w:rFonts w:ascii="Times New Roman" w:hAnsi="Times New Roman" w:cs="Times New Roman" w:hint="eastAsia"/>
        </w:rPr>
        <w:t xml:space="preserve"> </w:t>
      </w:r>
      <w:r w:rsidRPr="00044B01">
        <w:rPr>
          <w:rFonts w:ascii="Times New Roman" w:hAnsi="Times New Roman" w:cs="Times New Roman"/>
        </w:rPr>
        <w:t xml:space="preserve"> </w:t>
      </w:r>
      <w:r w:rsidRPr="00044B01">
        <w:rPr>
          <w:rFonts w:ascii="Times New Roman" w:hAnsi="Times New Roman" w:cs="Times New Roman"/>
        </w:rPr>
        <w:t>（</w:t>
      </w:r>
      <w:r w:rsidRPr="00044B01">
        <w:rPr>
          <w:rFonts w:ascii="Times New Roman" w:hAnsi="Times New Roman" w:cs="Times New Roman"/>
        </w:rPr>
        <w:t>Davey/Ran</w:t>
      </w:r>
      <w:r w:rsidRPr="00044B01">
        <w:rPr>
          <w:rFonts w:ascii="Times New Roman" w:hAnsi="Times New Roman" w:cs="Times New Roman"/>
        </w:rPr>
        <w:t>）</w:t>
      </w:r>
      <w:r w:rsidRPr="00044B01">
        <w:rPr>
          <w:rFonts w:ascii="Times New Roman" w:hAnsi="Times New Roman" w:cs="Times New Roman"/>
        </w:rPr>
        <w:t>12 mins</w:t>
      </w:r>
    </w:p>
    <w:p w14:paraId="70471758" w14:textId="039ED7B0" w:rsidR="00670525" w:rsidRPr="00044B01" w:rsidRDefault="00044B01" w:rsidP="00670525">
      <w:pPr>
        <w:ind w:firstLineChars="300" w:firstLine="630"/>
        <w:rPr>
          <w:rFonts w:ascii="Times New Roman" w:hAnsi="Times New Roman" w:cs="Times New Roman"/>
        </w:rPr>
      </w:pPr>
      <w:r w:rsidRPr="00044B01">
        <w:rPr>
          <w:rFonts w:ascii="Times New Roman" w:hAnsi="Times New Roman" w:cs="Times New Roman"/>
        </w:rPr>
        <w:t>Case 4:  Verizon</w:t>
      </w:r>
      <w:r w:rsidRPr="00044B01">
        <w:rPr>
          <w:rFonts w:ascii="Times New Roman" w:hAnsi="Times New Roman" w:cs="Times New Roman"/>
        </w:rPr>
        <w:t>（</w:t>
      </w:r>
      <w:r w:rsidRPr="00044B01">
        <w:rPr>
          <w:rFonts w:ascii="Times New Roman" w:hAnsi="Times New Roman" w:cs="Times New Roman"/>
        </w:rPr>
        <w:t>Gyan</w:t>
      </w:r>
      <w:r w:rsidRPr="00044B01">
        <w:rPr>
          <w:rFonts w:ascii="Times New Roman" w:hAnsi="Times New Roman" w:cs="Times New Roman"/>
        </w:rPr>
        <w:t>）</w:t>
      </w:r>
      <w:r w:rsidRPr="00044B01">
        <w:rPr>
          <w:rFonts w:ascii="Times New Roman" w:hAnsi="Times New Roman" w:cs="Times New Roman"/>
        </w:rPr>
        <w:t xml:space="preserve">  </w:t>
      </w:r>
      <w:r w:rsidR="00787D86">
        <w:rPr>
          <w:rFonts w:ascii="Times New Roman" w:hAnsi="Times New Roman" w:cs="Times New Roman" w:hint="eastAsia"/>
        </w:rPr>
        <w:t xml:space="preserve">       </w:t>
      </w:r>
      <w:r w:rsidR="007928AB">
        <w:rPr>
          <w:rFonts w:ascii="Times New Roman" w:hAnsi="Times New Roman" w:cs="Times New Roman" w:hint="eastAsia"/>
        </w:rPr>
        <w:t xml:space="preserve"> </w:t>
      </w:r>
      <w:r w:rsidR="00787D86">
        <w:rPr>
          <w:rFonts w:ascii="Times New Roman" w:hAnsi="Times New Roman" w:cs="Times New Roman" w:hint="eastAsia"/>
        </w:rPr>
        <w:t xml:space="preserve">     </w:t>
      </w:r>
      <w:r w:rsidRPr="00044B01">
        <w:rPr>
          <w:rFonts w:ascii="Times New Roman" w:hAnsi="Times New Roman" w:cs="Times New Roman"/>
        </w:rPr>
        <w:t xml:space="preserve"> 12 mins</w:t>
      </w:r>
    </w:p>
    <w:p w14:paraId="300A6A07" w14:textId="77777777" w:rsidR="00044B01" w:rsidRPr="00044B01" w:rsidRDefault="00044B01" w:rsidP="00044B01">
      <w:pPr>
        <w:rPr>
          <w:rFonts w:ascii="Times New Roman" w:hAnsi="Times New Roman" w:cs="Times New Roman"/>
        </w:rPr>
      </w:pPr>
    </w:p>
    <w:p w14:paraId="1A925354" w14:textId="1ED9DDE3" w:rsidR="00044B01" w:rsidRPr="00044B01" w:rsidRDefault="00044B01" w:rsidP="00044B01">
      <w:pPr>
        <w:rPr>
          <w:rFonts w:ascii="Times New Roman" w:hAnsi="Times New Roman" w:cs="Times New Roman"/>
        </w:rPr>
      </w:pPr>
      <w:r w:rsidRPr="00044B01">
        <w:rPr>
          <w:rFonts w:ascii="Times New Roman" w:hAnsi="Times New Roman" w:cs="Times New Roman"/>
        </w:rPr>
        <w:t xml:space="preserve">   - Gap Analysis and potential work in </w:t>
      </w:r>
      <w:proofErr w:type="gramStart"/>
      <w:r w:rsidRPr="00044B01">
        <w:rPr>
          <w:rFonts w:ascii="Times New Roman" w:hAnsi="Times New Roman" w:cs="Times New Roman"/>
        </w:rPr>
        <w:t>IETF</w:t>
      </w:r>
      <w:r w:rsidR="000336D9">
        <w:rPr>
          <w:rFonts w:ascii="Times New Roman" w:hAnsi="Times New Roman" w:cs="Times New Roman" w:hint="eastAsia"/>
        </w:rPr>
        <w:t>(</w:t>
      </w:r>
      <w:proofErr w:type="gramEnd"/>
      <w:r w:rsidR="000336D9">
        <w:rPr>
          <w:rFonts w:ascii="Times New Roman" w:hAnsi="Times New Roman" w:cs="Times New Roman" w:hint="eastAsia"/>
        </w:rPr>
        <w:t>Bo Wu)</w:t>
      </w:r>
      <w:r w:rsidRPr="00044B01">
        <w:rPr>
          <w:rFonts w:ascii="Times New Roman" w:hAnsi="Times New Roman" w:cs="Times New Roman"/>
        </w:rPr>
        <w:t xml:space="preserve">      20 mins</w:t>
      </w:r>
    </w:p>
    <w:p w14:paraId="7A938D9C" w14:textId="77777777" w:rsidR="00044B01" w:rsidRPr="00044B01" w:rsidRDefault="00044B01" w:rsidP="00044B01">
      <w:pPr>
        <w:rPr>
          <w:rFonts w:ascii="Times New Roman" w:hAnsi="Times New Roman" w:cs="Times New Roman"/>
        </w:rPr>
      </w:pPr>
      <w:r w:rsidRPr="00044B01">
        <w:rPr>
          <w:rFonts w:ascii="Times New Roman" w:hAnsi="Times New Roman" w:cs="Times New Roman"/>
        </w:rPr>
        <w:t xml:space="preserve">   - Open Discussion                         30 mins</w:t>
      </w:r>
    </w:p>
    <w:p w14:paraId="09ACA08C" w14:textId="7BE36E26" w:rsidR="00044B01" w:rsidRPr="00044B01" w:rsidRDefault="00044B01" w:rsidP="00044B01">
      <w:pPr>
        <w:rPr>
          <w:rFonts w:ascii="Times New Roman" w:hAnsi="Times New Roman" w:cs="Times New Roman"/>
        </w:rPr>
      </w:pPr>
      <w:r w:rsidRPr="00044B01">
        <w:rPr>
          <w:rFonts w:ascii="Times New Roman" w:hAnsi="Times New Roman" w:cs="Times New Roman"/>
        </w:rPr>
        <w:t xml:space="preserve">   - Conclusion and Next steps </w:t>
      </w:r>
      <w:proofErr w:type="gramStart"/>
      <w:r w:rsidRPr="00044B01">
        <w:rPr>
          <w:rFonts w:ascii="Times New Roman" w:hAnsi="Times New Roman" w:cs="Times New Roman"/>
        </w:rPr>
        <w:t xml:space="preserve">   </w:t>
      </w:r>
      <w:r w:rsidR="00BC414B">
        <w:rPr>
          <w:rFonts w:ascii="Times New Roman" w:hAnsi="Times New Roman" w:cs="Times New Roman"/>
        </w:rPr>
        <w:t>[</w:t>
      </w:r>
      <w:proofErr w:type="gramEnd"/>
      <w:r w:rsidR="00BC414B">
        <w:rPr>
          <w:rFonts w:ascii="Times New Roman" w:hAnsi="Times New Roman" w:cs="Times New Roman"/>
        </w:rPr>
        <w:t>Chairs]</w:t>
      </w:r>
      <w:r w:rsidRPr="00044B01">
        <w:rPr>
          <w:rFonts w:ascii="Times New Roman" w:hAnsi="Times New Roman" w:cs="Times New Roman"/>
        </w:rPr>
        <w:t xml:space="preserve">              10 mins                 </w:t>
      </w:r>
    </w:p>
    <w:p w14:paraId="3E97CC8A" w14:textId="77777777" w:rsidR="00044B01" w:rsidRPr="00044B01" w:rsidRDefault="00044B01" w:rsidP="0071209C">
      <w:pPr>
        <w:ind w:firstLineChars="200" w:firstLine="420"/>
        <w:rPr>
          <w:rFonts w:ascii="Times New Roman" w:hAnsi="Times New Roman" w:cs="Times New Roman"/>
        </w:rPr>
      </w:pPr>
      <w:r w:rsidRPr="00044B01">
        <w:rPr>
          <w:rFonts w:ascii="Times New Roman" w:hAnsi="Times New Roman" w:cs="Times New Roman"/>
        </w:rPr>
        <w:t>- Speaker shuffling time                      3 mins</w:t>
      </w:r>
    </w:p>
    <w:p w14:paraId="608E8E04" w14:textId="77777777" w:rsidR="00044B01" w:rsidRPr="00044B01" w:rsidRDefault="00044B01" w:rsidP="00044B01">
      <w:pPr>
        <w:rPr>
          <w:rFonts w:ascii="Times New Roman" w:hAnsi="Times New Roman" w:cs="Times New Roman"/>
        </w:rPr>
      </w:pPr>
    </w:p>
    <w:bookmarkEnd w:id="3"/>
    <w:p w14:paraId="57EB1F05" w14:textId="77777777" w:rsidR="00044B01" w:rsidRPr="00044B01" w:rsidRDefault="00044B01" w:rsidP="00044B01">
      <w:pPr>
        <w:rPr>
          <w:rFonts w:ascii="Times New Roman" w:hAnsi="Times New Roman" w:cs="Times New Roman"/>
        </w:rPr>
      </w:pPr>
      <w:r w:rsidRPr="00044B01">
        <w:rPr>
          <w:rFonts w:ascii="Times New Roman" w:hAnsi="Times New Roman" w:cs="Times New Roman"/>
        </w:rPr>
        <w:t>## Links to the mailing list, draft charter if any, relevant Internet-Drafts, etc.</w:t>
      </w:r>
    </w:p>
    <w:p w14:paraId="7211EE69" w14:textId="0130FEC4" w:rsidR="00044B01" w:rsidRPr="00044B01" w:rsidRDefault="00044B01" w:rsidP="00044B01">
      <w:pPr>
        <w:rPr>
          <w:rFonts w:ascii="Times New Roman" w:hAnsi="Times New Roman" w:cs="Times New Roman"/>
        </w:rPr>
      </w:pPr>
      <w:r w:rsidRPr="00044B01">
        <w:rPr>
          <w:rFonts w:ascii="Times New Roman" w:hAnsi="Times New Roman" w:cs="Times New Roman"/>
        </w:rPr>
        <w:t xml:space="preserve">   - Mailing List: </w:t>
      </w:r>
      <w:hyperlink r:id="rId12" w:history="1">
        <w:r w:rsidRPr="00044B01">
          <w:rPr>
            <w:rStyle w:val="Lienhypertexte"/>
            <w:rFonts w:ascii="Times New Roman" w:hAnsi="Times New Roman" w:cs="Times New Roman"/>
          </w:rPr>
          <w:t>neotec@ietf.org</w:t>
        </w:r>
      </w:hyperlink>
      <w:r w:rsidR="00F353B5">
        <w:rPr>
          <w:rStyle w:val="Lienhypertexte"/>
          <w:rFonts w:ascii="Times New Roman" w:hAnsi="Times New Roman" w:cs="Times New Roman" w:hint="eastAsia"/>
        </w:rPr>
        <w:t>,</w:t>
      </w:r>
      <w:r w:rsidR="00F353B5" w:rsidRPr="00F353B5">
        <w:rPr>
          <w:rFonts w:hint="eastAsia"/>
        </w:rPr>
        <w:t xml:space="preserve"> </w:t>
      </w:r>
      <w:r w:rsidR="00F353B5" w:rsidRPr="00F353B5">
        <w:rPr>
          <w:rStyle w:val="Lienhypertexte"/>
          <w:rFonts w:ascii="Times New Roman" w:hAnsi="Times New Roman" w:cs="Times New Roman" w:hint="eastAsia"/>
        </w:rPr>
        <w:t>https://mailman3.ietf.org/mailman3/lists/neotec.ietf.org/</w:t>
      </w:r>
    </w:p>
    <w:p w14:paraId="34F42C0E" w14:textId="77777777" w:rsidR="00044B01" w:rsidRPr="00044B01" w:rsidRDefault="00044B01" w:rsidP="00044B01">
      <w:pPr>
        <w:rPr>
          <w:rFonts w:ascii="Times New Roman" w:hAnsi="Times New Roman" w:cs="Times New Roman"/>
        </w:rPr>
      </w:pPr>
      <w:r w:rsidRPr="00044B01">
        <w:rPr>
          <w:rFonts w:ascii="Times New Roman" w:hAnsi="Times New Roman" w:cs="Times New Roman"/>
        </w:rPr>
        <w:t xml:space="preserve">   - Draft charter: TBD</w:t>
      </w:r>
    </w:p>
    <w:p w14:paraId="164ADCF2" w14:textId="77777777" w:rsidR="00044B01" w:rsidRPr="00044B01" w:rsidRDefault="00044B01" w:rsidP="00044B01">
      <w:pPr>
        <w:rPr>
          <w:rFonts w:ascii="Times New Roman" w:hAnsi="Times New Roman" w:cs="Times New Roman"/>
        </w:rPr>
      </w:pPr>
      <w:r w:rsidRPr="00044B01">
        <w:rPr>
          <w:rFonts w:ascii="Times New Roman" w:hAnsi="Times New Roman" w:cs="Times New Roman"/>
        </w:rPr>
        <w:t xml:space="preserve">   - Relevant Internet-Drafts:</w:t>
      </w:r>
    </w:p>
    <w:p w14:paraId="510AEACF" w14:textId="77777777" w:rsidR="00044B01" w:rsidRPr="00044B01" w:rsidRDefault="00044B01" w:rsidP="00044B01">
      <w:pPr>
        <w:rPr>
          <w:rFonts w:ascii="Times New Roman" w:hAnsi="Times New Roman" w:cs="Times New Roman"/>
        </w:rPr>
      </w:pPr>
      <w:r w:rsidRPr="00044B01">
        <w:rPr>
          <w:rFonts w:ascii="Times New Roman" w:hAnsi="Times New Roman" w:cs="Times New Roman"/>
        </w:rPr>
        <w:t xml:space="preserve">      - Use Cases</w:t>
      </w:r>
    </w:p>
    <w:p w14:paraId="2ADED833" w14:textId="77777777" w:rsidR="00044B01" w:rsidRPr="00044B01" w:rsidRDefault="00044B01" w:rsidP="00044B01">
      <w:pPr>
        <w:rPr>
          <w:rFonts w:ascii="Times New Roman" w:hAnsi="Times New Roman" w:cs="Times New Roman"/>
        </w:rPr>
      </w:pPr>
      <w:r w:rsidRPr="00044B01">
        <w:rPr>
          <w:rFonts w:ascii="Times New Roman" w:hAnsi="Times New Roman" w:cs="Times New Roman"/>
        </w:rPr>
        <w:t xml:space="preserve">       </w:t>
      </w:r>
      <w:hyperlink r:id="rId13" w:history="1">
        <w:r w:rsidRPr="00044B01">
          <w:rPr>
            <w:rStyle w:val="Lienhypertexte"/>
            <w:rFonts w:ascii="Times New Roman" w:hAnsi="Times New Roman" w:cs="Times New Roman"/>
          </w:rPr>
          <w:t>https://datatracker.ietf.org/doc/html/draft-zx-neotec-net4cloud-usecase-00</w:t>
        </w:r>
      </w:hyperlink>
    </w:p>
    <w:p w14:paraId="4218DD91" w14:textId="4537B124" w:rsidR="00044B01" w:rsidRPr="00044B01" w:rsidRDefault="00000000" w:rsidP="00044B01">
      <w:pPr>
        <w:ind w:firstLineChars="300" w:firstLine="630"/>
        <w:rPr>
          <w:rFonts w:ascii="Times New Roman" w:hAnsi="Times New Roman" w:cs="Times New Roman"/>
        </w:rPr>
      </w:pPr>
      <w:hyperlink r:id="rId14" w:history="1">
        <w:r w:rsidR="00044B01" w:rsidRPr="00044B01">
          <w:rPr>
            <w:rStyle w:val="Lienhypertexte"/>
            <w:rFonts w:ascii="Times New Roman" w:hAnsi="Times New Roman" w:cs="Times New Roman"/>
          </w:rPr>
          <w:t>https://datatracker.ietf.org/doc/draft-dunbar-neotec-net-adjust-cloud-scaling-01</w:t>
        </w:r>
      </w:hyperlink>
    </w:p>
    <w:p w14:paraId="4EF8D0A0" w14:textId="064E6ACD" w:rsidR="00044B01" w:rsidRDefault="00000000" w:rsidP="00044B01">
      <w:pPr>
        <w:ind w:firstLineChars="300" w:firstLine="630"/>
        <w:rPr>
          <w:rFonts w:ascii="Times New Roman" w:hAnsi="Times New Roman" w:cs="Times New Roman"/>
        </w:rPr>
      </w:pPr>
      <w:hyperlink r:id="rId15" w:history="1">
        <w:r w:rsidR="00044B01" w:rsidRPr="00044B01">
          <w:rPr>
            <w:rStyle w:val="Lienhypertexte"/>
            <w:rFonts w:ascii="Times New Roman" w:hAnsi="Times New Roman" w:cs="Times New Roman"/>
          </w:rPr>
          <w:t>https://datatracker.ietf.org/doc/html/draft-gao-neotec-interface-cnc-00</w:t>
        </w:r>
      </w:hyperlink>
    </w:p>
    <w:p w14:paraId="7F218660" w14:textId="0FAF5E24" w:rsidR="001F3D7E" w:rsidRPr="00044B01" w:rsidRDefault="001F3D7E" w:rsidP="00044B01">
      <w:pPr>
        <w:ind w:firstLineChars="300" w:firstLine="630"/>
        <w:rPr>
          <w:rFonts w:ascii="Times New Roman" w:hAnsi="Times New Roman" w:cs="Times New Roman"/>
          <w:u w:val="single"/>
        </w:rPr>
      </w:pPr>
      <w:r>
        <w:rPr>
          <w:rFonts w:ascii="Times New Roman" w:hAnsi="Times New Roman" w:cs="Times New Roman" w:hint="eastAsia"/>
        </w:rPr>
        <w:t>One use case draft from Luis</w:t>
      </w:r>
    </w:p>
    <w:p w14:paraId="3A6878DF" w14:textId="77777777" w:rsidR="00044B01" w:rsidRPr="00044B01" w:rsidRDefault="00044B01" w:rsidP="00044B01">
      <w:pPr>
        <w:rPr>
          <w:rFonts w:ascii="Times New Roman" w:hAnsi="Times New Roman" w:cs="Times New Roman"/>
        </w:rPr>
      </w:pPr>
    </w:p>
    <w:p w14:paraId="54F1C852" w14:textId="77777777" w:rsidR="00044B01" w:rsidRPr="00044B01" w:rsidRDefault="00044B01" w:rsidP="00044B01">
      <w:pPr>
        <w:rPr>
          <w:rFonts w:ascii="Times New Roman" w:hAnsi="Times New Roman" w:cs="Times New Roman"/>
        </w:rPr>
      </w:pPr>
      <w:r w:rsidRPr="00044B01">
        <w:rPr>
          <w:rFonts w:ascii="Times New Roman" w:hAnsi="Times New Roman" w:cs="Times New Roman"/>
        </w:rPr>
        <w:t xml:space="preserve">    </w:t>
      </w:r>
    </w:p>
    <w:p w14:paraId="5A9ECC4D" w14:textId="77777777" w:rsidR="00044B01" w:rsidRPr="00044B01" w:rsidRDefault="00044B01" w:rsidP="00044B01">
      <w:pPr>
        <w:rPr>
          <w:rFonts w:ascii="Times New Roman" w:hAnsi="Times New Roman" w:cs="Times New Roman"/>
        </w:rPr>
      </w:pPr>
      <w:r w:rsidRPr="00044B01">
        <w:rPr>
          <w:rFonts w:ascii="Times New Roman" w:hAnsi="Times New Roman" w:cs="Times New Roman"/>
        </w:rPr>
        <w:t xml:space="preserve">      - YANG models:</w:t>
      </w:r>
    </w:p>
    <w:p w14:paraId="19109000" w14:textId="308DE5E2" w:rsidR="00044B01" w:rsidRPr="00044B01" w:rsidRDefault="00044B01" w:rsidP="00044B01">
      <w:pPr>
        <w:rPr>
          <w:rFonts w:ascii="Times New Roman" w:hAnsi="Times New Roman" w:cs="Times New Roman"/>
          <w:u w:val="single"/>
        </w:rPr>
      </w:pPr>
      <w:r w:rsidRPr="00044B01">
        <w:rPr>
          <w:rFonts w:ascii="Times New Roman" w:hAnsi="Times New Roman" w:cs="Times New Roman"/>
        </w:rPr>
        <w:t xml:space="preserve">      </w:t>
      </w:r>
      <w:hyperlink r:id="rId16" w:history="1">
        <w:r w:rsidRPr="00044B01">
          <w:rPr>
            <w:rStyle w:val="Lienhypertexte"/>
            <w:rFonts w:ascii="Times New Roman" w:hAnsi="Times New Roman" w:cs="Times New Roman"/>
          </w:rPr>
          <w:t>https://datatracker.ietf.org/doc/html/draft-llc-teas-dc-aware-topo-model-03</w:t>
        </w:r>
      </w:hyperlink>
    </w:p>
    <w:p w14:paraId="2B71044D" w14:textId="28B8884A" w:rsidR="00044B01" w:rsidRPr="00044B01" w:rsidRDefault="00000000" w:rsidP="00044B01">
      <w:pPr>
        <w:ind w:firstLineChars="300" w:firstLine="630"/>
        <w:rPr>
          <w:rFonts w:ascii="Times New Roman" w:hAnsi="Times New Roman" w:cs="Times New Roman"/>
        </w:rPr>
      </w:pPr>
      <w:hyperlink r:id="rId17" w:history="1">
        <w:r w:rsidR="00044B01" w:rsidRPr="00044B01">
          <w:rPr>
            <w:rStyle w:val="Lienhypertexte"/>
            <w:rFonts w:ascii="Times New Roman" w:hAnsi="Times New Roman" w:cs="Times New Roman"/>
          </w:rPr>
          <w:t>https://datatracker.ietf.org/doc/html/draft-dhody-teas-te-traffic-yang-05</w:t>
        </w:r>
      </w:hyperlink>
    </w:p>
    <w:p w14:paraId="29BECF92" w14:textId="6A765767" w:rsidR="00044B01" w:rsidRPr="00044B01" w:rsidRDefault="00000000" w:rsidP="00044B01">
      <w:pPr>
        <w:ind w:firstLineChars="300" w:firstLine="630"/>
        <w:rPr>
          <w:rFonts w:ascii="Times New Roman" w:hAnsi="Times New Roman" w:cs="Times New Roman"/>
          <w:u w:val="single"/>
        </w:rPr>
      </w:pPr>
      <w:hyperlink r:id="rId18" w:history="1">
        <w:r w:rsidR="00044B01" w:rsidRPr="00044B01">
          <w:rPr>
            <w:rStyle w:val="Lienhypertexte"/>
            <w:rFonts w:ascii="Times New Roman" w:hAnsi="Times New Roman" w:cs="Times New Roman"/>
          </w:rPr>
          <w:t>https://datatracker.ietf.org/doc/draft-ietf-opsawg-teas-attachment-circuit-18</w:t>
        </w:r>
      </w:hyperlink>
    </w:p>
    <w:p w14:paraId="182DE677" w14:textId="6ACC13D7" w:rsidR="00044B01" w:rsidRPr="00044B01" w:rsidRDefault="00000000" w:rsidP="00044B01">
      <w:pPr>
        <w:ind w:firstLineChars="300" w:firstLine="630"/>
        <w:rPr>
          <w:rFonts w:ascii="Times New Roman" w:hAnsi="Times New Roman" w:cs="Times New Roman"/>
        </w:rPr>
      </w:pPr>
      <w:hyperlink r:id="rId19" w:history="1">
        <w:r w:rsidR="00044B01" w:rsidRPr="00044B01">
          <w:rPr>
            <w:rStyle w:val="Lienhypertexte"/>
            <w:rFonts w:ascii="Times New Roman" w:hAnsi="Times New Roman" w:cs="Times New Roman"/>
          </w:rPr>
          <w:t>https://datatracker.ietf.org/doc/html/draft-ietf-opsawg-teas-common-ac-11</w:t>
        </w:r>
      </w:hyperlink>
    </w:p>
    <w:p w14:paraId="33EF0F37" w14:textId="5E7C92D8" w:rsidR="00044B01" w:rsidRPr="00044B01" w:rsidRDefault="00000000" w:rsidP="00044B01">
      <w:pPr>
        <w:ind w:firstLineChars="300" w:firstLine="630"/>
        <w:rPr>
          <w:rFonts w:ascii="Times New Roman" w:hAnsi="Times New Roman" w:cs="Times New Roman"/>
          <w:u w:val="single"/>
        </w:rPr>
      </w:pPr>
      <w:hyperlink r:id="rId20" w:history="1">
        <w:r w:rsidR="00044B01" w:rsidRPr="00044B01">
          <w:rPr>
            <w:rStyle w:val="Lienhypertexte"/>
            <w:rFonts w:ascii="Times New Roman" w:hAnsi="Times New Roman" w:cs="Times New Roman"/>
          </w:rPr>
          <w:t>https://datatracker.ietf.org/doc/rfc8299/L3SM</w:t>
        </w:r>
      </w:hyperlink>
    </w:p>
    <w:p w14:paraId="75277C5B" w14:textId="46111253" w:rsidR="00044B01" w:rsidRPr="00044B01" w:rsidRDefault="00000000" w:rsidP="00044B01">
      <w:pPr>
        <w:ind w:firstLineChars="300" w:firstLine="630"/>
        <w:rPr>
          <w:rFonts w:ascii="Times New Roman" w:hAnsi="Times New Roman" w:cs="Times New Roman"/>
          <w:u w:val="single"/>
        </w:rPr>
      </w:pPr>
      <w:hyperlink r:id="rId21" w:history="1">
        <w:r w:rsidR="00044B01" w:rsidRPr="00044B01">
          <w:rPr>
            <w:rStyle w:val="Lienhypertexte"/>
            <w:rFonts w:ascii="Times New Roman" w:hAnsi="Times New Roman" w:cs="Times New Roman"/>
          </w:rPr>
          <w:t>https://datatracker.ietf.org/doc/rfc8466/L2SM</w:t>
        </w:r>
      </w:hyperlink>
    </w:p>
    <w:bookmarkEnd w:id="1"/>
    <w:p w14:paraId="471F4EB0" w14:textId="77777777" w:rsidR="006E3D63" w:rsidRPr="00044B01" w:rsidRDefault="006E3D63">
      <w:pPr>
        <w:rPr>
          <w:rFonts w:ascii="Times New Roman" w:hAnsi="Times New Roman" w:cs="Times New Roman"/>
        </w:rPr>
      </w:pPr>
    </w:p>
    <w:sectPr w:rsidR="006E3D63" w:rsidRPr="00044B01">
      <w:footerReference w:type="even" r:id="rId22"/>
      <w:footerReference w:type="default" r:id="rId23"/>
      <w:footerReference w:type="first" r:id="rId2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BOUCADAIR Mohamed INNOV/NET" w:date="2025-01-10T09:22:00Z" w:initials="MB">
    <w:p w14:paraId="49135E23" w14:textId="77777777" w:rsidR="00E63874" w:rsidRDefault="008A64B8" w:rsidP="00E63874">
      <w:pPr>
        <w:pStyle w:val="Commentaire"/>
      </w:pPr>
      <w:r>
        <w:rPr>
          <w:rStyle w:val="Marquedecommentaire"/>
        </w:rPr>
        <w:annotationRef/>
      </w:r>
      <w:r w:rsidR="00E63874">
        <w:t>My be first have a sentence that introduces first define what is a TSCP. Otherwise, readers will wonder how is this different from a cloud service provider.</w:t>
      </w:r>
    </w:p>
  </w:comment>
  <w:comment w:id="13" w:author="BOUCADAIR Mohamed INNOV/NET" w:date="2025-01-10T09:23:00Z" w:initials="MB">
    <w:p w14:paraId="23D1D604" w14:textId="77777777" w:rsidR="00E63874" w:rsidRDefault="00E63874" w:rsidP="00E63874">
      <w:pPr>
        <w:pStyle w:val="Commentaire"/>
      </w:pPr>
      <w:r>
        <w:rPr>
          <w:rStyle w:val="Marquedecommentaire"/>
        </w:rPr>
        <w:annotationRef/>
      </w:r>
      <w:r>
        <w:t>Split the sentence is it is too long</w:t>
      </w:r>
    </w:p>
  </w:comment>
  <w:comment w:id="58" w:author="BOUCADAIR Mohamed INNOV/NET" w:date="2025-01-10T10:08:00Z" w:initials="MB">
    <w:p w14:paraId="64ED965E" w14:textId="77777777" w:rsidR="00ED795A" w:rsidRDefault="00ED795A" w:rsidP="00ED795A">
      <w:pPr>
        <w:pStyle w:val="Commentaire"/>
      </w:pPr>
      <w:r>
        <w:rPr>
          <w:rStyle w:val="Marquedecommentaire"/>
        </w:rPr>
        <w:annotationRef/>
      </w:r>
      <w:r>
        <w:t>expand</w:t>
      </w:r>
    </w:p>
  </w:comment>
  <w:comment w:id="57" w:author="BOUCADAIR Mohamed INNOV/NET" w:date="2025-01-10T10:09:00Z" w:initials="MB">
    <w:p w14:paraId="1DF99827" w14:textId="77777777" w:rsidR="00ED795A" w:rsidRDefault="00ED795A" w:rsidP="00ED795A">
      <w:pPr>
        <w:pStyle w:val="Commentaire"/>
      </w:pPr>
      <w:r>
        <w:rPr>
          <w:rStyle w:val="Marquedecommentaire"/>
        </w:rPr>
        <w:annotationRef/>
      </w:r>
      <w:r>
        <w:t>What are the «strict» SLOs imposed by those?</w:t>
      </w:r>
    </w:p>
  </w:comment>
  <w:comment w:id="60" w:author="BOUCADAIR Mohamed INNOV/NET" w:date="2025-01-10T10:11:00Z" w:initials="MB">
    <w:p w14:paraId="7BA47153" w14:textId="77777777" w:rsidR="00AA4B4A" w:rsidRDefault="00AA4B4A" w:rsidP="00AA4B4A">
      <w:pPr>
        <w:pStyle w:val="Commentaire"/>
      </w:pPr>
      <w:r>
        <w:rPr>
          <w:rStyle w:val="Marquedecommentaire"/>
        </w:rPr>
        <w:annotationRef/>
      </w:r>
      <w:r>
        <w:t xml:space="preserve">Shouldn’t this be done to be consistent with the capacity that was agreed with the network? </w:t>
      </w:r>
    </w:p>
    <w:p w14:paraId="6E9C7110" w14:textId="77777777" w:rsidR="00AA4B4A" w:rsidRDefault="00AA4B4A" w:rsidP="00AA4B4A">
      <w:pPr>
        <w:pStyle w:val="Commentaire"/>
      </w:pPr>
    </w:p>
    <w:p w14:paraId="225318E5" w14:textId="77777777" w:rsidR="00AA4B4A" w:rsidRDefault="00AA4B4A" w:rsidP="00AA4B4A">
      <w:pPr>
        <w:pStyle w:val="Commentaire"/>
      </w:pPr>
      <w:r>
        <w:t xml:space="preserve">Please see the scale-out at </w:t>
      </w:r>
      <w:hyperlink r:id="rId1" w:history="1">
        <w:r w:rsidRPr="00A071B9">
          <w:rPr>
            <w:rStyle w:val="Lienhypertexte"/>
          </w:rPr>
          <w:t>https://datatracker.ietf.org/doc/html/draft-ietf-opsawg-teas-attachment-circuit#name-nf-failure-and-scale-out</w:t>
        </w:r>
      </w:hyperlink>
    </w:p>
  </w:comment>
  <w:comment w:id="70" w:author="BOUCADAIR Mohamed INNOV/NET" w:date="2025-01-10T10:13:00Z" w:initials="MB">
    <w:p w14:paraId="2747F77B" w14:textId="77777777" w:rsidR="000F2392" w:rsidRDefault="000F2392" w:rsidP="000F2392">
      <w:pPr>
        <w:pStyle w:val="Commentaire"/>
      </w:pPr>
      <w:r>
        <w:rPr>
          <w:rStyle w:val="Marquedecommentaire"/>
        </w:rPr>
        <w:annotationRef/>
      </w:r>
      <w:r>
        <w:t>What does that mean?</w:t>
      </w:r>
    </w:p>
  </w:comment>
  <w:comment w:id="83" w:author="BOUCADAIR Mohamed INNOV/NET" w:date="2025-01-10T10:18:00Z" w:initials="MB">
    <w:p w14:paraId="2C744E51" w14:textId="77777777" w:rsidR="00B13482" w:rsidRDefault="00B13482" w:rsidP="00B13482">
      <w:pPr>
        <w:pStyle w:val="Commentaire"/>
      </w:pPr>
      <w:r>
        <w:rPr>
          <w:rStyle w:val="Marquedecommentaire"/>
        </w:rPr>
        <w:annotationRef/>
      </w:r>
      <w:r>
        <w:t>As you mention «interfaces» in the previous sentence.</w:t>
      </w:r>
    </w:p>
    <w:p w14:paraId="04ED3F56" w14:textId="77777777" w:rsidR="00B13482" w:rsidRDefault="00B13482" w:rsidP="00B13482">
      <w:pPr>
        <w:pStyle w:val="Commentaire"/>
      </w:pPr>
    </w:p>
    <w:p w14:paraId="23C70299" w14:textId="77777777" w:rsidR="00B13482" w:rsidRDefault="00B13482" w:rsidP="00B13482">
      <w:pPr>
        <w:pStyle w:val="Commentaire"/>
      </w:pPr>
      <w:r>
        <w:t>Please double check</w:t>
      </w:r>
    </w:p>
  </w:comment>
  <w:comment w:id="129" w:author="BOUCADAIR Mohamed INNOV/NET" w:date="2025-01-10T10:19:00Z" w:initials="MB">
    <w:p w14:paraId="1B0A5B4F" w14:textId="77777777" w:rsidR="007553E1" w:rsidRDefault="007553E1" w:rsidP="007553E1">
      <w:pPr>
        <w:pStyle w:val="Commentaire"/>
      </w:pPr>
      <w:r>
        <w:rPr>
          <w:rStyle w:val="Marquedecommentaire"/>
        </w:rPr>
        <w:annotationRef/>
      </w:r>
      <w:r>
        <w:t>Which one as you have «interfaces» in the previous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135E23" w15:done="0"/>
  <w15:commentEx w15:paraId="23D1D604" w15:done="0"/>
  <w15:commentEx w15:paraId="64ED965E" w15:done="0"/>
  <w15:commentEx w15:paraId="1DF99827" w15:done="0"/>
  <w15:commentEx w15:paraId="225318E5" w15:done="0"/>
  <w15:commentEx w15:paraId="2747F77B" w15:done="0"/>
  <w15:commentEx w15:paraId="23C70299" w15:done="0"/>
  <w15:commentEx w15:paraId="1B0A5B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2B654A" w16cex:dateUtc="2025-01-10T08:22:00Z"/>
  <w16cex:commentExtensible w16cex:durableId="2B2B65A4" w16cex:dateUtc="2025-01-10T08:23:00Z"/>
  <w16cex:commentExtensible w16cex:durableId="2B2B702C" w16cex:dateUtc="2025-01-10T09:08:00Z"/>
  <w16cex:commentExtensible w16cex:durableId="2B2B703E" w16cex:dateUtc="2025-01-10T09:09:00Z"/>
  <w16cex:commentExtensible w16cex:durableId="2B2B70EA" w16cex:dateUtc="2025-01-10T09:11:00Z"/>
  <w16cex:commentExtensible w16cex:durableId="2B2B714F" w16cex:dateUtc="2025-01-10T09:13:00Z"/>
  <w16cex:commentExtensible w16cex:durableId="2B2B7291" w16cex:dateUtc="2025-01-10T09:18:00Z"/>
  <w16cex:commentExtensible w16cex:durableId="2B2B72B2" w16cex:dateUtc="2025-01-10T09: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135E23" w16cid:durableId="2B2B654A"/>
  <w16cid:commentId w16cid:paraId="23D1D604" w16cid:durableId="2B2B65A4"/>
  <w16cid:commentId w16cid:paraId="64ED965E" w16cid:durableId="2B2B702C"/>
  <w16cid:commentId w16cid:paraId="1DF99827" w16cid:durableId="2B2B703E"/>
  <w16cid:commentId w16cid:paraId="225318E5" w16cid:durableId="2B2B70EA"/>
  <w16cid:commentId w16cid:paraId="2747F77B" w16cid:durableId="2B2B714F"/>
  <w16cid:commentId w16cid:paraId="23C70299" w16cid:durableId="2B2B7291"/>
  <w16cid:commentId w16cid:paraId="1B0A5B4F" w16cid:durableId="2B2B72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E3F21" w14:textId="77777777" w:rsidR="002E5BAC" w:rsidRDefault="002E5BAC" w:rsidP="00922533">
      <w:r>
        <w:separator/>
      </w:r>
    </w:p>
  </w:endnote>
  <w:endnote w:type="continuationSeparator" w:id="0">
    <w:p w14:paraId="5A9BD0D3" w14:textId="77777777" w:rsidR="002E5BAC" w:rsidRDefault="002E5BAC" w:rsidP="00922533">
      <w:r>
        <w:continuationSeparator/>
      </w:r>
    </w:p>
  </w:endnote>
  <w:endnote w:type="continuationNotice" w:id="1">
    <w:p w14:paraId="7375FEFE" w14:textId="77777777" w:rsidR="002E5BAC" w:rsidRDefault="002E5B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5C7A3" w14:textId="6060011C" w:rsidR="00875C4D" w:rsidRDefault="00875C4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683DF" w14:textId="764928A2" w:rsidR="00875C4D" w:rsidRDefault="00875C4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41156" w14:textId="2D2E34DC" w:rsidR="00875C4D" w:rsidRDefault="00875C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B8ADF" w14:textId="77777777" w:rsidR="002E5BAC" w:rsidRDefault="002E5BAC" w:rsidP="00922533">
      <w:r>
        <w:separator/>
      </w:r>
    </w:p>
  </w:footnote>
  <w:footnote w:type="continuationSeparator" w:id="0">
    <w:p w14:paraId="514150D1" w14:textId="77777777" w:rsidR="002E5BAC" w:rsidRDefault="002E5BAC" w:rsidP="00922533">
      <w:r>
        <w:continuationSeparator/>
      </w:r>
    </w:p>
  </w:footnote>
  <w:footnote w:type="continuationNotice" w:id="1">
    <w:p w14:paraId="3C882488" w14:textId="77777777" w:rsidR="002E5BAC" w:rsidRDefault="002E5BA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89C"/>
    <w:multiLevelType w:val="hybridMultilevel"/>
    <w:tmpl w:val="DE003470"/>
    <w:lvl w:ilvl="0" w:tplc="FFFFFFFF">
      <w:start w:val="1"/>
      <w:numFmt w:val="decimal"/>
      <w:lvlText w:val="%1)"/>
      <w:lvlJc w:val="left"/>
      <w:pPr>
        <w:ind w:left="860" w:hanging="440"/>
      </w:pPr>
    </w:lvl>
    <w:lvl w:ilvl="1" w:tplc="04090011">
      <w:start w:val="1"/>
      <w:numFmt w:val="decimal"/>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 w15:restartNumberingAfterBreak="0">
    <w:nsid w:val="05E67861"/>
    <w:multiLevelType w:val="hybridMultilevel"/>
    <w:tmpl w:val="E642119C"/>
    <w:lvl w:ilvl="0" w:tplc="6C1253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5544920"/>
    <w:multiLevelType w:val="hybridMultilevel"/>
    <w:tmpl w:val="4AE002A8"/>
    <w:lvl w:ilvl="0" w:tplc="04090011">
      <w:start w:val="1"/>
      <w:numFmt w:val="decimal"/>
      <w:lvlText w:val="%1)"/>
      <w:lvlJc w:val="left"/>
      <w:pPr>
        <w:ind w:left="860" w:hanging="440"/>
      </w:p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707C27AE"/>
    <w:multiLevelType w:val="hybridMultilevel"/>
    <w:tmpl w:val="A87E6300"/>
    <w:lvl w:ilvl="0" w:tplc="6C1253A8">
      <w:start w:val="1"/>
      <w:numFmt w:val="decimal"/>
      <w:lvlText w:val="%1）"/>
      <w:lvlJc w:val="left"/>
      <w:pPr>
        <w:ind w:left="420" w:hanging="420"/>
      </w:pPr>
      <w:rPr>
        <w:rFonts w:hint="default"/>
      </w:rPr>
    </w:lvl>
    <w:lvl w:ilvl="1" w:tplc="766203F6">
      <w:numFmt w:val="bullet"/>
      <w:lvlText w:val="-"/>
      <w:lvlJc w:val="left"/>
      <w:pPr>
        <w:ind w:left="780" w:hanging="360"/>
      </w:pPr>
      <w:rPr>
        <w:rFonts w:ascii="Times New Roman" w:eastAsiaTheme="minorEastAsia"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6167431">
    <w:abstractNumId w:val="1"/>
  </w:num>
  <w:num w:numId="2" w16cid:durableId="1184131000">
    <w:abstractNumId w:val="3"/>
  </w:num>
  <w:num w:numId="3" w16cid:durableId="1912811234">
    <w:abstractNumId w:val="2"/>
  </w:num>
  <w:num w:numId="4" w16cid:durableId="21007857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UCADAIR Mohamed INNOV/NET">
    <w15:presenceInfo w15:providerId="AD" w15:userId="S::mohamed.boucadair@orange.com::2acbca90-6db1-4111-98c4-832797dda7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trackRevisions/>
  <w:defaultTabStop w:val="420"/>
  <w:hyphenationZone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01"/>
    <w:rsid w:val="00013FA9"/>
    <w:rsid w:val="00022E67"/>
    <w:rsid w:val="000336D9"/>
    <w:rsid w:val="00034320"/>
    <w:rsid w:val="00041D9B"/>
    <w:rsid w:val="000444D1"/>
    <w:rsid w:val="00044B01"/>
    <w:rsid w:val="00050B33"/>
    <w:rsid w:val="00052696"/>
    <w:rsid w:val="00062C61"/>
    <w:rsid w:val="00065DDA"/>
    <w:rsid w:val="00070CB3"/>
    <w:rsid w:val="00073008"/>
    <w:rsid w:val="000820F1"/>
    <w:rsid w:val="0008342E"/>
    <w:rsid w:val="00095F71"/>
    <w:rsid w:val="000B36FE"/>
    <w:rsid w:val="000D0050"/>
    <w:rsid w:val="000D25A3"/>
    <w:rsid w:val="000D2A1C"/>
    <w:rsid w:val="000D38D2"/>
    <w:rsid w:val="000D3F01"/>
    <w:rsid w:val="000D40E5"/>
    <w:rsid w:val="000D6382"/>
    <w:rsid w:val="000D79E0"/>
    <w:rsid w:val="000E0404"/>
    <w:rsid w:val="000E40A0"/>
    <w:rsid w:val="000E7137"/>
    <w:rsid w:val="000F2392"/>
    <w:rsid w:val="000F3B6F"/>
    <w:rsid w:val="00103ABE"/>
    <w:rsid w:val="00107EE0"/>
    <w:rsid w:val="00110678"/>
    <w:rsid w:val="00111533"/>
    <w:rsid w:val="001174E3"/>
    <w:rsid w:val="001175FD"/>
    <w:rsid w:val="00123825"/>
    <w:rsid w:val="001258F9"/>
    <w:rsid w:val="001338DE"/>
    <w:rsid w:val="001351E1"/>
    <w:rsid w:val="0013686B"/>
    <w:rsid w:val="00140CD9"/>
    <w:rsid w:val="00144C3A"/>
    <w:rsid w:val="00145DE9"/>
    <w:rsid w:val="00146378"/>
    <w:rsid w:val="001503B1"/>
    <w:rsid w:val="0015234D"/>
    <w:rsid w:val="001524C5"/>
    <w:rsid w:val="00153CC5"/>
    <w:rsid w:val="001547C4"/>
    <w:rsid w:val="00154CBF"/>
    <w:rsid w:val="00163657"/>
    <w:rsid w:val="00164152"/>
    <w:rsid w:val="00173C30"/>
    <w:rsid w:val="00174827"/>
    <w:rsid w:val="00181E0A"/>
    <w:rsid w:val="00187812"/>
    <w:rsid w:val="001922B9"/>
    <w:rsid w:val="0019694A"/>
    <w:rsid w:val="001A40E4"/>
    <w:rsid w:val="001A4287"/>
    <w:rsid w:val="001B4F21"/>
    <w:rsid w:val="001B7C18"/>
    <w:rsid w:val="001C0FD2"/>
    <w:rsid w:val="001C4FD4"/>
    <w:rsid w:val="001C568B"/>
    <w:rsid w:val="001C7B89"/>
    <w:rsid w:val="001C7D25"/>
    <w:rsid w:val="001D693E"/>
    <w:rsid w:val="001D6C3F"/>
    <w:rsid w:val="001D7EC7"/>
    <w:rsid w:val="001E5A7A"/>
    <w:rsid w:val="001F3D7E"/>
    <w:rsid w:val="001F5854"/>
    <w:rsid w:val="001F624C"/>
    <w:rsid w:val="001F7A20"/>
    <w:rsid w:val="00200531"/>
    <w:rsid w:val="00202422"/>
    <w:rsid w:val="00202DAB"/>
    <w:rsid w:val="00205A87"/>
    <w:rsid w:val="00205C32"/>
    <w:rsid w:val="0020672B"/>
    <w:rsid w:val="00220180"/>
    <w:rsid w:val="00227229"/>
    <w:rsid w:val="0023018C"/>
    <w:rsid w:val="00234924"/>
    <w:rsid w:val="00234DE4"/>
    <w:rsid w:val="00245425"/>
    <w:rsid w:val="00251C41"/>
    <w:rsid w:val="0027009E"/>
    <w:rsid w:val="00285A48"/>
    <w:rsid w:val="00293358"/>
    <w:rsid w:val="00294E5A"/>
    <w:rsid w:val="00296C6D"/>
    <w:rsid w:val="002A455A"/>
    <w:rsid w:val="002A5076"/>
    <w:rsid w:val="002A6A0E"/>
    <w:rsid w:val="002B3F29"/>
    <w:rsid w:val="002B4898"/>
    <w:rsid w:val="002D6FA9"/>
    <w:rsid w:val="002E29D2"/>
    <w:rsid w:val="002E5BAC"/>
    <w:rsid w:val="002F0811"/>
    <w:rsid w:val="00302BCA"/>
    <w:rsid w:val="003126CA"/>
    <w:rsid w:val="003172CD"/>
    <w:rsid w:val="00321960"/>
    <w:rsid w:val="00321CE2"/>
    <w:rsid w:val="00327975"/>
    <w:rsid w:val="00343070"/>
    <w:rsid w:val="0035056C"/>
    <w:rsid w:val="00350AE5"/>
    <w:rsid w:val="00351F92"/>
    <w:rsid w:val="00362204"/>
    <w:rsid w:val="00373D30"/>
    <w:rsid w:val="0037781C"/>
    <w:rsid w:val="003815AA"/>
    <w:rsid w:val="00383388"/>
    <w:rsid w:val="003845FC"/>
    <w:rsid w:val="003852B3"/>
    <w:rsid w:val="003A252B"/>
    <w:rsid w:val="003A7140"/>
    <w:rsid w:val="003B207D"/>
    <w:rsid w:val="003B25D6"/>
    <w:rsid w:val="003C42B1"/>
    <w:rsid w:val="003D65D5"/>
    <w:rsid w:val="003E1A15"/>
    <w:rsid w:val="003F284B"/>
    <w:rsid w:val="003F688F"/>
    <w:rsid w:val="003F6C24"/>
    <w:rsid w:val="00400CDF"/>
    <w:rsid w:val="00401EFE"/>
    <w:rsid w:val="00402E53"/>
    <w:rsid w:val="00405425"/>
    <w:rsid w:val="0041211B"/>
    <w:rsid w:val="004148BB"/>
    <w:rsid w:val="004215D8"/>
    <w:rsid w:val="00434630"/>
    <w:rsid w:val="004360CE"/>
    <w:rsid w:val="00447C5D"/>
    <w:rsid w:val="0045107C"/>
    <w:rsid w:val="00456B62"/>
    <w:rsid w:val="00476F7F"/>
    <w:rsid w:val="004822AD"/>
    <w:rsid w:val="004861E6"/>
    <w:rsid w:val="00491805"/>
    <w:rsid w:val="004A4F0C"/>
    <w:rsid w:val="004A66F5"/>
    <w:rsid w:val="004B4CC0"/>
    <w:rsid w:val="004C3AFB"/>
    <w:rsid w:val="004C4B1B"/>
    <w:rsid w:val="004E70EC"/>
    <w:rsid w:val="004F269B"/>
    <w:rsid w:val="005005D2"/>
    <w:rsid w:val="0052798B"/>
    <w:rsid w:val="005331DA"/>
    <w:rsid w:val="00536BFE"/>
    <w:rsid w:val="005417B8"/>
    <w:rsid w:val="00541F25"/>
    <w:rsid w:val="00553175"/>
    <w:rsid w:val="00553385"/>
    <w:rsid w:val="005555CE"/>
    <w:rsid w:val="005635CF"/>
    <w:rsid w:val="00565350"/>
    <w:rsid w:val="00570368"/>
    <w:rsid w:val="0057381A"/>
    <w:rsid w:val="00597C3A"/>
    <w:rsid w:val="00597DBA"/>
    <w:rsid w:val="005B2935"/>
    <w:rsid w:val="005B454C"/>
    <w:rsid w:val="005B5F30"/>
    <w:rsid w:val="005B7AF3"/>
    <w:rsid w:val="005C6321"/>
    <w:rsid w:val="005D19D8"/>
    <w:rsid w:val="005D5A03"/>
    <w:rsid w:val="005D645A"/>
    <w:rsid w:val="005E142F"/>
    <w:rsid w:val="005E2C11"/>
    <w:rsid w:val="005E412C"/>
    <w:rsid w:val="005F1752"/>
    <w:rsid w:val="005F2436"/>
    <w:rsid w:val="00606054"/>
    <w:rsid w:val="006109CB"/>
    <w:rsid w:val="00611149"/>
    <w:rsid w:val="00612FE3"/>
    <w:rsid w:val="006151C6"/>
    <w:rsid w:val="0061528A"/>
    <w:rsid w:val="00615A12"/>
    <w:rsid w:val="00616510"/>
    <w:rsid w:val="00623D4D"/>
    <w:rsid w:val="00634409"/>
    <w:rsid w:val="0063535B"/>
    <w:rsid w:val="00651C84"/>
    <w:rsid w:val="0066461B"/>
    <w:rsid w:val="006676D6"/>
    <w:rsid w:val="00670525"/>
    <w:rsid w:val="006721BA"/>
    <w:rsid w:val="00675C6C"/>
    <w:rsid w:val="006831E7"/>
    <w:rsid w:val="00684120"/>
    <w:rsid w:val="00684C34"/>
    <w:rsid w:val="0069027B"/>
    <w:rsid w:val="006902C4"/>
    <w:rsid w:val="00690EBE"/>
    <w:rsid w:val="006928FB"/>
    <w:rsid w:val="00694ADB"/>
    <w:rsid w:val="006A41B0"/>
    <w:rsid w:val="006B5FD6"/>
    <w:rsid w:val="006C64CA"/>
    <w:rsid w:val="006D51C8"/>
    <w:rsid w:val="006E043C"/>
    <w:rsid w:val="006E2123"/>
    <w:rsid w:val="006E3796"/>
    <w:rsid w:val="006E3D63"/>
    <w:rsid w:val="006E4285"/>
    <w:rsid w:val="006E6DBD"/>
    <w:rsid w:val="00706999"/>
    <w:rsid w:val="007070AC"/>
    <w:rsid w:val="00707AA0"/>
    <w:rsid w:val="0071209C"/>
    <w:rsid w:val="0071613D"/>
    <w:rsid w:val="00720046"/>
    <w:rsid w:val="007243A0"/>
    <w:rsid w:val="00725A3C"/>
    <w:rsid w:val="00732480"/>
    <w:rsid w:val="00743B94"/>
    <w:rsid w:val="00744761"/>
    <w:rsid w:val="0074669D"/>
    <w:rsid w:val="00753051"/>
    <w:rsid w:val="007553E1"/>
    <w:rsid w:val="00784F49"/>
    <w:rsid w:val="00787220"/>
    <w:rsid w:val="00787D86"/>
    <w:rsid w:val="007928AB"/>
    <w:rsid w:val="007A43DC"/>
    <w:rsid w:val="007B1B55"/>
    <w:rsid w:val="007B3DE2"/>
    <w:rsid w:val="007B6253"/>
    <w:rsid w:val="007B6A11"/>
    <w:rsid w:val="007C1B72"/>
    <w:rsid w:val="007C3F86"/>
    <w:rsid w:val="007D2363"/>
    <w:rsid w:val="007E1E0F"/>
    <w:rsid w:val="007E5182"/>
    <w:rsid w:val="007E5E57"/>
    <w:rsid w:val="007E75F4"/>
    <w:rsid w:val="007F1933"/>
    <w:rsid w:val="007F47F1"/>
    <w:rsid w:val="00802CE4"/>
    <w:rsid w:val="00816A43"/>
    <w:rsid w:val="008218D3"/>
    <w:rsid w:val="008253F6"/>
    <w:rsid w:val="008346B9"/>
    <w:rsid w:val="0085028B"/>
    <w:rsid w:val="00850C7A"/>
    <w:rsid w:val="0085164B"/>
    <w:rsid w:val="008517A5"/>
    <w:rsid w:val="00854FAB"/>
    <w:rsid w:val="008554A0"/>
    <w:rsid w:val="0086180D"/>
    <w:rsid w:val="00875C4D"/>
    <w:rsid w:val="008777C4"/>
    <w:rsid w:val="008812EB"/>
    <w:rsid w:val="008873AE"/>
    <w:rsid w:val="00897BE1"/>
    <w:rsid w:val="008A64B8"/>
    <w:rsid w:val="008A74AD"/>
    <w:rsid w:val="008B443B"/>
    <w:rsid w:val="008B4910"/>
    <w:rsid w:val="008B5EAA"/>
    <w:rsid w:val="008C33C3"/>
    <w:rsid w:val="008C3D14"/>
    <w:rsid w:val="008D07D2"/>
    <w:rsid w:val="008D13F9"/>
    <w:rsid w:val="008D2656"/>
    <w:rsid w:val="008D5945"/>
    <w:rsid w:val="008E75F2"/>
    <w:rsid w:val="0091042A"/>
    <w:rsid w:val="00914DE9"/>
    <w:rsid w:val="00921C3D"/>
    <w:rsid w:val="00922533"/>
    <w:rsid w:val="009306E2"/>
    <w:rsid w:val="00950AE7"/>
    <w:rsid w:val="00962FE7"/>
    <w:rsid w:val="009702D7"/>
    <w:rsid w:val="009706E3"/>
    <w:rsid w:val="009744FB"/>
    <w:rsid w:val="00977552"/>
    <w:rsid w:val="00980107"/>
    <w:rsid w:val="0098465A"/>
    <w:rsid w:val="0099056C"/>
    <w:rsid w:val="009A169C"/>
    <w:rsid w:val="009A4C9F"/>
    <w:rsid w:val="009B083E"/>
    <w:rsid w:val="009B0F59"/>
    <w:rsid w:val="009B4D95"/>
    <w:rsid w:val="009C0655"/>
    <w:rsid w:val="009C3B42"/>
    <w:rsid w:val="009C4A15"/>
    <w:rsid w:val="009D14BB"/>
    <w:rsid w:val="009D428E"/>
    <w:rsid w:val="009D6323"/>
    <w:rsid w:val="009E283E"/>
    <w:rsid w:val="009F1FF6"/>
    <w:rsid w:val="009F2620"/>
    <w:rsid w:val="009F322A"/>
    <w:rsid w:val="00A0429B"/>
    <w:rsid w:val="00A04F18"/>
    <w:rsid w:val="00A0520B"/>
    <w:rsid w:val="00A11B5B"/>
    <w:rsid w:val="00A161CC"/>
    <w:rsid w:val="00A254ED"/>
    <w:rsid w:val="00A30FE7"/>
    <w:rsid w:val="00A31218"/>
    <w:rsid w:val="00A35954"/>
    <w:rsid w:val="00A64CA7"/>
    <w:rsid w:val="00A65987"/>
    <w:rsid w:val="00A70A05"/>
    <w:rsid w:val="00A74898"/>
    <w:rsid w:val="00A92F7F"/>
    <w:rsid w:val="00AA1D82"/>
    <w:rsid w:val="00AA3AAA"/>
    <w:rsid w:val="00AA4833"/>
    <w:rsid w:val="00AA4B4A"/>
    <w:rsid w:val="00AB2E6C"/>
    <w:rsid w:val="00AB3B6A"/>
    <w:rsid w:val="00AB5406"/>
    <w:rsid w:val="00AC0206"/>
    <w:rsid w:val="00AC3584"/>
    <w:rsid w:val="00AC4895"/>
    <w:rsid w:val="00AC5A1E"/>
    <w:rsid w:val="00AD477F"/>
    <w:rsid w:val="00AD7774"/>
    <w:rsid w:val="00AE20F4"/>
    <w:rsid w:val="00AE22AE"/>
    <w:rsid w:val="00AE2FB8"/>
    <w:rsid w:val="00AF10E4"/>
    <w:rsid w:val="00AF11FF"/>
    <w:rsid w:val="00AF4E2D"/>
    <w:rsid w:val="00B03B84"/>
    <w:rsid w:val="00B04E4A"/>
    <w:rsid w:val="00B104C9"/>
    <w:rsid w:val="00B10A9E"/>
    <w:rsid w:val="00B10DDB"/>
    <w:rsid w:val="00B13482"/>
    <w:rsid w:val="00B162D9"/>
    <w:rsid w:val="00B24016"/>
    <w:rsid w:val="00B27868"/>
    <w:rsid w:val="00B27F18"/>
    <w:rsid w:val="00B31091"/>
    <w:rsid w:val="00B31DB2"/>
    <w:rsid w:val="00B327BC"/>
    <w:rsid w:val="00B50A16"/>
    <w:rsid w:val="00B5188F"/>
    <w:rsid w:val="00B63778"/>
    <w:rsid w:val="00B70344"/>
    <w:rsid w:val="00B72A4B"/>
    <w:rsid w:val="00B7588D"/>
    <w:rsid w:val="00B75E97"/>
    <w:rsid w:val="00B838A5"/>
    <w:rsid w:val="00B906A4"/>
    <w:rsid w:val="00BC074C"/>
    <w:rsid w:val="00BC2065"/>
    <w:rsid w:val="00BC414B"/>
    <w:rsid w:val="00BD6E52"/>
    <w:rsid w:val="00BE0F81"/>
    <w:rsid w:val="00BF74AE"/>
    <w:rsid w:val="00C01C8E"/>
    <w:rsid w:val="00C05972"/>
    <w:rsid w:val="00C06C85"/>
    <w:rsid w:val="00C1119D"/>
    <w:rsid w:val="00C11335"/>
    <w:rsid w:val="00C128D3"/>
    <w:rsid w:val="00C12FF8"/>
    <w:rsid w:val="00C244E2"/>
    <w:rsid w:val="00C2571E"/>
    <w:rsid w:val="00C30057"/>
    <w:rsid w:val="00C3133F"/>
    <w:rsid w:val="00C36F7E"/>
    <w:rsid w:val="00C501FE"/>
    <w:rsid w:val="00C547E3"/>
    <w:rsid w:val="00C645D0"/>
    <w:rsid w:val="00C6470F"/>
    <w:rsid w:val="00C75702"/>
    <w:rsid w:val="00C7673E"/>
    <w:rsid w:val="00C81725"/>
    <w:rsid w:val="00C84E79"/>
    <w:rsid w:val="00C866B7"/>
    <w:rsid w:val="00C90019"/>
    <w:rsid w:val="00C9339B"/>
    <w:rsid w:val="00C9669E"/>
    <w:rsid w:val="00C9696D"/>
    <w:rsid w:val="00C96B68"/>
    <w:rsid w:val="00CA0A2A"/>
    <w:rsid w:val="00CA0B4A"/>
    <w:rsid w:val="00CB1344"/>
    <w:rsid w:val="00CB33C8"/>
    <w:rsid w:val="00CB34D0"/>
    <w:rsid w:val="00CB6E05"/>
    <w:rsid w:val="00CC51E7"/>
    <w:rsid w:val="00CC547C"/>
    <w:rsid w:val="00CC6E8F"/>
    <w:rsid w:val="00CD1803"/>
    <w:rsid w:val="00CD46D0"/>
    <w:rsid w:val="00CD64D6"/>
    <w:rsid w:val="00CD6DB5"/>
    <w:rsid w:val="00CE2A36"/>
    <w:rsid w:val="00CE2A99"/>
    <w:rsid w:val="00CE66DF"/>
    <w:rsid w:val="00CF1A18"/>
    <w:rsid w:val="00CF2765"/>
    <w:rsid w:val="00CF7964"/>
    <w:rsid w:val="00D038C9"/>
    <w:rsid w:val="00D045A2"/>
    <w:rsid w:val="00D15DF8"/>
    <w:rsid w:val="00D213C7"/>
    <w:rsid w:val="00D237D6"/>
    <w:rsid w:val="00D27632"/>
    <w:rsid w:val="00D31A0B"/>
    <w:rsid w:val="00D34572"/>
    <w:rsid w:val="00D34DC5"/>
    <w:rsid w:val="00D3525E"/>
    <w:rsid w:val="00D40D4B"/>
    <w:rsid w:val="00D475BE"/>
    <w:rsid w:val="00D55C94"/>
    <w:rsid w:val="00D5691F"/>
    <w:rsid w:val="00D62BBF"/>
    <w:rsid w:val="00D67D79"/>
    <w:rsid w:val="00D720B8"/>
    <w:rsid w:val="00D827B7"/>
    <w:rsid w:val="00D8799D"/>
    <w:rsid w:val="00D90457"/>
    <w:rsid w:val="00D918C3"/>
    <w:rsid w:val="00D954F9"/>
    <w:rsid w:val="00DA113A"/>
    <w:rsid w:val="00DA7932"/>
    <w:rsid w:val="00DB1D20"/>
    <w:rsid w:val="00DB7152"/>
    <w:rsid w:val="00DC31D9"/>
    <w:rsid w:val="00DC58A3"/>
    <w:rsid w:val="00DC7203"/>
    <w:rsid w:val="00DD4018"/>
    <w:rsid w:val="00DD4A76"/>
    <w:rsid w:val="00DD7F65"/>
    <w:rsid w:val="00DE1F77"/>
    <w:rsid w:val="00DE703D"/>
    <w:rsid w:val="00E05F8D"/>
    <w:rsid w:val="00E20364"/>
    <w:rsid w:val="00E24527"/>
    <w:rsid w:val="00E25562"/>
    <w:rsid w:val="00E322F4"/>
    <w:rsid w:val="00E37024"/>
    <w:rsid w:val="00E40A8C"/>
    <w:rsid w:val="00E42244"/>
    <w:rsid w:val="00E50197"/>
    <w:rsid w:val="00E504CC"/>
    <w:rsid w:val="00E57BC8"/>
    <w:rsid w:val="00E60350"/>
    <w:rsid w:val="00E610DC"/>
    <w:rsid w:val="00E6345B"/>
    <w:rsid w:val="00E63874"/>
    <w:rsid w:val="00E75A62"/>
    <w:rsid w:val="00E81BC7"/>
    <w:rsid w:val="00E82CB6"/>
    <w:rsid w:val="00E9084C"/>
    <w:rsid w:val="00E9412D"/>
    <w:rsid w:val="00E97620"/>
    <w:rsid w:val="00EB10A6"/>
    <w:rsid w:val="00EB3989"/>
    <w:rsid w:val="00EC2174"/>
    <w:rsid w:val="00EC3118"/>
    <w:rsid w:val="00ED0235"/>
    <w:rsid w:val="00ED4E17"/>
    <w:rsid w:val="00ED649C"/>
    <w:rsid w:val="00ED795A"/>
    <w:rsid w:val="00EF3834"/>
    <w:rsid w:val="00EF5E03"/>
    <w:rsid w:val="00EF7545"/>
    <w:rsid w:val="00EF786C"/>
    <w:rsid w:val="00F002B6"/>
    <w:rsid w:val="00F007DF"/>
    <w:rsid w:val="00F10021"/>
    <w:rsid w:val="00F14A60"/>
    <w:rsid w:val="00F24083"/>
    <w:rsid w:val="00F353B5"/>
    <w:rsid w:val="00F358A7"/>
    <w:rsid w:val="00F42352"/>
    <w:rsid w:val="00F52A39"/>
    <w:rsid w:val="00F5320F"/>
    <w:rsid w:val="00F57E01"/>
    <w:rsid w:val="00F62135"/>
    <w:rsid w:val="00F705E3"/>
    <w:rsid w:val="00F802A3"/>
    <w:rsid w:val="00F81271"/>
    <w:rsid w:val="00F81805"/>
    <w:rsid w:val="00F82407"/>
    <w:rsid w:val="00F8417C"/>
    <w:rsid w:val="00F84F27"/>
    <w:rsid w:val="00F855B1"/>
    <w:rsid w:val="00F85BDD"/>
    <w:rsid w:val="00F91699"/>
    <w:rsid w:val="00F92D78"/>
    <w:rsid w:val="00FA1BC3"/>
    <w:rsid w:val="00FA7F2F"/>
    <w:rsid w:val="00FC401E"/>
    <w:rsid w:val="00FD0FA4"/>
    <w:rsid w:val="00FD32CB"/>
    <w:rsid w:val="00FD33F9"/>
    <w:rsid w:val="00FD70B0"/>
    <w:rsid w:val="00FE4CF9"/>
    <w:rsid w:val="00FE598F"/>
    <w:rsid w:val="00FF6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D5D69"/>
  <w15:chartTrackingRefBased/>
  <w15:docId w15:val="{277DD867-9A32-4CF4-B6F6-525FA3679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mmentaire">
    <w:name w:val="annotation text"/>
    <w:basedOn w:val="Normal"/>
    <w:link w:val="CommentaireCar"/>
    <w:unhideWhenUsed/>
    <w:rsid w:val="00044B01"/>
    <w:pPr>
      <w:autoSpaceDE w:val="0"/>
      <w:autoSpaceDN w:val="0"/>
      <w:adjustRightInd w:val="0"/>
      <w:snapToGrid w:val="0"/>
      <w:spacing w:line="360" w:lineRule="auto"/>
      <w:jc w:val="left"/>
    </w:pPr>
    <w:rPr>
      <w:rFonts w:ascii="Times New Roman" w:eastAsia="SimSun" w:hAnsi="Times New Roman" w:cs="Times New Roman"/>
      <w:kern w:val="0"/>
      <w:szCs w:val="21"/>
    </w:rPr>
  </w:style>
  <w:style w:type="character" w:customStyle="1" w:styleId="CommentaireCar">
    <w:name w:val="Commentaire Car"/>
    <w:basedOn w:val="Policepardfaut"/>
    <w:link w:val="Commentaire"/>
    <w:rsid w:val="00044B01"/>
    <w:rPr>
      <w:rFonts w:ascii="Times New Roman" w:eastAsia="SimSun" w:hAnsi="Times New Roman" w:cs="Times New Roman"/>
      <w:kern w:val="0"/>
      <w:szCs w:val="21"/>
    </w:rPr>
  </w:style>
  <w:style w:type="character" w:styleId="Marquedecommentaire">
    <w:name w:val="annotation reference"/>
    <w:basedOn w:val="Policepardfaut"/>
    <w:semiHidden/>
    <w:unhideWhenUsed/>
    <w:rsid w:val="00044B01"/>
    <w:rPr>
      <w:sz w:val="21"/>
      <w:szCs w:val="21"/>
    </w:rPr>
  </w:style>
  <w:style w:type="character" w:styleId="Lienhypertexte">
    <w:name w:val="Hyperlink"/>
    <w:basedOn w:val="Policepardfaut"/>
    <w:uiPriority w:val="99"/>
    <w:unhideWhenUsed/>
    <w:rsid w:val="00044B01"/>
    <w:rPr>
      <w:color w:val="0563C1" w:themeColor="hyperlink"/>
      <w:u w:val="single"/>
    </w:rPr>
  </w:style>
  <w:style w:type="character" w:styleId="Mentionnonrsolue">
    <w:name w:val="Unresolved Mention"/>
    <w:basedOn w:val="Policepardfaut"/>
    <w:uiPriority w:val="99"/>
    <w:semiHidden/>
    <w:unhideWhenUsed/>
    <w:rsid w:val="00044B01"/>
    <w:rPr>
      <w:color w:val="605E5C"/>
      <w:shd w:val="clear" w:color="auto" w:fill="E1DFDD"/>
    </w:rPr>
  </w:style>
  <w:style w:type="paragraph" w:styleId="En-tte">
    <w:name w:val="header"/>
    <w:basedOn w:val="Normal"/>
    <w:link w:val="En-tteCar"/>
    <w:uiPriority w:val="99"/>
    <w:unhideWhenUsed/>
    <w:rsid w:val="00922533"/>
    <w:pPr>
      <w:tabs>
        <w:tab w:val="center" w:pos="4153"/>
        <w:tab w:val="right" w:pos="8306"/>
      </w:tabs>
      <w:snapToGrid w:val="0"/>
      <w:jc w:val="center"/>
    </w:pPr>
    <w:rPr>
      <w:sz w:val="18"/>
      <w:szCs w:val="18"/>
    </w:rPr>
  </w:style>
  <w:style w:type="character" w:customStyle="1" w:styleId="En-tteCar">
    <w:name w:val="En-tête Car"/>
    <w:basedOn w:val="Policepardfaut"/>
    <w:link w:val="En-tte"/>
    <w:uiPriority w:val="99"/>
    <w:rsid w:val="00922533"/>
    <w:rPr>
      <w:sz w:val="18"/>
      <w:szCs w:val="18"/>
    </w:rPr>
  </w:style>
  <w:style w:type="paragraph" w:styleId="Pieddepage">
    <w:name w:val="footer"/>
    <w:basedOn w:val="Normal"/>
    <w:link w:val="PieddepageCar"/>
    <w:uiPriority w:val="99"/>
    <w:unhideWhenUsed/>
    <w:rsid w:val="00922533"/>
    <w:pPr>
      <w:tabs>
        <w:tab w:val="center" w:pos="4153"/>
        <w:tab w:val="right" w:pos="8306"/>
      </w:tabs>
      <w:snapToGrid w:val="0"/>
      <w:jc w:val="left"/>
    </w:pPr>
    <w:rPr>
      <w:sz w:val="18"/>
      <w:szCs w:val="18"/>
    </w:rPr>
  </w:style>
  <w:style w:type="character" w:customStyle="1" w:styleId="PieddepageCar">
    <w:name w:val="Pied de page Car"/>
    <w:basedOn w:val="Policepardfaut"/>
    <w:link w:val="Pieddepage"/>
    <w:uiPriority w:val="99"/>
    <w:rsid w:val="00922533"/>
    <w:rPr>
      <w:sz w:val="18"/>
      <w:szCs w:val="18"/>
    </w:rPr>
  </w:style>
  <w:style w:type="paragraph" w:styleId="Rvision">
    <w:name w:val="Revision"/>
    <w:hidden/>
    <w:uiPriority w:val="99"/>
    <w:semiHidden/>
    <w:rsid w:val="00732480"/>
  </w:style>
  <w:style w:type="paragraph" w:styleId="Objetducommentaire">
    <w:name w:val="annotation subject"/>
    <w:basedOn w:val="Commentaire"/>
    <w:next w:val="Commentaire"/>
    <w:link w:val="ObjetducommentaireCar"/>
    <w:uiPriority w:val="99"/>
    <w:semiHidden/>
    <w:unhideWhenUsed/>
    <w:rsid w:val="00164152"/>
    <w:pPr>
      <w:autoSpaceDE/>
      <w:autoSpaceDN/>
      <w:adjustRightInd/>
      <w:snapToGrid/>
      <w:spacing w:line="240" w:lineRule="auto"/>
    </w:pPr>
    <w:rPr>
      <w:rFonts w:asciiTheme="minorHAnsi" w:eastAsiaTheme="minorEastAsia" w:hAnsiTheme="minorHAnsi" w:cstheme="minorBidi"/>
      <w:b/>
      <w:bCs/>
      <w:kern w:val="2"/>
      <w:szCs w:val="22"/>
    </w:rPr>
  </w:style>
  <w:style w:type="character" w:customStyle="1" w:styleId="ObjetducommentaireCar">
    <w:name w:val="Objet du commentaire Car"/>
    <w:basedOn w:val="CommentaireCar"/>
    <w:link w:val="Objetducommentaire"/>
    <w:uiPriority w:val="99"/>
    <w:semiHidden/>
    <w:rsid w:val="00164152"/>
    <w:rPr>
      <w:rFonts w:ascii="Times New Roman" w:eastAsia="SimSun" w:hAnsi="Times New Roman" w:cs="Times New Roman"/>
      <w:b/>
      <w:bCs/>
      <w:kern w:val="0"/>
      <w:szCs w:val="21"/>
    </w:rPr>
  </w:style>
  <w:style w:type="paragraph" w:styleId="Paragraphedeliste">
    <w:name w:val="List Paragraph"/>
    <w:basedOn w:val="Normal"/>
    <w:uiPriority w:val="34"/>
    <w:qFormat/>
    <w:rsid w:val="00744761"/>
    <w:pPr>
      <w:ind w:firstLineChars="200" w:firstLine="420"/>
    </w:pPr>
  </w:style>
  <w:style w:type="paragraph" w:styleId="Textedebulles">
    <w:name w:val="Balloon Text"/>
    <w:basedOn w:val="Normal"/>
    <w:link w:val="TextedebullesCar"/>
    <w:uiPriority w:val="99"/>
    <w:semiHidden/>
    <w:unhideWhenUsed/>
    <w:rsid w:val="003F284B"/>
    <w:rPr>
      <w:sz w:val="18"/>
      <w:szCs w:val="18"/>
    </w:rPr>
  </w:style>
  <w:style w:type="character" w:customStyle="1" w:styleId="TextedebullesCar">
    <w:name w:val="Texte de bulles Car"/>
    <w:basedOn w:val="Policepardfaut"/>
    <w:link w:val="Textedebulles"/>
    <w:uiPriority w:val="99"/>
    <w:semiHidden/>
    <w:rsid w:val="003F28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05972">
      <w:bodyDiv w:val="1"/>
      <w:marLeft w:val="0"/>
      <w:marRight w:val="0"/>
      <w:marTop w:val="0"/>
      <w:marBottom w:val="0"/>
      <w:divBdr>
        <w:top w:val="none" w:sz="0" w:space="0" w:color="auto"/>
        <w:left w:val="none" w:sz="0" w:space="0" w:color="auto"/>
        <w:bottom w:val="none" w:sz="0" w:space="0" w:color="auto"/>
        <w:right w:val="none" w:sz="0" w:space="0" w:color="auto"/>
      </w:divBdr>
    </w:div>
    <w:div w:id="1234850832">
      <w:bodyDiv w:val="1"/>
      <w:marLeft w:val="0"/>
      <w:marRight w:val="0"/>
      <w:marTop w:val="0"/>
      <w:marBottom w:val="0"/>
      <w:divBdr>
        <w:top w:val="none" w:sz="0" w:space="0" w:color="auto"/>
        <w:left w:val="none" w:sz="0" w:space="0" w:color="auto"/>
        <w:bottom w:val="none" w:sz="0" w:space="0" w:color="auto"/>
        <w:right w:val="none" w:sz="0" w:space="0" w:color="auto"/>
      </w:divBdr>
    </w:div>
    <w:div w:id="1807357798">
      <w:bodyDiv w:val="1"/>
      <w:marLeft w:val="0"/>
      <w:marRight w:val="0"/>
      <w:marTop w:val="0"/>
      <w:marBottom w:val="0"/>
      <w:divBdr>
        <w:top w:val="none" w:sz="0" w:space="0" w:color="auto"/>
        <w:left w:val="none" w:sz="0" w:space="0" w:color="auto"/>
        <w:bottom w:val="none" w:sz="0" w:space="0" w:color="auto"/>
        <w:right w:val="none" w:sz="0" w:space="0" w:color="auto"/>
      </w:divBdr>
    </w:div>
    <w:div w:id="197710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atatracker.ietf.org/doc/html/draft-ietf-opsawg-teas-attachment-circuit#name-nf-failure-and-scale-out"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atatracker.ietf.org/doc/html/draft-zx-neotec-net4cloud-usecase-00" TargetMode="External"/><Relationship Id="rId18" Type="http://schemas.openxmlformats.org/officeDocument/2006/relationships/hyperlink" Target="https://datatracker.ietf.org/doc/draft-ietf-opsawg-teas-attachment-circuit-18"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datatracker.ietf.org/doc/rfc8466/L2SM" TargetMode="External"/><Relationship Id="rId7" Type="http://schemas.openxmlformats.org/officeDocument/2006/relationships/comments" Target="comments.xml"/><Relationship Id="rId12" Type="http://schemas.openxmlformats.org/officeDocument/2006/relationships/hyperlink" Target="mailto:neotec@ietf.org" TargetMode="External"/><Relationship Id="rId17" Type="http://schemas.openxmlformats.org/officeDocument/2006/relationships/hyperlink" Target="https://datatracker.ietf.org/doc/html/draft-dhody-teas-te-traffic-yang-0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atatracker.ietf.org/doc/html/draft-llc-teas-dc-aware-topo-model-03" TargetMode="External"/><Relationship Id="rId20" Type="http://schemas.openxmlformats.org/officeDocument/2006/relationships/hyperlink" Target="https://datatracker.ietf.org/doc/rfc8299/L3S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uismiguel.contrerasmurillo@telefonica.com"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atatracker.ietf.org/doc/html/draft-gao-neotec-interface-cnc-00" TargetMode="External"/><Relationship Id="rId23" Type="http://schemas.openxmlformats.org/officeDocument/2006/relationships/footer" Target="footer2.xml"/><Relationship Id="rId10" Type="http://schemas.microsoft.com/office/2018/08/relationships/commentsExtensible" Target="commentsExtensible.xml"/><Relationship Id="rId19" Type="http://schemas.openxmlformats.org/officeDocument/2006/relationships/hyperlink" Target="https://datatracker.ietf.org/doc/html/draft-ietf-opsawg-teas-common-ac-11"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atatracker.ietf.org/doc/draft-dunbar-neotec-net-adjust-cloud-scaling-0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7222825-62ea-40f3-96b5-5375c07996e2}" enabled="1" method="Privileged" siteId="{90c7a20a-f34b-40bf-bc48-b9253b6f5d20}" removed="0"/>
</clbl:labelList>
</file>

<file path=docProps/app.xml><?xml version="1.0" encoding="utf-8"?>
<Properties xmlns="http://schemas.openxmlformats.org/officeDocument/2006/extended-properties" xmlns:vt="http://schemas.openxmlformats.org/officeDocument/2006/docPropsVTypes">
  <Template>Normal</Template>
  <TotalTime>71</TotalTime>
  <Pages>5</Pages>
  <Words>1914</Words>
  <Characters>10533</Characters>
  <Application>Microsoft Office Word</Application>
  <DocSecurity>0</DocSecurity>
  <Lines>87</Lines>
  <Paragraphs>24</Paragraphs>
  <ScaleCrop>false</ScaleCrop>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Chongfeng Xie</dc:creator>
  <cp:keywords/>
  <dc:description/>
  <cp:lastModifiedBy>BOUCADAIR Mohamed INNOV/NET</cp:lastModifiedBy>
  <cp:revision>27</cp:revision>
  <dcterms:created xsi:type="dcterms:W3CDTF">2025-01-10T08:13:00Z</dcterms:created>
  <dcterms:modified xsi:type="dcterms:W3CDTF">2025-01-10T09:24:00Z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1735628227</vt:lpwstr>
  </property>
</Properties>
</file>