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26246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2DA0F7A4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13490AC0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742E15C1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27057B2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GROW                                                           S. </w:t>
      </w:r>
      <w:proofErr w:type="spellStart"/>
      <w:r w:rsidRPr="00790773">
        <w:rPr>
          <w:rFonts w:ascii="Courier New" w:hAnsi="Courier New" w:cs="Courier New"/>
          <w:lang w:val="en-US"/>
        </w:rPr>
        <w:t>Romijn</w:t>
      </w:r>
      <w:proofErr w:type="spellEnd"/>
    </w:p>
    <w:p w14:paraId="18538D7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Internet-Draft                                            Reliably Coded</w:t>
      </w:r>
    </w:p>
    <w:p w14:paraId="586714C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Intended status: Standards Track                             J. Snijders</w:t>
      </w:r>
    </w:p>
    <w:p w14:paraId="0595DF0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Expires: 15 November 2025                                         Fastly</w:t>
      </w:r>
    </w:p>
    <w:p w14:paraId="6198FDB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                                                E. </w:t>
      </w:r>
      <w:proofErr w:type="spellStart"/>
      <w:r w:rsidRPr="00790773">
        <w:rPr>
          <w:rFonts w:ascii="Courier New" w:hAnsi="Courier New" w:cs="Courier New"/>
          <w:lang w:val="en-US"/>
        </w:rPr>
        <w:t>Shryane</w:t>
      </w:r>
      <w:proofErr w:type="spellEnd"/>
    </w:p>
    <w:p w14:paraId="454ADD01" w14:textId="77777777" w:rsidR="00DE0150" w:rsidRPr="000E7EDF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                                                  </w:t>
      </w:r>
      <w:r w:rsidRPr="000E7EDF">
        <w:rPr>
          <w:rFonts w:ascii="Courier New" w:hAnsi="Courier New" w:cs="Courier New"/>
          <w:lang w:val="en-US"/>
        </w:rPr>
        <w:t>RIPE NCC</w:t>
      </w:r>
    </w:p>
    <w:p w14:paraId="640D42AF" w14:textId="77777777" w:rsidR="00DE0150" w:rsidRPr="000E7EDF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0E7EDF">
        <w:rPr>
          <w:rFonts w:ascii="Courier New" w:hAnsi="Courier New" w:cs="Courier New"/>
          <w:lang w:val="en-US"/>
        </w:rPr>
        <w:t xml:space="preserve">                                                         S. </w:t>
      </w:r>
      <w:proofErr w:type="spellStart"/>
      <w:r w:rsidRPr="000E7EDF">
        <w:rPr>
          <w:rFonts w:ascii="Courier New" w:hAnsi="Courier New" w:cs="Courier New"/>
          <w:lang w:val="en-US"/>
        </w:rPr>
        <w:t>Konstantaras</w:t>
      </w:r>
      <w:proofErr w:type="spellEnd"/>
    </w:p>
    <w:p w14:paraId="6BC40CD0" w14:textId="77777777" w:rsidR="00DE0150" w:rsidRPr="000E7EDF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0E7EDF">
        <w:rPr>
          <w:rFonts w:ascii="Courier New" w:hAnsi="Courier New" w:cs="Courier New"/>
          <w:lang w:val="en-US"/>
        </w:rPr>
        <w:t xml:space="preserve">                                                                  AMS-IX</w:t>
      </w:r>
    </w:p>
    <w:p w14:paraId="5B2C6E3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0E7EDF">
        <w:rPr>
          <w:rFonts w:ascii="Courier New" w:hAnsi="Courier New" w:cs="Courier New"/>
          <w:lang w:val="en-US"/>
        </w:rPr>
        <w:t xml:space="preserve">                                                             </w:t>
      </w:r>
      <w:r w:rsidRPr="00790773">
        <w:rPr>
          <w:rFonts w:ascii="Courier New" w:hAnsi="Courier New" w:cs="Courier New"/>
          <w:lang w:val="en-US"/>
        </w:rPr>
        <w:t>14 May 2025</w:t>
      </w:r>
    </w:p>
    <w:p w14:paraId="528D082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77D8CC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68F011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 </w:t>
      </w:r>
      <w:commentRangeStart w:id="0"/>
      <w:r w:rsidRPr="00790773">
        <w:rPr>
          <w:rFonts w:ascii="Courier New" w:hAnsi="Courier New" w:cs="Courier New"/>
          <w:lang w:val="en-US"/>
        </w:rPr>
        <w:t>Near Real Time Mirroring (NRTM) version 4</w:t>
      </w:r>
      <w:commentRangeEnd w:id="0"/>
      <w:r w:rsidR="00A40351">
        <w:rPr>
          <w:rStyle w:val="Marquedecommentaire"/>
          <w:rFonts w:ascii="Aptos" w:hAnsi="Aptos"/>
        </w:rPr>
        <w:commentReference w:id="0"/>
      </w:r>
    </w:p>
    <w:p w14:paraId="6728C14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         draft-ietf-grow-nrtm-v4-07</w:t>
      </w:r>
    </w:p>
    <w:p w14:paraId="218C251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8781B8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Abstract</w:t>
      </w:r>
    </w:p>
    <w:p w14:paraId="52C4F60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91EC77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1"/>
      <w:r w:rsidRPr="00790773">
        <w:rPr>
          <w:rFonts w:ascii="Courier New" w:hAnsi="Courier New" w:cs="Courier New"/>
          <w:lang w:val="en-US"/>
        </w:rPr>
        <w:t xml:space="preserve">   This document specifies a one-way synchronization protocol for</w:t>
      </w:r>
    </w:p>
    <w:p w14:paraId="5CD76CD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Internet Routing Registry (IRR) records</w:t>
      </w:r>
      <w:ins w:id="2" w:author="BOUCADAIR Mohamed INNOV/NET" w:date="2025-06-09T13:44:00Z">
        <w:r w:rsidR="006651E1">
          <w:rPr>
            <w:rFonts w:ascii="Courier New" w:hAnsi="Courier New" w:cs="Courier New"/>
            <w:lang w:val="en-US"/>
          </w:rPr>
          <w:t xml:space="preserve">, called </w:t>
        </w:r>
        <w:r w:rsidR="006651E1" w:rsidRPr="006651E1">
          <w:rPr>
            <w:rFonts w:ascii="Courier New" w:hAnsi="Courier New" w:cs="Courier New"/>
            <w:lang w:val="en-US"/>
          </w:rPr>
          <w:t>Near Real Time Mirroring version 4</w:t>
        </w:r>
        <w:r w:rsidR="006651E1">
          <w:rPr>
            <w:rFonts w:ascii="Courier New" w:hAnsi="Courier New" w:cs="Courier New"/>
            <w:lang w:val="en-US"/>
          </w:rPr>
          <w:t xml:space="preserve"> (</w:t>
        </w:r>
        <w:r w:rsidR="006651E1" w:rsidRPr="006651E1">
          <w:rPr>
            <w:rFonts w:ascii="Courier New" w:hAnsi="Courier New" w:cs="Courier New"/>
            <w:lang w:val="en-US"/>
          </w:rPr>
          <w:t>NRTM</w:t>
        </w:r>
        <w:r w:rsidR="006651E1">
          <w:rPr>
            <w:rFonts w:ascii="Courier New" w:hAnsi="Courier New" w:cs="Courier New"/>
            <w:lang w:val="en-US"/>
          </w:rPr>
          <w:t>v4)</w:t>
        </w:r>
      </w:ins>
      <w:r w:rsidRPr="00790773">
        <w:rPr>
          <w:rFonts w:ascii="Courier New" w:hAnsi="Courier New" w:cs="Courier New"/>
          <w:lang w:val="en-US"/>
        </w:rPr>
        <w:t xml:space="preserve">.  </w:t>
      </w:r>
      <w:commentRangeEnd w:id="1"/>
      <w:r w:rsidR="006D6514">
        <w:rPr>
          <w:rStyle w:val="Marquedecommentaire"/>
          <w:rFonts w:ascii="Aptos" w:hAnsi="Aptos"/>
        </w:rPr>
        <w:commentReference w:id="1"/>
      </w:r>
      <w:r w:rsidRPr="00790773">
        <w:rPr>
          <w:rFonts w:ascii="Courier New" w:hAnsi="Courier New" w:cs="Courier New"/>
          <w:lang w:val="en-US"/>
        </w:rPr>
        <w:t>The protocol allows</w:t>
      </w:r>
    </w:p>
    <w:p w14:paraId="4F78101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instances of IRR database servers to mirror IRR records, specified in</w:t>
      </w:r>
    </w:p>
    <w:p w14:paraId="4C0DDF8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Routing Policy Specification Language (RPSL), between each other.</w:t>
      </w:r>
    </w:p>
    <w:p w14:paraId="4B44249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03C8EB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Requirements Language</w:t>
      </w:r>
    </w:p>
    <w:p w14:paraId="7E3B145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B8800A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6B8D152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1E714BE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14:paraId="7B7931A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14:paraId="7373E7D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capitals, as shown here.</w:t>
      </w:r>
    </w:p>
    <w:p w14:paraId="4091A78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ED4B51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Status of This Memo</w:t>
      </w:r>
    </w:p>
    <w:p w14:paraId="3134256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88B7F1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5A966DD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provisions of BCP 78 and BCP 79.</w:t>
      </w:r>
    </w:p>
    <w:p w14:paraId="57FFBF1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951EEB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273F4F1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42C9640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working documents as Internet-Drafts.  The list of current Internet-</w:t>
      </w:r>
    </w:p>
    <w:p w14:paraId="430EDEA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2C81319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35773A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7CFC775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and may be updated, replaced, or obsoleted by other documents at any</w:t>
      </w:r>
    </w:p>
    <w:p w14:paraId="7C7AAB0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time.  It is inappropriate to use Internet-Drafts as reference</w:t>
      </w:r>
    </w:p>
    <w:p w14:paraId="0901145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material or to cite them other than as "work in progress."</w:t>
      </w:r>
    </w:p>
    <w:p w14:paraId="09757EB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B8AB55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This Internet-Draft will expire on 15 November 2025.</w:t>
      </w:r>
    </w:p>
    <w:p w14:paraId="135B2D9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BF1884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C05ADA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Copyright Notice</w:t>
      </w:r>
    </w:p>
    <w:p w14:paraId="30E40A2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76576D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Copyright (c) 2025 IETF Trust and the persons identified as the</w:t>
      </w:r>
    </w:p>
    <w:p w14:paraId="4A8C202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document authors.  All rights reserved.</w:t>
      </w:r>
    </w:p>
    <w:p w14:paraId="7CBAEF3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A77991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4938390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Provisions Relating to IETF Documents (https://trustee.ietf.org/</w:t>
      </w:r>
    </w:p>
    <w:p w14:paraId="0CF1AF0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2ED5147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3F7FAA9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and restrictions with respect to this document.  Code Components</w:t>
      </w:r>
    </w:p>
    <w:p w14:paraId="1FBF6E7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extracted from this document must include Revised BSD License text as</w:t>
      </w:r>
    </w:p>
    <w:p w14:paraId="0DFEAE3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described in Section 4.e of the Trust Legal Provisions and are</w:t>
      </w:r>
    </w:p>
    <w:p w14:paraId="7E6F4B8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provided without warranty as described in the Revised BSD License.</w:t>
      </w:r>
    </w:p>
    <w:p w14:paraId="0EB14D1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2E6428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Table of Contents</w:t>
      </w:r>
    </w:p>
    <w:p w14:paraId="16939F4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851EC9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1.  </w:t>
      </w:r>
      <w:proofErr w:type="gramStart"/>
      <w:r w:rsidRPr="00790773">
        <w:rPr>
          <w:rFonts w:ascii="Courier New" w:hAnsi="Courier New" w:cs="Courier New"/>
          <w:lang w:val="en-US"/>
        </w:rPr>
        <w:t>Introduction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. . . . . .   3</w:t>
      </w:r>
    </w:p>
    <w:p w14:paraId="39ED29A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2.  Informal overview . . .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  3</w:t>
      </w:r>
    </w:p>
    <w:p w14:paraId="5A62CCB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3.  Mirror server use . . .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  5</w:t>
      </w:r>
    </w:p>
    <w:p w14:paraId="1B558B4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3.1.  Key Configuration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  5</w:t>
      </w:r>
    </w:p>
    <w:p w14:paraId="3BCC54F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3.2.  Snapshot Initialization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  5</w:t>
      </w:r>
    </w:p>
    <w:p w14:paraId="28E385F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3.3.  Publishing </w:t>
      </w:r>
      <w:proofErr w:type="gramStart"/>
      <w:r w:rsidRPr="00790773">
        <w:rPr>
          <w:rFonts w:ascii="Courier New" w:hAnsi="Courier New" w:cs="Courier New"/>
          <w:lang w:val="en-US"/>
        </w:rPr>
        <w:t>updates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.   6</w:t>
      </w:r>
    </w:p>
    <w:p w14:paraId="3B96CAC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3.3.1.  Delta Files . . . . . . . . . . . . . . . . . . . . .   6</w:t>
      </w:r>
    </w:p>
    <w:p w14:paraId="22ED94F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3.3.2.  Snapshot </w:t>
      </w:r>
      <w:proofErr w:type="gramStart"/>
      <w:r w:rsidRPr="00790773">
        <w:rPr>
          <w:rFonts w:ascii="Courier New" w:hAnsi="Courier New" w:cs="Courier New"/>
          <w:lang w:val="en-US"/>
        </w:rPr>
        <w:t>Files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.   7</w:t>
      </w:r>
    </w:p>
    <w:p w14:paraId="0F78F12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3.3.3.  Update Notification </w:t>
      </w:r>
      <w:proofErr w:type="gramStart"/>
      <w:r w:rsidRPr="00790773">
        <w:rPr>
          <w:rFonts w:ascii="Courier New" w:hAnsi="Courier New" w:cs="Courier New"/>
          <w:lang w:val="en-US"/>
        </w:rPr>
        <w:t>File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  7</w:t>
      </w:r>
    </w:p>
    <w:p w14:paraId="2DC7E65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3.3.4.  Publication Policy Restrictions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  8</w:t>
      </w:r>
    </w:p>
    <w:p w14:paraId="68DD7A6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4.  Mirror client use . . .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  8</w:t>
      </w:r>
    </w:p>
    <w:p w14:paraId="13AD2AC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4.1.  Client </w:t>
      </w:r>
      <w:proofErr w:type="gramStart"/>
      <w:r w:rsidRPr="00790773">
        <w:rPr>
          <w:rFonts w:ascii="Courier New" w:hAnsi="Courier New" w:cs="Courier New"/>
          <w:lang w:val="en-US"/>
        </w:rPr>
        <w:t>Configuration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  8</w:t>
      </w:r>
    </w:p>
    <w:p w14:paraId="754F66C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4.2.  Initialization from </w:t>
      </w:r>
      <w:proofErr w:type="gramStart"/>
      <w:r w:rsidRPr="00790773">
        <w:rPr>
          <w:rFonts w:ascii="Courier New" w:hAnsi="Courier New" w:cs="Courier New"/>
          <w:lang w:val="en-US"/>
        </w:rPr>
        <w:t>snapshot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  8</w:t>
      </w:r>
    </w:p>
    <w:p w14:paraId="02264FD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4.3.  Processing Delta </w:t>
      </w:r>
      <w:proofErr w:type="gramStart"/>
      <w:r w:rsidRPr="00790773">
        <w:rPr>
          <w:rFonts w:ascii="Courier New" w:hAnsi="Courier New" w:cs="Courier New"/>
          <w:lang w:val="en-US"/>
        </w:rPr>
        <w:t>Files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  9</w:t>
      </w:r>
    </w:p>
    <w:p w14:paraId="12D0938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4.4.  Signature and Staleness </w:t>
      </w:r>
      <w:proofErr w:type="gramStart"/>
      <w:r w:rsidRPr="00790773">
        <w:rPr>
          <w:rFonts w:ascii="Courier New" w:hAnsi="Courier New" w:cs="Courier New"/>
          <w:lang w:val="en-US"/>
        </w:rPr>
        <w:t>Verification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 10</w:t>
      </w:r>
    </w:p>
    <w:p w14:paraId="66B8D8B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4.5.  Policy Restrictions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 10</w:t>
      </w:r>
    </w:p>
    <w:p w14:paraId="5C5EF58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5.  Update Notification </w:t>
      </w:r>
      <w:proofErr w:type="gramStart"/>
      <w:r w:rsidRPr="00790773">
        <w:rPr>
          <w:rFonts w:ascii="Courier New" w:hAnsi="Courier New" w:cs="Courier New"/>
          <w:lang w:val="en-US"/>
        </w:rPr>
        <w:t>File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 11</w:t>
      </w:r>
    </w:p>
    <w:p w14:paraId="41FEA22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5.1.  Purpose . . . . . .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 11</w:t>
      </w:r>
    </w:p>
    <w:p w14:paraId="609F5EA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5.2.  Cache </w:t>
      </w:r>
      <w:proofErr w:type="gramStart"/>
      <w:r w:rsidRPr="00790773">
        <w:rPr>
          <w:rFonts w:ascii="Courier New" w:hAnsi="Courier New" w:cs="Courier New"/>
          <w:lang w:val="en-US"/>
        </w:rPr>
        <w:t>concerns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. . .  11</w:t>
      </w:r>
    </w:p>
    <w:p w14:paraId="5CFFE8A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5.3.  Payload format and validation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 11</w:t>
      </w:r>
    </w:p>
    <w:p w14:paraId="608CB49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5.4.  Encoding and </w:t>
      </w:r>
      <w:proofErr w:type="gramStart"/>
      <w:r w:rsidRPr="00790773">
        <w:rPr>
          <w:rFonts w:ascii="Courier New" w:hAnsi="Courier New" w:cs="Courier New"/>
          <w:lang w:val="en-US"/>
        </w:rPr>
        <w:t>signature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 14</w:t>
      </w:r>
    </w:p>
    <w:p w14:paraId="10F8FCF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6.  Snapshot File . . . . . . . . . . . . . . . . . . . . . . . .  14</w:t>
      </w:r>
    </w:p>
    <w:p w14:paraId="3B0D701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6.1.  Purpose . . . . . .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 14</w:t>
      </w:r>
    </w:p>
    <w:p w14:paraId="0D91EC7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6.2.  Cache </w:t>
      </w:r>
      <w:proofErr w:type="gramStart"/>
      <w:r w:rsidRPr="00790773">
        <w:rPr>
          <w:rFonts w:ascii="Courier New" w:hAnsi="Courier New" w:cs="Courier New"/>
          <w:lang w:val="en-US"/>
        </w:rPr>
        <w:t>Concerns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. . .  14</w:t>
      </w:r>
    </w:p>
    <w:p w14:paraId="322936F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6.3.  File format and </w:t>
      </w:r>
      <w:proofErr w:type="gramStart"/>
      <w:r w:rsidRPr="00790773">
        <w:rPr>
          <w:rFonts w:ascii="Courier New" w:hAnsi="Courier New" w:cs="Courier New"/>
          <w:lang w:val="en-US"/>
        </w:rPr>
        <w:t>validation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 14</w:t>
      </w:r>
    </w:p>
    <w:p w14:paraId="722F9D1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7.  Delta </w:t>
      </w:r>
      <w:proofErr w:type="gramStart"/>
      <w:r w:rsidRPr="00790773">
        <w:rPr>
          <w:rFonts w:ascii="Courier New" w:hAnsi="Courier New" w:cs="Courier New"/>
          <w:lang w:val="en-US"/>
        </w:rPr>
        <w:t>File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. . . . . . .  15</w:t>
      </w:r>
    </w:p>
    <w:p w14:paraId="27AA6DF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7.1.  Purpose . . . . . .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 15</w:t>
      </w:r>
    </w:p>
    <w:p w14:paraId="504AA62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7.2.  Cache </w:t>
      </w:r>
      <w:proofErr w:type="gramStart"/>
      <w:r w:rsidRPr="00790773">
        <w:rPr>
          <w:rFonts w:ascii="Courier New" w:hAnsi="Courier New" w:cs="Courier New"/>
          <w:lang w:val="en-US"/>
        </w:rPr>
        <w:t>Concerns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. . .  16</w:t>
      </w:r>
    </w:p>
    <w:p w14:paraId="5AD604A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7.3.  File format and </w:t>
      </w:r>
      <w:proofErr w:type="gramStart"/>
      <w:r w:rsidRPr="00790773">
        <w:rPr>
          <w:rFonts w:ascii="Courier New" w:hAnsi="Courier New" w:cs="Courier New"/>
          <w:lang w:val="en-US"/>
        </w:rPr>
        <w:t>validation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 16</w:t>
      </w:r>
    </w:p>
    <w:p w14:paraId="5F7E7C7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8.  Operational </w:t>
      </w:r>
      <w:proofErr w:type="gramStart"/>
      <w:r w:rsidRPr="00790773">
        <w:rPr>
          <w:rFonts w:ascii="Courier New" w:hAnsi="Courier New" w:cs="Courier New"/>
          <w:lang w:val="en-US"/>
        </w:rPr>
        <w:t>Considerations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 17</w:t>
      </w:r>
    </w:p>
    <w:p w14:paraId="127A121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8.1.  IRR object Validation . . . . . . . . . . . . . . . . . .  17</w:t>
      </w:r>
    </w:p>
    <w:p w14:paraId="7013BD1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8.2.  Intermediate mirror instances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 18</w:t>
      </w:r>
    </w:p>
    <w:p w14:paraId="4048F31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8.3.  Reading from local </w:t>
      </w:r>
      <w:proofErr w:type="gramStart"/>
      <w:r w:rsidRPr="00790773">
        <w:rPr>
          <w:rFonts w:ascii="Courier New" w:hAnsi="Courier New" w:cs="Courier New"/>
          <w:lang w:val="en-US"/>
        </w:rPr>
        <w:t>files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 19</w:t>
      </w:r>
    </w:p>
    <w:p w14:paraId="49A1AE8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8.4.  Public key rotation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 19</w:t>
      </w:r>
    </w:p>
    <w:p w14:paraId="5AB0C18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9.  Security Considerations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 20</w:t>
      </w:r>
    </w:p>
    <w:p w14:paraId="49FD9ED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10. Acknowledgments . . . . . . . . . . . . . . . . . . </w:t>
      </w:r>
      <w:proofErr w:type="gramStart"/>
      <w:r w:rsidRPr="00790773">
        <w:rPr>
          <w:rFonts w:ascii="Courier New" w:hAnsi="Courier New" w:cs="Courier New"/>
          <w:lang w:val="en-US"/>
        </w:rPr>
        <w:t>.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 20</w:t>
      </w:r>
    </w:p>
    <w:p w14:paraId="21C300B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11. Normative </w:t>
      </w:r>
      <w:proofErr w:type="gramStart"/>
      <w:r w:rsidRPr="00790773">
        <w:rPr>
          <w:rFonts w:ascii="Courier New" w:hAnsi="Courier New" w:cs="Courier New"/>
          <w:lang w:val="en-US"/>
        </w:rPr>
        <w:t>References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. .  20</w:t>
      </w:r>
    </w:p>
    <w:p w14:paraId="50FFFE5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12. Informative </w:t>
      </w:r>
      <w:proofErr w:type="gramStart"/>
      <w:r w:rsidRPr="00790773">
        <w:rPr>
          <w:rFonts w:ascii="Courier New" w:hAnsi="Courier New" w:cs="Courier New"/>
          <w:lang w:val="en-US"/>
        </w:rPr>
        <w:t>References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.  22</w:t>
      </w:r>
    </w:p>
    <w:p w14:paraId="07CD4BD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Authors' </w:t>
      </w:r>
      <w:proofErr w:type="gramStart"/>
      <w:r w:rsidRPr="00790773">
        <w:rPr>
          <w:rFonts w:ascii="Courier New" w:hAnsi="Courier New" w:cs="Courier New"/>
          <w:lang w:val="en-US"/>
        </w:rPr>
        <w:t>Addresses  . . .</w:t>
      </w:r>
      <w:proofErr w:type="gramEnd"/>
      <w:r w:rsidRPr="00790773">
        <w:rPr>
          <w:rFonts w:ascii="Courier New" w:hAnsi="Courier New" w:cs="Courier New"/>
          <w:lang w:val="en-US"/>
        </w:rPr>
        <w:t xml:space="preserve"> . . . . . . . . . . . . . . . . . . . .  22</w:t>
      </w:r>
    </w:p>
    <w:p w14:paraId="69E330B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BD11D3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3"/>
      <w:r w:rsidRPr="00790773">
        <w:rPr>
          <w:rFonts w:ascii="Courier New" w:hAnsi="Courier New" w:cs="Courier New"/>
          <w:lang w:val="en-US"/>
        </w:rPr>
        <w:t>1.  Introduction</w:t>
      </w:r>
      <w:commentRangeEnd w:id="3"/>
      <w:r w:rsidR="00367064">
        <w:rPr>
          <w:rStyle w:val="Marquedecommentaire"/>
          <w:rFonts w:ascii="Aptos" w:hAnsi="Aptos"/>
        </w:rPr>
        <w:commentReference w:id="3"/>
      </w:r>
    </w:p>
    <w:p w14:paraId="3059E7E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422292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Internet Routing Registry (IRR) consists of several IRR</w:t>
      </w:r>
    </w:p>
    <w:p w14:paraId="2D91019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Databases, each storing objects in the Routing Policy Specification</w:t>
      </w:r>
    </w:p>
    <w:p w14:paraId="2EF73B4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commentRangeStart w:id="4"/>
      <w:r w:rsidRPr="00790773">
        <w:rPr>
          <w:rFonts w:ascii="Courier New" w:hAnsi="Courier New" w:cs="Courier New"/>
          <w:lang w:val="en-US"/>
        </w:rPr>
        <w:t xml:space="preserve">Language (RPSL).  </w:t>
      </w:r>
      <w:commentRangeEnd w:id="4"/>
      <w:r w:rsidR="00D03894">
        <w:rPr>
          <w:rStyle w:val="Marquedecommentaire"/>
          <w:rFonts w:ascii="Aptos" w:hAnsi="Aptos"/>
        </w:rPr>
        <w:commentReference w:id="4"/>
      </w:r>
      <w:r w:rsidRPr="00790773">
        <w:rPr>
          <w:rFonts w:ascii="Courier New" w:hAnsi="Courier New" w:cs="Courier New"/>
          <w:lang w:val="en-US"/>
        </w:rPr>
        <w:t>About a dozen larger IRR Databases are well known</w:t>
      </w:r>
    </w:p>
    <w:p w14:paraId="5DA9CD7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and widely used, operated by different </w:t>
      </w:r>
      <w:del w:id="5" w:author="BOUCADAIR Mohamed INNOV/NET" w:date="2025-06-08T22:29:00Z">
        <w:r w:rsidRPr="00790773" w:rsidDel="00D03894">
          <w:rPr>
            <w:rFonts w:ascii="Courier New" w:hAnsi="Courier New" w:cs="Courier New"/>
            <w:lang w:val="en-US"/>
          </w:rPr>
          <w:delText>organisations</w:delText>
        </w:r>
      </w:del>
      <w:ins w:id="6" w:author="BOUCADAIR Mohamed INNOV/NET" w:date="2025-06-08T22:29:00Z">
        <w:r w:rsidR="00D03894" w:rsidRPr="00790773">
          <w:rPr>
            <w:rFonts w:ascii="Courier New" w:hAnsi="Courier New" w:cs="Courier New"/>
            <w:lang w:val="en-US"/>
          </w:rPr>
          <w:t>organizations</w:t>
        </w:r>
      </w:ins>
      <w:del w:id="7" w:author="BOUCADAIR Mohamed INNOV/NET" w:date="2025-06-08T22:29:00Z">
        <w:r w:rsidRPr="00790773" w:rsidDel="00D03894">
          <w:rPr>
            <w:rFonts w:ascii="Courier New" w:hAnsi="Courier New" w:cs="Courier New"/>
            <w:lang w:val="en-US"/>
          </w:rPr>
          <w:delText>, like</w:delText>
        </w:r>
      </w:del>
      <w:ins w:id="8" w:author="BOUCADAIR Mohamed INNOV/NET" w:date="2025-06-08T22:29:00Z">
        <w:r w:rsidR="00D03894">
          <w:rPr>
            <w:rFonts w:ascii="Courier New" w:hAnsi="Courier New" w:cs="Courier New"/>
            <w:lang w:val="en-US"/>
          </w:rPr>
          <w:t xml:space="preserve"> such as</w:t>
        </w:r>
      </w:ins>
      <w:r w:rsidRPr="00790773">
        <w:rPr>
          <w:rFonts w:ascii="Courier New" w:hAnsi="Courier New" w:cs="Courier New"/>
          <w:lang w:val="en-US"/>
        </w:rPr>
        <w:t xml:space="preserve"> RIRs and</w:t>
      </w:r>
    </w:p>
    <w:p w14:paraId="563C0A5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some large network operators.  IRR objects serve many purposes,</w:t>
      </w:r>
    </w:p>
    <w:p w14:paraId="5864DF8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ranging from manual research by operators to automated network</w:t>
      </w:r>
    </w:p>
    <w:p w14:paraId="30E1166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configuration and filtering.</w:t>
      </w:r>
    </w:p>
    <w:p w14:paraId="4625B37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F6245E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Most of these </w:t>
      </w:r>
      <w:del w:id="9" w:author="BOUCADAIR Mohamed INNOV/NET" w:date="2025-06-08T22:30:00Z">
        <w:r w:rsidRPr="00790773" w:rsidDel="00D03894">
          <w:rPr>
            <w:rFonts w:ascii="Courier New" w:hAnsi="Courier New" w:cs="Courier New"/>
            <w:lang w:val="en-US"/>
          </w:rPr>
          <w:delText>well known</w:delText>
        </w:r>
      </w:del>
      <w:ins w:id="10" w:author="BOUCADAIR Mohamed INNOV/NET" w:date="2025-06-08T22:30:00Z">
        <w:r w:rsidR="00D03894" w:rsidRPr="00790773">
          <w:rPr>
            <w:rFonts w:ascii="Courier New" w:hAnsi="Courier New" w:cs="Courier New"/>
            <w:lang w:val="en-US"/>
          </w:rPr>
          <w:t>well-known</w:t>
        </w:r>
      </w:ins>
      <w:r w:rsidRPr="00790773">
        <w:rPr>
          <w:rFonts w:ascii="Courier New" w:hAnsi="Courier New" w:cs="Courier New"/>
          <w:lang w:val="en-US"/>
        </w:rPr>
        <w:t xml:space="preserve"> IRR Databases mirror IRR objects from some</w:t>
      </w:r>
    </w:p>
    <w:p w14:paraId="682083C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others, so that queries run against these instances provide a</w:t>
      </w:r>
    </w:p>
    <w:p w14:paraId="426D94A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comprehensive view.  Some </w:t>
      </w:r>
      <w:r w:rsidRPr="00D03894">
        <w:rPr>
          <w:rFonts w:ascii="Courier New" w:hAnsi="Courier New" w:cs="Courier New"/>
          <w:highlight w:val="yellow"/>
          <w:lang w:val="en-US"/>
          <w:rPrChange w:id="11" w:author="BOUCADAIR Mohamed INNOV/NET" w:date="2025-06-08T22:30:00Z">
            <w:rPr>
              <w:rFonts w:ascii="Courier New" w:hAnsi="Courier New" w:cs="Courier New"/>
              <w:lang w:val="en-US"/>
            </w:rPr>
          </w:rPrChange>
        </w:rPr>
        <w:t>parties</w:t>
      </w:r>
      <w:r w:rsidRPr="00790773">
        <w:rPr>
          <w:rFonts w:ascii="Courier New" w:hAnsi="Courier New" w:cs="Courier New"/>
          <w:lang w:val="en-US"/>
        </w:rPr>
        <w:t xml:space="preserve"> also mirror IRR Databases to</w:t>
      </w:r>
    </w:p>
    <w:p w14:paraId="00EDDA6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private IRR server instances, to reduce latency </w:t>
      </w:r>
      <w:ins w:id="12" w:author="BOUCADAIR Mohamed INNOV/NET" w:date="2025-06-08T22:30:00Z">
        <w:r w:rsidR="00D03894">
          <w:rPr>
            <w:rFonts w:ascii="Courier New" w:hAnsi="Courier New" w:cs="Courier New"/>
            <w:lang w:val="en-US"/>
          </w:rPr>
          <w:t xml:space="preserve">when replying to </w:t>
        </w:r>
      </w:ins>
      <w:del w:id="13" w:author="BOUCADAIR Mohamed INNOV/NET" w:date="2025-06-08T22:30:00Z">
        <w:r w:rsidRPr="00790773" w:rsidDel="00D03894">
          <w:rPr>
            <w:rFonts w:ascii="Courier New" w:hAnsi="Courier New" w:cs="Courier New"/>
            <w:lang w:val="en-US"/>
          </w:rPr>
          <w:delText xml:space="preserve">in </w:delText>
        </w:r>
      </w:del>
      <w:r w:rsidRPr="00790773">
        <w:rPr>
          <w:rFonts w:ascii="Courier New" w:hAnsi="Courier New" w:cs="Courier New"/>
          <w:lang w:val="en-US"/>
        </w:rPr>
        <w:t>queries, analyze</w:t>
      </w:r>
    </w:p>
    <w:p w14:paraId="3FE0CA0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IRR objects, or other purposes.</w:t>
      </w:r>
    </w:p>
    <w:p w14:paraId="2DB27CB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367D43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NRTM version 4</w:t>
      </w:r>
      <w:ins w:id="14" w:author="BOUCADAIR Mohamed INNOV/NET" w:date="2025-06-08T22:31:00Z">
        <w:r w:rsidR="00D03894">
          <w:rPr>
            <w:rFonts w:ascii="Courier New" w:hAnsi="Courier New" w:cs="Courier New"/>
            <w:lang w:val="en-US"/>
          </w:rPr>
          <w:t xml:space="preserve"> (</w:t>
        </w:r>
        <w:r w:rsidR="00D03894" w:rsidRPr="00790773">
          <w:rPr>
            <w:rFonts w:ascii="Courier New" w:hAnsi="Courier New" w:cs="Courier New"/>
            <w:lang w:val="en-US"/>
          </w:rPr>
          <w:t>NRTMv4</w:t>
        </w:r>
        <w:r w:rsidR="00D03894">
          <w:rPr>
            <w:rFonts w:ascii="Courier New" w:hAnsi="Courier New" w:cs="Courier New"/>
            <w:lang w:val="en-US"/>
          </w:rPr>
          <w:t>)</w:t>
        </w:r>
      </w:ins>
      <w:r w:rsidRPr="00790773">
        <w:rPr>
          <w:rFonts w:ascii="Courier New" w:hAnsi="Courier New" w:cs="Courier New"/>
          <w:lang w:val="en-US"/>
        </w:rPr>
        <w:t xml:space="preserve"> is a protocol for IRR mirroring, designed to address</w:t>
      </w:r>
    </w:p>
    <w:p w14:paraId="3146453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issues in existing IRR Database mirroring protocols.  In NRTMv4, IRR</w:t>
      </w:r>
    </w:p>
    <w:p w14:paraId="6FD9F7A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Databases publish their records on an </w:t>
      </w:r>
      <w:commentRangeStart w:id="15"/>
      <w:r w:rsidRPr="00790773">
        <w:rPr>
          <w:rFonts w:ascii="Courier New" w:hAnsi="Courier New" w:cs="Courier New"/>
          <w:lang w:val="en-US"/>
        </w:rPr>
        <w:t xml:space="preserve">HTTPS </w:t>
      </w:r>
      <w:commentRangeEnd w:id="15"/>
      <w:r w:rsidR="00590E4D">
        <w:rPr>
          <w:rStyle w:val="Marquedecommentaire"/>
          <w:rFonts w:ascii="Aptos" w:hAnsi="Aptos"/>
        </w:rPr>
        <w:commentReference w:id="15"/>
      </w:r>
      <w:r w:rsidRPr="00790773">
        <w:rPr>
          <w:rFonts w:ascii="Courier New" w:hAnsi="Courier New" w:cs="Courier New"/>
          <w:lang w:val="en-US"/>
        </w:rPr>
        <w:t>endpoint, with periodic</w:t>
      </w:r>
    </w:p>
    <w:p w14:paraId="17FF26C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Snapshot Files and regular Delta Files.  Signing allows integrity</w:t>
      </w:r>
    </w:p>
    <w:p w14:paraId="32804BA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checks.  By only generating files once and publishing them over</w:t>
      </w:r>
    </w:p>
    <w:p w14:paraId="7EE2526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HTTPS, scalability is </w:t>
      </w:r>
      <w:commentRangeStart w:id="16"/>
      <w:del w:id="17" w:author="BOUCADAIR Mohamed INNOV/NET" w:date="2025-06-08T22:32:00Z">
        <w:r w:rsidRPr="00790773" w:rsidDel="00D03894">
          <w:rPr>
            <w:rFonts w:ascii="Courier New" w:hAnsi="Courier New" w:cs="Courier New"/>
            <w:lang w:val="en-US"/>
          </w:rPr>
          <w:delText xml:space="preserve">dramatically </w:delText>
        </w:r>
      </w:del>
      <w:commentRangeEnd w:id="16"/>
      <w:r w:rsidR="00D03894">
        <w:rPr>
          <w:rStyle w:val="Marquedecommentaire"/>
          <w:rFonts w:ascii="Aptos" w:hAnsi="Aptos"/>
        </w:rPr>
        <w:commentReference w:id="16"/>
      </w:r>
      <w:r w:rsidRPr="00790773">
        <w:rPr>
          <w:rFonts w:ascii="Courier New" w:hAnsi="Courier New" w:cs="Courier New"/>
          <w:lang w:val="en-US"/>
        </w:rPr>
        <w:t xml:space="preserve">improved.  </w:t>
      </w:r>
      <w:ins w:id="18" w:author="BOUCADAIR Mohamed INNOV/NET" w:date="2025-06-08T22:33:00Z">
        <w:r w:rsidR="00D03894" w:rsidRPr="00790773">
          <w:rPr>
            <w:rFonts w:ascii="Courier New" w:hAnsi="Courier New" w:cs="Courier New"/>
            <w:lang w:val="en-US"/>
          </w:rPr>
          <w:t>NRTMv4</w:t>
        </w:r>
        <w:r w:rsidR="00D03894">
          <w:rPr>
            <w:rFonts w:ascii="Courier New" w:hAnsi="Courier New" w:cs="Courier New"/>
            <w:lang w:val="en-US"/>
          </w:rPr>
          <w:t xml:space="preserve"> </w:t>
        </w:r>
      </w:ins>
      <w:del w:id="19" w:author="BOUCADAIR Mohamed INNOV/NET" w:date="2025-06-08T22:33:00Z">
        <w:r w:rsidRPr="00790773" w:rsidDel="00D03894">
          <w:rPr>
            <w:rFonts w:ascii="Courier New" w:hAnsi="Courier New" w:cs="Courier New"/>
            <w:lang w:val="en-US"/>
          </w:rPr>
          <w:delText xml:space="preserve">It </w:delText>
        </w:r>
      </w:del>
      <w:r w:rsidRPr="00790773">
        <w:rPr>
          <w:rFonts w:ascii="Courier New" w:hAnsi="Courier New" w:cs="Courier New"/>
          <w:lang w:val="en-US"/>
        </w:rPr>
        <w:t xml:space="preserve">borrows </w:t>
      </w:r>
      <w:commentRangeStart w:id="20"/>
      <w:r w:rsidRPr="00790773">
        <w:rPr>
          <w:rFonts w:ascii="Courier New" w:hAnsi="Courier New" w:cs="Courier New"/>
          <w:lang w:val="en-US"/>
        </w:rPr>
        <w:t>some</w:t>
      </w:r>
    </w:p>
    <w:p w14:paraId="4B8111D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concepts</w:t>
      </w:r>
      <w:commentRangeEnd w:id="20"/>
      <w:r w:rsidR="00D03894">
        <w:rPr>
          <w:rStyle w:val="Marquedecommentaire"/>
          <w:rFonts w:ascii="Aptos" w:hAnsi="Aptos"/>
        </w:rPr>
        <w:commentReference w:id="20"/>
      </w:r>
      <w:r w:rsidRPr="00790773">
        <w:rPr>
          <w:rFonts w:ascii="Courier New" w:hAnsi="Courier New" w:cs="Courier New"/>
          <w:lang w:val="en-US"/>
        </w:rPr>
        <w:t xml:space="preserve"> </w:t>
      </w:r>
      <w:del w:id="21" w:author="BOUCADAIR Mohamed INNOV/NET" w:date="2025-06-08T22:33:00Z">
        <w:r w:rsidRPr="00790773" w:rsidDel="00D03894">
          <w:rPr>
            <w:rFonts w:ascii="Courier New" w:hAnsi="Courier New" w:cs="Courier New"/>
            <w:lang w:val="en-US"/>
          </w:rPr>
          <w:delText xml:space="preserve">in </w:delText>
        </w:r>
      </w:del>
      <w:ins w:id="22" w:author="BOUCADAIR Mohamed INNOV/NET" w:date="2025-06-08T22:33:00Z">
        <w:r w:rsidR="00D03894">
          <w:rPr>
            <w:rFonts w:ascii="Courier New" w:hAnsi="Courier New" w:cs="Courier New"/>
            <w:lang w:val="en-US"/>
          </w:rPr>
          <w:t>from</w:t>
        </w:r>
        <w:r w:rsidR="00D03894" w:rsidRPr="00790773">
          <w:rPr>
            <w:rFonts w:ascii="Courier New" w:hAnsi="Courier New" w:cs="Courier New"/>
            <w:lang w:val="en-US"/>
          </w:rPr>
          <w:t xml:space="preserve"> </w:t>
        </w:r>
      </w:ins>
      <w:r w:rsidRPr="00790773">
        <w:rPr>
          <w:rFonts w:ascii="Courier New" w:hAnsi="Courier New" w:cs="Courier New"/>
          <w:lang w:val="en-US"/>
        </w:rPr>
        <w:t>[RFC8182], as there are overlaps between the two</w:t>
      </w:r>
    </w:p>
    <w:p w14:paraId="3197254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protocols.</w:t>
      </w:r>
    </w:p>
    <w:p w14:paraId="0E7DCE0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B5626C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Of earlier NRTM versions, </w:t>
      </w:r>
      <w:del w:id="23" w:author="BOUCADAIR Mohamed INNOV/NET" w:date="2025-06-08T22:34:00Z">
        <w:r w:rsidRPr="00790773" w:rsidDel="00D03894">
          <w:rPr>
            <w:rFonts w:ascii="Courier New" w:hAnsi="Courier New" w:cs="Courier New"/>
            <w:lang w:val="en-US"/>
          </w:rPr>
          <w:delText xml:space="preserve">particularly </w:delText>
        </w:r>
      </w:del>
      <w:r w:rsidRPr="00790773">
        <w:rPr>
          <w:rFonts w:ascii="Courier New" w:hAnsi="Courier New" w:cs="Courier New"/>
          <w:lang w:val="en-US"/>
        </w:rPr>
        <w:t>NRTMv3 [NRTMv3] was widely</w:t>
      </w:r>
    </w:p>
    <w:p w14:paraId="031A95A2" w14:textId="77777777" w:rsidR="00DE0150" w:rsidRPr="00790773" w:rsidRDefault="00DE0150" w:rsidP="005F3F22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deployed, although there is no formal specification.  </w:t>
      </w:r>
      <w:commentRangeStart w:id="24"/>
      <w:r w:rsidRPr="00790773">
        <w:rPr>
          <w:rFonts w:ascii="Courier New" w:hAnsi="Courier New" w:cs="Courier New"/>
          <w:lang w:val="en-US"/>
        </w:rPr>
        <w:t>Some</w:t>
      </w:r>
    </w:p>
    <w:p w14:paraId="2DEB2C90" w14:textId="77777777" w:rsidR="00DE0150" w:rsidRPr="00790773" w:rsidRDefault="00DE0150" w:rsidP="005F3F22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comparisons are </w:t>
      </w:r>
      <w:del w:id="25" w:author="BOUCADAIR Mohamed INNOV/NET" w:date="2025-06-09T10:41:00Z">
        <w:r w:rsidRPr="00790773" w:rsidDel="009D172B">
          <w:rPr>
            <w:rFonts w:ascii="Courier New" w:hAnsi="Courier New" w:cs="Courier New"/>
            <w:lang w:val="en-US"/>
          </w:rPr>
          <w:delText xml:space="preserve">made </w:delText>
        </w:r>
      </w:del>
      <w:ins w:id="26" w:author="BOUCADAIR Mohamed INNOV/NET" w:date="2025-06-09T10:41:00Z">
        <w:r w:rsidR="009D172B">
          <w:rPr>
            <w:rFonts w:ascii="Courier New" w:hAnsi="Courier New" w:cs="Courier New"/>
            <w:lang w:val="en-US"/>
          </w:rPr>
          <w:t>provided</w:t>
        </w:r>
        <w:r w:rsidR="009D172B" w:rsidRPr="00790773">
          <w:rPr>
            <w:rFonts w:ascii="Courier New" w:hAnsi="Courier New" w:cs="Courier New"/>
            <w:lang w:val="en-US"/>
          </w:rPr>
          <w:t xml:space="preserve"> </w:t>
        </w:r>
      </w:ins>
      <w:r w:rsidRPr="00790773">
        <w:rPr>
          <w:rFonts w:ascii="Courier New" w:hAnsi="Courier New" w:cs="Courier New"/>
          <w:lang w:val="en-US"/>
        </w:rPr>
        <w:t>in Section 9.</w:t>
      </w:r>
      <w:commentRangeEnd w:id="24"/>
      <w:r w:rsidR="00573835">
        <w:rPr>
          <w:rStyle w:val="Marquedecommentaire"/>
          <w:rFonts w:ascii="Aptos" w:hAnsi="Aptos"/>
        </w:rPr>
        <w:commentReference w:id="24"/>
      </w:r>
    </w:p>
    <w:p w14:paraId="3219597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1893FB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27"/>
      <w:r w:rsidRPr="00790773">
        <w:rPr>
          <w:rFonts w:ascii="Courier New" w:hAnsi="Courier New" w:cs="Courier New"/>
          <w:lang w:val="en-US"/>
        </w:rPr>
        <w:t xml:space="preserve">2.  </w:t>
      </w:r>
      <w:del w:id="28" w:author="BOUCADAIR Mohamed INNOV/NET" w:date="2025-06-08T22:35:00Z">
        <w:r w:rsidRPr="00790773" w:rsidDel="00D03894">
          <w:rPr>
            <w:rFonts w:ascii="Courier New" w:hAnsi="Courier New" w:cs="Courier New"/>
            <w:lang w:val="en-US"/>
          </w:rPr>
          <w:delText xml:space="preserve">Informal </w:delText>
        </w:r>
      </w:del>
      <w:ins w:id="29" w:author="BOUCADAIR Mohamed INNOV/NET" w:date="2025-06-08T22:35:00Z">
        <w:r w:rsidR="00D03894">
          <w:rPr>
            <w:rFonts w:ascii="Courier New" w:hAnsi="Courier New" w:cs="Courier New"/>
            <w:lang w:val="en-US"/>
          </w:rPr>
          <w:t>O</w:t>
        </w:r>
      </w:ins>
      <w:del w:id="30" w:author="BOUCADAIR Mohamed INNOV/NET" w:date="2025-06-08T22:35:00Z">
        <w:r w:rsidRPr="00790773" w:rsidDel="00D03894">
          <w:rPr>
            <w:rFonts w:ascii="Courier New" w:hAnsi="Courier New" w:cs="Courier New"/>
            <w:lang w:val="en-US"/>
          </w:rPr>
          <w:delText>o</w:delText>
        </w:r>
      </w:del>
      <w:r w:rsidRPr="00790773">
        <w:rPr>
          <w:rFonts w:ascii="Courier New" w:hAnsi="Courier New" w:cs="Courier New"/>
          <w:lang w:val="en-US"/>
        </w:rPr>
        <w:t>verview</w:t>
      </w:r>
      <w:commentRangeEnd w:id="27"/>
      <w:r w:rsidR="00BB1FC4">
        <w:rPr>
          <w:rStyle w:val="Marquedecommentaire"/>
          <w:rFonts w:ascii="Aptos" w:hAnsi="Aptos"/>
        </w:rPr>
        <w:commentReference w:id="27"/>
      </w:r>
    </w:p>
    <w:p w14:paraId="595CEB2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CB6E59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commentRangeStart w:id="31"/>
      <w:r w:rsidRPr="00790773">
        <w:rPr>
          <w:rFonts w:ascii="Courier New" w:hAnsi="Courier New" w:cs="Courier New"/>
          <w:lang w:val="en-US"/>
        </w:rPr>
        <w:t>In NRTMv4</w:t>
      </w:r>
      <w:commentRangeEnd w:id="31"/>
      <w:r w:rsidR="00A20BB6">
        <w:rPr>
          <w:rStyle w:val="Marquedecommentaire"/>
          <w:rFonts w:ascii="Aptos" w:hAnsi="Aptos"/>
        </w:rPr>
        <w:commentReference w:id="31"/>
      </w:r>
      <w:r w:rsidRPr="00790773">
        <w:rPr>
          <w:rFonts w:ascii="Courier New" w:hAnsi="Courier New" w:cs="Courier New"/>
          <w:lang w:val="en-US"/>
        </w:rPr>
        <w:t>, a mirror server is an instance of IRR Database software</w:t>
      </w:r>
    </w:p>
    <w:p w14:paraId="6F923C8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that has a database of IRR objects and publishes them to allow</w:t>
      </w:r>
    </w:p>
    <w:p w14:paraId="5827DD4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mirroring by others.  This can be retrieved by mirror clients, which</w:t>
      </w:r>
    </w:p>
    <w:p w14:paraId="0C5FF00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then load the IRR objects into their local storage.</w:t>
      </w:r>
    </w:p>
    <w:p w14:paraId="578878E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993753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Publication consists of three different files:</w:t>
      </w:r>
    </w:p>
    <w:p w14:paraId="1904680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918362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A single Update Notification File</w:t>
      </w:r>
      <w:del w:id="32" w:author="BOUCADAIR Mohamed INNOV/NET" w:date="2025-06-08T22:36:00Z">
        <w:r w:rsidRPr="00790773" w:rsidDel="00BB1FC4">
          <w:rPr>
            <w:rFonts w:ascii="Courier New" w:hAnsi="Courier New" w:cs="Courier New"/>
            <w:lang w:val="en-US"/>
          </w:rPr>
          <w:delText xml:space="preserve">.  </w:delText>
        </w:r>
      </w:del>
      <w:ins w:id="33" w:author="BOUCADAIR Mohamed INNOV/NET" w:date="2025-06-08T22:36:00Z">
        <w:r w:rsidR="00BB1FC4">
          <w:rPr>
            <w:rFonts w:ascii="Courier New" w:hAnsi="Courier New" w:cs="Courier New"/>
            <w:lang w:val="en-US"/>
          </w:rPr>
          <w:t>:</w:t>
        </w:r>
        <w:r w:rsidR="00BB1FC4" w:rsidRPr="00790773">
          <w:rPr>
            <w:rFonts w:ascii="Courier New" w:hAnsi="Courier New" w:cs="Courier New"/>
            <w:lang w:val="en-US"/>
          </w:rPr>
          <w:t xml:space="preserve"> </w:t>
        </w:r>
        <w:r w:rsidR="00BB1FC4">
          <w:rPr>
            <w:rFonts w:ascii="Courier New" w:hAnsi="Courier New" w:cs="Courier New"/>
            <w:lang w:val="en-US"/>
          </w:rPr>
          <w:t>S</w:t>
        </w:r>
      </w:ins>
      <w:del w:id="34" w:author="BOUCADAIR Mohamed INNOV/NET" w:date="2025-06-08T22:36:00Z">
        <w:r w:rsidRPr="00790773" w:rsidDel="00BB1FC4">
          <w:rPr>
            <w:rFonts w:ascii="Courier New" w:hAnsi="Courier New" w:cs="Courier New"/>
            <w:lang w:val="en-US"/>
          </w:rPr>
          <w:delText>This s</w:delText>
        </w:r>
      </w:del>
      <w:r w:rsidRPr="00790773">
        <w:rPr>
          <w:rFonts w:ascii="Courier New" w:hAnsi="Courier New" w:cs="Courier New"/>
          <w:lang w:val="en-US"/>
        </w:rPr>
        <w:t>pecifies the current</w:t>
      </w:r>
    </w:p>
    <w:p w14:paraId="10E24CF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</w:t>
      </w:r>
      <w:ins w:id="35" w:author="BOUCADAIR Mohamed INNOV/NET" w:date="2025-06-08T22:36:00Z">
        <w:r w:rsidR="00BB1FC4">
          <w:rPr>
            <w:rFonts w:ascii="Courier New" w:hAnsi="Courier New" w:cs="Courier New"/>
            <w:lang w:val="en-US"/>
          </w:rPr>
          <w:t>IR</w:t>
        </w:r>
      </w:ins>
      <w:ins w:id="36" w:author="BOUCADAIR Mohamed INNOV/NET" w:date="2025-06-08T22:37:00Z">
        <w:r w:rsidR="00BB1FC4">
          <w:rPr>
            <w:rFonts w:ascii="Courier New" w:hAnsi="Courier New" w:cs="Courier New"/>
            <w:lang w:val="en-US"/>
          </w:rPr>
          <w:t xml:space="preserve">R </w:t>
        </w:r>
      </w:ins>
      <w:r w:rsidRPr="00790773">
        <w:rPr>
          <w:rFonts w:ascii="Courier New" w:hAnsi="Courier New" w:cs="Courier New"/>
          <w:lang w:val="en-US"/>
        </w:rPr>
        <w:t>Database version and locations of the Snapshot File and Delta</w:t>
      </w:r>
    </w:p>
    <w:p w14:paraId="54AE53B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Files.  It is signed to allow verification of the authenticity of</w:t>
      </w:r>
    </w:p>
    <w:p w14:paraId="3ECDE2E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the Update Notification File.</w:t>
      </w:r>
    </w:p>
    <w:p w14:paraId="7B87835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8C5F03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A single active Snapshot File</w:t>
      </w:r>
      <w:del w:id="37" w:author="BOUCADAIR Mohamed INNOV/NET" w:date="2025-06-08T22:37:00Z">
        <w:r w:rsidRPr="00790773" w:rsidDel="00BB1FC4">
          <w:rPr>
            <w:rFonts w:ascii="Courier New" w:hAnsi="Courier New" w:cs="Courier New"/>
            <w:lang w:val="en-US"/>
          </w:rPr>
          <w:delText xml:space="preserve">.  </w:delText>
        </w:r>
      </w:del>
      <w:ins w:id="38" w:author="BOUCADAIR Mohamed INNOV/NET" w:date="2025-06-08T22:37:00Z">
        <w:r w:rsidR="00BB1FC4">
          <w:rPr>
            <w:rFonts w:ascii="Courier New" w:hAnsi="Courier New" w:cs="Courier New"/>
            <w:lang w:val="en-US"/>
          </w:rPr>
          <w:t>:</w:t>
        </w:r>
        <w:r w:rsidR="00BB1FC4" w:rsidRPr="00790773">
          <w:rPr>
            <w:rFonts w:ascii="Courier New" w:hAnsi="Courier New" w:cs="Courier New"/>
            <w:lang w:val="en-US"/>
          </w:rPr>
          <w:t xml:space="preserve">  </w:t>
        </w:r>
      </w:ins>
      <w:del w:id="39" w:author="BOUCADAIR Mohamed INNOV/NET" w:date="2025-06-08T22:37:00Z">
        <w:r w:rsidRPr="00790773" w:rsidDel="00BB1FC4">
          <w:rPr>
            <w:rFonts w:ascii="Courier New" w:hAnsi="Courier New" w:cs="Courier New"/>
            <w:lang w:val="en-US"/>
          </w:rPr>
          <w:delText>This c</w:delText>
        </w:r>
      </w:del>
      <w:ins w:id="40" w:author="BOUCADAIR Mohamed INNOV/NET" w:date="2025-06-08T22:37:00Z">
        <w:r w:rsidR="00BB1FC4">
          <w:rPr>
            <w:rFonts w:ascii="Courier New" w:hAnsi="Courier New" w:cs="Courier New"/>
            <w:lang w:val="en-US"/>
          </w:rPr>
          <w:t>C</w:t>
        </w:r>
      </w:ins>
      <w:r w:rsidRPr="00790773">
        <w:rPr>
          <w:rFonts w:ascii="Courier New" w:hAnsi="Courier New" w:cs="Courier New"/>
          <w:lang w:val="en-US"/>
        </w:rPr>
        <w:t>ontains all published IRR</w:t>
      </w:r>
    </w:p>
    <w:p w14:paraId="7C9CC7D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objects at a </w:t>
      </w:r>
      <w:commentRangeStart w:id="41"/>
      <w:r w:rsidRPr="00790773">
        <w:rPr>
          <w:rFonts w:ascii="Courier New" w:hAnsi="Courier New" w:cs="Courier New"/>
          <w:lang w:val="en-US"/>
        </w:rPr>
        <w:t>particular version</w:t>
      </w:r>
      <w:commentRangeEnd w:id="41"/>
      <w:r w:rsidR="00BB1FC4">
        <w:rPr>
          <w:rStyle w:val="Marquedecommentaire"/>
          <w:rFonts w:ascii="Aptos" w:hAnsi="Aptos"/>
        </w:rPr>
        <w:commentReference w:id="41"/>
      </w:r>
      <w:r w:rsidRPr="00790773">
        <w:rPr>
          <w:rFonts w:ascii="Courier New" w:hAnsi="Courier New" w:cs="Courier New"/>
          <w:lang w:val="en-US"/>
        </w:rPr>
        <w:t>.  The mirror server periodically</w:t>
      </w:r>
    </w:p>
    <w:p w14:paraId="25AB71D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generates a new snapshot.</w:t>
      </w:r>
    </w:p>
    <w:p w14:paraId="3D3B7DA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E50581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Zero or more Delta Files</w:t>
      </w:r>
      <w:ins w:id="42" w:author="BOUCADAIR Mohamed INNOV/NET" w:date="2025-06-08T22:38:00Z">
        <w:r w:rsidR="00BB1FC4">
          <w:rPr>
            <w:rFonts w:ascii="Courier New" w:hAnsi="Courier New" w:cs="Courier New"/>
            <w:lang w:val="en-US"/>
          </w:rPr>
          <w:t>:</w:t>
        </w:r>
      </w:ins>
      <w:del w:id="43" w:author="BOUCADAIR Mohamed INNOV/NET" w:date="2025-06-08T22:38:00Z">
        <w:r w:rsidRPr="00790773" w:rsidDel="00BB1FC4">
          <w:rPr>
            <w:rFonts w:ascii="Courier New" w:hAnsi="Courier New" w:cs="Courier New"/>
            <w:lang w:val="en-US"/>
          </w:rPr>
          <w:delText>.</w:delText>
        </w:r>
      </w:del>
      <w:r w:rsidRPr="00790773">
        <w:rPr>
          <w:rFonts w:ascii="Courier New" w:hAnsi="Courier New" w:cs="Courier New"/>
          <w:lang w:val="en-US"/>
        </w:rPr>
        <w:t xml:space="preserve">  </w:t>
      </w:r>
      <w:del w:id="44" w:author="BOUCADAIR Mohamed INNOV/NET" w:date="2025-06-08T22:38:00Z">
        <w:r w:rsidRPr="00790773" w:rsidDel="00BB1FC4">
          <w:rPr>
            <w:rFonts w:ascii="Courier New" w:hAnsi="Courier New" w:cs="Courier New"/>
            <w:lang w:val="en-US"/>
          </w:rPr>
          <w:delText>These c</w:delText>
        </w:r>
      </w:del>
      <w:ins w:id="45" w:author="BOUCADAIR Mohamed INNOV/NET" w:date="2025-06-08T22:38:00Z">
        <w:r w:rsidR="00BB1FC4">
          <w:rPr>
            <w:rFonts w:ascii="Courier New" w:hAnsi="Courier New" w:cs="Courier New"/>
            <w:lang w:val="en-US"/>
          </w:rPr>
          <w:t>C</w:t>
        </w:r>
      </w:ins>
      <w:r w:rsidRPr="00790773">
        <w:rPr>
          <w:rFonts w:ascii="Courier New" w:hAnsi="Courier New" w:cs="Courier New"/>
          <w:lang w:val="en-US"/>
        </w:rPr>
        <w:t>ontain the changes between two</w:t>
      </w:r>
    </w:p>
    <w:p w14:paraId="5B5158A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database version</w:t>
      </w:r>
      <w:ins w:id="46" w:author="BOUCADAIR Mohamed INNOV/NET" w:date="2025-06-08T22:38:00Z">
        <w:r w:rsidR="00BB1FC4">
          <w:rPr>
            <w:rFonts w:ascii="Courier New" w:hAnsi="Courier New" w:cs="Courier New"/>
            <w:lang w:val="en-US"/>
          </w:rPr>
          <w:t>s</w:t>
        </w:r>
      </w:ins>
      <w:del w:id="47" w:author="BOUCADAIR Mohamed INNOV/NET" w:date="2025-06-08T22:38:00Z">
        <w:r w:rsidRPr="00790773" w:rsidDel="00BB1FC4">
          <w:rPr>
            <w:rFonts w:ascii="Courier New" w:hAnsi="Courier New" w:cs="Courier New"/>
            <w:lang w:val="en-US"/>
          </w:rPr>
          <w:delText xml:space="preserve"> numbers</w:delText>
        </w:r>
      </w:del>
      <w:r w:rsidRPr="00790773">
        <w:rPr>
          <w:rFonts w:ascii="Courier New" w:hAnsi="Courier New" w:cs="Courier New"/>
          <w:lang w:val="en-US"/>
        </w:rPr>
        <w:t>.</w:t>
      </w:r>
    </w:p>
    <w:p w14:paraId="5AC3E69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87352A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Update Notification File MUST be in the JSON Web Signature</w:t>
      </w:r>
    </w:p>
    <w:p w14:paraId="6B37ACC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[RFC7515] format, where the payload is in the JavaScript Object</w:t>
      </w:r>
    </w:p>
    <w:p w14:paraId="51EC711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Notation (JSON) format [RFC8259].  The Snapshot File and Delta Files</w:t>
      </w:r>
    </w:p>
    <w:p w14:paraId="76BC342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MUST be in the JSON Text Sequences [RFC7464] format, so that each</w:t>
      </w:r>
    </w:p>
    <w:p w14:paraId="2D28EAF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object in large files can be parsed independently.  All files MUST</w:t>
      </w:r>
    </w:p>
    <w:p w14:paraId="15CA23A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use UTF-8 encoding</w:t>
      </w:r>
      <w:ins w:id="48" w:author="BOUCADAIR Mohamed INNOV/NET" w:date="2025-06-09T09:30:00Z">
        <w:r w:rsidR="00C403FF">
          <w:rPr>
            <w:rFonts w:ascii="Courier New" w:hAnsi="Courier New" w:cs="Courier New"/>
            <w:lang w:val="en-US"/>
          </w:rPr>
          <w:t xml:space="preserve"> </w:t>
        </w:r>
        <w:commentRangeStart w:id="49"/>
        <w:r w:rsidR="00C403FF">
          <w:rPr>
            <w:rFonts w:ascii="Courier New" w:hAnsi="Courier New" w:cs="Courier New"/>
            <w:lang w:val="en-US"/>
          </w:rPr>
          <w:t>[STD</w:t>
        </w:r>
        <w:r w:rsidR="00C403FF" w:rsidRPr="00C403FF">
          <w:rPr>
            <w:rFonts w:ascii="Courier New" w:hAnsi="Courier New" w:cs="Courier New"/>
            <w:lang w:val="en-US"/>
          </w:rPr>
          <w:t>63</w:t>
        </w:r>
        <w:r w:rsidR="00C403FF">
          <w:rPr>
            <w:rFonts w:ascii="Courier New" w:hAnsi="Courier New" w:cs="Courier New"/>
            <w:lang w:val="en-US"/>
          </w:rPr>
          <w:t>]</w:t>
        </w:r>
      </w:ins>
      <w:r w:rsidRPr="00790773">
        <w:rPr>
          <w:rFonts w:ascii="Courier New" w:hAnsi="Courier New" w:cs="Courier New"/>
          <w:lang w:val="en-US"/>
        </w:rPr>
        <w:t xml:space="preserve"> </w:t>
      </w:r>
      <w:commentRangeEnd w:id="49"/>
      <w:r w:rsidR="00C403FF">
        <w:rPr>
          <w:rStyle w:val="Marquedecommentaire"/>
          <w:rFonts w:ascii="Aptos" w:hAnsi="Aptos"/>
        </w:rPr>
        <w:commentReference w:id="49"/>
      </w:r>
      <w:r w:rsidRPr="00790773">
        <w:rPr>
          <w:rFonts w:ascii="Courier New" w:hAnsi="Courier New" w:cs="Courier New"/>
          <w:lang w:val="en-US"/>
        </w:rPr>
        <w:t xml:space="preserve">and MAY be compressed with </w:t>
      </w:r>
      <w:r w:rsidRPr="006D6514">
        <w:rPr>
          <w:rFonts w:ascii="Courier New" w:hAnsi="Courier New" w:cs="Courier New"/>
          <w:lang w:val="en-US"/>
        </w:rPr>
        <w:t>GZIP [RFC1952</w:t>
      </w:r>
      <w:r w:rsidRPr="00790773">
        <w:rPr>
          <w:rFonts w:ascii="Courier New" w:hAnsi="Courier New" w:cs="Courier New"/>
          <w:lang w:val="en-US"/>
        </w:rPr>
        <w:t>].</w:t>
      </w:r>
    </w:p>
    <w:p w14:paraId="06C67A1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7457AB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Mirror clients initially retrieve the </w:t>
      </w:r>
      <w:commentRangeStart w:id="50"/>
      <w:r w:rsidRPr="00415C0C">
        <w:rPr>
          <w:rFonts w:ascii="Courier New" w:hAnsi="Courier New" w:cs="Courier New"/>
          <w:lang w:val="en-US"/>
        </w:rPr>
        <w:t>small</w:t>
      </w:r>
      <w:r w:rsidRPr="00790773">
        <w:rPr>
          <w:rFonts w:ascii="Courier New" w:hAnsi="Courier New" w:cs="Courier New"/>
          <w:lang w:val="en-US"/>
        </w:rPr>
        <w:t xml:space="preserve"> </w:t>
      </w:r>
      <w:commentRangeEnd w:id="50"/>
      <w:r w:rsidR="00415C0C">
        <w:rPr>
          <w:rStyle w:val="Marquedecommentaire"/>
          <w:rFonts w:ascii="Aptos" w:hAnsi="Aptos"/>
        </w:rPr>
        <w:commentReference w:id="50"/>
      </w:r>
      <w:r w:rsidRPr="00790773">
        <w:rPr>
          <w:rFonts w:ascii="Courier New" w:hAnsi="Courier New" w:cs="Courier New"/>
          <w:lang w:val="en-US"/>
        </w:rPr>
        <w:t>Update Notification File</w:t>
      </w:r>
    </w:p>
    <w:p w14:paraId="0F81ECE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and a Snapshot File, from which they initialize their local copy of</w:t>
      </w:r>
    </w:p>
    <w:p w14:paraId="066AA17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Database.  After that, mirror clients only retrieve the Update</w:t>
      </w:r>
    </w:p>
    <w:p w14:paraId="43C0ADD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Notification File </w:t>
      </w:r>
      <w:commentRangeStart w:id="51"/>
      <w:r w:rsidRPr="00BB1FC4">
        <w:rPr>
          <w:rFonts w:ascii="Courier New" w:hAnsi="Courier New" w:cs="Courier New"/>
          <w:highlight w:val="yellow"/>
          <w:lang w:val="en-US"/>
          <w:rPrChange w:id="52" w:author="BOUCADAIR Mohamed INNOV/NET" w:date="2025-06-08T22:40:00Z">
            <w:rPr>
              <w:rFonts w:ascii="Courier New" w:hAnsi="Courier New" w:cs="Courier New"/>
              <w:lang w:val="en-US"/>
            </w:rPr>
          </w:rPrChange>
        </w:rPr>
        <w:t>periodically</w:t>
      </w:r>
      <w:r w:rsidRPr="00790773">
        <w:rPr>
          <w:rFonts w:ascii="Courier New" w:hAnsi="Courier New" w:cs="Courier New"/>
          <w:lang w:val="en-US"/>
        </w:rPr>
        <w:t xml:space="preserve"> </w:t>
      </w:r>
      <w:commentRangeEnd w:id="51"/>
      <w:r w:rsidR="006D6514">
        <w:rPr>
          <w:rStyle w:val="Marquedecommentaire"/>
          <w:rFonts w:ascii="Aptos" w:hAnsi="Aptos"/>
        </w:rPr>
        <w:commentReference w:id="51"/>
      </w:r>
      <w:r w:rsidRPr="00790773">
        <w:rPr>
          <w:rFonts w:ascii="Courier New" w:hAnsi="Courier New" w:cs="Courier New"/>
          <w:lang w:val="en-US"/>
        </w:rPr>
        <w:t>to determine whether there are any</w:t>
      </w:r>
    </w:p>
    <w:p w14:paraId="51D8FA2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changes, and then retrieve only the relevant Delta Files</w:t>
      </w:r>
      <w:ins w:id="53" w:author="BOUCADAIR Mohamed INNOV/NET" w:date="2025-06-09T09:27:00Z">
        <w:r w:rsidR="00C403FF">
          <w:rPr>
            <w:rFonts w:ascii="Courier New" w:hAnsi="Courier New" w:cs="Courier New"/>
            <w:lang w:val="en-US"/>
          </w:rPr>
          <w:t xml:space="preserve"> (if any)</w:t>
        </w:r>
      </w:ins>
      <w:r w:rsidRPr="00790773">
        <w:rPr>
          <w:rFonts w:ascii="Courier New" w:hAnsi="Courier New" w:cs="Courier New"/>
          <w:lang w:val="en-US"/>
        </w:rPr>
        <w:t>, if any.</w:t>
      </w:r>
    </w:p>
    <w:p w14:paraId="0C00773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This minimizes data transfer.  Deltas have sequential versions.</w:t>
      </w:r>
    </w:p>
    <w:p w14:paraId="08EB424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45AF6A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Mirror clients are configured with the URL of an Update Notification</w:t>
      </w:r>
    </w:p>
    <w:p w14:paraId="70B4985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File, name of the IRR Database, and a public signing key.  This</w:t>
      </w:r>
    </w:p>
    <w:p w14:paraId="5B4431B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public key is used to verify the Update Notification File, which in</w:t>
      </w:r>
    </w:p>
    <w:p w14:paraId="6235297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turn contains hashes of all the Snapshot and Delta Files.</w:t>
      </w:r>
    </w:p>
    <w:p w14:paraId="2C84226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428AC6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Upon initialization, the mirror server </w:t>
      </w:r>
      <w:r w:rsidRPr="00C403FF">
        <w:rPr>
          <w:rFonts w:ascii="Courier New" w:hAnsi="Courier New" w:cs="Courier New"/>
          <w:lang w:val="en-US"/>
        </w:rPr>
        <w:t xml:space="preserve">generates a session </w:t>
      </w:r>
      <w:ins w:id="54" w:author="BOUCADAIR Mohamed INNOV/NET" w:date="2025-06-09T10:01:00Z">
        <w:r w:rsidR="00660027">
          <w:rPr>
            <w:rFonts w:ascii="Courier New" w:hAnsi="Courier New" w:cs="Courier New"/>
            <w:lang w:val="en-US"/>
          </w:rPr>
          <w:t xml:space="preserve">identifier </w:t>
        </w:r>
        <w:commentRangeStart w:id="55"/>
        <w:r w:rsidR="00660027">
          <w:rPr>
            <w:rFonts w:ascii="Courier New" w:hAnsi="Courier New" w:cs="Courier New"/>
            <w:lang w:val="en-US"/>
          </w:rPr>
          <w:t>(</w:t>
        </w:r>
      </w:ins>
      <w:proofErr w:type="spellStart"/>
      <w:del w:id="56" w:author="BOUCADAIR Mohamed INNOV/NET" w:date="2025-06-09T10:01:00Z">
        <w:r w:rsidRPr="00C403FF" w:rsidDel="00660027">
          <w:rPr>
            <w:rFonts w:ascii="Courier New" w:hAnsi="Courier New" w:cs="Courier New"/>
            <w:lang w:val="en-US"/>
          </w:rPr>
          <w:delText>ID</w:delText>
        </w:r>
        <w:r w:rsidRPr="00790773" w:rsidDel="00660027">
          <w:rPr>
            <w:rFonts w:ascii="Courier New" w:hAnsi="Courier New" w:cs="Courier New"/>
            <w:lang w:val="en-US"/>
          </w:rPr>
          <w:delText xml:space="preserve"> </w:delText>
        </w:r>
      </w:del>
      <w:ins w:id="57" w:author="BOUCADAIR Mohamed INNOV/NET" w:date="2025-06-09T10:01:00Z">
        <w:r w:rsidR="00660027" w:rsidRPr="00790773">
          <w:rPr>
            <w:rFonts w:ascii="Courier New" w:hAnsi="Courier New" w:cs="Courier New"/>
            <w:lang w:val="en-US"/>
          </w:rPr>
          <w:t>session</w:t>
        </w:r>
        <w:r w:rsidR="00660027">
          <w:rPr>
            <w:rFonts w:ascii="Courier New" w:hAnsi="Courier New" w:cs="Courier New"/>
            <w:lang w:val="en-US"/>
          </w:rPr>
          <w:t>_</w:t>
        </w:r>
        <w:r w:rsidR="00660027" w:rsidRPr="00790773">
          <w:rPr>
            <w:rFonts w:ascii="Courier New" w:hAnsi="Courier New" w:cs="Courier New"/>
            <w:lang w:val="en-US"/>
          </w:rPr>
          <w:t>id</w:t>
        </w:r>
        <w:proofErr w:type="spellEnd"/>
        <w:r w:rsidR="00660027">
          <w:rPr>
            <w:rFonts w:ascii="Courier New" w:hAnsi="Courier New" w:cs="Courier New"/>
            <w:lang w:val="en-US"/>
          </w:rPr>
          <w:t xml:space="preserve">) </w:t>
        </w:r>
      </w:ins>
      <w:commentRangeEnd w:id="55"/>
      <w:ins w:id="58" w:author="BOUCADAIR Mohamed INNOV/NET" w:date="2025-06-09T10:02:00Z">
        <w:r w:rsidR="00660027">
          <w:rPr>
            <w:rStyle w:val="Marquedecommentaire"/>
            <w:rFonts w:ascii="Aptos" w:hAnsi="Aptos"/>
          </w:rPr>
          <w:commentReference w:id="55"/>
        </w:r>
      </w:ins>
      <w:r w:rsidRPr="00790773">
        <w:rPr>
          <w:rFonts w:ascii="Courier New" w:hAnsi="Courier New" w:cs="Courier New"/>
          <w:lang w:val="en-US"/>
        </w:rPr>
        <w:t>for the</w:t>
      </w:r>
    </w:p>
    <w:p w14:paraId="076A9CE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Database</w:t>
      </w:r>
      <w:ins w:id="59" w:author="BOUCADAIR Mohamed INNOV/NET" w:date="2025-06-09T09:39:00Z">
        <w:r w:rsidR="00F17206">
          <w:rPr>
            <w:rFonts w:ascii="Courier New" w:hAnsi="Courier New" w:cs="Courier New"/>
            <w:lang w:val="en-US"/>
          </w:rPr>
          <w:t xml:space="preserve"> </w:t>
        </w:r>
        <w:commentRangeStart w:id="60"/>
        <w:r w:rsidR="00F17206">
          <w:rPr>
            <w:rFonts w:ascii="Courier New" w:hAnsi="Courier New" w:cs="Courier New"/>
            <w:lang w:val="en-US"/>
          </w:rPr>
          <w:t xml:space="preserve">(Section </w:t>
        </w:r>
        <w:r w:rsidR="00F17206" w:rsidRPr="00790773">
          <w:rPr>
            <w:rFonts w:ascii="Courier New" w:hAnsi="Courier New" w:cs="Courier New"/>
            <w:lang w:val="en-US"/>
          </w:rPr>
          <w:t>3.2</w:t>
        </w:r>
        <w:r w:rsidR="00F17206">
          <w:rPr>
            <w:rFonts w:ascii="Courier New" w:hAnsi="Courier New" w:cs="Courier New"/>
            <w:lang w:val="en-US"/>
          </w:rPr>
          <w:t>)</w:t>
        </w:r>
      </w:ins>
      <w:r w:rsidRPr="00790773">
        <w:rPr>
          <w:rFonts w:ascii="Courier New" w:hAnsi="Courier New" w:cs="Courier New"/>
          <w:lang w:val="en-US"/>
        </w:rPr>
        <w:t xml:space="preserve">.  </w:t>
      </w:r>
      <w:commentRangeEnd w:id="60"/>
      <w:r w:rsidR="00F17206">
        <w:rPr>
          <w:rStyle w:val="Marquedecommentaire"/>
          <w:rFonts w:ascii="Aptos" w:hAnsi="Aptos"/>
        </w:rPr>
        <w:commentReference w:id="60"/>
      </w:r>
      <w:r w:rsidRPr="00790773">
        <w:rPr>
          <w:rFonts w:ascii="Courier New" w:hAnsi="Courier New" w:cs="Courier New"/>
          <w:lang w:val="en-US"/>
        </w:rPr>
        <w:t>This allows long term caching and used by the client to</w:t>
      </w:r>
    </w:p>
    <w:p w14:paraId="2010EC5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determine that the Delta Files continue to form a full set of changes</w:t>
      </w:r>
    </w:p>
    <w:p w14:paraId="444834A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allowing an update to the latest version.  If the mirror server loses</w:t>
      </w:r>
    </w:p>
    <w:p w14:paraId="2117C89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partial history, or the mirror client starts mirroring from a</w:t>
      </w:r>
    </w:p>
    <w:p w14:paraId="287773B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different server, the </w:t>
      </w:r>
      <w:ins w:id="61" w:author="BOUCADAIR Mohamed INNOV/NET" w:date="2025-06-09T10:01:00Z">
        <w:r w:rsidR="00660027" w:rsidRPr="00C403FF">
          <w:rPr>
            <w:rFonts w:ascii="Courier New" w:hAnsi="Courier New" w:cs="Courier New"/>
            <w:lang w:val="en-US"/>
          </w:rPr>
          <w:t xml:space="preserve">session </w:t>
        </w:r>
        <w:r w:rsidR="00660027">
          <w:rPr>
            <w:rFonts w:ascii="Courier New" w:hAnsi="Courier New" w:cs="Courier New"/>
            <w:lang w:val="en-US"/>
          </w:rPr>
          <w:t xml:space="preserve">identifier </w:t>
        </w:r>
      </w:ins>
      <w:del w:id="62" w:author="BOUCADAIR Mohamed INNOV/NET" w:date="2025-06-09T10:01:00Z">
        <w:r w:rsidRPr="00790773" w:rsidDel="00660027">
          <w:rPr>
            <w:rFonts w:ascii="Courier New" w:hAnsi="Courier New" w:cs="Courier New"/>
            <w:lang w:val="en-US"/>
          </w:rPr>
          <w:delText xml:space="preserve">session ID </w:delText>
        </w:r>
      </w:del>
      <w:r w:rsidRPr="00790773">
        <w:rPr>
          <w:rFonts w:ascii="Courier New" w:hAnsi="Courier New" w:cs="Courier New"/>
          <w:lang w:val="en-US"/>
        </w:rPr>
        <w:t>change will force a full reload from</w:t>
      </w:r>
    </w:p>
    <w:p w14:paraId="099E2C8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latest Snapshot File, ensuring there are no accidental mirroring</w:t>
      </w:r>
    </w:p>
    <w:p w14:paraId="141F587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gaps.</w:t>
      </w:r>
    </w:p>
    <w:p w14:paraId="1190A44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4FAADE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Mirror servers can use caching to reduce their load, particularly</w:t>
      </w:r>
    </w:p>
    <w:p w14:paraId="4FEE51A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because snapshots and deltas are immutable for a given </w:t>
      </w:r>
      <w:ins w:id="63" w:author="BOUCADAIR Mohamed INNOV/NET" w:date="2025-06-09T10:01:00Z">
        <w:r w:rsidR="00660027" w:rsidRPr="00C403FF">
          <w:rPr>
            <w:rFonts w:ascii="Courier New" w:hAnsi="Courier New" w:cs="Courier New"/>
            <w:lang w:val="en-US"/>
          </w:rPr>
          <w:t xml:space="preserve">session </w:t>
        </w:r>
        <w:r w:rsidR="00660027">
          <w:rPr>
            <w:rFonts w:ascii="Courier New" w:hAnsi="Courier New" w:cs="Courier New"/>
            <w:lang w:val="en-US"/>
          </w:rPr>
          <w:t>identifier</w:t>
        </w:r>
      </w:ins>
      <w:del w:id="64" w:author="BOUCADAIR Mohamed INNOV/NET" w:date="2025-06-09T10:01:00Z">
        <w:r w:rsidRPr="00790773" w:rsidDel="00660027">
          <w:rPr>
            <w:rFonts w:ascii="Courier New" w:hAnsi="Courier New" w:cs="Courier New"/>
            <w:lang w:val="en-US"/>
          </w:rPr>
          <w:delText>session ID</w:delText>
        </w:r>
      </w:del>
      <w:r w:rsidRPr="00790773">
        <w:rPr>
          <w:rFonts w:ascii="Courier New" w:hAnsi="Courier New" w:cs="Courier New"/>
          <w:lang w:val="en-US"/>
        </w:rPr>
        <w:t xml:space="preserve"> and</w:t>
      </w:r>
    </w:p>
    <w:p w14:paraId="04BF72A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version number.  These are also the largest files.  Update</w:t>
      </w:r>
    </w:p>
    <w:p w14:paraId="3F9F05C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Notification Files </w:t>
      </w:r>
      <w:r w:rsidRPr="00BB1FC4">
        <w:rPr>
          <w:rFonts w:ascii="Courier New" w:hAnsi="Courier New" w:cs="Courier New"/>
          <w:highlight w:val="yellow"/>
          <w:lang w:val="en-US"/>
          <w:rPrChange w:id="65" w:author="BOUCADAIR Mohamed INNOV/NET" w:date="2025-06-08T22:42:00Z">
            <w:rPr>
              <w:rFonts w:ascii="Courier New" w:hAnsi="Courier New" w:cs="Courier New"/>
              <w:lang w:val="en-US"/>
            </w:rPr>
          </w:rPrChange>
        </w:rPr>
        <w:t>may not</w:t>
      </w:r>
      <w:r w:rsidRPr="00790773">
        <w:rPr>
          <w:rFonts w:ascii="Courier New" w:hAnsi="Courier New" w:cs="Courier New"/>
          <w:lang w:val="en-US"/>
        </w:rPr>
        <w:t xml:space="preserve"> be cached for longer than one minute, but</w:t>
      </w:r>
    </w:p>
    <w:p w14:paraId="52AC8BB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are </w:t>
      </w:r>
      <w:proofErr w:type="gramStart"/>
      <w:r w:rsidRPr="00790773">
        <w:rPr>
          <w:rFonts w:ascii="Courier New" w:hAnsi="Courier New" w:cs="Courier New"/>
          <w:lang w:val="en-US"/>
        </w:rPr>
        <w:t>fairly small</w:t>
      </w:r>
      <w:proofErr w:type="gramEnd"/>
      <w:r w:rsidRPr="00790773">
        <w:rPr>
          <w:rFonts w:ascii="Courier New" w:hAnsi="Courier New" w:cs="Courier New"/>
          <w:lang w:val="en-US"/>
        </w:rPr>
        <w:t>.</w:t>
      </w:r>
    </w:p>
    <w:p w14:paraId="4078B3B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1932AD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Note that in NRTMv4, </w:t>
      </w:r>
      <w:del w:id="66" w:author="BOUCADAIR Mohamed INNOV/NET" w:date="2025-06-08T22:42:00Z">
        <w:r w:rsidRPr="00790773" w:rsidDel="00BB1FC4">
          <w:rPr>
            <w:rFonts w:ascii="Courier New" w:hAnsi="Courier New" w:cs="Courier New"/>
            <w:lang w:val="en-US"/>
          </w:rPr>
          <w:delText xml:space="preserve">a </w:delText>
        </w:r>
      </w:del>
      <w:r w:rsidRPr="00790773">
        <w:rPr>
          <w:rFonts w:ascii="Courier New" w:hAnsi="Courier New" w:cs="Courier New"/>
          <w:lang w:val="en-US"/>
        </w:rPr>
        <w:t>contiguous version number</w:t>
      </w:r>
      <w:ins w:id="67" w:author="BOUCADAIR Mohamed INNOV/NET" w:date="2025-06-08T22:42:00Z">
        <w:r w:rsidR="00BB1FC4">
          <w:rPr>
            <w:rFonts w:ascii="Courier New" w:hAnsi="Courier New" w:cs="Courier New"/>
            <w:lang w:val="en-US"/>
          </w:rPr>
          <w:t>s</w:t>
        </w:r>
      </w:ins>
      <w:r w:rsidRPr="00790773">
        <w:rPr>
          <w:rFonts w:ascii="Courier New" w:hAnsi="Courier New" w:cs="Courier New"/>
          <w:lang w:val="en-US"/>
        </w:rPr>
        <w:t xml:space="preserve"> </w:t>
      </w:r>
      <w:del w:id="68" w:author="BOUCADAIR Mohamed INNOV/NET" w:date="2025-06-08T22:42:00Z">
        <w:r w:rsidRPr="00790773" w:rsidDel="00BB1FC4">
          <w:rPr>
            <w:rFonts w:ascii="Courier New" w:hAnsi="Courier New" w:cs="Courier New"/>
            <w:lang w:val="en-US"/>
          </w:rPr>
          <w:delText xml:space="preserve">is </w:delText>
        </w:r>
      </w:del>
      <w:ins w:id="69" w:author="BOUCADAIR Mohamed INNOV/NET" w:date="2025-06-08T22:42:00Z">
        <w:r w:rsidR="00BB1FC4">
          <w:rPr>
            <w:rFonts w:ascii="Courier New" w:hAnsi="Courier New" w:cs="Courier New"/>
            <w:lang w:val="en-US"/>
          </w:rPr>
          <w:t>are</w:t>
        </w:r>
        <w:r w:rsidR="00BB1FC4" w:rsidRPr="00790773">
          <w:rPr>
            <w:rFonts w:ascii="Courier New" w:hAnsi="Courier New" w:cs="Courier New"/>
            <w:lang w:val="en-US"/>
          </w:rPr>
          <w:t xml:space="preserve"> </w:t>
        </w:r>
      </w:ins>
      <w:r w:rsidRPr="00790773">
        <w:rPr>
          <w:rFonts w:ascii="Courier New" w:hAnsi="Courier New" w:cs="Courier New"/>
          <w:lang w:val="en-US"/>
        </w:rPr>
        <w:t>used for the</w:t>
      </w:r>
    </w:p>
    <w:p w14:paraId="35DFCFF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Database version and Delta Files.  This is different and unrelated to</w:t>
      </w:r>
    </w:p>
    <w:p w14:paraId="663986B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r w:rsidRPr="00086F20">
        <w:rPr>
          <w:rFonts w:ascii="Courier New" w:hAnsi="Courier New" w:cs="Courier New"/>
          <w:lang w:val="en-US"/>
        </w:rPr>
        <w:t>the serial in</w:t>
      </w:r>
      <w:r w:rsidRPr="00790773">
        <w:rPr>
          <w:rFonts w:ascii="Courier New" w:hAnsi="Courier New" w:cs="Courier New"/>
          <w:lang w:val="en-US"/>
        </w:rPr>
        <w:t xml:space="preserve"> NRTMv3.  NRTMv3 serials refer to a single change to a</w:t>
      </w:r>
    </w:p>
    <w:p w14:paraId="47F170A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single object, whereas a</w:t>
      </w:r>
      <w:ins w:id="70" w:author="BOUCADAIR Mohamed INNOV/NET" w:date="2025-06-08T22:42:00Z">
        <w:r w:rsidR="00BB1FC4">
          <w:rPr>
            <w:rFonts w:ascii="Courier New" w:hAnsi="Courier New" w:cs="Courier New"/>
            <w:lang w:val="en-US"/>
          </w:rPr>
          <w:t>n</w:t>
        </w:r>
      </w:ins>
      <w:r w:rsidRPr="00790773">
        <w:rPr>
          <w:rFonts w:ascii="Courier New" w:hAnsi="Courier New" w:cs="Courier New"/>
          <w:lang w:val="en-US"/>
        </w:rPr>
        <w:t xml:space="preserve"> NRTMv4 version refers to one delta, possibly</w:t>
      </w:r>
    </w:p>
    <w:p w14:paraId="147C42B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containing multiple changes to multiple objects.  NRTMv3 serials can</w:t>
      </w:r>
    </w:p>
    <w:p w14:paraId="7E17295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also contain gaps, NRTMv4 versions may not.</w:t>
      </w:r>
    </w:p>
    <w:p w14:paraId="599A9CF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B83A06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3.  Mirror </w:t>
      </w:r>
      <w:ins w:id="71" w:author="BOUCADAIR Mohamed INNOV/NET" w:date="2025-06-08T22:42:00Z">
        <w:r w:rsidR="00BB1FC4">
          <w:rPr>
            <w:rFonts w:ascii="Courier New" w:hAnsi="Courier New" w:cs="Courier New"/>
            <w:lang w:val="en-US"/>
          </w:rPr>
          <w:t>S</w:t>
        </w:r>
      </w:ins>
      <w:del w:id="72" w:author="BOUCADAIR Mohamed INNOV/NET" w:date="2025-06-08T22:42:00Z">
        <w:r w:rsidRPr="00790773" w:rsidDel="00BB1FC4">
          <w:rPr>
            <w:rFonts w:ascii="Courier New" w:hAnsi="Courier New" w:cs="Courier New"/>
            <w:lang w:val="en-US"/>
          </w:rPr>
          <w:delText>s</w:delText>
        </w:r>
      </w:del>
      <w:r w:rsidRPr="00790773">
        <w:rPr>
          <w:rFonts w:ascii="Courier New" w:hAnsi="Courier New" w:cs="Courier New"/>
          <w:lang w:val="en-US"/>
        </w:rPr>
        <w:t xml:space="preserve">erver </w:t>
      </w:r>
      <w:ins w:id="73" w:author="BOUCADAIR Mohamed INNOV/NET" w:date="2025-06-08T22:42:00Z">
        <w:r w:rsidR="00BB1FC4">
          <w:rPr>
            <w:rFonts w:ascii="Courier New" w:hAnsi="Courier New" w:cs="Courier New"/>
            <w:lang w:val="en-US"/>
          </w:rPr>
          <w:t>U</w:t>
        </w:r>
      </w:ins>
      <w:del w:id="74" w:author="BOUCADAIR Mohamed INNOV/NET" w:date="2025-06-08T22:42:00Z">
        <w:r w:rsidRPr="00790773" w:rsidDel="00BB1FC4">
          <w:rPr>
            <w:rFonts w:ascii="Courier New" w:hAnsi="Courier New" w:cs="Courier New"/>
            <w:lang w:val="en-US"/>
          </w:rPr>
          <w:delText>u</w:delText>
        </w:r>
      </w:del>
      <w:r w:rsidRPr="00790773">
        <w:rPr>
          <w:rFonts w:ascii="Courier New" w:hAnsi="Courier New" w:cs="Courier New"/>
          <w:lang w:val="en-US"/>
        </w:rPr>
        <w:t>se</w:t>
      </w:r>
    </w:p>
    <w:p w14:paraId="23AD0A2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06C1EC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3.1.  Key Configuration</w:t>
      </w:r>
    </w:p>
    <w:p w14:paraId="0EE5047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2E8489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When enabling NRTMv4 publication for an IRR Database, the operator</w:t>
      </w:r>
    </w:p>
    <w:p w14:paraId="2435345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MUST generate and configure a private Elliptic Curve JSON Web Key</w:t>
      </w:r>
    </w:p>
    <w:p w14:paraId="282536D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[RFC7517].  The operator then provides this public key, the name of</w:t>
      </w:r>
    </w:p>
    <w:p w14:paraId="36B582B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IRR Database, and publication URL of the Update Notification File</w:t>
      </w:r>
    </w:p>
    <w:p w14:paraId="6C6376B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to any operators of mirror clients.  The published public key MUST be</w:t>
      </w:r>
    </w:p>
    <w:p w14:paraId="3ECD85E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encoded in </w:t>
      </w:r>
      <w:commentRangeStart w:id="75"/>
      <w:r w:rsidRPr="00790773">
        <w:rPr>
          <w:rFonts w:ascii="Courier New" w:hAnsi="Courier New" w:cs="Courier New"/>
          <w:lang w:val="en-US"/>
        </w:rPr>
        <w:t>PEM</w:t>
      </w:r>
      <w:commentRangeEnd w:id="75"/>
      <w:r w:rsidR="00C403FF">
        <w:rPr>
          <w:rStyle w:val="Marquedecommentaire"/>
          <w:rFonts w:ascii="Aptos" w:hAnsi="Aptos"/>
        </w:rPr>
        <w:commentReference w:id="75"/>
      </w:r>
      <w:r w:rsidRPr="00790773">
        <w:rPr>
          <w:rFonts w:ascii="Courier New" w:hAnsi="Courier New" w:cs="Courier New"/>
          <w:lang w:val="en-US"/>
        </w:rPr>
        <w:t xml:space="preserve">.  The process for providing this is not in </w:t>
      </w:r>
      <w:ins w:id="76" w:author="BOUCADAIR Mohamed INNOV/NET" w:date="2025-06-09T09:36:00Z">
        <w:r w:rsidR="00F17206">
          <w:rPr>
            <w:rFonts w:ascii="Courier New" w:hAnsi="Courier New" w:cs="Courier New"/>
            <w:lang w:val="en-US"/>
          </w:rPr>
          <w:t xml:space="preserve">the </w:t>
        </w:r>
      </w:ins>
      <w:r w:rsidRPr="00790773">
        <w:rPr>
          <w:rFonts w:ascii="Courier New" w:hAnsi="Courier New" w:cs="Courier New"/>
          <w:lang w:val="en-US"/>
        </w:rPr>
        <w:t>scope of</w:t>
      </w:r>
    </w:p>
    <w:p w14:paraId="6D9780E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this protocol, but a typical case is publication on the operator's</w:t>
      </w:r>
    </w:p>
    <w:p w14:paraId="683A0E4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known website.  Key rotation is described in Section 8.4.</w:t>
      </w:r>
    </w:p>
    <w:p w14:paraId="16421E7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196C9C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It is RECOMMENDED that implementations provide easily accessible</w:t>
      </w:r>
    </w:p>
    <w:p w14:paraId="10C8241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tools for operators to generate new signing keys to enter into </w:t>
      </w:r>
      <w:proofErr w:type="gramStart"/>
      <w:r w:rsidRPr="00790773">
        <w:rPr>
          <w:rFonts w:ascii="Courier New" w:hAnsi="Courier New" w:cs="Courier New"/>
          <w:lang w:val="en-US"/>
        </w:rPr>
        <w:t>their</w:t>
      </w:r>
      <w:proofErr w:type="gramEnd"/>
    </w:p>
    <w:p w14:paraId="691CB0A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configuration and assist with key rotation.  </w:t>
      </w:r>
      <w:commentRangeStart w:id="77"/>
      <w:ins w:id="78" w:author="BOUCADAIR Mohamed INNOV/NET" w:date="2025-06-09T09:37:00Z">
        <w:r w:rsidR="00F17206" w:rsidRPr="00790773">
          <w:rPr>
            <w:rFonts w:ascii="Courier New" w:hAnsi="Courier New" w:cs="Courier New"/>
            <w:lang w:val="en-US"/>
          </w:rPr>
          <w:t xml:space="preserve">It is </w:t>
        </w:r>
        <w:r w:rsidR="00F17206">
          <w:rPr>
            <w:rFonts w:ascii="Courier New" w:hAnsi="Courier New" w:cs="Courier New"/>
            <w:lang w:val="en-US"/>
          </w:rPr>
          <w:t xml:space="preserve">also </w:t>
        </w:r>
        <w:r w:rsidR="00F17206" w:rsidRPr="00790773">
          <w:rPr>
            <w:rFonts w:ascii="Courier New" w:hAnsi="Courier New" w:cs="Courier New"/>
            <w:lang w:val="en-US"/>
          </w:rPr>
          <w:t xml:space="preserve">RECOMMENDED </w:t>
        </w:r>
        <w:r w:rsidR="00F17206">
          <w:rPr>
            <w:rFonts w:ascii="Courier New" w:hAnsi="Courier New" w:cs="Courier New"/>
            <w:lang w:val="en-US"/>
          </w:rPr>
          <w:t xml:space="preserve">that </w:t>
        </w:r>
      </w:ins>
      <w:del w:id="79" w:author="BOUCADAIR Mohamed INNOV/NET" w:date="2025-06-09T09:37:00Z">
        <w:r w:rsidRPr="00790773" w:rsidDel="00F17206">
          <w:rPr>
            <w:rFonts w:ascii="Courier New" w:hAnsi="Courier New" w:cs="Courier New"/>
            <w:lang w:val="en-US"/>
          </w:rPr>
          <w:delText xml:space="preserve">All </w:delText>
        </w:r>
      </w:del>
      <w:ins w:id="80" w:author="BOUCADAIR Mohamed INNOV/NET" w:date="2025-06-09T09:37:00Z">
        <w:r w:rsidR="00F17206">
          <w:rPr>
            <w:rFonts w:ascii="Courier New" w:hAnsi="Courier New" w:cs="Courier New"/>
            <w:lang w:val="en-US"/>
          </w:rPr>
          <w:t>a</w:t>
        </w:r>
        <w:r w:rsidR="00F17206" w:rsidRPr="00790773">
          <w:rPr>
            <w:rFonts w:ascii="Courier New" w:hAnsi="Courier New" w:cs="Courier New"/>
            <w:lang w:val="en-US"/>
          </w:rPr>
          <w:t xml:space="preserve">ll </w:t>
        </w:r>
      </w:ins>
      <w:r w:rsidRPr="00790773">
        <w:rPr>
          <w:rFonts w:ascii="Courier New" w:hAnsi="Courier New" w:cs="Courier New"/>
          <w:lang w:val="en-US"/>
        </w:rPr>
        <w:t>configuration</w:t>
      </w:r>
    </w:p>
    <w:p w14:paraId="0CB14A5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options </w:t>
      </w:r>
      <w:del w:id="81" w:author="BOUCADAIR Mohamed INNOV/NET" w:date="2025-06-09T09:38:00Z">
        <w:r w:rsidRPr="00790773" w:rsidDel="00F17206">
          <w:rPr>
            <w:rFonts w:ascii="Courier New" w:hAnsi="Courier New" w:cs="Courier New"/>
            <w:lang w:val="en-US"/>
          </w:rPr>
          <w:delText>SHOULD be</w:delText>
        </w:r>
      </w:del>
      <w:ins w:id="82" w:author="BOUCADAIR Mohamed INNOV/NET" w:date="2025-06-09T09:38:00Z">
        <w:r w:rsidR="00F17206">
          <w:rPr>
            <w:rFonts w:ascii="Courier New" w:hAnsi="Courier New" w:cs="Courier New"/>
            <w:lang w:val="en-US"/>
          </w:rPr>
          <w:t>are</w:t>
        </w:r>
      </w:ins>
      <w:r w:rsidRPr="00790773">
        <w:rPr>
          <w:rFonts w:ascii="Courier New" w:hAnsi="Courier New" w:cs="Courier New"/>
          <w:lang w:val="en-US"/>
        </w:rPr>
        <w:t xml:space="preserve"> clearly named to indicate that they are private</w:t>
      </w:r>
    </w:p>
    <w:p w14:paraId="087E147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keys.</w:t>
      </w:r>
      <w:commentRangeEnd w:id="77"/>
      <w:r w:rsidR="00F17206">
        <w:rPr>
          <w:rStyle w:val="Marquedecommentaire"/>
          <w:rFonts w:ascii="Aptos" w:hAnsi="Aptos"/>
        </w:rPr>
        <w:commentReference w:id="77"/>
      </w:r>
    </w:p>
    <w:p w14:paraId="67E50FA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996200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3.2.  Snapshot Initialization</w:t>
      </w:r>
    </w:p>
    <w:p w14:paraId="6F57ACB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18AED1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 mirror server MUST follow the initialization steps upon the first</w:t>
      </w:r>
    </w:p>
    <w:p w14:paraId="19B531F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export for an IRR Database by that mirror server, or if the server</w:t>
      </w:r>
    </w:p>
    <w:p w14:paraId="574B931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lost history and </w:t>
      </w:r>
      <w:del w:id="83" w:author="BOUCADAIR Mohamed INNOV/NET" w:date="2025-06-09T09:38:00Z">
        <w:r w:rsidRPr="00790773" w:rsidDel="00F17206">
          <w:rPr>
            <w:rFonts w:ascii="Courier New" w:hAnsi="Courier New" w:cs="Courier New"/>
            <w:lang w:val="en-US"/>
          </w:rPr>
          <w:delText>can not</w:delText>
        </w:r>
      </w:del>
      <w:ins w:id="84" w:author="BOUCADAIR Mohamed INNOV/NET" w:date="2025-06-09T09:38:00Z">
        <w:r w:rsidR="00F17206" w:rsidRPr="00790773">
          <w:rPr>
            <w:rFonts w:ascii="Courier New" w:hAnsi="Courier New" w:cs="Courier New"/>
            <w:lang w:val="en-US"/>
          </w:rPr>
          <w:t>cannot</w:t>
        </w:r>
      </w:ins>
      <w:r w:rsidRPr="00790773">
        <w:rPr>
          <w:rFonts w:ascii="Courier New" w:hAnsi="Courier New" w:cs="Courier New"/>
          <w:lang w:val="en-US"/>
        </w:rPr>
        <w:t xml:space="preserve"> reliably produce a continuous set of deltas</w:t>
      </w:r>
    </w:p>
    <w:p w14:paraId="0956036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from a previous state.</w:t>
      </w:r>
    </w:p>
    <w:p w14:paraId="43CDC63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83AC5A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 other words, either the mirror server guarantees that clients</w:t>
      </w:r>
    </w:p>
    <w:p w14:paraId="11BCCFE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following the deltas have a correct and complete view, or </w:t>
      </w:r>
      <w:commentRangeStart w:id="85"/>
      <w:del w:id="86" w:author="BOUCADAIR Mohamed INNOV/NET" w:date="2025-06-09T09:38:00Z">
        <w:r w:rsidRPr="00790773" w:rsidDel="00F17206">
          <w:rPr>
            <w:rFonts w:ascii="Courier New" w:hAnsi="Courier New" w:cs="Courier New"/>
            <w:lang w:val="en-US"/>
          </w:rPr>
          <w:delText>MUST</w:delText>
        </w:r>
      </w:del>
      <w:ins w:id="87" w:author="BOUCADAIR Mohamed INNOV/NET" w:date="2025-06-09T09:38:00Z">
        <w:r w:rsidR="00F17206">
          <w:rPr>
            <w:rFonts w:ascii="Courier New" w:hAnsi="Courier New" w:cs="Courier New"/>
            <w:lang w:val="en-US"/>
          </w:rPr>
          <w:t>must</w:t>
        </w:r>
      </w:ins>
      <w:commentRangeEnd w:id="85"/>
      <w:ins w:id="88" w:author="BOUCADAIR Mohamed INNOV/NET" w:date="2025-06-09T09:39:00Z">
        <w:r w:rsidR="00F17206">
          <w:rPr>
            <w:rStyle w:val="Marquedecommentaire"/>
            <w:rFonts w:ascii="Aptos" w:hAnsi="Aptos"/>
          </w:rPr>
          <w:commentReference w:id="85"/>
        </w:r>
      </w:ins>
    </w:p>
    <w:p w14:paraId="138010D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reinitialize, which will force clients to reinitialize as well.</w:t>
      </w:r>
    </w:p>
    <w:p w14:paraId="33136FC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BB43DC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Initialization consists of these actions:</w:t>
      </w:r>
    </w:p>
    <w:p w14:paraId="1CB2A0E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BD3C52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mirror server MUST generate a new </w:t>
      </w:r>
      <w:ins w:id="89" w:author="BOUCADAIR Mohamed INNOV/NET" w:date="2025-06-09T10:02:00Z">
        <w:r w:rsidR="00660027" w:rsidRPr="00C403FF">
          <w:rPr>
            <w:rFonts w:ascii="Courier New" w:hAnsi="Courier New" w:cs="Courier New"/>
            <w:lang w:val="en-US"/>
          </w:rPr>
          <w:t xml:space="preserve">session </w:t>
        </w:r>
        <w:r w:rsidR="00660027">
          <w:rPr>
            <w:rFonts w:ascii="Courier New" w:hAnsi="Courier New" w:cs="Courier New"/>
            <w:lang w:val="en-US"/>
          </w:rPr>
          <w:t>identifier</w:t>
        </w:r>
      </w:ins>
      <w:del w:id="90" w:author="BOUCADAIR Mohamed INNOV/NET" w:date="2025-06-09T10:02:00Z">
        <w:r w:rsidRPr="00790773" w:rsidDel="00660027">
          <w:rPr>
            <w:rFonts w:ascii="Courier New" w:hAnsi="Courier New" w:cs="Courier New"/>
            <w:lang w:val="en-US"/>
          </w:rPr>
          <w:delText>session ID</w:delText>
        </w:r>
      </w:del>
      <w:r w:rsidRPr="00790773">
        <w:rPr>
          <w:rFonts w:ascii="Courier New" w:hAnsi="Courier New" w:cs="Courier New"/>
          <w:lang w:val="en-US"/>
        </w:rPr>
        <w:t>.  This MUST be a</w:t>
      </w:r>
    </w:p>
    <w:p w14:paraId="563FB0C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</w:t>
      </w:r>
      <w:del w:id="91" w:author="BOUCADAIR Mohamed INNOV/NET" w:date="2025-06-09T09:47:00Z">
        <w:r w:rsidRPr="00790773" w:rsidDel="001D609F">
          <w:rPr>
            <w:rFonts w:ascii="Courier New" w:hAnsi="Courier New" w:cs="Courier New"/>
            <w:lang w:val="en-US"/>
          </w:rPr>
          <w:delText xml:space="preserve">random v4 </w:delText>
        </w:r>
      </w:del>
      <w:ins w:id="92" w:author="BOUCADAIR Mohamed INNOV/NET" w:date="2025-06-09T09:44:00Z">
        <w:r w:rsidR="00F17206" w:rsidRPr="00F17206">
          <w:rPr>
            <w:rFonts w:ascii="Courier New" w:hAnsi="Courier New" w:cs="Courier New"/>
            <w:lang w:val="en-US"/>
          </w:rPr>
          <w:t>Universally Unique I</w:t>
        </w:r>
        <w:r w:rsidR="001D609F" w:rsidRPr="00F17206">
          <w:rPr>
            <w:rFonts w:ascii="Courier New" w:hAnsi="Courier New" w:cs="Courier New"/>
            <w:lang w:val="en-US"/>
          </w:rPr>
          <w:t>d</w:t>
        </w:r>
        <w:r w:rsidR="00F17206" w:rsidRPr="00F17206">
          <w:rPr>
            <w:rFonts w:ascii="Courier New" w:hAnsi="Courier New" w:cs="Courier New"/>
            <w:lang w:val="en-US"/>
          </w:rPr>
          <w:t>entifier</w:t>
        </w:r>
      </w:ins>
      <w:ins w:id="93" w:author="BOUCADAIR Mohamed INNOV/NET" w:date="2025-06-09T09:47:00Z">
        <w:r w:rsidR="001D609F">
          <w:rPr>
            <w:rFonts w:ascii="Courier New" w:hAnsi="Courier New" w:cs="Courier New"/>
            <w:lang w:val="en-US"/>
          </w:rPr>
          <w:t xml:space="preserve"> version 4</w:t>
        </w:r>
      </w:ins>
      <w:ins w:id="94" w:author="BOUCADAIR Mohamed INNOV/NET" w:date="2025-06-09T09:44:00Z">
        <w:r w:rsidR="00F17206" w:rsidRPr="00F17206">
          <w:rPr>
            <w:rFonts w:ascii="Courier New" w:hAnsi="Courier New" w:cs="Courier New"/>
            <w:lang w:val="en-US"/>
          </w:rPr>
          <w:t xml:space="preserve"> (</w:t>
        </w:r>
      </w:ins>
      <w:r w:rsidRPr="00790773">
        <w:rPr>
          <w:rFonts w:ascii="Courier New" w:hAnsi="Courier New" w:cs="Courier New"/>
          <w:lang w:val="en-US"/>
        </w:rPr>
        <w:t>UUID</w:t>
      </w:r>
      <w:ins w:id="95" w:author="BOUCADAIR Mohamed INNOV/NET" w:date="2025-06-09T09:47:00Z">
        <w:r w:rsidR="001D609F">
          <w:rPr>
            <w:rFonts w:ascii="Courier New" w:hAnsi="Courier New" w:cs="Courier New"/>
            <w:lang w:val="en-US"/>
          </w:rPr>
          <w:t>v4</w:t>
        </w:r>
      </w:ins>
      <w:ins w:id="96" w:author="BOUCADAIR Mohamed INNOV/NET" w:date="2025-06-09T09:44:00Z">
        <w:r w:rsidR="00F17206">
          <w:rPr>
            <w:rFonts w:ascii="Courier New" w:hAnsi="Courier New" w:cs="Courier New"/>
            <w:lang w:val="en-US"/>
          </w:rPr>
          <w:t>)</w:t>
        </w:r>
      </w:ins>
      <w:r w:rsidRPr="00790773">
        <w:rPr>
          <w:rFonts w:ascii="Courier New" w:hAnsi="Courier New" w:cs="Courier New"/>
          <w:lang w:val="en-US"/>
        </w:rPr>
        <w:t xml:space="preserve"> </w:t>
      </w:r>
      <w:ins w:id="97" w:author="BOUCADAIR Mohamed INNOV/NET" w:date="2025-06-09T09:45:00Z">
        <w:r w:rsidR="00F17206">
          <w:rPr>
            <w:rFonts w:ascii="Courier New" w:hAnsi="Courier New" w:cs="Courier New"/>
            <w:lang w:val="en-US"/>
          </w:rPr>
          <w:t>(</w:t>
        </w:r>
        <w:r w:rsidR="00F17206" w:rsidRPr="00F17206">
          <w:rPr>
            <w:rFonts w:ascii="Courier New" w:hAnsi="Courier New" w:cs="Courier New"/>
            <w:lang w:val="en-US"/>
          </w:rPr>
          <w:t xml:space="preserve">Section 5.4 </w:t>
        </w:r>
        <w:r w:rsidR="00F17206">
          <w:rPr>
            <w:rFonts w:ascii="Courier New" w:hAnsi="Courier New" w:cs="Courier New"/>
            <w:lang w:val="en-US"/>
          </w:rPr>
          <w:t xml:space="preserve">of </w:t>
        </w:r>
      </w:ins>
      <w:r w:rsidRPr="00790773">
        <w:rPr>
          <w:rFonts w:ascii="Courier New" w:hAnsi="Courier New" w:cs="Courier New"/>
          <w:lang w:val="en-US"/>
        </w:rPr>
        <w:t>[</w:t>
      </w:r>
      <w:commentRangeStart w:id="98"/>
      <w:del w:id="99" w:author="BOUCADAIR Mohamed INNOV/NET" w:date="2025-06-09T09:45:00Z">
        <w:r w:rsidRPr="00790773" w:rsidDel="00F17206">
          <w:rPr>
            <w:rFonts w:ascii="Courier New" w:hAnsi="Courier New" w:cs="Courier New"/>
            <w:lang w:val="en-US"/>
          </w:rPr>
          <w:delText>RFC4122</w:delText>
        </w:r>
      </w:del>
      <w:commentRangeEnd w:id="98"/>
      <w:ins w:id="100" w:author="BOUCADAIR Mohamed INNOV/NET" w:date="2025-06-09T09:45:00Z">
        <w:r w:rsidR="00F17206" w:rsidRPr="00790773">
          <w:rPr>
            <w:rFonts w:ascii="Courier New" w:hAnsi="Courier New" w:cs="Courier New"/>
            <w:lang w:val="en-US"/>
          </w:rPr>
          <w:t>RFC</w:t>
        </w:r>
        <w:r w:rsidR="00F17206">
          <w:rPr>
            <w:rFonts w:ascii="Courier New" w:hAnsi="Courier New" w:cs="Courier New"/>
            <w:lang w:val="en-US"/>
          </w:rPr>
          <w:t>9562</w:t>
        </w:r>
      </w:ins>
      <w:r w:rsidR="00F17206">
        <w:rPr>
          <w:rStyle w:val="Marquedecommentaire"/>
          <w:rFonts w:ascii="Aptos" w:hAnsi="Aptos"/>
        </w:rPr>
        <w:commentReference w:id="98"/>
      </w:r>
      <w:r w:rsidRPr="00790773">
        <w:rPr>
          <w:rFonts w:ascii="Courier New" w:hAnsi="Courier New" w:cs="Courier New"/>
          <w:lang w:val="en-US"/>
        </w:rPr>
        <w:t>]</w:t>
      </w:r>
      <w:ins w:id="101" w:author="BOUCADAIR Mohamed INNOV/NET" w:date="2025-06-09T09:45:00Z">
        <w:r w:rsidR="00F17206">
          <w:rPr>
            <w:rFonts w:ascii="Courier New" w:hAnsi="Courier New" w:cs="Courier New"/>
            <w:lang w:val="en-US"/>
          </w:rPr>
          <w:t>)</w:t>
        </w:r>
      </w:ins>
      <w:r w:rsidRPr="00790773">
        <w:rPr>
          <w:rFonts w:ascii="Courier New" w:hAnsi="Courier New" w:cs="Courier New"/>
          <w:lang w:val="en-US"/>
        </w:rPr>
        <w:t xml:space="preserve"> and MUST be the same across all </w:t>
      </w:r>
      <w:proofErr w:type="gramStart"/>
      <w:r w:rsidRPr="00790773">
        <w:rPr>
          <w:rFonts w:ascii="Courier New" w:hAnsi="Courier New" w:cs="Courier New"/>
          <w:lang w:val="en-US"/>
        </w:rPr>
        <w:t>client</w:t>
      </w:r>
      <w:proofErr w:type="gramEnd"/>
    </w:p>
    <w:p w14:paraId="646D97E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sessions.  The </w:t>
      </w:r>
      <w:ins w:id="102" w:author="BOUCADAIR Mohamed INNOV/NET" w:date="2025-06-09T10:02:00Z">
        <w:r w:rsidR="00660027" w:rsidRPr="00C403FF">
          <w:rPr>
            <w:rFonts w:ascii="Courier New" w:hAnsi="Courier New" w:cs="Courier New"/>
            <w:lang w:val="en-US"/>
          </w:rPr>
          <w:t xml:space="preserve">session </w:t>
        </w:r>
        <w:r w:rsidR="00660027">
          <w:rPr>
            <w:rFonts w:ascii="Courier New" w:hAnsi="Courier New" w:cs="Courier New"/>
            <w:lang w:val="en-US"/>
          </w:rPr>
          <w:t xml:space="preserve">identifier </w:t>
        </w:r>
      </w:ins>
      <w:del w:id="103" w:author="BOUCADAIR Mohamed INNOV/NET" w:date="2025-06-09T10:02:00Z">
        <w:r w:rsidRPr="00790773" w:rsidDel="00660027">
          <w:rPr>
            <w:rFonts w:ascii="Courier New" w:hAnsi="Courier New" w:cs="Courier New"/>
            <w:lang w:val="en-US"/>
          </w:rPr>
          <w:delText xml:space="preserve">session ID </w:delText>
        </w:r>
      </w:del>
      <w:r w:rsidRPr="00790773">
        <w:rPr>
          <w:rFonts w:ascii="Courier New" w:hAnsi="Courier New" w:cs="Courier New"/>
          <w:lang w:val="en-US"/>
        </w:rPr>
        <w:t>is unique to the IRR Database, so an</w:t>
      </w:r>
    </w:p>
    <w:p w14:paraId="5B6A9D4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instance that serves multiple IRR Databases, will create a</w:t>
      </w:r>
    </w:p>
    <w:p w14:paraId="242013B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separate </w:t>
      </w:r>
      <w:ins w:id="104" w:author="BOUCADAIR Mohamed INNOV/NET" w:date="2025-06-09T10:02:00Z">
        <w:r w:rsidR="00660027" w:rsidRPr="00C403FF">
          <w:rPr>
            <w:rFonts w:ascii="Courier New" w:hAnsi="Courier New" w:cs="Courier New"/>
            <w:lang w:val="en-US"/>
          </w:rPr>
          <w:t xml:space="preserve">session </w:t>
        </w:r>
        <w:r w:rsidR="00660027">
          <w:rPr>
            <w:rFonts w:ascii="Courier New" w:hAnsi="Courier New" w:cs="Courier New"/>
            <w:lang w:val="en-US"/>
          </w:rPr>
          <w:t xml:space="preserve">identifier </w:t>
        </w:r>
      </w:ins>
      <w:del w:id="105" w:author="BOUCADAIR Mohamed INNOV/NET" w:date="2025-06-09T10:02:00Z">
        <w:r w:rsidRPr="00790773" w:rsidDel="00660027">
          <w:rPr>
            <w:rFonts w:ascii="Courier New" w:hAnsi="Courier New" w:cs="Courier New"/>
            <w:lang w:val="en-US"/>
          </w:rPr>
          <w:delText xml:space="preserve">session ID </w:delText>
        </w:r>
      </w:del>
      <w:r w:rsidRPr="00790773">
        <w:rPr>
          <w:rFonts w:ascii="Courier New" w:hAnsi="Courier New" w:cs="Courier New"/>
          <w:lang w:val="en-US"/>
        </w:rPr>
        <w:t>for each.</w:t>
      </w:r>
    </w:p>
    <w:p w14:paraId="7DA04CE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9B357C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server MUST generate a snapshot for version number one.  This</w:t>
      </w:r>
    </w:p>
    <w:p w14:paraId="403BD5C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may contain an empty array of objects if the IRR Database is</w:t>
      </w:r>
    </w:p>
    <w:p w14:paraId="5285BEC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currently empty.</w:t>
      </w:r>
    </w:p>
    <w:p w14:paraId="6FF5106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782B15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server MUST generate a new Update Notification File with the</w:t>
      </w:r>
    </w:p>
    <w:p w14:paraId="5BD9DE0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new </w:t>
      </w:r>
      <w:ins w:id="106" w:author="BOUCADAIR Mohamed INNOV/NET" w:date="2025-06-09T10:02:00Z">
        <w:r w:rsidR="00660027" w:rsidRPr="00C403FF">
          <w:rPr>
            <w:rFonts w:ascii="Courier New" w:hAnsi="Courier New" w:cs="Courier New"/>
            <w:lang w:val="en-US"/>
          </w:rPr>
          <w:t xml:space="preserve">session </w:t>
        </w:r>
        <w:r w:rsidR="00660027">
          <w:rPr>
            <w:rFonts w:ascii="Courier New" w:hAnsi="Courier New" w:cs="Courier New"/>
            <w:lang w:val="en-US"/>
          </w:rPr>
          <w:t>identifier</w:t>
        </w:r>
      </w:ins>
      <w:del w:id="107" w:author="BOUCADAIR Mohamed INNOV/NET" w:date="2025-06-09T10:02:00Z">
        <w:r w:rsidRPr="00790773" w:rsidDel="00660027">
          <w:rPr>
            <w:rFonts w:ascii="Courier New" w:hAnsi="Courier New" w:cs="Courier New"/>
            <w:lang w:val="en-US"/>
          </w:rPr>
          <w:delText>session ID</w:delText>
        </w:r>
      </w:del>
      <w:r w:rsidRPr="00790773">
        <w:rPr>
          <w:rFonts w:ascii="Courier New" w:hAnsi="Courier New" w:cs="Courier New"/>
          <w:lang w:val="en-US"/>
        </w:rPr>
        <w:t>, a reference to the new snapshot, and no deltas.</w:t>
      </w:r>
    </w:p>
    <w:p w14:paraId="5027655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267C0A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Note that a publication, and its associated </w:t>
      </w:r>
      <w:ins w:id="108" w:author="BOUCADAIR Mohamed INNOV/NET" w:date="2025-06-09T10:02:00Z">
        <w:r w:rsidR="00660027" w:rsidRPr="00C403FF">
          <w:rPr>
            <w:rFonts w:ascii="Courier New" w:hAnsi="Courier New" w:cs="Courier New"/>
            <w:lang w:val="en-US"/>
          </w:rPr>
          <w:t xml:space="preserve">session </w:t>
        </w:r>
        <w:r w:rsidR="00660027">
          <w:rPr>
            <w:rFonts w:ascii="Courier New" w:hAnsi="Courier New" w:cs="Courier New"/>
            <w:lang w:val="en-US"/>
          </w:rPr>
          <w:t xml:space="preserve">identifiers </w:t>
        </w:r>
      </w:ins>
      <w:del w:id="109" w:author="BOUCADAIR Mohamed INNOV/NET" w:date="2025-06-09T10:02:00Z">
        <w:r w:rsidRPr="00790773" w:rsidDel="00660027">
          <w:rPr>
            <w:rFonts w:ascii="Courier New" w:hAnsi="Courier New" w:cs="Courier New"/>
            <w:lang w:val="en-US"/>
          </w:rPr>
          <w:delText>session ID</w:delText>
        </w:r>
      </w:del>
      <w:r w:rsidRPr="00790773">
        <w:rPr>
          <w:rFonts w:ascii="Courier New" w:hAnsi="Courier New" w:cs="Courier New"/>
          <w:lang w:val="en-US"/>
        </w:rPr>
        <w:t>s and versions,</w:t>
      </w:r>
    </w:p>
    <w:p w14:paraId="31569EC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always relates to a single specific IRR Database, even if multiple</w:t>
      </w:r>
    </w:p>
    <w:p w14:paraId="63164FD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databases are published from one instance.  </w:t>
      </w:r>
      <w:commentRangeStart w:id="110"/>
      <w:r w:rsidRPr="00790773">
        <w:rPr>
          <w:rFonts w:ascii="Courier New" w:hAnsi="Courier New" w:cs="Courier New"/>
          <w:lang w:val="en-US"/>
        </w:rPr>
        <w:t>For example, a mirror</w:t>
      </w:r>
    </w:p>
    <w:p w14:paraId="6A03097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server publishing NRTMv4 for RIPE and RIPE-NONAUTH, will generate two</w:t>
      </w:r>
    </w:p>
    <w:p w14:paraId="118EB97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Update Notification Files, referring two Snapshot Files, and two sets</w:t>
      </w:r>
    </w:p>
    <w:p w14:paraId="2B6E4D5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of Delta Files each with contiguous version numbers - </w:t>
      </w:r>
      <w:commentRangeEnd w:id="110"/>
      <w:r w:rsidR="00086F20">
        <w:rPr>
          <w:rStyle w:val="Marquedecommentaire"/>
          <w:rFonts w:ascii="Aptos" w:hAnsi="Aptos"/>
        </w:rPr>
        <w:commentReference w:id="110"/>
      </w:r>
      <w:r w:rsidRPr="00790773">
        <w:rPr>
          <w:rFonts w:ascii="Courier New" w:hAnsi="Courier New" w:cs="Courier New"/>
          <w:lang w:val="en-US"/>
        </w:rPr>
        <w:t>all completely</w:t>
      </w:r>
    </w:p>
    <w:p w14:paraId="419A028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independent to each other, with different session </w:t>
      </w:r>
      <w:del w:id="111" w:author="BOUCADAIR Mohamed INNOV/NET" w:date="2025-06-09T11:13:00Z">
        <w:r w:rsidRPr="00790773" w:rsidDel="00696F68">
          <w:rPr>
            <w:rFonts w:ascii="Courier New" w:hAnsi="Courier New" w:cs="Courier New"/>
            <w:lang w:val="en-US"/>
          </w:rPr>
          <w:delText>IDs</w:delText>
        </w:r>
      </w:del>
      <w:ins w:id="112" w:author="BOUCADAIR Mohamed INNOV/NET" w:date="2025-06-09T11:13:00Z">
        <w:r w:rsidR="00696F68">
          <w:rPr>
            <w:rFonts w:ascii="Courier New" w:hAnsi="Courier New" w:cs="Courier New"/>
            <w:lang w:val="en-US"/>
          </w:rPr>
          <w:t>identifier</w:t>
        </w:r>
        <w:r w:rsidR="00696F68" w:rsidRPr="00790773">
          <w:rPr>
            <w:rFonts w:ascii="Courier New" w:hAnsi="Courier New" w:cs="Courier New"/>
            <w:lang w:val="en-US"/>
          </w:rPr>
          <w:t>s</w:t>
        </w:r>
      </w:ins>
      <w:r w:rsidRPr="00790773">
        <w:rPr>
          <w:rFonts w:ascii="Courier New" w:hAnsi="Courier New" w:cs="Courier New"/>
          <w:lang w:val="en-US"/>
        </w:rPr>
        <w:t>, potentially at</w:t>
      </w:r>
    </w:p>
    <w:p w14:paraId="4C5F116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different times.  This applies even if the same IRR server instance</w:t>
      </w:r>
    </w:p>
    <w:p w14:paraId="762AECD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produces both.</w:t>
      </w:r>
    </w:p>
    <w:p w14:paraId="67CCC0D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50E853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3.3.  Publishing </w:t>
      </w:r>
      <w:del w:id="113" w:author="BOUCADAIR Mohamed INNOV/NET" w:date="2025-06-09T09:48:00Z">
        <w:r w:rsidRPr="00790773" w:rsidDel="001D609F">
          <w:rPr>
            <w:rFonts w:ascii="Courier New" w:hAnsi="Courier New" w:cs="Courier New"/>
            <w:lang w:val="en-US"/>
          </w:rPr>
          <w:delText>updates</w:delText>
        </w:r>
      </w:del>
      <w:ins w:id="114" w:author="BOUCADAIR Mohamed INNOV/NET" w:date="2025-06-09T09:48:00Z">
        <w:r w:rsidR="001D609F">
          <w:rPr>
            <w:rFonts w:ascii="Courier New" w:hAnsi="Courier New" w:cs="Courier New"/>
            <w:lang w:val="en-US"/>
          </w:rPr>
          <w:t>U</w:t>
        </w:r>
        <w:r w:rsidR="001D609F" w:rsidRPr="00790773">
          <w:rPr>
            <w:rFonts w:ascii="Courier New" w:hAnsi="Courier New" w:cs="Courier New"/>
            <w:lang w:val="en-US"/>
          </w:rPr>
          <w:t>pdates</w:t>
        </w:r>
      </w:ins>
    </w:p>
    <w:p w14:paraId="0919870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35D7DD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After creating the initialization files, the mirror server processes</w:t>
      </w:r>
    </w:p>
    <w:p w14:paraId="24B195B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updates by publishing Delta Files and, periodically, a new Snapshot</w:t>
      </w:r>
    </w:p>
    <w:p w14:paraId="4BC8996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File.</w:t>
      </w:r>
    </w:p>
    <w:p w14:paraId="69B269D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C938AB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3.3.1.  Delta Files</w:t>
      </w:r>
    </w:p>
    <w:p w14:paraId="433D630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50BCCA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Changes to IRR objects MUST be recorded in Delta Files.  One Delta</w:t>
      </w:r>
    </w:p>
    <w:p w14:paraId="50B6A10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File can contain multiple changes.</w:t>
      </w:r>
    </w:p>
    <w:p w14:paraId="094C16C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713BC7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Updates are generated as follows:</w:t>
      </w:r>
    </w:p>
    <w:p w14:paraId="5B31328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96D8D4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A mirror server MUST publish a Delta File </w:t>
      </w:r>
      <w:commentRangeStart w:id="115"/>
      <w:r w:rsidRPr="00790773">
        <w:rPr>
          <w:rFonts w:ascii="Courier New" w:hAnsi="Courier New" w:cs="Courier New"/>
          <w:lang w:val="en-US"/>
        </w:rPr>
        <w:t xml:space="preserve">approximately </w:t>
      </w:r>
      <w:commentRangeEnd w:id="115"/>
      <w:r w:rsidR="001D609F">
        <w:rPr>
          <w:rStyle w:val="Marquedecommentaire"/>
          <w:rFonts w:ascii="Aptos" w:hAnsi="Aptos"/>
        </w:rPr>
        <w:commentReference w:id="115"/>
      </w:r>
      <w:r w:rsidRPr="00790773">
        <w:rPr>
          <w:rFonts w:ascii="Courier New" w:hAnsi="Courier New" w:cs="Courier New"/>
          <w:lang w:val="en-US"/>
        </w:rPr>
        <w:t>every</w:t>
      </w:r>
    </w:p>
    <w:p w14:paraId="4AD2149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minute, if there have been changes to IRR objects in that time</w:t>
      </w:r>
    </w:p>
    <w:p w14:paraId="786CD45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frame.</w:t>
      </w:r>
    </w:p>
    <w:p w14:paraId="021B3EF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A4B3B1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If a mirror server is lagging in production of Delta Files, such</w:t>
      </w:r>
    </w:p>
    <w:p w14:paraId="63276F8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   as after an initialization or server downtime, it MUST generate</w:t>
      </w:r>
    </w:p>
    <w:p w14:paraId="7AEF3E8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one larger "catch up" Delta File, rather than individual Delta</w:t>
      </w:r>
    </w:p>
    <w:p w14:paraId="473F884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Files for every </w:t>
      </w:r>
      <w:del w:id="116" w:author="BOUCADAIR Mohamed INNOV/NET" w:date="2025-06-09T09:49:00Z">
        <w:r w:rsidRPr="00790773" w:rsidDel="001D609F">
          <w:rPr>
            <w:rFonts w:ascii="Courier New" w:hAnsi="Courier New" w:cs="Courier New"/>
            <w:lang w:val="en-US"/>
          </w:rPr>
          <w:delText xml:space="preserve">one </w:delText>
        </w:r>
      </w:del>
      <w:ins w:id="117" w:author="BOUCADAIR Mohamed INNOV/NET" w:date="2025-06-09T09:49:00Z">
        <w:r w:rsidR="001D609F" w:rsidRPr="00790773">
          <w:rPr>
            <w:rFonts w:ascii="Courier New" w:hAnsi="Courier New" w:cs="Courier New"/>
            <w:lang w:val="en-US"/>
          </w:rPr>
          <w:t>one</w:t>
        </w:r>
        <w:r w:rsidR="001D609F">
          <w:rPr>
            <w:rFonts w:ascii="Courier New" w:hAnsi="Courier New" w:cs="Courier New"/>
            <w:lang w:val="en-US"/>
          </w:rPr>
          <w:t>-</w:t>
        </w:r>
      </w:ins>
      <w:r w:rsidRPr="00790773">
        <w:rPr>
          <w:rFonts w:ascii="Courier New" w:hAnsi="Courier New" w:cs="Courier New"/>
          <w:lang w:val="en-US"/>
        </w:rPr>
        <w:t>minute window.</w:t>
      </w:r>
    </w:p>
    <w:p w14:paraId="6B5B082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E5447D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A new Delta File MUST be generated with a new version, one greater</w:t>
      </w:r>
    </w:p>
    <w:p w14:paraId="2253BE6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than the last Delta File version, or one greater than the last</w:t>
      </w:r>
    </w:p>
    <w:p w14:paraId="01BCF02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Snapshot File version if there were no prior deltas at all.</w:t>
      </w:r>
    </w:p>
    <w:p w14:paraId="4854F2F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DFA94F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Delta File MUST include all changes that happened during the</w:t>
      </w:r>
    </w:p>
    <w:p w14:paraId="1131123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time frame, in the order in which they occurred.  If multiple</w:t>
      </w:r>
    </w:p>
    <w:p w14:paraId="2295474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changes have occurred within the time frame that would cancel each</w:t>
      </w:r>
    </w:p>
    <w:p w14:paraId="53DBA96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other out, like an addition and immediate deletion of the same</w:t>
      </w:r>
    </w:p>
    <w:p w14:paraId="2CFEF35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object, the mirror server MUST still include all these changes.</w:t>
      </w:r>
    </w:p>
    <w:p w14:paraId="4BCA346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74977E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8890DD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CE4CAC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044B7D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74DBB1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C0FA1E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URL where the Delta File is published MUST contain the session</w:t>
      </w:r>
    </w:p>
    <w:p w14:paraId="6EC3BBE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ID and version number to allow it to be indefinitely cached.  It</w:t>
      </w:r>
    </w:p>
    <w:p w14:paraId="660CF06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MUST also contain a random value that </w:t>
      </w:r>
      <w:del w:id="118" w:author="BOUCADAIR Mohamed INNOV/NET" w:date="2025-06-09T09:50:00Z">
        <w:r w:rsidRPr="00790773" w:rsidDel="001D609F">
          <w:rPr>
            <w:rFonts w:ascii="Courier New" w:hAnsi="Courier New" w:cs="Courier New"/>
            <w:lang w:val="en-US"/>
          </w:rPr>
          <w:delText>can not</w:delText>
        </w:r>
      </w:del>
      <w:ins w:id="119" w:author="BOUCADAIR Mohamed INNOV/NET" w:date="2025-06-09T09:50:00Z">
        <w:r w:rsidR="001D609F" w:rsidRPr="00790773">
          <w:rPr>
            <w:rFonts w:ascii="Courier New" w:hAnsi="Courier New" w:cs="Courier New"/>
            <w:lang w:val="en-US"/>
          </w:rPr>
          <w:t>cannot</w:t>
        </w:r>
      </w:ins>
      <w:r w:rsidRPr="00790773">
        <w:rPr>
          <w:rFonts w:ascii="Courier New" w:hAnsi="Courier New" w:cs="Courier New"/>
          <w:lang w:val="en-US"/>
        </w:rPr>
        <w:t xml:space="preserve"> be predicted before</w:t>
      </w:r>
    </w:p>
    <w:p w14:paraId="196F649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publication, to counter negative caching issues.</w:t>
      </w:r>
    </w:p>
    <w:p w14:paraId="61724E5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93451D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120"/>
      <w:r w:rsidRPr="00790773">
        <w:rPr>
          <w:rFonts w:ascii="Courier New" w:hAnsi="Courier New" w:cs="Courier New"/>
          <w:lang w:val="en-US"/>
        </w:rPr>
        <w:t xml:space="preserve">   *  After generating a new Delta File, a mirror server SHOULD remove</w:t>
      </w:r>
    </w:p>
    <w:p w14:paraId="6735B1E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all Delta Files older than 24 hours.</w:t>
      </w:r>
      <w:commentRangeEnd w:id="120"/>
      <w:r w:rsidR="001D609F">
        <w:rPr>
          <w:rStyle w:val="Marquedecommentaire"/>
          <w:rFonts w:ascii="Aptos" w:hAnsi="Aptos"/>
        </w:rPr>
        <w:commentReference w:id="120"/>
      </w:r>
    </w:p>
    <w:p w14:paraId="11F7A9B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5378CE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Update Notification File MUST be updated to include the new</w:t>
      </w:r>
    </w:p>
    <w:p w14:paraId="1F26551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Delta File and update the database version.</w:t>
      </w:r>
    </w:p>
    <w:p w14:paraId="1C9A0F0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D3FF6B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Note that, as Delta Files always contain changes compared to a</w:t>
      </w:r>
    </w:p>
    <w:p w14:paraId="79E946B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previous state, there can never be a Delta File with version 1.</w:t>
      </w:r>
    </w:p>
    <w:p w14:paraId="0549B73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806746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3.3.2.  Snapshot Files</w:t>
      </w:r>
    </w:p>
    <w:p w14:paraId="2AAC487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E64EE2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Snapshot Files after initialization are generated as follows:</w:t>
      </w:r>
    </w:p>
    <w:p w14:paraId="7110F76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2EF1A5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mirror server MUST generate a new Snapshot File </w:t>
      </w:r>
      <w:commentRangeStart w:id="121"/>
      <w:r w:rsidRPr="00790773">
        <w:rPr>
          <w:rFonts w:ascii="Courier New" w:hAnsi="Courier New" w:cs="Courier New"/>
          <w:lang w:val="en-US"/>
        </w:rPr>
        <w:t>between once</w:t>
      </w:r>
    </w:p>
    <w:p w14:paraId="19D1FD7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per hour and once per day, if there have been changes to the IRR</w:t>
      </w:r>
    </w:p>
    <w:p w14:paraId="27F61FE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objects.</w:t>
      </w:r>
      <w:commentRangeEnd w:id="121"/>
      <w:r w:rsidR="001D609F">
        <w:rPr>
          <w:rStyle w:val="Marquedecommentaire"/>
          <w:rFonts w:ascii="Aptos" w:hAnsi="Aptos"/>
        </w:rPr>
        <w:commentReference w:id="121"/>
      </w:r>
    </w:p>
    <w:p w14:paraId="283331B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F0828C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version number of the new snapshot MUST be equal to the last</w:t>
      </w:r>
    </w:p>
    <w:p w14:paraId="0711439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Delta File version.</w:t>
      </w:r>
    </w:p>
    <w:p w14:paraId="3C59F36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1DACB0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122"/>
      <w:r w:rsidRPr="00790773">
        <w:rPr>
          <w:rFonts w:ascii="Courier New" w:hAnsi="Courier New" w:cs="Courier New"/>
          <w:lang w:val="en-US"/>
        </w:rPr>
        <w:t xml:space="preserve">   *  If there have been no changes to the IRR objects since the last</w:t>
      </w:r>
    </w:p>
    <w:p w14:paraId="21AC5A0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snapshot, the mirror server MUST NOT generate a new snapshot.</w:t>
      </w:r>
      <w:commentRangeEnd w:id="122"/>
      <w:r w:rsidR="001D609F">
        <w:rPr>
          <w:rStyle w:val="Marquedecommentaire"/>
          <w:rFonts w:ascii="Aptos" w:hAnsi="Aptos"/>
        </w:rPr>
        <w:commentReference w:id="122"/>
      </w:r>
    </w:p>
    <w:p w14:paraId="6C06DA7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DF8073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URL where the Snapshot File is published MUST contain the</w:t>
      </w:r>
    </w:p>
    <w:p w14:paraId="0F395F6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session ID and version number to allow it to be indefinitely</w:t>
      </w:r>
    </w:p>
    <w:p w14:paraId="270D185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cached.  It MUST also contain a random value that </w:t>
      </w:r>
      <w:del w:id="123" w:author="BOUCADAIR Mohamed INNOV/NET" w:date="2025-06-09T09:55:00Z">
        <w:r w:rsidRPr="00790773" w:rsidDel="0020096E">
          <w:rPr>
            <w:rFonts w:ascii="Courier New" w:hAnsi="Courier New" w:cs="Courier New"/>
            <w:lang w:val="en-US"/>
          </w:rPr>
          <w:delText>can not</w:delText>
        </w:r>
      </w:del>
      <w:ins w:id="124" w:author="BOUCADAIR Mohamed INNOV/NET" w:date="2025-06-09T09:55:00Z">
        <w:r w:rsidR="0020096E" w:rsidRPr="00790773">
          <w:rPr>
            <w:rFonts w:ascii="Courier New" w:hAnsi="Courier New" w:cs="Courier New"/>
            <w:lang w:val="en-US"/>
          </w:rPr>
          <w:t>cannot</w:t>
        </w:r>
      </w:ins>
      <w:r w:rsidRPr="00790773">
        <w:rPr>
          <w:rFonts w:ascii="Courier New" w:hAnsi="Courier New" w:cs="Courier New"/>
          <w:lang w:val="en-US"/>
        </w:rPr>
        <w:t xml:space="preserve"> be</w:t>
      </w:r>
    </w:p>
    <w:p w14:paraId="3C6C282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predicted before publication, to counter negative caching issues.</w:t>
      </w:r>
    </w:p>
    <w:p w14:paraId="1C4D833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4AF920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Update Notification File MUST be updated to include the new</w:t>
      </w:r>
    </w:p>
    <w:p w14:paraId="3E82B19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snapshot, if one was generated.</w:t>
      </w:r>
    </w:p>
    <w:p w14:paraId="36E503B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ACD67D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Snapshot generation may take some time, and in that time newer</w:t>
      </w:r>
    </w:p>
    <w:p w14:paraId="0515787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changes may occur that are not part of the snapshot in progress.</w:t>
      </w:r>
    </w:p>
    <w:p w14:paraId="23BAA95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   The mirror server SHOULD continue to produce Delta Files during</w:t>
      </w:r>
    </w:p>
    <w:p w14:paraId="4AFF7F7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this window, which means </w:t>
      </w:r>
      <w:ins w:id="125" w:author="BOUCADAIR Mohamed INNOV/NET" w:date="2025-06-09T09:55:00Z">
        <w:r w:rsidR="0020096E">
          <w:rPr>
            <w:rFonts w:ascii="Courier New" w:hAnsi="Courier New" w:cs="Courier New"/>
            <w:lang w:val="en-US"/>
          </w:rPr>
          <w:t xml:space="preserve">that </w:t>
        </w:r>
      </w:ins>
      <w:commentRangeStart w:id="126"/>
      <w:r w:rsidRPr="00790773">
        <w:rPr>
          <w:rFonts w:ascii="Courier New" w:hAnsi="Courier New" w:cs="Courier New"/>
          <w:lang w:val="en-US"/>
        </w:rPr>
        <w:t xml:space="preserve">the server </w:t>
      </w:r>
      <w:del w:id="127" w:author="BOUCADAIR Mohamed INNOV/NET" w:date="2025-06-09T09:56:00Z">
        <w:r w:rsidRPr="00790773" w:rsidDel="0020096E">
          <w:rPr>
            <w:rFonts w:ascii="Courier New" w:hAnsi="Courier New" w:cs="Courier New"/>
            <w:lang w:val="en-US"/>
          </w:rPr>
          <w:delText xml:space="preserve">MAY </w:delText>
        </w:r>
      </w:del>
      <w:ins w:id="128" w:author="BOUCADAIR Mohamed INNOV/NET" w:date="2025-06-09T09:56:00Z">
        <w:r w:rsidR="0020096E">
          <w:rPr>
            <w:rFonts w:ascii="Courier New" w:hAnsi="Courier New" w:cs="Courier New"/>
            <w:lang w:val="en-US"/>
          </w:rPr>
          <w:t>may</w:t>
        </w:r>
        <w:r w:rsidR="0020096E" w:rsidRPr="00790773">
          <w:rPr>
            <w:rFonts w:ascii="Courier New" w:hAnsi="Courier New" w:cs="Courier New"/>
            <w:lang w:val="en-US"/>
          </w:rPr>
          <w:t xml:space="preserve"> </w:t>
        </w:r>
        <w:commentRangeEnd w:id="126"/>
        <w:r w:rsidR="0020096E">
          <w:rPr>
            <w:rStyle w:val="Marquedecommentaire"/>
            <w:rFonts w:ascii="Aptos" w:hAnsi="Aptos"/>
          </w:rPr>
          <w:commentReference w:id="126"/>
        </w:r>
      </w:ins>
      <w:r w:rsidRPr="00790773">
        <w:rPr>
          <w:rFonts w:ascii="Courier New" w:hAnsi="Courier New" w:cs="Courier New"/>
          <w:lang w:val="en-US"/>
        </w:rPr>
        <w:t>publish a Snapshot File</w:t>
      </w:r>
    </w:p>
    <w:p w14:paraId="46C8F02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with a version number older than the most recent Delta File at the</w:t>
      </w:r>
    </w:p>
    <w:p w14:paraId="25B2342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time of publication.</w:t>
      </w:r>
    </w:p>
    <w:p w14:paraId="4086AAA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94DD29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3.3.3.  Update Notification File</w:t>
      </w:r>
    </w:p>
    <w:p w14:paraId="099593E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A56ACC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Update Notification File MUST be updated when a new Delta or</w:t>
      </w:r>
    </w:p>
    <w:p w14:paraId="7A2E1A5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Snapshot File is published and, even if there have been no changes,</w:t>
      </w:r>
    </w:p>
    <w:p w14:paraId="55B463B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at least every 24 hours.</w:t>
      </w:r>
    </w:p>
    <w:p w14:paraId="0462A95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80849F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3.3.4.  Publication Policy Restrictions</w:t>
      </w:r>
    </w:p>
    <w:p w14:paraId="510AB29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272429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 mirror server MAY have a policy that restricts the publication of</w:t>
      </w:r>
    </w:p>
    <w:p w14:paraId="14717EB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certain IRR objects or attributes, or modifies these before</w:t>
      </w:r>
    </w:p>
    <w:p w14:paraId="6117D10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publication.  Typical scenarios for this include preventing the</w:t>
      </w:r>
    </w:p>
    <w:p w14:paraId="69BA03F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distribution of certain personal data or password hashes, or</w:t>
      </w:r>
    </w:p>
    <w:p w14:paraId="20378E4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excluding objects which do not meet validation rules like </w:t>
      </w:r>
      <w:commentRangeStart w:id="129"/>
      <w:r w:rsidRPr="00790773">
        <w:rPr>
          <w:rFonts w:ascii="Courier New" w:hAnsi="Courier New" w:cs="Courier New"/>
          <w:lang w:val="en-US"/>
        </w:rPr>
        <w:t>RPKI</w:t>
      </w:r>
      <w:commentRangeEnd w:id="129"/>
      <w:r w:rsidR="0020096E">
        <w:rPr>
          <w:rStyle w:val="Marquedecommentaire"/>
          <w:rFonts w:ascii="Aptos" w:hAnsi="Aptos"/>
        </w:rPr>
        <w:commentReference w:id="129"/>
      </w:r>
    </w:p>
    <w:p w14:paraId="0E58ED7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consistency.  It is RECOMMENDED to modify objects in such a way that</w:t>
      </w:r>
    </w:p>
    <w:p w14:paraId="049ABB4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this change is evident to humans reading the object text, </w:t>
      </w:r>
      <w:ins w:id="130" w:author="BOUCADAIR Mohamed INNOV/NET" w:date="2025-06-09T09:57:00Z">
        <w:r w:rsidR="0020096E" w:rsidRPr="00790773">
          <w:rPr>
            <w:rFonts w:ascii="Courier New" w:hAnsi="Courier New" w:cs="Courier New"/>
            <w:lang w:val="en-US"/>
          </w:rPr>
          <w:t>for example</w:t>
        </w:r>
        <w:r w:rsidR="0020096E">
          <w:rPr>
            <w:rFonts w:ascii="Courier New" w:hAnsi="Courier New" w:cs="Courier New"/>
            <w:lang w:val="en-US"/>
          </w:rPr>
          <w:t>,</w:t>
        </w:r>
      </w:ins>
      <w:del w:id="131" w:author="BOUCADAIR Mohamed INNOV/NET" w:date="2025-06-09T09:57:00Z">
        <w:r w:rsidRPr="00790773" w:rsidDel="0020096E">
          <w:rPr>
            <w:rFonts w:ascii="Courier New" w:hAnsi="Courier New" w:cs="Courier New"/>
            <w:lang w:val="en-US"/>
          </w:rPr>
          <w:delText>for example</w:delText>
        </w:r>
      </w:del>
    </w:p>
    <w:p w14:paraId="3F0EA25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by adding remark lines or comments.</w:t>
      </w:r>
    </w:p>
    <w:p w14:paraId="2F7631B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45DA14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Mirror servers are RECOMMENDED to remove password hashes from the</w:t>
      </w:r>
    </w:p>
    <w:p w14:paraId="7701074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auth lines in </w:t>
      </w:r>
      <w:commentRangeStart w:id="132"/>
      <w:proofErr w:type="spellStart"/>
      <w:r w:rsidRPr="00790773">
        <w:rPr>
          <w:rFonts w:ascii="Courier New" w:hAnsi="Courier New" w:cs="Courier New"/>
          <w:lang w:val="en-US"/>
        </w:rPr>
        <w:t>mntner</w:t>
      </w:r>
      <w:proofErr w:type="spellEnd"/>
      <w:r w:rsidRPr="00790773">
        <w:rPr>
          <w:rFonts w:ascii="Courier New" w:hAnsi="Courier New" w:cs="Courier New"/>
          <w:lang w:val="en-US"/>
        </w:rPr>
        <w:t xml:space="preserve"> objects</w:t>
      </w:r>
      <w:commentRangeEnd w:id="132"/>
      <w:r w:rsidR="0020096E">
        <w:rPr>
          <w:rStyle w:val="Marquedecommentaire"/>
          <w:rFonts w:ascii="Aptos" w:hAnsi="Aptos"/>
        </w:rPr>
        <w:commentReference w:id="132"/>
      </w:r>
      <w:r w:rsidRPr="00790773">
        <w:rPr>
          <w:rFonts w:ascii="Courier New" w:hAnsi="Courier New" w:cs="Courier New"/>
          <w:lang w:val="en-US"/>
        </w:rPr>
        <w:t>, as they have little use beyond the</w:t>
      </w:r>
    </w:p>
    <w:p w14:paraId="7D81B4A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authoritative server, and their </w:t>
      </w:r>
      <w:commentRangeStart w:id="133"/>
      <w:r w:rsidRPr="00790773">
        <w:rPr>
          <w:rFonts w:ascii="Courier New" w:hAnsi="Courier New" w:cs="Courier New"/>
          <w:lang w:val="en-US"/>
        </w:rPr>
        <w:t>publication may be a security risk.</w:t>
      </w:r>
      <w:commentRangeEnd w:id="133"/>
      <w:r w:rsidR="0020096E">
        <w:rPr>
          <w:rStyle w:val="Marquedecommentaire"/>
          <w:rFonts w:ascii="Aptos" w:hAnsi="Aptos"/>
        </w:rPr>
        <w:commentReference w:id="133"/>
      </w:r>
    </w:p>
    <w:p w14:paraId="73FCD7A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5EA82F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If a mirror server has a policy that restricts or modifies object</w:t>
      </w:r>
    </w:p>
    <w:p w14:paraId="50AF922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publication, this MUST be applied consistently to Snapshot Files and</w:t>
      </w:r>
    </w:p>
    <w:p w14:paraId="7A86BA2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Delta Files from the moment the policy is enacted or modified.</w:t>
      </w:r>
    </w:p>
    <w:p w14:paraId="1D9F8DA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D094D4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4.  Mirror </w:t>
      </w:r>
      <w:ins w:id="134" w:author="BOUCADAIR Mohamed INNOV/NET" w:date="2025-06-09T10:00:00Z">
        <w:r w:rsidR="0020096E">
          <w:rPr>
            <w:rFonts w:ascii="Courier New" w:hAnsi="Courier New" w:cs="Courier New"/>
            <w:lang w:val="en-US"/>
          </w:rPr>
          <w:t>C</w:t>
        </w:r>
      </w:ins>
      <w:del w:id="135" w:author="BOUCADAIR Mohamed INNOV/NET" w:date="2025-06-09T10:00:00Z">
        <w:r w:rsidRPr="00790773" w:rsidDel="0020096E">
          <w:rPr>
            <w:rFonts w:ascii="Courier New" w:hAnsi="Courier New" w:cs="Courier New"/>
            <w:lang w:val="en-US"/>
          </w:rPr>
          <w:delText>c</w:delText>
        </w:r>
      </w:del>
      <w:r w:rsidRPr="00790773">
        <w:rPr>
          <w:rFonts w:ascii="Courier New" w:hAnsi="Courier New" w:cs="Courier New"/>
          <w:lang w:val="en-US"/>
        </w:rPr>
        <w:t xml:space="preserve">lient </w:t>
      </w:r>
      <w:ins w:id="136" w:author="BOUCADAIR Mohamed INNOV/NET" w:date="2025-06-09T10:00:00Z">
        <w:r w:rsidR="0020096E">
          <w:rPr>
            <w:rFonts w:ascii="Courier New" w:hAnsi="Courier New" w:cs="Courier New"/>
            <w:lang w:val="en-US"/>
          </w:rPr>
          <w:t>U</w:t>
        </w:r>
      </w:ins>
      <w:del w:id="137" w:author="BOUCADAIR Mohamed INNOV/NET" w:date="2025-06-09T10:00:00Z">
        <w:r w:rsidRPr="00790773" w:rsidDel="0020096E">
          <w:rPr>
            <w:rFonts w:ascii="Courier New" w:hAnsi="Courier New" w:cs="Courier New"/>
            <w:lang w:val="en-US"/>
          </w:rPr>
          <w:delText>u</w:delText>
        </w:r>
      </w:del>
      <w:r w:rsidRPr="00790773">
        <w:rPr>
          <w:rFonts w:ascii="Courier New" w:hAnsi="Courier New" w:cs="Courier New"/>
          <w:lang w:val="en-US"/>
        </w:rPr>
        <w:t>se</w:t>
      </w:r>
    </w:p>
    <w:p w14:paraId="38E5827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7C9FBF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4.1.  Client Configuration</w:t>
      </w:r>
    </w:p>
    <w:p w14:paraId="7AD5426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26117F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Mirror clients are configured with the name of the IRR Database, the</w:t>
      </w:r>
    </w:p>
    <w:p w14:paraId="41E0977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URL of the Update Notification File, and the public key currently</w:t>
      </w:r>
    </w:p>
    <w:p w14:paraId="601FE0C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used for signing the Update Notification File.  Key rotation is</w:t>
      </w:r>
    </w:p>
    <w:p w14:paraId="41FE709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described in Section 8.4.</w:t>
      </w:r>
    </w:p>
    <w:p w14:paraId="5931D28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765788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4.2.  Initialization from </w:t>
      </w:r>
      <w:del w:id="138" w:author="BOUCADAIR Mohamed INNOV/NET" w:date="2025-06-09T10:00:00Z">
        <w:r w:rsidRPr="00790773" w:rsidDel="0020096E">
          <w:rPr>
            <w:rFonts w:ascii="Courier New" w:hAnsi="Courier New" w:cs="Courier New"/>
            <w:lang w:val="en-US"/>
          </w:rPr>
          <w:delText>snapshot</w:delText>
        </w:r>
      </w:del>
      <w:ins w:id="139" w:author="BOUCADAIR Mohamed INNOV/NET" w:date="2025-06-09T10:00:00Z">
        <w:r w:rsidR="0020096E">
          <w:rPr>
            <w:rFonts w:ascii="Courier New" w:hAnsi="Courier New" w:cs="Courier New"/>
            <w:lang w:val="en-US"/>
          </w:rPr>
          <w:t>S</w:t>
        </w:r>
        <w:r w:rsidR="0020096E" w:rsidRPr="00790773">
          <w:rPr>
            <w:rFonts w:ascii="Courier New" w:hAnsi="Courier New" w:cs="Courier New"/>
            <w:lang w:val="en-US"/>
          </w:rPr>
          <w:t>napshot</w:t>
        </w:r>
      </w:ins>
    </w:p>
    <w:p w14:paraId="3ACEA35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45C626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Clients MUST initialize from a Snapshot File when initially</w:t>
      </w:r>
    </w:p>
    <w:p w14:paraId="073896B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configured or if they are not able to update their local data from</w:t>
      </w:r>
    </w:p>
    <w:p w14:paraId="20FA96E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provided Delta Files:</w:t>
      </w:r>
    </w:p>
    <w:p w14:paraId="487C5DD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628918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retrieve the Update Notification File.</w:t>
      </w:r>
    </w:p>
    <w:p w14:paraId="3D63465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48DC20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verify that the source attribute in the Update</w:t>
      </w:r>
    </w:p>
    <w:p w14:paraId="6D598B9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File matches the configured IRR Database name.</w:t>
      </w:r>
    </w:p>
    <w:p w14:paraId="1F4DF6A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CFC3EC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retrieve the Snapshot File and load the objects</w:t>
      </w:r>
    </w:p>
    <w:p w14:paraId="4402526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into its local storage.</w:t>
      </w:r>
    </w:p>
    <w:p w14:paraId="281F428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24744F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mirror client MUST verify that the hash of the Snapshot File</w:t>
      </w:r>
    </w:p>
    <w:p w14:paraId="132D024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matches the hash in the Update Notification File that referenced</w:t>
      </w:r>
    </w:p>
    <w:p w14:paraId="40BE56F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it.  If the Snapshot File was compressed with GZIP, the hash MUST</w:t>
      </w:r>
    </w:p>
    <w:p w14:paraId="611BC38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   match the compressed data.  In case of a mismatch of this hash,</w:t>
      </w:r>
    </w:p>
    <w:p w14:paraId="012A1FC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the file MUST be rejected.</w:t>
      </w:r>
    </w:p>
    <w:p w14:paraId="48115B6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CEB3C0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record the </w:t>
      </w:r>
      <w:commentRangeStart w:id="140"/>
      <w:del w:id="141" w:author="BOUCADAIR Mohamed INNOV/NET" w:date="2025-06-09T11:10:00Z">
        <w:r w:rsidRPr="00367064" w:rsidDel="00367064">
          <w:rPr>
            <w:rFonts w:ascii="Courier New" w:hAnsi="Courier New" w:cs="Courier New"/>
            <w:lang w:val="en-US"/>
          </w:rPr>
          <w:delText>session_id</w:delText>
        </w:r>
      </w:del>
      <w:ins w:id="142" w:author="BOUCADAIR Mohamed INNOV/NET" w:date="2025-06-09T11:10:00Z">
        <w:r w:rsidR="00367064">
          <w:rPr>
            <w:rFonts w:ascii="Courier New" w:hAnsi="Courier New" w:cs="Courier New"/>
            <w:lang w:val="en-US"/>
          </w:rPr>
          <w:t>session identifier</w:t>
        </w:r>
      </w:ins>
      <w:r w:rsidRPr="00790773">
        <w:rPr>
          <w:rFonts w:ascii="Courier New" w:hAnsi="Courier New" w:cs="Courier New"/>
          <w:lang w:val="en-US"/>
        </w:rPr>
        <w:t xml:space="preserve"> </w:t>
      </w:r>
      <w:commentRangeEnd w:id="140"/>
      <w:r w:rsidR="00367064">
        <w:rPr>
          <w:rStyle w:val="Marquedecommentaire"/>
          <w:rFonts w:ascii="Aptos" w:hAnsi="Aptos"/>
        </w:rPr>
        <w:commentReference w:id="140"/>
      </w:r>
      <w:r w:rsidRPr="00790773">
        <w:rPr>
          <w:rFonts w:ascii="Courier New" w:hAnsi="Courier New" w:cs="Courier New"/>
          <w:lang w:val="en-US"/>
        </w:rPr>
        <w:t>and version of the loaded</w:t>
      </w:r>
    </w:p>
    <w:p w14:paraId="476BC3A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Snapshot File.</w:t>
      </w:r>
    </w:p>
    <w:p w14:paraId="0C3D73A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C897D1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4.3.  Processing Delta Files</w:t>
      </w:r>
    </w:p>
    <w:p w14:paraId="318FDB0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6D1896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If a mirror client has previously initialized from a snapshot:</w:t>
      </w:r>
    </w:p>
    <w:p w14:paraId="5F92398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7B5873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retrieve the Update Notification File.</w:t>
      </w:r>
    </w:p>
    <w:p w14:paraId="5A1067D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26DC6A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verify that the source attribute in the Update</w:t>
      </w:r>
    </w:p>
    <w:p w14:paraId="0869E88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File matches the configured IRR Database name.</w:t>
      </w:r>
    </w:p>
    <w:p w14:paraId="620B4FC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701387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verify that the session I</w:t>
      </w:r>
      <w:ins w:id="143" w:author="BOUCADAIR Mohamed INNOV/NET" w:date="2025-06-09T11:10:00Z">
        <w:r w:rsidR="00367064">
          <w:rPr>
            <w:rFonts w:ascii="Courier New" w:hAnsi="Courier New" w:cs="Courier New"/>
            <w:lang w:val="en-US"/>
          </w:rPr>
          <w:t>dentifi</w:t>
        </w:r>
      </w:ins>
      <w:ins w:id="144" w:author="BOUCADAIR Mohamed INNOV/NET" w:date="2025-06-09T11:11:00Z">
        <w:r w:rsidR="00367064">
          <w:rPr>
            <w:rFonts w:ascii="Courier New" w:hAnsi="Courier New" w:cs="Courier New"/>
            <w:lang w:val="en-US"/>
          </w:rPr>
          <w:t>er</w:t>
        </w:r>
      </w:ins>
      <w:del w:id="145" w:author="BOUCADAIR Mohamed INNOV/NET" w:date="2025-06-09T11:10:00Z">
        <w:r w:rsidRPr="00790773" w:rsidDel="00367064">
          <w:rPr>
            <w:rFonts w:ascii="Courier New" w:hAnsi="Courier New" w:cs="Courier New"/>
            <w:lang w:val="en-US"/>
          </w:rPr>
          <w:delText>D</w:delText>
        </w:r>
      </w:del>
      <w:r w:rsidRPr="00790773">
        <w:rPr>
          <w:rFonts w:ascii="Courier New" w:hAnsi="Courier New" w:cs="Courier New"/>
          <w:lang w:val="en-US"/>
        </w:rPr>
        <w:t xml:space="preserve"> matches the previously</w:t>
      </w:r>
    </w:p>
    <w:p w14:paraId="34E155D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known session </w:t>
      </w:r>
      <w:del w:id="146" w:author="BOUCADAIR Mohamed INNOV/NET" w:date="2025-06-09T11:11:00Z">
        <w:r w:rsidRPr="00790773" w:rsidDel="00367064">
          <w:rPr>
            <w:rFonts w:ascii="Courier New" w:hAnsi="Courier New" w:cs="Courier New"/>
            <w:lang w:val="en-US"/>
          </w:rPr>
          <w:delText>ID</w:delText>
        </w:r>
      </w:del>
      <w:ins w:id="147" w:author="BOUCADAIR Mohamed INNOV/NET" w:date="2025-06-09T11:11:00Z">
        <w:r w:rsidR="00367064">
          <w:rPr>
            <w:rFonts w:ascii="Courier New" w:hAnsi="Courier New" w:cs="Courier New"/>
            <w:lang w:val="en-US"/>
          </w:rPr>
          <w:t>identifier</w:t>
        </w:r>
      </w:ins>
      <w:r w:rsidRPr="00790773">
        <w:rPr>
          <w:rFonts w:ascii="Courier New" w:hAnsi="Courier New" w:cs="Courier New"/>
          <w:lang w:val="en-US"/>
        </w:rPr>
        <w:t>.  If this does not match, the client MUST</w:t>
      </w:r>
    </w:p>
    <w:p w14:paraId="43A74D6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reinitialize from the snapshot.</w:t>
      </w:r>
    </w:p>
    <w:p w14:paraId="0450837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FD138E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verify that the Update Notification File version</w:t>
      </w:r>
    </w:p>
    <w:p w14:paraId="38812F1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is the same or higher than the client's current most recent</w:t>
      </w:r>
    </w:p>
    <w:p w14:paraId="4EF772A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version.  If not, the Update Notification File MUST be rejected.</w:t>
      </w:r>
    </w:p>
    <w:p w14:paraId="05F60B1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It is RECOMMENDED for the client to distinguish between an Update</w:t>
      </w:r>
    </w:p>
    <w:p w14:paraId="4B155C4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File that is a single version older, and a much older</w:t>
      </w:r>
    </w:p>
    <w:p w14:paraId="0D83177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version, in any status messages.  The former can occur from time</w:t>
      </w:r>
    </w:p>
    <w:p w14:paraId="7927349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to time in </w:t>
      </w:r>
      <w:del w:id="148" w:author="BOUCADAIR Mohamed INNOV/NET" w:date="2025-06-09T10:07:00Z">
        <w:r w:rsidRPr="00790773" w:rsidDel="00590E4D">
          <w:rPr>
            <w:rFonts w:ascii="Courier New" w:hAnsi="Courier New" w:cs="Courier New"/>
            <w:lang w:val="en-US"/>
          </w:rPr>
          <w:delText>synchronisation</w:delText>
        </w:r>
      </w:del>
      <w:ins w:id="149" w:author="BOUCADAIR Mohamed INNOV/NET" w:date="2025-06-09T10:07:00Z">
        <w:r w:rsidR="00590E4D" w:rsidRPr="00790773">
          <w:rPr>
            <w:rFonts w:ascii="Courier New" w:hAnsi="Courier New" w:cs="Courier New"/>
            <w:lang w:val="en-US"/>
          </w:rPr>
          <w:t>synchronization</w:t>
        </w:r>
      </w:ins>
      <w:r w:rsidRPr="00790773">
        <w:rPr>
          <w:rFonts w:ascii="Courier New" w:hAnsi="Courier New" w:cs="Courier New"/>
          <w:lang w:val="en-US"/>
        </w:rPr>
        <w:t xml:space="preserve"> issues, the latter is more likely a</w:t>
      </w:r>
    </w:p>
    <w:p w14:paraId="7019B6A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faulty implementation.</w:t>
      </w:r>
    </w:p>
    <w:p w14:paraId="25814C9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C63CC3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verify that the Update Notification File contains</w:t>
      </w:r>
    </w:p>
    <w:p w14:paraId="4B9E3CE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one contiguous set of Delta File versions after the client's</w:t>
      </w:r>
    </w:p>
    <w:p w14:paraId="1092A15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current most recent version up to the latest version in the Update</w:t>
      </w:r>
    </w:p>
    <w:p w14:paraId="6443538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File.  If the Delta File versions are not contiguous,</w:t>
      </w:r>
    </w:p>
    <w:p w14:paraId="05E8373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the Update Notification File MUST be rejected.  If the available</w:t>
      </w:r>
    </w:p>
    <w:p w14:paraId="389BE6C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Delta File versions do not range from the client's most recent</w:t>
      </w:r>
    </w:p>
    <w:p w14:paraId="4FF1C61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version plus one, the client MUST reinitialize from the snapshot.</w:t>
      </w:r>
    </w:p>
    <w:p w14:paraId="09498A7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550F75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mirror client MUST verify that the hashes of each Delta and</w:t>
      </w:r>
    </w:p>
    <w:p w14:paraId="6E2D290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Snapshot File have not changed compared to previous entries seen</w:t>
      </w:r>
    </w:p>
    <w:p w14:paraId="558BF7B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for the same file type and version.  If a newer Update</w:t>
      </w:r>
    </w:p>
    <w:p w14:paraId="75ABF3C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File contains a different hash for a specific file,</w:t>
      </w:r>
    </w:p>
    <w:p w14:paraId="60B455F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this indicates a misconfiguration in the server and the client</w:t>
      </w:r>
    </w:p>
    <w:p w14:paraId="0152A69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MUST reject the Update Notification File.  The client can do this</w:t>
      </w:r>
    </w:p>
    <w:p w14:paraId="5ACDE21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by recording the files referenced by the previous valid Update</w:t>
      </w:r>
    </w:p>
    <w:p w14:paraId="27679A7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File and comparing the overlapping entries with the</w:t>
      </w:r>
    </w:p>
    <w:p w14:paraId="4C9ECF0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retrieved Update Notification File.</w:t>
      </w:r>
    </w:p>
    <w:p w14:paraId="0379380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C67416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retrieve all Delta Files for versions since the</w:t>
      </w:r>
    </w:p>
    <w:p w14:paraId="0044021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client's last known version, if there are any.</w:t>
      </w:r>
    </w:p>
    <w:p w14:paraId="4C116D7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3A08BA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mirror client MUST verify that the hash of each newly</w:t>
      </w:r>
    </w:p>
    <w:p w14:paraId="51195FD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downloaded Delta File matches the hash in the Update Notification</w:t>
      </w:r>
    </w:p>
    <w:p w14:paraId="557F092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File that referenced it.  If the Delta File was compressed with</w:t>
      </w:r>
    </w:p>
    <w:p w14:paraId="058F310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GZIP, the hash MUST match the compressed file.  In case of a</w:t>
      </w:r>
    </w:p>
    <w:p w14:paraId="6157B54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mismatch of this hash, the Delta File MUST be rejected.</w:t>
      </w:r>
    </w:p>
    <w:p w14:paraId="7CD31ED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A521B9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process all changes in the Delta Files in order:</w:t>
      </w:r>
    </w:p>
    <w:p w14:paraId="4AF8ED1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lowest Delta File version number first, and in the order of the</w:t>
      </w:r>
    </w:p>
    <w:p w14:paraId="4AAC232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changes list in the Delta File.</w:t>
      </w:r>
    </w:p>
    <w:p w14:paraId="48CE92C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7E1817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client MUST update its records of the most recent version to</w:t>
      </w:r>
    </w:p>
    <w:p w14:paraId="613042F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the version of the Update Notification File.</w:t>
      </w:r>
    </w:p>
    <w:p w14:paraId="1384DE7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B561BB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If the Update Notification File or one of the Delta Files is</w:t>
      </w:r>
    </w:p>
    <w:p w14:paraId="6172420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rejected, the mirror client MUST NOT process any newer Deltas than</w:t>
      </w:r>
    </w:p>
    <w:p w14:paraId="775CCF4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those that are valid and have been successfully verified.  If some</w:t>
      </w:r>
    </w:p>
    <w:p w14:paraId="3E87C4F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Delta Files are rejected, it MAY process the valid Delta Files, but</w:t>
      </w:r>
    </w:p>
    <w:p w14:paraId="799CBF6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MUST NOT skip over any rejected Delta Files while doing so.</w:t>
      </w:r>
    </w:p>
    <w:p w14:paraId="0D67B3A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Additionally, the changes in a specific Delta File MUST be processed</w:t>
      </w:r>
    </w:p>
    <w:p w14:paraId="5E64C4F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either completely, or not at all, </w:t>
      </w:r>
      <w:ins w:id="150" w:author="BOUCADAIR Mohamed INNOV/NET" w:date="2025-06-09T10:09:00Z">
        <w:r w:rsidR="00590E4D" w:rsidRPr="00790773">
          <w:rPr>
            <w:rFonts w:ascii="Courier New" w:hAnsi="Courier New" w:cs="Courier New"/>
            <w:lang w:val="en-US"/>
          </w:rPr>
          <w:t>i.e.</w:t>
        </w:r>
        <w:r w:rsidR="00590E4D">
          <w:rPr>
            <w:rFonts w:ascii="Courier New" w:hAnsi="Courier New" w:cs="Courier New"/>
            <w:lang w:val="en-US"/>
          </w:rPr>
          <w:t>,</w:t>
        </w:r>
      </w:ins>
      <w:del w:id="151" w:author="BOUCADAIR Mohamed INNOV/NET" w:date="2025-06-09T10:09:00Z">
        <w:r w:rsidRPr="00790773" w:rsidDel="00590E4D">
          <w:rPr>
            <w:rFonts w:ascii="Courier New" w:hAnsi="Courier New" w:cs="Courier New"/>
            <w:lang w:val="en-US"/>
          </w:rPr>
          <w:delText>i.e.</w:delText>
        </w:r>
      </w:del>
      <w:r w:rsidRPr="00790773">
        <w:rPr>
          <w:rFonts w:ascii="Courier New" w:hAnsi="Courier New" w:cs="Courier New"/>
          <w:lang w:val="en-US"/>
        </w:rPr>
        <w:t xml:space="preserve"> a Delta File must never be</w:t>
      </w:r>
    </w:p>
    <w:p w14:paraId="5AE6399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partially processed.</w:t>
      </w:r>
    </w:p>
    <w:p w14:paraId="4D3D00B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852688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4.4.  Signature and Staleness Verification</w:t>
      </w:r>
    </w:p>
    <w:p w14:paraId="4C80749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7054FC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Every time a mirror client retrieves a new version of the Update</w:t>
      </w:r>
    </w:p>
    <w:p w14:paraId="21D30C8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Notification File, it MUST verify the included signature.  The</w:t>
      </w:r>
    </w:p>
    <w:p w14:paraId="389401D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signature MUST be valid for the configured public key for the</w:t>
      </w:r>
    </w:p>
    <w:p w14:paraId="21175F7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contents of the Update Notification File.  If the signature does not</w:t>
      </w:r>
    </w:p>
    <w:p w14:paraId="18B5065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match, the mirror client MUST reject the Update Notification File,</w:t>
      </w:r>
    </w:p>
    <w:p w14:paraId="73C1B38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unless a key rotation is in progress as described in Section 8.4.</w:t>
      </w:r>
    </w:p>
    <w:p w14:paraId="69109C5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D4B1AF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 mirror client can use the </w:t>
      </w:r>
      <w:commentRangeStart w:id="152"/>
      <w:r w:rsidRPr="00A958B7">
        <w:rPr>
          <w:rFonts w:ascii="Courier New" w:hAnsi="Courier New" w:cs="Courier New"/>
          <w:lang w:val="en-US"/>
        </w:rPr>
        <w:t>generation timestamp</w:t>
      </w:r>
      <w:r w:rsidRPr="00790773">
        <w:rPr>
          <w:rFonts w:ascii="Courier New" w:hAnsi="Courier New" w:cs="Courier New"/>
          <w:lang w:val="en-US"/>
        </w:rPr>
        <w:t xml:space="preserve"> </w:t>
      </w:r>
      <w:commentRangeEnd w:id="152"/>
      <w:r w:rsidR="00A958B7">
        <w:rPr>
          <w:rStyle w:val="Marquedecommentaire"/>
          <w:rFonts w:ascii="Aptos" w:hAnsi="Aptos"/>
        </w:rPr>
        <w:commentReference w:id="152"/>
      </w:r>
      <w:r w:rsidRPr="00790773">
        <w:rPr>
          <w:rFonts w:ascii="Courier New" w:hAnsi="Courier New" w:cs="Courier New"/>
          <w:lang w:val="en-US"/>
        </w:rPr>
        <w:t>in the Update</w:t>
      </w:r>
    </w:p>
    <w:p w14:paraId="0556294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Notification File to check whether the file is stale, as the mirror</w:t>
      </w:r>
    </w:p>
    <w:p w14:paraId="557A87C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server must update this file at least every 24 hours.  If the</w:t>
      </w:r>
    </w:p>
    <w:p w14:paraId="58B8726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generation </w:t>
      </w:r>
      <w:commentRangeStart w:id="153"/>
      <w:r w:rsidRPr="00790773">
        <w:rPr>
          <w:rFonts w:ascii="Courier New" w:hAnsi="Courier New" w:cs="Courier New"/>
          <w:lang w:val="en-US"/>
        </w:rPr>
        <w:t>timestamp is more than 24 hours ago</w:t>
      </w:r>
      <w:commentRangeEnd w:id="153"/>
      <w:r w:rsidR="00A958B7">
        <w:rPr>
          <w:rStyle w:val="Marquedecommentaire"/>
          <w:rFonts w:ascii="Aptos" w:hAnsi="Aptos"/>
        </w:rPr>
        <w:commentReference w:id="153"/>
      </w:r>
      <w:r w:rsidRPr="00790773">
        <w:rPr>
          <w:rFonts w:ascii="Courier New" w:hAnsi="Courier New" w:cs="Courier New"/>
          <w:lang w:val="en-US"/>
        </w:rPr>
        <w:t>, the file is stale and</w:t>
      </w:r>
    </w:p>
    <w:p w14:paraId="3708C1D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mirror client SHOULD warn the operator in log messages or other</w:t>
      </w:r>
    </w:p>
    <w:p w14:paraId="66011D5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alerting, but MAY continue to process it otherwise.</w:t>
      </w:r>
    </w:p>
    <w:p w14:paraId="53CF49F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255DE9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4.5.  Policy Restrictions</w:t>
      </w:r>
    </w:p>
    <w:p w14:paraId="434896A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2C94C8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 mirror client MAY have a policy that restricts the processing of</w:t>
      </w:r>
    </w:p>
    <w:p w14:paraId="0F8AB80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objects to certain object classes, or other limitations on which</w:t>
      </w:r>
    </w:p>
    <w:p w14:paraId="57C2D99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objects it processes.</w:t>
      </w:r>
    </w:p>
    <w:p w14:paraId="6921F85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740882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If a mirror client has a policy that restricts object processing,</w:t>
      </w:r>
    </w:p>
    <w:p w14:paraId="61B33D1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this MUST be applied consistently to Snapshot Files and Delta Files</w:t>
      </w:r>
    </w:p>
    <w:p w14:paraId="343C8DA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from the moment the policy is enacted or modified.</w:t>
      </w:r>
    </w:p>
    <w:p w14:paraId="12130CC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FDDB7E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5.  Update Notification File</w:t>
      </w:r>
    </w:p>
    <w:p w14:paraId="77E43C8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9F308B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5.1.  Purpose</w:t>
      </w:r>
    </w:p>
    <w:p w14:paraId="4BA34B0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282E60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Update Notification File is generated by the mirror server and</w:t>
      </w:r>
    </w:p>
    <w:p w14:paraId="02BF45C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used by mirror clients to discover whether any changes exist between</w:t>
      </w:r>
    </w:p>
    <w:p w14:paraId="7EE4B5B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state of the IRR mirror server and of the mirror client.  It also</w:t>
      </w:r>
    </w:p>
    <w:p w14:paraId="271BFFD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describes the location of the Snapshot File and incremental Delta</w:t>
      </w:r>
    </w:p>
    <w:p w14:paraId="78324A6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Files.  Finally, the generation timestamp can be used to detect</w:t>
      </w:r>
    </w:p>
    <w:p w14:paraId="3C5CF17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whether the file is stale.</w:t>
      </w:r>
    </w:p>
    <w:p w14:paraId="54A9185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61853F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mirror server MUST generate a new Update Notification File every</w:t>
      </w:r>
    </w:p>
    <w:p w14:paraId="1E5B178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time there are new deltas or snapshots and, even if there have been</w:t>
      </w:r>
    </w:p>
    <w:p w14:paraId="27A38C2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 changes, at least every 24 hours.</w:t>
      </w:r>
    </w:p>
    <w:p w14:paraId="4844D81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423948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5.2.  Cache </w:t>
      </w:r>
      <w:ins w:id="154" w:author="BOUCADAIR Mohamed INNOV/NET" w:date="2025-06-09T10:14:00Z">
        <w:r w:rsidR="00590E4D">
          <w:rPr>
            <w:rFonts w:ascii="Courier New" w:hAnsi="Courier New" w:cs="Courier New"/>
            <w:lang w:val="en-US"/>
          </w:rPr>
          <w:t>C</w:t>
        </w:r>
      </w:ins>
      <w:del w:id="155" w:author="BOUCADAIR Mohamed INNOV/NET" w:date="2025-06-09T10:14:00Z">
        <w:r w:rsidRPr="00790773" w:rsidDel="00590E4D">
          <w:rPr>
            <w:rFonts w:ascii="Courier New" w:hAnsi="Courier New" w:cs="Courier New"/>
            <w:lang w:val="en-US"/>
          </w:rPr>
          <w:delText>c</w:delText>
        </w:r>
      </w:del>
      <w:r w:rsidRPr="00790773">
        <w:rPr>
          <w:rFonts w:ascii="Courier New" w:hAnsi="Courier New" w:cs="Courier New"/>
          <w:lang w:val="en-US"/>
        </w:rPr>
        <w:t>oncerns</w:t>
      </w:r>
    </w:p>
    <w:p w14:paraId="34049C5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FED6A2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 mirror server may use caching infrastructure to cache the Update</w:t>
      </w:r>
    </w:p>
    <w:p w14:paraId="420F144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Notification File and reduce the load of </w:t>
      </w:r>
      <w:r w:rsidRPr="00590E4D">
        <w:rPr>
          <w:rFonts w:ascii="Courier New" w:hAnsi="Courier New" w:cs="Courier New"/>
          <w:highlight w:val="yellow"/>
          <w:lang w:val="en-US"/>
          <w:rPrChange w:id="156" w:author="BOUCADAIR Mohamed INNOV/NET" w:date="2025-06-09T10:15:00Z">
            <w:rPr>
              <w:rFonts w:ascii="Courier New" w:hAnsi="Courier New" w:cs="Courier New"/>
              <w:lang w:val="en-US"/>
            </w:rPr>
          </w:rPrChange>
        </w:rPr>
        <w:t>HTTPS requests</w:t>
      </w:r>
      <w:r w:rsidRPr="00790773">
        <w:rPr>
          <w:rFonts w:ascii="Courier New" w:hAnsi="Courier New" w:cs="Courier New"/>
          <w:lang w:val="en-US"/>
        </w:rPr>
        <w:t>.</w:t>
      </w:r>
    </w:p>
    <w:p w14:paraId="57895F5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C1ADF3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However, since this file is used by mirror clients to determine</w:t>
      </w:r>
    </w:p>
    <w:p w14:paraId="3DF17E8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whether any updates are available, the mirror server SHOULD ensure</w:t>
      </w:r>
    </w:p>
    <w:p w14:paraId="748F89B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that this file is not cached for longer than one minute.  An</w:t>
      </w:r>
    </w:p>
    <w:p w14:paraId="41A3CDD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exception to this rule is that it is better to serve a stale Update</w:t>
      </w:r>
    </w:p>
    <w:p w14:paraId="441C4AC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Notification File rather than no Update Notification File.</w:t>
      </w:r>
    </w:p>
    <w:p w14:paraId="0C6EA64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BEE3C7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157"/>
      <w:r w:rsidRPr="00790773">
        <w:rPr>
          <w:rFonts w:ascii="Courier New" w:hAnsi="Courier New" w:cs="Courier New"/>
          <w:lang w:val="en-US"/>
        </w:rPr>
        <w:t xml:space="preserve">5.3.  Payload </w:t>
      </w:r>
      <w:ins w:id="158" w:author="BOUCADAIR Mohamed INNOV/NET" w:date="2025-06-09T13:30:00Z">
        <w:r w:rsidR="00A958B7">
          <w:rPr>
            <w:rFonts w:ascii="Courier New" w:hAnsi="Courier New" w:cs="Courier New"/>
            <w:lang w:val="en-US"/>
          </w:rPr>
          <w:t>F</w:t>
        </w:r>
      </w:ins>
      <w:del w:id="159" w:author="BOUCADAIR Mohamed INNOV/NET" w:date="2025-06-09T13:30:00Z">
        <w:r w:rsidRPr="00790773" w:rsidDel="00A958B7">
          <w:rPr>
            <w:rFonts w:ascii="Courier New" w:hAnsi="Courier New" w:cs="Courier New"/>
            <w:lang w:val="en-US"/>
          </w:rPr>
          <w:delText>f</w:delText>
        </w:r>
      </w:del>
      <w:r w:rsidRPr="00790773">
        <w:rPr>
          <w:rFonts w:ascii="Courier New" w:hAnsi="Courier New" w:cs="Courier New"/>
          <w:lang w:val="en-US"/>
        </w:rPr>
        <w:t xml:space="preserve">ormat and </w:t>
      </w:r>
      <w:del w:id="160" w:author="BOUCADAIR Mohamed INNOV/NET" w:date="2025-06-09T13:30:00Z">
        <w:r w:rsidRPr="00790773" w:rsidDel="00A958B7">
          <w:rPr>
            <w:rFonts w:ascii="Courier New" w:hAnsi="Courier New" w:cs="Courier New"/>
            <w:lang w:val="en-US"/>
          </w:rPr>
          <w:delText>validation</w:delText>
        </w:r>
      </w:del>
      <w:commentRangeEnd w:id="157"/>
      <w:ins w:id="161" w:author="BOUCADAIR Mohamed INNOV/NET" w:date="2025-06-09T13:30:00Z">
        <w:r w:rsidR="00A958B7">
          <w:rPr>
            <w:rFonts w:ascii="Courier New" w:hAnsi="Courier New" w:cs="Courier New"/>
            <w:lang w:val="en-US"/>
          </w:rPr>
          <w:t>V</w:t>
        </w:r>
        <w:r w:rsidR="00A958B7" w:rsidRPr="00790773">
          <w:rPr>
            <w:rFonts w:ascii="Courier New" w:hAnsi="Courier New" w:cs="Courier New"/>
            <w:lang w:val="en-US"/>
          </w:rPr>
          <w:t>alidation</w:t>
        </w:r>
      </w:ins>
      <w:r w:rsidR="00477A0A">
        <w:rPr>
          <w:rStyle w:val="Marquedecommentaire"/>
          <w:rFonts w:ascii="Aptos" w:hAnsi="Aptos"/>
        </w:rPr>
        <w:commentReference w:id="157"/>
      </w:r>
    </w:p>
    <w:p w14:paraId="4D92D4C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4F8F86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162"/>
      <w:r w:rsidRPr="00790773">
        <w:rPr>
          <w:rFonts w:ascii="Courier New" w:hAnsi="Courier New" w:cs="Courier New"/>
          <w:lang w:val="en-US"/>
        </w:rPr>
        <w:t xml:space="preserve">   </w:t>
      </w:r>
      <w:ins w:id="163" w:author="BOUCADAIR Mohamed INNOV/NET" w:date="2025-06-09T10:16:00Z">
        <w:r w:rsidR="006655A2">
          <w:rPr>
            <w:rFonts w:ascii="Courier New" w:hAnsi="Courier New" w:cs="Courier New"/>
            <w:lang w:val="en-US"/>
          </w:rPr>
          <w:t xml:space="preserve">An </w:t>
        </w:r>
      </w:ins>
      <w:del w:id="164" w:author="BOUCADAIR Mohamed INNOV/NET" w:date="2025-06-09T10:16:00Z">
        <w:r w:rsidRPr="00790773" w:rsidDel="006655A2">
          <w:rPr>
            <w:rFonts w:ascii="Courier New" w:hAnsi="Courier New" w:cs="Courier New"/>
            <w:lang w:val="en-US"/>
          </w:rPr>
          <w:delText xml:space="preserve">Example </w:delText>
        </w:r>
      </w:del>
      <w:ins w:id="165" w:author="BOUCADAIR Mohamed INNOV/NET" w:date="2025-06-09T10:16:00Z">
        <w:r w:rsidR="006655A2">
          <w:rPr>
            <w:rFonts w:ascii="Courier New" w:hAnsi="Courier New" w:cs="Courier New"/>
            <w:lang w:val="en-US"/>
          </w:rPr>
          <w:t>e</w:t>
        </w:r>
        <w:r w:rsidR="006655A2" w:rsidRPr="00790773">
          <w:rPr>
            <w:rFonts w:ascii="Courier New" w:hAnsi="Courier New" w:cs="Courier New"/>
            <w:lang w:val="en-US"/>
          </w:rPr>
          <w:t xml:space="preserve">xample </w:t>
        </w:r>
      </w:ins>
      <w:r w:rsidRPr="00790773">
        <w:rPr>
          <w:rFonts w:ascii="Courier New" w:hAnsi="Courier New" w:cs="Courier New"/>
          <w:lang w:val="en-US"/>
        </w:rPr>
        <w:t>payload of an Update Notification File</w:t>
      </w:r>
      <w:ins w:id="166" w:author="BOUCADAIR Mohamed INNOV/NET" w:date="2025-06-09T10:16:00Z">
        <w:r w:rsidR="006655A2">
          <w:rPr>
            <w:rFonts w:ascii="Courier New" w:hAnsi="Courier New" w:cs="Courier New"/>
            <w:lang w:val="en-US"/>
          </w:rPr>
          <w:t xml:space="preserve"> is provided in Figure X</w:t>
        </w:r>
      </w:ins>
      <w:del w:id="167" w:author="BOUCADAIR Mohamed INNOV/NET" w:date="2025-06-09T10:16:00Z">
        <w:r w:rsidRPr="00790773" w:rsidDel="006655A2">
          <w:rPr>
            <w:rFonts w:ascii="Courier New" w:hAnsi="Courier New" w:cs="Courier New"/>
            <w:lang w:val="en-US"/>
          </w:rPr>
          <w:delText>:</w:delText>
        </w:r>
      </w:del>
      <w:ins w:id="168" w:author="BOUCADAIR Mohamed INNOV/NET" w:date="2025-06-09T10:16:00Z">
        <w:r w:rsidR="006655A2">
          <w:rPr>
            <w:rFonts w:ascii="Courier New" w:hAnsi="Courier New" w:cs="Courier New"/>
            <w:lang w:val="en-US"/>
          </w:rPr>
          <w:t>.</w:t>
        </w:r>
      </w:ins>
      <w:commentRangeEnd w:id="162"/>
      <w:ins w:id="169" w:author="BOUCADAIR Mohamed INNOV/NET" w:date="2025-06-09T10:20:00Z">
        <w:r w:rsidR="006655A2">
          <w:rPr>
            <w:rStyle w:val="Marquedecommentaire"/>
            <w:rFonts w:ascii="Aptos" w:hAnsi="Aptos"/>
          </w:rPr>
          <w:commentReference w:id="162"/>
        </w:r>
      </w:ins>
    </w:p>
    <w:p w14:paraId="2E5E972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DD8B5A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DBE0B1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commentRangeStart w:id="170"/>
      <w:r w:rsidRPr="00790773">
        <w:rPr>
          <w:rFonts w:ascii="Courier New" w:hAnsi="Courier New" w:cs="Courier New"/>
          <w:lang w:val="en-US"/>
        </w:rPr>
        <w:t>{</w:t>
      </w:r>
      <w:commentRangeEnd w:id="170"/>
      <w:r w:rsidR="00077C6D">
        <w:rPr>
          <w:rStyle w:val="Marquedecommentaire"/>
          <w:rFonts w:ascii="Aptos" w:hAnsi="Aptos"/>
        </w:rPr>
        <w:commentReference w:id="170"/>
      </w:r>
    </w:p>
    <w:p w14:paraId="7EBBF3A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nrtm</w:t>
      </w:r>
      <w:proofErr w:type="gramEnd"/>
      <w:r w:rsidRPr="00790773">
        <w:rPr>
          <w:rFonts w:ascii="Courier New" w:hAnsi="Courier New" w:cs="Courier New"/>
          <w:lang w:val="en-US"/>
        </w:rPr>
        <w:t>_version</w:t>
      </w:r>
      <w:proofErr w:type="spellEnd"/>
      <w:r w:rsidRPr="00790773">
        <w:rPr>
          <w:rFonts w:ascii="Courier New" w:hAnsi="Courier New" w:cs="Courier New"/>
          <w:lang w:val="en-US"/>
        </w:rPr>
        <w:t>": 4,</w:t>
      </w:r>
    </w:p>
    <w:p w14:paraId="0B8025F8" w14:textId="77777777" w:rsidR="00DE0150" w:rsidRPr="00414FFA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414FFA">
        <w:rPr>
          <w:rFonts w:ascii="Courier New" w:hAnsi="Courier New" w:cs="Courier New"/>
          <w:lang w:val="en-US"/>
        </w:rPr>
        <w:t xml:space="preserve">     "timestamp": "</w:t>
      </w:r>
      <w:commentRangeStart w:id="171"/>
      <w:r w:rsidRPr="00414FFA">
        <w:rPr>
          <w:rFonts w:ascii="Courier New" w:hAnsi="Courier New" w:cs="Courier New"/>
          <w:lang w:val="en-US"/>
        </w:rPr>
        <w:t>202</w:t>
      </w:r>
      <w:ins w:id="172" w:author="BOUCADAIR Mohamed INNOV/NET" w:date="2025-06-09T10:17:00Z">
        <w:r w:rsidR="006655A2" w:rsidRPr="00414FFA">
          <w:rPr>
            <w:rFonts w:ascii="Courier New" w:hAnsi="Courier New" w:cs="Courier New"/>
            <w:lang w:val="en-US"/>
          </w:rPr>
          <w:t>5</w:t>
        </w:r>
      </w:ins>
      <w:del w:id="173" w:author="BOUCADAIR Mohamed INNOV/NET" w:date="2025-06-09T10:17:00Z">
        <w:r w:rsidRPr="00414FFA" w:rsidDel="006655A2">
          <w:rPr>
            <w:rFonts w:ascii="Courier New" w:hAnsi="Courier New" w:cs="Courier New"/>
            <w:lang w:val="en-US"/>
          </w:rPr>
          <w:delText>2</w:delText>
        </w:r>
      </w:del>
      <w:r w:rsidRPr="00414FFA">
        <w:rPr>
          <w:rFonts w:ascii="Courier New" w:hAnsi="Courier New" w:cs="Courier New"/>
          <w:lang w:val="en-US"/>
        </w:rPr>
        <w:t>-</w:t>
      </w:r>
      <w:del w:id="174" w:author="BOUCADAIR Mohamed INNOV/NET" w:date="2025-06-09T10:17:00Z">
        <w:r w:rsidRPr="00414FFA" w:rsidDel="006655A2">
          <w:rPr>
            <w:rFonts w:ascii="Courier New" w:hAnsi="Courier New" w:cs="Courier New"/>
            <w:lang w:val="en-US"/>
          </w:rPr>
          <w:delText>01</w:delText>
        </w:r>
      </w:del>
      <w:ins w:id="175" w:author="BOUCADAIR Mohamed INNOV/NET" w:date="2025-06-09T10:18:00Z">
        <w:r w:rsidR="006655A2" w:rsidRPr="00414FFA">
          <w:rPr>
            <w:rFonts w:ascii="Courier New" w:hAnsi="Courier New" w:cs="Courier New"/>
            <w:lang w:val="en-US"/>
          </w:rPr>
          <w:t>12</w:t>
        </w:r>
      </w:ins>
      <w:r w:rsidRPr="00414FFA">
        <w:rPr>
          <w:rFonts w:ascii="Courier New" w:hAnsi="Courier New" w:cs="Courier New"/>
          <w:lang w:val="en-US"/>
        </w:rPr>
        <w:t>-01T15:00:00Z</w:t>
      </w:r>
      <w:commentRangeEnd w:id="171"/>
      <w:r w:rsidR="006655A2">
        <w:rPr>
          <w:rStyle w:val="Marquedecommentaire"/>
          <w:rFonts w:ascii="Aptos" w:hAnsi="Aptos"/>
        </w:rPr>
        <w:commentReference w:id="171"/>
      </w:r>
      <w:r w:rsidRPr="00414FFA">
        <w:rPr>
          <w:rFonts w:ascii="Courier New" w:hAnsi="Courier New" w:cs="Courier New"/>
          <w:lang w:val="en-US"/>
        </w:rPr>
        <w:t>",</w:t>
      </w:r>
    </w:p>
    <w:p w14:paraId="4E3D40C8" w14:textId="77777777" w:rsidR="00DE0150" w:rsidRPr="00414FFA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414FFA">
        <w:rPr>
          <w:rFonts w:ascii="Courier New" w:hAnsi="Courier New" w:cs="Courier New"/>
          <w:lang w:val="en-US"/>
        </w:rPr>
        <w:t xml:space="preserve">     </w:t>
      </w:r>
      <w:commentRangeStart w:id="176"/>
      <w:r w:rsidRPr="00414FFA">
        <w:rPr>
          <w:rFonts w:ascii="Courier New" w:hAnsi="Courier New" w:cs="Courier New"/>
          <w:lang w:val="en-US"/>
        </w:rPr>
        <w:t>"type":</w:t>
      </w:r>
      <w:commentRangeEnd w:id="176"/>
      <w:r w:rsidR="00414FFA">
        <w:rPr>
          <w:rStyle w:val="Marquedecommentaire"/>
          <w:rFonts w:ascii="Aptos" w:hAnsi="Aptos"/>
        </w:rPr>
        <w:commentReference w:id="176"/>
      </w:r>
      <w:r w:rsidRPr="00414FFA">
        <w:rPr>
          <w:rFonts w:ascii="Courier New" w:hAnsi="Courier New" w:cs="Courier New"/>
          <w:lang w:val="en-US"/>
        </w:rPr>
        <w:t xml:space="preserve"> "notification",</w:t>
      </w:r>
    </w:p>
    <w:p w14:paraId="1EEB208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414FFA">
        <w:rPr>
          <w:rFonts w:ascii="Courier New" w:hAnsi="Courier New" w:cs="Courier New"/>
          <w:lang w:val="en-US"/>
        </w:rPr>
        <w:t xml:space="preserve">     </w:t>
      </w:r>
      <w:r w:rsidRPr="00790773">
        <w:rPr>
          <w:rFonts w:ascii="Courier New" w:hAnsi="Courier New" w:cs="Courier New"/>
          <w:lang w:val="en-US"/>
        </w:rPr>
        <w:t>"</w:t>
      </w:r>
      <w:proofErr w:type="spellStart"/>
      <w:r w:rsidRPr="00790773">
        <w:rPr>
          <w:rFonts w:ascii="Courier New" w:hAnsi="Courier New" w:cs="Courier New"/>
          <w:lang w:val="en-US"/>
        </w:rPr>
        <w:t>next_signing_key</w:t>
      </w:r>
      <w:proofErr w:type="spellEnd"/>
      <w:r w:rsidRPr="00790773">
        <w:rPr>
          <w:rFonts w:ascii="Courier New" w:hAnsi="Courier New" w:cs="Courier New"/>
          <w:lang w:val="en-US"/>
        </w:rPr>
        <w:t>": "bnJ</w:t>
      </w:r>
      <w:proofErr w:type="gramStart"/>
      <w:r w:rsidRPr="00790773">
        <w:rPr>
          <w:rFonts w:ascii="Courier New" w:hAnsi="Courier New" w:cs="Courier New"/>
          <w:lang w:val="en-US"/>
        </w:rPr>
        <w:t>0..</w:t>
      </w:r>
      <w:proofErr w:type="gramEnd"/>
      <w:r w:rsidRPr="00790773">
        <w:rPr>
          <w:rFonts w:ascii="Courier New" w:hAnsi="Courier New" w:cs="Courier New"/>
          <w:lang w:val="en-US"/>
        </w:rPr>
        <w:t>bXY0",</w:t>
      </w:r>
    </w:p>
    <w:p w14:paraId="3D4AEBA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"source": "EXAMPLE",</w:t>
      </w:r>
    </w:p>
    <w:p w14:paraId="7E3E2F2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session</w:t>
      </w:r>
      <w:proofErr w:type="gramEnd"/>
      <w:r w:rsidRPr="00790773">
        <w:rPr>
          <w:rFonts w:ascii="Courier New" w:hAnsi="Courier New" w:cs="Courier New"/>
          <w:lang w:val="en-US"/>
        </w:rPr>
        <w:t>_id</w:t>
      </w:r>
      <w:proofErr w:type="spellEnd"/>
      <w:r w:rsidRPr="00790773">
        <w:rPr>
          <w:rFonts w:ascii="Courier New" w:hAnsi="Courier New" w:cs="Courier New"/>
          <w:lang w:val="en-US"/>
        </w:rPr>
        <w:t>": "ca128382-78d9-41d1-8927-1ecef15275be",</w:t>
      </w:r>
    </w:p>
    <w:p w14:paraId="32A3660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"version": 4,</w:t>
      </w:r>
    </w:p>
    <w:p w14:paraId="418CD37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"snapshot": {</w:t>
      </w:r>
    </w:p>
    <w:p w14:paraId="529917F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"version": 3,</w:t>
      </w:r>
    </w:p>
    <w:p w14:paraId="5638CD6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"</w:t>
      </w:r>
      <w:proofErr w:type="spellStart"/>
      <w:r w:rsidRPr="00790773">
        <w:rPr>
          <w:rFonts w:ascii="Courier New" w:hAnsi="Courier New" w:cs="Courier New"/>
          <w:lang w:val="en-US"/>
        </w:rPr>
        <w:t>url</w:t>
      </w:r>
      <w:proofErr w:type="spellEnd"/>
      <w:r w:rsidRPr="00790773">
        <w:rPr>
          <w:rFonts w:ascii="Courier New" w:hAnsi="Courier New" w:cs="Courier New"/>
          <w:lang w:val="en-US"/>
        </w:rPr>
        <w:t>": "ca128382-78d9-41d1-8927-1ecef15275be/nrtm-snapshot.2.047595d0fae972fbed0c51b4a41c7a349e0c47bb.json.gz",</w:t>
      </w:r>
    </w:p>
    <w:p w14:paraId="5C2D83A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"hash": "9a..86"</w:t>
      </w:r>
    </w:p>
    <w:p w14:paraId="592041D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},</w:t>
      </w:r>
    </w:p>
    <w:p w14:paraId="458B647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"deltas": [</w:t>
      </w:r>
    </w:p>
    <w:p w14:paraId="0F9B323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{</w:t>
      </w:r>
    </w:p>
    <w:p w14:paraId="4FE2CFF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"version": 2,</w:t>
      </w:r>
    </w:p>
    <w:p w14:paraId="4B50D1A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"</w:t>
      </w:r>
      <w:proofErr w:type="spellStart"/>
      <w:r w:rsidRPr="00790773">
        <w:rPr>
          <w:rFonts w:ascii="Courier New" w:hAnsi="Courier New" w:cs="Courier New"/>
          <w:lang w:val="en-US"/>
        </w:rPr>
        <w:t>url</w:t>
      </w:r>
      <w:proofErr w:type="spellEnd"/>
      <w:r w:rsidRPr="00790773">
        <w:rPr>
          <w:rFonts w:ascii="Courier New" w:hAnsi="Courier New" w:cs="Courier New"/>
          <w:lang w:val="en-US"/>
        </w:rPr>
        <w:t>": "ca128382-78d9-41d1-8927-1ecef15275be/nrtm-delta.1.784a2a65aba22e001fd25a1b9e8544e058fbc703.json",</w:t>
      </w:r>
    </w:p>
    <w:p w14:paraId="7686EF5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"hash": "</w:t>
      </w:r>
      <w:proofErr w:type="gramStart"/>
      <w:r w:rsidRPr="00790773">
        <w:rPr>
          <w:rFonts w:ascii="Courier New" w:hAnsi="Courier New" w:cs="Courier New"/>
          <w:lang w:val="en-US"/>
        </w:rPr>
        <w:t>62..</w:t>
      </w:r>
      <w:proofErr w:type="gramEnd"/>
      <w:r w:rsidRPr="00790773">
        <w:rPr>
          <w:rFonts w:ascii="Courier New" w:hAnsi="Courier New" w:cs="Courier New"/>
          <w:lang w:val="en-US"/>
        </w:rPr>
        <w:t>a2"</w:t>
      </w:r>
    </w:p>
    <w:p w14:paraId="3198E55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},</w:t>
      </w:r>
    </w:p>
    <w:p w14:paraId="51A3743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{</w:t>
      </w:r>
    </w:p>
    <w:p w14:paraId="06ADC5D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"version": 3,</w:t>
      </w:r>
    </w:p>
    <w:p w14:paraId="538A64A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"</w:t>
      </w:r>
      <w:proofErr w:type="spellStart"/>
      <w:r w:rsidRPr="00790773">
        <w:rPr>
          <w:rFonts w:ascii="Courier New" w:hAnsi="Courier New" w:cs="Courier New"/>
          <w:lang w:val="en-US"/>
        </w:rPr>
        <w:t>url</w:t>
      </w:r>
      <w:proofErr w:type="spellEnd"/>
      <w:r w:rsidRPr="00790773">
        <w:rPr>
          <w:rFonts w:ascii="Courier New" w:hAnsi="Courier New" w:cs="Courier New"/>
          <w:lang w:val="en-US"/>
        </w:rPr>
        <w:t>": "ca128382-78d9-41d1-8927-1ecef15275be/nrtm-delta.2.0f681f07cfab5611f3681bf030ec9f6fa3442fb0.json",</w:t>
      </w:r>
    </w:p>
    <w:p w14:paraId="7F4414F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"hash": "</w:t>
      </w:r>
      <w:proofErr w:type="gramStart"/>
      <w:r w:rsidRPr="00790773">
        <w:rPr>
          <w:rFonts w:ascii="Courier New" w:hAnsi="Courier New" w:cs="Courier New"/>
          <w:lang w:val="en-US"/>
        </w:rPr>
        <w:t>25..</w:t>
      </w:r>
      <w:proofErr w:type="gramEnd"/>
      <w:r w:rsidRPr="00790773">
        <w:rPr>
          <w:rFonts w:ascii="Courier New" w:hAnsi="Courier New" w:cs="Courier New"/>
          <w:lang w:val="en-US"/>
        </w:rPr>
        <w:t>9a"</w:t>
      </w:r>
    </w:p>
    <w:p w14:paraId="71E5075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},</w:t>
      </w:r>
    </w:p>
    <w:p w14:paraId="7A579D0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{</w:t>
      </w:r>
    </w:p>
    <w:p w14:paraId="0E30CCB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"version": 4,</w:t>
      </w:r>
    </w:p>
    <w:p w14:paraId="012A965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"</w:t>
      </w:r>
      <w:proofErr w:type="spellStart"/>
      <w:r w:rsidRPr="00790773">
        <w:rPr>
          <w:rFonts w:ascii="Courier New" w:hAnsi="Courier New" w:cs="Courier New"/>
          <w:lang w:val="en-US"/>
        </w:rPr>
        <w:t>url</w:t>
      </w:r>
      <w:proofErr w:type="spellEnd"/>
      <w:r w:rsidRPr="00790773">
        <w:rPr>
          <w:rFonts w:ascii="Courier New" w:hAnsi="Courier New" w:cs="Courier New"/>
          <w:lang w:val="en-US"/>
        </w:rPr>
        <w:t>": "ca128382-78d9-41d1-8927-1ecef15275be/nrtm-delta.3.d9c194acbb2cb0d4088c9d8a25d5871cdd802c79.json",</w:t>
      </w:r>
    </w:p>
    <w:p w14:paraId="59D59BB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"hash": "b</w:t>
      </w:r>
      <w:proofErr w:type="gramStart"/>
      <w:r w:rsidRPr="00790773">
        <w:rPr>
          <w:rFonts w:ascii="Courier New" w:hAnsi="Courier New" w:cs="Courier New"/>
          <w:lang w:val="en-US"/>
        </w:rPr>
        <w:t>4..</w:t>
      </w:r>
      <w:proofErr w:type="gramEnd"/>
      <w:r w:rsidRPr="00790773">
        <w:rPr>
          <w:rFonts w:ascii="Courier New" w:hAnsi="Courier New" w:cs="Courier New"/>
          <w:lang w:val="en-US"/>
        </w:rPr>
        <w:t>13"</w:t>
      </w:r>
    </w:p>
    <w:p w14:paraId="72C3596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}</w:t>
      </w:r>
    </w:p>
    <w:p w14:paraId="4B48AF6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],</w:t>
      </w:r>
    </w:p>
    <w:p w14:paraId="3E7D380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"metadata": {}</w:t>
      </w:r>
    </w:p>
    <w:p w14:paraId="64DABD21" w14:textId="77777777" w:rsidR="00DE0150" w:rsidRDefault="00DE0150" w:rsidP="00DE0150">
      <w:pPr>
        <w:pStyle w:val="Textebrut"/>
        <w:rPr>
          <w:ins w:id="177" w:author="BOUCADAIR Mohamed INNOV/NET" w:date="2025-06-09T10:17:00Z"/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}</w:t>
      </w:r>
    </w:p>
    <w:p w14:paraId="3696865D" w14:textId="77777777" w:rsidR="006655A2" w:rsidRDefault="006655A2" w:rsidP="00DE0150">
      <w:pPr>
        <w:pStyle w:val="Textebrut"/>
        <w:rPr>
          <w:ins w:id="178" w:author="BOUCADAIR Mohamed INNOV/NET" w:date="2025-06-09T10:17:00Z"/>
          <w:rFonts w:ascii="Courier New" w:hAnsi="Courier New" w:cs="Courier New"/>
          <w:lang w:val="en-US"/>
        </w:rPr>
      </w:pPr>
    </w:p>
    <w:p w14:paraId="47AD5C6D" w14:textId="77777777" w:rsidR="006655A2" w:rsidRPr="00790773" w:rsidRDefault="006655A2" w:rsidP="00DE0150">
      <w:pPr>
        <w:pStyle w:val="Textebrut"/>
        <w:rPr>
          <w:rFonts w:ascii="Courier New" w:hAnsi="Courier New" w:cs="Courier New"/>
          <w:lang w:val="en-US"/>
        </w:rPr>
      </w:pPr>
      <w:commentRangeStart w:id="179"/>
      <w:ins w:id="180" w:author="BOUCADAIR Mohamed INNOV/NET" w:date="2025-06-09T10:17:00Z">
        <w:r>
          <w:rPr>
            <w:rFonts w:ascii="Courier New" w:hAnsi="Courier New" w:cs="Courier New"/>
            <w:lang w:val="en-US"/>
          </w:rPr>
          <w:t>Figure X: PLEASE ADD TITLE</w:t>
        </w:r>
      </w:ins>
      <w:commentRangeEnd w:id="179"/>
      <w:ins w:id="181" w:author="BOUCADAIR Mohamed INNOV/NET" w:date="2025-06-09T10:34:00Z">
        <w:r w:rsidR="00477A0A">
          <w:rPr>
            <w:rStyle w:val="Marquedecommentaire"/>
            <w:rFonts w:ascii="Aptos" w:hAnsi="Aptos"/>
          </w:rPr>
          <w:commentReference w:id="179"/>
        </w:r>
      </w:ins>
    </w:p>
    <w:p w14:paraId="60BF95B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0E0733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Note: hash and key values in this example are shortened because of</w:t>
      </w:r>
    </w:p>
    <w:p w14:paraId="2DAFD81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formatting.</w:t>
      </w:r>
    </w:p>
    <w:p w14:paraId="4E02F56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28C551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182"/>
      <w:r w:rsidRPr="00790773">
        <w:rPr>
          <w:rFonts w:ascii="Courier New" w:hAnsi="Courier New" w:cs="Courier New"/>
          <w:lang w:val="en-US"/>
        </w:rPr>
        <w:t xml:space="preserve">   The following validation rules MUST be observed when creating or</w:t>
      </w:r>
    </w:p>
    <w:p w14:paraId="3CA93EC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parsing Update Notification Files:</w:t>
      </w:r>
      <w:commentRangeEnd w:id="182"/>
      <w:r w:rsidR="00A958B7">
        <w:rPr>
          <w:rStyle w:val="Marquedecommentaire"/>
          <w:rFonts w:ascii="Aptos" w:hAnsi="Aptos"/>
        </w:rPr>
        <w:commentReference w:id="182"/>
      </w:r>
    </w:p>
    <w:p w14:paraId="43DB2A7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9F8277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</w:t>
      </w:r>
      <w:proofErr w:type="spellStart"/>
      <w:r w:rsidRPr="00790773">
        <w:rPr>
          <w:rFonts w:ascii="Courier New" w:hAnsi="Courier New" w:cs="Courier New"/>
          <w:lang w:val="en-US"/>
        </w:rPr>
        <w:t>nrtm_version</w:t>
      </w:r>
      <w:proofErr w:type="spellEnd"/>
      <w:r w:rsidRPr="00790773">
        <w:rPr>
          <w:rFonts w:ascii="Courier New" w:hAnsi="Courier New" w:cs="Courier New"/>
          <w:lang w:val="en-US"/>
        </w:rPr>
        <w:t xml:space="preserve"> MUST be 4.</w:t>
      </w:r>
    </w:p>
    <w:p w14:paraId="500DCD3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C87063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timestamp MUST be an [RFC3339] timestamp with the time-offset</w:t>
      </w:r>
    </w:p>
    <w:p w14:paraId="2306EF4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set to "Z".</w:t>
      </w:r>
    </w:p>
    <w:p w14:paraId="5C17766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B270D7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type MUST be "notification".</w:t>
      </w:r>
    </w:p>
    <w:p w14:paraId="743B535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2F9C9D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optional field </w:t>
      </w:r>
      <w:proofErr w:type="spellStart"/>
      <w:r w:rsidRPr="00790773">
        <w:rPr>
          <w:rFonts w:ascii="Courier New" w:hAnsi="Courier New" w:cs="Courier New"/>
          <w:lang w:val="en-US"/>
        </w:rPr>
        <w:t>next_signing_key</w:t>
      </w:r>
      <w:proofErr w:type="spellEnd"/>
      <w:r w:rsidRPr="00790773">
        <w:rPr>
          <w:rFonts w:ascii="Courier New" w:hAnsi="Courier New" w:cs="Courier New"/>
          <w:lang w:val="en-US"/>
        </w:rPr>
        <w:t xml:space="preserve"> is used for in-band key</w:t>
      </w:r>
    </w:p>
    <w:p w14:paraId="63BFFED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rotation.  </w:t>
      </w:r>
      <w:commentRangeStart w:id="183"/>
      <w:r w:rsidRPr="00790773">
        <w:rPr>
          <w:rFonts w:ascii="Courier New" w:hAnsi="Courier New" w:cs="Courier New"/>
          <w:lang w:val="en-US"/>
        </w:rPr>
        <w:t>If present, it MUST be an Elliptic Curve JWK [RFC7517]</w:t>
      </w:r>
    </w:p>
    <w:p w14:paraId="57A1370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public key encoded in PEM</w:t>
      </w:r>
      <w:commentRangeEnd w:id="183"/>
      <w:r w:rsidR="00491A29">
        <w:rPr>
          <w:rStyle w:val="Marquedecommentaire"/>
          <w:rFonts w:ascii="Aptos" w:hAnsi="Aptos"/>
        </w:rPr>
        <w:commentReference w:id="183"/>
      </w:r>
      <w:r w:rsidRPr="00790773">
        <w:rPr>
          <w:rFonts w:ascii="Courier New" w:hAnsi="Courier New" w:cs="Courier New"/>
          <w:lang w:val="en-US"/>
        </w:rPr>
        <w:t>, which matches the private key the</w:t>
      </w:r>
    </w:p>
    <w:p w14:paraId="5EC80F9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mirror server will start using to sign the Update Notification</w:t>
      </w:r>
    </w:p>
    <w:p w14:paraId="3C0AA86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File </w:t>
      </w:r>
      <w:commentRangeStart w:id="184"/>
      <w:proofErr w:type="gramStart"/>
      <w:r w:rsidRPr="00790773">
        <w:rPr>
          <w:rFonts w:ascii="Courier New" w:hAnsi="Courier New" w:cs="Courier New"/>
          <w:lang w:val="en-US"/>
        </w:rPr>
        <w:t>in the near future</w:t>
      </w:r>
      <w:commentRangeEnd w:id="184"/>
      <w:proofErr w:type="gramEnd"/>
      <w:r w:rsidR="006655A2">
        <w:rPr>
          <w:rStyle w:val="Marquedecommentaire"/>
          <w:rFonts w:ascii="Aptos" w:hAnsi="Aptos"/>
        </w:rPr>
        <w:commentReference w:id="184"/>
      </w:r>
      <w:r w:rsidRPr="00790773">
        <w:rPr>
          <w:rFonts w:ascii="Courier New" w:hAnsi="Courier New" w:cs="Courier New"/>
          <w:lang w:val="en-US"/>
        </w:rPr>
        <w:t>.  Key rotation is described in</w:t>
      </w:r>
    </w:p>
    <w:p w14:paraId="7FEAAEF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Section 8.4.  If there is no next signing key, this key MUST be</w:t>
      </w:r>
    </w:p>
    <w:p w14:paraId="6946FAC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omitted.</w:t>
      </w:r>
    </w:p>
    <w:p w14:paraId="630F248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6F8CAB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source MUST be a valid IRR object name [RFC2622].</w:t>
      </w:r>
    </w:p>
    <w:p w14:paraId="2184FA5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5848FC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</w:t>
      </w:r>
      <w:proofErr w:type="spellStart"/>
      <w:r w:rsidRPr="00790773">
        <w:rPr>
          <w:rFonts w:ascii="Courier New" w:hAnsi="Courier New" w:cs="Courier New"/>
          <w:lang w:val="en-US"/>
        </w:rPr>
        <w:t>session_id</w:t>
      </w:r>
      <w:proofErr w:type="spellEnd"/>
      <w:r w:rsidRPr="00790773">
        <w:rPr>
          <w:rFonts w:ascii="Courier New" w:hAnsi="Courier New" w:cs="Courier New"/>
          <w:lang w:val="en-US"/>
        </w:rPr>
        <w:t xml:space="preserve"> attribute MUST be a </w:t>
      </w:r>
      <w:del w:id="185" w:author="BOUCADAIR Mohamed INNOV/NET" w:date="2025-06-09T10:21:00Z">
        <w:r w:rsidRPr="00790773" w:rsidDel="006655A2">
          <w:rPr>
            <w:rFonts w:ascii="Courier New" w:hAnsi="Courier New" w:cs="Courier New"/>
            <w:lang w:val="en-US"/>
          </w:rPr>
          <w:delText xml:space="preserve">random v4 </w:delText>
        </w:r>
      </w:del>
      <w:r w:rsidRPr="00790773">
        <w:rPr>
          <w:rFonts w:ascii="Courier New" w:hAnsi="Courier New" w:cs="Courier New"/>
          <w:lang w:val="en-US"/>
        </w:rPr>
        <w:t>UUID</w:t>
      </w:r>
      <w:ins w:id="186" w:author="BOUCADAIR Mohamed INNOV/NET" w:date="2025-06-09T10:21:00Z">
        <w:r w:rsidR="006655A2">
          <w:rPr>
            <w:rFonts w:ascii="Courier New" w:hAnsi="Courier New" w:cs="Courier New"/>
            <w:lang w:val="en-US"/>
          </w:rPr>
          <w:t>v4</w:t>
        </w:r>
      </w:ins>
      <w:r w:rsidRPr="00790773">
        <w:rPr>
          <w:rFonts w:ascii="Courier New" w:hAnsi="Courier New" w:cs="Courier New"/>
          <w:lang w:val="en-US"/>
        </w:rPr>
        <w:t xml:space="preserve"> </w:t>
      </w:r>
      <w:commentRangeStart w:id="187"/>
      <w:r w:rsidRPr="00790773">
        <w:rPr>
          <w:rFonts w:ascii="Courier New" w:hAnsi="Courier New" w:cs="Courier New"/>
          <w:lang w:val="en-US"/>
        </w:rPr>
        <w:t>[RFC4122]</w:t>
      </w:r>
      <w:commentRangeEnd w:id="187"/>
      <w:r w:rsidR="006655A2">
        <w:rPr>
          <w:rStyle w:val="Marquedecommentaire"/>
          <w:rFonts w:ascii="Aptos" w:hAnsi="Aptos"/>
        </w:rPr>
        <w:commentReference w:id="187"/>
      </w:r>
      <w:r w:rsidRPr="00790773">
        <w:rPr>
          <w:rFonts w:ascii="Courier New" w:hAnsi="Courier New" w:cs="Courier New"/>
          <w:lang w:val="en-US"/>
        </w:rPr>
        <w:t xml:space="preserve"> unique</w:t>
      </w:r>
    </w:p>
    <w:p w14:paraId="498BC92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to this session for this source.</w:t>
      </w:r>
    </w:p>
    <w:p w14:paraId="12B01E6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98A40D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version MUST be an unsigned positive integer and be equal to</w:t>
      </w:r>
    </w:p>
    <w:p w14:paraId="17E6242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the highest version of the deltas and snapshot.</w:t>
      </w:r>
    </w:p>
    <w:p w14:paraId="7306319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FA9D2B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file MUST contain exactly one snapshot.</w:t>
      </w:r>
    </w:p>
    <w:p w14:paraId="4104799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3B94C8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file MAY contain one or more deltas.</w:t>
      </w:r>
    </w:p>
    <w:p w14:paraId="56BAADF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2B1AAE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deltas MUST have a sequential contiguous set of </w:t>
      </w:r>
      <w:proofErr w:type="gramStart"/>
      <w:r w:rsidRPr="00790773">
        <w:rPr>
          <w:rFonts w:ascii="Courier New" w:hAnsi="Courier New" w:cs="Courier New"/>
          <w:lang w:val="en-US"/>
        </w:rPr>
        <w:t>version</w:t>
      </w:r>
      <w:proofErr w:type="gramEnd"/>
    </w:p>
    <w:p w14:paraId="04F68AF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numbers.</w:t>
      </w:r>
    </w:p>
    <w:p w14:paraId="013E8CF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7B281A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Each snapshot and delta element MUST have a version, URL and hash</w:t>
      </w:r>
    </w:p>
    <w:p w14:paraId="7625883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attribute.  The URL must be relative to the path of the Update</w:t>
      </w:r>
    </w:p>
    <w:p w14:paraId="18E6838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File.  For example, if the Update Notification File</w:t>
      </w:r>
    </w:p>
    <w:p w14:paraId="5E51006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example above is published on </w:t>
      </w:r>
      <w:ins w:id="188" w:author="BOUCADAIR Mohamed INNOV/NET" w:date="2025-06-09T10:22:00Z">
        <w:r w:rsidR="006655A2">
          <w:rPr>
            <w:rFonts w:ascii="Courier New" w:hAnsi="Courier New" w:cs="Courier New"/>
            <w:lang w:val="en-US"/>
          </w:rPr>
          <w:t>“</w:t>
        </w:r>
      </w:ins>
      <w:r w:rsidRPr="00790773">
        <w:rPr>
          <w:rFonts w:ascii="Courier New" w:hAnsi="Courier New" w:cs="Courier New"/>
          <w:lang w:val="en-US"/>
        </w:rPr>
        <w:t>https://example.com/</w:t>
      </w:r>
      <w:proofErr w:type="spellStart"/>
      <w:r w:rsidRPr="00790773">
        <w:rPr>
          <w:rFonts w:ascii="Courier New" w:hAnsi="Courier New" w:cs="Courier New"/>
          <w:lang w:val="en-US"/>
        </w:rPr>
        <w:t>nrtm</w:t>
      </w:r>
      <w:proofErr w:type="spellEnd"/>
      <w:r w:rsidRPr="00790773">
        <w:rPr>
          <w:rFonts w:ascii="Courier New" w:hAnsi="Courier New" w:cs="Courier New"/>
          <w:lang w:val="en-US"/>
        </w:rPr>
        <w:t>/update-</w:t>
      </w:r>
    </w:p>
    <w:p w14:paraId="64893CE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notification-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file.json</w:t>
      </w:r>
      <w:proofErr w:type="spellEnd"/>
      <w:proofErr w:type="gramEnd"/>
      <w:ins w:id="189" w:author="BOUCADAIR Mohamed INNOV/NET" w:date="2025-06-09T10:22:00Z">
        <w:r w:rsidR="006655A2">
          <w:rPr>
            <w:rFonts w:ascii="Courier New" w:hAnsi="Courier New" w:cs="Courier New"/>
            <w:lang w:val="en-US"/>
          </w:rPr>
          <w:t>”</w:t>
        </w:r>
      </w:ins>
      <w:r w:rsidRPr="00790773">
        <w:rPr>
          <w:rFonts w:ascii="Courier New" w:hAnsi="Courier New" w:cs="Courier New"/>
          <w:lang w:val="en-US"/>
        </w:rPr>
        <w:t>, the full URL for the referred snapshot is</w:t>
      </w:r>
    </w:p>
    <w:p w14:paraId="7FF1EFF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https://example.com/nrtm/ca128382-78d9-41d1-8927-1ecef15275be/</w:t>
      </w:r>
    </w:p>
    <w:p w14:paraId="7F908BB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nrtm-snapshot.2.047595d0fae972fbed0c51b4a41c7a349e0c47bb.json.gz.</w:t>
      </w:r>
    </w:p>
    <w:p w14:paraId="674D886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If the snapshot or delta file was compressed with GZIP, the</w:t>
      </w:r>
    </w:p>
    <w:p w14:paraId="2477DBC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filename MUST end in ".</w:t>
      </w:r>
      <w:proofErr w:type="spellStart"/>
      <w:r w:rsidRPr="00790773">
        <w:rPr>
          <w:rFonts w:ascii="Courier New" w:hAnsi="Courier New" w:cs="Courier New"/>
          <w:lang w:val="en-US"/>
        </w:rPr>
        <w:t>gz</w:t>
      </w:r>
      <w:proofErr w:type="spellEnd"/>
      <w:r w:rsidRPr="00790773">
        <w:rPr>
          <w:rFonts w:ascii="Courier New" w:hAnsi="Courier New" w:cs="Courier New"/>
          <w:lang w:val="en-US"/>
        </w:rPr>
        <w:t>". and the hash MUST match the compressed</w:t>
      </w:r>
    </w:p>
    <w:p w14:paraId="2536FF6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data.</w:t>
      </w:r>
    </w:p>
    <w:p w14:paraId="49F1601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C0069B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hash attribute in snapshot and delta elements MUST be the</w:t>
      </w:r>
    </w:p>
    <w:p w14:paraId="46E441A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hexadecimal encoding of the SHA-256 hash [SHS] of the referenced</w:t>
      </w:r>
    </w:p>
    <w:p w14:paraId="3DB7C25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file.  The mirror client MUST verify this hash when the file is</w:t>
      </w:r>
    </w:p>
    <w:p w14:paraId="4DA85F0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retrieved and reject the file if the hash does not match.</w:t>
      </w:r>
    </w:p>
    <w:p w14:paraId="4F53337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5EA297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metadata key MAY be present, used for metadata produced by the</w:t>
      </w:r>
    </w:p>
    <w:p w14:paraId="434637F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server to aid in tracing and debugging.  This can contain</w:t>
      </w:r>
    </w:p>
    <w:p w14:paraId="77DCCD5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information like the name of the host on which the file was</w:t>
      </w:r>
    </w:p>
    <w:p w14:paraId="6CBFB7E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generated or the name and version of the software used.  Each</w:t>
      </w:r>
    </w:p>
    <w:p w14:paraId="11FE5B6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mirror server may choose which fields to include, or choose </w:t>
      </w:r>
      <w:proofErr w:type="gramStart"/>
      <w:r w:rsidRPr="00790773">
        <w:rPr>
          <w:rFonts w:ascii="Courier New" w:hAnsi="Courier New" w:cs="Courier New"/>
          <w:lang w:val="en-US"/>
        </w:rPr>
        <w:t>to</w:t>
      </w:r>
      <w:proofErr w:type="gramEnd"/>
      <w:r w:rsidRPr="00790773">
        <w:rPr>
          <w:rFonts w:ascii="Courier New" w:hAnsi="Courier New" w:cs="Courier New"/>
          <w:lang w:val="en-US"/>
        </w:rPr>
        <w:t xml:space="preserve"> not</w:t>
      </w:r>
    </w:p>
    <w:p w14:paraId="6605537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include any metadata.  </w:t>
      </w:r>
      <w:commentRangeStart w:id="190"/>
      <w:r w:rsidRPr="00790773">
        <w:rPr>
          <w:rFonts w:ascii="Courier New" w:hAnsi="Courier New" w:cs="Courier New"/>
          <w:lang w:val="en-US"/>
        </w:rPr>
        <w:t xml:space="preserve">The mirror server </w:t>
      </w:r>
      <w:commentRangeStart w:id="191"/>
      <w:r w:rsidRPr="00790773">
        <w:rPr>
          <w:rFonts w:ascii="Courier New" w:hAnsi="Courier New" w:cs="Courier New"/>
          <w:lang w:val="en-US"/>
        </w:rPr>
        <w:t xml:space="preserve">SHOULD </w:t>
      </w:r>
      <w:del w:id="192" w:author="BOUCADAIR Mohamed INNOV/NET" w:date="2025-06-09T10:44:00Z">
        <w:r w:rsidRPr="00790773" w:rsidDel="00DC1485">
          <w:rPr>
            <w:rFonts w:ascii="Courier New" w:hAnsi="Courier New" w:cs="Courier New"/>
            <w:lang w:val="en-US"/>
          </w:rPr>
          <w:delText xml:space="preserve">not </w:delText>
        </w:r>
      </w:del>
      <w:ins w:id="193" w:author="BOUCADAIR Mohamed INNOV/NET" w:date="2025-06-09T10:44:00Z">
        <w:r w:rsidR="00DC1485">
          <w:rPr>
            <w:rFonts w:ascii="Courier New" w:hAnsi="Courier New" w:cs="Courier New"/>
            <w:lang w:val="en-US"/>
          </w:rPr>
          <w:t>NOT</w:t>
        </w:r>
        <w:r w:rsidR="00DC1485" w:rsidRPr="00790773">
          <w:rPr>
            <w:rFonts w:ascii="Courier New" w:hAnsi="Courier New" w:cs="Courier New"/>
            <w:lang w:val="en-US"/>
          </w:rPr>
          <w:t xml:space="preserve"> </w:t>
        </w:r>
        <w:commentRangeEnd w:id="191"/>
        <w:r w:rsidR="00DC1485">
          <w:rPr>
            <w:rStyle w:val="Marquedecommentaire"/>
            <w:rFonts w:ascii="Aptos" w:hAnsi="Aptos"/>
          </w:rPr>
          <w:commentReference w:id="191"/>
        </w:r>
      </w:ins>
      <w:r w:rsidRPr="00790773">
        <w:rPr>
          <w:rFonts w:ascii="Courier New" w:hAnsi="Courier New" w:cs="Courier New"/>
          <w:lang w:val="en-US"/>
        </w:rPr>
        <w:t>cause</w:t>
      </w:r>
    </w:p>
    <w:p w14:paraId="755FB5E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excessive size increases by adding extensive metadata in the</w:t>
      </w:r>
    </w:p>
    <w:p w14:paraId="73D319B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   Update Notification File, as it is the most frequently retrieved</w:t>
      </w:r>
    </w:p>
    <w:p w14:paraId="048D77FE" w14:textId="77777777" w:rsidR="00DE0150" w:rsidRPr="0082201F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</w:t>
      </w:r>
      <w:r w:rsidRPr="0082201F">
        <w:rPr>
          <w:rFonts w:ascii="Courier New" w:hAnsi="Courier New" w:cs="Courier New"/>
          <w:lang w:val="en-US"/>
        </w:rPr>
        <w:t>file.</w:t>
      </w:r>
      <w:commentRangeEnd w:id="190"/>
      <w:r w:rsidR="006655A2">
        <w:rPr>
          <w:rStyle w:val="Marquedecommentaire"/>
          <w:rFonts w:ascii="Aptos" w:hAnsi="Aptos"/>
        </w:rPr>
        <w:commentReference w:id="190"/>
      </w:r>
    </w:p>
    <w:p w14:paraId="4240F2E9" w14:textId="77777777" w:rsidR="00DE0150" w:rsidRPr="0082201F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0B3B1D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8BAF6E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5.4.  Encoding and signature</w:t>
      </w:r>
    </w:p>
    <w:p w14:paraId="579EB55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E9E9D2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194"/>
      <w:r w:rsidRPr="00790773">
        <w:rPr>
          <w:rFonts w:ascii="Courier New" w:hAnsi="Courier New" w:cs="Courier New"/>
          <w:lang w:val="en-US"/>
        </w:rPr>
        <w:t xml:space="preserve">   *  The actual Update Notification File contents MUST be a JSON Web</w:t>
      </w:r>
    </w:p>
    <w:p w14:paraId="25FF818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Signature [RFC7515] and MUST use JWS Compact Serialization.</w:t>
      </w:r>
      <w:commentRangeEnd w:id="194"/>
      <w:r w:rsidR="006655A2">
        <w:rPr>
          <w:rStyle w:val="Marquedecommentaire"/>
          <w:rFonts w:ascii="Aptos" w:hAnsi="Aptos"/>
        </w:rPr>
        <w:commentReference w:id="194"/>
      </w:r>
    </w:p>
    <w:p w14:paraId="5619509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435994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195"/>
      <w:r w:rsidRPr="00790773">
        <w:rPr>
          <w:rFonts w:ascii="Courier New" w:hAnsi="Courier New" w:cs="Courier New"/>
          <w:lang w:val="en-US"/>
        </w:rPr>
        <w:t xml:space="preserve">   *  The JWS Payload MUST be the JavaScript Object Notation (JSON)</w:t>
      </w:r>
    </w:p>
    <w:p w14:paraId="3747271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[RFC8259] serialization of the structure described in the previous</w:t>
      </w:r>
    </w:p>
    <w:p w14:paraId="3FB4855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section.</w:t>
      </w:r>
      <w:commentRangeEnd w:id="195"/>
      <w:r w:rsidR="006655A2">
        <w:rPr>
          <w:rStyle w:val="Marquedecommentaire"/>
          <w:rFonts w:ascii="Aptos" w:hAnsi="Aptos"/>
        </w:rPr>
        <w:commentReference w:id="195"/>
      </w:r>
    </w:p>
    <w:p w14:paraId="0B6B189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69C34F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filename of the serialized data MUST be "update-notification-</w:t>
      </w:r>
    </w:p>
    <w:p w14:paraId="51A90A8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file.jose</w:t>
      </w:r>
      <w:proofErr w:type="spellEnd"/>
      <w:proofErr w:type="gramEnd"/>
      <w:r w:rsidRPr="00790773">
        <w:rPr>
          <w:rFonts w:ascii="Courier New" w:hAnsi="Courier New" w:cs="Courier New"/>
          <w:lang w:val="en-US"/>
        </w:rPr>
        <w:t>".</w:t>
      </w:r>
    </w:p>
    <w:p w14:paraId="5D0691B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196"/>
    </w:p>
    <w:p w14:paraId="6012340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algorithm MUST NOT be Deprecated, and it is RECOMMENDED to use</w:t>
      </w:r>
    </w:p>
    <w:p w14:paraId="356238F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Recommended or </w:t>
      </w:r>
      <w:proofErr w:type="gramStart"/>
      <w:r w:rsidRPr="00790773">
        <w:rPr>
          <w:rFonts w:ascii="Courier New" w:hAnsi="Courier New" w:cs="Courier New"/>
          <w:lang w:val="en-US"/>
        </w:rPr>
        <w:t>Recommended</w:t>
      </w:r>
      <w:proofErr w:type="gramEnd"/>
      <w:r w:rsidRPr="00790773">
        <w:rPr>
          <w:rFonts w:ascii="Courier New" w:hAnsi="Courier New" w:cs="Courier New"/>
          <w:lang w:val="en-US"/>
        </w:rPr>
        <w:t>+ algorithms, as defined in JSON Web</w:t>
      </w:r>
    </w:p>
    <w:p w14:paraId="142F7E4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Algorithms [RFC7518]</w:t>
      </w:r>
      <w:commentRangeEnd w:id="196"/>
      <w:r w:rsidR="006655A2">
        <w:rPr>
          <w:rStyle w:val="Marquedecommentaire"/>
          <w:rFonts w:ascii="Aptos" w:hAnsi="Aptos"/>
        </w:rPr>
        <w:commentReference w:id="196"/>
      </w:r>
    </w:p>
    <w:p w14:paraId="7D0CF00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461A5F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6.  Snapshot File</w:t>
      </w:r>
    </w:p>
    <w:p w14:paraId="6128078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7B6E04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6.1.  Purpose</w:t>
      </w:r>
    </w:p>
    <w:p w14:paraId="1DC6C9C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E37A3C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Snapshot File reflects the complete and current contents of all</w:t>
      </w:r>
    </w:p>
    <w:p w14:paraId="67938E0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IRR objects in an IRR Database.  Mirror clients MUST use this to</w:t>
      </w:r>
    </w:p>
    <w:p w14:paraId="22BD1A0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initialize their local copy of the IRR Database.</w:t>
      </w:r>
    </w:p>
    <w:p w14:paraId="4B9C7D2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D7AD9C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6.2.  Cache Concerns</w:t>
      </w:r>
    </w:p>
    <w:p w14:paraId="7D01642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96B591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197"/>
      <w:r w:rsidRPr="00790773">
        <w:rPr>
          <w:rFonts w:ascii="Courier New" w:hAnsi="Courier New" w:cs="Courier New"/>
          <w:lang w:val="en-US"/>
        </w:rPr>
        <w:t xml:space="preserve">   A snapshot reflects the content of the IRR Database at a specific</w:t>
      </w:r>
    </w:p>
    <w:p w14:paraId="6644F6F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point in time; for that reason, it can be considered immutable data.</w:t>
      </w:r>
    </w:p>
    <w:p w14:paraId="7EC2F2A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Snapshot Files MUST be published at a URL that is unique to the</w:t>
      </w:r>
    </w:p>
    <w:p w14:paraId="17E43F8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specific session and version.  The URL MUST also contain a random</w:t>
      </w:r>
    </w:p>
    <w:p w14:paraId="2A66A4F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value that </w:t>
      </w:r>
      <w:del w:id="198" w:author="BOUCADAIR Mohamed INNOV/NET" w:date="2025-06-09T10:26:00Z">
        <w:r w:rsidRPr="00790773" w:rsidDel="00CF2D18">
          <w:rPr>
            <w:rFonts w:ascii="Courier New" w:hAnsi="Courier New" w:cs="Courier New"/>
            <w:lang w:val="en-US"/>
          </w:rPr>
          <w:delText>can not</w:delText>
        </w:r>
      </w:del>
      <w:ins w:id="199" w:author="BOUCADAIR Mohamed INNOV/NET" w:date="2025-06-09T10:26:00Z">
        <w:r w:rsidR="00CF2D18" w:rsidRPr="00790773">
          <w:rPr>
            <w:rFonts w:ascii="Courier New" w:hAnsi="Courier New" w:cs="Courier New"/>
            <w:lang w:val="en-US"/>
          </w:rPr>
          <w:t>cannot</w:t>
        </w:r>
      </w:ins>
      <w:r w:rsidRPr="00790773">
        <w:rPr>
          <w:rFonts w:ascii="Courier New" w:hAnsi="Courier New" w:cs="Courier New"/>
          <w:lang w:val="en-US"/>
        </w:rPr>
        <w:t xml:space="preserve"> be predicted before publication, to counter</w:t>
      </w:r>
    </w:p>
    <w:p w14:paraId="3ED3800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negative caching issues.</w:t>
      </w:r>
      <w:commentRangeEnd w:id="197"/>
      <w:r w:rsidR="00CF2D18">
        <w:rPr>
          <w:rStyle w:val="Marquedecommentaire"/>
          <w:rFonts w:ascii="Aptos" w:hAnsi="Aptos"/>
        </w:rPr>
        <w:commentReference w:id="197"/>
      </w:r>
    </w:p>
    <w:p w14:paraId="52E386C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DB5576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Because these files never change, they MAY be cached indefinitely.</w:t>
      </w:r>
    </w:p>
    <w:p w14:paraId="30E6FA9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However, as snapshots are large and old snapshots will no longer be</w:t>
      </w:r>
    </w:p>
    <w:p w14:paraId="2828233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referred by newer Update Notification Files, it is RECOMMENDED that a</w:t>
      </w:r>
    </w:p>
    <w:p w14:paraId="26DAA1F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limited interval is used in the order of </w:t>
      </w:r>
      <w:commentRangeStart w:id="200"/>
      <w:r w:rsidRPr="00790773">
        <w:rPr>
          <w:rFonts w:ascii="Courier New" w:hAnsi="Courier New" w:cs="Courier New"/>
          <w:lang w:val="en-US"/>
        </w:rPr>
        <w:t>hours or days</w:t>
      </w:r>
      <w:commentRangeEnd w:id="200"/>
      <w:r w:rsidR="00477A0A">
        <w:rPr>
          <w:rStyle w:val="Marquedecommentaire"/>
          <w:rFonts w:ascii="Aptos" w:hAnsi="Aptos"/>
        </w:rPr>
        <w:commentReference w:id="200"/>
      </w:r>
      <w:r w:rsidRPr="00790773">
        <w:rPr>
          <w:rFonts w:ascii="Courier New" w:hAnsi="Courier New" w:cs="Courier New"/>
          <w:lang w:val="en-US"/>
        </w:rPr>
        <w:t>.</w:t>
      </w:r>
    </w:p>
    <w:p w14:paraId="2C85073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6723AB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To avoid race conditions where a mirror client retrieves an Update</w:t>
      </w:r>
    </w:p>
    <w:p w14:paraId="6744779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Notification File moments before it's updated, mirror servers SHOULD</w:t>
      </w:r>
    </w:p>
    <w:p w14:paraId="48ACE3A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retain old Snapshot Files for at </w:t>
      </w:r>
      <w:commentRangeStart w:id="201"/>
      <w:r w:rsidRPr="00790773">
        <w:rPr>
          <w:rFonts w:ascii="Courier New" w:hAnsi="Courier New" w:cs="Courier New"/>
          <w:lang w:val="en-US"/>
        </w:rPr>
        <w:t xml:space="preserve">least 5 minutes after </w:t>
      </w:r>
      <w:commentRangeEnd w:id="201"/>
      <w:r w:rsidR="00477A0A">
        <w:rPr>
          <w:rStyle w:val="Marquedecommentaire"/>
          <w:rFonts w:ascii="Aptos" w:hAnsi="Aptos"/>
        </w:rPr>
        <w:commentReference w:id="201"/>
      </w:r>
      <w:r w:rsidRPr="00790773">
        <w:rPr>
          <w:rFonts w:ascii="Courier New" w:hAnsi="Courier New" w:cs="Courier New"/>
          <w:lang w:val="en-US"/>
        </w:rPr>
        <w:t>a new Update</w:t>
      </w:r>
    </w:p>
    <w:p w14:paraId="2BA5501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Notification File is published.</w:t>
      </w:r>
    </w:p>
    <w:p w14:paraId="7FFD2E9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EF1E46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6.3.  File format and validation</w:t>
      </w:r>
    </w:p>
    <w:p w14:paraId="10D2F84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88BF85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commentRangeStart w:id="202"/>
      <w:ins w:id="203" w:author="BOUCADAIR Mohamed INNOV/NET" w:date="2025-06-09T10:30:00Z">
        <w:r w:rsidR="00477A0A">
          <w:rPr>
            <w:rFonts w:ascii="Courier New" w:hAnsi="Courier New" w:cs="Courier New"/>
            <w:lang w:val="en-US"/>
          </w:rPr>
          <w:t xml:space="preserve">Figure X depicts an </w:t>
        </w:r>
      </w:ins>
      <w:del w:id="204" w:author="BOUCADAIR Mohamed INNOV/NET" w:date="2025-06-09T10:30:00Z">
        <w:r w:rsidRPr="00790773" w:rsidDel="00477A0A">
          <w:rPr>
            <w:rFonts w:ascii="Courier New" w:hAnsi="Courier New" w:cs="Courier New"/>
            <w:lang w:val="en-US"/>
          </w:rPr>
          <w:delText xml:space="preserve">Example </w:delText>
        </w:r>
      </w:del>
      <w:ins w:id="205" w:author="BOUCADAIR Mohamed INNOV/NET" w:date="2025-06-09T10:30:00Z">
        <w:r w:rsidR="00477A0A">
          <w:rPr>
            <w:rFonts w:ascii="Courier New" w:hAnsi="Courier New" w:cs="Courier New"/>
            <w:lang w:val="en-US"/>
          </w:rPr>
          <w:t>e</w:t>
        </w:r>
        <w:r w:rsidR="00477A0A" w:rsidRPr="00790773">
          <w:rPr>
            <w:rFonts w:ascii="Courier New" w:hAnsi="Courier New" w:cs="Courier New"/>
            <w:lang w:val="en-US"/>
          </w:rPr>
          <w:t xml:space="preserve">xample </w:t>
        </w:r>
      </w:ins>
      <w:r w:rsidRPr="00790773">
        <w:rPr>
          <w:rFonts w:ascii="Courier New" w:hAnsi="Courier New" w:cs="Courier New"/>
          <w:lang w:val="en-US"/>
        </w:rPr>
        <w:t>Snapshot File</w:t>
      </w:r>
      <w:ins w:id="206" w:author="BOUCADAIR Mohamed INNOV/NET" w:date="2025-06-09T10:30:00Z">
        <w:r w:rsidR="00477A0A">
          <w:rPr>
            <w:rFonts w:ascii="Courier New" w:hAnsi="Courier New" w:cs="Courier New"/>
            <w:lang w:val="en-US"/>
          </w:rPr>
          <w:t>.</w:t>
        </w:r>
      </w:ins>
      <w:del w:id="207" w:author="BOUCADAIR Mohamed INNOV/NET" w:date="2025-06-09T10:30:00Z">
        <w:r w:rsidRPr="00790773" w:rsidDel="00477A0A">
          <w:rPr>
            <w:rFonts w:ascii="Courier New" w:hAnsi="Courier New" w:cs="Courier New"/>
            <w:lang w:val="en-US"/>
          </w:rPr>
          <w:delText>:</w:delText>
        </w:r>
      </w:del>
      <w:commentRangeEnd w:id="202"/>
      <w:r w:rsidR="00A958B7">
        <w:rPr>
          <w:rStyle w:val="Marquedecommentaire"/>
          <w:rFonts w:ascii="Aptos" w:hAnsi="Aptos"/>
        </w:rPr>
        <w:commentReference w:id="202"/>
      </w:r>
    </w:p>
    <w:p w14:paraId="7CC1EF3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702651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r w:rsidRPr="00790773">
        <w:rPr>
          <w:rFonts w:ascii="Cascadia Code ExtraLight" w:hAnsi="Cascadia Code ExtraLight" w:cs="Cascadia Code ExtraLight"/>
          <w:lang w:val="en-US"/>
        </w:rPr>
        <w:t>␞</w:t>
      </w:r>
      <w:r w:rsidRPr="00790773">
        <w:rPr>
          <w:rFonts w:ascii="Courier New" w:hAnsi="Courier New" w:cs="Courier New"/>
          <w:lang w:val="en-US"/>
        </w:rPr>
        <w:t>{</w:t>
      </w:r>
    </w:p>
    <w:p w14:paraId="71EC52F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nrtm</w:t>
      </w:r>
      <w:proofErr w:type="gramEnd"/>
      <w:r w:rsidRPr="00790773">
        <w:rPr>
          <w:rFonts w:ascii="Courier New" w:hAnsi="Courier New" w:cs="Courier New"/>
          <w:lang w:val="en-US"/>
        </w:rPr>
        <w:t>_version</w:t>
      </w:r>
      <w:proofErr w:type="spellEnd"/>
      <w:r w:rsidRPr="00790773">
        <w:rPr>
          <w:rFonts w:ascii="Courier New" w:hAnsi="Courier New" w:cs="Courier New"/>
          <w:lang w:val="en-US"/>
        </w:rPr>
        <w:t>": 4,</w:t>
      </w:r>
    </w:p>
    <w:p w14:paraId="12375EA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"type": "snapshot",</w:t>
      </w:r>
    </w:p>
    <w:p w14:paraId="71377BB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"source": "EXAMPLE",</w:t>
      </w:r>
    </w:p>
    <w:p w14:paraId="789130A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session</w:t>
      </w:r>
      <w:proofErr w:type="gramEnd"/>
      <w:r w:rsidRPr="00790773">
        <w:rPr>
          <w:rFonts w:ascii="Courier New" w:hAnsi="Courier New" w:cs="Courier New"/>
          <w:lang w:val="en-US"/>
        </w:rPr>
        <w:t>_id</w:t>
      </w:r>
      <w:proofErr w:type="spellEnd"/>
      <w:r w:rsidRPr="00790773">
        <w:rPr>
          <w:rFonts w:ascii="Courier New" w:hAnsi="Courier New" w:cs="Courier New"/>
          <w:lang w:val="en-US"/>
        </w:rPr>
        <w:t>": "ca128382-78d9-41d1-8927-1ecef15275be",</w:t>
      </w:r>
    </w:p>
    <w:p w14:paraId="7503901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"version": 3</w:t>
      </w:r>
    </w:p>
    <w:p w14:paraId="24BBA91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}</w:t>
      </w:r>
    </w:p>
    <w:p w14:paraId="4E5265A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208"/>
      <w:r w:rsidRPr="00790773">
        <w:rPr>
          <w:rFonts w:ascii="Courier New" w:hAnsi="Courier New" w:cs="Courier New"/>
          <w:lang w:val="en-US"/>
        </w:rPr>
        <w:lastRenderedPageBreak/>
        <w:t xml:space="preserve">   </w:t>
      </w:r>
      <w:proofErr w:type="gramStart"/>
      <w:r w:rsidRPr="00790773">
        <w:rPr>
          <w:rFonts w:ascii="Cascadia Code ExtraLight" w:hAnsi="Cascadia Code ExtraLight" w:cs="Cascadia Code ExtraLight"/>
          <w:lang w:val="en-US"/>
        </w:rPr>
        <w:t>␞</w:t>
      </w:r>
      <w:r w:rsidRPr="00790773">
        <w:rPr>
          <w:rFonts w:ascii="Courier New" w:hAnsi="Courier New" w:cs="Courier New"/>
          <w:lang w:val="en-US"/>
        </w:rPr>
        <w:t>{</w:t>
      </w:r>
      <w:proofErr w:type="gramEnd"/>
      <w:r w:rsidRPr="00790773">
        <w:rPr>
          <w:rFonts w:ascii="Courier New" w:hAnsi="Courier New" w:cs="Courier New"/>
          <w:lang w:val="en-US"/>
        </w:rPr>
        <w:t>"object": "route: 192.0.2.0/24\</w:t>
      </w:r>
      <w:proofErr w:type="spellStart"/>
      <w:r w:rsidRPr="00790773">
        <w:rPr>
          <w:rFonts w:ascii="Courier New" w:hAnsi="Courier New" w:cs="Courier New"/>
          <w:lang w:val="en-US"/>
        </w:rPr>
        <w:t>norigin</w:t>
      </w:r>
      <w:proofErr w:type="spellEnd"/>
      <w:r w:rsidRPr="00790773">
        <w:rPr>
          <w:rFonts w:ascii="Courier New" w:hAnsi="Courier New" w:cs="Courier New"/>
          <w:lang w:val="en-US"/>
        </w:rPr>
        <w:t>: AS65530\</w:t>
      </w:r>
      <w:proofErr w:type="spellStart"/>
      <w:r w:rsidRPr="00790773">
        <w:rPr>
          <w:rFonts w:ascii="Courier New" w:hAnsi="Courier New" w:cs="Courier New"/>
          <w:lang w:val="en-US"/>
        </w:rPr>
        <w:t>nsource</w:t>
      </w:r>
      <w:proofErr w:type="spellEnd"/>
      <w:r w:rsidRPr="00790773">
        <w:rPr>
          <w:rFonts w:ascii="Courier New" w:hAnsi="Courier New" w:cs="Courier New"/>
          <w:lang w:val="en-US"/>
        </w:rPr>
        <w:t>: EXAMPLE"}</w:t>
      </w:r>
    </w:p>
    <w:p w14:paraId="4A131F3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proofErr w:type="gramStart"/>
      <w:r w:rsidRPr="00790773">
        <w:rPr>
          <w:rFonts w:ascii="Cascadia Code ExtraLight" w:hAnsi="Cascadia Code ExtraLight" w:cs="Cascadia Code ExtraLight"/>
          <w:lang w:val="en-US"/>
        </w:rPr>
        <w:t>␞</w:t>
      </w:r>
      <w:r w:rsidRPr="00790773">
        <w:rPr>
          <w:rFonts w:ascii="Courier New" w:hAnsi="Courier New" w:cs="Courier New"/>
          <w:lang w:val="en-US"/>
        </w:rPr>
        <w:t>{</w:t>
      </w:r>
      <w:proofErr w:type="gramEnd"/>
      <w:r w:rsidRPr="00790773">
        <w:rPr>
          <w:rFonts w:ascii="Courier New" w:hAnsi="Courier New" w:cs="Courier New"/>
          <w:lang w:val="en-US"/>
        </w:rPr>
        <w:t>"object": "route: 2001:db8::/32\</w:t>
      </w:r>
      <w:proofErr w:type="spellStart"/>
      <w:r w:rsidRPr="00790773">
        <w:rPr>
          <w:rFonts w:ascii="Courier New" w:hAnsi="Courier New" w:cs="Courier New"/>
          <w:lang w:val="en-US"/>
        </w:rPr>
        <w:t>norigin</w:t>
      </w:r>
      <w:proofErr w:type="spellEnd"/>
      <w:r w:rsidRPr="00790773">
        <w:rPr>
          <w:rFonts w:ascii="Courier New" w:hAnsi="Courier New" w:cs="Courier New"/>
          <w:lang w:val="en-US"/>
        </w:rPr>
        <w:t>: AS65530\</w:t>
      </w:r>
      <w:proofErr w:type="spellStart"/>
      <w:r w:rsidRPr="00790773">
        <w:rPr>
          <w:rFonts w:ascii="Courier New" w:hAnsi="Courier New" w:cs="Courier New"/>
          <w:lang w:val="en-US"/>
        </w:rPr>
        <w:t>nsource</w:t>
      </w:r>
      <w:proofErr w:type="spellEnd"/>
      <w:r w:rsidRPr="00790773">
        <w:rPr>
          <w:rFonts w:ascii="Courier New" w:hAnsi="Courier New" w:cs="Courier New"/>
          <w:lang w:val="en-US"/>
        </w:rPr>
        <w:t>: EXAMPLE"}</w:t>
      </w:r>
      <w:commentRangeEnd w:id="208"/>
      <w:r w:rsidR="00A958B7">
        <w:rPr>
          <w:rStyle w:val="Marquedecommentaire"/>
          <w:rFonts w:ascii="Aptos" w:hAnsi="Aptos"/>
        </w:rPr>
        <w:commentReference w:id="208"/>
      </w:r>
    </w:p>
    <w:p w14:paraId="5AA0A558" w14:textId="77777777" w:rsidR="00DE0150" w:rsidRDefault="00DE0150" w:rsidP="00DE0150">
      <w:pPr>
        <w:pStyle w:val="Textebrut"/>
        <w:rPr>
          <w:ins w:id="209" w:author="BOUCADAIR Mohamed INNOV/NET" w:date="2025-06-09T10:30:00Z"/>
          <w:rFonts w:ascii="Courier New" w:hAnsi="Courier New" w:cs="Courier New"/>
          <w:lang w:val="en-US"/>
        </w:rPr>
      </w:pPr>
    </w:p>
    <w:p w14:paraId="5FF3F530" w14:textId="77777777" w:rsidR="00477A0A" w:rsidRDefault="00477A0A" w:rsidP="00DE0150">
      <w:pPr>
        <w:pStyle w:val="Textebrut"/>
        <w:rPr>
          <w:ins w:id="210" w:author="BOUCADAIR Mohamed INNOV/NET" w:date="2025-06-09T10:30:00Z"/>
          <w:rFonts w:ascii="Courier New" w:hAnsi="Courier New" w:cs="Courier New"/>
          <w:lang w:val="en-US"/>
        </w:rPr>
      </w:pPr>
      <w:ins w:id="211" w:author="BOUCADAIR Mohamed INNOV/NET" w:date="2025-06-09T10:30:00Z">
        <w:r>
          <w:rPr>
            <w:rFonts w:ascii="Courier New" w:hAnsi="Courier New" w:cs="Courier New"/>
            <w:lang w:val="en-US"/>
          </w:rPr>
          <w:t>Figure X: PLEASE ADD TITLE.</w:t>
        </w:r>
      </w:ins>
    </w:p>
    <w:p w14:paraId="2D121292" w14:textId="77777777" w:rsidR="00477A0A" w:rsidRPr="00790773" w:rsidRDefault="00477A0A" w:rsidP="00DE0150">
      <w:pPr>
        <w:pStyle w:val="Textebrut"/>
        <w:rPr>
          <w:rFonts w:ascii="Courier New" w:hAnsi="Courier New" w:cs="Courier New"/>
          <w:lang w:val="en-US"/>
        </w:rPr>
      </w:pPr>
    </w:p>
    <w:p w14:paraId="295F469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Note: IRR object texts in this example are shortened because of</w:t>
      </w:r>
    </w:p>
    <w:p w14:paraId="47245A6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formatting.</w:t>
      </w:r>
    </w:p>
    <w:p w14:paraId="58AE420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02790A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212"/>
      <w:r w:rsidRPr="00790773">
        <w:rPr>
          <w:rFonts w:ascii="Courier New" w:hAnsi="Courier New" w:cs="Courier New"/>
          <w:lang w:val="en-US"/>
        </w:rPr>
        <w:t xml:space="preserve">   The file is in JSON </w:t>
      </w:r>
      <w:commentRangeEnd w:id="212"/>
      <w:r w:rsidR="00477A0A">
        <w:rPr>
          <w:rStyle w:val="Marquedecommentaire"/>
          <w:rFonts w:ascii="Aptos" w:hAnsi="Aptos"/>
        </w:rPr>
        <w:commentReference w:id="212"/>
      </w:r>
      <w:r w:rsidRPr="00790773">
        <w:rPr>
          <w:rFonts w:ascii="Courier New" w:hAnsi="Courier New" w:cs="Courier New"/>
          <w:lang w:val="en-US"/>
        </w:rPr>
        <w:t>Text Sequences [RFC7464] format, and MUST contain</w:t>
      </w:r>
    </w:p>
    <w:p w14:paraId="78E56AD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one or more records (it must contain at least the header).  The first</w:t>
      </w:r>
    </w:p>
    <w:p w14:paraId="1441F82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record is the file header, and the following validation rules MUST be</w:t>
      </w:r>
    </w:p>
    <w:p w14:paraId="41D9D5D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observed when creating or parsing a Snapshot File header:</w:t>
      </w:r>
    </w:p>
    <w:p w14:paraId="5CEDABF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4EAFD2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</w:t>
      </w:r>
      <w:proofErr w:type="spellStart"/>
      <w:r w:rsidRPr="00790773">
        <w:rPr>
          <w:rFonts w:ascii="Courier New" w:hAnsi="Courier New" w:cs="Courier New"/>
          <w:lang w:val="en-US"/>
        </w:rPr>
        <w:t>nrtm_version</w:t>
      </w:r>
      <w:proofErr w:type="spellEnd"/>
      <w:r w:rsidRPr="00790773">
        <w:rPr>
          <w:rFonts w:ascii="Courier New" w:hAnsi="Courier New" w:cs="Courier New"/>
          <w:lang w:val="en-US"/>
        </w:rPr>
        <w:t xml:space="preserve"> MUST be 4.</w:t>
      </w:r>
    </w:p>
    <w:p w14:paraId="65FF3DA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BEDF4A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type MUST be "snapshot".</w:t>
      </w:r>
    </w:p>
    <w:p w14:paraId="42CEBC1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011FAD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source MUST match the source in the Update Notification File.</w:t>
      </w:r>
    </w:p>
    <w:p w14:paraId="1CD1176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C7C53B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</w:t>
      </w:r>
      <w:proofErr w:type="spellStart"/>
      <w:r w:rsidRPr="00790773">
        <w:rPr>
          <w:rFonts w:ascii="Courier New" w:hAnsi="Courier New" w:cs="Courier New"/>
          <w:lang w:val="en-US"/>
        </w:rPr>
        <w:t>session_id</w:t>
      </w:r>
      <w:proofErr w:type="spellEnd"/>
      <w:r w:rsidRPr="00790773">
        <w:rPr>
          <w:rFonts w:ascii="Courier New" w:hAnsi="Courier New" w:cs="Courier New"/>
          <w:lang w:val="en-US"/>
        </w:rPr>
        <w:t xml:space="preserve"> attribute MUST match the </w:t>
      </w:r>
      <w:proofErr w:type="spellStart"/>
      <w:r w:rsidRPr="00790773">
        <w:rPr>
          <w:rFonts w:ascii="Courier New" w:hAnsi="Courier New" w:cs="Courier New"/>
          <w:lang w:val="en-US"/>
        </w:rPr>
        <w:t>session_id</w:t>
      </w:r>
      <w:proofErr w:type="spellEnd"/>
      <w:r w:rsidRPr="00790773">
        <w:rPr>
          <w:rFonts w:ascii="Courier New" w:hAnsi="Courier New" w:cs="Courier New"/>
          <w:lang w:val="en-US"/>
        </w:rPr>
        <w:t xml:space="preserve"> in the Update</w:t>
      </w:r>
    </w:p>
    <w:p w14:paraId="68A55AC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File.</w:t>
      </w:r>
    </w:p>
    <w:p w14:paraId="2A97FAA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376BBC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version MUST be an unsigned positive integer, matching the</w:t>
      </w:r>
    </w:p>
    <w:p w14:paraId="1D0E40C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Update Notification File entry for this snapshot.</w:t>
      </w:r>
    </w:p>
    <w:p w14:paraId="46D794F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77B9C6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remaining records (zero or more) MUST each contain a string</w:t>
      </w:r>
    </w:p>
    <w:p w14:paraId="3C2CFEB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representation of an IRR object.  The source attribute in the IRR</w:t>
      </w:r>
    </w:p>
    <w:p w14:paraId="25350C7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object texts MUST match the source attribute of the Snapshot File.</w:t>
      </w:r>
    </w:p>
    <w:p w14:paraId="7F2B5A4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D34944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7.  Delta File</w:t>
      </w:r>
    </w:p>
    <w:p w14:paraId="2529C40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E51547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7.1.  Purpose</w:t>
      </w:r>
    </w:p>
    <w:p w14:paraId="212368D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679349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 Delta File contains all changes for exactly one incremental update</w:t>
      </w:r>
    </w:p>
    <w:p w14:paraId="52E2E80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of the IRR Database.  It may include new, modified and deleted</w:t>
      </w:r>
    </w:p>
    <w:p w14:paraId="65EB713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objects.  Delta Files can contain multiple alterations to multiple</w:t>
      </w:r>
    </w:p>
    <w:p w14:paraId="14621DD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objects.</w:t>
      </w:r>
    </w:p>
    <w:p w14:paraId="131EE3E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319A38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7.2.  Cache Concerns</w:t>
      </w:r>
    </w:p>
    <w:p w14:paraId="29A35BF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B0CF2F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Deltas reflect the difference in content of the IRR Database from one</w:t>
      </w:r>
    </w:p>
    <w:p w14:paraId="3AD1E9D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version to another; for that reason, it can be considered immutable</w:t>
      </w:r>
    </w:p>
    <w:p w14:paraId="2203A29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data.  </w:t>
      </w:r>
      <w:commentRangeStart w:id="213"/>
      <w:r w:rsidRPr="00790773">
        <w:rPr>
          <w:rFonts w:ascii="Courier New" w:hAnsi="Courier New" w:cs="Courier New"/>
          <w:lang w:val="en-US"/>
        </w:rPr>
        <w:t>Delta Files MUST be published at a URL that is unique to the</w:t>
      </w:r>
    </w:p>
    <w:p w14:paraId="0082108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specific session and version.  The URL MUST also contain a random</w:t>
      </w:r>
    </w:p>
    <w:p w14:paraId="18C15E1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value that </w:t>
      </w:r>
      <w:proofErr w:type="spellStart"/>
      <w:r w:rsidRPr="00790773">
        <w:rPr>
          <w:rFonts w:ascii="Courier New" w:hAnsi="Courier New" w:cs="Courier New"/>
          <w:lang w:val="en-US"/>
        </w:rPr>
        <w:t>can not</w:t>
      </w:r>
      <w:proofErr w:type="spellEnd"/>
      <w:r w:rsidRPr="00790773">
        <w:rPr>
          <w:rFonts w:ascii="Courier New" w:hAnsi="Courier New" w:cs="Courier New"/>
          <w:lang w:val="en-US"/>
        </w:rPr>
        <w:t xml:space="preserve"> be predicted before publication, to counter</w:t>
      </w:r>
    </w:p>
    <w:p w14:paraId="4D44728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negative caching issues.</w:t>
      </w:r>
      <w:commentRangeEnd w:id="213"/>
      <w:r w:rsidR="00477A0A">
        <w:rPr>
          <w:rStyle w:val="Marquedecommentaire"/>
          <w:rFonts w:ascii="Aptos" w:hAnsi="Aptos"/>
        </w:rPr>
        <w:commentReference w:id="213"/>
      </w:r>
    </w:p>
    <w:p w14:paraId="55EA6AE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D14684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To avoid race conditions where a mirror client retrieves an Update</w:t>
      </w:r>
    </w:p>
    <w:p w14:paraId="32F13A6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Notification File moments before </w:t>
      </w:r>
      <w:del w:id="214" w:author="BOUCADAIR Mohamed INNOV/NET" w:date="2025-06-09T10:32:00Z">
        <w:r w:rsidRPr="00790773" w:rsidDel="00477A0A">
          <w:rPr>
            <w:rFonts w:ascii="Courier New" w:hAnsi="Courier New" w:cs="Courier New"/>
            <w:lang w:val="en-US"/>
          </w:rPr>
          <w:delText xml:space="preserve">it's </w:delText>
        </w:r>
      </w:del>
      <w:ins w:id="215" w:author="BOUCADAIR Mohamed INNOV/NET" w:date="2025-06-09T10:32:00Z">
        <w:r w:rsidR="00477A0A" w:rsidRPr="00790773">
          <w:rPr>
            <w:rFonts w:ascii="Courier New" w:hAnsi="Courier New" w:cs="Courier New"/>
            <w:lang w:val="en-US"/>
          </w:rPr>
          <w:t>it</w:t>
        </w:r>
        <w:r w:rsidR="00477A0A">
          <w:rPr>
            <w:rFonts w:ascii="Courier New" w:hAnsi="Courier New" w:cs="Courier New"/>
            <w:lang w:val="en-US"/>
          </w:rPr>
          <w:t xml:space="preserve"> is</w:t>
        </w:r>
        <w:r w:rsidR="00477A0A" w:rsidRPr="00790773">
          <w:rPr>
            <w:rFonts w:ascii="Courier New" w:hAnsi="Courier New" w:cs="Courier New"/>
            <w:lang w:val="en-US"/>
          </w:rPr>
          <w:t xml:space="preserve"> </w:t>
        </w:r>
      </w:ins>
      <w:r w:rsidRPr="00790773">
        <w:rPr>
          <w:rFonts w:ascii="Courier New" w:hAnsi="Courier New" w:cs="Courier New"/>
          <w:lang w:val="en-US"/>
        </w:rPr>
        <w:t>updated, mirror servers SHOULD</w:t>
      </w:r>
    </w:p>
    <w:p w14:paraId="6B59FCE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retain old Delta Files for at </w:t>
      </w:r>
      <w:commentRangeStart w:id="216"/>
      <w:r w:rsidRPr="00790773">
        <w:rPr>
          <w:rFonts w:ascii="Courier New" w:hAnsi="Courier New" w:cs="Courier New"/>
          <w:lang w:val="en-US"/>
        </w:rPr>
        <w:t>least 5 minutes after a new Update</w:t>
      </w:r>
      <w:commentRangeEnd w:id="216"/>
      <w:r w:rsidR="00477A0A">
        <w:rPr>
          <w:rStyle w:val="Marquedecommentaire"/>
          <w:rFonts w:ascii="Aptos" w:hAnsi="Aptos"/>
        </w:rPr>
        <w:commentReference w:id="216"/>
      </w:r>
    </w:p>
    <w:p w14:paraId="7648C77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Notification File is published that no longer contains these Delta</w:t>
      </w:r>
    </w:p>
    <w:p w14:paraId="6119296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Files.</w:t>
      </w:r>
    </w:p>
    <w:p w14:paraId="1D57048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E5679C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7.3.  File format and validation</w:t>
      </w:r>
    </w:p>
    <w:p w14:paraId="468A97F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DF5B6C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commentRangeStart w:id="217"/>
      <w:ins w:id="218" w:author="BOUCADAIR Mohamed INNOV/NET" w:date="2025-06-09T10:32:00Z">
        <w:r w:rsidR="00477A0A">
          <w:rPr>
            <w:rFonts w:ascii="Courier New" w:hAnsi="Courier New" w:cs="Courier New"/>
            <w:lang w:val="en-US"/>
          </w:rPr>
          <w:t>Figure X depicts an e</w:t>
        </w:r>
      </w:ins>
      <w:del w:id="219" w:author="BOUCADAIR Mohamed INNOV/NET" w:date="2025-06-09T10:32:00Z">
        <w:r w:rsidRPr="00790773" w:rsidDel="00477A0A">
          <w:rPr>
            <w:rFonts w:ascii="Courier New" w:hAnsi="Courier New" w:cs="Courier New"/>
            <w:lang w:val="en-US"/>
          </w:rPr>
          <w:delText>E</w:delText>
        </w:r>
      </w:del>
      <w:r w:rsidRPr="00790773">
        <w:rPr>
          <w:rFonts w:ascii="Courier New" w:hAnsi="Courier New" w:cs="Courier New"/>
          <w:lang w:val="en-US"/>
        </w:rPr>
        <w:t>xample Delta File</w:t>
      </w:r>
      <w:commentRangeEnd w:id="217"/>
      <w:r w:rsidR="00A958B7">
        <w:rPr>
          <w:rStyle w:val="Marquedecommentaire"/>
          <w:rFonts w:ascii="Aptos" w:hAnsi="Aptos"/>
        </w:rPr>
        <w:commentReference w:id="217"/>
      </w:r>
      <w:del w:id="220" w:author="BOUCADAIR Mohamed INNOV/NET" w:date="2025-06-09T10:32:00Z">
        <w:r w:rsidRPr="00790773" w:rsidDel="00477A0A">
          <w:rPr>
            <w:rFonts w:ascii="Courier New" w:hAnsi="Courier New" w:cs="Courier New"/>
            <w:lang w:val="en-US"/>
          </w:rPr>
          <w:delText>:</w:delText>
        </w:r>
      </w:del>
      <w:ins w:id="221" w:author="BOUCADAIR Mohamed INNOV/NET" w:date="2025-06-09T10:32:00Z">
        <w:r w:rsidR="00477A0A">
          <w:rPr>
            <w:rFonts w:ascii="Courier New" w:hAnsi="Courier New" w:cs="Courier New"/>
            <w:lang w:val="en-US"/>
          </w:rPr>
          <w:t>.</w:t>
        </w:r>
      </w:ins>
    </w:p>
    <w:p w14:paraId="6672B3E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96CB88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</w:t>
      </w:r>
      <w:commentRangeStart w:id="222"/>
      <w:r w:rsidRPr="00790773">
        <w:rPr>
          <w:rFonts w:ascii="Cascadia Code ExtraLight" w:hAnsi="Cascadia Code ExtraLight" w:cs="Cascadia Code ExtraLight"/>
          <w:lang w:val="en-US"/>
        </w:rPr>
        <w:t>␞</w:t>
      </w:r>
      <w:commentRangeEnd w:id="222"/>
      <w:r w:rsidR="00414FFA">
        <w:rPr>
          <w:rStyle w:val="Marquedecommentaire"/>
          <w:rFonts w:ascii="Aptos" w:hAnsi="Aptos"/>
        </w:rPr>
        <w:commentReference w:id="222"/>
      </w:r>
      <w:r w:rsidRPr="00790773">
        <w:rPr>
          <w:rFonts w:ascii="Courier New" w:hAnsi="Courier New" w:cs="Courier New"/>
          <w:lang w:val="en-US"/>
        </w:rPr>
        <w:t>{</w:t>
      </w:r>
    </w:p>
    <w:p w14:paraId="3AEFE67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nrtm</w:t>
      </w:r>
      <w:proofErr w:type="gramEnd"/>
      <w:r w:rsidRPr="00790773">
        <w:rPr>
          <w:rFonts w:ascii="Courier New" w:hAnsi="Courier New" w:cs="Courier New"/>
          <w:lang w:val="en-US"/>
        </w:rPr>
        <w:t>_version</w:t>
      </w:r>
      <w:proofErr w:type="spellEnd"/>
      <w:r w:rsidRPr="00790773">
        <w:rPr>
          <w:rFonts w:ascii="Courier New" w:hAnsi="Courier New" w:cs="Courier New"/>
          <w:lang w:val="en-US"/>
        </w:rPr>
        <w:t>": 4,</w:t>
      </w:r>
    </w:p>
    <w:p w14:paraId="206836E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"type": "delta",</w:t>
      </w:r>
    </w:p>
    <w:p w14:paraId="590ED1B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"source": "EXAMPLE",</w:t>
      </w:r>
    </w:p>
    <w:p w14:paraId="28907A9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session</w:t>
      </w:r>
      <w:proofErr w:type="gramEnd"/>
      <w:r w:rsidRPr="00790773">
        <w:rPr>
          <w:rFonts w:ascii="Courier New" w:hAnsi="Courier New" w:cs="Courier New"/>
          <w:lang w:val="en-US"/>
        </w:rPr>
        <w:t>_id</w:t>
      </w:r>
      <w:proofErr w:type="spellEnd"/>
      <w:r w:rsidRPr="00790773">
        <w:rPr>
          <w:rFonts w:ascii="Courier New" w:hAnsi="Courier New" w:cs="Courier New"/>
          <w:lang w:val="en-US"/>
        </w:rPr>
        <w:t>": "ca128382-78d9-41d1-8927-1ecef15275be",</w:t>
      </w:r>
    </w:p>
    <w:p w14:paraId="49BB477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"version": 3</w:t>
      </w:r>
    </w:p>
    <w:p w14:paraId="30B1C04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}</w:t>
      </w:r>
    </w:p>
    <w:p w14:paraId="2E2A3D0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r w:rsidRPr="00790773">
        <w:rPr>
          <w:rFonts w:ascii="Cascadia Code ExtraLight" w:hAnsi="Cascadia Code ExtraLight" w:cs="Cascadia Code ExtraLight"/>
          <w:lang w:val="en-US"/>
        </w:rPr>
        <w:t>␞</w:t>
      </w:r>
      <w:r w:rsidRPr="00790773">
        <w:rPr>
          <w:rFonts w:ascii="Courier New" w:hAnsi="Courier New" w:cs="Courier New"/>
          <w:lang w:val="en-US"/>
        </w:rPr>
        <w:t>{</w:t>
      </w:r>
    </w:p>
    <w:p w14:paraId="2574428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"action": "delete",</w:t>
      </w:r>
    </w:p>
    <w:p w14:paraId="782A3BF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object</w:t>
      </w:r>
      <w:proofErr w:type="gramEnd"/>
      <w:r w:rsidRPr="00790773">
        <w:rPr>
          <w:rFonts w:ascii="Courier New" w:hAnsi="Courier New" w:cs="Courier New"/>
          <w:lang w:val="en-US"/>
        </w:rPr>
        <w:t>_class</w:t>
      </w:r>
      <w:proofErr w:type="spellEnd"/>
      <w:r w:rsidRPr="00790773">
        <w:rPr>
          <w:rFonts w:ascii="Courier New" w:hAnsi="Courier New" w:cs="Courier New"/>
          <w:lang w:val="en-US"/>
        </w:rPr>
        <w:t>": "person",</w:t>
      </w:r>
    </w:p>
    <w:p w14:paraId="074A7E2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primary</w:t>
      </w:r>
      <w:proofErr w:type="gramEnd"/>
      <w:r w:rsidRPr="00790773">
        <w:rPr>
          <w:rFonts w:ascii="Courier New" w:hAnsi="Courier New" w:cs="Courier New"/>
          <w:lang w:val="en-US"/>
        </w:rPr>
        <w:t>_key</w:t>
      </w:r>
      <w:proofErr w:type="spellEnd"/>
      <w:r w:rsidRPr="00790773">
        <w:rPr>
          <w:rFonts w:ascii="Courier New" w:hAnsi="Courier New" w:cs="Courier New"/>
          <w:lang w:val="en-US"/>
        </w:rPr>
        <w:t>": "PRSN1-EXAMPLE"</w:t>
      </w:r>
    </w:p>
    <w:p w14:paraId="4FD6130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}</w:t>
      </w:r>
    </w:p>
    <w:p w14:paraId="62A3E4B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r w:rsidRPr="00790773">
        <w:rPr>
          <w:rFonts w:ascii="Cascadia Code ExtraLight" w:hAnsi="Cascadia Code ExtraLight" w:cs="Cascadia Code ExtraLight"/>
          <w:lang w:val="en-US"/>
        </w:rPr>
        <w:t>␞</w:t>
      </w:r>
      <w:r w:rsidRPr="00790773">
        <w:rPr>
          <w:rFonts w:ascii="Courier New" w:hAnsi="Courier New" w:cs="Courier New"/>
          <w:lang w:val="en-US"/>
        </w:rPr>
        <w:t>{</w:t>
      </w:r>
    </w:p>
    <w:p w14:paraId="448AABD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"action": "delete",</w:t>
      </w:r>
    </w:p>
    <w:p w14:paraId="16EED25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object</w:t>
      </w:r>
      <w:proofErr w:type="gramEnd"/>
      <w:r w:rsidRPr="00790773">
        <w:rPr>
          <w:rFonts w:ascii="Courier New" w:hAnsi="Courier New" w:cs="Courier New"/>
          <w:lang w:val="en-US"/>
        </w:rPr>
        <w:t>_class</w:t>
      </w:r>
      <w:proofErr w:type="spellEnd"/>
      <w:r w:rsidRPr="00790773">
        <w:rPr>
          <w:rFonts w:ascii="Courier New" w:hAnsi="Courier New" w:cs="Courier New"/>
          <w:lang w:val="en-US"/>
        </w:rPr>
        <w:t>": "route",</w:t>
      </w:r>
    </w:p>
    <w:p w14:paraId="630708E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223"/>
      <w:r w:rsidRPr="00790773">
        <w:rPr>
          <w:rFonts w:ascii="Courier New" w:hAnsi="Courier New" w:cs="Courier New"/>
          <w:lang w:val="en-US"/>
        </w:rPr>
        <w:t xml:space="preserve">     "</w:t>
      </w:r>
      <w:proofErr w:type="spellStart"/>
      <w:proofErr w:type="gramStart"/>
      <w:r w:rsidRPr="00790773">
        <w:rPr>
          <w:rFonts w:ascii="Courier New" w:hAnsi="Courier New" w:cs="Courier New"/>
          <w:lang w:val="en-US"/>
        </w:rPr>
        <w:t>primary</w:t>
      </w:r>
      <w:proofErr w:type="gramEnd"/>
      <w:r w:rsidRPr="00790773">
        <w:rPr>
          <w:rFonts w:ascii="Courier New" w:hAnsi="Courier New" w:cs="Courier New"/>
          <w:lang w:val="en-US"/>
        </w:rPr>
        <w:t>_key</w:t>
      </w:r>
      <w:proofErr w:type="spellEnd"/>
      <w:r w:rsidRPr="00790773">
        <w:rPr>
          <w:rFonts w:ascii="Courier New" w:hAnsi="Courier New" w:cs="Courier New"/>
          <w:lang w:val="en-US"/>
        </w:rPr>
        <w:t>": "192.0.2.0/24AS65530"</w:t>
      </w:r>
    </w:p>
    <w:p w14:paraId="1FEE38F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}</w:t>
      </w:r>
    </w:p>
    <w:p w14:paraId="110C903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r w:rsidRPr="00790773">
        <w:rPr>
          <w:rFonts w:ascii="Cascadia Code ExtraLight" w:hAnsi="Cascadia Code ExtraLight" w:cs="Cascadia Code ExtraLight"/>
          <w:lang w:val="en-US"/>
        </w:rPr>
        <w:t>␞</w:t>
      </w:r>
      <w:r w:rsidRPr="00790773">
        <w:rPr>
          <w:rFonts w:ascii="Courier New" w:hAnsi="Courier New" w:cs="Courier New"/>
          <w:lang w:val="en-US"/>
        </w:rPr>
        <w:t>{</w:t>
      </w:r>
    </w:p>
    <w:p w14:paraId="2A06173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"action": "</w:t>
      </w:r>
      <w:proofErr w:type="spellStart"/>
      <w:r w:rsidRPr="00790773">
        <w:rPr>
          <w:rFonts w:ascii="Courier New" w:hAnsi="Courier New" w:cs="Courier New"/>
          <w:lang w:val="en-US"/>
        </w:rPr>
        <w:t>add_modify</w:t>
      </w:r>
      <w:proofErr w:type="spellEnd"/>
      <w:r w:rsidRPr="00790773">
        <w:rPr>
          <w:rFonts w:ascii="Courier New" w:hAnsi="Courier New" w:cs="Courier New"/>
          <w:lang w:val="en-US"/>
        </w:rPr>
        <w:t>",</w:t>
      </w:r>
    </w:p>
    <w:p w14:paraId="46B5E63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"object": "route: 2001:db</w:t>
      </w:r>
      <w:proofErr w:type="gramStart"/>
      <w:r w:rsidRPr="00790773">
        <w:rPr>
          <w:rFonts w:ascii="Courier New" w:hAnsi="Courier New" w:cs="Courier New"/>
          <w:lang w:val="en-US"/>
        </w:rPr>
        <w:t>8::/</w:t>
      </w:r>
      <w:proofErr w:type="gramEnd"/>
      <w:r w:rsidRPr="00790773">
        <w:rPr>
          <w:rFonts w:ascii="Courier New" w:hAnsi="Courier New" w:cs="Courier New"/>
          <w:lang w:val="en-US"/>
        </w:rPr>
        <w:t>32\</w:t>
      </w:r>
      <w:proofErr w:type="spellStart"/>
      <w:r w:rsidRPr="00790773">
        <w:rPr>
          <w:rFonts w:ascii="Courier New" w:hAnsi="Courier New" w:cs="Courier New"/>
          <w:lang w:val="en-US"/>
        </w:rPr>
        <w:t>norigin</w:t>
      </w:r>
      <w:proofErr w:type="spellEnd"/>
      <w:r w:rsidRPr="00790773">
        <w:rPr>
          <w:rFonts w:ascii="Courier New" w:hAnsi="Courier New" w:cs="Courier New"/>
          <w:lang w:val="en-US"/>
        </w:rPr>
        <w:t>: AS65530\</w:t>
      </w:r>
      <w:proofErr w:type="spellStart"/>
      <w:r w:rsidRPr="00790773">
        <w:rPr>
          <w:rFonts w:ascii="Courier New" w:hAnsi="Courier New" w:cs="Courier New"/>
          <w:lang w:val="en-US"/>
        </w:rPr>
        <w:t>nsource</w:t>
      </w:r>
      <w:proofErr w:type="spellEnd"/>
      <w:r w:rsidRPr="00790773">
        <w:rPr>
          <w:rFonts w:ascii="Courier New" w:hAnsi="Courier New" w:cs="Courier New"/>
          <w:lang w:val="en-US"/>
        </w:rPr>
        <w:t>: EXAMPLE"</w:t>
      </w:r>
      <w:commentRangeEnd w:id="223"/>
      <w:r w:rsidR="00A958B7">
        <w:rPr>
          <w:rStyle w:val="Marquedecommentaire"/>
          <w:rFonts w:ascii="Aptos" w:hAnsi="Aptos"/>
        </w:rPr>
        <w:commentReference w:id="223"/>
      </w:r>
    </w:p>
    <w:p w14:paraId="4B4D6CC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}</w:t>
      </w:r>
    </w:p>
    <w:p w14:paraId="7453BD60" w14:textId="77777777" w:rsidR="00DE0150" w:rsidRDefault="00DE0150" w:rsidP="00DE0150">
      <w:pPr>
        <w:pStyle w:val="Textebrut"/>
        <w:rPr>
          <w:ins w:id="224" w:author="BOUCADAIR Mohamed INNOV/NET" w:date="2025-06-09T10:33:00Z"/>
          <w:rFonts w:ascii="Courier New" w:hAnsi="Courier New" w:cs="Courier New"/>
          <w:lang w:val="en-US"/>
        </w:rPr>
      </w:pPr>
    </w:p>
    <w:p w14:paraId="4B9501F6" w14:textId="77777777" w:rsidR="00477A0A" w:rsidRDefault="00477A0A" w:rsidP="00DE0150">
      <w:pPr>
        <w:pStyle w:val="Textebrut"/>
        <w:rPr>
          <w:ins w:id="225" w:author="BOUCADAIR Mohamed INNOV/NET" w:date="2025-06-09T10:33:00Z"/>
          <w:rFonts w:ascii="Courier New" w:hAnsi="Courier New" w:cs="Courier New"/>
          <w:lang w:val="en-US"/>
        </w:rPr>
      </w:pPr>
      <w:ins w:id="226" w:author="BOUCADAIR Mohamed INNOV/NET" w:date="2025-06-09T10:33:00Z">
        <w:r>
          <w:rPr>
            <w:rFonts w:ascii="Courier New" w:hAnsi="Courier New" w:cs="Courier New"/>
            <w:lang w:val="en-US"/>
          </w:rPr>
          <w:t>Figure X: ADD TITLE.</w:t>
        </w:r>
      </w:ins>
    </w:p>
    <w:p w14:paraId="2E791E66" w14:textId="77777777" w:rsidR="00477A0A" w:rsidRPr="00790773" w:rsidRDefault="00477A0A" w:rsidP="00DE0150">
      <w:pPr>
        <w:pStyle w:val="Textebrut"/>
        <w:rPr>
          <w:rFonts w:ascii="Courier New" w:hAnsi="Courier New" w:cs="Courier New"/>
          <w:lang w:val="en-US"/>
        </w:rPr>
      </w:pPr>
    </w:p>
    <w:p w14:paraId="778FF55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Note: IRR object texts in this example are shortened because of</w:t>
      </w:r>
    </w:p>
    <w:p w14:paraId="68C3CC9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commentRangeStart w:id="227"/>
      <w:r w:rsidRPr="00790773">
        <w:rPr>
          <w:rFonts w:ascii="Courier New" w:hAnsi="Courier New" w:cs="Courier New"/>
          <w:lang w:val="en-US"/>
        </w:rPr>
        <w:t>formatting</w:t>
      </w:r>
      <w:commentRangeEnd w:id="227"/>
      <w:r w:rsidR="00477A0A">
        <w:rPr>
          <w:rStyle w:val="Marquedecommentaire"/>
          <w:rFonts w:ascii="Aptos" w:hAnsi="Aptos"/>
        </w:rPr>
        <w:commentReference w:id="227"/>
      </w:r>
      <w:r w:rsidRPr="00790773">
        <w:rPr>
          <w:rFonts w:ascii="Courier New" w:hAnsi="Courier New" w:cs="Courier New"/>
          <w:lang w:val="en-US"/>
        </w:rPr>
        <w:t>.</w:t>
      </w:r>
    </w:p>
    <w:p w14:paraId="3A8DA44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6E46B0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file is in JSON Text Sequences [RFC7464] format, and MUST contain</w:t>
      </w:r>
    </w:p>
    <w:p w14:paraId="63EA8B3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two or more records (at least the header and one change).  The first</w:t>
      </w:r>
    </w:p>
    <w:p w14:paraId="37EC76A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record is the file header, and the following validation rules MUST be</w:t>
      </w:r>
    </w:p>
    <w:p w14:paraId="058FE5A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observed when creating or parsing a Delta File header:</w:t>
      </w:r>
    </w:p>
    <w:p w14:paraId="7C6A892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E1D0B5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</w:t>
      </w:r>
      <w:proofErr w:type="spellStart"/>
      <w:r w:rsidRPr="00790773">
        <w:rPr>
          <w:rFonts w:ascii="Courier New" w:hAnsi="Courier New" w:cs="Courier New"/>
          <w:lang w:val="en-US"/>
        </w:rPr>
        <w:t>nrtm_version</w:t>
      </w:r>
      <w:proofErr w:type="spellEnd"/>
      <w:r w:rsidRPr="00790773">
        <w:rPr>
          <w:rFonts w:ascii="Courier New" w:hAnsi="Courier New" w:cs="Courier New"/>
          <w:lang w:val="en-US"/>
        </w:rPr>
        <w:t xml:space="preserve"> MUST be 4.</w:t>
      </w:r>
    </w:p>
    <w:p w14:paraId="5B49D96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B2656D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type MUST be "delta".</w:t>
      </w:r>
    </w:p>
    <w:p w14:paraId="48DDDA0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201542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source MUST match the source in the Update Notification File.</w:t>
      </w:r>
    </w:p>
    <w:p w14:paraId="0805EBF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63ABC2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</w:t>
      </w:r>
      <w:proofErr w:type="spellStart"/>
      <w:r w:rsidRPr="00790773">
        <w:rPr>
          <w:rFonts w:ascii="Courier New" w:hAnsi="Courier New" w:cs="Courier New"/>
          <w:lang w:val="en-US"/>
        </w:rPr>
        <w:t>session_id</w:t>
      </w:r>
      <w:proofErr w:type="spellEnd"/>
      <w:r w:rsidRPr="00790773">
        <w:rPr>
          <w:rFonts w:ascii="Courier New" w:hAnsi="Courier New" w:cs="Courier New"/>
          <w:lang w:val="en-US"/>
        </w:rPr>
        <w:t xml:space="preserve"> attribute MUST match the </w:t>
      </w:r>
      <w:proofErr w:type="spellStart"/>
      <w:r w:rsidRPr="00790773">
        <w:rPr>
          <w:rFonts w:ascii="Courier New" w:hAnsi="Courier New" w:cs="Courier New"/>
          <w:lang w:val="en-US"/>
        </w:rPr>
        <w:t>session_id</w:t>
      </w:r>
      <w:proofErr w:type="spellEnd"/>
      <w:r w:rsidRPr="00790773">
        <w:rPr>
          <w:rFonts w:ascii="Courier New" w:hAnsi="Courier New" w:cs="Courier New"/>
          <w:lang w:val="en-US"/>
        </w:rPr>
        <w:t xml:space="preserve"> in the Update</w:t>
      </w:r>
    </w:p>
    <w:p w14:paraId="7651D97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File.</w:t>
      </w:r>
    </w:p>
    <w:p w14:paraId="3D106D9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A491F1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version MUST be an unsigned positive integer, matching the</w:t>
      </w:r>
    </w:p>
    <w:p w14:paraId="223A51A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Update Notification File entry for this delta.</w:t>
      </w:r>
    </w:p>
    <w:p w14:paraId="325C4D0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A034CE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remaining records (one or more) MUST each contain a JSON object</w:t>
      </w:r>
    </w:p>
    <w:p w14:paraId="0BA9E11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representing a change, which MUST meet the following rules:</w:t>
      </w:r>
    </w:p>
    <w:p w14:paraId="0F2DA29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4C2AC1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An action attribute, which is either "delete" for object</w:t>
      </w:r>
    </w:p>
    <w:p w14:paraId="1B51655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deletions, or "</w:t>
      </w:r>
      <w:proofErr w:type="spellStart"/>
      <w:r w:rsidRPr="00790773">
        <w:rPr>
          <w:rFonts w:ascii="Courier New" w:hAnsi="Courier New" w:cs="Courier New"/>
          <w:lang w:val="en-US"/>
        </w:rPr>
        <w:t>add_modify</w:t>
      </w:r>
      <w:proofErr w:type="spellEnd"/>
      <w:r w:rsidRPr="00790773">
        <w:rPr>
          <w:rFonts w:ascii="Courier New" w:hAnsi="Courier New" w:cs="Courier New"/>
          <w:lang w:val="en-US"/>
        </w:rPr>
        <w:t>" for additions or modifications.</w:t>
      </w:r>
    </w:p>
    <w:p w14:paraId="1CA8C8A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2260AD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If action is "</w:t>
      </w:r>
      <w:proofErr w:type="gramStart"/>
      <w:r w:rsidRPr="00790773">
        <w:rPr>
          <w:rFonts w:ascii="Courier New" w:hAnsi="Courier New" w:cs="Courier New"/>
          <w:lang w:val="en-US"/>
        </w:rPr>
        <w:t>delete</w:t>
      </w:r>
      <w:proofErr w:type="gramEnd"/>
      <w:r w:rsidRPr="00790773">
        <w:rPr>
          <w:rFonts w:ascii="Courier New" w:hAnsi="Courier New" w:cs="Courier New"/>
          <w:lang w:val="en-US"/>
        </w:rPr>
        <w:t xml:space="preserve">": an </w:t>
      </w:r>
      <w:proofErr w:type="spellStart"/>
      <w:r w:rsidRPr="00790773">
        <w:rPr>
          <w:rFonts w:ascii="Courier New" w:hAnsi="Courier New" w:cs="Courier New"/>
          <w:lang w:val="en-US"/>
        </w:rPr>
        <w:t>object_class</w:t>
      </w:r>
      <w:proofErr w:type="spellEnd"/>
      <w:r w:rsidRPr="00790773">
        <w:rPr>
          <w:rFonts w:ascii="Courier New" w:hAnsi="Courier New" w:cs="Courier New"/>
          <w:lang w:val="en-US"/>
        </w:rPr>
        <w:t xml:space="preserve"> attribute with the RPSL</w:t>
      </w:r>
    </w:p>
    <w:p w14:paraId="587B2DC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object class name, and a </w:t>
      </w:r>
      <w:proofErr w:type="spellStart"/>
      <w:r w:rsidRPr="00790773">
        <w:rPr>
          <w:rFonts w:ascii="Courier New" w:hAnsi="Courier New" w:cs="Courier New"/>
          <w:lang w:val="en-US"/>
        </w:rPr>
        <w:t>primary_key</w:t>
      </w:r>
      <w:proofErr w:type="spellEnd"/>
      <w:r w:rsidRPr="00790773">
        <w:rPr>
          <w:rFonts w:ascii="Courier New" w:hAnsi="Courier New" w:cs="Courier New"/>
          <w:lang w:val="en-US"/>
        </w:rPr>
        <w:t xml:space="preserve"> attribute with the primary</w:t>
      </w:r>
    </w:p>
    <w:p w14:paraId="08980A4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key, of the deleted object.  For objects that are listed in</w:t>
      </w:r>
    </w:p>
    <w:p w14:paraId="4BD0121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[RFC2622] and [RFC4012] the primary key is the value of the RPSL</w:t>
      </w:r>
    </w:p>
    <w:p w14:paraId="0853390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field defined as "class key".  For object classes that define a</w:t>
      </w:r>
    </w:p>
    <w:p w14:paraId="7BBF834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pair of attributes as class key, e.g. route, the values of the</w:t>
      </w:r>
    </w:p>
    <w:p w14:paraId="7D1B39E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individual attributes are appended together without separators.</w:t>
      </w:r>
    </w:p>
    <w:p w14:paraId="1889B60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For any other objects, the primary key is the value of the RPSL</w:t>
      </w:r>
    </w:p>
    <w:p w14:paraId="7618F34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   field with the same name as the object class name.  The primary</w:t>
      </w:r>
    </w:p>
    <w:p w14:paraId="363A92C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key and object class name are not case sensitive and therefore</w:t>
      </w:r>
    </w:p>
    <w:p w14:paraId="001D08E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mirror clients MUST use case insensitive matching against </w:t>
      </w:r>
      <w:proofErr w:type="gramStart"/>
      <w:r w:rsidRPr="00790773">
        <w:rPr>
          <w:rFonts w:ascii="Courier New" w:hAnsi="Courier New" w:cs="Courier New"/>
          <w:lang w:val="en-US"/>
        </w:rPr>
        <w:t>their</w:t>
      </w:r>
      <w:proofErr w:type="gramEnd"/>
    </w:p>
    <w:p w14:paraId="74EB330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local database.</w:t>
      </w:r>
    </w:p>
    <w:p w14:paraId="7E11545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9DE13E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If action is "</w:t>
      </w:r>
      <w:proofErr w:type="spellStart"/>
      <w:r w:rsidRPr="00790773">
        <w:rPr>
          <w:rFonts w:ascii="Courier New" w:hAnsi="Courier New" w:cs="Courier New"/>
          <w:lang w:val="en-US"/>
        </w:rPr>
        <w:t>add_modify</w:t>
      </w:r>
      <w:proofErr w:type="spellEnd"/>
      <w:r w:rsidRPr="00790773">
        <w:rPr>
          <w:rFonts w:ascii="Courier New" w:hAnsi="Courier New" w:cs="Courier New"/>
          <w:lang w:val="en-US"/>
        </w:rPr>
        <w:t xml:space="preserve">": </w:t>
      </w:r>
      <w:commentRangeStart w:id="228"/>
      <w:r w:rsidRPr="00790773">
        <w:rPr>
          <w:rFonts w:ascii="Courier New" w:hAnsi="Courier New" w:cs="Courier New"/>
          <w:lang w:val="en-US"/>
        </w:rPr>
        <w:t>an object attribute with the RPSL text</w:t>
      </w:r>
    </w:p>
    <w:p w14:paraId="57AF687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of the new version of the object</w:t>
      </w:r>
      <w:commentRangeEnd w:id="228"/>
      <w:r w:rsidR="00414FFA">
        <w:rPr>
          <w:rStyle w:val="Marquedecommentaire"/>
          <w:rFonts w:ascii="Aptos" w:hAnsi="Aptos"/>
        </w:rPr>
        <w:commentReference w:id="228"/>
      </w:r>
      <w:r w:rsidRPr="00790773">
        <w:rPr>
          <w:rFonts w:ascii="Courier New" w:hAnsi="Courier New" w:cs="Courier New"/>
          <w:lang w:val="en-US"/>
        </w:rPr>
        <w:t>.</w:t>
      </w:r>
    </w:p>
    <w:p w14:paraId="7F46FFA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1C9CD5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229"/>
      <w:r w:rsidRPr="00790773">
        <w:rPr>
          <w:rFonts w:ascii="Courier New" w:hAnsi="Courier New" w:cs="Courier New"/>
          <w:lang w:val="en-US"/>
        </w:rPr>
        <w:t>8.  Operational Considerations</w:t>
      </w:r>
      <w:commentRangeEnd w:id="229"/>
      <w:r w:rsidR="00D04A3B">
        <w:rPr>
          <w:rStyle w:val="Marquedecommentaire"/>
          <w:rFonts w:ascii="Aptos" w:hAnsi="Aptos"/>
        </w:rPr>
        <w:commentReference w:id="229"/>
      </w:r>
    </w:p>
    <w:p w14:paraId="15D7FE4B" w14:textId="77777777" w:rsidR="00DE0150" w:rsidRPr="00790773" w:rsidRDefault="006D6514" w:rsidP="00DE0150">
      <w:pPr>
        <w:pStyle w:val="Textebrut"/>
        <w:rPr>
          <w:rFonts w:ascii="Courier New" w:hAnsi="Courier New" w:cs="Courier New"/>
          <w:lang w:val="en-US"/>
        </w:rPr>
      </w:pPr>
      <w:commentRangeStart w:id="230"/>
      <w:ins w:id="231" w:author="BOUCADAIR Mohamed INNOV/NET" w:date="2025-06-09T10:51:00Z">
        <w:r>
          <w:rPr>
            <w:rFonts w:ascii="Courier New" w:hAnsi="Courier New" w:cs="Courier New"/>
            <w:lang w:val="en-US"/>
          </w:rPr>
          <w:t>xx</w:t>
        </w:r>
      </w:ins>
      <w:commentRangeEnd w:id="230"/>
      <w:ins w:id="232" w:author="BOUCADAIR Mohamed INNOV/NET" w:date="2025-06-09T10:53:00Z">
        <w:r>
          <w:rPr>
            <w:rStyle w:val="Marquedecommentaire"/>
            <w:rFonts w:ascii="Aptos" w:hAnsi="Aptos"/>
          </w:rPr>
          <w:commentReference w:id="230"/>
        </w:r>
      </w:ins>
    </w:p>
    <w:p w14:paraId="1A433BB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8.1.  IRR </w:t>
      </w:r>
      <w:ins w:id="233" w:author="BOUCADAIR Mohamed INNOV/NET" w:date="2025-06-09T10:36:00Z">
        <w:r w:rsidR="00D04A3B">
          <w:rPr>
            <w:rFonts w:ascii="Courier New" w:hAnsi="Courier New" w:cs="Courier New"/>
            <w:lang w:val="en-US"/>
          </w:rPr>
          <w:t>O</w:t>
        </w:r>
      </w:ins>
      <w:del w:id="234" w:author="BOUCADAIR Mohamed INNOV/NET" w:date="2025-06-09T10:36:00Z">
        <w:r w:rsidRPr="00790773" w:rsidDel="00D04A3B">
          <w:rPr>
            <w:rFonts w:ascii="Courier New" w:hAnsi="Courier New" w:cs="Courier New"/>
            <w:lang w:val="en-US"/>
          </w:rPr>
          <w:delText>o</w:delText>
        </w:r>
      </w:del>
      <w:r w:rsidRPr="00790773">
        <w:rPr>
          <w:rFonts w:ascii="Courier New" w:hAnsi="Courier New" w:cs="Courier New"/>
          <w:lang w:val="en-US"/>
        </w:rPr>
        <w:t>bject Validation</w:t>
      </w:r>
    </w:p>
    <w:p w14:paraId="2057C03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175CFC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Throughout the years, various implementations of IRR servers have</w:t>
      </w:r>
    </w:p>
    <w:p w14:paraId="7FB1D2C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taken liberties with the various RFCs regarding RPSL.</w:t>
      </w:r>
    </w:p>
    <w:p w14:paraId="63F0C87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Implementations have introduced different new object classes,</w:t>
      </w:r>
    </w:p>
    <w:p w14:paraId="2746FD2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attributes and validation rules.  Current IRR Databases also contain</w:t>
      </w:r>
    </w:p>
    <w:p w14:paraId="696ABA6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legacy objects which were created under different validation rules.</w:t>
      </w:r>
    </w:p>
    <w:p w14:paraId="3E7DD73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 practice, there is no uniformly implemented standard for RPSL, but</w:t>
      </w:r>
    </w:p>
    <w:p w14:paraId="7CB60BA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merely rough outlines partially documented in different places.</w:t>
      </w:r>
    </w:p>
    <w:p w14:paraId="6EE9179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F3B290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This has the potential to create interoperability issues.  Some are</w:t>
      </w:r>
    </w:p>
    <w:p w14:paraId="1BA14F9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addressed by NRTMv4, like having a consistent character set when</w:t>
      </w:r>
    </w:p>
    <w:p w14:paraId="167795F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mirroring data between implementations.  However, some issues can not</w:t>
      </w:r>
    </w:p>
    <w:p w14:paraId="04C2235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be addressed in this way, such as one implementation introducing a</w:t>
      </w:r>
    </w:p>
    <w:p w14:paraId="26D19F7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new object class that is entirely unknown to another implementation.</w:t>
      </w:r>
    </w:p>
    <w:p w14:paraId="52DE4A5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4D64CA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 mirror client SHOULD be able to handle unknown object classes and</w:t>
      </w:r>
    </w:p>
    <w:p w14:paraId="1C47C89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objects that are invalid according to its own validation rules, which</w:t>
      </w:r>
    </w:p>
    <w:p w14:paraId="08E5F5A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may mean simply discarding them, without rejecting remaining objects</w:t>
      </w:r>
    </w:p>
    <w:p w14:paraId="790D1FF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or preventing future updates.</w:t>
      </w:r>
    </w:p>
    <w:p w14:paraId="079037F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2BF2A7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It is RECOMMENDED for mirror clients to log these cases, particularly</w:t>
      </w:r>
    </w:p>
    <w:p w14:paraId="3ACBD74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those where an object was discarded due to violating validation</w:t>
      </w:r>
    </w:p>
    <w:p w14:paraId="390E179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rules.  These cases create an inconsistency between the IRR objects</w:t>
      </w:r>
    </w:p>
    <w:p w14:paraId="6CAC6F3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of the server and client, and logs facilitate later analysis.</w:t>
      </w:r>
    </w:p>
    <w:p w14:paraId="2E33B65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0E749A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It is RECOMMENDED for mirror clients to be flexible where possible</w:t>
      </w:r>
    </w:p>
    <w:p w14:paraId="1402476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and reasonable when applying their own validation rules to IRR</w:t>
      </w:r>
    </w:p>
    <w:p w14:paraId="367A97F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objects retrieved from mirror servers.  For example, a route object</w:t>
      </w:r>
    </w:p>
    <w:p w14:paraId="1825564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with an origin attribute that is not a valid AS number can't be</w:t>
      </w:r>
    </w:p>
    <w:p w14:paraId="6B6C5A7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usefully interpreted.  There is no way for an IRR server to correctly</w:t>
      </w:r>
    </w:p>
    <w:p w14:paraId="36D7F55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parse and index such an object.  However, a route-set object whose</w:t>
      </w:r>
    </w:p>
    <w:p w14:paraId="15EC616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name does not start with "RS-" [RFC2622], or an </w:t>
      </w:r>
      <w:proofErr w:type="spellStart"/>
      <w:r w:rsidRPr="00790773">
        <w:rPr>
          <w:rFonts w:ascii="Courier New" w:hAnsi="Courier New" w:cs="Courier New"/>
          <w:lang w:val="en-US"/>
        </w:rPr>
        <w:t>inetnum</w:t>
      </w:r>
      <w:proofErr w:type="spellEnd"/>
      <w:r w:rsidRPr="00790773">
        <w:rPr>
          <w:rFonts w:ascii="Courier New" w:hAnsi="Courier New" w:cs="Courier New"/>
          <w:lang w:val="en-US"/>
        </w:rPr>
        <w:t xml:space="preserve"> with an</w:t>
      </w:r>
    </w:p>
    <w:p w14:paraId="2862635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unknown extra "org" attribute, still allows the mirror client to</w:t>
      </w:r>
    </w:p>
    <w:p w14:paraId="618B060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interpret it unambiguously even if it does not meet the mirror</w:t>
      </w:r>
    </w:p>
    <w:p w14:paraId="2D72540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client's own validation rules for authoritative records.</w:t>
      </w:r>
    </w:p>
    <w:p w14:paraId="160EF14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64A1A7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8.2.  Intermediate </w:t>
      </w:r>
      <w:ins w:id="235" w:author="BOUCADAIR Mohamed INNOV/NET" w:date="2025-06-09T10:38:00Z">
        <w:r w:rsidR="00AD78DD">
          <w:rPr>
            <w:rFonts w:ascii="Courier New" w:hAnsi="Courier New" w:cs="Courier New"/>
            <w:lang w:val="en-US"/>
          </w:rPr>
          <w:t>M</w:t>
        </w:r>
      </w:ins>
      <w:del w:id="236" w:author="BOUCADAIR Mohamed INNOV/NET" w:date="2025-06-09T10:38:00Z">
        <w:r w:rsidRPr="00790773" w:rsidDel="00AD78DD">
          <w:rPr>
            <w:rFonts w:ascii="Courier New" w:hAnsi="Courier New" w:cs="Courier New"/>
            <w:lang w:val="en-US"/>
          </w:rPr>
          <w:delText>m</w:delText>
        </w:r>
      </w:del>
      <w:r w:rsidRPr="00790773">
        <w:rPr>
          <w:rFonts w:ascii="Courier New" w:hAnsi="Courier New" w:cs="Courier New"/>
          <w:lang w:val="en-US"/>
        </w:rPr>
        <w:t xml:space="preserve">irror </w:t>
      </w:r>
      <w:del w:id="237" w:author="BOUCADAIR Mohamed INNOV/NET" w:date="2025-06-09T10:38:00Z">
        <w:r w:rsidRPr="00790773" w:rsidDel="00AD78DD">
          <w:rPr>
            <w:rFonts w:ascii="Courier New" w:hAnsi="Courier New" w:cs="Courier New"/>
            <w:lang w:val="en-US"/>
          </w:rPr>
          <w:delText>instances</w:delText>
        </w:r>
      </w:del>
      <w:ins w:id="238" w:author="BOUCADAIR Mohamed INNOV/NET" w:date="2025-06-09T10:38:00Z">
        <w:r w:rsidR="00AD78DD">
          <w:rPr>
            <w:rFonts w:ascii="Courier New" w:hAnsi="Courier New" w:cs="Courier New"/>
            <w:lang w:val="en-US"/>
          </w:rPr>
          <w:t>I</w:t>
        </w:r>
        <w:r w:rsidR="00AD78DD" w:rsidRPr="00790773">
          <w:rPr>
            <w:rFonts w:ascii="Courier New" w:hAnsi="Courier New" w:cs="Courier New"/>
            <w:lang w:val="en-US"/>
          </w:rPr>
          <w:t>nstances</w:t>
        </w:r>
      </w:ins>
    </w:p>
    <w:p w14:paraId="73E6F90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EEBCC7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An IRR Database generally has a single authoritative source.  In some</w:t>
      </w:r>
    </w:p>
    <w:p w14:paraId="3710E6E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cases, an instance run by a third party will function as a kind of</w:t>
      </w:r>
    </w:p>
    <w:p w14:paraId="1E76D96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intermediate: both being a mirror client, mirroring IRR objects from</w:t>
      </w:r>
    </w:p>
    <w:p w14:paraId="507F01B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authoritative source, and simultaneously function as a mirror</w:t>
      </w:r>
    </w:p>
    <w:p w14:paraId="33716CE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server to yet another mirror client.</w:t>
      </w:r>
    </w:p>
    <w:p w14:paraId="216C705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81F05A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There are various operational reasons for such a setup, such as the</w:t>
      </w:r>
    </w:p>
    <w:p w14:paraId="392808F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intermediate filtering certain records.  Regardless of the reason,</w:t>
      </w:r>
    </w:p>
    <w:p w14:paraId="4FEDDCC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mirror client and server function of an IRR server must be</w:t>
      </w:r>
    </w:p>
    <w:p w14:paraId="733AA1D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treated as separate processes.  </w:t>
      </w:r>
      <w:proofErr w:type="gramStart"/>
      <w:r w:rsidRPr="00790773">
        <w:rPr>
          <w:rFonts w:ascii="Courier New" w:hAnsi="Courier New" w:cs="Courier New"/>
          <w:lang w:val="en-US"/>
        </w:rPr>
        <w:t>In particular, this</w:t>
      </w:r>
      <w:proofErr w:type="gramEnd"/>
      <w:r w:rsidRPr="00790773">
        <w:rPr>
          <w:rFonts w:ascii="Courier New" w:hAnsi="Courier New" w:cs="Courier New"/>
          <w:lang w:val="en-US"/>
        </w:rPr>
        <w:t xml:space="preserve"> means they MUST</w:t>
      </w:r>
    </w:p>
    <w:p w14:paraId="2B5FAB1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have separate session IDs.  The intermediate server MUST NOT</w:t>
      </w:r>
    </w:p>
    <w:p w14:paraId="10347B0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republish the same files it retrieved from the authoritative source</w:t>
      </w:r>
    </w:p>
    <w:p w14:paraId="4860D9A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with the same session ID.</w:t>
      </w:r>
    </w:p>
    <w:p w14:paraId="468A4C7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2A4033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8.3.  Reading from </w:t>
      </w:r>
      <w:ins w:id="239" w:author="BOUCADAIR Mohamed INNOV/NET" w:date="2025-06-09T11:24:00Z">
        <w:r w:rsidR="005606E5">
          <w:rPr>
            <w:rFonts w:ascii="Courier New" w:hAnsi="Courier New" w:cs="Courier New"/>
            <w:lang w:val="en-US"/>
          </w:rPr>
          <w:t>L</w:t>
        </w:r>
      </w:ins>
      <w:del w:id="240" w:author="BOUCADAIR Mohamed INNOV/NET" w:date="2025-06-09T11:24:00Z">
        <w:r w:rsidRPr="00790773" w:rsidDel="005606E5">
          <w:rPr>
            <w:rFonts w:ascii="Courier New" w:hAnsi="Courier New" w:cs="Courier New"/>
            <w:lang w:val="en-US"/>
          </w:rPr>
          <w:delText>l</w:delText>
        </w:r>
      </w:del>
      <w:r w:rsidRPr="00790773">
        <w:rPr>
          <w:rFonts w:ascii="Courier New" w:hAnsi="Courier New" w:cs="Courier New"/>
          <w:lang w:val="en-US"/>
        </w:rPr>
        <w:t xml:space="preserve">ocal </w:t>
      </w:r>
      <w:del w:id="241" w:author="BOUCADAIR Mohamed INNOV/NET" w:date="2025-06-09T11:24:00Z">
        <w:r w:rsidRPr="00790773" w:rsidDel="005606E5">
          <w:rPr>
            <w:rFonts w:ascii="Courier New" w:hAnsi="Courier New" w:cs="Courier New"/>
            <w:lang w:val="en-US"/>
          </w:rPr>
          <w:delText>files</w:delText>
        </w:r>
      </w:del>
      <w:ins w:id="242" w:author="BOUCADAIR Mohamed INNOV/NET" w:date="2025-06-09T11:24:00Z">
        <w:r w:rsidR="005606E5">
          <w:rPr>
            <w:rFonts w:ascii="Courier New" w:hAnsi="Courier New" w:cs="Courier New"/>
            <w:lang w:val="en-US"/>
          </w:rPr>
          <w:t>F</w:t>
        </w:r>
        <w:r w:rsidR="005606E5" w:rsidRPr="00790773">
          <w:rPr>
            <w:rFonts w:ascii="Courier New" w:hAnsi="Courier New" w:cs="Courier New"/>
            <w:lang w:val="en-US"/>
          </w:rPr>
          <w:t>iles</w:t>
        </w:r>
      </w:ins>
    </w:p>
    <w:p w14:paraId="291C1F3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6E71AD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 the typical use case for NRTMv4, a mirror client retrieves files</w:t>
      </w:r>
    </w:p>
    <w:p w14:paraId="5AFE507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from an HTTPS endpoint.  However, implementations MAY also support</w:t>
      </w:r>
    </w:p>
    <w:p w14:paraId="69630B8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reading from files on the local filesystem instead, for when</w:t>
      </w:r>
    </w:p>
    <w:p w14:paraId="17BE096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operators want to use a different method to retrieve or distribute</w:t>
      </w:r>
    </w:p>
    <w:p w14:paraId="707B28E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files.  When reading from local files, mirror clients SHOULD</w:t>
      </w:r>
    </w:p>
    <w:p w14:paraId="3FDC1AA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still follow all validation rules, including the validation of the</w:t>
      </w:r>
    </w:p>
    <w:p w14:paraId="79F652B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signature and hashes.</w:t>
      </w:r>
    </w:p>
    <w:p w14:paraId="79CF906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AE4283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8.4.  Public </w:t>
      </w:r>
      <w:ins w:id="243" w:author="BOUCADAIR Mohamed INNOV/NET" w:date="2025-06-09T11:24:00Z">
        <w:r w:rsidR="005606E5">
          <w:rPr>
            <w:rFonts w:ascii="Courier New" w:hAnsi="Courier New" w:cs="Courier New"/>
            <w:lang w:val="en-US"/>
          </w:rPr>
          <w:t>K</w:t>
        </w:r>
      </w:ins>
      <w:del w:id="244" w:author="BOUCADAIR Mohamed INNOV/NET" w:date="2025-06-09T11:24:00Z">
        <w:r w:rsidRPr="00790773" w:rsidDel="005606E5">
          <w:rPr>
            <w:rFonts w:ascii="Courier New" w:hAnsi="Courier New" w:cs="Courier New"/>
            <w:lang w:val="en-US"/>
          </w:rPr>
          <w:delText>k</w:delText>
        </w:r>
      </w:del>
      <w:r w:rsidRPr="00790773">
        <w:rPr>
          <w:rFonts w:ascii="Courier New" w:hAnsi="Courier New" w:cs="Courier New"/>
          <w:lang w:val="en-US"/>
        </w:rPr>
        <w:t xml:space="preserve">ey </w:t>
      </w:r>
      <w:del w:id="245" w:author="BOUCADAIR Mohamed INNOV/NET" w:date="2025-06-09T11:24:00Z">
        <w:r w:rsidRPr="00790773" w:rsidDel="005606E5">
          <w:rPr>
            <w:rFonts w:ascii="Courier New" w:hAnsi="Courier New" w:cs="Courier New"/>
            <w:lang w:val="en-US"/>
          </w:rPr>
          <w:delText>rotation</w:delText>
        </w:r>
      </w:del>
      <w:ins w:id="246" w:author="BOUCADAIR Mohamed INNOV/NET" w:date="2025-06-09T11:24:00Z">
        <w:r w:rsidR="005606E5">
          <w:rPr>
            <w:rFonts w:ascii="Courier New" w:hAnsi="Courier New" w:cs="Courier New"/>
            <w:lang w:val="en-US"/>
          </w:rPr>
          <w:t>R</w:t>
        </w:r>
        <w:r w:rsidR="005606E5" w:rsidRPr="00790773">
          <w:rPr>
            <w:rFonts w:ascii="Courier New" w:hAnsi="Courier New" w:cs="Courier New"/>
            <w:lang w:val="en-US"/>
          </w:rPr>
          <w:t>otation</w:t>
        </w:r>
      </w:ins>
    </w:p>
    <w:p w14:paraId="0DE7D3F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1BBB2F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It is RECOMMENDED that IRR Database operators rotate the signing key</w:t>
      </w:r>
    </w:p>
    <w:p w14:paraId="68CCF6A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on their mirror server about once per year.  The </w:t>
      </w:r>
      <w:proofErr w:type="spellStart"/>
      <w:r w:rsidRPr="00790773">
        <w:rPr>
          <w:rFonts w:ascii="Courier New" w:hAnsi="Courier New" w:cs="Courier New"/>
          <w:lang w:val="en-US"/>
        </w:rPr>
        <w:t>next_signing_key</w:t>
      </w:r>
      <w:proofErr w:type="spellEnd"/>
    </w:p>
    <w:p w14:paraId="1A1F77D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field in the Update Notification File supports in-band key rotation</w:t>
      </w:r>
    </w:p>
    <w:p w14:paraId="4444CFF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using the following process:</w:t>
      </w:r>
    </w:p>
    <w:p w14:paraId="1EEB094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9D0AF4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server operator generates a new key and configures this in the</w:t>
      </w:r>
    </w:p>
    <w:p w14:paraId="15E03A1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mirror server implementation as the upcoming new signing key.</w:t>
      </w:r>
    </w:p>
    <w:p w14:paraId="56223AC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A35F91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mirror server MUST include this key in the </w:t>
      </w:r>
      <w:proofErr w:type="spellStart"/>
      <w:r w:rsidRPr="00790773">
        <w:rPr>
          <w:rFonts w:ascii="Courier New" w:hAnsi="Courier New" w:cs="Courier New"/>
          <w:lang w:val="en-US"/>
        </w:rPr>
        <w:t>next_signing_key</w:t>
      </w:r>
      <w:proofErr w:type="spellEnd"/>
    </w:p>
    <w:p w14:paraId="03A22A3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field in any Update Notification File generated while the new</w:t>
      </w:r>
    </w:p>
    <w:p w14:paraId="7F3B779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signing key is configured.  Hence, the new signing key will start</w:t>
      </w:r>
    </w:p>
    <w:p w14:paraId="2767F1B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being propagated to the mirror clients with the next publication</w:t>
      </w:r>
    </w:p>
    <w:p w14:paraId="59B0B7B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of the Notification File, which will take at most 24 hours.</w:t>
      </w:r>
    </w:p>
    <w:p w14:paraId="6B85F20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Mirror server implementations MAY offer a method to cause the</w:t>
      </w:r>
    </w:p>
    <w:p w14:paraId="0CA3CA7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Update File to be refreshed earlier, with the</w:t>
      </w:r>
    </w:p>
    <w:p w14:paraId="029C21A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</w:t>
      </w:r>
      <w:proofErr w:type="spellStart"/>
      <w:r w:rsidRPr="00790773">
        <w:rPr>
          <w:rFonts w:ascii="Courier New" w:hAnsi="Courier New" w:cs="Courier New"/>
          <w:lang w:val="en-US"/>
        </w:rPr>
        <w:t>new_signing_key</w:t>
      </w:r>
      <w:proofErr w:type="spellEnd"/>
      <w:r w:rsidRPr="00790773">
        <w:rPr>
          <w:rFonts w:ascii="Courier New" w:hAnsi="Courier New" w:cs="Courier New"/>
          <w:lang w:val="en-US"/>
        </w:rPr>
        <w:t xml:space="preserve"> included, and thus start the propagation earlier.</w:t>
      </w:r>
    </w:p>
    <w:p w14:paraId="3AC41AB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0420C3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When mirror clients next retrieve the Update Notification File,</w:t>
      </w:r>
    </w:p>
    <w:p w14:paraId="50DC799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they MUST detect the </w:t>
      </w:r>
      <w:proofErr w:type="spellStart"/>
      <w:r w:rsidRPr="00790773">
        <w:rPr>
          <w:rFonts w:ascii="Courier New" w:hAnsi="Courier New" w:cs="Courier New"/>
          <w:lang w:val="en-US"/>
        </w:rPr>
        <w:t>next_signing_key</w:t>
      </w:r>
      <w:proofErr w:type="spellEnd"/>
      <w:r w:rsidRPr="00790773">
        <w:rPr>
          <w:rFonts w:ascii="Courier New" w:hAnsi="Courier New" w:cs="Courier New"/>
          <w:lang w:val="en-US"/>
        </w:rPr>
        <w:t xml:space="preserve"> field, and store the key in</w:t>
      </w:r>
    </w:p>
    <w:p w14:paraId="35328D1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their configuration.</w:t>
      </w:r>
    </w:p>
    <w:p w14:paraId="6F5BC4B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E97332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After allowing mirror clients time to have seen the new Update</w:t>
      </w:r>
    </w:p>
    <w:p w14:paraId="7992CE9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Notification File with the </w:t>
      </w:r>
      <w:proofErr w:type="spellStart"/>
      <w:r w:rsidRPr="00790773">
        <w:rPr>
          <w:rFonts w:ascii="Courier New" w:hAnsi="Courier New" w:cs="Courier New"/>
          <w:lang w:val="en-US"/>
        </w:rPr>
        <w:t>next_signing_key</w:t>
      </w:r>
      <w:proofErr w:type="spellEnd"/>
      <w:r w:rsidRPr="00790773">
        <w:rPr>
          <w:rFonts w:ascii="Courier New" w:hAnsi="Courier New" w:cs="Courier New"/>
          <w:lang w:val="en-US"/>
        </w:rPr>
        <w:t xml:space="preserve"> field, the mirror</w:t>
      </w:r>
    </w:p>
    <w:p w14:paraId="100B514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server operator configures the new key as currently active key,</w:t>
      </w:r>
    </w:p>
    <w:p w14:paraId="1D39675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and removes the old key.  Any Update Notification File generated</w:t>
      </w:r>
    </w:p>
    <w:p w14:paraId="3E3EFD1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after this point MUST be signed with this new key, and will not</w:t>
      </w:r>
    </w:p>
    <w:p w14:paraId="1180AFA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contain a </w:t>
      </w:r>
      <w:proofErr w:type="spellStart"/>
      <w:r w:rsidRPr="00790773">
        <w:rPr>
          <w:rFonts w:ascii="Courier New" w:hAnsi="Courier New" w:cs="Courier New"/>
          <w:lang w:val="en-US"/>
        </w:rPr>
        <w:t>next_signing_key</w:t>
      </w:r>
      <w:proofErr w:type="spellEnd"/>
      <w:r w:rsidRPr="00790773">
        <w:rPr>
          <w:rFonts w:ascii="Courier New" w:hAnsi="Courier New" w:cs="Courier New"/>
          <w:lang w:val="en-US"/>
        </w:rPr>
        <w:t xml:space="preserve"> field.</w:t>
      </w:r>
    </w:p>
    <w:p w14:paraId="10DE7D8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2821C7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The RECOMMENDED period between publication of the upcoming key in</w:t>
      </w:r>
    </w:p>
    <w:p w14:paraId="148B40E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the </w:t>
      </w:r>
      <w:proofErr w:type="spellStart"/>
      <w:r w:rsidRPr="00790773">
        <w:rPr>
          <w:rFonts w:ascii="Courier New" w:hAnsi="Courier New" w:cs="Courier New"/>
          <w:lang w:val="en-US"/>
        </w:rPr>
        <w:t>next_signing_key</w:t>
      </w:r>
      <w:proofErr w:type="spellEnd"/>
      <w:r w:rsidRPr="00790773">
        <w:rPr>
          <w:rFonts w:ascii="Courier New" w:hAnsi="Courier New" w:cs="Courier New"/>
          <w:lang w:val="en-US"/>
        </w:rPr>
        <w:t xml:space="preserve"> field, and removal of the old key, is one</w:t>
      </w:r>
    </w:p>
    <w:p w14:paraId="3D45837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week.  This offers all active clients a reasonable chance to</w:t>
      </w:r>
    </w:p>
    <w:p w14:paraId="2ED0F96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follow the rotation process.</w:t>
      </w:r>
    </w:p>
    <w:p w14:paraId="21FD568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EECB4D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*  When mirror clients retrieve an Update Notification File and find</w:t>
      </w:r>
    </w:p>
    <w:p w14:paraId="29E32A8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that the signature does not match, they MUST attempt to verify</w:t>
      </w:r>
    </w:p>
    <w:p w14:paraId="0AE31EE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against a </w:t>
      </w:r>
      <w:proofErr w:type="spellStart"/>
      <w:r w:rsidRPr="00790773">
        <w:rPr>
          <w:rFonts w:ascii="Courier New" w:hAnsi="Courier New" w:cs="Courier New"/>
          <w:lang w:val="en-US"/>
        </w:rPr>
        <w:t>next_signing_key</w:t>
      </w:r>
      <w:proofErr w:type="spellEnd"/>
      <w:r w:rsidRPr="00790773">
        <w:rPr>
          <w:rFonts w:ascii="Courier New" w:hAnsi="Courier New" w:cs="Courier New"/>
          <w:lang w:val="en-US"/>
        </w:rPr>
        <w:t xml:space="preserve"> encountered in a previous (valid) file.</w:t>
      </w:r>
    </w:p>
    <w:p w14:paraId="4625AE6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If the signature matches for this new key, the client MUST update</w:t>
      </w:r>
    </w:p>
    <w:p w14:paraId="2E9FA1F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its configuration to use the new key for validation.  After this,</w:t>
      </w:r>
    </w:p>
    <w:p w14:paraId="3D16768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the client MUST NOT use the old key for validation at any time: a</w:t>
      </w:r>
    </w:p>
    <w:p w14:paraId="21CEBA9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mirror server </w:t>
      </w:r>
      <w:del w:id="247" w:author="BOUCADAIR Mohamed INNOV/NET" w:date="2025-06-09T10:39:00Z">
        <w:r w:rsidRPr="00790773" w:rsidDel="00AD78DD">
          <w:rPr>
            <w:rFonts w:ascii="Courier New" w:hAnsi="Courier New" w:cs="Courier New"/>
            <w:lang w:val="en-US"/>
          </w:rPr>
          <w:delText>can not</w:delText>
        </w:r>
      </w:del>
      <w:ins w:id="248" w:author="BOUCADAIR Mohamed INNOV/NET" w:date="2025-06-09T10:39:00Z">
        <w:r w:rsidR="00AD78DD" w:rsidRPr="00790773">
          <w:rPr>
            <w:rFonts w:ascii="Courier New" w:hAnsi="Courier New" w:cs="Courier New"/>
            <w:lang w:val="en-US"/>
          </w:rPr>
          <w:t>cannot</w:t>
        </w:r>
      </w:ins>
      <w:r w:rsidRPr="00790773">
        <w:rPr>
          <w:rFonts w:ascii="Courier New" w:hAnsi="Courier New" w:cs="Courier New"/>
          <w:lang w:val="en-US"/>
        </w:rPr>
        <w:t xml:space="preserve"> switch back to an old key.</w:t>
      </w:r>
    </w:p>
    <w:p w14:paraId="12D8212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87B70F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If a mirror client never retrieves an Update Notification file at any</w:t>
      </w:r>
    </w:p>
    <w:p w14:paraId="02A8766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point during the rotation process, it will no longer be able to</w:t>
      </w:r>
    </w:p>
    <w:p w14:paraId="13D28D9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verify the signature.  In that scenario manual recovery is required,</w:t>
      </w:r>
    </w:p>
    <w:p w14:paraId="0F8E49E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proofErr w:type="gramStart"/>
      <w:r w:rsidRPr="00790773">
        <w:rPr>
          <w:rFonts w:ascii="Courier New" w:hAnsi="Courier New" w:cs="Courier New"/>
          <w:lang w:val="en-US"/>
        </w:rPr>
        <w:t>similar to</w:t>
      </w:r>
      <w:proofErr w:type="gramEnd"/>
      <w:r w:rsidRPr="00790773">
        <w:rPr>
          <w:rFonts w:ascii="Courier New" w:hAnsi="Courier New" w:cs="Courier New"/>
          <w:lang w:val="en-US"/>
        </w:rPr>
        <w:t xml:space="preserve"> a </w:t>
      </w:r>
      <w:del w:id="249" w:author="BOUCADAIR Mohamed INNOV/NET" w:date="2025-06-09T11:24:00Z">
        <w:r w:rsidRPr="00790773" w:rsidDel="005606E5">
          <w:rPr>
            <w:rFonts w:ascii="Courier New" w:hAnsi="Courier New" w:cs="Courier New"/>
            <w:lang w:val="en-US"/>
          </w:rPr>
          <w:delText>first time</w:delText>
        </w:r>
      </w:del>
      <w:ins w:id="250" w:author="BOUCADAIR Mohamed INNOV/NET" w:date="2025-06-09T11:24:00Z">
        <w:r w:rsidR="005606E5" w:rsidRPr="00790773">
          <w:rPr>
            <w:rFonts w:ascii="Courier New" w:hAnsi="Courier New" w:cs="Courier New"/>
            <w:lang w:val="en-US"/>
          </w:rPr>
          <w:t>first-time</w:t>
        </w:r>
      </w:ins>
      <w:r w:rsidRPr="00790773">
        <w:rPr>
          <w:rFonts w:ascii="Courier New" w:hAnsi="Courier New" w:cs="Courier New"/>
          <w:lang w:val="en-US"/>
        </w:rPr>
        <w:t xml:space="preserve"> configuration of a new mirror client.</w:t>
      </w:r>
    </w:p>
    <w:p w14:paraId="60B5D2F2" w14:textId="77777777" w:rsidR="00DE0150" w:rsidRDefault="00DE0150" w:rsidP="00DE0150">
      <w:pPr>
        <w:pStyle w:val="Textebrut"/>
        <w:rPr>
          <w:ins w:id="251" w:author="BOUCADAIR Mohamed INNOV/NET" w:date="2025-06-09T11:25:00Z"/>
          <w:rFonts w:ascii="Courier New" w:hAnsi="Courier New" w:cs="Courier New"/>
          <w:lang w:val="en-US"/>
        </w:rPr>
      </w:pPr>
    </w:p>
    <w:p w14:paraId="3A6A7850" w14:textId="77777777" w:rsidR="005606E5" w:rsidRDefault="005606E5" w:rsidP="00DE0150">
      <w:pPr>
        <w:pStyle w:val="Textebrut"/>
        <w:rPr>
          <w:ins w:id="252" w:author="BOUCADAIR Mohamed INNOV/NET" w:date="2025-06-09T11:25:00Z"/>
          <w:rFonts w:ascii="Courier New" w:hAnsi="Courier New" w:cs="Courier New"/>
          <w:lang w:val="en-US"/>
        </w:rPr>
      </w:pPr>
      <w:commentRangeStart w:id="253"/>
      <w:ins w:id="254" w:author="BOUCADAIR Mohamed INNOV/NET" w:date="2025-06-09T11:25:00Z">
        <w:r>
          <w:rPr>
            <w:rFonts w:ascii="Courier New" w:hAnsi="Courier New" w:cs="Courier New"/>
            <w:lang w:val="en-US"/>
          </w:rPr>
          <w:t>X</w:t>
        </w:r>
        <w:commentRangeEnd w:id="253"/>
        <w:r>
          <w:rPr>
            <w:rStyle w:val="Marquedecommentaire"/>
            <w:rFonts w:ascii="Aptos" w:hAnsi="Aptos"/>
          </w:rPr>
          <w:commentReference w:id="253"/>
        </w:r>
      </w:ins>
    </w:p>
    <w:p w14:paraId="21966C35" w14:textId="77777777" w:rsidR="005606E5" w:rsidRPr="00790773" w:rsidRDefault="005606E5" w:rsidP="00DE0150">
      <w:pPr>
        <w:pStyle w:val="Textebrut"/>
        <w:rPr>
          <w:rFonts w:ascii="Courier New" w:hAnsi="Courier New" w:cs="Courier New"/>
          <w:lang w:val="en-US"/>
        </w:rPr>
      </w:pPr>
    </w:p>
    <w:p w14:paraId="22C1EA3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9.  Security Considerations</w:t>
      </w:r>
    </w:p>
    <w:p w14:paraId="0444472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A6B96D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IRR objects serve many purposes, including automated network</w:t>
      </w:r>
    </w:p>
    <w:p w14:paraId="1C85810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configuration and filtering.  Manipulation of IRR objects can</w:t>
      </w:r>
    </w:p>
    <w:p w14:paraId="48B2DC3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del w:id="255" w:author="BOUCADAIR Mohamed INNOV/NET" w:date="2025-06-09T10:39:00Z">
        <w:r w:rsidRPr="00790773" w:rsidDel="00AD78DD">
          <w:rPr>
            <w:rFonts w:ascii="Courier New" w:hAnsi="Courier New" w:cs="Courier New"/>
            <w:lang w:val="en-US"/>
          </w:rPr>
          <w:delText>therefore</w:delText>
        </w:r>
      </w:del>
      <w:ins w:id="256" w:author="BOUCADAIR Mohamed INNOV/NET" w:date="2025-06-09T10:39:00Z">
        <w:r w:rsidR="00AD78DD" w:rsidRPr="00790773">
          <w:rPr>
            <w:rFonts w:ascii="Courier New" w:hAnsi="Courier New" w:cs="Courier New"/>
            <w:lang w:val="en-US"/>
          </w:rPr>
          <w:t>therefore,</w:t>
        </w:r>
      </w:ins>
      <w:r w:rsidRPr="00790773">
        <w:rPr>
          <w:rFonts w:ascii="Courier New" w:hAnsi="Courier New" w:cs="Courier New"/>
          <w:lang w:val="en-US"/>
        </w:rPr>
        <w:t xml:space="preserve"> have a significant security impact.  However, security in</w:t>
      </w:r>
    </w:p>
    <w:p w14:paraId="10B7873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existing protocols is mostly absent.</w:t>
      </w:r>
    </w:p>
    <w:p w14:paraId="6BCC3E1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5781AF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Before NRTMv4, the most common protocols for IRR Database mirroring</w:t>
      </w:r>
    </w:p>
    <w:p w14:paraId="3BAFE26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are FTP for retrieving full snapshots, and NRTM version 3 for</w:t>
      </w:r>
    </w:p>
    <w:p w14:paraId="658E683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retrieving later changes.  There are no provisions for integrity or</w:t>
      </w:r>
    </w:p>
    <w:p w14:paraId="23418A3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authenticity, and there are various scenarios where mirroring may not</w:t>
      </w:r>
    </w:p>
    <w:p w14:paraId="245FE6E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be reliable.</w:t>
      </w:r>
    </w:p>
    <w:p w14:paraId="0E28EE2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34417C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NRTMv4 requires integrity verification.  The Delta and Snapshot Files</w:t>
      </w:r>
    </w:p>
    <w:p w14:paraId="76519C3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are verified using the SHA-256 hash in the Update Notification File,</w:t>
      </w:r>
    </w:p>
    <w:p w14:paraId="33E3B3A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and the Update Notification File is verified using its signature.</w:t>
      </w:r>
    </w:p>
    <w:p w14:paraId="417062F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Additionally, the channel security offered by HTTPS further limits</w:t>
      </w:r>
    </w:p>
    <w:p w14:paraId="0F9262C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security risks.</w:t>
      </w:r>
    </w:p>
    <w:p w14:paraId="7DE3F7C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DA49F4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By allowing publication on any HTTPS endpoint, NRTMv4 allows for</w:t>
      </w:r>
    </w:p>
    <w:p w14:paraId="1F800DF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extensive scaling, and there are many existing techniques and</w:t>
      </w:r>
    </w:p>
    <w:p w14:paraId="0EA3762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services to protect against denial-of-service attacks.  In contrast,</w:t>
      </w:r>
    </w:p>
    <w:p w14:paraId="2FF9427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NRTMv3 required mirror clients to directly query the IRR server</w:t>
      </w:r>
    </w:p>
    <w:p w14:paraId="08787A5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instance with special </w:t>
      </w:r>
      <w:ins w:id="257" w:author="BOUCADAIR Mohamed INNOV/NET" w:date="2025-06-09T12:10:00Z">
        <w:r w:rsidR="00EC4057" w:rsidRPr="00EC4057">
          <w:rPr>
            <w:rFonts w:ascii="Courier New" w:hAnsi="Courier New" w:cs="Courier New"/>
            <w:lang w:val="en-US"/>
          </w:rPr>
          <w:t xml:space="preserve">WHOIS </w:t>
        </w:r>
      </w:ins>
      <w:del w:id="258" w:author="BOUCADAIR Mohamed INNOV/NET" w:date="2025-06-09T12:10:00Z">
        <w:r w:rsidRPr="00790773" w:rsidDel="00EC4057">
          <w:rPr>
            <w:rFonts w:ascii="Courier New" w:hAnsi="Courier New" w:cs="Courier New"/>
            <w:lang w:val="en-US"/>
          </w:rPr>
          <w:delText xml:space="preserve">whois </w:delText>
        </w:r>
      </w:del>
      <w:r w:rsidRPr="00790773">
        <w:rPr>
          <w:rFonts w:ascii="Courier New" w:hAnsi="Courier New" w:cs="Courier New"/>
          <w:lang w:val="en-US"/>
        </w:rPr>
        <w:t>queries</w:t>
      </w:r>
      <w:ins w:id="259" w:author="BOUCADAIR Mohamed INNOV/NET" w:date="2025-06-09T12:10:00Z">
        <w:r w:rsidR="00EC4057">
          <w:rPr>
            <w:rFonts w:ascii="Courier New" w:hAnsi="Courier New" w:cs="Courier New"/>
            <w:lang w:val="en-US"/>
          </w:rPr>
          <w:t xml:space="preserve"> [RFC3912]</w:t>
        </w:r>
      </w:ins>
      <w:r w:rsidRPr="00790773">
        <w:rPr>
          <w:rFonts w:ascii="Courier New" w:hAnsi="Courier New" w:cs="Courier New"/>
          <w:lang w:val="en-US"/>
        </w:rPr>
        <w:t>.  This scales poorly, and there</w:t>
      </w:r>
    </w:p>
    <w:p w14:paraId="10FA600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are no standard protections against denial-of-service available.</w:t>
      </w:r>
    </w:p>
    <w:p w14:paraId="7041DEA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A069F4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HTTPS endpoint used for NRTMv4 MUST be configured according to</w:t>
      </w:r>
    </w:p>
    <w:p w14:paraId="5B194A1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best practices in </w:t>
      </w:r>
      <w:commentRangeStart w:id="260"/>
      <w:ins w:id="261" w:author="BOUCADAIR Mohamed INNOV/NET" w:date="2025-06-09T10:40:00Z">
        <w:r w:rsidR="00AD78DD">
          <w:rPr>
            <w:rFonts w:ascii="Courier New" w:hAnsi="Courier New" w:cs="Courier New"/>
            <w:lang w:val="en-US"/>
          </w:rPr>
          <w:t>[</w:t>
        </w:r>
        <w:r w:rsidR="00AD78DD" w:rsidRPr="00AD78DD">
          <w:rPr>
            <w:rFonts w:ascii="Courier New" w:hAnsi="Courier New" w:cs="Courier New"/>
            <w:lang w:val="en-US"/>
          </w:rPr>
          <w:t>BCP195</w:t>
        </w:r>
        <w:r w:rsidR="00AD78DD">
          <w:rPr>
            <w:rFonts w:ascii="Courier New" w:hAnsi="Courier New" w:cs="Courier New"/>
            <w:lang w:val="en-US"/>
          </w:rPr>
          <w:t>]</w:t>
        </w:r>
      </w:ins>
      <w:del w:id="262" w:author="BOUCADAIR Mohamed INNOV/NET" w:date="2025-06-09T10:40:00Z">
        <w:r w:rsidRPr="00790773" w:rsidDel="00AD78DD">
          <w:rPr>
            <w:rFonts w:ascii="Courier New" w:hAnsi="Courier New" w:cs="Courier New"/>
            <w:lang w:val="en-US"/>
          </w:rPr>
          <w:delText>[RFC9325]</w:delText>
        </w:r>
      </w:del>
      <w:r w:rsidRPr="00790773">
        <w:rPr>
          <w:rFonts w:ascii="Courier New" w:hAnsi="Courier New" w:cs="Courier New"/>
          <w:lang w:val="en-US"/>
        </w:rPr>
        <w:t xml:space="preserve">.  </w:t>
      </w:r>
      <w:commentRangeEnd w:id="260"/>
      <w:r w:rsidR="00AD78DD">
        <w:rPr>
          <w:rStyle w:val="Marquedecommentaire"/>
          <w:rFonts w:ascii="Aptos" w:hAnsi="Aptos"/>
        </w:rPr>
        <w:commentReference w:id="260"/>
      </w:r>
      <w:r w:rsidRPr="00790773">
        <w:rPr>
          <w:rFonts w:ascii="Courier New" w:hAnsi="Courier New" w:cs="Courier New"/>
          <w:lang w:val="en-US"/>
        </w:rPr>
        <w:t>Mirror clients MUST NOT use other</w:t>
      </w:r>
    </w:p>
    <w:p w14:paraId="743B883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protocols than HTTPS, such as HTTP or FTP.</w:t>
      </w:r>
    </w:p>
    <w:p w14:paraId="2AE6044B" w14:textId="77777777" w:rsidR="00DE0150" w:rsidRDefault="00DE0150" w:rsidP="00DE0150">
      <w:pPr>
        <w:pStyle w:val="Textebrut"/>
        <w:rPr>
          <w:ins w:id="263" w:author="BOUCADAIR Mohamed INNOV/NET" w:date="2025-06-09T10:42:00Z"/>
          <w:rFonts w:ascii="Courier New" w:hAnsi="Courier New" w:cs="Courier New"/>
          <w:lang w:val="en-US"/>
        </w:rPr>
      </w:pPr>
    </w:p>
    <w:p w14:paraId="553F8863" w14:textId="77777777" w:rsidR="00DC1485" w:rsidRDefault="00DC1485" w:rsidP="00DE0150">
      <w:pPr>
        <w:pStyle w:val="Textebrut"/>
        <w:rPr>
          <w:ins w:id="264" w:author="BOUCADAIR Mohamed INNOV/NET" w:date="2025-06-09T10:42:00Z"/>
          <w:rFonts w:ascii="Courier New" w:hAnsi="Courier New" w:cs="Courier New"/>
          <w:lang w:val="en-US"/>
        </w:rPr>
      </w:pPr>
      <w:commentRangeStart w:id="265"/>
      <w:ins w:id="266" w:author="BOUCADAIR Mohamed INNOV/NET" w:date="2025-06-09T10:42:00Z">
        <w:r>
          <w:rPr>
            <w:rFonts w:ascii="Courier New" w:hAnsi="Courier New" w:cs="Courier New"/>
            <w:lang w:val="en-US"/>
          </w:rPr>
          <w:t>X. IANA Considerations</w:t>
        </w:r>
      </w:ins>
    </w:p>
    <w:p w14:paraId="01602153" w14:textId="77777777" w:rsidR="00DC1485" w:rsidRDefault="00DC1485" w:rsidP="00DE0150">
      <w:pPr>
        <w:pStyle w:val="Textebrut"/>
        <w:rPr>
          <w:ins w:id="267" w:author="BOUCADAIR Mohamed INNOV/NET" w:date="2025-06-09T10:42:00Z"/>
          <w:rFonts w:ascii="Courier New" w:hAnsi="Courier New" w:cs="Courier New"/>
          <w:lang w:val="en-US"/>
        </w:rPr>
      </w:pPr>
    </w:p>
    <w:p w14:paraId="5FEB1B15" w14:textId="2F303C7C" w:rsidR="00DC1485" w:rsidRDefault="004F6F70" w:rsidP="00DE0150">
      <w:pPr>
        <w:pStyle w:val="Textebrut"/>
        <w:rPr>
          <w:ins w:id="268" w:author="BOUCADAIR Mohamed INNOV/NET" w:date="2025-06-09T10:42:00Z"/>
          <w:rFonts w:ascii="Courier New" w:hAnsi="Courier New" w:cs="Courier New"/>
          <w:lang w:val="en-US"/>
        </w:rPr>
      </w:pPr>
      <w:ins w:id="269" w:author="BOUCADAIR Mohamed INNOV/NET" w:date="2025-06-15T07:36:00Z">
        <w:r>
          <w:rPr>
            <w:rFonts w:ascii="Courier New" w:hAnsi="Courier New" w:cs="Courier New"/>
            <w:lang w:val="en-US"/>
          </w:rPr>
          <w:t>TBC</w:t>
        </w:r>
      </w:ins>
      <w:ins w:id="270" w:author="BOUCADAIR Mohamed INNOV/NET" w:date="2025-06-09T10:42:00Z">
        <w:r w:rsidR="00DC1485">
          <w:rPr>
            <w:rFonts w:ascii="Courier New" w:hAnsi="Courier New" w:cs="Courier New"/>
            <w:lang w:val="en-US"/>
          </w:rPr>
          <w:t>.</w:t>
        </w:r>
      </w:ins>
      <w:commentRangeEnd w:id="265"/>
      <w:ins w:id="271" w:author="BOUCADAIR Mohamed INNOV/NET" w:date="2025-06-09T10:43:00Z">
        <w:r w:rsidR="00DC1485">
          <w:rPr>
            <w:rStyle w:val="Marquedecommentaire"/>
            <w:rFonts w:ascii="Aptos" w:hAnsi="Aptos"/>
          </w:rPr>
          <w:commentReference w:id="265"/>
        </w:r>
      </w:ins>
    </w:p>
    <w:p w14:paraId="597ADBBB" w14:textId="77777777" w:rsidR="00DC1485" w:rsidRPr="00790773" w:rsidRDefault="00DC1485" w:rsidP="00DE0150">
      <w:pPr>
        <w:pStyle w:val="Textebrut"/>
        <w:rPr>
          <w:rFonts w:ascii="Courier New" w:hAnsi="Courier New" w:cs="Courier New"/>
          <w:lang w:val="en-US"/>
        </w:rPr>
      </w:pPr>
    </w:p>
    <w:p w14:paraId="594C77D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10.  Acknowledgments</w:t>
      </w:r>
    </w:p>
    <w:p w14:paraId="659E43F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3A1C11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 authors would like to thank George Michaelson, Shon Huang, Tim</w:t>
      </w:r>
    </w:p>
    <w:p w14:paraId="6F79FE0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Bruijnzeels, Mahesh Aggarwal, Fedor </w:t>
      </w:r>
      <w:proofErr w:type="spellStart"/>
      <w:r w:rsidRPr="00790773">
        <w:rPr>
          <w:rFonts w:ascii="Courier New" w:hAnsi="Courier New" w:cs="Courier New"/>
          <w:lang w:val="en-US"/>
        </w:rPr>
        <w:t>Vompe</w:t>
      </w:r>
      <w:proofErr w:type="spellEnd"/>
      <w:r w:rsidRPr="00790773">
        <w:rPr>
          <w:rFonts w:ascii="Courier New" w:hAnsi="Courier New" w:cs="Courier New"/>
          <w:lang w:val="en-US"/>
        </w:rPr>
        <w:t xml:space="preserve">, and Paul </w:t>
      </w:r>
      <w:proofErr w:type="spellStart"/>
      <w:r w:rsidRPr="00790773">
        <w:rPr>
          <w:rFonts w:ascii="Courier New" w:hAnsi="Courier New" w:cs="Courier New"/>
          <w:lang w:val="en-US"/>
        </w:rPr>
        <w:t>Etchells</w:t>
      </w:r>
      <w:proofErr w:type="spellEnd"/>
      <w:r w:rsidRPr="00790773">
        <w:rPr>
          <w:rFonts w:ascii="Courier New" w:hAnsi="Courier New" w:cs="Courier New"/>
          <w:lang w:val="en-US"/>
        </w:rPr>
        <w:t xml:space="preserve"> for</w:t>
      </w:r>
    </w:p>
    <w:p w14:paraId="361233F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their helpful review of this document and/or work on implementations.</w:t>
      </w:r>
    </w:p>
    <w:p w14:paraId="736189F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FF78C44" w14:textId="77777777" w:rsidR="00DE0150" w:rsidRPr="00A24C68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A24C68">
        <w:rPr>
          <w:rFonts w:ascii="Courier New" w:hAnsi="Courier New" w:cs="Courier New"/>
          <w:lang w:val="en-US"/>
        </w:rPr>
        <w:t>11.  Normative References</w:t>
      </w:r>
    </w:p>
    <w:p w14:paraId="56CD197E" w14:textId="77777777" w:rsidR="00DE0150" w:rsidRPr="00A24C68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557DC4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commentRangeStart w:id="272"/>
      <w:r w:rsidRPr="00790773">
        <w:rPr>
          <w:rFonts w:ascii="Courier New" w:hAnsi="Courier New" w:cs="Courier New"/>
          <w:lang w:val="en-US"/>
        </w:rPr>
        <w:t xml:space="preserve">   [RFC1952</w:t>
      </w:r>
      <w:proofErr w:type="gramStart"/>
      <w:r w:rsidRPr="00790773">
        <w:rPr>
          <w:rFonts w:ascii="Courier New" w:hAnsi="Courier New" w:cs="Courier New"/>
          <w:lang w:val="en-US"/>
        </w:rPr>
        <w:t>]  Deutsch</w:t>
      </w:r>
      <w:proofErr w:type="gramEnd"/>
      <w:r w:rsidRPr="00790773">
        <w:rPr>
          <w:rFonts w:ascii="Courier New" w:hAnsi="Courier New" w:cs="Courier New"/>
          <w:lang w:val="en-US"/>
        </w:rPr>
        <w:t>, P., "GZIP file format specification version 4.3",</w:t>
      </w:r>
    </w:p>
    <w:p w14:paraId="66AB548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RFC 1952, DOI 10.17487/RFC1952, May 1996,</w:t>
      </w:r>
    </w:p>
    <w:p w14:paraId="55D6C81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&lt;https://www.rfc-editor.org/info/rfc1952&gt;.</w:t>
      </w:r>
      <w:commentRangeEnd w:id="272"/>
      <w:r w:rsidR="00DC1485">
        <w:rPr>
          <w:rStyle w:val="Marquedecommentaire"/>
          <w:rFonts w:ascii="Aptos" w:hAnsi="Aptos"/>
        </w:rPr>
        <w:commentReference w:id="272"/>
      </w:r>
    </w:p>
    <w:p w14:paraId="2BC6D64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618077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[RFC2119</w:t>
      </w:r>
      <w:proofErr w:type="gramStart"/>
      <w:r w:rsidRPr="00790773">
        <w:rPr>
          <w:rFonts w:ascii="Courier New" w:hAnsi="Courier New" w:cs="Courier New"/>
          <w:lang w:val="en-US"/>
        </w:rPr>
        <w:t>]  Bradner</w:t>
      </w:r>
      <w:proofErr w:type="gramEnd"/>
      <w:r w:rsidRPr="00790773">
        <w:rPr>
          <w:rFonts w:ascii="Courier New" w:hAnsi="Courier New" w:cs="Courier New"/>
          <w:lang w:val="en-US"/>
        </w:rPr>
        <w:t>, S., "Key words for use in RFCs to Indicate</w:t>
      </w:r>
    </w:p>
    <w:p w14:paraId="62E227C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           Requirement Levels", BCP 14, RFC 2119,</w:t>
      </w:r>
    </w:p>
    <w:p w14:paraId="191C0FA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64921D4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14:paraId="547A779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94C037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[RFC2622</w:t>
      </w:r>
      <w:proofErr w:type="gramStart"/>
      <w:r w:rsidRPr="00790773">
        <w:rPr>
          <w:rFonts w:ascii="Courier New" w:hAnsi="Courier New" w:cs="Courier New"/>
          <w:lang w:val="en-US"/>
        </w:rPr>
        <w:t xml:space="preserve">]  </w:t>
      </w:r>
      <w:proofErr w:type="spellStart"/>
      <w:r w:rsidRPr="00790773">
        <w:rPr>
          <w:rFonts w:ascii="Courier New" w:hAnsi="Courier New" w:cs="Courier New"/>
          <w:lang w:val="en-US"/>
        </w:rPr>
        <w:t>Alaettinoglu</w:t>
      </w:r>
      <w:proofErr w:type="spellEnd"/>
      <w:proofErr w:type="gramEnd"/>
      <w:r w:rsidRPr="00790773">
        <w:rPr>
          <w:rFonts w:ascii="Courier New" w:hAnsi="Courier New" w:cs="Courier New"/>
          <w:lang w:val="en-US"/>
        </w:rPr>
        <w:t xml:space="preserve">, C., Villamizar, C., </w:t>
      </w:r>
      <w:proofErr w:type="spellStart"/>
      <w:r w:rsidRPr="00790773">
        <w:rPr>
          <w:rFonts w:ascii="Courier New" w:hAnsi="Courier New" w:cs="Courier New"/>
          <w:lang w:val="en-US"/>
        </w:rPr>
        <w:t>Gerich</w:t>
      </w:r>
      <w:proofErr w:type="spellEnd"/>
      <w:r w:rsidRPr="00790773">
        <w:rPr>
          <w:rFonts w:ascii="Courier New" w:hAnsi="Courier New" w:cs="Courier New"/>
          <w:lang w:val="en-US"/>
        </w:rPr>
        <w:t>, E., Kessens, D.,</w:t>
      </w:r>
    </w:p>
    <w:p w14:paraId="742F1F3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Meyer, D., Bates, T., </w:t>
      </w:r>
      <w:proofErr w:type="spellStart"/>
      <w:r w:rsidRPr="00790773">
        <w:rPr>
          <w:rFonts w:ascii="Courier New" w:hAnsi="Courier New" w:cs="Courier New"/>
          <w:lang w:val="en-US"/>
        </w:rPr>
        <w:t>Karrenberg</w:t>
      </w:r>
      <w:proofErr w:type="spellEnd"/>
      <w:r w:rsidRPr="00790773">
        <w:rPr>
          <w:rFonts w:ascii="Courier New" w:hAnsi="Courier New" w:cs="Courier New"/>
          <w:lang w:val="en-US"/>
        </w:rPr>
        <w:t>, D., and M. Terpstra,</w:t>
      </w:r>
    </w:p>
    <w:p w14:paraId="4ECC5E9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"Routing Policy Specification Language (RPSL)", RFC 2622,</w:t>
      </w:r>
    </w:p>
    <w:p w14:paraId="11566F5A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  <w:r w:rsidRPr="00790773">
        <w:rPr>
          <w:rFonts w:ascii="Courier New" w:hAnsi="Courier New" w:cs="Courier New"/>
          <w:lang w:val="en-US"/>
        </w:rPr>
        <w:t xml:space="preserve">              </w:t>
      </w:r>
      <w:r w:rsidRPr="00DE0150">
        <w:rPr>
          <w:rFonts w:ascii="Courier New" w:hAnsi="Courier New" w:cs="Courier New"/>
        </w:rPr>
        <w:t>DOI 10.17487/RFC2622, June 1999,</w:t>
      </w:r>
    </w:p>
    <w:p w14:paraId="3BFA79A8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  <w:r w:rsidRPr="00DE0150">
        <w:rPr>
          <w:rFonts w:ascii="Courier New" w:hAnsi="Courier New" w:cs="Courier New"/>
        </w:rPr>
        <w:t xml:space="preserve">              &lt;</w:t>
      </w:r>
      <w:proofErr w:type="gramStart"/>
      <w:r w:rsidRPr="00DE0150">
        <w:rPr>
          <w:rFonts w:ascii="Courier New" w:hAnsi="Courier New" w:cs="Courier New"/>
        </w:rPr>
        <w:t>https://www.rfc-editor.org/info/rfc2622</w:t>
      </w:r>
      <w:proofErr w:type="gramEnd"/>
      <w:r w:rsidRPr="00DE0150">
        <w:rPr>
          <w:rFonts w:ascii="Courier New" w:hAnsi="Courier New" w:cs="Courier New"/>
        </w:rPr>
        <w:t>&gt;.</w:t>
      </w:r>
    </w:p>
    <w:p w14:paraId="1319F115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65427E4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DE0150">
        <w:rPr>
          <w:rFonts w:ascii="Courier New" w:hAnsi="Courier New" w:cs="Courier New"/>
        </w:rPr>
        <w:t xml:space="preserve">   </w:t>
      </w:r>
      <w:r w:rsidRPr="00790773">
        <w:rPr>
          <w:rFonts w:ascii="Courier New" w:hAnsi="Courier New" w:cs="Courier New"/>
          <w:lang w:val="en-US"/>
        </w:rPr>
        <w:t>[RFC3339</w:t>
      </w:r>
      <w:proofErr w:type="gramStart"/>
      <w:r w:rsidRPr="00790773">
        <w:rPr>
          <w:rFonts w:ascii="Courier New" w:hAnsi="Courier New" w:cs="Courier New"/>
          <w:lang w:val="en-US"/>
        </w:rPr>
        <w:t>]  Klyne</w:t>
      </w:r>
      <w:proofErr w:type="gramEnd"/>
      <w:r w:rsidRPr="00790773">
        <w:rPr>
          <w:rFonts w:ascii="Courier New" w:hAnsi="Courier New" w:cs="Courier New"/>
          <w:lang w:val="en-US"/>
        </w:rPr>
        <w:t>, G. and C. Newman, "Date and Time on the Internet:</w:t>
      </w:r>
    </w:p>
    <w:p w14:paraId="42F461B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Timestamps", RFC 3339, DOI 10.17487/RFC3339, July 2002,</w:t>
      </w:r>
    </w:p>
    <w:p w14:paraId="345541C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&lt;https://www.rfc-editor.org/info/rfc3339&gt;.</w:t>
      </w:r>
    </w:p>
    <w:p w14:paraId="45C8839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386E43E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[RFC4122</w:t>
      </w:r>
      <w:proofErr w:type="gramStart"/>
      <w:r w:rsidRPr="00790773">
        <w:rPr>
          <w:rFonts w:ascii="Courier New" w:hAnsi="Courier New" w:cs="Courier New"/>
          <w:lang w:val="en-US"/>
        </w:rPr>
        <w:t>]  Leach</w:t>
      </w:r>
      <w:proofErr w:type="gramEnd"/>
      <w:r w:rsidRPr="00790773">
        <w:rPr>
          <w:rFonts w:ascii="Courier New" w:hAnsi="Courier New" w:cs="Courier New"/>
          <w:lang w:val="en-US"/>
        </w:rPr>
        <w:t xml:space="preserve">, P., </w:t>
      </w:r>
      <w:proofErr w:type="spellStart"/>
      <w:r w:rsidRPr="00790773">
        <w:rPr>
          <w:rFonts w:ascii="Courier New" w:hAnsi="Courier New" w:cs="Courier New"/>
          <w:lang w:val="en-US"/>
        </w:rPr>
        <w:t>Mealling</w:t>
      </w:r>
      <w:proofErr w:type="spellEnd"/>
      <w:r w:rsidRPr="00790773">
        <w:rPr>
          <w:rFonts w:ascii="Courier New" w:hAnsi="Courier New" w:cs="Courier New"/>
          <w:lang w:val="en-US"/>
        </w:rPr>
        <w:t>, M., and R. Salz, "A Universally</w:t>
      </w:r>
    </w:p>
    <w:p w14:paraId="7930BAC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Unique </w:t>
      </w:r>
      <w:proofErr w:type="spellStart"/>
      <w:r w:rsidRPr="00790773">
        <w:rPr>
          <w:rFonts w:ascii="Courier New" w:hAnsi="Courier New" w:cs="Courier New"/>
          <w:lang w:val="en-US"/>
        </w:rPr>
        <w:t>IDentifier</w:t>
      </w:r>
      <w:proofErr w:type="spellEnd"/>
      <w:r w:rsidRPr="00790773">
        <w:rPr>
          <w:rFonts w:ascii="Courier New" w:hAnsi="Courier New" w:cs="Courier New"/>
          <w:lang w:val="en-US"/>
        </w:rPr>
        <w:t xml:space="preserve"> (UUID) URN Namespace", RFC 4122,</w:t>
      </w:r>
    </w:p>
    <w:p w14:paraId="5D7A62C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DOI 10.17487/RFC4122, July 2005,</w:t>
      </w:r>
    </w:p>
    <w:p w14:paraId="3B2C10C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&lt;https://www.rfc-editor.org/info/rfc4122&gt;.</w:t>
      </w:r>
    </w:p>
    <w:p w14:paraId="248CB41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4E6356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[RFC4012</w:t>
      </w:r>
      <w:proofErr w:type="gramStart"/>
      <w:r w:rsidRPr="00790773">
        <w:rPr>
          <w:rFonts w:ascii="Courier New" w:hAnsi="Courier New" w:cs="Courier New"/>
          <w:lang w:val="en-US"/>
        </w:rPr>
        <w:t xml:space="preserve">]  </w:t>
      </w:r>
      <w:proofErr w:type="spellStart"/>
      <w:r w:rsidRPr="00790773">
        <w:rPr>
          <w:rFonts w:ascii="Courier New" w:hAnsi="Courier New" w:cs="Courier New"/>
          <w:lang w:val="en-US"/>
        </w:rPr>
        <w:t>Blunk</w:t>
      </w:r>
      <w:proofErr w:type="spellEnd"/>
      <w:proofErr w:type="gramEnd"/>
      <w:r w:rsidRPr="00790773">
        <w:rPr>
          <w:rFonts w:ascii="Courier New" w:hAnsi="Courier New" w:cs="Courier New"/>
          <w:lang w:val="en-US"/>
        </w:rPr>
        <w:t xml:space="preserve">, L., Damas, J., Parent, F., and A. </w:t>
      </w:r>
      <w:proofErr w:type="spellStart"/>
      <w:r w:rsidRPr="00790773">
        <w:rPr>
          <w:rFonts w:ascii="Courier New" w:hAnsi="Courier New" w:cs="Courier New"/>
          <w:lang w:val="en-US"/>
        </w:rPr>
        <w:t>Robachevsky</w:t>
      </w:r>
      <w:proofErr w:type="spellEnd"/>
      <w:r w:rsidRPr="00790773">
        <w:rPr>
          <w:rFonts w:ascii="Courier New" w:hAnsi="Courier New" w:cs="Courier New"/>
          <w:lang w:val="en-US"/>
        </w:rPr>
        <w:t>,</w:t>
      </w:r>
    </w:p>
    <w:p w14:paraId="4E9C19E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"Routing Policy Specification Language next generation</w:t>
      </w:r>
    </w:p>
    <w:p w14:paraId="559A3FB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(</w:t>
      </w:r>
      <w:proofErr w:type="spellStart"/>
      <w:r w:rsidRPr="00790773">
        <w:rPr>
          <w:rFonts w:ascii="Courier New" w:hAnsi="Courier New" w:cs="Courier New"/>
          <w:lang w:val="en-US"/>
        </w:rPr>
        <w:t>RPSLng</w:t>
      </w:r>
      <w:proofErr w:type="spellEnd"/>
      <w:r w:rsidRPr="00790773">
        <w:rPr>
          <w:rFonts w:ascii="Courier New" w:hAnsi="Courier New" w:cs="Courier New"/>
          <w:lang w:val="en-US"/>
        </w:rPr>
        <w:t>)", RFC 4012, DOI 10.17487/RFC4012, March 2005,</w:t>
      </w:r>
    </w:p>
    <w:p w14:paraId="198BC51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&lt;https://www.rfc-editor.org/info/rfc4012&gt;.</w:t>
      </w:r>
    </w:p>
    <w:p w14:paraId="2215139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D9D7AF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[RFC7464</w:t>
      </w:r>
      <w:proofErr w:type="gramStart"/>
      <w:r w:rsidRPr="00790773">
        <w:rPr>
          <w:rFonts w:ascii="Courier New" w:hAnsi="Courier New" w:cs="Courier New"/>
          <w:lang w:val="en-US"/>
        </w:rPr>
        <w:t>]  Williams</w:t>
      </w:r>
      <w:proofErr w:type="gramEnd"/>
      <w:r w:rsidRPr="00790773">
        <w:rPr>
          <w:rFonts w:ascii="Courier New" w:hAnsi="Courier New" w:cs="Courier New"/>
          <w:lang w:val="en-US"/>
        </w:rPr>
        <w:t>, N., "JavaScript Object Notation (JSON) Text</w:t>
      </w:r>
    </w:p>
    <w:p w14:paraId="3D826FC1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Sequences", RFC 7464, DOI 10.17487/RFC7464, February 2015,</w:t>
      </w:r>
    </w:p>
    <w:p w14:paraId="500610C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&lt;https://www.rfc-editor.org/info/rfc7464&gt;.</w:t>
      </w:r>
    </w:p>
    <w:p w14:paraId="13BEC86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91B325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[RFC7515</w:t>
      </w:r>
      <w:proofErr w:type="gramStart"/>
      <w:r w:rsidRPr="00790773">
        <w:rPr>
          <w:rFonts w:ascii="Courier New" w:hAnsi="Courier New" w:cs="Courier New"/>
          <w:lang w:val="en-US"/>
        </w:rPr>
        <w:t>]  Jones</w:t>
      </w:r>
      <w:proofErr w:type="gramEnd"/>
      <w:r w:rsidRPr="00790773">
        <w:rPr>
          <w:rFonts w:ascii="Courier New" w:hAnsi="Courier New" w:cs="Courier New"/>
          <w:lang w:val="en-US"/>
        </w:rPr>
        <w:t xml:space="preserve">, M., Bradley, J., and N. </w:t>
      </w:r>
      <w:proofErr w:type="spellStart"/>
      <w:r w:rsidRPr="00790773">
        <w:rPr>
          <w:rFonts w:ascii="Courier New" w:hAnsi="Courier New" w:cs="Courier New"/>
          <w:lang w:val="en-US"/>
        </w:rPr>
        <w:t>Sakimura</w:t>
      </w:r>
      <w:proofErr w:type="spellEnd"/>
      <w:r w:rsidRPr="00790773">
        <w:rPr>
          <w:rFonts w:ascii="Courier New" w:hAnsi="Courier New" w:cs="Courier New"/>
          <w:lang w:val="en-US"/>
        </w:rPr>
        <w:t>, "JSON Web</w:t>
      </w:r>
    </w:p>
    <w:p w14:paraId="4368324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Signature (JWS)", RFC 7515, DOI 10.17487/RFC7515, May</w:t>
      </w:r>
    </w:p>
    <w:p w14:paraId="0F5D26A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2015, &lt;https://www.rfc-editor.org/info/rfc7515&gt;.</w:t>
      </w:r>
    </w:p>
    <w:p w14:paraId="03A1C21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6F9FE73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[RFC7517</w:t>
      </w:r>
      <w:proofErr w:type="gramStart"/>
      <w:r w:rsidRPr="00790773">
        <w:rPr>
          <w:rFonts w:ascii="Courier New" w:hAnsi="Courier New" w:cs="Courier New"/>
          <w:lang w:val="en-US"/>
        </w:rPr>
        <w:t>]  Jones</w:t>
      </w:r>
      <w:proofErr w:type="gramEnd"/>
      <w:r w:rsidRPr="00790773">
        <w:rPr>
          <w:rFonts w:ascii="Courier New" w:hAnsi="Courier New" w:cs="Courier New"/>
          <w:lang w:val="en-US"/>
        </w:rPr>
        <w:t>, M., "JSON Web Key (JWK)", RFC 7517,</w:t>
      </w:r>
    </w:p>
    <w:p w14:paraId="6476E4C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DOI 10.17487/RFC7517, May 2015,</w:t>
      </w:r>
    </w:p>
    <w:p w14:paraId="40347DF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&lt;https://www.rfc-editor.org/info/rfc7517&gt;.</w:t>
      </w:r>
    </w:p>
    <w:p w14:paraId="38D233D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31CA72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[RFC7518</w:t>
      </w:r>
      <w:proofErr w:type="gramStart"/>
      <w:r w:rsidRPr="00790773">
        <w:rPr>
          <w:rFonts w:ascii="Courier New" w:hAnsi="Courier New" w:cs="Courier New"/>
          <w:lang w:val="en-US"/>
        </w:rPr>
        <w:t>]  Jones</w:t>
      </w:r>
      <w:proofErr w:type="gramEnd"/>
      <w:r w:rsidRPr="00790773">
        <w:rPr>
          <w:rFonts w:ascii="Courier New" w:hAnsi="Courier New" w:cs="Courier New"/>
          <w:lang w:val="en-US"/>
        </w:rPr>
        <w:t>, M., "JSON Web Algorithms (JWA)", RFC 7518,</w:t>
      </w:r>
    </w:p>
    <w:p w14:paraId="2D44BB3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DOI 10.17487/RFC7518, May 2015,</w:t>
      </w:r>
    </w:p>
    <w:p w14:paraId="40CFDE9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&lt;https://www.rfc-editor.org/info/rfc7518&gt;.</w:t>
      </w:r>
    </w:p>
    <w:p w14:paraId="019C038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93F36D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[RFC8174</w:t>
      </w:r>
      <w:proofErr w:type="gramStart"/>
      <w:r w:rsidRPr="00790773">
        <w:rPr>
          <w:rFonts w:ascii="Courier New" w:hAnsi="Courier New" w:cs="Courier New"/>
          <w:lang w:val="en-US"/>
        </w:rPr>
        <w:t xml:space="preserve">]  </w:t>
      </w:r>
      <w:proofErr w:type="spellStart"/>
      <w:r w:rsidRPr="00790773">
        <w:rPr>
          <w:rFonts w:ascii="Courier New" w:hAnsi="Courier New" w:cs="Courier New"/>
          <w:lang w:val="en-US"/>
        </w:rPr>
        <w:t>Leiba</w:t>
      </w:r>
      <w:proofErr w:type="spellEnd"/>
      <w:proofErr w:type="gramEnd"/>
      <w:r w:rsidRPr="00790773">
        <w:rPr>
          <w:rFonts w:ascii="Courier New" w:hAnsi="Courier New" w:cs="Courier New"/>
          <w:lang w:val="en-US"/>
        </w:rPr>
        <w:t>, B., "Ambiguity of Uppercase vs Lowercase in RFC</w:t>
      </w:r>
    </w:p>
    <w:p w14:paraId="6928B5A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59CE505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14:paraId="5AEBFC2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A3658D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[RFC8259</w:t>
      </w:r>
      <w:proofErr w:type="gramStart"/>
      <w:r w:rsidRPr="00790773">
        <w:rPr>
          <w:rFonts w:ascii="Courier New" w:hAnsi="Courier New" w:cs="Courier New"/>
          <w:lang w:val="en-US"/>
        </w:rPr>
        <w:t>]  Bray</w:t>
      </w:r>
      <w:proofErr w:type="gramEnd"/>
      <w:r w:rsidRPr="00790773">
        <w:rPr>
          <w:rFonts w:ascii="Courier New" w:hAnsi="Courier New" w:cs="Courier New"/>
          <w:lang w:val="en-US"/>
        </w:rPr>
        <w:t>, T., Ed., "The JavaScript Object Notation (JSON) Data</w:t>
      </w:r>
    </w:p>
    <w:p w14:paraId="01FBDC3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Interchange Format", STD 90, RFC 8259,</w:t>
      </w:r>
    </w:p>
    <w:p w14:paraId="363B2FB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DOI 10.17487/RFC8259, December 2017,</w:t>
      </w:r>
    </w:p>
    <w:p w14:paraId="17A1AF1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&lt;https://www.rfc-editor.org/info/rfc8259&gt;.</w:t>
      </w:r>
    </w:p>
    <w:p w14:paraId="30C6AD4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0F2E8F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[RFC9325</w:t>
      </w:r>
      <w:proofErr w:type="gramStart"/>
      <w:r w:rsidRPr="00790773">
        <w:rPr>
          <w:rFonts w:ascii="Courier New" w:hAnsi="Courier New" w:cs="Courier New"/>
          <w:lang w:val="en-US"/>
        </w:rPr>
        <w:t>]  Sheffer</w:t>
      </w:r>
      <w:proofErr w:type="gramEnd"/>
      <w:r w:rsidRPr="00790773">
        <w:rPr>
          <w:rFonts w:ascii="Courier New" w:hAnsi="Courier New" w:cs="Courier New"/>
          <w:lang w:val="en-US"/>
        </w:rPr>
        <w:t>, Y., Saint-Andre, P., and T. Fossati,</w:t>
      </w:r>
    </w:p>
    <w:p w14:paraId="11E039F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"Recommendations for Secure Use of Transport Layer</w:t>
      </w:r>
    </w:p>
    <w:p w14:paraId="621C008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Security (TLS) and Datagram Transport Layer Security</w:t>
      </w:r>
    </w:p>
    <w:p w14:paraId="674D58C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(DTLS)", BCP 195, RFC 9325, DOI 10.17487/RFC9325, November</w:t>
      </w:r>
    </w:p>
    <w:p w14:paraId="1D533E9B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2022, &lt;https://www.rfc-editor.org/info/rfc9325&gt;.</w:t>
      </w:r>
    </w:p>
    <w:p w14:paraId="1D958D4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D590BB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</w:t>
      </w:r>
      <w:proofErr w:type="gramStart"/>
      <w:r w:rsidRPr="00790773">
        <w:rPr>
          <w:rFonts w:ascii="Courier New" w:hAnsi="Courier New" w:cs="Courier New"/>
          <w:lang w:val="en-US"/>
        </w:rPr>
        <w:t xml:space="preserve">SHS]   </w:t>
      </w:r>
      <w:proofErr w:type="gramEnd"/>
      <w:r w:rsidRPr="00790773">
        <w:rPr>
          <w:rFonts w:ascii="Courier New" w:hAnsi="Courier New" w:cs="Courier New"/>
          <w:lang w:val="en-US"/>
        </w:rPr>
        <w:t xml:space="preserve">   National Institute of Standards and Technology, "Secure</w:t>
      </w:r>
    </w:p>
    <w:p w14:paraId="2C237D8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Hash Standard", March 2012,</w:t>
      </w:r>
    </w:p>
    <w:p w14:paraId="68930B7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&lt;https://csrc.nist.gov/publications/fips/fips180-4/fips-</w:t>
      </w:r>
    </w:p>
    <w:p w14:paraId="6C2BBE4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lastRenderedPageBreak/>
        <w:t xml:space="preserve">              180-4.pdf&gt;.</w:t>
      </w:r>
    </w:p>
    <w:p w14:paraId="652E9E4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487ADB8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12.  Informative References</w:t>
      </w:r>
    </w:p>
    <w:p w14:paraId="2C451D7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28934E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[RFC8182</w:t>
      </w:r>
      <w:proofErr w:type="gramStart"/>
      <w:r w:rsidRPr="00790773">
        <w:rPr>
          <w:rFonts w:ascii="Courier New" w:hAnsi="Courier New" w:cs="Courier New"/>
          <w:lang w:val="en-US"/>
        </w:rPr>
        <w:t>]  Bruijnzeels</w:t>
      </w:r>
      <w:proofErr w:type="gramEnd"/>
      <w:r w:rsidRPr="00790773">
        <w:rPr>
          <w:rFonts w:ascii="Courier New" w:hAnsi="Courier New" w:cs="Courier New"/>
          <w:lang w:val="en-US"/>
        </w:rPr>
        <w:t xml:space="preserve">, T., </w:t>
      </w:r>
      <w:proofErr w:type="spellStart"/>
      <w:r w:rsidRPr="00790773">
        <w:rPr>
          <w:rFonts w:ascii="Courier New" w:hAnsi="Courier New" w:cs="Courier New"/>
          <w:lang w:val="en-US"/>
        </w:rPr>
        <w:t>Muravskiy</w:t>
      </w:r>
      <w:proofErr w:type="spellEnd"/>
      <w:r w:rsidRPr="00790773">
        <w:rPr>
          <w:rFonts w:ascii="Courier New" w:hAnsi="Courier New" w:cs="Courier New"/>
          <w:lang w:val="en-US"/>
        </w:rPr>
        <w:t xml:space="preserve">, O., Weber, B., and R. </w:t>
      </w:r>
      <w:proofErr w:type="spellStart"/>
      <w:r w:rsidRPr="00790773">
        <w:rPr>
          <w:rFonts w:ascii="Courier New" w:hAnsi="Courier New" w:cs="Courier New"/>
          <w:lang w:val="en-US"/>
        </w:rPr>
        <w:t>Austein</w:t>
      </w:r>
      <w:proofErr w:type="spellEnd"/>
      <w:r w:rsidRPr="00790773">
        <w:rPr>
          <w:rFonts w:ascii="Courier New" w:hAnsi="Courier New" w:cs="Courier New"/>
          <w:lang w:val="en-US"/>
        </w:rPr>
        <w:t>,</w:t>
      </w:r>
    </w:p>
    <w:p w14:paraId="14BE67D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"The RPKI Repository Delta Protocol (RRDP)", RFC 8182,</w:t>
      </w:r>
    </w:p>
    <w:p w14:paraId="67A3781A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DOI 10.17487/RFC8182, July 2017,</w:t>
      </w:r>
    </w:p>
    <w:p w14:paraId="0543701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&lt;https://www.rfc-editor.org/info/rfc8182&gt;.</w:t>
      </w:r>
    </w:p>
    <w:p w14:paraId="072FD263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50A6E40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[NRTMv3]   RIPE NCC, "Access to NRTM(v3)", July 2024,</w:t>
      </w:r>
    </w:p>
    <w:p w14:paraId="2D85AB2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&lt;https://docs.db.ripe.net/RIPE-Database-Mirror/Access-to-</w:t>
      </w:r>
    </w:p>
    <w:p w14:paraId="7C03676E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           NRTM/&gt;.</w:t>
      </w:r>
    </w:p>
    <w:p w14:paraId="29A3E19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F135194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>Authors' Addresses</w:t>
      </w:r>
    </w:p>
    <w:p w14:paraId="732D52C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2CCECA4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Sasha </w:t>
      </w:r>
      <w:proofErr w:type="spellStart"/>
      <w:r w:rsidRPr="00790773">
        <w:rPr>
          <w:rFonts w:ascii="Courier New" w:hAnsi="Courier New" w:cs="Courier New"/>
          <w:lang w:val="en-US"/>
        </w:rPr>
        <w:t>Romijn</w:t>
      </w:r>
      <w:proofErr w:type="spellEnd"/>
    </w:p>
    <w:p w14:paraId="1433FCF6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Reliably Coded</w:t>
      </w:r>
    </w:p>
    <w:p w14:paraId="297C2F0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Amsterdam</w:t>
      </w:r>
    </w:p>
    <w:p w14:paraId="1C25DCB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Netherlands</w:t>
      </w:r>
    </w:p>
    <w:p w14:paraId="73912DE5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Email: sasha@reliablycoded.nl</w:t>
      </w:r>
    </w:p>
    <w:p w14:paraId="239AAD1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7FEF31C7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655AB1D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Job Snijders</w:t>
      </w:r>
    </w:p>
    <w:p w14:paraId="6F9228E9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Fastly</w:t>
      </w:r>
    </w:p>
    <w:p w14:paraId="55386762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Amsterdam</w:t>
      </w:r>
    </w:p>
    <w:p w14:paraId="6FE2F47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Netherlands</w:t>
      </w:r>
    </w:p>
    <w:p w14:paraId="70C864B8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Email: job@fastly.com</w:t>
      </w:r>
    </w:p>
    <w:p w14:paraId="52CCE6BF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19BD09A0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</w:p>
    <w:p w14:paraId="0427099C" w14:textId="77777777" w:rsidR="00DE0150" w:rsidRPr="00790773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Edward </w:t>
      </w:r>
      <w:proofErr w:type="spellStart"/>
      <w:r w:rsidRPr="00790773">
        <w:rPr>
          <w:rFonts w:ascii="Courier New" w:hAnsi="Courier New" w:cs="Courier New"/>
          <w:lang w:val="en-US"/>
        </w:rPr>
        <w:t>Shryane</w:t>
      </w:r>
      <w:proofErr w:type="spellEnd"/>
    </w:p>
    <w:p w14:paraId="68A847E9" w14:textId="77777777" w:rsidR="00DE0150" w:rsidRPr="008B7BE6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790773">
        <w:rPr>
          <w:rFonts w:ascii="Courier New" w:hAnsi="Courier New" w:cs="Courier New"/>
          <w:lang w:val="en-US"/>
        </w:rPr>
        <w:t xml:space="preserve">   </w:t>
      </w:r>
      <w:r w:rsidRPr="008B7BE6">
        <w:rPr>
          <w:rFonts w:ascii="Courier New" w:hAnsi="Courier New" w:cs="Courier New"/>
          <w:lang w:val="en-US"/>
        </w:rPr>
        <w:t>RIPE NCC</w:t>
      </w:r>
    </w:p>
    <w:p w14:paraId="1ADBB639" w14:textId="77777777" w:rsidR="00DE0150" w:rsidRPr="008B7BE6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8B7BE6">
        <w:rPr>
          <w:rFonts w:ascii="Courier New" w:hAnsi="Courier New" w:cs="Courier New"/>
          <w:lang w:val="en-US"/>
        </w:rPr>
        <w:t xml:space="preserve">   Amsterdam</w:t>
      </w:r>
    </w:p>
    <w:p w14:paraId="79EA76DB" w14:textId="77777777" w:rsidR="00DE0150" w:rsidRPr="008B7BE6" w:rsidRDefault="00DE0150" w:rsidP="00DE0150">
      <w:pPr>
        <w:pStyle w:val="Textebrut"/>
        <w:rPr>
          <w:rFonts w:ascii="Courier New" w:hAnsi="Courier New" w:cs="Courier New"/>
          <w:lang w:val="en-US"/>
        </w:rPr>
      </w:pPr>
      <w:r w:rsidRPr="008B7BE6">
        <w:rPr>
          <w:rFonts w:ascii="Courier New" w:hAnsi="Courier New" w:cs="Courier New"/>
          <w:lang w:val="en-US"/>
        </w:rPr>
        <w:t xml:space="preserve">   Netherlands</w:t>
      </w:r>
    </w:p>
    <w:p w14:paraId="32DE9AB5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  <w:r w:rsidRPr="008B7BE6">
        <w:rPr>
          <w:rFonts w:ascii="Courier New" w:hAnsi="Courier New" w:cs="Courier New"/>
          <w:lang w:val="en-US"/>
        </w:rPr>
        <w:t xml:space="preserve">   </w:t>
      </w:r>
      <w:proofErr w:type="gramStart"/>
      <w:r w:rsidRPr="00DE0150">
        <w:rPr>
          <w:rFonts w:ascii="Courier New" w:hAnsi="Courier New" w:cs="Courier New"/>
        </w:rPr>
        <w:t>Email:</w:t>
      </w:r>
      <w:proofErr w:type="gramEnd"/>
      <w:r w:rsidRPr="00DE0150">
        <w:rPr>
          <w:rFonts w:ascii="Courier New" w:hAnsi="Courier New" w:cs="Courier New"/>
        </w:rPr>
        <w:t xml:space="preserve"> eshryane@ripe.net</w:t>
      </w:r>
    </w:p>
    <w:p w14:paraId="20E1E201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14A80873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  <w:r w:rsidRPr="008B7BE6">
        <w:rPr>
          <w:rFonts w:ascii="Courier New" w:hAnsi="Courier New" w:cs="Courier New"/>
          <w:lang w:val="en-US"/>
        </w:rPr>
        <w:t xml:space="preserve">   </w:t>
      </w:r>
      <w:r w:rsidRPr="00DE0150">
        <w:rPr>
          <w:rFonts w:ascii="Courier New" w:hAnsi="Courier New" w:cs="Courier New"/>
        </w:rPr>
        <w:t xml:space="preserve">Stavros </w:t>
      </w:r>
      <w:proofErr w:type="spellStart"/>
      <w:r w:rsidRPr="00DE0150">
        <w:rPr>
          <w:rFonts w:ascii="Courier New" w:hAnsi="Courier New" w:cs="Courier New"/>
        </w:rPr>
        <w:t>Konstantaras</w:t>
      </w:r>
      <w:proofErr w:type="spellEnd"/>
    </w:p>
    <w:p w14:paraId="0D58CD37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  <w:r w:rsidRPr="00DE0150">
        <w:rPr>
          <w:rFonts w:ascii="Courier New" w:hAnsi="Courier New" w:cs="Courier New"/>
        </w:rPr>
        <w:t xml:space="preserve">   AMS-IX</w:t>
      </w:r>
    </w:p>
    <w:p w14:paraId="22C57B9E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  <w:r w:rsidRPr="00DE0150">
        <w:rPr>
          <w:rFonts w:ascii="Courier New" w:hAnsi="Courier New" w:cs="Courier New"/>
        </w:rPr>
        <w:t xml:space="preserve">   Amsterdam</w:t>
      </w:r>
    </w:p>
    <w:p w14:paraId="0D241E90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  <w:r w:rsidRPr="00DE0150">
        <w:rPr>
          <w:rFonts w:ascii="Courier New" w:hAnsi="Courier New" w:cs="Courier New"/>
        </w:rPr>
        <w:t xml:space="preserve">   </w:t>
      </w:r>
      <w:proofErr w:type="spellStart"/>
      <w:r w:rsidRPr="00DE0150">
        <w:rPr>
          <w:rFonts w:ascii="Courier New" w:hAnsi="Courier New" w:cs="Courier New"/>
        </w:rPr>
        <w:t>Netherlands</w:t>
      </w:r>
      <w:proofErr w:type="spellEnd"/>
    </w:p>
    <w:p w14:paraId="3DB53CB3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  <w:r w:rsidRPr="00DE0150">
        <w:rPr>
          <w:rFonts w:ascii="Courier New" w:hAnsi="Courier New" w:cs="Courier New"/>
        </w:rPr>
        <w:t xml:space="preserve">   </w:t>
      </w:r>
      <w:proofErr w:type="gramStart"/>
      <w:r w:rsidRPr="00DE0150">
        <w:rPr>
          <w:rFonts w:ascii="Courier New" w:hAnsi="Courier New" w:cs="Courier New"/>
        </w:rPr>
        <w:t>Email:</w:t>
      </w:r>
      <w:proofErr w:type="gramEnd"/>
      <w:r w:rsidRPr="00DE0150">
        <w:rPr>
          <w:rFonts w:ascii="Courier New" w:hAnsi="Courier New" w:cs="Courier New"/>
        </w:rPr>
        <w:t xml:space="preserve"> stavros.konstantaras@ams-ix.net</w:t>
      </w:r>
    </w:p>
    <w:p w14:paraId="6CE67651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6055F2B7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5C4D48E5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1BF2610B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3C81B365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56CBFFB5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6B1DB0AC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6D0FA23B" w14:textId="77777777" w:rsidR="00DE0150" w:rsidRPr="00DE0150" w:rsidRDefault="00DE0150" w:rsidP="00DE0150">
      <w:pPr>
        <w:pStyle w:val="Textebrut"/>
        <w:rPr>
          <w:rFonts w:ascii="Courier New" w:hAnsi="Courier New" w:cs="Courier New"/>
        </w:rPr>
      </w:pPr>
    </w:p>
    <w:p w14:paraId="0BCF9312" w14:textId="77777777" w:rsidR="00DE0150" w:rsidRPr="00DE0150" w:rsidRDefault="00DE0150" w:rsidP="00790773">
      <w:pPr>
        <w:pStyle w:val="Textebrut"/>
        <w:rPr>
          <w:rFonts w:ascii="Courier New" w:hAnsi="Courier New" w:cs="Courier New"/>
        </w:rPr>
      </w:pPr>
    </w:p>
    <w:sectPr w:rsidR="00DE0150" w:rsidRPr="00DE0150" w:rsidSect="00DE015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OUCADAIR Mohamed INNOV/NET" w:date="2025-06-09T13:47:00Z" w:initials="MB">
    <w:p w14:paraId="4BAD1A9E" w14:textId="77777777" w:rsidR="00F95826" w:rsidRDefault="00A40351" w:rsidP="00F95826">
      <w:pPr>
        <w:pStyle w:val="Commentaire"/>
      </w:pPr>
      <w:r>
        <w:rPr>
          <w:rStyle w:val="Marquedecommentaire"/>
        </w:rPr>
        <w:annotationRef/>
      </w:r>
      <w:r w:rsidR="00F95826">
        <w:t xml:space="preserve">After reading the spec, I think that we need to add some text about how we expect protocol maintenance to be undertaken in the future: for example, </w:t>
      </w:r>
    </w:p>
    <w:p w14:paraId="4AE2F604" w14:textId="77777777" w:rsidR="00F95826" w:rsidRDefault="00F95826" w:rsidP="00F95826">
      <w:pPr>
        <w:pStyle w:val="Commentaire"/>
        <w:numPr>
          <w:ilvl w:val="0"/>
          <w:numId w:val="3"/>
        </w:numPr>
      </w:pPr>
      <w:r>
        <w:t>Do we expect defining new attributes/values while keeping the same protocol version?</w:t>
      </w:r>
    </w:p>
    <w:p w14:paraId="0004D066" w14:textId="77777777" w:rsidR="00F95826" w:rsidRDefault="00F95826" w:rsidP="00F95826">
      <w:pPr>
        <w:pStyle w:val="Commentaire"/>
        <w:numPr>
          <w:ilvl w:val="0"/>
          <w:numId w:val="3"/>
        </w:numPr>
      </w:pPr>
      <w:r>
        <w:t>When it makes sense to bump the version?</w:t>
      </w:r>
    </w:p>
  </w:comment>
  <w:comment w:id="1" w:author="BOUCADAIR Mohamed INNOV/NET" w:date="2025-06-09T10:48:00Z" w:initials="MB">
    <w:p w14:paraId="53BB7D78" w14:textId="77777777" w:rsidR="006D6514" w:rsidRDefault="006D6514" w:rsidP="006D6514">
      <w:pPr>
        <w:pStyle w:val="Commentaire"/>
      </w:pPr>
      <w:r>
        <w:rPr>
          <w:rStyle w:val="Marquedecommentaire"/>
        </w:rPr>
        <w:annotationRef/>
      </w:r>
      <w:r>
        <w:t>Can we indicate that it is HTTPS-based?</w:t>
      </w:r>
    </w:p>
  </w:comment>
  <w:comment w:id="3" w:author="BOUCADAIR Mohamed INNOV/NET" w:date="2025-06-09T11:02:00Z" w:initials="MB">
    <w:p w14:paraId="5AC94913" w14:textId="77777777" w:rsidR="00367064" w:rsidRDefault="00367064" w:rsidP="00367064">
      <w:pPr>
        <w:pStyle w:val="Commentaire"/>
      </w:pPr>
      <w:r>
        <w:rPr>
          <w:rStyle w:val="Marquedecommentaire"/>
        </w:rPr>
        <w:annotationRef/>
      </w:r>
      <w:r>
        <w:t>Consider adding some few sentence to motivate/justify why this is important for the global routing operations.</w:t>
      </w:r>
    </w:p>
  </w:comment>
  <w:comment w:id="4" w:author="BOUCADAIR Mohamed INNOV/NET" w:date="2025-06-08T22:29:00Z" w:initials="MB">
    <w:p w14:paraId="7705357E" w14:textId="77777777" w:rsidR="00D03894" w:rsidRDefault="00D03894" w:rsidP="00D03894">
      <w:pPr>
        <w:pStyle w:val="Commentaire"/>
      </w:pPr>
      <w:r>
        <w:rPr>
          <w:rStyle w:val="Marquedecommentaire"/>
        </w:rPr>
        <w:annotationRef/>
      </w:r>
      <w:r>
        <w:t>Add an authoritative reference.</w:t>
      </w:r>
    </w:p>
  </w:comment>
  <w:comment w:id="15" w:author="BOUCADAIR Mohamed INNOV/NET" w:date="2025-06-09T10:14:00Z" w:initials="MB">
    <w:p w14:paraId="1DE20994" w14:textId="77777777" w:rsidR="00685E4E" w:rsidRDefault="00590E4D" w:rsidP="00685E4E">
      <w:pPr>
        <w:pStyle w:val="Commentaire"/>
      </w:pPr>
      <w:r>
        <w:rPr>
          <w:rStyle w:val="Marquedecommentaire"/>
        </w:rPr>
        <w:annotationRef/>
      </w:r>
      <w:r w:rsidR="00685E4E">
        <w:t>Add a reference.</w:t>
      </w:r>
    </w:p>
  </w:comment>
  <w:comment w:id="16" w:author="BOUCADAIR Mohamed INNOV/NET" w:date="2025-06-08T22:33:00Z" w:initials="MB">
    <w:p w14:paraId="03962E56" w14:textId="77777777" w:rsidR="00D03894" w:rsidRDefault="00D03894" w:rsidP="00D03894">
      <w:pPr>
        <w:pStyle w:val="Commentaire"/>
      </w:pPr>
      <w:r>
        <w:rPr>
          <w:rStyle w:val="Marquedecommentaire"/>
        </w:rPr>
        <w:annotationRef/>
      </w:r>
      <w:r>
        <w:t>Unless we provide a public record where such improvement is formally assessed.</w:t>
      </w:r>
    </w:p>
  </w:comment>
  <w:comment w:id="20" w:author="BOUCADAIR Mohamed INNOV/NET" w:date="2025-06-08T22:33:00Z" w:initials="MB">
    <w:p w14:paraId="337C5C3B" w14:textId="77777777" w:rsidR="00D03894" w:rsidRDefault="00D03894" w:rsidP="00D03894">
      <w:pPr>
        <w:pStyle w:val="Commentaire"/>
      </w:pPr>
      <w:r>
        <w:rPr>
          <w:rStyle w:val="Marquedecommentaire"/>
        </w:rPr>
        <w:annotationRef/>
      </w:r>
      <w:r>
        <w:t>We may provide examples to illustrate what we meant by «Some».</w:t>
      </w:r>
    </w:p>
  </w:comment>
  <w:comment w:id="24" w:author="BOUCADAIR Mohamed INNOV/NET" w:date="2025-06-09T12:31:00Z" w:initials="MB">
    <w:p w14:paraId="44EB05BF" w14:textId="77777777" w:rsidR="00573835" w:rsidRDefault="00573835" w:rsidP="00573835">
      <w:pPr>
        <w:pStyle w:val="Commentaire"/>
      </w:pPr>
      <w:r>
        <w:rPr>
          <w:rStyle w:val="Marquedecommentaire"/>
        </w:rPr>
        <w:annotationRef/>
      </w:r>
      <w:r>
        <w:t xml:space="preserve">Maybe consider having an appendix with an updated list of items (reworded) discussed in Slide#3 of </w:t>
      </w:r>
      <w:hyperlink r:id="rId1" w:history="1">
        <w:r w:rsidRPr="00CB4A2D">
          <w:rPr>
            <w:rStyle w:val="Lienhypertexte"/>
          </w:rPr>
          <w:t>https://datatracker.ietf.org/meeting/113/materials/slides-113-grow-nrtmv4-00</w:t>
        </w:r>
      </w:hyperlink>
    </w:p>
  </w:comment>
  <w:comment w:id="27" w:author="BOUCADAIR Mohamed INNOV/NET" w:date="2025-06-08T22:36:00Z" w:initials="MB">
    <w:p w14:paraId="074840B7" w14:textId="77777777" w:rsidR="00BB1FC4" w:rsidRDefault="00BB1FC4" w:rsidP="00BB1FC4">
      <w:pPr>
        <w:pStyle w:val="Commentaire"/>
      </w:pPr>
      <w:r>
        <w:rPr>
          <w:rStyle w:val="Marquedecommentaire"/>
        </w:rPr>
        <w:annotationRef/>
      </w:r>
      <w:r>
        <w:t>Please add a terminology section with a brief description of main terms used in the spec.</w:t>
      </w:r>
    </w:p>
  </w:comment>
  <w:comment w:id="31" w:author="BOUCADAIR Mohamed INNOV/NET" w:date="2025-06-08T22:44:00Z" w:initials="MB">
    <w:p w14:paraId="79E7552A" w14:textId="77777777" w:rsidR="00A20BB6" w:rsidRDefault="00A20BB6" w:rsidP="00A20BB6">
      <w:pPr>
        <w:pStyle w:val="Commentaire"/>
      </w:pPr>
      <w:r>
        <w:rPr>
          <w:rStyle w:val="Marquedecommentaire"/>
        </w:rPr>
        <w:annotationRef/>
      </w:r>
      <w:r>
        <w:t>A figure with key element would be useful to digest the procedure.</w:t>
      </w:r>
    </w:p>
  </w:comment>
  <w:comment w:id="41" w:author="BOUCADAIR Mohamed INNOV/NET" w:date="2025-06-08T22:38:00Z" w:initials="MB">
    <w:p w14:paraId="3ABB1E4D" w14:textId="77777777" w:rsidR="00BB1FC4" w:rsidRDefault="00BB1FC4" w:rsidP="00BB1FC4">
      <w:pPr>
        <w:pStyle w:val="Commentaire"/>
      </w:pPr>
      <w:r>
        <w:rPr>
          <w:rStyle w:val="Marquedecommentaire"/>
        </w:rPr>
        <w:annotationRef/>
      </w:r>
      <w:r>
        <w:t>Not introduced yet that objects/mirrors have version. May introduce that first.</w:t>
      </w:r>
    </w:p>
  </w:comment>
  <w:comment w:id="49" w:author="BOUCADAIR Mohamed INNOV/NET" w:date="2025-06-09T09:30:00Z" w:initials="MB">
    <w:p w14:paraId="37863522" w14:textId="77777777" w:rsidR="00C403FF" w:rsidRDefault="00C403FF" w:rsidP="00C403FF">
      <w:pPr>
        <w:pStyle w:val="Commentaire"/>
      </w:pPr>
      <w:r>
        <w:rPr>
          <w:rStyle w:val="Marquedecommentaire"/>
        </w:rPr>
        <w:annotationRef/>
      </w:r>
      <w:r>
        <w:t>Please check</w:t>
      </w:r>
    </w:p>
  </w:comment>
  <w:comment w:id="50" w:author="BOUCADAIR Mohamed INNOV/NET" w:date="2025-06-09T11:23:00Z" w:initials="MB">
    <w:p w14:paraId="32B125EE" w14:textId="77777777" w:rsidR="00415C0C" w:rsidRDefault="00415C0C" w:rsidP="00415C0C">
      <w:pPr>
        <w:pStyle w:val="Commentaire"/>
      </w:pPr>
      <w:r>
        <w:rPr>
          <w:rStyle w:val="Marquedecommentaire"/>
        </w:rPr>
        <w:annotationRef/>
      </w:r>
      <w:r>
        <w:t>Do we need to say this?</w:t>
      </w:r>
    </w:p>
  </w:comment>
  <w:comment w:id="51" w:author="BOUCADAIR Mohamed INNOV/NET" w:date="2025-06-09T10:50:00Z" w:initials="MB">
    <w:p w14:paraId="5108E75D" w14:textId="77777777" w:rsidR="006D6514" w:rsidRDefault="006D6514" w:rsidP="006D6514">
      <w:pPr>
        <w:pStyle w:val="Commentaire"/>
      </w:pPr>
      <w:r>
        <w:rPr>
          <w:rStyle w:val="Marquedecommentaire"/>
        </w:rPr>
        <w:annotationRef/>
      </w:r>
      <w:r>
        <w:t>Can we point to the section where this is further discussed? If not, may be add some guidance.</w:t>
      </w:r>
    </w:p>
  </w:comment>
  <w:comment w:id="55" w:author="BOUCADAIR Mohamed INNOV/NET" w:date="2025-06-09T10:02:00Z" w:initials="MB">
    <w:p w14:paraId="5DA0B4B3" w14:textId="77777777" w:rsidR="00660027" w:rsidRDefault="00660027" w:rsidP="00660027">
      <w:pPr>
        <w:pStyle w:val="Commentaire"/>
      </w:pPr>
      <w:r>
        <w:rPr>
          <w:rStyle w:val="Marquedecommentaire"/>
        </w:rPr>
        <w:annotationRef/>
      </w:r>
      <w:r>
        <w:t>Link with the attribute name defined in the main spec.</w:t>
      </w:r>
    </w:p>
  </w:comment>
  <w:comment w:id="60" w:author="BOUCADAIR Mohamed INNOV/NET" w:date="2025-06-09T09:41:00Z" w:initials="MB">
    <w:p w14:paraId="79410FAA" w14:textId="77777777" w:rsidR="00F17206" w:rsidRDefault="00F17206" w:rsidP="00F17206">
      <w:pPr>
        <w:pStyle w:val="Commentaire"/>
      </w:pPr>
      <w:r>
        <w:rPr>
          <w:rStyle w:val="Marquedecommentaire"/>
        </w:rPr>
        <w:annotationRef/>
      </w:r>
      <w:r>
        <w:t>Add ref to where more details are provided. Otherwise, this will open the question about how this is generated, etc.</w:t>
      </w:r>
    </w:p>
    <w:p w14:paraId="5002E864" w14:textId="77777777" w:rsidR="00F17206" w:rsidRDefault="00F17206" w:rsidP="00F17206">
      <w:pPr>
        <w:pStyle w:val="Commentaire"/>
      </w:pPr>
    </w:p>
    <w:p w14:paraId="1A9A1315" w14:textId="77777777" w:rsidR="00F17206" w:rsidRDefault="00F17206" w:rsidP="00F17206">
      <w:pPr>
        <w:pStyle w:val="Commentaire"/>
      </w:pPr>
      <w:r>
        <w:t>Please add refs for other similar parts in the overview.</w:t>
      </w:r>
    </w:p>
  </w:comment>
  <w:comment w:id="75" w:author="BOUCADAIR Mohamed INNOV/NET" w:date="2025-06-09T09:32:00Z" w:initials="MB">
    <w:p w14:paraId="23DABC6F" w14:textId="77777777" w:rsidR="00F17206" w:rsidRDefault="00C403FF" w:rsidP="00F17206">
      <w:pPr>
        <w:pStyle w:val="Commentaire"/>
      </w:pPr>
      <w:r>
        <w:rPr>
          <w:rStyle w:val="Marquedecommentaire"/>
        </w:rPr>
        <w:annotationRef/>
      </w:r>
      <w:r w:rsidR="00F17206">
        <w:t>Please add an authoritative reference + expand.</w:t>
      </w:r>
    </w:p>
    <w:p w14:paraId="197BC3D2" w14:textId="77777777" w:rsidR="00F17206" w:rsidRDefault="00F17206" w:rsidP="00F17206">
      <w:pPr>
        <w:pStyle w:val="Commentaire"/>
      </w:pPr>
    </w:p>
    <w:p w14:paraId="3C140C6E" w14:textId="77777777" w:rsidR="00F17206" w:rsidRDefault="00F17206" w:rsidP="00F17206">
      <w:pPr>
        <w:pStyle w:val="Commentaire"/>
      </w:pPr>
      <w:r>
        <w:t>Privacy-Enhanced Mail (PEM) [</w:t>
      </w:r>
      <w:hyperlink r:id="rId2" w:history="1">
        <w:r w:rsidRPr="00C53337">
          <w:rPr>
            <w:rStyle w:val="Lienhypertexte"/>
          </w:rPr>
          <w:t>RFC1421</w:t>
        </w:r>
      </w:hyperlink>
      <w:r>
        <w:t>]?</w:t>
      </w:r>
    </w:p>
  </w:comment>
  <w:comment w:id="77" w:author="BOUCADAIR Mohamed INNOV/NET" w:date="2025-06-09T09:42:00Z" w:initials="MB">
    <w:p w14:paraId="682DBA31" w14:textId="77777777" w:rsidR="00F17206" w:rsidRDefault="00F17206" w:rsidP="00F17206">
      <w:pPr>
        <w:pStyle w:val="Commentaire"/>
      </w:pPr>
      <w:r>
        <w:rPr>
          <w:rStyle w:val="Marquedecommentaire"/>
        </w:rPr>
        <w:annotationRef/>
      </w:r>
      <w:r>
        <w:t>For consistency with the previous sentence, but more importantly this is about how an implem exposes its config knobs</w:t>
      </w:r>
    </w:p>
  </w:comment>
  <w:comment w:id="85" w:author="BOUCADAIR Mohamed INNOV/NET" w:date="2025-06-09T09:39:00Z" w:initials="MB">
    <w:p w14:paraId="3D4CC8A9" w14:textId="77777777" w:rsidR="00F17206" w:rsidRDefault="00F17206" w:rsidP="00F17206">
      <w:pPr>
        <w:pStyle w:val="Commentaire"/>
      </w:pPr>
      <w:r>
        <w:rPr>
          <w:rStyle w:val="Marquedecommentaire"/>
        </w:rPr>
        <w:annotationRef/>
      </w:r>
      <w:r>
        <w:t>As this about restating the previous MUST: «In other words, ..»</w:t>
      </w:r>
    </w:p>
    <w:p w14:paraId="45BAD396" w14:textId="77777777" w:rsidR="00F17206" w:rsidRDefault="00F17206" w:rsidP="00F17206">
      <w:pPr>
        <w:pStyle w:val="Commentaire"/>
      </w:pPr>
    </w:p>
    <w:p w14:paraId="2B53F351" w14:textId="77777777" w:rsidR="00F17206" w:rsidRDefault="00F17206" w:rsidP="00F17206">
      <w:pPr>
        <w:pStyle w:val="Commentaire"/>
      </w:pPr>
      <w:r>
        <w:t>If the normative language is needed here, then please reword the full sentence to make that clear.</w:t>
      </w:r>
    </w:p>
  </w:comment>
  <w:comment w:id="98" w:author="BOUCADAIR Mohamed INNOV/NET" w:date="2025-06-09T09:44:00Z" w:initials="MB">
    <w:p w14:paraId="4EAA2B63" w14:textId="77777777" w:rsidR="00F17206" w:rsidRDefault="00F17206" w:rsidP="00F17206">
      <w:pPr>
        <w:pStyle w:val="Commentaire"/>
      </w:pPr>
      <w:r>
        <w:rPr>
          <w:rStyle w:val="Marquedecommentaire"/>
        </w:rPr>
        <w:annotationRef/>
      </w:r>
      <w:r>
        <w:t>This was obsoleted by rfc9562</w:t>
      </w:r>
    </w:p>
  </w:comment>
  <w:comment w:id="110" w:author="BOUCADAIR Mohamed INNOV/NET" w:date="2025-06-09T11:17:00Z" w:initials="MB">
    <w:p w14:paraId="714F614F" w14:textId="77777777" w:rsidR="00086F20" w:rsidRDefault="00086F20" w:rsidP="00086F20">
      <w:pPr>
        <w:pStyle w:val="Commentaire"/>
      </w:pPr>
      <w:r>
        <w:rPr>
          <w:rStyle w:val="Marquedecommentaire"/>
        </w:rPr>
        <w:annotationRef/>
      </w:r>
      <w:r>
        <w:t>I wonder whether can cite examples with other RIRs as well?</w:t>
      </w:r>
    </w:p>
  </w:comment>
  <w:comment w:id="115" w:author="BOUCADAIR Mohamed INNOV/NET" w:date="2025-06-09T09:49:00Z" w:initials="MB">
    <w:p w14:paraId="0D550691" w14:textId="77777777" w:rsidR="00660027" w:rsidRDefault="001D609F" w:rsidP="00660027">
      <w:pPr>
        <w:pStyle w:val="Commentaire"/>
      </w:pPr>
      <w:r>
        <w:rPr>
          <w:rStyle w:val="Marquedecommentaire"/>
        </w:rPr>
        <w:annotationRef/>
      </w:r>
      <w:r w:rsidR="00660027">
        <w:t>Is this needed?</w:t>
      </w:r>
    </w:p>
  </w:comment>
  <w:comment w:id="120" w:author="BOUCADAIR Mohamed INNOV/NET" w:date="2025-06-09T09:51:00Z" w:initials="MB">
    <w:p w14:paraId="11E9ADB0" w14:textId="77777777" w:rsidR="001D609F" w:rsidRDefault="001D609F" w:rsidP="001D609F">
      <w:pPr>
        <w:pStyle w:val="Commentaire"/>
      </w:pPr>
      <w:r>
        <w:rPr>
          <w:rStyle w:val="Marquedecommentaire"/>
        </w:rPr>
        <w:annotationRef/>
      </w:r>
      <w:r>
        <w:t>Can we say under which conditions it can leave them for a long period? What would be the implications if not followed?</w:t>
      </w:r>
    </w:p>
  </w:comment>
  <w:comment w:id="121" w:author="BOUCADAIR Mohamed INNOV/NET" w:date="2025-06-09T09:52:00Z" w:initials="MB">
    <w:p w14:paraId="4CB8F794" w14:textId="77777777" w:rsidR="001D609F" w:rsidRDefault="001D609F" w:rsidP="001D609F">
      <w:pPr>
        <w:pStyle w:val="Commentaire"/>
      </w:pPr>
      <w:r>
        <w:rPr>
          <w:rStyle w:val="Marquedecommentaire"/>
        </w:rPr>
        <w:annotationRef/>
      </w:r>
      <w:r>
        <w:t>Is this controlled by configuration?</w:t>
      </w:r>
    </w:p>
  </w:comment>
  <w:comment w:id="122" w:author="BOUCADAIR Mohamed INNOV/NET" w:date="2025-06-09T09:54:00Z" w:initials="MB">
    <w:p w14:paraId="6EFEBCE8" w14:textId="77777777" w:rsidR="001D609F" w:rsidRDefault="001D609F" w:rsidP="001D609F">
      <w:pPr>
        <w:pStyle w:val="Commentaire"/>
      </w:pPr>
      <w:r>
        <w:rPr>
          <w:rStyle w:val="Marquedecommentaire"/>
        </w:rPr>
        <w:annotationRef/>
      </w:r>
      <w:r>
        <w:t>I would put this one as the first bullet item.</w:t>
      </w:r>
    </w:p>
  </w:comment>
  <w:comment w:id="126" w:author="BOUCADAIR Mohamed INNOV/NET" w:date="2025-06-09T09:56:00Z" w:initials="MB">
    <w:p w14:paraId="3DA20FCF" w14:textId="77777777" w:rsidR="0020096E" w:rsidRDefault="0020096E" w:rsidP="0020096E">
      <w:pPr>
        <w:pStyle w:val="Commentaire"/>
      </w:pPr>
      <w:r>
        <w:rPr>
          <w:rStyle w:val="Marquedecommentaire"/>
        </w:rPr>
        <w:annotationRef/>
      </w:r>
      <w:r>
        <w:t>This is simply a consequence of the SHOULD right before.</w:t>
      </w:r>
    </w:p>
  </w:comment>
  <w:comment w:id="129" w:author="BOUCADAIR Mohamed INNOV/NET" w:date="2025-06-09T09:57:00Z" w:initials="MB">
    <w:p w14:paraId="0D455809" w14:textId="77777777" w:rsidR="0020096E" w:rsidRDefault="0020096E" w:rsidP="0020096E">
      <w:pPr>
        <w:pStyle w:val="Commentaire"/>
      </w:pPr>
      <w:r>
        <w:rPr>
          <w:rStyle w:val="Marquedecommentaire"/>
        </w:rPr>
        <w:annotationRef/>
      </w:r>
      <w:r>
        <w:t>Expand and add a reference.</w:t>
      </w:r>
    </w:p>
  </w:comment>
  <w:comment w:id="132" w:author="BOUCADAIR Mohamed INNOV/NET" w:date="2025-06-09T09:58:00Z" w:initials="MB">
    <w:p w14:paraId="384F10F6" w14:textId="77777777" w:rsidR="0020096E" w:rsidRDefault="0020096E" w:rsidP="0020096E">
      <w:pPr>
        <w:pStyle w:val="Commentaire"/>
      </w:pPr>
      <w:r>
        <w:rPr>
          <w:rStyle w:val="Marquedecommentaire"/>
        </w:rPr>
        <w:annotationRef/>
      </w:r>
      <w:r>
        <w:t>Add a reference to rfc2622#section-3.1</w:t>
      </w:r>
    </w:p>
  </w:comment>
  <w:comment w:id="133" w:author="BOUCADAIR Mohamed INNOV/NET" w:date="2025-06-09T10:00:00Z" w:initials="MB">
    <w:p w14:paraId="4C4A6FFA" w14:textId="77777777" w:rsidR="0020096E" w:rsidRDefault="0020096E" w:rsidP="0020096E">
      <w:pPr>
        <w:pStyle w:val="Commentaire"/>
      </w:pPr>
      <w:r>
        <w:rPr>
          <w:rStyle w:val="Marquedecommentaire"/>
        </w:rPr>
        <w:annotationRef/>
      </w:r>
      <w:r>
        <w:t>Maybe move this sentence to Operational Considerations or Security Considerations.</w:t>
      </w:r>
    </w:p>
  </w:comment>
  <w:comment w:id="140" w:author="BOUCADAIR Mohamed INNOV/NET" w:date="2025-06-09T11:10:00Z" w:initials="MB">
    <w:p w14:paraId="5EB6B604" w14:textId="77777777" w:rsidR="00367064" w:rsidRDefault="00367064" w:rsidP="00367064">
      <w:pPr>
        <w:pStyle w:val="Commentaire"/>
      </w:pPr>
      <w:r>
        <w:rPr>
          <w:rStyle w:val="Marquedecommentaire"/>
        </w:rPr>
        <w:annotationRef/>
      </w:r>
      <w:r>
        <w:t xml:space="preserve">As the attribute </w:t>
      </w:r>
      <w:r>
        <w:rPr>
          <w:lang w:val="en-US"/>
        </w:rPr>
        <w:t>session_id is not defined yet</w:t>
      </w:r>
    </w:p>
  </w:comment>
  <w:comment w:id="152" w:author="BOUCADAIR Mohamed INNOV/NET" w:date="2025-06-09T13:27:00Z" w:initials="MB">
    <w:p w14:paraId="22719C62" w14:textId="77777777" w:rsidR="00A958B7" w:rsidRDefault="00A958B7" w:rsidP="00A958B7">
      <w:pPr>
        <w:pStyle w:val="Commentaire"/>
      </w:pPr>
      <w:r>
        <w:rPr>
          <w:rStyle w:val="Marquedecommentaire"/>
        </w:rPr>
        <w:annotationRef/>
      </w:r>
      <w:r>
        <w:t>Add a pointer to the appropriate section where the key is discussed.</w:t>
      </w:r>
    </w:p>
  </w:comment>
  <w:comment w:id="153" w:author="BOUCADAIR Mohamed INNOV/NET" w:date="2025-06-09T13:27:00Z" w:initials="MB">
    <w:p w14:paraId="7B8928C6" w14:textId="77777777" w:rsidR="00A958B7" w:rsidRDefault="00A958B7" w:rsidP="00A958B7">
      <w:pPr>
        <w:pStyle w:val="Commentaire"/>
      </w:pPr>
      <w:r>
        <w:rPr>
          <w:rStyle w:val="Marquedecommentaire"/>
        </w:rPr>
        <w:annotationRef/>
      </w:r>
      <w:r>
        <w:t>Should we say some words about time synchronization?</w:t>
      </w:r>
    </w:p>
  </w:comment>
  <w:comment w:id="157" w:author="BOUCADAIR Mohamed INNOV/NET" w:date="2025-06-09T10:35:00Z" w:initials="MB">
    <w:p w14:paraId="57EE3794" w14:textId="77777777" w:rsidR="00AD78DD" w:rsidRDefault="00477A0A" w:rsidP="00AD78DD">
      <w:pPr>
        <w:pStyle w:val="Commentaire"/>
      </w:pPr>
      <w:r>
        <w:rPr>
          <w:rStyle w:val="Marquedecommentaire"/>
        </w:rPr>
        <w:annotationRef/>
      </w:r>
      <w:r w:rsidR="00AD78DD">
        <w:t>--DISCUSS: Consider adding a statement about unknown attributes: these are ignored, I guess but the file can still be used.</w:t>
      </w:r>
    </w:p>
    <w:p w14:paraId="68D70826" w14:textId="77777777" w:rsidR="00AD78DD" w:rsidRDefault="00AD78DD" w:rsidP="00AD78DD">
      <w:pPr>
        <w:pStyle w:val="Commentaire"/>
      </w:pPr>
    </w:p>
    <w:p w14:paraId="1C607C6A" w14:textId="77777777" w:rsidR="00AD78DD" w:rsidRDefault="00AD78DD" w:rsidP="00AD78DD">
      <w:pPr>
        <w:pStyle w:val="Commentaire"/>
      </w:pPr>
      <w:r>
        <w:t>(Update after reading Ops cons): May be adding a pointer to that section would suffice here.</w:t>
      </w:r>
    </w:p>
  </w:comment>
  <w:comment w:id="162" w:author="BOUCADAIR Mohamed INNOV/NET" w:date="2025-06-09T10:20:00Z" w:initials="MB">
    <w:p w14:paraId="3C91A37C" w14:textId="77777777" w:rsidR="006655A2" w:rsidRDefault="006655A2" w:rsidP="006655A2">
      <w:pPr>
        <w:pStyle w:val="Commentaire"/>
      </w:pPr>
      <w:r>
        <w:rPr>
          <w:rStyle w:val="Marquedecommentaire"/>
        </w:rPr>
        <w:annotationRef/>
      </w:r>
      <w:r>
        <w:t>--DISCUSS: Before presenting an example, we should provide the schema first and attributes description.</w:t>
      </w:r>
    </w:p>
  </w:comment>
  <w:comment w:id="170" w:author="BOUCADAIR Mohamed INNOV/NET" w:date="2025-06-09T13:42:00Z" w:initials="MB">
    <w:p w14:paraId="3A398FA2" w14:textId="77777777" w:rsidR="00077C6D" w:rsidRDefault="00077C6D" w:rsidP="00077C6D">
      <w:pPr>
        <w:pStyle w:val="Commentaire"/>
      </w:pPr>
      <w:r>
        <w:rPr>
          <w:rStyle w:val="Marquedecommentaire"/>
        </w:rPr>
        <w:annotationRef/>
      </w:r>
      <w:r>
        <w:t xml:space="preserve">Maybe fold per </w:t>
      </w:r>
      <w:hyperlink r:id="rId3" w:history="1">
        <w:r w:rsidRPr="00E80C2C">
          <w:rPr>
            <w:rStyle w:val="Lienhypertexte"/>
          </w:rPr>
          <w:t>RFC 8792: Handling Long Lines in Content of Internet-Drafts and RFCs</w:t>
        </w:r>
      </w:hyperlink>
      <w:r>
        <w:t xml:space="preserve"> </w:t>
      </w:r>
    </w:p>
    <w:p w14:paraId="4D480D8C" w14:textId="77777777" w:rsidR="00077C6D" w:rsidRDefault="00077C6D" w:rsidP="00077C6D">
      <w:pPr>
        <w:pStyle w:val="Commentaire"/>
      </w:pPr>
    </w:p>
    <w:p w14:paraId="603C8993" w14:textId="77777777" w:rsidR="00077C6D" w:rsidRDefault="00077C6D" w:rsidP="00077C6D">
      <w:pPr>
        <w:pStyle w:val="Commentaire"/>
      </w:pPr>
      <w:r>
        <w:t>If you are using md, this is built-in using include-fold.</w:t>
      </w:r>
    </w:p>
  </w:comment>
  <w:comment w:id="171" w:author="BOUCADAIR Mohamed INNOV/NET" w:date="2025-06-09T10:18:00Z" w:initials="MB">
    <w:p w14:paraId="0D76C4D1" w14:textId="77777777" w:rsidR="006655A2" w:rsidRDefault="006655A2" w:rsidP="006655A2">
      <w:pPr>
        <w:pStyle w:val="Commentaire"/>
      </w:pPr>
      <w:r>
        <w:rPr>
          <w:rStyle w:val="Marquedecommentaire"/>
        </w:rPr>
        <w:annotationRef/>
      </w:r>
      <w:r>
        <w:t>Refersh the date to be consistent with the RFC publication date.</w:t>
      </w:r>
    </w:p>
  </w:comment>
  <w:comment w:id="176" w:author="BOUCADAIR Mohamed INNOV/NET" w:date="2025-06-09T12:21:00Z" w:initials="MB">
    <w:p w14:paraId="2069356F" w14:textId="77777777" w:rsidR="00414FFA" w:rsidRDefault="00414FFA" w:rsidP="00414FFA">
      <w:pPr>
        <w:pStyle w:val="Commentaire"/>
      </w:pPr>
      <w:r>
        <w:rPr>
          <w:rStyle w:val="Marquedecommentaire"/>
        </w:rPr>
        <w:annotationRef/>
      </w:r>
      <w:r>
        <w:t>What are supported «types»? Can these be tracked in an IANA registry?</w:t>
      </w:r>
    </w:p>
  </w:comment>
  <w:comment w:id="179" w:author="BOUCADAIR Mohamed INNOV/NET" w:date="2025-06-09T10:34:00Z" w:initials="MB">
    <w:p w14:paraId="7F339CF1" w14:textId="77777777" w:rsidR="00477A0A" w:rsidRDefault="00477A0A" w:rsidP="00477A0A">
      <w:pPr>
        <w:pStyle w:val="Commentaire"/>
      </w:pPr>
      <w:r>
        <w:rPr>
          <w:rStyle w:val="Marquedecommentaire"/>
        </w:rPr>
        <w:annotationRef/>
      </w:r>
      <w:r>
        <w:t>Position the example after the attribute description.</w:t>
      </w:r>
    </w:p>
  </w:comment>
  <w:comment w:id="182" w:author="BOUCADAIR Mohamed INNOV/NET" w:date="2025-06-09T13:31:00Z" w:initials="MB">
    <w:p w14:paraId="7A18BD89" w14:textId="77777777" w:rsidR="00A958B7" w:rsidRDefault="00A958B7" w:rsidP="00A958B7">
      <w:pPr>
        <w:pStyle w:val="Commentaire"/>
      </w:pPr>
      <w:r>
        <w:rPr>
          <w:rStyle w:val="Marquedecommentaire"/>
        </w:rPr>
        <w:annotationRef/>
      </w:r>
      <w:r>
        <w:t>Consider adding an explicit statement to indicate the behavior when a required key is missing or validation errors are encountered.</w:t>
      </w:r>
    </w:p>
  </w:comment>
  <w:comment w:id="183" w:author="BOUCADAIR Mohamed INNOV/NET" w:date="2025-06-09T13:36:00Z" w:initials="MB">
    <w:p w14:paraId="222C37DE" w14:textId="77777777" w:rsidR="00491A29" w:rsidRDefault="00491A29" w:rsidP="00491A29">
      <w:pPr>
        <w:pStyle w:val="Commentaire"/>
      </w:pPr>
      <w:r>
        <w:rPr>
          <w:rStyle w:val="Marquedecommentaire"/>
        </w:rPr>
        <w:annotationRef/>
      </w:r>
      <w:r>
        <w:t xml:space="preserve">The normative language is redundant with this part: </w:t>
      </w:r>
    </w:p>
    <w:p w14:paraId="1568064F" w14:textId="77777777" w:rsidR="00491A29" w:rsidRDefault="00491A29" w:rsidP="00491A29">
      <w:pPr>
        <w:pStyle w:val="Commentaire"/>
      </w:pPr>
    </w:p>
    <w:p w14:paraId="52C6C330" w14:textId="77777777" w:rsidR="00491A29" w:rsidRDefault="00491A29" w:rsidP="00491A29">
      <w:pPr>
        <w:pStyle w:val="Commentaire"/>
      </w:pPr>
      <w:r>
        <w:rPr>
          <w:lang w:val="en-US"/>
        </w:rPr>
        <w:t xml:space="preserve">   When enabling NRTMv4 publication for an IRR Database, the operator</w:t>
      </w:r>
    </w:p>
    <w:p w14:paraId="2E3AF503" w14:textId="77777777" w:rsidR="00491A29" w:rsidRDefault="00491A29" w:rsidP="00491A29">
      <w:pPr>
        <w:pStyle w:val="Commentaire"/>
      </w:pPr>
      <w:r>
        <w:rPr>
          <w:lang w:val="en-US"/>
        </w:rPr>
        <w:t xml:space="preserve">   MUST generate and configure a private Elliptic Curve JSON Web Key</w:t>
      </w:r>
    </w:p>
    <w:p w14:paraId="26D62F23" w14:textId="77777777" w:rsidR="00491A29" w:rsidRDefault="00491A29" w:rsidP="00491A29">
      <w:pPr>
        <w:pStyle w:val="Commentaire"/>
      </w:pPr>
      <w:r>
        <w:rPr>
          <w:lang w:val="en-US"/>
        </w:rPr>
        <w:t xml:space="preserve">   [RFC7517].  The operator then provides this public key, the name of</w:t>
      </w:r>
    </w:p>
    <w:p w14:paraId="01DB0A4A" w14:textId="77777777" w:rsidR="00491A29" w:rsidRDefault="00491A29" w:rsidP="00491A29">
      <w:pPr>
        <w:pStyle w:val="Commentaire"/>
      </w:pPr>
      <w:r>
        <w:rPr>
          <w:lang w:val="en-US"/>
        </w:rPr>
        <w:t xml:space="preserve">   the IRR Database, and publication URL of the Update Notification File</w:t>
      </w:r>
    </w:p>
    <w:p w14:paraId="4B2671AE" w14:textId="77777777" w:rsidR="00491A29" w:rsidRDefault="00491A29" w:rsidP="00491A29">
      <w:pPr>
        <w:pStyle w:val="Commentaire"/>
      </w:pPr>
      <w:r>
        <w:rPr>
          <w:lang w:val="en-US"/>
        </w:rPr>
        <w:t xml:space="preserve">   to any operators of mirror clients.  The published public key MUST be</w:t>
      </w:r>
    </w:p>
    <w:p w14:paraId="1CE3EDEB" w14:textId="77777777" w:rsidR="00491A29" w:rsidRDefault="00491A29" w:rsidP="00491A29">
      <w:pPr>
        <w:pStyle w:val="Commentaire"/>
      </w:pPr>
      <w:r>
        <w:rPr>
          <w:lang w:val="en-US"/>
        </w:rPr>
        <w:t xml:space="preserve">   encoded in PEM.  </w:t>
      </w:r>
    </w:p>
  </w:comment>
  <w:comment w:id="184" w:author="BOUCADAIR Mohamed INNOV/NET" w:date="2025-06-09T10:21:00Z" w:initials="MB">
    <w:p w14:paraId="6F2B0259" w14:textId="77777777" w:rsidR="006655A2" w:rsidRDefault="006655A2" w:rsidP="006655A2">
      <w:pPr>
        <w:pStyle w:val="Commentaire"/>
      </w:pPr>
      <w:r>
        <w:rPr>
          <w:rStyle w:val="Marquedecommentaire"/>
        </w:rPr>
        <w:annotationRef/>
      </w:r>
      <w:r>
        <w:t>That is?</w:t>
      </w:r>
    </w:p>
  </w:comment>
  <w:comment w:id="187" w:author="BOUCADAIR Mohamed INNOV/NET" w:date="2025-06-09T10:22:00Z" w:initials="MB">
    <w:p w14:paraId="6005F017" w14:textId="77777777" w:rsidR="006655A2" w:rsidRDefault="006655A2" w:rsidP="006655A2">
      <w:pPr>
        <w:pStyle w:val="Commentaire"/>
      </w:pPr>
      <w:r>
        <w:rPr>
          <w:rStyle w:val="Marquedecommentaire"/>
        </w:rPr>
        <w:annotationRef/>
      </w:r>
      <w:r>
        <w:t>Please update as this was obsoleted; also cite the exact section for UUIDv4</w:t>
      </w:r>
    </w:p>
  </w:comment>
  <w:comment w:id="191" w:author="BOUCADAIR Mohamed INNOV/NET" w:date="2025-06-09T10:44:00Z" w:initials="MB">
    <w:p w14:paraId="5ED88196" w14:textId="77777777" w:rsidR="00DC1485" w:rsidRDefault="00DC1485" w:rsidP="00DC1485">
      <w:pPr>
        <w:pStyle w:val="Commentaire"/>
      </w:pPr>
      <w:r>
        <w:rPr>
          <w:rStyle w:val="Marquedecommentaire"/>
        </w:rPr>
        <w:annotationRef/>
      </w:r>
      <w:r>
        <w:t>As this is a normative language.</w:t>
      </w:r>
    </w:p>
  </w:comment>
  <w:comment w:id="190" w:author="BOUCADAIR Mohamed INNOV/NET" w:date="2025-06-09T10:23:00Z" w:initials="MB">
    <w:p w14:paraId="32F05287" w14:textId="77777777" w:rsidR="006655A2" w:rsidRDefault="006655A2" w:rsidP="006655A2">
      <w:pPr>
        <w:pStyle w:val="Commentaire"/>
      </w:pPr>
      <w:r>
        <w:rPr>
          <w:rStyle w:val="Marquedecommentaire"/>
        </w:rPr>
        <w:annotationRef/>
      </w:r>
      <w:r>
        <w:t>What does that mean concretely.</w:t>
      </w:r>
    </w:p>
  </w:comment>
  <w:comment w:id="194" w:author="BOUCADAIR Mohamed INNOV/NET" w:date="2025-06-09T10:24:00Z" w:initials="MB">
    <w:p w14:paraId="489AC242" w14:textId="77777777" w:rsidR="006655A2" w:rsidRDefault="006655A2" w:rsidP="006655A2">
      <w:pPr>
        <w:pStyle w:val="Commentaire"/>
      </w:pPr>
      <w:r>
        <w:rPr>
          <w:rStyle w:val="Marquedecommentaire"/>
        </w:rPr>
        <w:annotationRef/>
      </w:r>
      <w:r>
        <w:t xml:space="preserve">This MUST is redundant with </w:t>
      </w:r>
    </w:p>
    <w:p w14:paraId="741B472C" w14:textId="77777777" w:rsidR="006655A2" w:rsidRDefault="006655A2" w:rsidP="006655A2">
      <w:pPr>
        <w:pStyle w:val="Commentaire"/>
      </w:pPr>
    </w:p>
    <w:p w14:paraId="55866416" w14:textId="77777777" w:rsidR="006655A2" w:rsidRDefault="006655A2" w:rsidP="006655A2">
      <w:pPr>
        <w:pStyle w:val="Commentaire"/>
      </w:pPr>
      <w:r>
        <w:rPr>
          <w:lang w:val="en-US"/>
        </w:rPr>
        <w:t xml:space="preserve">   The Update Notification File MUST be in the JSON Web Signature</w:t>
      </w:r>
    </w:p>
    <w:p w14:paraId="1FBA78A2" w14:textId="77777777" w:rsidR="006655A2" w:rsidRDefault="006655A2" w:rsidP="006655A2">
      <w:pPr>
        <w:pStyle w:val="Commentaire"/>
      </w:pPr>
      <w:r>
        <w:rPr>
          <w:lang w:val="en-US"/>
        </w:rPr>
        <w:t xml:space="preserve">   [RFC7515] format, where the payload is in the JavaScript Object</w:t>
      </w:r>
    </w:p>
    <w:p w14:paraId="4FB2B41F" w14:textId="77777777" w:rsidR="006655A2" w:rsidRDefault="006655A2" w:rsidP="006655A2">
      <w:pPr>
        <w:pStyle w:val="Commentaire"/>
      </w:pPr>
      <w:r>
        <w:rPr>
          <w:lang w:val="en-US"/>
        </w:rPr>
        <w:t xml:space="preserve">   Notation (JSON) format [RFC8259].  The Snapshot File and Delta Files</w:t>
      </w:r>
    </w:p>
    <w:p w14:paraId="15B4D7DD" w14:textId="77777777" w:rsidR="006655A2" w:rsidRDefault="006655A2" w:rsidP="006655A2">
      <w:pPr>
        <w:pStyle w:val="Commentaire"/>
      </w:pPr>
      <w:r>
        <w:rPr>
          <w:lang w:val="en-US"/>
        </w:rPr>
        <w:t xml:space="preserve">   MUST be in the JSON Text Sequences [RFC7464] format, so that each</w:t>
      </w:r>
    </w:p>
    <w:p w14:paraId="55CA0184" w14:textId="77777777" w:rsidR="006655A2" w:rsidRDefault="006655A2" w:rsidP="006655A2">
      <w:pPr>
        <w:pStyle w:val="Commentaire"/>
      </w:pPr>
      <w:r>
        <w:rPr>
          <w:lang w:val="en-US"/>
        </w:rPr>
        <w:t xml:space="preserve">   object in large files can be parsed independently.  </w:t>
      </w:r>
    </w:p>
    <w:p w14:paraId="41A902B0" w14:textId="77777777" w:rsidR="006655A2" w:rsidRDefault="006655A2" w:rsidP="006655A2">
      <w:pPr>
        <w:pStyle w:val="Commentaire"/>
      </w:pPr>
    </w:p>
  </w:comment>
  <w:comment w:id="195" w:author="BOUCADAIR Mohamed INNOV/NET" w:date="2025-06-09T10:25:00Z" w:initials="MB">
    <w:p w14:paraId="0BD8FCB2" w14:textId="77777777" w:rsidR="006655A2" w:rsidRDefault="006655A2" w:rsidP="006655A2">
      <w:pPr>
        <w:pStyle w:val="Commentaire"/>
      </w:pPr>
      <w:r>
        <w:rPr>
          <w:rStyle w:val="Marquedecommentaire"/>
        </w:rPr>
        <w:annotationRef/>
      </w:r>
      <w:r>
        <w:t xml:space="preserve">MUST redundant with </w:t>
      </w:r>
    </w:p>
    <w:p w14:paraId="1E62FB94" w14:textId="77777777" w:rsidR="006655A2" w:rsidRDefault="006655A2" w:rsidP="006655A2">
      <w:pPr>
        <w:pStyle w:val="Commentaire"/>
      </w:pPr>
    </w:p>
    <w:p w14:paraId="565A181C" w14:textId="77777777" w:rsidR="006655A2" w:rsidRDefault="006655A2" w:rsidP="006655A2">
      <w:pPr>
        <w:pStyle w:val="Commentaire"/>
      </w:pPr>
      <w:r>
        <w:rPr>
          <w:lang w:val="en-US"/>
        </w:rPr>
        <w:t xml:space="preserve">   The Update Notification File MUST be in the JSON Web Signature</w:t>
      </w:r>
    </w:p>
    <w:p w14:paraId="595BBE9D" w14:textId="77777777" w:rsidR="006655A2" w:rsidRDefault="006655A2" w:rsidP="006655A2">
      <w:pPr>
        <w:pStyle w:val="Commentaire"/>
      </w:pPr>
      <w:r>
        <w:rPr>
          <w:lang w:val="en-US"/>
        </w:rPr>
        <w:t xml:space="preserve">   [RFC7515] format, where the payload is in the JavaScript Object</w:t>
      </w:r>
    </w:p>
    <w:p w14:paraId="2FAC8213" w14:textId="77777777" w:rsidR="006655A2" w:rsidRDefault="006655A2" w:rsidP="006655A2">
      <w:pPr>
        <w:pStyle w:val="Commentaire"/>
      </w:pPr>
      <w:r>
        <w:rPr>
          <w:lang w:val="en-US"/>
        </w:rPr>
        <w:t xml:space="preserve">   Notation (JSON) format [RFC8259].  The Snapshot File and Delta Files</w:t>
      </w:r>
    </w:p>
    <w:p w14:paraId="0806E21B" w14:textId="77777777" w:rsidR="006655A2" w:rsidRDefault="006655A2" w:rsidP="006655A2">
      <w:pPr>
        <w:pStyle w:val="Commentaire"/>
      </w:pPr>
      <w:r>
        <w:rPr>
          <w:lang w:val="en-US"/>
        </w:rPr>
        <w:t xml:space="preserve">   MUST be in the JSON Text Sequences [RFC7464] format, so that each</w:t>
      </w:r>
    </w:p>
    <w:p w14:paraId="0B1CD910" w14:textId="77777777" w:rsidR="006655A2" w:rsidRDefault="006655A2" w:rsidP="006655A2">
      <w:pPr>
        <w:pStyle w:val="Commentaire"/>
      </w:pPr>
      <w:r>
        <w:rPr>
          <w:lang w:val="en-US"/>
        </w:rPr>
        <w:t xml:space="preserve">   object in large files can be parsed independently.  </w:t>
      </w:r>
    </w:p>
  </w:comment>
  <w:comment w:id="196" w:author="BOUCADAIR Mohamed INNOV/NET" w:date="2025-06-09T10:26:00Z" w:initials="MB">
    <w:p w14:paraId="6CBFF794" w14:textId="77777777" w:rsidR="006655A2" w:rsidRDefault="006655A2" w:rsidP="006655A2">
      <w:pPr>
        <w:pStyle w:val="Commentaire"/>
      </w:pPr>
      <w:r>
        <w:rPr>
          <w:rStyle w:val="Marquedecommentaire"/>
        </w:rPr>
        <w:annotationRef/>
      </w:r>
      <w:r>
        <w:t xml:space="preserve">Should we also cite </w:t>
      </w:r>
      <w:hyperlink r:id="rId4" w:history="1">
        <w:r w:rsidRPr="00CD6EF3">
          <w:rPr>
            <w:rStyle w:val="Lienhypertexte"/>
          </w:rPr>
          <w:t>https://www.iana.org/assignments/jose/jose.xhtml</w:t>
        </w:r>
      </w:hyperlink>
      <w:r>
        <w:t>?</w:t>
      </w:r>
    </w:p>
  </w:comment>
  <w:comment w:id="197" w:author="BOUCADAIR Mohamed INNOV/NET" w:date="2025-06-09T10:28:00Z" w:initials="MB">
    <w:p w14:paraId="1B89CE85" w14:textId="77777777" w:rsidR="00CF2D18" w:rsidRDefault="00CF2D18" w:rsidP="00CF2D18">
      <w:pPr>
        <w:pStyle w:val="Commentaire"/>
      </w:pPr>
      <w:r>
        <w:rPr>
          <w:rStyle w:val="Marquedecommentaire"/>
        </w:rPr>
        <w:annotationRef/>
      </w:r>
      <w:r>
        <w:t xml:space="preserve">MUST is redundant with: </w:t>
      </w:r>
    </w:p>
    <w:p w14:paraId="10C49192" w14:textId="77777777" w:rsidR="00CF2D18" w:rsidRDefault="00CF2D18" w:rsidP="00CF2D18">
      <w:pPr>
        <w:pStyle w:val="Commentaire"/>
      </w:pPr>
    </w:p>
    <w:p w14:paraId="60114BEE" w14:textId="77777777" w:rsidR="00CF2D18" w:rsidRDefault="00CF2D18" w:rsidP="00CF2D18">
      <w:pPr>
        <w:pStyle w:val="Commentaire"/>
      </w:pPr>
      <w:r>
        <w:t xml:space="preserve">   *  The URL where the Snapshot File is published MUST contain the</w:t>
      </w:r>
    </w:p>
    <w:p w14:paraId="129AC4A7" w14:textId="77777777" w:rsidR="00CF2D18" w:rsidRDefault="00CF2D18" w:rsidP="00CF2D18">
      <w:pPr>
        <w:pStyle w:val="Commentaire"/>
      </w:pPr>
      <w:r>
        <w:t xml:space="preserve">      session ID and version number to allow it to be indefinitely</w:t>
      </w:r>
    </w:p>
    <w:p w14:paraId="5676F051" w14:textId="77777777" w:rsidR="00CF2D18" w:rsidRDefault="00CF2D18" w:rsidP="00CF2D18">
      <w:pPr>
        <w:pStyle w:val="Commentaire"/>
      </w:pPr>
      <w:r>
        <w:t xml:space="preserve">      cached.  It MUST also contain a random value that cannot be</w:t>
      </w:r>
    </w:p>
    <w:p w14:paraId="2BEE2F5D" w14:textId="77777777" w:rsidR="00CF2D18" w:rsidRDefault="00CF2D18" w:rsidP="00CF2D18">
      <w:pPr>
        <w:pStyle w:val="Commentaire"/>
      </w:pPr>
      <w:r>
        <w:t xml:space="preserve">      predicted before publication, to counter negative caching issues</w:t>
      </w:r>
    </w:p>
  </w:comment>
  <w:comment w:id="200" w:author="BOUCADAIR Mohamed INNOV/NET" w:date="2025-06-09T10:29:00Z" w:initials="MB">
    <w:p w14:paraId="6B9BD7C0" w14:textId="77777777" w:rsidR="00477A0A" w:rsidRDefault="00477A0A" w:rsidP="00477A0A">
      <w:pPr>
        <w:pStyle w:val="Commentaire"/>
      </w:pPr>
      <w:r>
        <w:rPr>
          <w:rStyle w:val="Marquedecommentaire"/>
        </w:rPr>
        <w:annotationRef/>
      </w:r>
      <w:r>
        <w:t>Can we pick one? Days would OK for this case. No?</w:t>
      </w:r>
    </w:p>
  </w:comment>
  <w:comment w:id="201" w:author="BOUCADAIR Mohamed INNOV/NET" w:date="2025-06-09T10:29:00Z" w:initials="MB">
    <w:p w14:paraId="54B0E034" w14:textId="77777777" w:rsidR="00477A0A" w:rsidRDefault="00477A0A" w:rsidP="00477A0A">
      <w:pPr>
        <w:pStyle w:val="Commentaire"/>
      </w:pPr>
      <w:r>
        <w:rPr>
          <w:rStyle w:val="Marquedecommentaire"/>
        </w:rPr>
        <w:annotationRef/>
      </w:r>
      <w:r>
        <w:t>Can this be controlled by a configuration knob?</w:t>
      </w:r>
    </w:p>
  </w:comment>
  <w:comment w:id="202" w:author="BOUCADAIR Mohamed INNOV/NET" w:date="2025-06-09T13:29:00Z" w:initials="MB">
    <w:p w14:paraId="209603AF" w14:textId="77777777" w:rsidR="00A958B7" w:rsidRDefault="00A958B7" w:rsidP="00A958B7">
      <w:pPr>
        <w:pStyle w:val="Commentaire"/>
      </w:pPr>
      <w:r>
        <w:rPr>
          <w:rStyle w:val="Marquedecommentaire"/>
        </w:rPr>
        <w:annotationRef/>
      </w:r>
      <w:r>
        <w:t>Move the example after the keys description</w:t>
      </w:r>
    </w:p>
  </w:comment>
  <w:comment w:id="208" w:author="BOUCADAIR Mohamed INNOV/NET" w:date="2025-06-09T13:28:00Z" w:initials="MB">
    <w:p w14:paraId="36180D6B" w14:textId="77777777" w:rsidR="00A958B7" w:rsidRDefault="00A958B7" w:rsidP="00A958B7">
      <w:pPr>
        <w:pStyle w:val="Commentaire"/>
      </w:pPr>
      <w:r>
        <w:rPr>
          <w:rStyle w:val="Marquedecommentaire"/>
        </w:rPr>
        <w:annotationRef/>
      </w:r>
      <w:r>
        <w:t xml:space="preserve">Please use an ASN that is in documentation range : 65536 - 65551 </w:t>
      </w:r>
    </w:p>
    <w:p w14:paraId="53C7883A" w14:textId="77777777" w:rsidR="00A958B7" w:rsidRDefault="00A958B7" w:rsidP="00A958B7">
      <w:pPr>
        <w:pStyle w:val="Commentaire"/>
      </w:pPr>
    </w:p>
    <w:p w14:paraId="28C2086A" w14:textId="77777777" w:rsidR="00A958B7" w:rsidRDefault="00A958B7" w:rsidP="00A958B7">
      <w:pPr>
        <w:pStyle w:val="Commentaire"/>
      </w:pPr>
      <w:r>
        <w:t>See rfc5398</w:t>
      </w:r>
    </w:p>
  </w:comment>
  <w:comment w:id="212" w:author="BOUCADAIR Mohamed INNOV/NET" w:date="2025-06-09T10:31:00Z" w:initials="MB">
    <w:p w14:paraId="36C9A133" w14:textId="77777777" w:rsidR="00477A0A" w:rsidRDefault="00477A0A" w:rsidP="00477A0A">
      <w:pPr>
        <w:pStyle w:val="Commentaire"/>
      </w:pPr>
      <w:r>
        <w:rPr>
          <w:rStyle w:val="Marquedecommentaire"/>
        </w:rPr>
        <w:annotationRef/>
      </w:r>
      <w:r>
        <w:t>The attribute description should be independent of the example.</w:t>
      </w:r>
    </w:p>
  </w:comment>
  <w:comment w:id="213" w:author="BOUCADAIR Mohamed INNOV/NET" w:date="2025-06-09T10:31:00Z" w:initials="MB">
    <w:p w14:paraId="703A016F" w14:textId="77777777" w:rsidR="00477A0A" w:rsidRDefault="00477A0A" w:rsidP="00477A0A">
      <w:pPr>
        <w:pStyle w:val="Commentaire"/>
      </w:pPr>
      <w:r>
        <w:rPr>
          <w:rStyle w:val="Marquedecommentaire"/>
        </w:rPr>
        <w:annotationRef/>
      </w:r>
      <w:r>
        <w:t>Already said. The normative language is redundant.</w:t>
      </w:r>
    </w:p>
  </w:comment>
  <w:comment w:id="216" w:author="BOUCADAIR Mohamed INNOV/NET" w:date="2025-06-09T10:32:00Z" w:initials="MB">
    <w:p w14:paraId="7C55EC57" w14:textId="77777777" w:rsidR="00477A0A" w:rsidRDefault="00477A0A" w:rsidP="00477A0A">
      <w:pPr>
        <w:pStyle w:val="Commentaire"/>
      </w:pPr>
      <w:r>
        <w:rPr>
          <w:rStyle w:val="Marquedecommentaire"/>
        </w:rPr>
        <w:annotationRef/>
      </w:r>
      <w:r>
        <w:t>I guess this is controlable with a configuration knob. Can we say that explicitly. Thanks</w:t>
      </w:r>
    </w:p>
  </w:comment>
  <w:comment w:id="217" w:author="BOUCADAIR Mohamed INNOV/NET" w:date="2025-06-09T13:24:00Z" w:initials="MB">
    <w:p w14:paraId="0758D0E7" w14:textId="77777777" w:rsidR="00A958B7" w:rsidRDefault="00A958B7" w:rsidP="00A958B7">
      <w:pPr>
        <w:pStyle w:val="Commentaire"/>
      </w:pPr>
      <w:r>
        <w:rPr>
          <w:rStyle w:val="Marquedecommentaire"/>
        </w:rPr>
        <w:annotationRef/>
      </w:r>
      <w:r>
        <w:t xml:space="preserve">Move the example to be positionned right after the keys description </w:t>
      </w:r>
    </w:p>
  </w:comment>
  <w:comment w:id="222" w:author="BOUCADAIR Mohamed INNOV/NET" w:date="2025-06-09T12:24:00Z" w:initials="MB">
    <w:p w14:paraId="7552D4CE" w14:textId="77777777" w:rsidR="00414FFA" w:rsidRDefault="00414FFA" w:rsidP="00414FFA">
      <w:pPr>
        <w:pStyle w:val="Commentaire"/>
      </w:pPr>
      <w:r>
        <w:rPr>
          <w:rStyle w:val="Marquedecommentaire"/>
        </w:rPr>
        <w:annotationRef/>
      </w:r>
      <w:r>
        <w:t>Need to explain the notation.</w:t>
      </w:r>
    </w:p>
  </w:comment>
  <w:comment w:id="223" w:author="BOUCADAIR Mohamed INNOV/NET" w:date="2025-06-09T13:25:00Z" w:initials="MB">
    <w:p w14:paraId="05BAC718" w14:textId="77777777" w:rsidR="00A958B7" w:rsidRDefault="00A958B7" w:rsidP="00A958B7">
      <w:pPr>
        <w:pStyle w:val="Commentaire"/>
      </w:pPr>
      <w:r>
        <w:rPr>
          <w:rStyle w:val="Marquedecommentaire"/>
        </w:rPr>
        <w:annotationRef/>
      </w:r>
      <w:r>
        <w:t xml:space="preserve">Please use an ASN that is in documentation range : 65536 - 65551 </w:t>
      </w:r>
    </w:p>
    <w:p w14:paraId="697498B1" w14:textId="77777777" w:rsidR="00A958B7" w:rsidRDefault="00A958B7" w:rsidP="00A958B7">
      <w:pPr>
        <w:pStyle w:val="Commentaire"/>
      </w:pPr>
    </w:p>
    <w:p w14:paraId="3912A840" w14:textId="77777777" w:rsidR="00A958B7" w:rsidRDefault="00A958B7" w:rsidP="00A958B7">
      <w:pPr>
        <w:pStyle w:val="Commentaire"/>
      </w:pPr>
      <w:r>
        <w:t>See RFC5398</w:t>
      </w:r>
    </w:p>
  </w:comment>
  <w:comment w:id="227" w:author="BOUCADAIR Mohamed INNOV/NET" w:date="2025-06-09T10:33:00Z" w:initials="MB">
    <w:p w14:paraId="1BCD72F3" w14:textId="77777777" w:rsidR="00477A0A" w:rsidRDefault="00477A0A" w:rsidP="00477A0A">
      <w:pPr>
        <w:pStyle w:val="Commentaire"/>
      </w:pPr>
      <w:r>
        <w:rPr>
          <w:rStyle w:val="Marquedecommentaire"/>
        </w:rPr>
        <w:annotationRef/>
      </w:r>
      <w:r>
        <w:t>The example can be moved after the attribute description.</w:t>
      </w:r>
    </w:p>
  </w:comment>
  <w:comment w:id="228" w:author="BOUCADAIR Mohamed INNOV/NET" w:date="2025-06-09T12:24:00Z" w:initials="MB">
    <w:p w14:paraId="33BF83A2" w14:textId="77777777" w:rsidR="00414FFA" w:rsidRDefault="00414FFA" w:rsidP="00414FFA">
      <w:pPr>
        <w:pStyle w:val="Commentaire"/>
      </w:pPr>
      <w:r>
        <w:rPr>
          <w:rStyle w:val="Marquedecommentaire"/>
        </w:rPr>
        <w:annotationRef/>
      </w:r>
      <w:r>
        <w:t>I don’t parse this sentence.</w:t>
      </w:r>
    </w:p>
  </w:comment>
  <w:comment w:id="229" w:author="BOUCADAIR Mohamed INNOV/NET" w:date="2025-06-09T10:36:00Z" w:initials="MB">
    <w:p w14:paraId="5529AFE6" w14:textId="77777777" w:rsidR="00D04A3B" w:rsidRDefault="00D04A3B" w:rsidP="00D04A3B">
      <w:pPr>
        <w:pStyle w:val="Commentaire"/>
      </w:pPr>
      <w:r>
        <w:rPr>
          <w:rStyle w:val="Marquedecommentaire"/>
        </w:rPr>
        <w:annotationRef/>
      </w:r>
      <w:r>
        <w:t>May add a subsection with a summary of all configuration parameters metionned in the spec with their defaults, if any.</w:t>
      </w:r>
    </w:p>
  </w:comment>
  <w:comment w:id="230" w:author="BOUCADAIR Mohamed INNOV/NET" w:date="2025-06-09T10:53:00Z" w:initials="MB">
    <w:p w14:paraId="3B4DE06C" w14:textId="77777777" w:rsidR="0017748B" w:rsidRDefault="006D6514" w:rsidP="0017748B">
      <w:pPr>
        <w:pStyle w:val="Commentaire"/>
        <w:numPr>
          <w:ilvl w:val="0"/>
          <w:numId w:val="1"/>
        </w:numPr>
      </w:pPr>
      <w:r>
        <w:rPr>
          <w:rStyle w:val="Marquedecommentaire"/>
        </w:rPr>
        <w:annotationRef/>
      </w:r>
      <w:r w:rsidR="0017748B">
        <w:t>What about load/scalability/dimensioning  considerations?</w:t>
      </w:r>
    </w:p>
    <w:p w14:paraId="35A76F38" w14:textId="77777777" w:rsidR="0017748B" w:rsidRDefault="0017748B" w:rsidP="0017748B">
      <w:pPr>
        <w:pStyle w:val="Commentaire"/>
      </w:pPr>
    </w:p>
    <w:p w14:paraId="736284F7" w14:textId="77777777" w:rsidR="0017748B" w:rsidRDefault="0017748B" w:rsidP="0017748B">
      <w:pPr>
        <w:pStyle w:val="Commentaire"/>
      </w:pPr>
      <w:r>
        <w:t>(2) Are flash crowds a valid concern? How the mirroring can be distributed to soften the load on servers?</w:t>
      </w:r>
    </w:p>
    <w:p w14:paraId="2593FED4" w14:textId="77777777" w:rsidR="0017748B" w:rsidRDefault="0017748B" w:rsidP="0017748B">
      <w:pPr>
        <w:pStyle w:val="Commentaire"/>
      </w:pPr>
    </w:p>
    <w:p w14:paraId="39A3D1AC" w14:textId="77777777" w:rsidR="0017748B" w:rsidRDefault="0017748B" w:rsidP="0017748B">
      <w:pPr>
        <w:pStyle w:val="Commentaire"/>
      </w:pPr>
      <w:r>
        <w:t xml:space="preserve">(3) can we mention measures to avoid exhaustion storage (limit cumulated updates, etc.?)) </w:t>
      </w:r>
    </w:p>
  </w:comment>
  <w:comment w:id="253" w:author="BOUCADAIR Mohamed INNOV/NET" w:date="2025-06-09T11:25:00Z" w:initials="MB">
    <w:p w14:paraId="5CAF9856" w14:textId="77777777" w:rsidR="005606E5" w:rsidRDefault="005606E5" w:rsidP="005606E5">
      <w:pPr>
        <w:pStyle w:val="Commentaire"/>
      </w:pPr>
      <w:r>
        <w:rPr>
          <w:rStyle w:val="Marquedecommentaire"/>
        </w:rPr>
        <w:annotationRef/>
      </w:r>
      <w:r>
        <w:t xml:space="preserve">Given that NRTMv3 is widely used, can we add a discussion on migration path per </w:t>
      </w:r>
      <w:hyperlink r:id="rId5" w:anchor="name-migration-path" w:history="1">
        <w:r w:rsidRPr="00772315">
          <w:rPr>
            <w:rStyle w:val="Lienhypertexte"/>
          </w:rPr>
          <w:t>https://ietf-opsawg-wg.github.io/draft-opsarea-rfc5706bis/draft-opsarea-rfc5706bis.html#name-migration-path</w:t>
        </w:r>
      </w:hyperlink>
      <w:r>
        <w:t>?</w:t>
      </w:r>
    </w:p>
  </w:comment>
  <w:comment w:id="260" w:author="BOUCADAIR Mohamed INNOV/NET" w:date="2025-06-09T10:40:00Z" w:initials="MB">
    <w:p w14:paraId="577407D0" w14:textId="77777777" w:rsidR="00AD78DD" w:rsidRDefault="00AD78DD" w:rsidP="00AD78DD">
      <w:pPr>
        <w:pStyle w:val="Commentaire"/>
      </w:pPr>
      <w:r>
        <w:rPr>
          <w:rStyle w:val="Marquedecommentaire"/>
        </w:rPr>
        <w:annotationRef/>
      </w:r>
      <w:r>
        <w:t>Prefer to cite the BCP itself.</w:t>
      </w:r>
    </w:p>
  </w:comment>
  <w:comment w:id="265" w:author="BOUCADAIR Mohamed INNOV/NET" w:date="2025-06-09T10:43:00Z" w:initials="MB">
    <w:p w14:paraId="195C97F9" w14:textId="77777777" w:rsidR="0086452B" w:rsidRDefault="00DC1485" w:rsidP="0086452B">
      <w:pPr>
        <w:pStyle w:val="Commentaire"/>
      </w:pPr>
      <w:r>
        <w:rPr>
          <w:rStyle w:val="Marquedecommentaire"/>
        </w:rPr>
        <w:annotationRef/>
      </w:r>
      <w:r w:rsidR="0086452B">
        <w:t xml:space="preserve">--DISCUSS: Do we see a value in having a registry to track NRTM versions? </w:t>
      </w:r>
    </w:p>
    <w:p w14:paraId="103EE408" w14:textId="77777777" w:rsidR="0086452B" w:rsidRDefault="0086452B" w:rsidP="0086452B">
      <w:pPr>
        <w:pStyle w:val="Commentaire"/>
      </w:pPr>
    </w:p>
    <w:p w14:paraId="57BEBFB3" w14:textId="77777777" w:rsidR="0086452B" w:rsidRDefault="0086452B" w:rsidP="0086452B">
      <w:pPr>
        <w:pStyle w:val="Commentaire"/>
      </w:pPr>
      <w:r>
        <w:t>Do we need to register the supported parameters?</w:t>
      </w:r>
    </w:p>
  </w:comment>
  <w:comment w:id="272" w:author="BOUCADAIR Mohamed INNOV/NET" w:date="2025-06-09T10:45:00Z" w:initials="MB">
    <w:p w14:paraId="4BCD2A17" w14:textId="77777777" w:rsidR="00DC1485" w:rsidRDefault="00DC1485" w:rsidP="00DC1485">
      <w:pPr>
        <w:pStyle w:val="Commentaire"/>
      </w:pPr>
      <w:r>
        <w:rPr>
          <w:rStyle w:val="Marquedecommentaire"/>
        </w:rPr>
        <w:annotationRef/>
      </w:r>
      <w:r>
        <w:t>OK to list it here.</w:t>
      </w:r>
    </w:p>
    <w:p w14:paraId="18D49C0F" w14:textId="77777777" w:rsidR="00DC1485" w:rsidRDefault="00DC1485" w:rsidP="00DC1485">
      <w:pPr>
        <w:pStyle w:val="Commentaire"/>
      </w:pPr>
    </w:p>
    <w:p w14:paraId="2F73ADE9" w14:textId="77777777" w:rsidR="00DC1485" w:rsidRDefault="00DC1485" w:rsidP="00DC1485">
      <w:pPr>
        <w:pStyle w:val="Commentaire"/>
      </w:pPr>
      <w:r>
        <w:t xml:space="preserve">It is already cited in downref: </w:t>
      </w:r>
      <w:hyperlink r:id="rId6" w:history="1">
        <w:r w:rsidRPr="008F527D">
          <w:rPr>
            <w:rStyle w:val="Lienhypertexte"/>
          </w:rPr>
          <w:t>https://datatracker.ietf.org/doc/downref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4D066" w15:done="0"/>
  <w15:commentEx w15:paraId="53BB7D78" w15:done="0"/>
  <w15:commentEx w15:paraId="5AC94913" w15:done="0"/>
  <w15:commentEx w15:paraId="7705357E" w15:done="0"/>
  <w15:commentEx w15:paraId="1DE20994" w15:done="0"/>
  <w15:commentEx w15:paraId="03962E56" w15:done="0"/>
  <w15:commentEx w15:paraId="337C5C3B" w15:done="0"/>
  <w15:commentEx w15:paraId="44EB05BF" w15:done="0"/>
  <w15:commentEx w15:paraId="074840B7" w15:done="0"/>
  <w15:commentEx w15:paraId="79E7552A" w15:done="0"/>
  <w15:commentEx w15:paraId="3ABB1E4D" w15:done="0"/>
  <w15:commentEx w15:paraId="37863522" w15:done="0"/>
  <w15:commentEx w15:paraId="32B125EE" w15:done="0"/>
  <w15:commentEx w15:paraId="5108E75D" w15:done="0"/>
  <w15:commentEx w15:paraId="5DA0B4B3" w15:done="0"/>
  <w15:commentEx w15:paraId="1A9A1315" w15:done="0"/>
  <w15:commentEx w15:paraId="3C140C6E" w15:done="0"/>
  <w15:commentEx w15:paraId="682DBA31" w15:done="0"/>
  <w15:commentEx w15:paraId="2B53F351" w15:done="0"/>
  <w15:commentEx w15:paraId="4EAA2B63" w15:done="0"/>
  <w15:commentEx w15:paraId="714F614F" w15:done="0"/>
  <w15:commentEx w15:paraId="0D550691" w15:done="0"/>
  <w15:commentEx w15:paraId="11E9ADB0" w15:done="0"/>
  <w15:commentEx w15:paraId="4CB8F794" w15:done="0"/>
  <w15:commentEx w15:paraId="6EFEBCE8" w15:done="0"/>
  <w15:commentEx w15:paraId="3DA20FCF" w15:done="0"/>
  <w15:commentEx w15:paraId="0D455809" w15:done="0"/>
  <w15:commentEx w15:paraId="384F10F6" w15:done="0"/>
  <w15:commentEx w15:paraId="4C4A6FFA" w15:done="0"/>
  <w15:commentEx w15:paraId="5EB6B604" w15:done="0"/>
  <w15:commentEx w15:paraId="22719C62" w15:done="0"/>
  <w15:commentEx w15:paraId="7B8928C6" w15:done="0"/>
  <w15:commentEx w15:paraId="1C607C6A" w15:done="0"/>
  <w15:commentEx w15:paraId="3C91A37C" w15:done="0"/>
  <w15:commentEx w15:paraId="603C8993" w15:done="0"/>
  <w15:commentEx w15:paraId="0D76C4D1" w15:done="0"/>
  <w15:commentEx w15:paraId="2069356F" w15:done="0"/>
  <w15:commentEx w15:paraId="7F339CF1" w15:done="0"/>
  <w15:commentEx w15:paraId="7A18BD89" w15:done="0"/>
  <w15:commentEx w15:paraId="1CE3EDEB" w15:done="0"/>
  <w15:commentEx w15:paraId="6F2B0259" w15:done="0"/>
  <w15:commentEx w15:paraId="6005F017" w15:done="0"/>
  <w15:commentEx w15:paraId="5ED88196" w15:done="0"/>
  <w15:commentEx w15:paraId="32F05287" w15:done="0"/>
  <w15:commentEx w15:paraId="41A902B0" w15:done="0"/>
  <w15:commentEx w15:paraId="0B1CD910" w15:done="0"/>
  <w15:commentEx w15:paraId="6CBFF794" w15:done="0"/>
  <w15:commentEx w15:paraId="2BEE2F5D" w15:done="0"/>
  <w15:commentEx w15:paraId="6B9BD7C0" w15:done="0"/>
  <w15:commentEx w15:paraId="54B0E034" w15:done="0"/>
  <w15:commentEx w15:paraId="209603AF" w15:done="0"/>
  <w15:commentEx w15:paraId="28C2086A" w15:done="0"/>
  <w15:commentEx w15:paraId="36C9A133" w15:done="0"/>
  <w15:commentEx w15:paraId="703A016F" w15:done="0"/>
  <w15:commentEx w15:paraId="7C55EC57" w15:done="0"/>
  <w15:commentEx w15:paraId="0758D0E7" w15:done="0"/>
  <w15:commentEx w15:paraId="7552D4CE" w15:done="0"/>
  <w15:commentEx w15:paraId="3912A840" w15:done="0"/>
  <w15:commentEx w15:paraId="1BCD72F3" w15:done="0"/>
  <w15:commentEx w15:paraId="33BF83A2" w15:done="0"/>
  <w15:commentEx w15:paraId="5529AFE6" w15:done="0"/>
  <w15:commentEx w15:paraId="39A3D1AC" w15:done="0"/>
  <w15:commentEx w15:paraId="5CAF9856" w15:done="0"/>
  <w15:commentEx w15:paraId="577407D0" w15:done="0"/>
  <w15:commentEx w15:paraId="57BEBFB3" w15:done="0"/>
  <w15:commentEx w15:paraId="2F73ADE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4D066" w16cid:durableId="60BB96D0"/>
  <w16cid:commentId w16cid:paraId="53BB7D78" w16cid:durableId="02C3F84A"/>
  <w16cid:commentId w16cid:paraId="5AC94913" w16cid:durableId="2FB8CA0B"/>
  <w16cid:commentId w16cid:paraId="7705357E" w16cid:durableId="2682F03C"/>
  <w16cid:commentId w16cid:paraId="1DE20994" w16cid:durableId="7F8265F0"/>
  <w16cid:commentId w16cid:paraId="03962E56" w16cid:durableId="3FC8D744"/>
  <w16cid:commentId w16cid:paraId="337C5C3B" w16cid:durableId="46A402DE"/>
  <w16cid:commentId w16cid:paraId="44EB05BF" w16cid:durableId="3051063C"/>
  <w16cid:commentId w16cid:paraId="074840B7" w16cid:durableId="4226BFCD"/>
  <w16cid:commentId w16cid:paraId="79E7552A" w16cid:durableId="49DF9FC4"/>
  <w16cid:commentId w16cid:paraId="3ABB1E4D" w16cid:durableId="6040B82A"/>
  <w16cid:commentId w16cid:paraId="37863522" w16cid:durableId="2A0C7D44"/>
  <w16cid:commentId w16cid:paraId="32B125EE" w16cid:durableId="7D6B09BC"/>
  <w16cid:commentId w16cid:paraId="5108E75D" w16cid:durableId="6A87EDCD"/>
  <w16cid:commentId w16cid:paraId="5DA0B4B3" w16cid:durableId="5634E83C"/>
  <w16cid:commentId w16cid:paraId="1A9A1315" w16cid:durableId="4D89244C"/>
  <w16cid:commentId w16cid:paraId="3C140C6E" w16cid:durableId="083023A6"/>
  <w16cid:commentId w16cid:paraId="682DBA31" w16cid:durableId="10BB8D34"/>
  <w16cid:commentId w16cid:paraId="2B53F351" w16cid:durableId="33F9EB29"/>
  <w16cid:commentId w16cid:paraId="4EAA2B63" w16cid:durableId="7735EFB5"/>
  <w16cid:commentId w16cid:paraId="714F614F" w16cid:durableId="26A3F94A"/>
  <w16cid:commentId w16cid:paraId="0D550691" w16cid:durableId="70CDB888"/>
  <w16cid:commentId w16cid:paraId="11E9ADB0" w16cid:durableId="4C17BB2E"/>
  <w16cid:commentId w16cid:paraId="4CB8F794" w16cid:durableId="5BCA50F1"/>
  <w16cid:commentId w16cid:paraId="6EFEBCE8" w16cid:durableId="6F42073C"/>
  <w16cid:commentId w16cid:paraId="3DA20FCF" w16cid:durableId="6C029851"/>
  <w16cid:commentId w16cid:paraId="0D455809" w16cid:durableId="47B47DC6"/>
  <w16cid:commentId w16cid:paraId="384F10F6" w16cid:durableId="2B696EFC"/>
  <w16cid:commentId w16cid:paraId="4C4A6FFA" w16cid:durableId="47820677"/>
  <w16cid:commentId w16cid:paraId="5EB6B604" w16cid:durableId="68AC55E7"/>
  <w16cid:commentId w16cid:paraId="22719C62" w16cid:durableId="4CC51D48"/>
  <w16cid:commentId w16cid:paraId="7B8928C6" w16cid:durableId="606806AF"/>
  <w16cid:commentId w16cid:paraId="1C607C6A" w16cid:durableId="3AF62E06"/>
  <w16cid:commentId w16cid:paraId="3C91A37C" w16cid:durableId="5BD440E6"/>
  <w16cid:commentId w16cid:paraId="603C8993" w16cid:durableId="2812F1F0"/>
  <w16cid:commentId w16cid:paraId="0D76C4D1" w16cid:durableId="6F9390FC"/>
  <w16cid:commentId w16cid:paraId="2069356F" w16cid:durableId="324FD0B9"/>
  <w16cid:commentId w16cid:paraId="7F339CF1" w16cid:durableId="7C9CD2C7"/>
  <w16cid:commentId w16cid:paraId="7A18BD89" w16cid:durableId="32830705"/>
  <w16cid:commentId w16cid:paraId="1CE3EDEB" w16cid:durableId="363B6920"/>
  <w16cid:commentId w16cid:paraId="6F2B0259" w16cid:durableId="46D84057"/>
  <w16cid:commentId w16cid:paraId="6005F017" w16cid:durableId="47E0E1D1"/>
  <w16cid:commentId w16cid:paraId="5ED88196" w16cid:durableId="65271C58"/>
  <w16cid:commentId w16cid:paraId="32F05287" w16cid:durableId="5CC15187"/>
  <w16cid:commentId w16cid:paraId="41A902B0" w16cid:durableId="3C1A6C27"/>
  <w16cid:commentId w16cid:paraId="0B1CD910" w16cid:durableId="7D1BDBFA"/>
  <w16cid:commentId w16cid:paraId="6CBFF794" w16cid:durableId="414E6329"/>
  <w16cid:commentId w16cid:paraId="2BEE2F5D" w16cid:durableId="21402B39"/>
  <w16cid:commentId w16cid:paraId="6B9BD7C0" w16cid:durableId="59C03A56"/>
  <w16cid:commentId w16cid:paraId="54B0E034" w16cid:durableId="458B69C0"/>
  <w16cid:commentId w16cid:paraId="209603AF" w16cid:durableId="18FAD6B2"/>
  <w16cid:commentId w16cid:paraId="28C2086A" w16cid:durableId="2F946087"/>
  <w16cid:commentId w16cid:paraId="36C9A133" w16cid:durableId="3353E609"/>
  <w16cid:commentId w16cid:paraId="703A016F" w16cid:durableId="107D97B1"/>
  <w16cid:commentId w16cid:paraId="7C55EC57" w16cid:durableId="1DC57846"/>
  <w16cid:commentId w16cid:paraId="0758D0E7" w16cid:durableId="26454741"/>
  <w16cid:commentId w16cid:paraId="7552D4CE" w16cid:durableId="34B7323C"/>
  <w16cid:commentId w16cid:paraId="3912A840" w16cid:durableId="7FC841E1"/>
  <w16cid:commentId w16cid:paraId="1BCD72F3" w16cid:durableId="008D20F4"/>
  <w16cid:commentId w16cid:paraId="33BF83A2" w16cid:durableId="5EDE148A"/>
  <w16cid:commentId w16cid:paraId="5529AFE6" w16cid:durableId="2BF0BD4D"/>
  <w16cid:commentId w16cid:paraId="39A3D1AC" w16cid:durableId="74066E67"/>
  <w16cid:commentId w16cid:paraId="5CAF9856" w16cid:durableId="4B273A27"/>
  <w16cid:commentId w16cid:paraId="577407D0" w16cid:durableId="2324534A"/>
  <w16cid:commentId w16cid:paraId="57BEBFB3" w16cid:durableId="52355724"/>
  <w16cid:commentId w16cid:paraId="2F73ADE9" w16cid:durableId="04A708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916A8"/>
    <w:multiLevelType w:val="hybridMultilevel"/>
    <w:tmpl w:val="9FAE6B4C"/>
    <w:lvl w:ilvl="0" w:tplc="CA64FDD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57165F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FB5459B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E926FB2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BC8CB5DC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514085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FE1E529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CD7ED3E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360091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1" w15:restartNumberingAfterBreak="0">
    <w:nsid w:val="215A3B54"/>
    <w:multiLevelType w:val="hybridMultilevel"/>
    <w:tmpl w:val="C88AD542"/>
    <w:lvl w:ilvl="0" w:tplc="D8782706">
      <w:start w:val="1"/>
      <w:numFmt w:val="decimal"/>
      <w:lvlText w:val="%1)"/>
      <w:lvlJc w:val="left"/>
      <w:pPr>
        <w:ind w:left="1020" w:hanging="360"/>
      </w:pPr>
    </w:lvl>
    <w:lvl w:ilvl="1" w:tplc="8A0EDFF8">
      <w:start w:val="1"/>
      <w:numFmt w:val="decimal"/>
      <w:lvlText w:val="%2)"/>
      <w:lvlJc w:val="left"/>
      <w:pPr>
        <w:ind w:left="1020" w:hanging="360"/>
      </w:pPr>
    </w:lvl>
    <w:lvl w:ilvl="2" w:tplc="C60EBBCA">
      <w:start w:val="1"/>
      <w:numFmt w:val="decimal"/>
      <w:lvlText w:val="%3)"/>
      <w:lvlJc w:val="left"/>
      <w:pPr>
        <w:ind w:left="1020" w:hanging="360"/>
      </w:pPr>
    </w:lvl>
    <w:lvl w:ilvl="3" w:tplc="B8C29B28">
      <w:start w:val="1"/>
      <w:numFmt w:val="decimal"/>
      <w:lvlText w:val="%4)"/>
      <w:lvlJc w:val="left"/>
      <w:pPr>
        <w:ind w:left="1020" w:hanging="360"/>
      </w:pPr>
    </w:lvl>
    <w:lvl w:ilvl="4" w:tplc="E23CDD36">
      <w:start w:val="1"/>
      <w:numFmt w:val="decimal"/>
      <w:lvlText w:val="%5)"/>
      <w:lvlJc w:val="left"/>
      <w:pPr>
        <w:ind w:left="1020" w:hanging="360"/>
      </w:pPr>
    </w:lvl>
    <w:lvl w:ilvl="5" w:tplc="F1BECE72">
      <w:start w:val="1"/>
      <w:numFmt w:val="decimal"/>
      <w:lvlText w:val="%6)"/>
      <w:lvlJc w:val="left"/>
      <w:pPr>
        <w:ind w:left="1020" w:hanging="360"/>
      </w:pPr>
    </w:lvl>
    <w:lvl w:ilvl="6" w:tplc="816A5888">
      <w:start w:val="1"/>
      <w:numFmt w:val="decimal"/>
      <w:lvlText w:val="%7)"/>
      <w:lvlJc w:val="left"/>
      <w:pPr>
        <w:ind w:left="1020" w:hanging="360"/>
      </w:pPr>
    </w:lvl>
    <w:lvl w:ilvl="7" w:tplc="F2DA1434">
      <w:start w:val="1"/>
      <w:numFmt w:val="decimal"/>
      <w:lvlText w:val="%8)"/>
      <w:lvlJc w:val="left"/>
      <w:pPr>
        <w:ind w:left="1020" w:hanging="360"/>
      </w:pPr>
    </w:lvl>
    <w:lvl w:ilvl="8" w:tplc="68C4929A">
      <w:start w:val="1"/>
      <w:numFmt w:val="decimal"/>
      <w:lvlText w:val="%9)"/>
      <w:lvlJc w:val="left"/>
      <w:pPr>
        <w:ind w:left="1020" w:hanging="360"/>
      </w:pPr>
    </w:lvl>
  </w:abstractNum>
  <w:abstractNum w:abstractNumId="2" w15:restartNumberingAfterBreak="0">
    <w:nsid w:val="7CE76BCC"/>
    <w:multiLevelType w:val="hybridMultilevel"/>
    <w:tmpl w:val="85E8A200"/>
    <w:lvl w:ilvl="0" w:tplc="8D043DB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6066BE3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C534E8F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C5F03F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FB8E322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D2C8B9A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CD527A7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A01613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6BF8A7E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num w:numId="1" w16cid:durableId="1692562061">
    <w:abstractNumId w:val="1"/>
  </w:num>
  <w:num w:numId="2" w16cid:durableId="1708068267">
    <w:abstractNumId w:val="0"/>
  </w:num>
  <w:num w:numId="3" w16cid:durableId="2561349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OUCADAIR Mohamed INNOV/NET">
    <w15:presenceInfo w15:providerId="AD" w15:userId="S::mohamed.boucadair@orange.com::2acbca90-6db1-4111-98c4-832797dda7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3AD2"/>
    <w:rsid w:val="0005186E"/>
    <w:rsid w:val="00077C6D"/>
    <w:rsid w:val="00086F20"/>
    <w:rsid w:val="00095691"/>
    <w:rsid w:val="000A1EF7"/>
    <w:rsid w:val="000E7EDF"/>
    <w:rsid w:val="000F2360"/>
    <w:rsid w:val="001455AF"/>
    <w:rsid w:val="0017748B"/>
    <w:rsid w:val="001D16C6"/>
    <w:rsid w:val="001D609F"/>
    <w:rsid w:val="0020096E"/>
    <w:rsid w:val="002F3FA7"/>
    <w:rsid w:val="003434B0"/>
    <w:rsid w:val="0034727A"/>
    <w:rsid w:val="00367064"/>
    <w:rsid w:val="003C76DF"/>
    <w:rsid w:val="003D51C5"/>
    <w:rsid w:val="00414FFA"/>
    <w:rsid w:val="00415C0C"/>
    <w:rsid w:val="004424BA"/>
    <w:rsid w:val="00477A0A"/>
    <w:rsid w:val="00491A29"/>
    <w:rsid w:val="004F6F70"/>
    <w:rsid w:val="005606E5"/>
    <w:rsid w:val="00573835"/>
    <w:rsid w:val="00582ECE"/>
    <w:rsid w:val="00590E4D"/>
    <w:rsid w:val="005B02BB"/>
    <w:rsid w:val="005F3F22"/>
    <w:rsid w:val="00660027"/>
    <w:rsid w:val="006651E1"/>
    <w:rsid w:val="006655A2"/>
    <w:rsid w:val="00671762"/>
    <w:rsid w:val="00685E4E"/>
    <w:rsid w:val="00696F68"/>
    <w:rsid w:val="006D2900"/>
    <w:rsid w:val="006D6514"/>
    <w:rsid w:val="006E67EF"/>
    <w:rsid w:val="0074481C"/>
    <w:rsid w:val="00790773"/>
    <w:rsid w:val="00797261"/>
    <w:rsid w:val="00800AEB"/>
    <w:rsid w:val="0082201F"/>
    <w:rsid w:val="008261F6"/>
    <w:rsid w:val="0086452B"/>
    <w:rsid w:val="00867B90"/>
    <w:rsid w:val="008B7BE6"/>
    <w:rsid w:val="00964F8D"/>
    <w:rsid w:val="009928FA"/>
    <w:rsid w:val="009A278B"/>
    <w:rsid w:val="009A7766"/>
    <w:rsid w:val="009D172B"/>
    <w:rsid w:val="00A20BB6"/>
    <w:rsid w:val="00A24C68"/>
    <w:rsid w:val="00A40351"/>
    <w:rsid w:val="00A62305"/>
    <w:rsid w:val="00A73953"/>
    <w:rsid w:val="00A778FD"/>
    <w:rsid w:val="00A958B7"/>
    <w:rsid w:val="00A96920"/>
    <w:rsid w:val="00AD78DD"/>
    <w:rsid w:val="00B076EA"/>
    <w:rsid w:val="00B56097"/>
    <w:rsid w:val="00B63D4F"/>
    <w:rsid w:val="00BB1FC4"/>
    <w:rsid w:val="00C403FF"/>
    <w:rsid w:val="00C40B55"/>
    <w:rsid w:val="00C41C05"/>
    <w:rsid w:val="00C41C17"/>
    <w:rsid w:val="00C73C79"/>
    <w:rsid w:val="00C77BD6"/>
    <w:rsid w:val="00C91218"/>
    <w:rsid w:val="00CF2D18"/>
    <w:rsid w:val="00D03894"/>
    <w:rsid w:val="00D04A3B"/>
    <w:rsid w:val="00D62222"/>
    <w:rsid w:val="00DC1485"/>
    <w:rsid w:val="00DE0150"/>
    <w:rsid w:val="00E3127A"/>
    <w:rsid w:val="00E94B6D"/>
    <w:rsid w:val="00E96065"/>
    <w:rsid w:val="00EA3F9A"/>
    <w:rsid w:val="00EB66A6"/>
    <w:rsid w:val="00EC4057"/>
    <w:rsid w:val="00EF1613"/>
    <w:rsid w:val="00F17206"/>
    <w:rsid w:val="00F860BF"/>
    <w:rsid w:val="00F95826"/>
    <w:rsid w:val="00FB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CB98"/>
  <w15:chartTrackingRefBased/>
  <w15:docId w15:val="{E7EDBC79-8035-45EB-B87B-DFD65E49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87719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link w:val="Textebrut"/>
    <w:uiPriority w:val="99"/>
    <w:rsid w:val="00877190"/>
    <w:rPr>
      <w:rFonts w:ascii="Consolas" w:hAnsi="Consolas"/>
      <w:sz w:val="21"/>
      <w:szCs w:val="21"/>
    </w:rPr>
  </w:style>
  <w:style w:type="paragraph" w:styleId="Rvision">
    <w:name w:val="Revision"/>
    <w:hidden/>
    <w:uiPriority w:val="99"/>
    <w:semiHidden/>
    <w:rsid w:val="00D03894"/>
    <w:rPr>
      <w:kern w:val="2"/>
      <w:sz w:val="22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D038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03894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rsid w:val="00D03894"/>
    <w:rPr>
      <w:kern w:val="2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0389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D03894"/>
    <w:rPr>
      <w:b/>
      <w:bCs/>
      <w:kern w:val="2"/>
      <w:lang w:eastAsia="en-US"/>
    </w:rPr>
  </w:style>
  <w:style w:type="character" w:styleId="Lienhypertexte">
    <w:name w:val="Hyperlink"/>
    <w:uiPriority w:val="99"/>
    <w:unhideWhenUsed/>
    <w:rsid w:val="00C403FF"/>
    <w:rPr>
      <w:color w:val="467886"/>
      <w:u w:val="single"/>
    </w:rPr>
  </w:style>
  <w:style w:type="character" w:styleId="Mentionnonrsolue">
    <w:name w:val="Unresolved Mention"/>
    <w:uiPriority w:val="99"/>
    <w:semiHidden/>
    <w:unhideWhenUsed/>
    <w:rsid w:val="00C40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rfc-editor.org/rfc/rfc8792.html" TargetMode="External"/><Relationship Id="rId2" Type="http://schemas.openxmlformats.org/officeDocument/2006/relationships/hyperlink" Target="https://www.rfc-editor.org/rfc/rfc1421" TargetMode="External"/><Relationship Id="rId1" Type="http://schemas.openxmlformats.org/officeDocument/2006/relationships/hyperlink" Target="https://datatracker.ietf.org/meeting/113/materials/slides-113-grow-nrtmv4-00" TargetMode="External"/><Relationship Id="rId6" Type="http://schemas.openxmlformats.org/officeDocument/2006/relationships/hyperlink" Target="https://datatracker.ietf.org/doc/downref" TargetMode="External"/><Relationship Id="rId5" Type="http://schemas.openxmlformats.org/officeDocument/2006/relationships/hyperlink" Target="https://ietf-opsawg-wg.github.io/draft-opsarea-rfc5706bis/draft-opsarea-rfc5706bis.html" TargetMode="External"/><Relationship Id="rId4" Type="http://schemas.openxmlformats.org/officeDocument/2006/relationships/hyperlink" Target="https://www.iana.org/assignments/jose/jose.x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c818a6-e1a0-4a6e-a969-20d857c5dc62}" enabled="1" method="Standard" siteId="{90c7a20a-f34b-40bf-bc48-b9253b6f5d2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7232</Words>
  <Characters>39782</Characters>
  <Application>Microsoft Office Word</Application>
  <DocSecurity>0</DocSecurity>
  <Lines>331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46921</CharactersWithSpaces>
  <SharedDoc>false</SharedDoc>
  <HLinks>
    <vt:vector size="36" baseType="variant">
      <vt:variant>
        <vt:i4>4194326</vt:i4>
      </vt:variant>
      <vt:variant>
        <vt:i4>15</vt:i4>
      </vt:variant>
      <vt:variant>
        <vt:i4>0</vt:i4>
      </vt:variant>
      <vt:variant>
        <vt:i4>5</vt:i4>
      </vt:variant>
      <vt:variant>
        <vt:lpwstr>https://datatracker.ietf.org/doc/downref</vt:lpwstr>
      </vt:variant>
      <vt:variant>
        <vt:lpwstr/>
      </vt:variant>
      <vt:variant>
        <vt:i4>4653143</vt:i4>
      </vt:variant>
      <vt:variant>
        <vt:i4>12</vt:i4>
      </vt:variant>
      <vt:variant>
        <vt:i4>0</vt:i4>
      </vt:variant>
      <vt:variant>
        <vt:i4>5</vt:i4>
      </vt:variant>
      <vt:variant>
        <vt:lpwstr>https://ietf-opsawg-wg.github.io/draft-opsarea-rfc5706bis/draft-opsarea-rfc5706bis.html</vt:lpwstr>
      </vt:variant>
      <vt:variant>
        <vt:lpwstr>name-migration-path</vt:lpwstr>
      </vt:variant>
      <vt:variant>
        <vt:i4>1638470</vt:i4>
      </vt:variant>
      <vt:variant>
        <vt:i4>9</vt:i4>
      </vt:variant>
      <vt:variant>
        <vt:i4>0</vt:i4>
      </vt:variant>
      <vt:variant>
        <vt:i4>5</vt:i4>
      </vt:variant>
      <vt:variant>
        <vt:lpwstr>https://www.iana.org/assignments/jose/jose.xhtml</vt:lpwstr>
      </vt:variant>
      <vt:variant>
        <vt:lpwstr/>
      </vt:variant>
      <vt:variant>
        <vt:i4>6881333</vt:i4>
      </vt:variant>
      <vt:variant>
        <vt:i4>6</vt:i4>
      </vt:variant>
      <vt:variant>
        <vt:i4>0</vt:i4>
      </vt:variant>
      <vt:variant>
        <vt:i4>5</vt:i4>
      </vt:variant>
      <vt:variant>
        <vt:lpwstr>https://www.rfc-editor.org/rfc/rfc8792.html</vt:lpwstr>
      </vt:variant>
      <vt:variant>
        <vt:lpwstr/>
      </vt:variant>
      <vt:variant>
        <vt:i4>7077997</vt:i4>
      </vt:variant>
      <vt:variant>
        <vt:i4>3</vt:i4>
      </vt:variant>
      <vt:variant>
        <vt:i4>0</vt:i4>
      </vt:variant>
      <vt:variant>
        <vt:i4>5</vt:i4>
      </vt:variant>
      <vt:variant>
        <vt:lpwstr>https://www.rfc-editor.org/rfc/rfc1421</vt:lpwstr>
      </vt:variant>
      <vt:variant>
        <vt:lpwstr/>
      </vt:variant>
      <vt:variant>
        <vt:i4>458773</vt:i4>
      </vt:variant>
      <vt:variant>
        <vt:i4>0</vt:i4>
      </vt:variant>
      <vt:variant>
        <vt:i4>0</vt:i4>
      </vt:variant>
      <vt:variant>
        <vt:i4>5</vt:i4>
      </vt:variant>
      <vt:variant>
        <vt:lpwstr>https://datatracker.ietf.org/meeting/113/materials/slides-113-grow-nrtmv4-00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INNOV/NET</dc:creator>
  <cp:keywords/>
  <dc:description/>
  <cp:lastModifiedBy>BOUCADAIR Mohamed INNOV/NET</cp:lastModifiedBy>
  <cp:revision>8</cp:revision>
  <cp:lastPrinted>2025-06-15T05:37:00Z</cp:lastPrinted>
  <dcterms:created xsi:type="dcterms:W3CDTF">2025-06-11T09:14:00Z</dcterms:created>
  <dcterms:modified xsi:type="dcterms:W3CDTF">2025-06-15T05:39:00Z</dcterms:modified>
</cp:coreProperties>
</file>