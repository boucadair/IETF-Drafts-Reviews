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F268D" w14:textId="77777777" w:rsidR="00000000" w:rsidRPr="00DC133B" w:rsidRDefault="006812CE" w:rsidP="00DC133B">
      <w:pPr>
        <w:pStyle w:val="Textebrut"/>
        <w:rPr>
          <w:rFonts w:ascii="Courier New" w:hAnsi="Courier New" w:cs="Courier New"/>
        </w:rPr>
      </w:pPr>
    </w:p>
    <w:p w14:paraId="27E6C518" w14:textId="77777777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INTERNET-DRAFT                                               D. Eastlake</w:t>
      </w:r>
    </w:p>
    <w:p w14:paraId="5B23E356" w14:textId="77777777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Intended status: </w:t>
      </w:r>
      <w:commentRangeStart w:id="0"/>
      <w:r w:rsidRPr="003700CE">
        <w:rPr>
          <w:rFonts w:ascii="Courier New" w:hAnsi="Courier New" w:cs="Courier New"/>
          <w:lang w:val="en-US"/>
        </w:rPr>
        <w:t>Proposed Standard</w:t>
      </w:r>
      <w:commentRangeEnd w:id="0"/>
      <w:r w:rsidR="001006BF">
        <w:rPr>
          <w:rStyle w:val="Marquedecommentaire"/>
          <w:rFonts w:asciiTheme="minorHAnsi" w:hAnsiTheme="minorHAnsi"/>
        </w:rPr>
        <w:commentReference w:id="0"/>
      </w:r>
      <w:r w:rsidRPr="003700CE">
        <w:rPr>
          <w:rFonts w:ascii="Courier New" w:hAnsi="Courier New" w:cs="Courier New"/>
          <w:lang w:val="en-US"/>
        </w:rPr>
        <w:t xml:space="preserve">                Futurewei Technologies</w:t>
      </w:r>
    </w:p>
    <w:p w14:paraId="0AD54E3C" w14:textId="77777777"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                                  </w:t>
      </w:r>
      <w:r w:rsidRPr="00DC133B">
        <w:rPr>
          <w:rFonts w:ascii="Courier New" w:hAnsi="Courier New" w:cs="Courier New"/>
        </w:rPr>
        <w:t>B. Briscoe</w:t>
      </w:r>
    </w:p>
    <w:p w14:paraId="34270E2B" w14:textId="77777777"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                              </w:t>
      </w:r>
      <w:r w:rsidRPr="00DC133B">
        <w:rPr>
          <w:rFonts w:ascii="Courier New" w:hAnsi="Courier New" w:cs="Courier New"/>
        </w:rPr>
        <w:t xml:space="preserve">                         Independent</w:t>
      </w:r>
    </w:p>
    <w:p w14:paraId="59574E34" w14:textId="77777777"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                                                             Y. Li</w:t>
      </w:r>
    </w:p>
    <w:p w14:paraId="055FFEC8" w14:textId="77777777"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                                               Huawei Technologies</w:t>
      </w:r>
    </w:p>
    <w:p w14:paraId="4EBDE29F" w14:textId="77777777"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                                                          A. Malis</w:t>
      </w:r>
    </w:p>
    <w:p w14:paraId="65ABCECB" w14:textId="77777777"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                                                  Malis Consulting</w:t>
      </w:r>
    </w:p>
    <w:p w14:paraId="0B292435" w14:textId="77777777"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                                                            X. Wei</w:t>
      </w:r>
    </w:p>
    <w:p w14:paraId="445EAC4B" w14:textId="77777777"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                                               Huawei Technologies</w:t>
      </w:r>
    </w:p>
    <w:p w14:paraId="7F048512" w14:textId="63DCAE19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Expires: April 20, 2022              </w:t>
      </w:r>
      <w:r w:rsidRPr="003700CE">
        <w:rPr>
          <w:rFonts w:ascii="Courier New" w:hAnsi="Courier New" w:cs="Courier New"/>
          <w:lang w:val="en-US"/>
        </w:rPr>
        <w:t xml:space="preserve">                   October 21, 2021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Explicit Congestion Notification (ECN) and Congestion Feedback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Using the Network Service Header (NSH) and IPFIX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&lt;draft-ietf-sfc-nsh-ecn-support-08.txt&gt;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Abstract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Explicit congestio</w:t>
      </w:r>
      <w:r w:rsidRPr="003700CE">
        <w:rPr>
          <w:rFonts w:ascii="Courier New" w:hAnsi="Courier New" w:cs="Courier New"/>
          <w:lang w:val="en-US"/>
        </w:rPr>
        <w:t>n notification (ECN) allows a forwarding element to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notify downstream devices of the onset of congestion without having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to drop packets. Coupled with a means to feed information about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congestion back to upstream nodes, this can improve network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r w:rsidRPr="003700CE">
        <w:rPr>
          <w:rFonts w:ascii="Courier New" w:hAnsi="Courier New" w:cs="Courier New"/>
          <w:lang w:val="en-US"/>
        </w:rPr>
        <w:t>efficiency through better congestion control, frequently without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 drops. This document specifies ECN and congestion feedback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support within a Service Function Chaining (SFC)</w:t>
      </w:r>
      <w:ins w:id="1" w:author="BOUCADAIR Mohamed INNOV/NET" w:date="2021-10-28T13:09:00Z">
        <w:r w:rsidR="00057212">
          <w:rPr>
            <w:rFonts w:ascii="Courier New" w:hAnsi="Courier New" w:cs="Courier New"/>
            <w:lang w:val="en-US"/>
          </w:rPr>
          <w:t xml:space="preserve"> enabled</w:t>
        </w:r>
      </w:ins>
      <w:r w:rsidRPr="003700CE">
        <w:rPr>
          <w:rFonts w:ascii="Courier New" w:hAnsi="Courier New" w:cs="Courier New"/>
          <w:lang w:val="en-US"/>
        </w:rPr>
        <w:t xml:space="preserve"> domain through use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of the Network Service Header (NSH</w:t>
      </w:r>
      <w:ins w:id="2" w:author="BOUCADAIR Mohamed INNOV/NET" w:date="2021-10-28T11:27:00Z">
        <w:r w:rsidR="001006BF">
          <w:rPr>
            <w:rFonts w:ascii="Courier New" w:hAnsi="Courier New" w:cs="Courier New"/>
            <w:lang w:val="en-US"/>
          </w:rPr>
          <w:t>)</w:t>
        </w:r>
      </w:ins>
      <w:del w:id="3" w:author="BOUCADAIR Mohamed INNOV/NET" w:date="2021-10-28T11:27:00Z">
        <w:r w:rsidRPr="003700CE" w:rsidDel="001006BF">
          <w:rPr>
            <w:rFonts w:ascii="Courier New" w:hAnsi="Courier New" w:cs="Courier New"/>
            <w:lang w:val="en-US"/>
          </w:rPr>
          <w:delText>, RFC 8300)</w:delText>
        </w:r>
      </w:del>
      <w:r w:rsidRPr="003700CE">
        <w:rPr>
          <w:rFonts w:ascii="Courier New" w:hAnsi="Courier New" w:cs="Courier New"/>
          <w:lang w:val="en-US"/>
        </w:rPr>
        <w:t xml:space="preserve"> an</w:t>
      </w:r>
      <w:r w:rsidRPr="003700CE">
        <w:rPr>
          <w:rFonts w:ascii="Courier New" w:hAnsi="Courier New" w:cs="Courier New"/>
          <w:lang w:val="en-US"/>
        </w:rPr>
        <w:t>d IP Flow Information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Export (IPFIX</w:t>
      </w:r>
      <w:ins w:id="4" w:author="BOUCADAIR Mohamed INNOV/NET" w:date="2021-10-28T11:27:00Z">
        <w:r w:rsidR="001006BF">
          <w:rPr>
            <w:rFonts w:ascii="Courier New" w:hAnsi="Courier New" w:cs="Courier New"/>
            <w:lang w:val="en-US"/>
          </w:rPr>
          <w:t>)</w:t>
        </w:r>
      </w:ins>
      <w:del w:id="5" w:author="BOUCADAIR Mohamed INNOV/NET" w:date="2021-10-28T11:27:00Z">
        <w:r w:rsidRPr="003700CE" w:rsidDel="001006BF">
          <w:rPr>
            <w:rFonts w:ascii="Courier New" w:hAnsi="Courier New" w:cs="Courier New"/>
            <w:lang w:val="en-US"/>
          </w:rPr>
          <w:delText>, RFC 7011)</w:delText>
        </w:r>
      </w:del>
      <w:r w:rsidRPr="003700CE">
        <w:rPr>
          <w:rFonts w:ascii="Courier New" w:hAnsi="Courier New" w:cs="Courier New"/>
          <w:lang w:val="en-US"/>
        </w:rPr>
        <w:t>.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Status of This Memo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provisions of BCP 78 and BCP 79.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Distribution of this document is unlimited. Comments should be sent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to the</w:t>
      </w:r>
      <w:r w:rsidRPr="003700CE">
        <w:rPr>
          <w:rFonts w:ascii="Courier New" w:hAnsi="Courier New" w:cs="Courier New"/>
          <w:lang w:val="en-US"/>
        </w:rPr>
        <w:t xml:space="preserve"> SFC Working Group mailing list &lt;sfc@ietf.org&gt; or to the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authors.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Task Force (IETF), its areas, and its working groups.  Note that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other groups may also distribute working docum</w:t>
      </w:r>
      <w:r w:rsidRPr="003700CE">
        <w:rPr>
          <w:rFonts w:ascii="Courier New" w:hAnsi="Courier New" w:cs="Courier New"/>
          <w:lang w:val="en-US"/>
        </w:rPr>
        <w:t>ents as Internet-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Drafts.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material or </w:t>
      </w:r>
      <w:r w:rsidRPr="003700CE">
        <w:rPr>
          <w:rFonts w:ascii="Courier New" w:hAnsi="Courier New" w:cs="Courier New"/>
          <w:lang w:val="en-US"/>
        </w:rPr>
        <w:t>to cite them other than as "work in progress."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 [Page 1]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list of current Internet-Drafts can be accesse</w:t>
      </w:r>
      <w:r w:rsidRPr="003700CE">
        <w:rPr>
          <w:rFonts w:ascii="Courier New" w:hAnsi="Courier New" w:cs="Courier New"/>
          <w:lang w:val="en-US"/>
        </w:rPr>
        <w:t>d at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https://www.ietf.org/1id-abstracts.html. The list of Internet-Draft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Shadow Directories can be accessed at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https://www.ietf.org/shadow.html.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D. Eastlake et al          Expires April 2022         </w:t>
      </w:r>
      <w:r w:rsidRPr="003700CE">
        <w:rPr>
          <w:rFonts w:ascii="Courier New" w:hAnsi="Courier New" w:cs="Courier New"/>
          <w:lang w:val="en-US"/>
        </w:rPr>
        <w:t xml:space="preserve">          [Page 2]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Table of Contents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1. Introduction............................................4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1.1 NSH Background.........................................4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1</w:t>
      </w:r>
      <w:r w:rsidRPr="003700CE">
        <w:rPr>
          <w:rFonts w:ascii="Courier New" w:hAnsi="Courier New" w:cs="Courier New"/>
          <w:lang w:val="en-US"/>
        </w:rPr>
        <w:t>.2 ECN Background.........................................6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1.3 Tunnel Congestion Feedback Background..................6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1.4 Conventions Used in This Document......................8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2. The NSH ECN Field...................................</w:t>
      </w:r>
      <w:r w:rsidRPr="003700CE">
        <w:rPr>
          <w:rFonts w:ascii="Courier New" w:hAnsi="Courier New" w:cs="Courier New"/>
          <w:lang w:val="en-US"/>
        </w:rPr>
        <w:t>...10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3. ECN Support in the NSH.................................12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3.1 At The Ingress........................................13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3.2 At Transit Nodes......................................14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3.2.1 At NSH Transit Nodes................</w:t>
      </w:r>
      <w:r w:rsidRPr="003700CE">
        <w:rPr>
          <w:rFonts w:ascii="Courier New" w:hAnsi="Courier New" w:cs="Courier New"/>
          <w:lang w:val="en-US"/>
        </w:rPr>
        <w:t>................14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3.2.2 At an SF/Proxy......................................15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3.2.3 At Other Forwarding Nodes...........................15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3.3 At Exit/Egress........................................16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3.4 Congestion Statistics and </w:t>
      </w:r>
      <w:r w:rsidRPr="003700CE">
        <w:rPr>
          <w:rFonts w:ascii="Courier New" w:hAnsi="Courier New" w:cs="Courier New"/>
          <w:lang w:val="en-US"/>
        </w:rPr>
        <w:t>the Conservation of Packets.16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 Tunnel Congestion Feedback Support.....................18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4.1 Congestion Level Measurements.........................18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4.3 Congestion Information Delivery.......................19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4.3 IPFIX Extensi</w:t>
      </w:r>
      <w:r w:rsidRPr="003700CE">
        <w:rPr>
          <w:rFonts w:ascii="Courier New" w:hAnsi="Courier New" w:cs="Courier New"/>
          <w:lang w:val="en-US"/>
        </w:rPr>
        <w:t>ons......................................21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4.3.1 nshServicePathID....................................21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4.3.2 tunnelEcnCeCeByteTotalCount.........................21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4.3.3 tunnelEcnEctNectBytetTotalCount.....................22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4.3.4</w:t>
      </w:r>
      <w:r w:rsidRPr="003700CE">
        <w:rPr>
          <w:rFonts w:ascii="Courier New" w:hAnsi="Courier New" w:cs="Courier New"/>
          <w:lang w:val="en-US"/>
        </w:rPr>
        <w:t xml:space="preserve"> tunnelEcnCeNectByteTotalCount.......................22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4.3.5 tunnelEcnCeEctByteTotalCount........................23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4.3.6 tunnelEcnEctEctByteTotalCount.......................23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4.3.7 tunnelEcnCEMarkedRatio..............................23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5. Example of Use.........................................24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6. IANA Considerations....................................27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6.1 SFC NSH Header ECN Bits...............................27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6.2 IPFIX Information Element IDs.............</w:t>
      </w:r>
      <w:r w:rsidRPr="003700CE">
        <w:rPr>
          <w:rFonts w:ascii="Courier New" w:hAnsi="Courier New" w:cs="Courier New"/>
          <w:lang w:val="en-US"/>
        </w:rPr>
        <w:t>............27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7. Security Considerations................................29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8. Acknowledgements.......................................29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Normative References......................................30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Informative References..........</w:t>
      </w:r>
      <w:r w:rsidRPr="003700CE">
        <w:rPr>
          <w:rFonts w:ascii="Courier New" w:hAnsi="Courier New" w:cs="Courier New"/>
          <w:lang w:val="en-US"/>
        </w:rPr>
        <w:t>..........................31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Authors' Addresses........................................32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 [Page 3]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1</w:t>
      </w:r>
      <w:r w:rsidRPr="003700CE">
        <w:rPr>
          <w:rFonts w:ascii="Courier New" w:hAnsi="Courier New" w:cs="Courier New"/>
          <w:lang w:val="en-US"/>
        </w:rPr>
        <w:t>. Introduction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Explicit Congestion Notification (ECN</w:t>
      </w:r>
      <w:ins w:id="6" w:author="BOUCADAIR Mohamed INNOV/NET" w:date="2021-10-28T09:27:00Z">
        <w:r w:rsidR="006F5EF9">
          <w:rPr>
            <w:rFonts w:ascii="Courier New" w:hAnsi="Courier New" w:cs="Courier New"/>
            <w:lang w:val="en-US"/>
          </w:rPr>
          <w:t>),</w:t>
        </w:r>
      </w:ins>
      <w:r w:rsidRPr="003700CE">
        <w:rPr>
          <w:rFonts w:ascii="Courier New" w:hAnsi="Courier New" w:cs="Courier New"/>
          <w:lang w:val="en-US"/>
        </w:rPr>
        <w:t xml:space="preserve"> [RFC3168]</w:t>
      </w:r>
      <w:del w:id="7" w:author="BOUCADAIR Mohamed INNOV/NET" w:date="2021-10-28T09:27:00Z">
        <w:r w:rsidRPr="003700CE" w:rsidDel="006F5EF9">
          <w:rPr>
            <w:rFonts w:ascii="Courier New" w:hAnsi="Courier New" w:cs="Courier New"/>
            <w:lang w:val="en-US"/>
          </w:rPr>
          <w:delText>)</w:delText>
        </w:r>
      </w:del>
      <w:r w:rsidRPr="003700CE">
        <w:rPr>
          <w:rFonts w:ascii="Courier New" w:hAnsi="Courier New" w:cs="Courier New"/>
          <w:lang w:val="en-US"/>
        </w:rPr>
        <w:t xml:space="preserve"> allows a forwarding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element to notify </w:t>
      </w:r>
      <w:commentRangeStart w:id="8"/>
      <w:r w:rsidRPr="003700CE">
        <w:rPr>
          <w:rFonts w:ascii="Courier New" w:hAnsi="Courier New" w:cs="Courier New"/>
          <w:lang w:val="en-US"/>
        </w:rPr>
        <w:t xml:space="preserve">downstream </w:t>
      </w:r>
      <w:del w:id="9" w:author="BOUCADAIR Mohamed INNOV/NET" w:date="2021-10-28T09:30:00Z">
        <w:r w:rsidRPr="003700CE" w:rsidDel="006F5EF9">
          <w:rPr>
            <w:rFonts w:ascii="Courier New" w:hAnsi="Courier New" w:cs="Courier New"/>
            <w:lang w:val="en-US"/>
          </w:rPr>
          <w:delText xml:space="preserve">devices </w:delText>
        </w:r>
      </w:del>
      <w:ins w:id="10" w:author="BOUCADAIR Mohamed INNOV/NET" w:date="2021-10-28T09:30:00Z">
        <w:r w:rsidR="006F5EF9">
          <w:rPr>
            <w:rFonts w:ascii="Courier New" w:hAnsi="Courier New" w:cs="Courier New"/>
            <w:lang w:val="en-US"/>
          </w:rPr>
          <w:t>nodes</w:t>
        </w:r>
        <w:r w:rsidR="006F5EF9" w:rsidRPr="003700CE">
          <w:rPr>
            <w:rFonts w:ascii="Courier New" w:hAnsi="Courier New" w:cs="Courier New"/>
            <w:lang w:val="en-US"/>
          </w:rPr>
          <w:t xml:space="preserve"> </w:t>
        </w:r>
        <w:commentRangeEnd w:id="8"/>
        <w:r w:rsidR="006F5EF9">
          <w:rPr>
            <w:rStyle w:val="Marquedecommentaire"/>
            <w:rFonts w:asciiTheme="minorHAnsi" w:hAnsiTheme="minorHAnsi"/>
          </w:rPr>
          <w:commentReference w:id="8"/>
        </w:r>
      </w:ins>
      <w:r w:rsidRPr="003700CE">
        <w:rPr>
          <w:rFonts w:ascii="Courier New" w:hAnsi="Courier New" w:cs="Courier New"/>
          <w:lang w:val="en-US"/>
        </w:rPr>
        <w:t>of the onset of congestion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without having to drop packets. Coupled with a means to feed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information about congestion back </w:t>
      </w:r>
      <w:r w:rsidRPr="003700CE">
        <w:rPr>
          <w:rFonts w:ascii="Courier New" w:hAnsi="Courier New" w:cs="Courier New"/>
          <w:lang w:val="en-US"/>
        </w:rPr>
        <w:t>to upstream nodes, this can improve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network efficiency through better congestion control, frequently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without packet drops. This document specifies ECN and congestion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feedback support within a Service Function Chaining (</w:t>
      </w:r>
      <w:commentRangeStart w:id="11"/>
      <w:r w:rsidRPr="003700CE">
        <w:rPr>
          <w:rFonts w:ascii="Courier New" w:hAnsi="Courier New" w:cs="Courier New"/>
          <w:lang w:val="en-US"/>
        </w:rPr>
        <w:t>SFC</w:t>
      </w:r>
      <w:ins w:id="12" w:author="BOUCADAIR Mohamed INNOV/NET" w:date="2021-10-28T09:31:00Z">
        <w:r w:rsidR="006F5EF9">
          <w:rPr>
            <w:rFonts w:ascii="Courier New" w:hAnsi="Courier New" w:cs="Courier New"/>
            <w:lang w:val="en-US"/>
          </w:rPr>
          <w:t>) enabled</w:t>
        </w:r>
        <w:commentRangeEnd w:id="11"/>
        <w:r w:rsidR="006F5EF9">
          <w:rPr>
            <w:rStyle w:val="Marquedecommentaire"/>
            <w:rFonts w:asciiTheme="minorHAnsi" w:hAnsiTheme="minorHAnsi"/>
          </w:rPr>
          <w:commentReference w:id="11"/>
        </w:r>
      </w:ins>
      <w:r w:rsidRPr="003700CE">
        <w:rPr>
          <w:rFonts w:ascii="Courier New" w:hAnsi="Courier New" w:cs="Courier New"/>
          <w:lang w:val="en-US"/>
        </w:rPr>
        <w:t xml:space="preserve"> [RFC7665]</w:t>
      </w:r>
      <w:del w:id="13" w:author="BOUCADAIR Mohamed INNOV/NET" w:date="2021-10-28T09:31:00Z">
        <w:r w:rsidRPr="003700CE" w:rsidDel="006F5EF9">
          <w:rPr>
            <w:rFonts w:ascii="Courier New" w:hAnsi="Courier New" w:cs="Courier New"/>
            <w:lang w:val="en-US"/>
          </w:rPr>
          <w:delText>)</w:delText>
        </w:r>
      </w:del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domain thr</w:t>
      </w:r>
      <w:r w:rsidRPr="003700CE">
        <w:rPr>
          <w:rFonts w:ascii="Courier New" w:hAnsi="Courier New" w:cs="Courier New"/>
          <w:lang w:val="en-US"/>
        </w:rPr>
        <w:t>ough use of the Network Service Header (NSH</w:t>
      </w:r>
      <w:ins w:id="14" w:author="BOUCADAIR Mohamed INNOV/NET" w:date="2021-10-28T09:31:00Z">
        <w:r w:rsidR="006F5EF9">
          <w:rPr>
            <w:rFonts w:ascii="Courier New" w:hAnsi="Courier New" w:cs="Courier New"/>
            <w:lang w:val="en-US"/>
          </w:rPr>
          <w:t>)</w:t>
        </w:r>
      </w:ins>
      <w:r w:rsidRPr="003700CE">
        <w:rPr>
          <w:rFonts w:ascii="Courier New" w:hAnsi="Courier New" w:cs="Courier New"/>
          <w:lang w:val="en-US"/>
        </w:rPr>
        <w:t xml:space="preserve"> [RFC8300]</w:t>
      </w:r>
      <w:del w:id="15" w:author="BOUCADAIR Mohamed INNOV/NET" w:date="2021-10-28T09:31:00Z">
        <w:r w:rsidRPr="003700CE" w:rsidDel="006F5EF9">
          <w:rPr>
            <w:rFonts w:ascii="Courier New" w:hAnsi="Courier New" w:cs="Courier New"/>
            <w:lang w:val="en-US"/>
          </w:rPr>
          <w:delText>)</w:delText>
        </w:r>
      </w:del>
      <w:r w:rsidRPr="003700CE">
        <w:rPr>
          <w:rFonts w:ascii="Courier New" w:hAnsi="Courier New" w:cs="Courier New"/>
          <w:lang w:val="en-US"/>
        </w:rPr>
        <w:t xml:space="preserve"> and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IP Flow Information Export (IPFIX</w:t>
      </w:r>
      <w:ins w:id="16" w:author="BOUCADAIR Mohamed INNOV/NET" w:date="2021-10-28T09:31:00Z">
        <w:r w:rsidR="006F5EF9">
          <w:rPr>
            <w:rFonts w:ascii="Courier New" w:hAnsi="Courier New" w:cs="Courier New"/>
            <w:lang w:val="en-US"/>
          </w:rPr>
          <w:t>),</w:t>
        </w:r>
      </w:ins>
      <w:r w:rsidRPr="003700CE">
        <w:rPr>
          <w:rFonts w:ascii="Courier New" w:hAnsi="Courier New" w:cs="Courier New"/>
          <w:lang w:val="en-US"/>
        </w:rPr>
        <w:t xml:space="preserve"> [RFC7011]</w:t>
      </w:r>
      <w:del w:id="17" w:author="BOUCADAIR Mohamed INNOV/NET" w:date="2021-10-28T09:32:00Z">
        <w:r w:rsidRPr="003700CE" w:rsidDel="006F5EF9">
          <w:rPr>
            <w:rFonts w:ascii="Courier New" w:hAnsi="Courier New" w:cs="Courier New"/>
            <w:lang w:val="en-US"/>
          </w:rPr>
          <w:delText>)</w:delText>
        </w:r>
      </w:del>
      <w:r w:rsidRPr="003700CE">
        <w:rPr>
          <w:rFonts w:ascii="Courier New" w:hAnsi="Courier New" w:cs="Courier New"/>
          <w:lang w:val="en-US"/>
        </w:rPr>
        <w:t>.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del w:id="18" w:author="BOUCADAIR Mohamed INNOV/NET" w:date="2021-10-28T13:11:00Z">
        <w:r w:rsidRPr="003700CE" w:rsidDel="00057212">
          <w:rPr>
            <w:rFonts w:ascii="Courier New" w:hAnsi="Courier New" w:cs="Courier New"/>
            <w:lang w:val="en-US"/>
          </w:rPr>
          <w:delText xml:space="preserve">It </w:delText>
        </w:r>
      </w:del>
      <w:ins w:id="19" w:author="BOUCADAIR Mohamed INNOV/NET" w:date="2021-10-28T13:11:00Z">
        <w:r w:rsidR="00057212">
          <w:rPr>
            <w:rFonts w:ascii="Courier New" w:hAnsi="Courier New" w:cs="Courier New"/>
            <w:lang w:val="en-US"/>
          </w:rPr>
          <w:t>This document</w:t>
        </w:r>
        <w:r w:rsidR="00057212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requires that all ingress and egress nodes of the SFC</w:t>
      </w:r>
      <w:ins w:id="20" w:author="BOUCADAIR Mohamed INNOV/NET" w:date="2021-10-28T09:32:00Z">
        <w:r w:rsidR="006F5EF9">
          <w:rPr>
            <w:rFonts w:ascii="Courier New" w:hAnsi="Courier New" w:cs="Courier New"/>
            <w:lang w:val="en-US"/>
          </w:rPr>
          <w:t>-enabled</w:t>
        </w:r>
      </w:ins>
      <w:r w:rsidRPr="003700CE">
        <w:rPr>
          <w:rFonts w:ascii="Courier New" w:hAnsi="Courier New" w:cs="Courier New"/>
          <w:lang w:val="en-US"/>
        </w:rPr>
        <w:t xml:space="preserve"> domain</w:t>
      </w:r>
      <w:ins w:id="21" w:author="BOUCADAIR Mohamed INNOV/NET" w:date="2021-10-28T09:32:00Z">
        <w:r w:rsidR="006F5EF9">
          <w:rPr>
            <w:rFonts w:ascii="Courier New" w:hAnsi="Courier New" w:cs="Courier New"/>
            <w:lang w:val="en-US"/>
          </w:rPr>
          <w:t xml:space="preserve"> (Section 4.4 of [RFC7665])</w:t>
        </w:r>
      </w:ins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implement ECN. While congestion management will be the most effective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if a</w:t>
      </w:r>
      <w:r w:rsidRPr="003700CE">
        <w:rPr>
          <w:rFonts w:ascii="Courier New" w:hAnsi="Courier New" w:cs="Courier New"/>
          <w:lang w:val="en-US"/>
        </w:rPr>
        <w:t xml:space="preserve">ll interior nodes of </w:t>
      </w:r>
      <w:del w:id="22" w:author="BOUCADAIR Mohamed INNOV/NET" w:date="2021-10-28T13:11:00Z">
        <w:r w:rsidRPr="003700CE" w:rsidDel="00057212">
          <w:rPr>
            <w:rFonts w:ascii="Courier New" w:hAnsi="Courier New" w:cs="Courier New"/>
            <w:lang w:val="en-US"/>
          </w:rPr>
          <w:delText xml:space="preserve">the </w:delText>
        </w:r>
      </w:del>
      <w:ins w:id="23" w:author="BOUCADAIR Mohamed INNOV/NET" w:date="2021-10-28T13:11:00Z">
        <w:r w:rsidR="00057212">
          <w:rPr>
            <w:rFonts w:ascii="Courier New" w:hAnsi="Courier New" w:cs="Courier New"/>
            <w:lang w:val="en-US"/>
          </w:rPr>
          <w:t>an</w:t>
        </w:r>
        <w:r w:rsidR="00057212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SFC</w:t>
      </w:r>
      <w:ins w:id="24" w:author="BOUCADAIR Mohamed INNOV/NET" w:date="2021-10-28T09:32:00Z">
        <w:r w:rsidR="006F5EF9">
          <w:rPr>
            <w:rFonts w:ascii="Courier New" w:hAnsi="Courier New" w:cs="Courier New"/>
            <w:lang w:val="en-US"/>
          </w:rPr>
          <w:t>-enabled</w:t>
        </w:r>
      </w:ins>
      <w:r w:rsidRPr="003700CE">
        <w:rPr>
          <w:rFonts w:ascii="Courier New" w:hAnsi="Courier New" w:cs="Courier New"/>
          <w:lang w:val="en-US"/>
        </w:rPr>
        <w:t xml:space="preserve"> domain implement ECN, some benefit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is obtained even if some interior nodes do not implement ECN.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Congestion at any interior bottleneck where ECN marking is not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implemented will be unmanaged.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</w:t>
      </w:r>
      <w:ins w:id="25" w:author="BOUCADAIR Mohamed INNOV/NET" w:date="2021-10-28T09:33:00Z">
        <w:r w:rsidR="006F5EF9">
          <w:rPr>
            <w:rFonts w:ascii="Courier New" w:hAnsi="Courier New" w:cs="Courier New"/>
            <w:lang w:val="en-US"/>
          </w:rPr>
          <w:t xml:space="preserve">following </w:t>
        </w:r>
      </w:ins>
      <w:r w:rsidRPr="003700CE">
        <w:rPr>
          <w:rFonts w:ascii="Courier New" w:hAnsi="Courier New" w:cs="Courier New"/>
          <w:lang w:val="en-US"/>
        </w:rPr>
        <w:t xml:space="preserve">subsections </w:t>
      </w:r>
      <w:del w:id="26" w:author="BOUCADAIR Mohamed INNOV/NET" w:date="2021-10-28T09:33:00Z">
        <w:r w:rsidRPr="003700CE" w:rsidDel="006F5EF9">
          <w:rPr>
            <w:rFonts w:ascii="Courier New" w:hAnsi="Courier New" w:cs="Courier New"/>
            <w:lang w:val="en-US"/>
          </w:rPr>
          <w:delText>below i</w:delText>
        </w:r>
        <w:r w:rsidRPr="003700CE" w:rsidDel="006F5EF9">
          <w:rPr>
            <w:rFonts w:ascii="Courier New" w:hAnsi="Courier New" w:cs="Courier New"/>
            <w:lang w:val="en-US"/>
          </w:rPr>
          <w:delText xml:space="preserve">n this section </w:delText>
        </w:r>
      </w:del>
      <w:r w:rsidRPr="003700CE">
        <w:rPr>
          <w:rFonts w:ascii="Courier New" w:hAnsi="Courier New" w:cs="Courier New"/>
          <w:lang w:val="en-US"/>
        </w:rPr>
        <w:t>provide background information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on NSH, ECN, congestion feedback, and terminology used in this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document.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1.1 NSH Background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</w:t>
      </w:r>
      <w:del w:id="27" w:author="BOUCADAIR Mohamed INNOV/NET" w:date="2021-10-28T09:33:00Z">
        <w:r w:rsidRPr="003700CE" w:rsidDel="006F5EF9">
          <w:rPr>
            <w:rFonts w:ascii="Courier New" w:hAnsi="Courier New" w:cs="Courier New"/>
            <w:lang w:val="en-US"/>
          </w:rPr>
          <w:delText>Service Function Chaining (</w:delText>
        </w:r>
      </w:del>
      <w:r w:rsidRPr="003700CE">
        <w:rPr>
          <w:rFonts w:ascii="Courier New" w:hAnsi="Courier New" w:cs="Courier New"/>
          <w:lang w:val="en-US"/>
        </w:rPr>
        <w:t xml:space="preserve">SFC </w:t>
      </w:r>
      <w:del w:id="28" w:author="BOUCADAIR Mohamed INNOV/NET" w:date="2021-10-28T09:33:00Z">
        <w:r w:rsidRPr="003700CE" w:rsidDel="006F5EF9">
          <w:rPr>
            <w:rFonts w:ascii="Courier New" w:hAnsi="Courier New" w:cs="Courier New"/>
            <w:lang w:val="en-US"/>
          </w:rPr>
          <w:delText xml:space="preserve">[RFC7665]) </w:delText>
        </w:r>
      </w:del>
      <w:r w:rsidRPr="003700CE">
        <w:rPr>
          <w:rFonts w:ascii="Courier New" w:hAnsi="Courier New" w:cs="Courier New"/>
          <w:lang w:val="en-US"/>
        </w:rPr>
        <w:t>architecture calls for</w:t>
      </w:r>
    </w:p>
    <w:p w14:paraId="240FED0B" w14:textId="014C0F7A"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del w:id="29" w:author="BOUCADAIR Mohamed INNOV/NET" w:date="2021-10-28T09:38:00Z">
        <w:r w:rsidRPr="003700CE" w:rsidDel="005018DC">
          <w:rPr>
            <w:rFonts w:ascii="Courier New" w:hAnsi="Courier New" w:cs="Courier New"/>
            <w:lang w:val="en-US"/>
          </w:rPr>
          <w:delText xml:space="preserve">the </w:delText>
        </w:r>
      </w:del>
      <w:ins w:id="30" w:author="BOUCADAIR Mohamed INNOV/NET" w:date="2021-10-28T09:38:00Z">
        <w:r w:rsidR="005018DC">
          <w:rPr>
            <w:rFonts w:ascii="Courier New" w:hAnsi="Courier New" w:cs="Courier New"/>
            <w:lang w:val="en-US"/>
          </w:rPr>
          <w:t>two</w:t>
        </w:r>
        <w:r w:rsidR="005018DC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encapsulation</w:t>
      </w:r>
      <w:ins w:id="31" w:author="BOUCADAIR Mohamed INNOV/NET" w:date="2021-10-28T09:38:00Z">
        <w:r w:rsidR="005018DC">
          <w:rPr>
            <w:rFonts w:ascii="Courier New" w:hAnsi="Courier New" w:cs="Courier New"/>
            <w:lang w:val="en-US"/>
          </w:rPr>
          <w:t>s</w:t>
        </w:r>
      </w:ins>
      <w:r w:rsidRPr="003700CE">
        <w:rPr>
          <w:rFonts w:ascii="Courier New" w:hAnsi="Courier New" w:cs="Courier New"/>
          <w:lang w:val="en-US"/>
        </w:rPr>
        <w:t xml:space="preserve"> of traffic with</w:t>
      </w:r>
      <w:r w:rsidRPr="003700CE">
        <w:rPr>
          <w:rFonts w:ascii="Courier New" w:hAnsi="Courier New" w:cs="Courier New"/>
          <w:lang w:val="en-US"/>
        </w:rPr>
        <w:t>in a</w:t>
      </w:r>
      <w:ins w:id="32" w:author="BOUCADAIR Mohamed INNOV/NET" w:date="2021-10-28T09:33:00Z">
        <w:r w:rsidR="006F5EF9">
          <w:rPr>
            <w:rFonts w:ascii="Courier New" w:hAnsi="Courier New" w:cs="Courier New"/>
            <w:lang w:val="en-US"/>
          </w:rPr>
          <w:t xml:space="preserve">n SFC-enabled domain </w:t>
        </w:r>
      </w:ins>
      <w:del w:id="33" w:author="BOUCADAIR Mohamed INNOV/NET" w:date="2021-10-28T09:34:00Z">
        <w:r w:rsidRPr="003700CE" w:rsidDel="006F5EF9">
          <w:rPr>
            <w:rFonts w:ascii="Courier New" w:hAnsi="Courier New" w:cs="Courier New"/>
            <w:lang w:val="en-US"/>
          </w:rPr>
          <w:delText xml:space="preserve"> service function chaining</w:delText>
        </w:r>
      </w:del>
      <w:ins w:id="34" w:author="BOUCADAIR Mohamed INNOV/NET" w:date="2021-10-28T09:38:00Z">
        <w:r w:rsidR="005018DC">
          <w:rPr>
            <w:rFonts w:ascii="Courier New" w:hAnsi="Courier New" w:cs="Courier New"/>
            <w:lang w:val="en-US"/>
          </w:rPr>
          <w:t xml:space="preserve">SFC encapsulation and an </w:t>
        </w:r>
      </w:ins>
      <w:ins w:id="35" w:author="BOUCADAIR Mohamed INNOV/NET" w:date="2021-10-28T09:39:00Z">
        <w:r w:rsidR="005018DC" w:rsidRPr="005018DC">
          <w:rPr>
            <w:rFonts w:ascii="Courier New" w:hAnsi="Courier New" w:cs="Courier New"/>
            <w:lang w:val="en-US"/>
          </w:rPr>
          <w:t>outer-transport encapsulation</w:t>
        </w:r>
        <w:r w:rsidR="005018DC">
          <w:rPr>
            <w:rFonts w:ascii="Courier New" w:hAnsi="Courier New" w:cs="Courier New"/>
            <w:lang w:val="en-US"/>
          </w:rPr>
          <w:t xml:space="preserve"> (Section 4.1 of [RFC7665]. </w:t>
        </w:r>
      </w:ins>
    </w:p>
    <w:p w14:paraId="240FED0B" w14:textId="014C0F7A" w:rsidR="005018DC" w:rsidRDefault="006812CE" w:rsidP="00DC133B">
      <w:pPr>
        <w:pStyle w:val="Textebrut"/>
        <w:rPr>
          <w:ins w:id="36" w:author="BOUCADAIR Mohamed INNOV/NET" w:date="2021-10-28T09:41:00Z"/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ins w:id="37" w:author="BOUCADAIR Mohamed INNOV/NET" w:date="2021-10-28T09:34:00Z">
        <w:r w:rsidR="006F5EF9">
          <w:rPr>
            <w:rFonts w:ascii="Courier New" w:hAnsi="Courier New" w:cs="Courier New"/>
            <w:lang w:val="en-US"/>
          </w:rPr>
          <w:t xml:space="preserve">. </w:t>
        </w:r>
      </w:ins>
      <w:ins w:id="38" w:author="BOUCADAIR Mohamed INNOV/NET" w:date="2021-10-28T09:41:00Z">
        <w:r w:rsidR="005018DC">
          <w:rPr>
            <w:rFonts w:ascii="Courier New" w:hAnsi="Courier New" w:cs="Courier New"/>
            <w:lang w:val="en-US"/>
          </w:rPr>
          <w:t>T</w:t>
        </w:r>
      </w:ins>
      <w:del w:id="39" w:author="BOUCADAIR Mohamed INNOV/NET" w:date="2021-10-28T09:40:00Z">
        <w:r w:rsidRPr="003700CE" w:rsidDel="005018DC">
          <w:rPr>
            <w:rFonts w:ascii="Courier New" w:hAnsi="Courier New" w:cs="Courier New"/>
            <w:lang w:val="en-US"/>
          </w:rPr>
          <w:delText>domain with a</w:delText>
        </w:r>
      </w:del>
      <w:del w:id="40" w:author="BOUCADAIR Mohamed INNOV/NET" w:date="2021-10-28T09:41:00Z">
        <w:r w:rsidRPr="003700CE" w:rsidDel="005018DC">
          <w:rPr>
            <w:rFonts w:ascii="Courier New" w:hAnsi="Courier New" w:cs="Courier New"/>
            <w:lang w:val="en-US"/>
          </w:rPr>
          <w:delText xml:space="preserve"> </w:delText>
        </w:r>
      </w:del>
      <w:ins w:id="41" w:author="BOUCADAIR Mohamed INNOV/NET" w:date="2021-10-28T09:40:00Z">
        <w:r w:rsidR="005018DC">
          <w:rPr>
            <w:rFonts w:ascii="Courier New" w:hAnsi="Courier New" w:cs="Courier New"/>
            <w:lang w:val="en-US"/>
          </w:rPr>
          <w:t xml:space="preserve">he </w:t>
        </w:r>
      </w:ins>
      <w:r w:rsidRPr="003700CE">
        <w:rPr>
          <w:rFonts w:ascii="Courier New" w:hAnsi="Courier New" w:cs="Courier New"/>
          <w:lang w:val="en-US"/>
        </w:rPr>
        <w:t>Network Service Header (</w:t>
      </w:r>
      <w:commentRangeStart w:id="42"/>
      <w:r w:rsidRPr="003700CE">
        <w:rPr>
          <w:rFonts w:ascii="Courier New" w:hAnsi="Courier New" w:cs="Courier New"/>
          <w:lang w:val="en-US"/>
        </w:rPr>
        <w:t>NSH</w:t>
      </w:r>
      <w:commentRangeEnd w:id="42"/>
      <w:r w:rsidR="006F5EF9">
        <w:rPr>
          <w:rStyle w:val="Marquedecommentaire"/>
          <w:rFonts w:asciiTheme="minorHAnsi" w:hAnsiTheme="minorHAnsi"/>
        </w:rPr>
        <w:commentReference w:id="42"/>
      </w:r>
      <w:ins w:id="43" w:author="BOUCADAIR Mohamed INNOV/NET" w:date="2021-10-28T09:34:00Z">
        <w:r w:rsidR="006F5EF9">
          <w:rPr>
            <w:rFonts w:ascii="Courier New" w:hAnsi="Courier New" w:cs="Courier New"/>
            <w:lang w:val="en-US"/>
          </w:rPr>
          <w:t>)</w:t>
        </w:r>
      </w:ins>
      <w:r w:rsidRPr="003700CE">
        <w:rPr>
          <w:rFonts w:ascii="Courier New" w:hAnsi="Courier New" w:cs="Courier New"/>
          <w:lang w:val="en-US"/>
        </w:rPr>
        <w:t xml:space="preserve"> [RFC8300]</w:t>
      </w:r>
      <w:del w:id="44" w:author="BOUCADAIR Mohamed INNOV/NET" w:date="2021-10-28T09:34:00Z">
        <w:r w:rsidRPr="003700CE" w:rsidDel="006F5EF9">
          <w:rPr>
            <w:rFonts w:ascii="Courier New" w:hAnsi="Courier New" w:cs="Courier New"/>
            <w:lang w:val="en-US"/>
          </w:rPr>
          <w:delText>)</w:delText>
        </w:r>
      </w:del>
      <w:del w:id="45" w:author="BOUCADAIR Mohamed INNOV/NET" w:date="2021-10-28T09:40:00Z">
        <w:r w:rsidRPr="003700CE" w:rsidDel="005018DC">
          <w:rPr>
            <w:rFonts w:ascii="Courier New" w:hAnsi="Courier New" w:cs="Courier New"/>
            <w:lang w:val="en-US"/>
          </w:rPr>
          <w:delText xml:space="preserve"> </w:delText>
        </w:r>
      </w:del>
      <w:ins w:id="46" w:author="BOUCADAIR Mohamed INNOV/NET" w:date="2021-10-28T09:41:00Z">
        <w:r w:rsidR="005018DC">
          <w:rPr>
            <w:rFonts w:ascii="Courier New" w:hAnsi="Courier New" w:cs="Courier New"/>
            <w:lang w:val="en-US"/>
          </w:rPr>
          <w:t xml:space="preserve"> is an SFC encapsulation that was specified by the SFC WG</w:t>
        </w:r>
      </w:ins>
      <w:ins w:id="47" w:author="BOUCADAIR Mohamed INNOV/NET" w:date="2021-10-28T09:40:00Z">
        <w:r w:rsidR="005018DC">
          <w:rPr>
            <w:rFonts w:ascii="Courier New" w:hAnsi="Courier New" w:cs="Courier New"/>
            <w:lang w:val="en-US"/>
          </w:rPr>
          <w:t xml:space="preserve">. </w:t>
        </w:r>
      </w:ins>
    </w:p>
    <w:p w14:paraId="1205916C" w14:textId="56C46666" w:rsidR="005018DC" w:rsidRDefault="005018DC" w:rsidP="00DC133B">
      <w:pPr>
        <w:pStyle w:val="Textebrut"/>
        <w:rPr>
          <w:ins w:id="48" w:author="BOUCADAIR Mohamed INNOV/NET" w:date="2021-10-28T09:41:00Z"/>
          <w:rFonts w:ascii="Courier New" w:hAnsi="Courier New" w:cs="Courier New"/>
          <w:lang w:val="en-US"/>
        </w:rPr>
      </w:pPr>
    </w:p>
    <w:p w:rsidR="00000000" w:rsidRPr="003700CE" w:rsidRDefault="005018DC" w:rsidP="00DC133B">
      <w:pPr>
        <w:pStyle w:val="Textebrut"/>
        <w:rPr>
          <w:rFonts w:ascii="Courier New" w:hAnsi="Courier New" w:cs="Courier New"/>
          <w:lang w:val="en-US"/>
        </w:rPr>
      </w:pPr>
      <w:ins w:id="49" w:author="BOUCADAIR Mohamed INNOV/NET" w:date="2021-10-28T09:41:00Z">
        <w:r>
          <w:rPr>
            <w:rFonts w:ascii="Courier New" w:hAnsi="Courier New" w:cs="Courier New"/>
            <w:lang w:val="en-US"/>
          </w:rPr>
          <w:t xml:space="preserve">The NSH is </w:t>
        </w:r>
      </w:ins>
      <w:r w:rsidR="006812CE" w:rsidRPr="003700CE">
        <w:rPr>
          <w:rFonts w:ascii="Courier New" w:hAnsi="Courier New" w:cs="Courier New"/>
          <w:lang w:val="en-US"/>
        </w:rPr>
        <w:t xml:space="preserve">added by </w:t>
      </w:r>
      <w:del w:id="50" w:author="BOUCADAIR Mohamed INNOV/NET" w:date="2021-10-28T09:42:00Z">
        <w:r w:rsidR="006812CE" w:rsidRPr="003700CE" w:rsidDel="005018DC">
          <w:rPr>
            <w:rFonts w:ascii="Courier New" w:hAnsi="Courier New" w:cs="Courier New"/>
            <w:lang w:val="en-US"/>
          </w:rPr>
          <w:delText>the</w:delText>
        </w:r>
      </w:del>
      <w:ins w:id="51" w:author="BOUCADAIR Mohamed INNOV/NET" w:date="2021-10-28T09:42:00Z">
        <w:r>
          <w:rPr>
            <w:rFonts w:ascii="Courier New" w:hAnsi="Courier New" w:cs="Courier New"/>
            <w:lang w:val="en-US"/>
          </w:rPr>
          <w:t>a</w:t>
        </w:r>
      </w:ins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"Classifier" (ingress node) on entry to the domain and the NSH being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removed on exit from the domain at the egress node</w:t>
      </w:r>
      <w:ins w:id="52" w:author="BOUCADAIR Mohamed INNOV/NET" w:date="2021-10-28T09:44:00Z">
        <w:r w:rsidR="005018DC">
          <w:rPr>
            <w:rFonts w:ascii="Courier New" w:hAnsi="Courier New" w:cs="Courier New"/>
            <w:lang w:val="en-US"/>
          </w:rPr>
          <w:t xml:space="preserve"> (last SFF in the service chain)</w:t>
        </w:r>
      </w:ins>
      <w:r w:rsidRPr="003700CE">
        <w:rPr>
          <w:rFonts w:ascii="Courier New" w:hAnsi="Courier New" w:cs="Courier New"/>
          <w:lang w:val="en-US"/>
        </w:rPr>
        <w:t>. The NSH is used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to control</w:t>
      </w:r>
      <w:r w:rsidRPr="003700CE">
        <w:rPr>
          <w:rFonts w:ascii="Courier New" w:hAnsi="Courier New" w:cs="Courier New"/>
          <w:lang w:val="en-US"/>
        </w:rPr>
        <w:t xml:space="preserve"> the path of a packet in an SFC</w:t>
      </w:r>
      <w:ins w:id="53" w:author="BOUCADAIR Mohamed INNOV/NET" w:date="2021-10-28T09:44:00Z">
        <w:r w:rsidR="005018DC">
          <w:rPr>
            <w:rFonts w:ascii="Courier New" w:hAnsi="Courier New" w:cs="Courier New"/>
            <w:lang w:val="en-US"/>
          </w:rPr>
          <w:t>-enabled</w:t>
        </w:r>
      </w:ins>
      <w:r w:rsidRPr="003700CE">
        <w:rPr>
          <w:rFonts w:ascii="Courier New" w:hAnsi="Courier New" w:cs="Courier New"/>
          <w:lang w:val="en-US"/>
        </w:rPr>
        <w:t xml:space="preserve"> domain. The NSH is a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commentRangeStart w:id="54"/>
      <w:r w:rsidRPr="003700CE">
        <w:rPr>
          <w:rFonts w:ascii="Courier New" w:hAnsi="Courier New" w:cs="Courier New"/>
          <w:lang w:val="en-US"/>
        </w:rPr>
        <w:t>natural place</w:t>
      </w:r>
      <w:commentRangeEnd w:id="54"/>
      <w:r w:rsidR="005018DC">
        <w:rPr>
          <w:rStyle w:val="Marquedecommentaire"/>
          <w:rFonts w:asciiTheme="minorHAnsi" w:hAnsiTheme="minorHAnsi"/>
        </w:rPr>
        <w:commentReference w:id="54"/>
      </w:r>
      <w:r w:rsidRPr="003700CE">
        <w:rPr>
          <w:rFonts w:ascii="Courier New" w:hAnsi="Courier New" w:cs="Courier New"/>
          <w:lang w:val="en-US"/>
        </w:rPr>
        <w:t>, in a domain where traffic is NSH encapsulated, to note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congestion, </w:t>
      </w:r>
      <w:commentRangeStart w:id="55"/>
      <w:r w:rsidRPr="003700CE">
        <w:rPr>
          <w:rFonts w:ascii="Courier New" w:hAnsi="Courier New" w:cs="Courier New"/>
          <w:lang w:val="en-US"/>
        </w:rPr>
        <w:t xml:space="preserve">avoiding possible confusion due, </w:t>
      </w:r>
      <w:commentRangeEnd w:id="55"/>
      <w:r w:rsidR="005018DC">
        <w:rPr>
          <w:rStyle w:val="Marquedecommentaire"/>
          <w:rFonts w:asciiTheme="minorHAnsi" w:hAnsiTheme="minorHAnsi"/>
        </w:rPr>
        <w:commentReference w:id="55"/>
      </w:r>
      <w:r w:rsidRPr="003700CE">
        <w:rPr>
          <w:rFonts w:ascii="Courier New" w:hAnsi="Courier New" w:cs="Courier New"/>
          <w:lang w:val="en-US"/>
        </w:rPr>
        <w:t>for example, to changes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 the outer transport header in different parts of the</w:t>
      </w:r>
      <w:r w:rsidRPr="003700CE">
        <w:rPr>
          <w:rFonts w:ascii="Courier New" w:hAnsi="Courier New" w:cs="Courier New"/>
          <w:lang w:val="en-US"/>
        </w:rPr>
        <w:t xml:space="preserve"> domain.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 [Page 4]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v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+----------+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.|C</w:t>
      </w:r>
      <w:r w:rsidRPr="003700CE">
        <w:rPr>
          <w:rFonts w:ascii="Courier New" w:hAnsi="Courier New" w:cs="Courier New"/>
          <w:lang w:val="en-US"/>
        </w:rPr>
        <w:t>lassifier|. . . . . . . . . . . . .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+----------+          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      +----+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    --+ SF |     Service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   /  +----+     Function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</w:t>
      </w:r>
      <w:r w:rsidRPr="003700CE">
        <w:rPr>
          <w:rFonts w:ascii="Courier New" w:hAnsi="Courier New" w:cs="Courier New"/>
          <w:lang w:val="en-US"/>
        </w:rPr>
        <w:t xml:space="preserve">    .       v    ---              Chaining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+-----+/       +----+    domain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| SFF |--------+ SF |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+-----+\       +----+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---                        </w:t>
      </w:r>
      <w:r w:rsidRPr="003700CE">
        <w:rPr>
          <w:rFonts w:ascii="Courier New" w:hAnsi="Courier New" w:cs="Courier New"/>
          <w:lang w:val="en-US"/>
        </w:rPr>
        <w:t xml:space="preserve">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   \  +----+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    --+ SF |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v          +----+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+-----+                 +----+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| SFF |-----------------+ </w:t>
      </w:r>
      <w:r w:rsidRPr="003700CE">
        <w:rPr>
          <w:rFonts w:ascii="Courier New" w:hAnsi="Courier New" w:cs="Courier New"/>
          <w:lang w:val="en-US"/>
        </w:rPr>
        <w:t>SF |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+-----+                 +----+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      +----+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    --+ SF |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   /  +----+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v    ---      </w:t>
      </w:r>
      <w:r w:rsidRPr="003700CE">
        <w:rPr>
          <w:rFonts w:ascii="Courier New" w:hAnsi="Courier New" w:cs="Courier New"/>
          <w:lang w:val="en-US"/>
        </w:rPr>
        <w:t xml:space="preserve">   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+-----+/       +----+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| SFF |--------+ SF |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+-----+\       +----+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---         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</w:t>
      </w:r>
      <w:r w:rsidRPr="003700CE">
        <w:rPr>
          <w:rFonts w:ascii="Courier New" w:hAnsi="Courier New" w:cs="Courier New"/>
          <w:lang w:val="en-US"/>
        </w:rPr>
        <w:t xml:space="preserve">   \  +----+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|        --+ SF |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      v          +----+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commentRangeStart w:id="56"/>
      <w:r w:rsidRPr="003700CE">
        <w:rPr>
          <w:rFonts w:ascii="Courier New" w:hAnsi="Courier New" w:cs="Courier New"/>
          <w:lang w:val="en-US"/>
        </w:rPr>
        <w:t xml:space="preserve">          .    +------+                           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. . .| </w:t>
      </w:r>
      <w:commentRangeStart w:id="57"/>
      <w:r w:rsidRPr="003700CE">
        <w:rPr>
          <w:rFonts w:ascii="Courier New" w:hAnsi="Courier New" w:cs="Courier New"/>
          <w:lang w:val="en-US"/>
        </w:rPr>
        <w:t>Exit</w:t>
      </w:r>
      <w:commentRangeEnd w:id="57"/>
      <w:r w:rsidR="006627FE">
        <w:rPr>
          <w:rStyle w:val="Marquedecommentaire"/>
          <w:rFonts w:asciiTheme="minorHAnsi" w:hAnsiTheme="minorHAnsi"/>
        </w:rPr>
        <w:commentReference w:id="57"/>
      </w:r>
      <w:r w:rsidRPr="003700CE">
        <w:rPr>
          <w:rFonts w:ascii="Courier New" w:hAnsi="Courier New" w:cs="Courier New"/>
          <w:lang w:val="en-US"/>
        </w:rPr>
        <w:t xml:space="preserve"> |. . . . . . . . . . . . . . 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</w:t>
      </w:r>
      <w:r w:rsidRPr="003700CE">
        <w:rPr>
          <w:rFonts w:ascii="Courier New" w:hAnsi="Courier New" w:cs="Courier New"/>
          <w:lang w:val="en-US"/>
        </w:rPr>
        <w:t xml:space="preserve"> +------+</w:t>
      </w:r>
      <w:commentRangeEnd w:id="56"/>
      <w:r w:rsidR="006627FE">
        <w:rPr>
          <w:rStyle w:val="Marquedecommentaire"/>
          <w:rFonts w:asciiTheme="minorHAnsi" w:hAnsiTheme="minorHAnsi"/>
        </w:rPr>
        <w:commentReference w:id="56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v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Figure 1. Example </w:t>
      </w:r>
      <w:ins w:id="58" w:author="BOUCADAIR Mohamed INNOV/NET" w:date="2021-10-28T11:28:00Z">
        <w:r w:rsidR="00D3463B">
          <w:rPr>
            <w:rFonts w:ascii="Courier New" w:hAnsi="Courier New" w:cs="Courier New"/>
            <w:lang w:val="en-US"/>
          </w:rPr>
          <w:t xml:space="preserve">of an </w:t>
        </w:r>
      </w:ins>
      <w:r w:rsidRPr="003700CE">
        <w:rPr>
          <w:rFonts w:ascii="Courier New" w:hAnsi="Courier New" w:cs="Courier New"/>
          <w:lang w:val="en-US"/>
        </w:rPr>
        <w:t xml:space="preserve">SFC </w:t>
      </w:r>
      <w:del w:id="59" w:author="BOUCADAIR Mohamed INNOV/NET" w:date="2021-10-28T11:28:00Z">
        <w:r w:rsidRPr="003700CE" w:rsidDel="00D3463B">
          <w:rPr>
            <w:rFonts w:ascii="Courier New" w:hAnsi="Courier New" w:cs="Courier New"/>
            <w:lang w:val="en-US"/>
          </w:rPr>
          <w:delText>Path Forwarding</w:delText>
        </w:r>
      </w:del>
      <w:ins w:id="60" w:author="BOUCADAIR Mohamed INNOV/NET" w:date="2021-10-28T11:28:00Z">
        <w:r w:rsidR="00D3463B">
          <w:rPr>
            <w:rFonts w:ascii="Courier New" w:hAnsi="Courier New" w:cs="Courier New"/>
            <w:lang w:val="en-US"/>
          </w:rPr>
          <w:t>Data Plane</w:t>
        </w:r>
      </w:ins>
      <w:r w:rsidRPr="003700CE">
        <w:rPr>
          <w:rFonts w:ascii="Courier New" w:hAnsi="Courier New" w:cs="Courier New"/>
          <w:lang w:val="en-US"/>
        </w:rPr>
        <w:t xml:space="preserve"> Nodes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Figure 1 shows an SFC</w:t>
      </w:r>
      <w:ins w:id="61" w:author="BOUCADAIR Mohamed INNOV/NET" w:date="2021-10-28T09:57:00Z">
        <w:r w:rsidR="006627FE">
          <w:rPr>
            <w:rFonts w:ascii="Courier New" w:hAnsi="Courier New" w:cs="Courier New"/>
            <w:lang w:val="en-US"/>
          </w:rPr>
          <w:t>-enabl</w:t>
        </w:r>
      </w:ins>
      <w:ins w:id="62" w:author="BOUCADAIR Mohamed INNOV/NET" w:date="2021-10-28T10:01:00Z">
        <w:r w:rsidR="002B4C4A">
          <w:rPr>
            <w:rFonts w:ascii="Courier New" w:hAnsi="Courier New" w:cs="Courier New"/>
            <w:lang w:val="en-US"/>
          </w:rPr>
          <w:t>e</w:t>
        </w:r>
      </w:ins>
      <w:ins w:id="63" w:author="BOUCADAIR Mohamed INNOV/NET" w:date="2021-10-28T09:57:00Z">
        <w:r w:rsidR="006627FE">
          <w:rPr>
            <w:rFonts w:ascii="Courier New" w:hAnsi="Courier New" w:cs="Courier New"/>
            <w:lang w:val="en-US"/>
          </w:rPr>
          <w:t>d</w:t>
        </w:r>
      </w:ins>
      <w:r w:rsidRPr="003700CE">
        <w:rPr>
          <w:rFonts w:ascii="Courier New" w:hAnsi="Courier New" w:cs="Courier New"/>
          <w:lang w:val="en-US"/>
        </w:rPr>
        <w:t xml:space="preserve"> domain for the purpose of illustrating the use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of the NSH. Traffic passes through a sequence of Service Function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</w:t>
      </w:r>
      <w:r w:rsidRPr="003700CE">
        <w:rPr>
          <w:rFonts w:ascii="Courier New" w:hAnsi="Courier New" w:cs="Courier New"/>
          <w:lang w:val="en-US"/>
        </w:rPr>
        <w:t xml:space="preserve"> Forwarders (SFFs) each of which sends the traffic to one or more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Service Functions (SFs). Each SF performs some operation on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traffic, for example firewall</w:t>
      </w:r>
      <w:ins w:id="64" w:author="BOUCADAIR Mohamed INNOV/NET" w:date="2021-10-28T13:12:00Z">
        <w:r w:rsidR="00057212">
          <w:rPr>
            <w:rFonts w:ascii="Courier New" w:hAnsi="Courier New" w:cs="Courier New"/>
            <w:lang w:val="en-US"/>
          </w:rPr>
          <w:t>ing</w:t>
        </w:r>
      </w:ins>
      <w:r w:rsidRPr="003700CE">
        <w:rPr>
          <w:rFonts w:ascii="Courier New" w:hAnsi="Courier New" w:cs="Courier New"/>
          <w:lang w:val="en-US"/>
        </w:rPr>
        <w:t xml:space="preserve"> or Network Address Translation (NAT) or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load </w:t>
      </w:r>
      <w:del w:id="65" w:author="BOUCADAIR Mohamed INNOV/NET" w:date="2021-10-28T13:13:00Z">
        <w:r w:rsidRPr="003700CE" w:rsidDel="00057212">
          <w:rPr>
            <w:rFonts w:ascii="Courier New" w:hAnsi="Courier New" w:cs="Courier New"/>
            <w:lang w:val="en-US"/>
          </w:rPr>
          <w:delText>balancer</w:delText>
        </w:r>
      </w:del>
      <w:ins w:id="66" w:author="BOUCADAIR Mohamed INNOV/NET" w:date="2021-10-28T13:13:00Z">
        <w:r w:rsidR="00057212" w:rsidRPr="003700CE">
          <w:rPr>
            <w:rFonts w:ascii="Courier New" w:hAnsi="Courier New" w:cs="Courier New"/>
            <w:lang w:val="en-US"/>
          </w:rPr>
          <w:t>balanc</w:t>
        </w:r>
        <w:r w:rsidR="00057212">
          <w:rPr>
            <w:rFonts w:ascii="Courier New" w:hAnsi="Courier New" w:cs="Courier New"/>
            <w:lang w:val="en-US"/>
          </w:rPr>
          <w:t>ing</w:t>
        </w:r>
      </w:ins>
      <w:r w:rsidRPr="003700CE">
        <w:rPr>
          <w:rFonts w:ascii="Courier New" w:hAnsi="Courier New" w:cs="Courier New"/>
          <w:lang w:val="en-US"/>
        </w:rPr>
        <w:t>, and then returns it to the SFF f</w:t>
      </w:r>
      <w:r w:rsidRPr="003700CE">
        <w:rPr>
          <w:rFonts w:ascii="Courier New" w:hAnsi="Courier New" w:cs="Courier New"/>
          <w:lang w:val="en-US"/>
        </w:rPr>
        <w:t xml:space="preserve">rom which </w:t>
      </w:r>
      <w:del w:id="67" w:author="BOUCADAIR Mohamed INNOV/NET" w:date="2021-10-28T13:13:00Z">
        <w:r w:rsidRPr="003700CE" w:rsidDel="00057212">
          <w:rPr>
            <w:rFonts w:ascii="Courier New" w:hAnsi="Courier New" w:cs="Courier New"/>
            <w:lang w:val="en-US"/>
          </w:rPr>
          <w:delText xml:space="preserve">it </w:delText>
        </w:r>
      </w:del>
      <w:ins w:id="68" w:author="BOUCADAIR Mohamed INNOV/NET" w:date="2021-10-28T13:13:00Z">
        <w:r w:rsidR="00057212">
          <w:rPr>
            <w:rFonts w:ascii="Courier New" w:hAnsi="Courier New" w:cs="Courier New"/>
            <w:lang w:val="en-US"/>
          </w:rPr>
          <w:t xml:space="preserve">the traffic  </w:t>
        </w:r>
      </w:ins>
      <w:r w:rsidRPr="003700CE">
        <w:rPr>
          <w:rFonts w:ascii="Courier New" w:hAnsi="Courier New" w:cs="Courier New"/>
          <w:lang w:val="en-US"/>
        </w:rPr>
        <w:t>was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received.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Logically, during the transit </w:t>
      </w:r>
      <w:del w:id="69" w:author="BOUCADAIR Mohamed INNOV/NET" w:date="2021-10-28T09:57:00Z">
        <w:r w:rsidRPr="003700CE" w:rsidDel="006627FE">
          <w:rPr>
            <w:rFonts w:ascii="Courier New" w:hAnsi="Courier New" w:cs="Courier New"/>
            <w:lang w:val="en-US"/>
          </w:rPr>
          <w:delText xml:space="preserve">of </w:delText>
        </w:r>
      </w:del>
      <w:ins w:id="70" w:author="BOUCADAIR Mohamed INNOV/NET" w:date="2021-10-28T09:57:00Z">
        <w:r w:rsidR="006627FE">
          <w:rPr>
            <w:rFonts w:ascii="Courier New" w:hAnsi="Courier New" w:cs="Courier New"/>
            <w:lang w:val="en-US"/>
          </w:rPr>
          <w:t>at</w:t>
        </w:r>
        <w:r w:rsidR="006627FE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each SFF, the outer transport header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that got the packet to the SFF is stripped (see Figure 3), the SFF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decides on the next forwarding step, either adding a</w:t>
      </w:r>
      <w:ins w:id="71" w:author="BOUCADAIR Mohamed INNOV/NET" w:date="2021-10-28T13:14:00Z">
        <w:r w:rsidR="00057212">
          <w:rPr>
            <w:rFonts w:ascii="Courier New" w:hAnsi="Courier New" w:cs="Courier New"/>
            <w:lang w:val="en-US"/>
          </w:rPr>
          <w:t>n</w:t>
        </w:r>
      </w:ins>
      <w:r w:rsidRPr="003700CE">
        <w:rPr>
          <w:rFonts w:ascii="Courier New" w:hAnsi="Courier New" w:cs="Courier New"/>
          <w:lang w:val="en-US"/>
        </w:rPr>
        <w:t xml:space="preserve"> </w:t>
      </w:r>
      <w:del w:id="72" w:author="BOUCADAIR Mohamed INNOV/NET" w:date="2021-10-28T13:14:00Z">
        <w:r w:rsidRPr="003700CE" w:rsidDel="00057212">
          <w:rPr>
            <w:rFonts w:ascii="Courier New" w:hAnsi="Courier New" w:cs="Courier New"/>
            <w:lang w:val="en-US"/>
          </w:rPr>
          <w:delText xml:space="preserve">new </w:delText>
        </w:r>
      </w:del>
      <w:ins w:id="73" w:author="BOUCADAIR Mohamed INNOV/NET" w:date="2021-10-28T13:14:00Z">
        <w:r w:rsidR="00057212">
          <w:rPr>
            <w:rFonts w:ascii="Courier New" w:hAnsi="Courier New" w:cs="Courier New"/>
            <w:lang w:val="en-US"/>
          </w:rPr>
          <w:t>outer</w:t>
        </w:r>
        <w:r w:rsidR="00057212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transport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</w:t>
      </w:r>
      <w:r w:rsidRPr="003700CE">
        <w:rPr>
          <w:rFonts w:ascii="Courier New" w:hAnsi="Courier New" w:cs="Courier New"/>
          <w:lang w:val="en-US"/>
        </w:rPr>
        <w:t>e et al          Expires April 2022                   [Page 5]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header or, if the SFF is the </w:t>
      </w:r>
      <w:del w:id="74" w:author="BOUCADAIR Mohamed INNOV/NET" w:date="2021-10-28T09:58:00Z">
        <w:r w:rsidRPr="003700CE" w:rsidDel="006627FE">
          <w:rPr>
            <w:rFonts w:ascii="Courier New" w:hAnsi="Courier New" w:cs="Courier New"/>
            <w:lang w:val="en-US"/>
          </w:rPr>
          <w:delText>exit/egress</w:delText>
        </w:r>
      </w:del>
      <w:ins w:id="75" w:author="BOUCADAIR Mohamed INNOV/NET" w:date="2021-10-28T09:58:00Z">
        <w:r w:rsidR="006627FE">
          <w:rPr>
            <w:rFonts w:ascii="Courier New" w:hAnsi="Courier New" w:cs="Courier New"/>
            <w:lang w:val="en-US"/>
          </w:rPr>
          <w:t>last SFF of the service chain</w:t>
        </w:r>
      </w:ins>
      <w:r w:rsidRPr="003700CE">
        <w:rPr>
          <w:rFonts w:ascii="Courier New" w:hAnsi="Courier New" w:cs="Courier New"/>
          <w:lang w:val="en-US"/>
        </w:rPr>
        <w:t>, removing the NSH header.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transport </w:t>
      </w:r>
      <w:del w:id="76" w:author="BOUCADAIR Mohamed INNOV/NET" w:date="2021-10-28T10:00:00Z">
        <w:r w:rsidRPr="003700CE" w:rsidDel="006627FE">
          <w:rPr>
            <w:rFonts w:ascii="Courier New" w:hAnsi="Courier New" w:cs="Courier New"/>
            <w:lang w:val="en-US"/>
          </w:rPr>
          <w:delText xml:space="preserve">headers </w:delText>
        </w:r>
      </w:del>
      <w:ins w:id="77" w:author="BOUCADAIR Mohamed INNOV/NET" w:date="2021-10-28T10:00:00Z">
        <w:r w:rsidR="006627FE">
          <w:rPr>
            <w:rFonts w:ascii="Courier New" w:hAnsi="Courier New" w:cs="Courier New"/>
            <w:lang w:val="en-US"/>
          </w:rPr>
          <w:t xml:space="preserve">encapsulation </w:t>
        </w:r>
      </w:ins>
      <w:del w:id="78" w:author="BOUCADAIR Mohamed INNOV/NET" w:date="2021-10-28T10:00:00Z">
        <w:r w:rsidRPr="003700CE" w:rsidDel="006627FE">
          <w:rPr>
            <w:rFonts w:ascii="Courier New" w:hAnsi="Courier New" w:cs="Courier New"/>
            <w:lang w:val="en-US"/>
          </w:rPr>
          <w:delText>added</w:delText>
        </w:r>
      </w:del>
      <w:r w:rsidRPr="003700CE">
        <w:rPr>
          <w:rFonts w:ascii="Courier New" w:hAnsi="Courier New" w:cs="Courier New"/>
          <w:lang w:val="en-US"/>
        </w:rPr>
        <w:t xml:space="preserve"> may be differen</w:t>
      </w:r>
      <w:r w:rsidRPr="003700CE">
        <w:rPr>
          <w:rFonts w:ascii="Courier New" w:hAnsi="Courier New" w:cs="Courier New"/>
          <w:lang w:val="en-US"/>
        </w:rPr>
        <w:t>t in different regions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del w:id="79" w:author="BOUCADAIR Mohamed INNOV/NET" w:date="2021-10-28T10:00:00Z">
        <w:r w:rsidRPr="003700CE" w:rsidDel="006627FE">
          <w:rPr>
            <w:rFonts w:ascii="Courier New" w:hAnsi="Courier New" w:cs="Courier New"/>
            <w:lang w:val="en-US"/>
          </w:rPr>
          <w:delText xml:space="preserve">the </w:delText>
        </w:r>
      </w:del>
      <w:ins w:id="80" w:author="BOUCADAIR Mohamed INNOV/NET" w:date="2021-10-28T10:00:00Z">
        <w:r w:rsidR="006627FE">
          <w:rPr>
            <w:rFonts w:ascii="Courier New" w:hAnsi="Courier New" w:cs="Courier New"/>
            <w:lang w:val="en-US"/>
          </w:rPr>
          <w:t>an</w:t>
        </w:r>
        <w:r w:rsidR="006627FE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SFC</w:t>
      </w:r>
      <w:ins w:id="81" w:author="BOUCADAIR Mohamed INNOV/NET" w:date="2021-10-28T10:00:00Z">
        <w:r w:rsidR="006627FE">
          <w:rPr>
            <w:rFonts w:ascii="Courier New" w:hAnsi="Courier New" w:cs="Courier New"/>
            <w:lang w:val="en-US"/>
          </w:rPr>
          <w:t>-enabled</w:t>
        </w:r>
      </w:ins>
      <w:r w:rsidRPr="003700CE">
        <w:rPr>
          <w:rFonts w:ascii="Courier New" w:hAnsi="Courier New" w:cs="Courier New"/>
          <w:lang w:val="en-US"/>
        </w:rPr>
        <w:t xml:space="preserve"> domain. For example, IP could be used for some SFF-to-SFF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communication and </w:t>
      </w:r>
      <w:commentRangeStart w:id="82"/>
      <w:del w:id="83" w:author="BOUCADAIR Mohamed INNOV/NET" w:date="2021-10-28T13:15:00Z">
        <w:r w:rsidRPr="003700CE" w:rsidDel="00057212">
          <w:rPr>
            <w:rFonts w:ascii="Courier New" w:hAnsi="Courier New" w:cs="Courier New"/>
            <w:lang w:val="en-US"/>
          </w:rPr>
          <w:delText>MPLS</w:delText>
        </w:r>
      </w:del>
      <w:commentRangeEnd w:id="82"/>
      <w:r w:rsidR="00057212">
        <w:rPr>
          <w:rStyle w:val="Marquedecommentaire"/>
          <w:rFonts w:asciiTheme="minorHAnsi" w:hAnsiTheme="minorHAnsi"/>
        </w:rPr>
        <w:commentReference w:id="82"/>
      </w:r>
      <w:del w:id="84" w:author="BOUCADAIR Mohamed INNOV/NET" w:date="2021-10-28T13:15:00Z">
        <w:r w:rsidRPr="003700CE" w:rsidDel="00057212">
          <w:rPr>
            <w:rFonts w:ascii="Courier New" w:hAnsi="Courier New" w:cs="Courier New"/>
            <w:lang w:val="en-US"/>
          </w:rPr>
          <w:delText xml:space="preserve"> </w:delText>
        </w:r>
      </w:del>
      <w:ins w:id="85" w:author="BOUCADAIR Mohamed INNOV/NET" w:date="2021-10-28T13:15:00Z">
        <w:r w:rsidR="00057212">
          <w:rPr>
            <w:rFonts w:ascii="Courier New" w:hAnsi="Courier New" w:cs="Courier New"/>
            <w:lang w:val="en-US"/>
          </w:rPr>
          <w:t>VxLAN</w:t>
        </w:r>
        <w:r w:rsidR="00057212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used for other such communication.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1.2 ECN Background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Explicit </w:t>
      </w:r>
      <w:del w:id="86" w:author="BOUCADAIR Mohamed INNOV/NET" w:date="2021-10-28T10:01:00Z">
        <w:r w:rsidRPr="003700CE" w:rsidDel="002B4C4A">
          <w:rPr>
            <w:rFonts w:ascii="Courier New" w:hAnsi="Courier New" w:cs="Courier New"/>
            <w:lang w:val="en-US"/>
          </w:rPr>
          <w:delText xml:space="preserve">congestion </w:delText>
        </w:r>
      </w:del>
      <w:ins w:id="87" w:author="BOUCADAIR Mohamed INNOV/NET" w:date="2021-10-28T10:01:00Z">
        <w:r w:rsidR="002B4C4A">
          <w:rPr>
            <w:rFonts w:ascii="Courier New" w:hAnsi="Courier New" w:cs="Courier New"/>
            <w:lang w:val="en-US"/>
          </w:rPr>
          <w:t>C</w:t>
        </w:r>
        <w:r w:rsidR="002B4C4A" w:rsidRPr="003700CE">
          <w:rPr>
            <w:rFonts w:ascii="Courier New" w:hAnsi="Courier New" w:cs="Courier New"/>
            <w:lang w:val="en-US"/>
          </w:rPr>
          <w:t xml:space="preserve">ongestion </w:t>
        </w:r>
      </w:ins>
      <w:del w:id="88" w:author="BOUCADAIR Mohamed INNOV/NET" w:date="2021-10-28T10:01:00Z">
        <w:r w:rsidRPr="003700CE" w:rsidDel="002B4C4A">
          <w:rPr>
            <w:rFonts w:ascii="Courier New" w:hAnsi="Courier New" w:cs="Courier New"/>
            <w:lang w:val="en-US"/>
          </w:rPr>
          <w:delText xml:space="preserve">notification </w:delText>
        </w:r>
      </w:del>
      <w:ins w:id="89" w:author="BOUCADAIR Mohamed INNOV/NET" w:date="2021-10-28T10:01:00Z">
        <w:r w:rsidR="002B4C4A">
          <w:rPr>
            <w:rFonts w:ascii="Courier New" w:hAnsi="Courier New" w:cs="Courier New"/>
            <w:lang w:val="en-US"/>
          </w:rPr>
          <w:t>N</w:t>
        </w:r>
        <w:r w:rsidR="002B4C4A" w:rsidRPr="003700CE">
          <w:rPr>
            <w:rFonts w:ascii="Courier New" w:hAnsi="Courier New" w:cs="Courier New"/>
            <w:lang w:val="en-US"/>
          </w:rPr>
          <w:t xml:space="preserve">otification </w:t>
        </w:r>
      </w:ins>
      <w:r w:rsidRPr="003700CE">
        <w:rPr>
          <w:rFonts w:ascii="Courier New" w:hAnsi="Courier New" w:cs="Courier New"/>
          <w:lang w:val="en-US"/>
        </w:rPr>
        <w:t>(ECN</w:t>
      </w:r>
      <w:ins w:id="90" w:author="BOUCADAIR Mohamed INNOV/NET" w:date="2021-10-28T10:01:00Z">
        <w:r w:rsidR="002B4C4A">
          <w:rPr>
            <w:rFonts w:ascii="Courier New" w:hAnsi="Courier New" w:cs="Courier New"/>
            <w:lang w:val="en-US"/>
          </w:rPr>
          <w:t>)</w:t>
        </w:r>
      </w:ins>
      <w:r w:rsidRPr="003700CE">
        <w:rPr>
          <w:rFonts w:ascii="Courier New" w:hAnsi="Courier New" w:cs="Courier New"/>
          <w:lang w:val="en-US"/>
        </w:rPr>
        <w:t xml:space="preserve"> [RFC3168]</w:t>
      </w:r>
      <w:del w:id="91" w:author="BOUCADAIR Mohamed INNOV/NET" w:date="2021-10-28T10:01:00Z">
        <w:r w:rsidRPr="003700CE" w:rsidDel="002B4C4A">
          <w:rPr>
            <w:rFonts w:ascii="Courier New" w:hAnsi="Courier New" w:cs="Courier New"/>
            <w:lang w:val="en-US"/>
          </w:rPr>
          <w:delText>)</w:delText>
        </w:r>
      </w:del>
      <w:r w:rsidRPr="003700CE">
        <w:rPr>
          <w:rFonts w:ascii="Courier New" w:hAnsi="Courier New" w:cs="Courier New"/>
          <w:lang w:val="en-US"/>
        </w:rPr>
        <w:t xml:space="preserve"> allows a forwarding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el</w:t>
      </w:r>
      <w:r w:rsidRPr="003700CE">
        <w:rPr>
          <w:rFonts w:ascii="Courier New" w:hAnsi="Courier New" w:cs="Courier New"/>
          <w:lang w:val="en-US"/>
        </w:rPr>
        <w:t>ement (such as a router</w:t>
      </w:r>
      <w:ins w:id="92" w:author="BOUCADAIR Mohamed INNOV/NET" w:date="2021-10-28T10:01:00Z">
        <w:r w:rsidR="002B4C4A">
          <w:rPr>
            <w:rFonts w:ascii="Courier New" w:hAnsi="Courier New" w:cs="Courier New"/>
            <w:lang w:val="en-US"/>
          </w:rPr>
          <w:t>,</w:t>
        </w:r>
      </w:ins>
      <w:r w:rsidRPr="003700CE">
        <w:rPr>
          <w:rFonts w:ascii="Courier New" w:hAnsi="Courier New" w:cs="Courier New"/>
          <w:lang w:val="en-US"/>
        </w:rPr>
        <w:t xml:space="preserve"> </w:t>
      </w:r>
      <w:del w:id="93" w:author="BOUCADAIR Mohamed INNOV/NET" w:date="2021-10-28T10:01:00Z">
        <w:r w:rsidRPr="003700CE" w:rsidDel="002B4C4A">
          <w:rPr>
            <w:rFonts w:ascii="Courier New" w:hAnsi="Courier New" w:cs="Courier New"/>
            <w:lang w:val="en-US"/>
          </w:rPr>
          <w:delText xml:space="preserve">or </w:delText>
        </w:r>
      </w:del>
      <w:r w:rsidRPr="003700CE">
        <w:rPr>
          <w:rFonts w:ascii="Courier New" w:hAnsi="Courier New" w:cs="Courier New"/>
          <w:lang w:val="en-US"/>
        </w:rPr>
        <w:t>a</w:t>
      </w:r>
      <w:ins w:id="94" w:author="BOUCADAIR Mohamed INNOV/NET" w:date="2021-10-28T10:01:00Z">
        <w:r w:rsidR="002B4C4A">
          <w:rPr>
            <w:rFonts w:ascii="Courier New" w:hAnsi="Courier New" w:cs="Courier New"/>
            <w:lang w:val="en-US"/>
          </w:rPr>
          <w:t xml:space="preserve">n SFF, </w:t>
        </w:r>
      </w:ins>
      <w:del w:id="95" w:author="BOUCADAIR Mohamed INNOV/NET" w:date="2021-10-28T10:01:00Z">
        <w:r w:rsidRPr="003700CE" w:rsidDel="002B4C4A">
          <w:rPr>
            <w:rFonts w:ascii="Courier New" w:hAnsi="Courier New" w:cs="Courier New"/>
            <w:lang w:val="en-US"/>
          </w:rPr>
          <w:delText xml:space="preserve"> Service Function Forwarder (SFF)</w:delText>
        </w:r>
      </w:del>
      <w:r w:rsidRPr="003700CE">
        <w:rPr>
          <w:rFonts w:ascii="Courier New" w:hAnsi="Courier New" w:cs="Courier New"/>
          <w:lang w:val="en-US"/>
        </w:rPr>
        <w:t xml:space="preserve"> or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commentRangeStart w:id="96"/>
      <w:ins w:id="97" w:author="BOUCADAIR Mohamed INNOV/NET" w:date="2021-10-28T10:02:00Z">
        <w:r w:rsidR="002B4C4A">
          <w:rPr>
            <w:rFonts w:ascii="Courier New" w:hAnsi="Courier New" w:cs="Courier New"/>
            <w:lang w:val="en-US"/>
          </w:rPr>
          <w:t xml:space="preserve">an </w:t>
        </w:r>
      </w:ins>
      <w:del w:id="98" w:author="BOUCADAIR Mohamed INNOV/NET" w:date="2021-10-28T10:02:00Z">
        <w:r w:rsidRPr="003700CE" w:rsidDel="002B4C4A">
          <w:rPr>
            <w:rFonts w:ascii="Courier New" w:hAnsi="Courier New" w:cs="Courier New"/>
            <w:lang w:val="en-US"/>
          </w:rPr>
          <w:delText>Service Function (</w:delText>
        </w:r>
      </w:del>
      <w:r w:rsidRPr="003700CE">
        <w:rPr>
          <w:rFonts w:ascii="Courier New" w:hAnsi="Courier New" w:cs="Courier New"/>
          <w:lang w:val="en-US"/>
        </w:rPr>
        <w:t>SF</w:t>
      </w:r>
      <w:del w:id="99" w:author="BOUCADAIR Mohamed INNOV/NET" w:date="2021-10-28T10:02:00Z">
        <w:r w:rsidRPr="003700CE" w:rsidDel="002B4C4A">
          <w:rPr>
            <w:rFonts w:ascii="Courier New" w:hAnsi="Courier New" w:cs="Courier New"/>
            <w:lang w:val="en-US"/>
          </w:rPr>
          <w:delText>)</w:delText>
        </w:r>
      </w:del>
      <w:commentRangeEnd w:id="96"/>
      <w:r w:rsidR="002B4C4A">
        <w:rPr>
          <w:rStyle w:val="Marquedecommentaire"/>
          <w:rFonts w:asciiTheme="minorHAnsi" w:hAnsiTheme="minorHAnsi"/>
        </w:rPr>
        <w:commentReference w:id="96"/>
      </w:r>
      <w:r w:rsidRPr="003700CE">
        <w:rPr>
          <w:rFonts w:ascii="Courier New" w:hAnsi="Courier New" w:cs="Courier New"/>
          <w:lang w:val="en-US"/>
        </w:rPr>
        <w:t xml:space="preserve">) to notify downstream </w:t>
      </w:r>
      <w:del w:id="100" w:author="BOUCADAIR Mohamed INNOV/NET" w:date="2021-10-28T10:02:00Z">
        <w:r w:rsidRPr="003700CE" w:rsidDel="002B4C4A">
          <w:rPr>
            <w:rFonts w:ascii="Courier New" w:hAnsi="Courier New" w:cs="Courier New"/>
            <w:lang w:val="en-US"/>
          </w:rPr>
          <w:delText xml:space="preserve">devices </w:delText>
        </w:r>
      </w:del>
      <w:ins w:id="101" w:author="BOUCADAIR Mohamed INNOV/NET" w:date="2021-10-28T10:02:00Z">
        <w:r w:rsidR="002B4C4A">
          <w:rPr>
            <w:rFonts w:ascii="Courier New" w:hAnsi="Courier New" w:cs="Courier New"/>
            <w:lang w:val="en-US"/>
          </w:rPr>
          <w:t>nodes</w:t>
        </w:r>
        <w:r w:rsidR="002B4C4A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of the onset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congestion</w:t>
      </w:r>
      <w:del w:id="102" w:author="BOUCADAIR Mohamed INNOV/NET" w:date="2021-10-28T13:16:00Z">
        <w:r w:rsidRPr="003700CE" w:rsidDel="00057212">
          <w:rPr>
            <w:rFonts w:ascii="Courier New" w:hAnsi="Courier New" w:cs="Courier New"/>
            <w:lang w:val="en-US"/>
          </w:rPr>
          <w:delText xml:space="preserve"> </w:delText>
        </w:r>
        <w:commentRangeStart w:id="103"/>
        <w:r w:rsidRPr="003700CE" w:rsidDel="00057212">
          <w:rPr>
            <w:rFonts w:ascii="Courier New" w:hAnsi="Courier New" w:cs="Courier New"/>
            <w:lang w:val="en-US"/>
          </w:rPr>
          <w:delText>without having to drop packets</w:delText>
        </w:r>
      </w:del>
      <w:commentRangeEnd w:id="103"/>
      <w:r w:rsidR="00057212">
        <w:rPr>
          <w:rStyle w:val="Marquedecommentaire"/>
          <w:rFonts w:asciiTheme="minorHAnsi" w:hAnsiTheme="minorHAnsi"/>
        </w:rPr>
        <w:commentReference w:id="103"/>
      </w:r>
      <w:r w:rsidRPr="003700CE">
        <w:rPr>
          <w:rFonts w:ascii="Courier New" w:hAnsi="Courier New" w:cs="Courier New"/>
          <w:lang w:val="en-US"/>
        </w:rPr>
        <w:t>. This can be used as an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element in </w:t>
      </w:r>
      <w:del w:id="104" w:author="BOUCADAIR Mohamed INNOV/NET" w:date="2021-10-28T10:03:00Z">
        <w:r w:rsidRPr="003700CE" w:rsidDel="002B4C4A">
          <w:rPr>
            <w:rFonts w:ascii="Courier New" w:hAnsi="Courier New" w:cs="Courier New"/>
            <w:lang w:val="en-US"/>
          </w:rPr>
          <w:delText xml:space="preserve">active </w:delText>
        </w:r>
      </w:del>
      <w:ins w:id="105" w:author="BOUCADAIR Mohamed INNOV/NET" w:date="2021-10-28T10:03:00Z">
        <w:r w:rsidR="002B4C4A">
          <w:rPr>
            <w:rFonts w:ascii="Courier New" w:hAnsi="Courier New" w:cs="Courier New"/>
            <w:lang w:val="en-US"/>
          </w:rPr>
          <w:t>A</w:t>
        </w:r>
        <w:r w:rsidR="002B4C4A" w:rsidRPr="003700CE">
          <w:rPr>
            <w:rFonts w:ascii="Courier New" w:hAnsi="Courier New" w:cs="Courier New"/>
            <w:lang w:val="en-US"/>
          </w:rPr>
          <w:t xml:space="preserve">ctive </w:t>
        </w:r>
      </w:ins>
      <w:del w:id="106" w:author="BOUCADAIR Mohamed INNOV/NET" w:date="2021-10-28T10:03:00Z">
        <w:r w:rsidRPr="003700CE" w:rsidDel="002B4C4A">
          <w:rPr>
            <w:rFonts w:ascii="Courier New" w:hAnsi="Courier New" w:cs="Courier New"/>
            <w:lang w:val="en-US"/>
          </w:rPr>
          <w:delText xml:space="preserve">queue </w:delText>
        </w:r>
      </w:del>
      <w:ins w:id="107" w:author="BOUCADAIR Mohamed INNOV/NET" w:date="2021-10-28T10:03:00Z">
        <w:r w:rsidR="002B4C4A">
          <w:rPr>
            <w:rFonts w:ascii="Courier New" w:hAnsi="Courier New" w:cs="Courier New"/>
            <w:lang w:val="en-US"/>
          </w:rPr>
          <w:t>Q</w:t>
        </w:r>
        <w:r w:rsidR="002B4C4A" w:rsidRPr="003700CE">
          <w:rPr>
            <w:rFonts w:ascii="Courier New" w:hAnsi="Courier New" w:cs="Courier New"/>
            <w:lang w:val="en-US"/>
          </w:rPr>
          <w:t xml:space="preserve">ueue </w:t>
        </w:r>
      </w:ins>
      <w:del w:id="108" w:author="BOUCADAIR Mohamed INNOV/NET" w:date="2021-10-28T10:03:00Z">
        <w:r w:rsidRPr="003700CE" w:rsidDel="002B4C4A">
          <w:rPr>
            <w:rFonts w:ascii="Courier New" w:hAnsi="Courier New" w:cs="Courier New"/>
            <w:lang w:val="en-US"/>
          </w:rPr>
          <w:delText xml:space="preserve">management </w:delText>
        </w:r>
      </w:del>
      <w:ins w:id="109" w:author="BOUCADAIR Mohamed INNOV/NET" w:date="2021-10-28T10:03:00Z">
        <w:r w:rsidR="002B4C4A">
          <w:rPr>
            <w:rFonts w:ascii="Courier New" w:hAnsi="Courier New" w:cs="Courier New"/>
            <w:lang w:val="en-US"/>
          </w:rPr>
          <w:t>M</w:t>
        </w:r>
        <w:r w:rsidR="002B4C4A" w:rsidRPr="003700CE">
          <w:rPr>
            <w:rFonts w:ascii="Courier New" w:hAnsi="Courier New" w:cs="Courier New"/>
            <w:lang w:val="en-US"/>
          </w:rPr>
          <w:t xml:space="preserve">anagement </w:t>
        </w:r>
      </w:ins>
      <w:r w:rsidRPr="003700CE">
        <w:rPr>
          <w:rFonts w:ascii="Courier New" w:hAnsi="Courier New" w:cs="Courier New"/>
          <w:lang w:val="en-US"/>
        </w:rPr>
        <w:t>(AQM) [RFC756</w:t>
      </w:r>
      <w:r w:rsidRPr="003700CE">
        <w:rPr>
          <w:rFonts w:ascii="Courier New" w:hAnsi="Courier New" w:cs="Courier New"/>
          <w:lang w:val="en-US"/>
        </w:rPr>
        <w:t>7] to improve network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efficiency through better traffic control without packet drops. </w:t>
      </w:r>
      <w:del w:id="110" w:author="BOUCADAIR Mohamed INNOV/NET" w:date="2021-10-28T10:03:00Z">
        <w:r w:rsidRPr="003700CE" w:rsidDel="002B4C4A">
          <w:rPr>
            <w:rFonts w:ascii="Courier New" w:hAnsi="Courier New" w:cs="Courier New"/>
            <w:lang w:val="en-US"/>
          </w:rPr>
          <w:delText>The</w:delText>
        </w:r>
      </w:del>
      <w:ins w:id="111" w:author="BOUCADAIR Mohamed INNOV/NET" w:date="2021-10-28T10:03:00Z">
        <w:r w:rsidR="002B4C4A">
          <w:rPr>
            <w:rFonts w:ascii="Courier New" w:hAnsi="Courier New" w:cs="Courier New"/>
            <w:lang w:val="en-US"/>
          </w:rPr>
          <w:t>A</w:t>
        </w:r>
      </w:ins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forwarding element can explicitly mark some packets </w:t>
      </w:r>
      <w:del w:id="112" w:author="BOUCADAIR Mohamed INNOV/NET" w:date="2021-10-28T13:17:00Z">
        <w:r w:rsidRPr="003700CE" w:rsidDel="00057212">
          <w:rPr>
            <w:rFonts w:ascii="Courier New" w:hAnsi="Courier New" w:cs="Courier New"/>
            <w:lang w:val="en-US"/>
          </w:rPr>
          <w:delText xml:space="preserve">in </w:delText>
        </w:r>
      </w:del>
      <w:ins w:id="113" w:author="BOUCADAIR Mohamed INNOV/NET" w:date="2021-10-28T13:17:00Z">
        <w:r w:rsidR="00057212">
          <w:rPr>
            <w:rFonts w:ascii="Courier New" w:hAnsi="Courier New" w:cs="Courier New"/>
            <w:lang w:val="en-US"/>
          </w:rPr>
          <w:t>using</w:t>
        </w:r>
        <w:r w:rsidR="00057212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an ECN field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instead of dropping the packet. For example, a two-bit field 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available for ECN mark</w:t>
      </w:r>
      <w:r w:rsidRPr="003700CE">
        <w:rPr>
          <w:rFonts w:ascii="Courier New" w:hAnsi="Courier New" w:cs="Courier New"/>
          <w:lang w:val="en-US"/>
        </w:rPr>
        <w:t>ing in IP headers [RFC3168].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1.3 Tunnel Congestion Feedback Background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Tunnels are widely deployed in various networks including data center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networks, enterprise network</w:t>
      </w:r>
      <w:ins w:id="114" w:author="BOUCADAIR Mohamed INNOV/NET" w:date="2021-10-28T10:03:00Z">
        <w:r w:rsidR="00C70FE1">
          <w:rPr>
            <w:rFonts w:ascii="Courier New" w:hAnsi="Courier New" w:cs="Courier New"/>
            <w:lang w:val="en-US"/>
          </w:rPr>
          <w:t>s</w:t>
        </w:r>
      </w:ins>
      <w:r w:rsidRPr="003700CE">
        <w:rPr>
          <w:rFonts w:ascii="Courier New" w:hAnsi="Courier New" w:cs="Courier New"/>
          <w:lang w:val="en-US"/>
        </w:rPr>
        <w:t xml:space="preserve">, and the </w:t>
      </w:r>
      <w:del w:id="115" w:author="BOUCADAIR Mohamed INNOV/NET" w:date="2021-10-28T10:04:00Z">
        <w:r w:rsidRPr="003700CE" w:rsidDel="00C70FE1">
          <w:rPr>
            <w:rFonts w:ascii="Courier New" w:hAnsi="Courier New" w:cs="Courier New"/>
            <w:lang w:val="en-US"/>
          </w:rPr>
          <w:delText xml:space="preserve">public </w:delText>
        </w:r>
      </w:del>
      <w:r w:rsidRPr="003700CE">
        <w:rPr>
          <w:rFonts w:ascii="Courier New" w:hAnsi="Courier New" w:cs="Courier New"/>
          <w:lang w:val="en-US"/>
        </w:rPr>
        <w:t>Internet. A tunnel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consists of ingress, egress</w:t>
      </w:r>
      <w:commentRangeStart w:id="116"/>
      <w:r w:rsidRPr="003700CE">
        <w:rPr>
          <w:rFonts w:ascii="Courier New" w:hAnsi="Courier New" w:cs="Courier New"/>
          <w:lang w:val="en-US"/>
        </w:rPr>
        <w:t>, and a set</w:t>
      </w:r>
      <w:r w:rsidRPr="003700CE">
        <w:rPr>
          <w:rFonts w:ascii="Courier New" w:hAnsi="Courier New" w:cs="Courier New"/>
          <w:lang w:val="en-US"/>
        </w:rPr>
        <w:t xml:space="preserve"> of intermediate nodes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including routers</w:t>
      </w:r>
      <w:commentRangeEnd w:id="116"/>
      <w:r w:rsidR="0098358C">
        <w:rPr>
          <w:rStyle w:val="Marquedecommentaire"/>
          <w:rFonts w:asciiTheme="minorHAnsi" w:hAnsiTheme="minorHAnsi"/>
        </w:rPr>
        <w:commentReference w:id="116"/>
      </w:r>
      <w:r w:rsidRPr="003700CE">
        <w:rPr>
          <w:rFonts w:ascii="Courier New" w:hAnsi="Courier New" w:cs="Courier New"/>
          <w:lang w:val="en-US"/>
        </w:rPr>
        <w:t>.  Tunnel Congestion Feedback (Section 4) is a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building block for congestion mitigation</w:t>
      </w:r>
      <w:del w:id="117" w:author="BOUCADAIR Mohamed INNOV/NET" w:date="2021-10-28T13:18:00Z">
        <w:r w:rsidRPr="003700CE" w:rsidDel="0089497F">
          <w:rPr>
            <w:rFonts w:ascii="Courier New" w:hAnsi="Courier New" w:cs="Courier New"/>
            <w:lang w:val="en-US"/>
          </w:rPr>
          <w:delText xml:space="preserve"> methods</w:delText>
        </w:r>
      </w:del>
      <w:r w:rsidRPr="003700CE">
        <w:rPr>
          <w:rFonts w:ascii="Courier New" w:hAnsi="Courier New" w:cs="Courier New"/>
          <w:lang w:val="en-US"/>
        </w:rPr>
        <w:t>. It supports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feedback of congestion information from an egress node to an ingress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node. This document treats</w:t>
      </w:r>
      <w:r w:rsidRPr="003700CE">
        <w:rPr>
          <w:rFonts w:ascii="Courier New" w:hAnsi="Courier New" w:cs="Courier New"/>
          <w:lang w:val="en-US"/>
        </w:rPr>
        <w:t xml:space="preserve"> the SFC</w:t>
      </w:r>
      <w:ins w:id="118" w:author="BOUCADAIR Mohamed INNOV/NET" w:date="2021-10-28T10:11:00Z">
        <w:r w:rsidR="0098358C">
          <w:rPr>
            <w:rFonts w:ascii="Courier New" w:hAnsi="Courier New" w:cs="Courier New"/>
            <w:lang w:val="en-US"/>
          </w:rPr>
          <w:t>-enabled</w:t>
        </w:r>
      </w:ins>
      <w:r w:rsidRPr="003700CE">
        <w:rPr>
          <w:rFonts w:ascii="Courier New" w:hAnsi="Courier New" w:cs="Courier New"/>
          <w:lang w:val="en-US"/>
        </w:rPr>
        <w:t xml:space="preserve"> domain as a tunnel with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initial Classifier node being the ingress; however, the </w:t>
      </w:r>
      <w:del w:id="119" w:author="BOUCADAIR Mohamed INNOV/NET" w:date="2021-10-28T10:11:00Z">
        <w:r w:rsidRPr="003700CE" w:rsidDel="0098358C">
          <w:rPr>
            <w:rFonts w:ascii="Courier New" w:hAnsi="Courier New" w:cs="Courier New"/>
            <w:lang w:val="en-US"/>
          </w:rPr>
          <w:delText>Tunnel</w:delText>
        </w:r>
      </w:del>
      <w:ins w:id="120" w:author="BOUCADAIR Mohamed INNOV/NET" w:date="2021-10-28T10:11:00Z">
        <w:r w:rsidR="0098358C">
          <w:rPr>
            <w:rFonts w:ascii="Courier New" w:hAnsi="Courier New" w:cs="Courier New"/>
            <w:lang w:val="en-US"/>
          </w:rPr>
          <w:t>t</w:t>
        </w:r>
        <w:r w:rsidR="0098358C" w:rsidRPr="003700CE">
          <w:rPr>
            <w:rFonts w:ascii="Courier New" w:hAnsi="Courier New" w:cs="Courier New"/>
            <w:lang w:val="en-US"/>
          </w:rPr>
          <w:t>unnel</w:t>
        </w:r>
      </w:ins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del w:id="121" w:author="BOUCADAIR Mohamed INNOV/NET" w:date="2021-10-28T10:11:00Z">
        <w:r w:rsidRPr="003700CE" w:rsidDel="0098358C">
          <w:rPr>
            <w:rFonts w:ascii="Courier New" w:hAnsi="Courier New" w:cs="Courier New"/>
            <w:lang w:val="en-US"/>
          </w:rPr>
          <w:delText xml:space="preserve">Congestion </w:delText>
        </w:r>
      </w:del>
      <w:ins w:id="122" w:author="BOUCADAIR Mohamed INNOV/NET" w:date="2021-10-28T10:11:00Z">
        <w:r w:rsidR="0098358C">
          <w:rPr>
            <w:rFonts w:ascii="Courier New" w:hAnsi="Courier New" w:cs="Courier New"/>
            <w:lang w:val="en-US"/>
          </w:rPr>
          <w:t>c</w:t>
        </w:r>
        <w:r w:rsidR="0098358C" w:rsidRPr="003700CE">
          <w:rPr>
            <w:rFonts w:ascii="Courier New" w:hAnsi="Courier New" w:cs="Courier New"/>
            <w:lang w:val="en-US"/>
          </w:rPr>
          <w:t xml:space="preserve">ongestion </w:t>
        </w:r>
      </w:ins>
      <w:del w:id="123" w:author="BOUCADAIR Mohamed INNOV/NET" w:date="2021-10-28T10:11:00Z">
        <w:r w:rsidRPr="003700CE" w:rsidDel="0098358C">
          <w:rPr>
            <w:rFonts w:ascii="Courier New" w:hAnsi="Courier New" w:cs="Courier New"/>
            <w:lang w:val="en-US"/>
          </w:rPr>
          <w:delText xml:space="preserve">Feedback </w:delText>
        </w:r>
      </w:del>
      <w:ins w:id="124" w:author="BOUCADAIR Mohamed INNOV/NET" w:date="2021-10-28T10:11:00Z">
        <w:r w:rsidR="0098358C">
          <w:rPr>
            <w:rFonts w:ascii="Courier New" w:hAnsi="Courier New" w:cs="Courier New"/>
            <w:lang w:val="en-US"/>
          </w:rPr>
          <w:t>f</w:t>
        </w:r>
        <w:r w:rsidR="0098358C" w:rsidRPr="003700CE">
          <w:rPr>
            <w:rFonts w:ascii="Courier New" w:hAnsi="Courier New" w:cs="Courier New"/>
            <w:lang w:val="en-US"/>
          </w:rPr>
          <w:t xml:space="preserve">eedback </w:t>
        </w:r>
      </w:ins>
      <w:r w:rsidRPr="003700CE">
        <w:rPr>
          <w:rFonts w:ascii="Courier New" w:hAnsi="Courier New" w:cs="Courier New"/>
          <w:lang w:val="en-US"/>
        </w:rPr>
        <w:t xml:space="preserve">facilities specified in this document </w:t>
      </w:r>
      <w:commentRangeStart w:id="125"/>
      <w:r w:rsidRPr="003700CE">
        <w:rPr>
          <w:rFonts w:ascii="Courier New" w:hAnsi="Courier New" w:cs="Courier New"/>
          <w:lang w:val="en-US"/>
        </w:rPr>
        <w:t>MAY</w:t>
      </w:r>
      <w:commentRangeEnd w:id="125"/>
      <w:r w:rsidR="0098358C">
        <w:rPr>
          <w:rStyle w:val="Marquedecommentaire"/>
          <w:rFonts w:asciiTheme="minorHAnsi" w:hAnsiTheme="minorHAnsi"/>
        </w:rPr>
        <w:commentReference w:id="125"/>
      </w:r>
      <w:r w:rsidRPr="003700CE">
        <w:rPr>
          <w:rFonts w:ascii="Courier New" w:hAnsi="Courier New" w:cs="Courier New"/>
          <w:lang w:val="en-US"/>
        </w:rPr>
        <w:t xml:space="preserve"> be used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 </w:t>
      </w:r>
      <w:del w:id="126" w:author="BOUCADAIR Mohamed INNOV/NET" w:date="2021-10-28T10:15:00Z">
        <w:r w:rsidRPr="003700CE" w:rsidDel="003B074C">
          <w:rPr>
            <w:rFonts w:ascii="Courier New" w:hAnsi="Courier New" w:cs="Courier New"/>
            <w:lang w:val="en-US"/>
          </w:rPr>
          <w:delText xml:space="preserve">other </w:delText>
        </w:r>
      </w:del>
      <w:r w:rsidRPr="003700CE">
        <w:rPr>
          <w:rFonts w:ascii="Courier New" w:hAnsi="Courier New" w:cs="Courier New"/>
          <w:lang w:val="en-US"/>
        </w:rPr>
        <w:t xml:space="preserve">contexts </w:t>
      </w:r>
      <w:ins w:id="127" w:author="BOUCADAIR Mohamed INNOV/NET" w:date="2021-10-28T10:15:00Z">
        <w:r w:rsidR="003B074C">
          <w:rPr>
            <w:rFonts w:ascii="Courier New" w:hAnsi="Courier New" w:cs="Courier New"/>
            <w:lang w:val="en-US"/>
          </w:rPr>
          <w:t>other than SFC</w:t>
        </w:r>
      </w:ins>
      <w:del w:id="128" w:author="BOUCADAIR Mohamed INNOV/NET" w:date="2021-10-28T10:16:00Z">
        <w:r w:rsidRPr="003700CE" w:rsidDel="003B074C">
          <w:rPr>
            <w:rFonts w:ascii="Courier New" w:hAnsi="Courier New" w:cs="Courier New"/>
            <w:lang w:val="en-US"/>
          </w:rPr>
          <w:delText>besides SFC domains</w:delText>
        </w:r>
      </w:del>
      <w:r w:rsidRPr="003700CE">
        <w:rPr>
          <w:rFonts w:ascii="Courier New" w:hAnsi="Courier New" w:cs="Courier New"/>
          <w:lang w:val="en-US"/>
        </w:rPr>
        <w:t>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Any action by a tunnel ingress to </w:t>
      </w:r>
      <w:r w:rsidRPr="003700CE">
        <w:rPr>
          <w:rFonts w:ascii="Courier New" w:hAnsi="Courier New" w:cs="Courier New"/>
          <w:lang w:val="en-US"/>
        </w:rPr>
        <w:t>reduce congestion needs to allow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commentRangeStart w:id="129"/>
      <w:r w:rsidRPr="003700CE">
        <w:rPr>
          <w:rFonts w:ascii="Courier New" w:hAnsi="Courier New" w:cs="Courier New"/>
          <w:lang w:val="en-US"/>
        </w:rPr>
        <w:t xml:space="preserve">sufficient time </w:t>
      </w:r>
      <w:commentRangeEnd w:id="129"/>
      <w:r w:rsidR="003B074C">
        <w:rPr>
          <w:rStyle w:val="Marquedecommentaire"/>
          <w:rFonts w:asciiTheme="minorHAnsi" w:hAnsiTheme="minorHAnsi"/>
        </w:rPr>
        <w:commentReference w:id="129"/>
      </w:r>
      <w:r w:rsidRPr="003700CE">
        <w:rPr>
          <w:rFonts w:ascii="Courier New" w:hAnsi="Courier New" w:cs="Courier New"/>
          <w:lang w:val="en-US"/>
        </w:rPr>
        <w:t>for the end-to-end congestion control loop to respond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first, otherwise the system could go unstable. For instance by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ingress taking a </w:t>
      </w:r>
      <w:commentRangeStart w:id="130"/>
      <w:r w:rsidRPr="003700CE">
        <w:rPr>
          <w:rFonts w:ascii="Courier New" w:hAnsi="Courier New" w:cs="Courier New"/>
          <w:lang w:val="en-US"/>
        </w:rPr>
        <w:t xml:space="preserve">smoothed average </w:t>
      </w:r>
      <w:commentRangeEnd w:id="130"/>
      <w:r w:rsidR="003B074C">
        <w:rPr>
          <w:rStyle w:val="Marquedecommentaire"/>
          <w:rFonts w:asciiTheme="minorHAnsi" w:hAnsiTheme="minorHAnsi"/>
        </w:rPr>
        <w:commentReference w:id="130"/>
      </w:r>
      <w:r w:rsidRPr="003700CE">
        <w:rPr>
          <w:rFonts w:ascii="Courier New" w:hAnsi="Courier New" w:cs="Courier New"/>
          <w:lang w:val="en-US"/>
        </w:rPr>
        <w:t>of the level of congestion signaled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by f</w:t>
      </w:r>
      <w:r w:rsidRPr="003700CE">
        <w:rPr>
          <w:rFonts w:ascii="Courier New" w:hAnsi="Courier New" w:cs="Courier New"/>
          <w:lang w:val="en-US"/>
        </w:rPr>
        <w:t>eedback from the tunnel egress or delaying any action for at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least the worst case end-to-end </w:t>
      </w:r>
      <w:del w:id="131" w:author="BOUCADAIR Mohamed INNOV/NET" w:date="2021-10-28T10:19:00Z">
        <w:r w:rsidRPr="003700CE" w:rsidDel="003B074C">
          <w:rPr>
            <w:rFonts w:ascii="Courier New" w:hAnsi="Courier New" w:cs="Courier New"/>
            <w:lang w:val="en-US"/>
          </w:rPr>
          <w:delText xml:space="preserve">round </w:delText>
        </w:r>
      </w:del>
      <w:ins w:id="132" w:author="BOUCADAIR Mohamed INNOV/NET" w:date="2021-10-28T10:19:00Z">
        <w:r w:rsidR="003B074C" w:rsidRPr="003700CE">
          <w:rPr>
            <w:rFonts w:ascii="Courier New" w:hAnsi="Courier New" w:cs="Courier New"/>
            <w:lang w:val="en-US"/>
          </w:rPr>
          <w:t>round</w:t>
        </w:r>
        <w:r w:rsidR="003B074C">
          <w:rPr>
            <w:rFonts w:ascii="Courier New" w:hAnsi="Courier New" w:cs="Courier New"/>
            <w:lang w:val="en-US"/>
          </w:rPr>
          <w:t>-</w:t>
        </w:r>
      </w:ins>
      <w:r w:rsidRPr="003700CE">
        <w:rPr>
          <w:rFonts w:ascii="Courier New" w:hAnsi="Courier New" w:cs="Courier New"/>
          <w:lang w:val="en-US"/>
        </w:rPr>
        <w:t>trip time (for example</w:t>
      </w:r>
      <w:ins w:id="133" w:author="BOUCADAIR Mohamed INNOV/NET" w:date="2021-10-28T10:19:00Z">
        <w:r w:rsidR="003B074C">
          <w:rPr>
            <w:rFonts w:ascii="Courier New" w:hAnsi="Courier New" w:cs="Courier New"/>
            <w:lang w:val="en-US"/>
          </w:rPr>
          <w:t>,</w:t>
        </w:r>
      </w:ins>
      <w:r w:rsidRPr="003700CE">
        <w:rPr>
          <w:rFonts w:ascii="Courier New" w:hAnsi="Courier New" w:cs="Courier New"/>
          <w:lang w:val="en-US"/>
        </w:rPr>
        <w:t xml:space="preserve"> 200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milliseconds).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Examples of actions that can be taken by an ingress node when it has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knowledge of downstream congestio</w:t>
      </w:r>
      <w:r w:rsidRPr="003700CE">
        <w:rPr>
          <w:rFonts w:ascii="Courier New" w:hAnsi="Courier New" w:cs="Courier New"/>
          <w:lang w:val="en-US"/>
        </w:rPr>
        <w:t>n include those listed below.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Details of implementing these traffic control methods, beyond those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given here, are outside the scope of this document.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(1) Traffic throttling (policing), where the downstream traffic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flowing out of the ingres</w:t>
      </w:r>
      <w:r w:rsidRPr="003700CE">
        <w:rPr>
          <w:rFonts w:ascii="Courier New" w:hAnsi="Courier New" w:cs="Courier New"/>
          <w:lang w:val="en-US"/>
        </w:rPr>
        <w:t>s node is limited to reduce or eliminate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congestion.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 [Page 6]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(2) Upstream congestion feedback, where t</w:t>
      </w:r>
      <w:r w:rsidRPr="003700CE">
        <w:rPr>
          <w:rFonts w:ascii="Courier New" w:hAnsi="Courier New" w:cs="Courier New"/>
          <w:lang w:val="en-US"/>
        </w:rPr>
        <w:t>he ingress node sends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messages upstream to or towards the ultimate traffic source, a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function that can throttle traffic generation/transmission.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(3) Traffic re-direction, where the ingress node configures the NSH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of some future tra</w:t>
      </w:r>
      <w:r w:rsidRPr="003700CE">
        <w:rPr>
          <w:rFonts w:ascii="Courier New" w:hAnsi="Courier New" w:cs="Courier New"/>
          <w:lang w:val="en-US"/>
        </w:rPr>
        <w:t xml:space="preserve">ffic so that it avoids congested paths. </w:t>
      </w:r>
      <w:commentRangeStart w:id="134"/>
      <w:r w:rsidRPr="003700CE">
        <w:rPr>
          <w:rFonts w:ascii="Courier New" w:hAnsi="Courier New" w:cs="Courier New"/>
          <w:lang w:val="en-US"/>
        </w:rPr>
        <w:t>Great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care must be taken with this option to avoid (a) significant re-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ordering of traffic in flows that it is desirable to keep in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order and (b) oscillation/instability in traffic paths due to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</w:t>
      </w:r>
      <w:r w:rsidRPr="003700CE">
        <w:rPr>
          <w:rFonts w:ascii="Courier New" w:hAnsi="Courier New" w:cs="Courier New"/>
          <w:lang w:val="en-US"/>
        </w:rPr>
        <w:t xml:space="preserve">      alternate congestion of previously idle paths and the idling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previously congested paths</w:t>
      </w:r>
      <w:commentRangeEnd w:id="134"/>
      <w:r w:rsidR="001D157A">
        <w:rPr>
          <w:rStyle w:val="Marquedecommentaire"/>
          <w:rFonts w:asciiTheme="minorHAnsi" w:hAnsiTheme="minorHAnsi"/>
        </w:rPr>
        <w:commentReference w:id="134"/>
      </w:r>
      <w:r w:rsidRPr="003700CE">
        <w:rPr>
          <w:rFonts w:ascii="Courier New" w:hAnsi="Courier New" w:cs="Courier New"/>
          <w:lang w:val="en-US"/>
        </w:rPr>
        <w:t>. For example, it is preferable to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classify traffic into flows of a sufficiently coarse granularity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that the flows are long lived and then </w:t>
      </w:r>
      <w:r w:rsidRPr="003700CE">
        <w:rPr>
          <w:rFonts w:ascii="Courier New" w:hAnsi="Courier New" w:cs="Courier New"/>
          <w:lang w:val="en-US"/>
        </w:rPr>
        <w:t>use a stable path per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flow, sending only newly appearing flows on apparently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uncongested paths.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Figure 2 shows an example path from an original sender to a final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receiver passing through a chain of service functions between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ingr</w:t>
      </w:r>
      <w:r w:rsidRPr="003700CE">
        <w:rPr>
          <w:rFonts w:ascii="Courier New" w:hAnsi="Courier New" w:cs="Courier New"/>
          <w:lang w:val="en-US"/>
        </w:rPr>
        <w:t>ess and egress of an SFC</w:t>
      </w:r>
      <w:ins w:id="135" w:author="BOUCADAIR Mohamed INNOV/NET" w:date="2021-10-28T10:23:00Z">
        <w:r w:rsidR="00A87D13">
          <w:rPr>
            <w:rFonts w:ascii="Courier New" w:hAnsi="Courier New" w:cs="Courier New"/>
            <w:lang w:val="en-US"/>
          </w:rPr>
          <w:t>-enabled</w:t>
        </w:r>
      </w:ins>
      <w:r w:rsidRPr="003700CE">
        <w:rPr>
          <w:rFonts w:ascii="Courier New" w:hAnsi="Courier New" w:cs="Courier New"/>
          <w:lang w:val="en-US"/>
        </w:rPr>
        <w:t xml:space="preserve"> domain. The path is also likely to pass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through other network nodes outside the SFC</w:t>
      </w:r>
      <w:ins w:id="136" w:author="BOUCADAIR Mohamed INNOV/NET" w:date="2021-10-28T10:23:00Z">
        <w:r w:rsidR="008C70AB">
          <w:rPr>
            <w:rFonts w:ascii="Courier New" w:hAnsi="Courier New" w:cs="Courier New"/>
            <w:lang w:val="en-US"/>
          </w:rPr>
          <w:t>-enabled</w:t>
        </w:r>
      </w:ins>
      <w:r w:rsidRPr="003700CE">
        <w:rPr>
          <w:rFonts w:ascii="Courier New" w:hAnsi="Courier New" w:cs="Courier New"/>
          <w:lang w:val="en-US"/>
        </w:rPr>
        <w:t xml:space="preserve"> domain (not shown) before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entering the </w:t>
      </w:r>
      <w:del w:id="137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138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  <w:r w:rsidRPr="003700CE">
        <w:rPr>
          <w:rFonts w:ascii="Courier New" w:hAnsi="Courier New" w:cs="Courier New"/>
          <w:lang w:val="en-US"/>
        </w:rPr>
        <w:t xml:space="preserve"> and after leaving the SFC</w:t>
      </w:r>
      <w:ins w:id="139" w:author="BOUCADAIR Mohamed INNOV/NET" w:date="2021-10-28T10:23:00Z">
        <w:r w:rsidR="008C70AB">
          <w:rPr>
            <w:rFonts w:ascii="Courier New" w:hAnsi="Courier New" w:cs="Courier New"/>
            <w:lang w:val="en-US"/>
          </w:rPr>
          <w:t>-enabled</w:t>
        </w:r>
      </w:ins>
      <w:r w:rsidRPr="003700CE">
        <w:rPr>
          <w:rFonts w:ascii="Courier New" w:hAnsi="Courier New" w:cs="Courier New"/>
          <w:lang w:val="en-US"/>
        </w:rPr>
        <w:t xml:space="preserve"> domain.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ins w:id="140" w:author="BOUCADAIR Mohamed INNOV/NET" w:date="2021-10-28T10:25:00Z">
        <w:r w:rsidR="008354F9" w:rsidRPr="003700CE">
          <w:rPr>
            <w:rFonts w:ascii="Courier New" w:hAnsi="Courier New" w:cs="Courier New"/>
            <w:lang w:val="en-US"/>
          </w:rPr>
          <w:t xml:space="preserve">Figure 2 </w:t>
        </w:r>
      </w:ins>
      <w:del w:id="141" w:author="BOUCADAIR Mohamed INNOV/NET" w:date="2021-10-28T10:25:00Z">
        <w:r w:rsidRPr="003700CE" w:rsidDel="008354F9">
          <w:rPr>
            <w:rFonts w:ascii="Courier New" w:hAnsi="Courier New" w:cs="Courier New"/>
            <w:lang w:val="en-US"/>
          </w:rPr>
          <w:delText>The figure</w:delText>
        </w:r>
      </w:del>
      <w:r w:rsidRPr="003700CE">
        <w:rPr>
          <w:rFonts w:ascii="Courier New" w:hAnsi="Courier New" w:cs="Courier New"/>
          <w:lang w:val="en-US"/>
        </w:rPr>
        <w:t xml:space="preserve"> shows typical congestion feedback that wou</w:t>
      </w:r>
      <w:r w:rsidRPr="003700CE">
        <w:rPr>
          <w:rFonts w:ascii="Courier New" w:hAnsi="Courier New" w:cs="Courier New"/>
          <w:lang w:val="en-US"/>
        </w:rPr>
        <w:t>ld be expected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from the final receiver to the origin sender, which controls the load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origin sender directs to all elements on the path. The figure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also shows the congestion feedback from the egress to the ingress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</w:t>
      </w:r>
      <w:del w:id="142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143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  <w:r w:rsidRPr="003700CE">
        <w:rPr>
          <w:rFonts w:ascii="Courier New" w:hAnsi="Courier New" w:cs="Courier New"/>
          <w:lang w:val="en-US"/>
        </w:rPr>
        <w:t xml:space="preserve"> that is d</w:t>
      </w:r>
      <w:r w:rsidRPr="003700CE">
        <w:rPr>
          <w:rFonts w:ascii="Courier New" w:hAnsi="Courier New" w:cs="Courier New"/>
          <w:lang w:val="en-US"/>
        </w:rPr>
        <w:t>escribed in this document, to control or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balance load within the </w:t>
      </w:r>
      <w:del w:id="144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145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  <w:r w:rsidRPr="003700CE">
        <w:rPr>
          <w:rFonts w:ascii="Courier New" w:hAnsi="Courier New" w:cs="Courier New"/>
          <w:lang w:val="en-US"/>
        </w:rPr>
        <w:t>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 [Page 7]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</w:t>
      </w:r>
      <w:r w:rsidRPr="003700CE">
        <w:rPr>
          <w:rFonts w:ascii="Courier New" w:hAnsi="Courier New" w:cs="Courier New"/>
          <w:lang w:val="en-US"/>
        </w:rPr>
        <w:t xml:space="preserve">  .:= = = = = = = = = = = = = = = = = = = = = = = = = = = = = = = :.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_||_                 End-to-End Congestion Feedback              ||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\  /                                                             ||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\/                                       </w:t>
      </w:r>
      <w:r w:rsidRPr="003700CE">
        <w:rPr>
          <w:rFonts w:ascii="Courier New" w:hAnsi="Courier New" w:cs="Courier New"/>
          <w:lang w:val="en-US"/>
        </w:rPr>
        <w:t xml:space="preserve">                       ||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__                Inner Transport Header and Payload            __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 -&gt;- - - - - - - - - - - - - - -&gt;- - - - - -- - - - - - -&gt;-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                                                       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       .</w:t>
      </w:r>
      <w:r w:rsidRPr="003700CE">
        <w:rPr>
          <w:rFonts w:ascii="Courier New" w:hAnsi="Courier New" w:cs="Courier New"/>
          <w:lang w:val="en-US"/>
        </w:rPr>
        <w:t>:= = = = = = = = = = = = = = = = = = = = = =:. 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      _||_         Tunnel Congestion Feedback       || 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      \  /                                          || 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       \/                                       </w:t>
      </w:r>
      <w:r w:rsidRPr="003700CE">
        <w:rPr>
          <w:rFonts w:ascii="Courier New" w:hAnsi="Courier New" w:cs="Courier New"/>
          <w:lang w:val="en-US"/>
        </w:rPr>
        <w:t xml:space="preserve">    || 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       __                    NSH                    __ 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      |  |--------------------------&gt;--------------|  |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|. . . |  |      ___         ___           ___      |  |. . .|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      |  | OT1 |</w:t>
      </w:r>
      <w:r w:rsidRPr="003700CE">
        <w:rPr>
          <w:rFonts w:ascii="Courier New" w:hAnsi="Courier New" w:cs="Courier New"/>
          <w:lang w:val="en-US"/>
        </w:rPr>
        <w:t xml:space="preserve">   |  OT4  |   |  . . .  |   | OTn |  |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  |      |  |--&gt;--|SFF|---&gt;---|SFF|         |SFF</w:t>
      </w:r>
      <w:r w:rsidRPr="003700CE">
        <w:rPr>
          <w:rFonts w:ascii="Courier New" w:hAnsi="Courier New" w:cs="Courier New"/>
          <w:lang w:val="en-US"/>
        </w:rPr>
        <w:t xml:space="preserve">|--&gt;--|  </w:t>
      </w:r>
      <w:r w:rsidRPr="003700CE">
        <w:rPr>
          <w:rFonts w:ascii="Courier New" w:hAnsi="Courier New" w:cs="Courier New"/>
          <w:lang w:val="en-US"/>
        </w:rPr>
        <w:t>|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|__|      |__|     |___|       |___|         |___|     |__|     |__|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origin    SFC       | ^         | ^                    SFC  </w:t>
      </w:r>
      <w:r w:rsidRPr="003700CE">
        <w:rPr>
          <w:rFonts w:ascii="Courier New" w:hAnsi="Courier New" w:cs="Courier New"/>
          <w:lang w:val="en-US"/>
        </w:rPr>
        <w:t xml:space="preserve">   final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sender   domain  OT2| |OT3   OT6| |OT7                domain   rcvr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ingress    v |         v |                   </w:t>
      </w:r>
      <w:commentRangeStart w:id="146"/>
      <w:r w:rsidRPr="003700CE">
        <w:rPr>
          <w:rFonts w:ascii="Courier New" w:hAnsi="Courier New" w:cs="Courier New"/>
          <w:lang w:val="en-US"/>
        </w:rPr>
        <w:t>egress</w:t>
      </w:r>
      <w:commentRangeEnd w:id="146"/>
      <w:r w:rsidR="0089497F">
        <w:rPr>
          <w:rStyle w:val="Marquedecommentaire"/>
          <w:rFonts w:asciiTheme="minorHAnsi" w:hAnsiTheme="minorHAnsi"/>
        </w:rPr>
        <w:commentReference w:id="146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+---+       +---+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|SF |       |</w:t>
      </w:r>
      <w:commentRangeStart w:id="147"/>
      <w:r w:rsidRPr="003700CE">
        <w:rPr>
          <w:rFonts w:ascii="Courier New" w:hAnsi="Courier New" w:cs="Courier New"/>
          <w:lang w:val="en-US"/>
        </w:rPr>
        <w:t>SF</w:t>
      </w:r>
      <w:commentRangeEnd w:id="147"/>
      <w:r w:rsidR="008354F9">
        <w:rPr>
          <w:rStyle w:val="Marquedecommentaire"/>
          <w:rFonts w:asciiTheme="minorHAnsi" w:hAnsiTheme="minorHAnsi"/>
        </w:rPr>
        <w:commentReference w:id="147"/>
      </w:r>
      <w:r w:rsidRPr="003700CE">
        <w:rPr>
          <w:rFonts w:ascii="Courier New" w:hAnsi="Courier New" w:cs="Courier New"/>
          <w:lang w:val="en-US"/>
        </w:rPr>
        <w:t xml:space="preserve">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+---+     </w:t>
      </w:r>
      <w:r w:rsidRPr="003700CE">
        <w:rPr>
          <w:rFonts w:ascii="Courier New" w:hAnsi="Courier New" w:cs="Courier New"/>
          <w:lang w:val="en-US"/>
        </w:rPr>
        <w:t xml:space="preserve">  +---+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Figure 2. Congestion Feedback across an </w:t>
      </w:r>
      <w:del w:id="148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149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del w:id="150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151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  <w:r w:rsidRPr="003700CE">
        <w:rPr>
          <w:rFonts w:ascii="Courier New" w:hAnsi="Courier New" w:cs="Courier New"/>
          <w:lang w:val="en-US"/>
        </w:rPr>
        <w:t xml:space="preserve"> congestion feedback in Figure 2 is shown within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context of an end-to-end congestion feedback loop. Also shown is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encapsulated layering of NSH headers with</w:t>
      </w:r>
      <w:r w:rsidRPr="003700CE">
        <w:rPr>
          <w:rFonts w:ascii="Courier New" w:hAnsi="Courier New" w:cs="Courier New"/>
          <w:lang w:val="en-US"/>
        </w:rPr>
        <w:t>in a series of outer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transport headers (OT1, OT2, ...</w:t>
      </w:r>
      <w:ins w:id="152" w:author="BOUCADAIR Mohamed INNOV/NET" w:date="2021-10-28T10:25:00Z">
        <w:r w:rsidR="008C70AB">
          <w:rPr>
            <w:rFonts w:ascii="Courier New" w:hAnsi="Courier New" w:cs="Courier New"/>
            <w:lang w:val="en-US"/>
          </w:rPr>
          <w:t>,</w:t>
        </w:r>
      </w:ins>
      <w:r w:rsidRPr="003700CE">
        <w:rPr>
          <w:rFonts w:ascii="Courier New" w:hAnsi="Courier New" w:cs="Courier New"/>
          <w:lang w:val="en-US"/>
        </w:rPr>
        <w:t xml:space="preserve"> OTn).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commentRangeStart w:id="153"/>
      <w:r w:rsidRPr="003700CE">
        <w:rPr>
          <w:rFonts w:ascii="Courier New" w:hAnsi="Courier New" w:cs="Courier New"/>
          <w:lang w:val="en-US"/>
        </w:rPr>
        <w:t xml:space="preserve">1.4 </w:t>
      </w:r>
      <w:commentRangeEnd w:id="153"/>
      <w:r w:rsidR="008071C5">
        <w:rPr>
          <w:rStyle w:val="Marquedecommentaire"/>
          <w:rFonts w:asciiTheme="minorHAnsi" w:hAnsiTheme="minorHAnsi"/>
        </w:rPr>
        <w:commentReference w:id="153"/>
      </w:r>
      <w:r w:rsidRPr="003700CE">
        <w:rPr>
          <w:rFonts w:ascii="Courier New" w:hAnsi="Courier New" w:cs="Courier New"/>
          <w:lang w:val="en-US"/>
        </w:rPr>
        <w:t>Conventions Used in This Document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"OPTI</w:t>
      </w:r>
      <w:r w:rsidRPr="003700CE">
        <w:rPr>
          <w:rFonts w:ascii="Courier New" w:hAnsi="Courier New" w:cs="Courier New"/>
          <w:lang w:val="en-US"/>
        </w:rPr>
        <w:t>ONAL" in this document are to be interpreted as described in BCP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capitals, as shown here.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Acronyms: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3700CE">
        <w:rPr>
          <w:rFonts w:ascii="Courier New" w:hAnsi="Courier New" w:cs="Courier New"/>
          <w:lang w:val="en-US"/>
        </w:rPr>
        <w:t xml:space="preserve">      </w:t>
      </w:r>
      <w:r w:rsidRPr="00DC133B">
        <w:rPr>
          <w:rFonts w:ascii="Courier New" w:hAnsi="Courier New" w:cs="Courier New"/>
        </w:rPr>
        <w:t>AQM - Active Queue Management [RFC7567]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DC133B">
        <w:rPr>
          <w:rFonts w:ascii="Courier New" w:hAnsi="Courier New" w:cs="Courier New"/>
        </w:rPr>
        <w:t xml:space="preserve">      </w:t>
      </w:r>
      <w:r w:rsidRPr="003700CE">
        <w:rPr>
          <w:rFonts w:ascii="Courier New" w:hAnsi="Courier New" w:cs="Courier New"/>
          <w:lang w:val="en-US"/>
        </w:rPr>
        <w:t>CE - Congestion Experienced [</w:t>
      </w:r>
      <w:r w:rsidRPr="003700CE">
        <w:rPr>
          <w:rFonts w:ascii="Courier New" w:hAnsi="Courier New" w:cs="Courier New"/>
          <w:lang w:val="en-US"/>
        </w:rPr>
        <w:t>RFC3168]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downstream - The direction from ingress to egress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 [Page 8]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ECN - Explicit Congestion Notif</w:t>
      </w:r>
      <w:r w:rsidRPr="003700CE">
        <w:rPr>
          <w:rFonts w:ascii="Courier New" w:hAnsi="Courier New" w:cs="Courier New"/>
          <w:lang w:val="en-US"/>
        </w:rPr>
        <w:t>ication [RFC3168]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ECT - ECN Capable Transport [RFC3168]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IPFIX - IP Flow Information Export [RFC7011]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Not-ECT - Not ECN-Capable Transport [RFC3168]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NSH - Network Service Header [RFC8300]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SF - Service Function [RFC7665]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</w:t>
      </w:r>
      <w:r w:rsidRPr="003700CE">
        <w:rPr>
          <w:rFonts w:ascii="Courier New" w:hAnsi="Courier New" w:cs="Courier New"/>
          <w:lang w:val="en-US"/>
        </w:rPr>
        <w:t xml:space="preserve">    SFC - Service Function Chaining [RFC7665]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SFF - Service Function Forwarder [RFC7665] - A type of node that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forwards based on the NSH.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TLV - Type Length Value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upstream - The direction from egress to ingress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 [Page 9]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2. The NSH ECN Field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NSH </w:t>
      </w:r>
      <w:del w:id="154" w:author="BOUCADAIR Mohamed INNOV/NET" w:date="2021-10-28T10:28:00Z">
        <w:r w:rsidRPr="003700CE" w:rsidDel="008071C5">
          <w:rPr>
            <w:rFonts w:ascii="Courier New" w:hAnsi="Courier New" w:cs="Courier New"/>
            <w:lang w:val="en-US"/>
          </w:rPr>
          <w:delText xml:space="preserve">header </w:delText>
        </w:r>
      </w:del>
      <w:r w:rsidRPr="003700CE">
        <w:rPr>
          <w:rFonts w:ascii="Courier New" w:hAnsi="Courier New" w:cs="Courier New"/>
          <w:lang w:val="en-US"/>
        </w:rPr>
        <w:t>is used to encapsulate traffic and control its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r w:rsidRPr="003700CE">
        <w:rPr>
          <w:rFonts w:ascii="Courier New" w:hAnsi="Courier New" w:cs="Courier New"/>
          <w:lang w:val="en-US"/>
        </w:rPr>
        <w:t>subsequent path (see Section 2 of [RFC8300]). The NSH also provides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 optional metadata inclusion, as shown in Figure 3.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+-----------------------------------+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|   Outer Transport Header   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</w:t>
      </w:r>
      <w:r w:rsidRPr="003700CE">
        <w:rPr>
          <w:rFonts w:ascii="Courier New" w:hAnsi="Courier New" w:cs="Courier New"/>
          <w:lang w:val="en-US"/>
        </w:rPr>
        <w:t xml:space="preserve">    +-----------------------------------+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|   Network Service Header (NSH)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| +------------------------------+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| | Base Header             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| +---------------------</w:t>
      </w:r>
      <w:r w:rsidRPr="003700CE">
        <w:rPr>
          <w:rFonts w:ascii="Courier New" w:hAnsi="Courier New" w:cs="Courier New"/>
          <w:lang w:val="en-US"/>
        </w:rPr>
        <w:t>---------+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| | Service Path Header          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| +------------------------------+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| | </w:t>
      </w:r>
      <w:r w:rsidRPr="003700CE">
        <w:rPr>
          <w:rFonts w:ascii="Courier New" w:hAnsi="Courier New" w:cs="Courier New"/>
          <w:lang w:val="en-US"/>
        </w:rPr>
        <w:t xml:space="preserve">Metadata (Context Header(s)) </w:t>
      </w:r>
      <w:r w:rsidRPr="003700CE">
        <w:rPr>
          <w:rFonts w:ascii="Courier New" w:hAnsi="Courier New" w:cs="Courier New"/>
          <w:lang w:val="en-US"/>
        </w:rPr>
        <w:t>|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| +------------------------------+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</w:t>
      </w:r>
      <w:r w:rsidRPr="003700CE">
        <w:rPr>
          <w:rFonts w:ascii="Courier New" w:hAnsi="Courier New" w:cs="Courier New"/>
          <w:lang w:val="en-US"/>
        </w:rPr>
        <w:t xml:space="preserve">     +-----------------------------------+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| Original Packet / Frame / Payload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+-----------------------------------+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Figure 3. Data Encapsulation with the NSH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del w:id="155" w:author="BOUCADAIR Mohamed INNOV/NET" w:date="2021-10-28T13:23:00Z">
        <w:r w:rsidRPr="003700CE" w:rsidDel="0089497F">
          <w:rPr>
            <w:rFonts w:ascii="Courier New" w:hAnsi="Courier New" w:cs="Courier New"/>
            <w:lang w:val="en-US"/>
          </w:rPr>
          <w:delText>Two currently</w:delText>
        </w:r>
      </w:del>
      <w:ins w:id="156" w:author="BOUCADAIR Mohamed INNOV/NET" w:date="2021-10-28T13:23:00Z">
        <w:r w:rsidR="0089497F">
          <w:rPr>
            <w:rFonts w:ascii="Courier New" w:hAnsi="Courier New" w:cs="Courier New"/>
            <w:lang w:val="en-US"/>
          </w:rPr>
          <w:t xml:space="preserve">This document associates a meaning with two </w:t>
        </w:r>
      </w:ins>
      <w:del w:id="157" w:author="BOUCADAIR Mohamed INNOV/NET" w:date="2021-10-28T13:23:00Z">
        <w:r w:rsidRPr="003700CE" w:rsidDel="0089497F">
          <w:rPr>
            <w:rFonts w:ascii="Courier New" w:hAnsi="Courier New" w:cs="Courier New"/>
            <w:lang w:val="en-US"/>
          </w:rPr>
          <w:delText xml:space="preserve"> </w:delText>
        </w:r>
      </w:del>
      <w:r w:rsidRPr="003700CE">
        <w:rPr>
          <w:rFonts w:ascii="Courier New" w:hAnsi="Courier New" w:cs="Courier New"/>
          <w:lang w:val="en-US"/>
        </w:rPr>
        <w:t>unused bits (indicat</w:t>
      </w:r>
      <w:r w:rsidRPr="003700CE">
        <w:rPr>
          <w:rFonts w:ascii="Courier New" w:hAnsi="Courier New" w:cs="Courier New"/>
          <w:lang w:val="en-US"/>
        </w:rPr>
        <w:t>ed by "U") in the NSH Base Header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(Section 2.2 of [RFC8300])</w:t>
      </w:r>
      <w:ins w:id="158" w:author="BOUCADAIR Mohamed INNOV/NET" w:date="2021-10-28T13:23:00Z">
        <w:r w:rsidR="0089497F">
          <w:rPr>
            <w:rFonts w:ascii="Courier New" w:hAnsi="Courier New" w:cs="Courier New"/>
            <w:lang w:val="en-US"/>
          </w:rPr>
          <w:t xml:space="preserve">. These two bits </w:t>
        </w:r>
      </w:ins>
      <w:del w:id="159" w:author="BOUCADAIR Mohamed INNOV/NET" w:date="2021-10-28T13:23:00Z">
        <w:r w:rsidRPr="003700CE" w:rsidDel="0089497F">
          <w:rPr>
            <w:rFonts w:ascii="Courier New" w:hAnsi="Courier New" w:cs="Courier New"/>
            <w:lang w:val="en-US"/>
          </w:rPr>
          <w:delText xml:space="preserve"> </w:delText>
        </w:r>
      </w:del>
      <w:r w:rsidRPr="003700CE">
        <w:rPr>
          <w:rFonts w:ascii="Courier New" w:hAnsi="Courier New" w:cs="Courier New"/>
          <w:lang w:val="en-US"/>
        </w:rPr>
        <w:t>are allocated for ECN indication as shown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 Figure 4.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0                   1                   2                   3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0 1 2 3 4 5 6 7 8 9 0 1 2 3 4 5 6 7 8 9 0 1 2 3 4 5 6 7 8 9</w:t>
      </w:r>
      <w:r w:rsidRPr="003700CE">
        <w:rPr>
          <w:rFonts w:ascii="Courier New" w:hAnsi="Courier New" w:cs="Courier New"/>
          <w:lang w:val="en-US"/>
        </w:rPr>
        <w:t xml:space="preserve"> 0 1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+-+-+-+-+-+-+-+-+-+-+-+-+-+-+-+-+-+-+-+-+-+-+-+-+-+-+-+-+-+-+-+-+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|Ver|O|U|    TTL    |   Length  |U|U|U|U|MD Type| Next Protocol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+-+-+-+-+-+-+-+-+-+-+-+-+-+-+-+-+-+-+-+-+-+-+-+-+-+-+-+-+-+-+-+-+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          </w:t>
      </w:r>
      <w:r w:rsidRPr="003700CE">
        <w:rPr>
          <w:rFonts w:ascii="Courier New" w:hAnsi="Courier New" w:cs="Courier New"/>
          <w:lang w:val="en-US"/>
        </w:rPr>
        <w:t>^ ^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          |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       +-------+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       |NSH ECN|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       | field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       +-------+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Figu</w:t>
      </w:r>
      <w:r w:rsidRPr="003700CE">
        <w:rPr>
          <w:rFonts w:ascii="Courier New" w:hAnsi="Courier New" w:cs="Courier New"/>
          <w:lang w:val="en-US"/>
        </w:rPr>
        <w:t xml:space="preserve">re 4. </w:t>
      </w:r>
      <w:ins w:id="160" w:author="BOUCADAIR Mohamed INNOV/NET" w:date="2021-10-28T10:31:00Z">
        <w:r w:rsidR="008071C5">
          <w:rPr>
            <w:rFonts w:ascii="Courier New" w:hAnsi="Courier New" w:cs="Courier New"/>
            <w:lang w:val="en-US"/>
          </w:rPr>
          <w:t xml:space="preserve">Updated </w:t>
        </w:r>
      </w:ins>
      <w:r w:rsidRPr="003700CE">
        <w:rPr>
          <w:rFonts w:ascii="Courier New" w:hAnsi="Courier New" w:cs="Courier New"/>
          <w:lang w:val="en-US"/>
        </w:rPr>
        <w:t>NSH Base Header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RFC Editor NOTE: The above figure should be adjusted based on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bits assigned by IANA (see Section 5) and this note deleted.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Table 1 shows the meaning of the code points in the NSH ECN field.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These have the same meani</w:t>
      </w:r>
      <w:r w:rsidRPr="003700CE">
        <w:rPr>
          <w:rFonts w:ascii="Courier New" w:hAnsi="Courier New" w:cs="Courier New"/>
          <w:lang w:val="en-US"/>
        </w:rPr>
        <w:t>ng as the ECN field code points in the IPv4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or IPv6 header as defined in </w:t>
      </w:r>
      <w:ins w:id="161" w:author="BOUCADAIR Mohamed INNOV/NET" w:date="2021-10-28T10:32:00Z">
        <w:r w:rsidR="008071C5">
          <w:rPr>
            <w:rFonts w:ascii="Courier New" w:hAnsi="Courier New" w:cs="Courier New"/>
            <w:lang w:val="en-US"/>
          </w:rPr>
          <w:t xml:space="preserve">Section </w:t>
        </w:r>
        <w:r w:rsidR="008071C5" w:rsidRPr="008071C5">
          <w:rPr>
            <w:rFonts w:ascii="Courier New" w:hAnsi="Courier New" w:cs="Courier New"/>
            <w:lang w:val="en-US"/>
          </w:rPr>
          <w:t>23.1</w:t>
        </w:r>
        <w:r w:rsidR="008071C5" w:rsidRPr="008071C5">
          <w:rPr>
            <w:rFonts w:ascii="Courier New" w:hAnsi="Courier New" w:cs="Courier New"/>
            <w:lang w:val="en-US"/>
          </w:rPr>
          <w:t xml:space="preserve"> </w:t>
        </w:r>
        <w:r w:rsidR="008071C5">
          <w:rPr>
            <w:rFonts w:ascii="Courier New" w:hAnsi="Courier New" w:cs="Courier New"/>
            <w:lang w:val="en-US"/>
          </w:rPr>
          <w:t xml:space="preserve">of </w:t>
        </w:r>
      </w:ins>
      <w:r w:rsidRPr="003700CE">
        <w:rPr>
          <w:rFonts w:ascii="Courier New" w:hAnsi="Courier New" w:cs="Courier New"/>
          <w:lang w:val="en-US"/>
        </w:rPr>
        <w:t>[RFC3168].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10]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Binary</w:t>
      </w:r>
      <w:r w:rsidRPr="003700CE">
        <w:rPr>
          <w:rFonts w:ascii="Courier New" w:hAnsi="Courier New" w:cs="Courier New"/>
          <w:lang w:val="en-US"/>
        </w:rPr>
        <w:t xml:space="preserve">  Name     Meaning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------  -------  --------------------------------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00    Not-ECT  Not ECN-Capable Transport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3700CE">
        <w:rPr>
          <w:rFonts w:ascii="Courier New" w:hAnsi="Courier New" w:cs="Courier New"/>
          <w:lang w:val="en-US"/>
        </w:rPr>
        <w:t xml:space="preserve">            </w:t>
      </w:r>
      <w:r w:rsidRPr="00DC133B">
        <w:rPr>
          <w:rFonts w:ascii="Courier New" w:hAnsi="Courier New" w:cs="Courier New"/>
        </w:rPr>
        <w:t>01    ECT(1)   ECN-Capable Transport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      10    ECT(0)   ECN-Capable Transport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      11    CE      </w:t>
      </w:r>
      <w:r w:rsidRPr="00DC133B">
        <w:rPr>
          <w:rFonts w:ascii="Courier New" w:hAnsi="Courier New" w:cs="Courier New"/>
        </w:rPr>
        <w:t xml:space="preserve"> Congestion Experienced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                Table 1. ECN Field Code Points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>D. Eastlake et al          Expires April 2022                  [Page 11]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br w:type="page"/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lastRenderedPageBreak/>
        <w:t xml:space="preserve">INTERNET-DRAFT        NSH ECN &amp; Congestion Feedback        </w:t>
      </w:r>
      <w:r w:rsidRPr="00DC133B">
        <w:rPr>
          <w:rFonts w:ascii="Courier New" w:hAnsi="Courier New" w:cs="Courier New"/>
        </w:rPr>
        <w:t xml:space="preserve">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commentRangeStart w:id="162"/>
      <w:r w:rsidRPr="003700CE">
        <w:rPr>
          <w:rFonts w:ascii="Courier New" w:hAnsi="Courier New" w:cs="Courier New"/>
          <w:lang w:val="en-US"/>
        </w:rPr>
        <w:t>3. ECN Support in the NSH</w:t>
      </w:r>
      <w:commentRangeEnd w:id="162"/>
      <w:r w:rsidR="00CD19D5">
        <w:rPr>
          <w:rStyle w:val="Marquedecommentaire"/>
          <w:rFonts w:asciiTheme="minorHAnsi" w:hAnsiTheme="minorHAnsi"/>
        </w:rPr>
        <w:commentReference w:id="162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This section describes the required behavior to support ECN using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NSH. There are two aspects to ECN support: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1. ECN propagation during encapsulation or decapsulation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2. ECN marking during con</w:t>
      </w:r>
      <w:r w:rsidRPr="003700CE">
        <w:rPr>
          <w:rFonts w:ascii="Courier New" w:hAnsi="Courier New" w:cs="Courier New"/>
          <w:lang w:val="en-US"/>
        </w:rPr>
        <w:t>gestion at bottlenecks.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While this section covers all combinations of ECN-aware and ECN-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unaware, it is expected that in most cases the NSH domain will be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uniform so that, if this document is applicable, all SFFs will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support ECN; however, som</w:t>
      </w:r>
      <w:r w:rsidRPr="003700CE">
        <w:rPr>
          <w:rFonts w:ascii="Courier New" w:hAnsi="Courier New" w:cs="Courier New"/>
          <w:lang w:val="en-US"/>
        </w:rPr>
        <w:t xml:space="preserve">e </w:t>
      </w:r>
      <w:commentRangeStart w:id="163"/>
      <w:r w:rsidRPr="003700CE">
        <w:rPr>
          <w:rFonts w:ascii="Courier New" w:hAnsi="Courier New" w:cs="Courier New"/>
          <w:lang w:val="en-US"/>
        </w:rPr>
        <w:t xml:space="preserve">legacy SFs </w:t>
      </w:r>
      <w:commentRangeEnd w:id="163"/>
      <w:r w:rsidR="00F311D2">
        <w:rPr>
          <w:rStyle w:val="Marquedecommentaire"/>
          <w:rFonts w:asciiTheme="minorHAnsi" w:hAnsiTheme="minorHAnsi"/>
        </w:rPr>
        <w:commentReference w:id="163"/>
      </w:r>
      <w:r w:rsidRPr="003700CE">
        <w:rPr>
          <w:rFonts w:ascii="Courier New" w:hAnsi="Courier New" w:cs="Courier New"/>
          <w:lang w:val="en-US"/>
        </w:rPr>
        <w:t>might not support ECN.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ECN Propagation: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The specification of ECN tunneling [</w:t>
      </w:r>
      <w:commentRangeStart w:id="164"/>
      <w:r w:rsidRPr="003700CE">
        <w:rPr>
          <w:rFonts w:ascii="Courier New" w:hAnsi="Courier New" w:cs="Courier New"/>
          <w:lang w:val="en-US"/>
        </w:rPr>
        <w:t>RFC6040</w:t>
      </w:r>
      <w:commentRangeEnd w:id="164"/>
      <w:r w:rsidR="00CD19D5">
        <w:rPr>
          <w:rStyle w:val="Marquedecommentaire"/>
          <w:rFonts w:asciiTheme="minorHAnsi" w:hAnsiTheme="minorHAnsi"/>
        </w:rPr>
        <w:commentReference w:id="164"/>
      </w:r>
      <w:r w:rsidRPr="003700CE">
        <w:rPr>
          <w:rFonts w:ascii="Courier New" w:hAnsi="Courier New" w:cs="Courier New"/>
          <w:lang w:val="en-US"/>
        </w:rPr>
        <w:t>] explains that an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ingress must not propagate ECN support into an encapsulating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header unless the egress supports correct onward propagat</w:t>
      </w:r>
      <w:r w:rsidRPr="003700CE">
        <w:rPr>
          <w:rFonts w:ascii="Courier New" w:hAnsi="Courier New" w:cs="Courier New"/>
          <w:lang w:val="en-US"/>
        </w:rPr>
        <w:t>ion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the ECN field during decapsulation.  We define </w:t>
      </w:r>
      <w:ins w:id="165" w:author="BOUCADAIR Mohamed INNOV/NET" w:date="2021-10-28T10:40:00Z">
        <w:r w:rsidR="00CD19D5">
          <w:rPr>
            <w:rFonts w:ascii="Courier New" w:hAnsi="Courier New" w:cs="Courier New"/>
            <w:lang w:val="en-US"/>
          </w:rPr>
          <w:t>“</w:t>
        </w:r>
      </w:ins>
      <w:r w:rsidRPr="003700CE">
        <w:rPr>
          <w:rFonts w:ascii="Courier New" w:hAnsi="Courier New" w:cs="Courier New"/>
          <w:lang w:val="en-US"/>
        </w:rPr>
        <w:t>Compliant ECN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Decapsulation</w:t>
      </w:r>
      <w:ins w:id="166" w:author="BOUCADAIR Mohamed INNOV/NET" w:date="2021-10-28T10:40:00Z">
        <w:r w:rsidR="00CD19D5">
          <w:rPr>
            <w:rFonts w:ascii="Courier New" w:hAnsi="Courier New" w:cs="Courier New"/>
            <w:lang w:val="en-US"/>
          </w:rPr>
          <w:t>”</w:t>
        </w:r>
      </w:ins>
      <w:r w:rsidRPr="003700CE">
        <w:rPr>
          <w:rFonts w:ascii="Courier New" w:hAnsi="Courier New" w:cs="Courier New"/>
          <w:lang w:val="en-US"/>
        </w:rPr>
        <w:t xml:space="preserve"> here as decapsulation compliant with either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[RFC6040] or an earlier compatible equivalent ([RFC4301]</w:t>
      </w:r>
      <w:del w:id="167" w:author="BOUCADAIR Mohamed INNOV/NET" w:date="2021-10-28T10:39:00Z">
        <w:r w:rsidRPr="003700CE" w:rsidDel="00CD19D5">
          <w:rPr>
            <w:rFonts w:ascii="Courier New" w:hAnsi="Courier New" w:cs="Courier New"/>
            <w:lang w:val="en-US"/>
          </w:rPr>
          <w:delText>,</w:delText>
        </w:r>
      </w:del>
      <w:r w:rsidRPr="003700CE">
        <w:rPr>
          <w:rFonts w:ascii="Courier New" w:hAnsi="Courier New" w:cs="Courier New"/>
          <w:lang w:val="en-US"/>
        </w:rPr>
        <w:t xml:space="preserve"> or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full functionality mode of [RFC3168]).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</w:t>
      </w:r>
      <w:r w:rsidRPr="003700CE">
        <w:rPr>
          <w:rFonts w:ascii="Courier New" w:hAnsi="Courier New" w:cs="Courier New"/>
          <w:lang w:val="en-US"/>
        </w:rPr>
        <w:t xml:space="preserve">     The procedures in Section 3.2.1 ensure that each ingress of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commentRangeStart w:id="168"/>
      <w:r w:rsidRPr="003700CE">
        <w:rPr>
          <w:rFonts w:ascii="Courier New" w:hAnsi="Courier New" w:cs="Courier New"/>
          <w:lang w:val="en-US"/>
        </w:rPr>
        <w:t xml:space="preserve">      large number of possible </w:t>
      </w:r>
      <w:commentRangeEnd w:id="168"/>
      <w:r w:rsidR="00CD19D5">
        <w:rPr>
          <w:rStyle w:val="Marquedecommentaire"/>
          <w:rFonts w:asciiTheme="minorHAnsi" w:hAnsiTheme="minorHAnsi"/>
        </w:rPr>
        <w:commentReference w:id="168"/>
      </w:r>
      <w:commentRangeStart w:id="169"/>
      <w:r w:rsidRPr="003700CE">
        <w:rPr>
          <w:rFonts w:ascii="Courier New" w:hAnsi="Courier New" w:cs="Courier New"/>
          <w:lang w:val="en-US"/>
        </w:rPr>
        <w:t xml:space="preserve">transport links </w:t>
      </w:r>
      <w:commentRangeEnd w:id="169"/>
      <w:r w:rsidR="00CD19D5">
        <w:rPr>
          <w:rStyle w:val="Marquedecommentaire"/>
          <w:rFonts w:asciiTheme="minorHAnsi" w:hAnsiTheme="minorHAnsi"/>
        </w:rPr>
        <w:commentReference w:id="169"/>
      </w:r>
      <w:r w:rsidRPr="003700CE">
        <w:rPr>
          <w:rFonts w:ascii="Courier New" w:hAnsi="Courier New" w:cs="Courier New"/>
          <w:lang w:val="en-US"/>
        </w:rPr>
        <w:t xml:space="preserve">within the </w:t>
      </w:r>
      <w:del w:id="170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171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does not </w:t>
      </w:r>
      <w:commentRangeStart w:id="172"/>
      <w:r w:rsidRPr="003700CE">
        <w:rPr>
          <w:rFonts w:ascii="Courier New" w:hAnsi="Courier New" w:cs="Courier New"/>
          <w:lang w:val="en-US"/>
        </w:rPr>
        <w:t>propagate ECN support into the encapsulating outer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transport header unless the corresponding egre</w:t>
      </w:r>
      <w:r w:rsidRPr="003700CE">
        <w:rPr>
          <w:rFonts w:ascii="Courier New" w:hAnsi="Courier New" w:cs="Courier New"/>
          <w:lang w:val="en-US"/>
        </w:rPr>
        <w:t>ss of that link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supports Compliant ECN Decapsulation</w:t>
      </w:r>
      <w:commentRangeEnd w:id="172"/>
      <w:r w:rsidR="00C95003">
        <w:rPr>
          <w:rStyle w:val="Marquedecommentaire"/>
          <w:rFonts w:asciiTheme="minorHAnsi" w:hAnsiTheme="minorHAnsi"/>
        </w:rPr>
        <w:commentReference w:id="172"/>
      </w:r>
      <w:r w:rsidRPr="003700CE">
        <w:rPr>
          <w:rFonts w:ascii="Courier New" w:hAnsi="Courier New" w:cs="Courier New"/>
          <w:lang w:val="en-US"/>
        </w:rPr>
        <w:t>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Section 3.3 requires that all </w:t>
      </w:r>
      <w:commentRangeStart w:id="173"/>
      <w:r w:rsidRPr="003700CE">
        <w:rPr>
          <w:rFonts w:ascii="Courier New" w:hAnsi="Courier New" w:cs="Courier New"/>
          <w:lang w:val="en-US"/>
        </w:rPr>
        <w:t xml:space="preserve">the egress nodes </w:t>
      </w:r>
      <w:commentRangeEnd w:id="173"/>
      <w:r w:rsidR="00C95003">
        <w:rPr>
          <w:rStyle w:val="Marquedecommentaire"/>
          <w:rFonts w:asciiTheme="minorHAnsi" w:hAnsiTheme="minorHAnsi"/>
        </w:rPr>
        <w:commentReference w:id="173"/>
      </w:r>
      <w:r w:rsidRPr="003700CE">
        <w:rPr>
          <w:rFonts w:ascii="Courier New" w:hAnsi="Courier New" w:cs="Courier New"/>
          <w:lang w:val="en-US"/>
        </w:rPr>
        <w:t xml:space="preserve">of the </w:t>
      </w:r>
      <w:del w:id="174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175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support Compliant ECN Decapsulation in conjunction with tunnel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congestion feedback, otherwise the scheme in this</w:t>
      </w:r>
      <w:r w:rsidRPr="003700CE">
        <w:rPr>
          <w:rFonts w:ascii="Courier New" w:hAnsi="Courier New" w:cs="Courier New"/>
          <w:lang w:val="en-US"/>
        </w:rPr>
        <w:t xml:space="preserve"> document will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not work.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ECN Marking: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At transit nodes</w:t>
      </w:r>
      <w:ins w:id="176" w:author="BOUCADAIR Mohamed INNOV/NET" w:date="2021-10-28T10:42:00Z">
        <w:r w:rsidR="00CD19D5">
          <w:rPr>
            <w:rFonts w:ascii="Courier New" w:hAnsi="Courier New" w:cs="Courier New"/>
            <w:lang w:val="en-US"/>
          </w:rPr>
          <w:t>,</w:t>
        </w:r>
      </w:ins>
      <w:r w:rsidRPr="003700CE">
        <w:rPr>
          <w:rFonts w:ascii="Courier New" w:hAnsi="Courier New" w:cs="Courier New"/>
          <w:lang w:val="en-US"/>
        </w:rPr>
        <w:t xml:space="preserve"> the marking behavior specified in Section 3.2.1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is recommended</w:t>
      </w:r>
      <w:ins w:id="177" w:author="BOUCADAIR Mohamed INNOV/NET" w:date="2021-10-28T13:28:00Z">
        <w:r w:rsidR="00C95003">
          <w:rPr>
            <w:rFonts w:ascii="Courier New" w:hAnsi="Courier New" w:cs="Courier New"/>
            <w:lang w:val="en-US"/>
          </w:rPr>
          <w:t>.</w:t>
        </w:r>
      </w:ins>
      <w:r w:rsidRPr="003700CE">
        <w:rPr>
          <w:rFonts w:ascii="Courier New" w:hAnsi="Courier New" w:cs="Courier New"/>
          <w:lang w:val="en-US"/>
        </w:rPr>
        <w:t xml:space="preserve"> </w:t>
      </w:r>
      <w:del w:id="178" w:author="BOUCADAIR Mohamed INNOV/NET" w:date="2021-10-28T13:28:00Z">
        <w:r w:rsidRPr="003700CE" w:rsidDel="00C95003">
          <w:rPr>
            <w:rFonts w:ascii="Courier New" w:hAnsi="Courier New" w:cs="Courier New"/>
            <w:lang w:val="en-US"/>
          </w:rPr>
          <w:delText>and i</w:delText>
        </w:r>
      </w:del>
      <w:ins w:id="179" w:author="BOUCADAIR Mohamed INNOV/NET" w:date="2021-10-28T13:28:00Z">
        <w:r w:rsidR="00C95003">
          <w:rPr>
            <w:rFonts w:ascii="Courier New" w:hAnsi="Courier New" w:cs="Courier New"/>
            <w:lang w:val="en-US"/>
          </w:rPr>
          <w:t>I</w:t>
        </w:r>
      </w:ins>
      <w:r w:rsidRPr="003700CE">
        <w:rPr>
          <w:rFonts w:ascii="Courier New" w:hAnsi="Courier New" w:cs="Courier New"/>
          <w:lang w:val="en-US"/>
        </w:rPr>
        <w:t>f not implemented at such transit nodes, there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may be unmanaged congestion.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Detection of congesti</w:t>
      </w:r>
      <w:r w:rsidRPr="003700CE">
        <w:rPr>
          <w:rFonts w:ascii="Courier New" w:hAnsi="Courier New" w:cs="Courier New"/>
          <w:lang w:val="en-US"/>
        </w:rPr>
        <w:t>on will be most effective if ECN marking is</w:t>
      </w:r>
    </w:p>
    <w:p w:rsidR="00000000" w:rsidRPr="003700CE" w:rsidDel="00C95003" w:rsidRDefault="006812CE" w:rsidP="00C95003">
      <w:pPr>
        <w:pStyle w:val="Textebrut"/>
        <w:rPr>
          <w:del w:id="180" w:author="BOUCADAIR Mohamed INNOV/NET" w:date="2021-10-28T13:29:00Z"/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supported by all potential bottlenecks inside the </w:t>
      </w:r>
      <w:ins w:id="181" w:author="BOUCADAIR Mohamed INNOV/NET" w:date="2021-10-28T13:29:00Z">
        <w:r w:rsidR="00C95003">
          <w:rPr>
            <w:rFonts w:ascii="Courier New" w:hAnsi="Courier New" w:cs="Courier New"/>
            <w:lang w:val="en-US"/>
          </w:rPr>
          <w:t xml:space="preserve">NSH-enabled </w:t>
        </w:r>
      </w:ins>
      <w:r w:rsidRPr="003700CE">
        <w:rPr>
          <w:rFonts w:ascii="Courier New" w:hAnsi="Courier New" w:cs="Courier New"/>
          <w:lang w:val="en-US"/>
        </w:rPr>
        <w:t>domain</w:t>
      </w:r>
      <w:del w:id="182" w:author="BOUCADAIR Mohamed INNOV/NET" w:date="2021-10-28T13:29:00Z">
        <w:r w:rsidRPr="003700CE" w:rsidDel="00C95003">
          <w:rPr>
            <w:rFonts w:ascii="Courier New" w:hAnsi="Courier New" w:cs="Courier New"/>
            <w:lang w:val="en-US"/>
          </w:rPr>
          <w:delText xml:space="preserve"> in which</w:delText>
        </w:r>
      </w:del>
    </w:p>
    <w:p w:rsidR="00000000" w:rsidRPr="003700CE" w:rsidRDefault="006812CE" w:rsidP="00C95003">
      <w:pPr>
        <w:pStyle w:val="Textebrut"/>
        <w:rPr>
          <w:rFonts w:ascii="Courier New" w:hAnsi="Courier New" w:cs="Courier New"/>
          <w:lang w:val="en-US"/>
        </w:rPr>
        <w:pPrChange w:id="183" w:author="BOUCADAIR Mohamed INNOV/NET" w:date="2021-10-28T13:29:00Z">
          <w:pPr>
            <w:pStyle w:val="Textebrut"/>
          </w:pPr>
        </w:pPrChange>
      </w:pPr>
      <w:del w:id="184" w:author="BOUCADAIR Mohamed INNOV/NET" w:date="2021-10-28T13:29:00Z">
        <w:r w:rsidRPr="003700CE" w:rsidDel="00C95003">
          <w:rPr>
            <w:rFonts w:ascii="Courier New" w:hAnsi="Courier New" w:cs="Courier New"/>
            <w:lang w:val="en-US"/>
          </w:rPr>
          <w:delText xml:space="preserve">      NSH is being used to </w:delText>
        </w:r>
      </w:del>
      <w:del w:id="185" w:author="BOUCADAIR Mohamed INNOV/NET" w:date="2021-10-28T10:43:00Z">
        <w:r w:rsidRPr="003700CE" w:rsidDel="00CD19D5">
          <w:rPr>
            <w:rFonts w:ascii="Courier New" w:hAnsi="Courier New" w:cs="Courier New"/>
            <w:lang w:val="en-US"/>
          </w:rPr>
          <w:delText xml:space="preserve">route </w:delText>
        </w:r>
      </w:del>
      <w:del w:id="186" w:author="BOUCADAIR Mohamed INNOV/NET" w:date="2021-10-28T13:29:00Z">
        <w:r w:rsidRPr="003700CE" w:rsidDel="00C95003">
          <w:rPr>
            <w:rFonts w:ascii="Courier New" w:hAnsi="Courier New" w:cs="Courier New"/>
            <w:lang w:val="en-US"/>
          </w:rPr>
          <w:delText>traffic</w:delText>
        </w:r>
      </w:del>
      <w:r w:rsidRPr="003700CE">
        <w:rPr>
          <w:rFonts w:ascii="Courier New" w:hAnsi="Courier New" w:cs="Courier New"/>
          <w:lang w:val="en-US"/>
        </w:rPr>
        <w:t xml:space="preserve"> as well as at the ingress and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egress.  Nodes that do not support ECN marking, or that support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AQM but not ECN, will naturally use drop to relieve congestion.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The gap in the end-to-end packet sequence will be detected as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congestion by the final receiving endpoint, but not by the NSH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egress (see Figure 2).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</w:t>
      </w:r>
      <w:r w:rsidRPr="003700CE">
        <w:rPr>
          <w:rFonts w:ascii="Courier New" w:hAnsi="Courier New" w:cs="Courier New"/>
          <w:lang w:val="en-US"/>
        </w:rPr>
        <w:t xml:space="preserve"> al          Expires April 2022                  [Page 12]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3.1 At The Ingress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When the ingress/Classifier encapsulates an incoming </w:t>
      </w:r>
      <w:commentRangeStart w:id="187"/>
      <w:del w:id="188" w:author="BOUCADAIR Mohamed INNOV/NET" w:date="2021-10-28T10:45:00Z">
        <w:r w:rsidRPr="003700CE" w:rsidDel="005241DB">
          <w:rPr>
            <w:rFonts w:ascii="Courier New" w:hAnsi="Courier New" w:cs="Courier New"/>
            <w:lang w:val="en-US"/>
          </w:rPr>
          <w:delText xml:space="preserve">IP </w:delText>
        </w:r>
      </w:del>
      <w:r w:rsidRPr="003700CE">
        <w:rPr>
          <w:rFonts w:ascii="Courier New" w:hAnsi="Courier New" w:cs="Courier New"/>
          <w:lang w:val="en-US"/>
        </w:rPr>
        <w:t xml:space="preserve">packet </w:t>
      </w:r>
      <w:commentRangeEnd w:id="187"/>
      <w:r w:rsidR="005241DB">
        <w:rPr>
          <w:rStyle w:val="Marquedecommentaire"/>
          <w:rFonts w:asciiTheme="minorHAnsi" w:hAnsiTheme="minorHAnsi"/>
        </w:rPr>
        <w:commentReference w:id="187"/>
      </w:r>
      <w:r w:rsidRPr="003700CE">
        <w:rPr>
          <w:rFonts w:ascii="Courier New" w:hAnsi="Courier New" w:cs="Courier New"/>
          <w:lang w:val="en-US"/>
        </w:rPr>
        <w:t>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an NSH, it MUST set the NS</w:t>
      </w:r>
      <w:r w:rsidRPr="003700CE">
        <w:rPr>
          <w:rFonts w:ascii="Courier New" w:hAnsi="Courier New" w:cs="Courier New"/>
          <w:lang w:val="en-US"/>
        </w:rPr>
        <w:t>H ECN field using the "Normal mode"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specified in [RFC6040] (</w:t>
      </w:r>
      <w:commentRangeStart w:id="189"/>
      <w:del w:id="190" w:author="BOUCADAIR Mohamed INNOV/NET" w:date="2021-10-28T10:47:00Z">
        <w:r w:rsidRPr="003700CE" w:rsidDel="000D2392">
          <w:rPr>
            <w:rFonts w:ascii="Courier New" w:hAnsi="Courier New" w:cs="Courier New"/>
            <w:lang w:val="en-US"/>
          </w:rPr>
          <w:delText>i</w:delText>
        </w:r>
      </w:del>
      <w:ins w:id="191" w:author="BOUCADAIR Mohamed INNOV/NET" w:date="2021-10-28T10:47:00Z">
        <w:r w:rsidR="000D2392">
          <w:rPr>
            <w:rFonts w:ascii="Courier New" w:hAnsi="Courier New" w:cs="Courier New"/>
            <w:lang w:val="en-US"/>
          </w:rPr>
          <w:t>e</w:t>
        </w:r>
      </w:ins>
      <w:r w:rsidRPr="003700CE">
        <w:rPr>
          <w:rFonts w:ascii="Courier New" w:hAnsi="Courier New" w:cs="Courier New"/>
          <w:lang w:val="en-US"/>
        </w:rPr>
        <w:t>.</w:t>
      </w:r>
      <w:del w:id="192" w:author="BOUCADAIR Mohamed INNOV/NET" w:date="2021-10-28T10:47:00Z">
        <w:r w:rsidRPr="003700CE" w:rsidDel="000D2392">
          <w:rPr>
            <w:rFonts w:ascii="Courier New" w:hAnsi="Courier New" w:cs="Courier New"/>
            <w:lang w:val="en-US"/>
          </w:rPr>
          <w:delText>e</w:delText>
        </w:r>
      </w:del>
      <w:ins w:id="193" w:author="BOUCADAIR Mohamed INNOV/NET" w:date="2021-10-28T10:47:00Z">
        <w:r w:rsidR="000D2392">
          <w:rPr>
            <w:rFonts w:ascii="Courier New" w:hAnsi="Courier New" w:cs="Courier New"/>
            <w:lang w:val="en-US"/>
          </w:rPr>
          <w:t>g</w:t>
        </w:r>
      </w:ins>
      <w:commentRangeEnd w:id="189"/>
      <w:ins w:id="194" w:author="BOUCADAIR Mohamed INNOV/NET" w:date="2021-10-28T10:48:00Z">
        <w:r w:rsidR="000D2392">
          <w:rPr>
            <w:rStyle w:val="Marquedecommentaire"/>
            <w:rFonts w:asciiTheme="minorHAnsi" w:hAnsiTheme="minorHAnsi"/>
          </w:rPr>
          <w:commentReference w:id="189"/>
        </w:r>
      </w:ins>
      <w:r w:rsidRPr="003700CE">
        <w:rPr>
          <w:rFonts w:ascii="Courier New" w:hAnsi="Courier New" w:cs="Courier New"/>
          <w:lang w:val="en-US"/>
        </w:rPr>
        <w:t>., copied from the incoming IP header).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Then, if the resulting NSH ECN field is Not-ECT, the ingress SHOULD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set it to ECT(0). This indicates that, even though the end-to-end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transp</w:t>
      </w:r>
      <w:r w:rsidRPr="003700CE">
        <w:rPr>
          <w:rFonts w:ascii="Courier New" w:hAnsi="Courier New" w:cs="Courier New"/>
          <w:lang w:val="en-US"/>
        </w:rPr>
        <w:t>ort is not ECN-capable, the egress and ingress of the SFC</w:t>
      </w:r>
      <w:ins w:id="195" w:author="BOUCADAIR Mohamed INNOV/NET" w:date="2021-10-28T10:47:00Z">
        <w:r w:rsidR="000D2392">
          <w:rPr>
            <w:rFonts w:ascii="Courier New" w:hAnsi="Courier New" w:cs="Courier New"/>
            <w:lang w:val="en-US"/>
          </w:rPr>
          <w:t>-enabled</w:t>
        </w:r>
      </w:ins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domain are acting as an ECN-capable transport. </w:t>
      </w:r>
      <w:commentRangeStart w:id="196"/>
      <w:r w:rsidRPr="003700CE">
        <w:rPr>
          <w:rFonts w:ascii="Courier New" w:hAnsi="Courier New" w:cs="Courier New"/>
          <w:lang w:val="en-US"/>
        </w:rPr>
        <w:t>This approach will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inherently support all known variants of ECN, including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experimental L4S capability [RFC8311] [ecnL4S].</w:t>
      </w:r>
      <w:commentRangeEnd w:id="196"/>
      <w:r w:rsidR="000B00BE">
        <w:rPr>
          <w:rStyle w:val="Marquedecommentaire"/>
          <w:rFonts w:asciiTheme="minorHAnsi" w:hAnsiTheme="minorHAnsi"/>
        </w:rPr>
        <w:commentReference w:id="196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Packets arr</w:t>
      </w:r>
      <w:r w:rsidRPr="003700CE">
        <w:rPr>
          <w:rFonts w:ascii="Courier New" w:hAnsi="Courier New" w:cs="Courier New"/>
          <w:lang w:val="en-US"/>
        </w:rPr>
        <w:t>iving at the ingress might not use IP. If the protocol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arriving packets supports an ECN field similar to IP, the procedures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 IP packets can be used. If arriving packets do not support an ECN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field similar to IP, they MUST be treated as if th</w:t>
      </w:r>
      <w:r w:rsidRPr="003700CE">
        <w:rPr>
          <w:rFonts w:ascii="Courier New" w:hAnsi="Courier New" w:cs="Courier New"/>
          <w:lang w:val="en-US"/>
        </w:rPr>
        <w:t>ey are Not-ECT IP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Then, as the NSH encapsulated packet is further encapsulated with a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transport header, if ECN marking is available for that transport (as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it is for IP [RFC3168] and MPLS [RFC5129]), the ECN field of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transport h</w:t>
      </w:r>
      <w:r w:rsidRPr="003700CE">
        <w:rPr>
          <w:rFonts w:ascii="Courier New" w:hAnsi="Courier New" w:cs="Courier New"/>
          <w:lang w:val="en-US"/>
        </w:rPr>
        <w:t>eader MUST be set using the "Normal mode" specified in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[RFC6040] (i.e., copied from the NSH ECN field).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 summary of these normative steps is given in Table 2.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+-----------------+---------------+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| Incoming H</w:t>
      </w:r>
      <w:r w:rsidRPr="003700CE">
        <w:rPr>
          <w:rFonts w:ascii="Courier New" w:hAnsi="Courier New" w:cs="Courier New"/>
          <w:lang w:val="en-US"/>
        </w:rPr>
        <w:t>eader | Departing NSH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| (also </w:t>
      </w:r>
      <w:commentRangeStart w:id="197"/>
      <w:r w:rsidRPr="003700CE">
        <w:rPr>
          <w:rFonts w:ascii="Courier New" w:hAnsi="Courier New" w:cs="Courier New"/>
          <w:lang w:val="en-US"/>
        </w:rPr>
        <w:t>equal to  |  and Outer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| departing Inner |    Headers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|     Header</w:t>
      </w:r>
      <w:commentRangeEnd w:id="197"/>
      <w:r w:rsidR="000D2392">
        <w:rPr>
          <w:rStyle w:val="Marquedecommentaire"/>
          <w:rFonts w:asciiTheme="minorHAnsi" w:hAnsiTheme="minorHAnsi"/>
        </w:rPr>
        <w:commentReference w:id="197"/>
      </w:r>
      <w:r w:rsidRPr="003700CE">
        <w:rPr>
          <w:rFonts w:ascii="Courier New" w:hAnsi="Courier New" w:cs="Courier New"/>
          <w:lang w:val="en-US"/>
        </w:rPr>
        <w:t>)     |        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+-----------------+---------------+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</w:t>
      </w:r>
      <w:r w:rsidRPr="003700CE">
        <w:rPr>
          <w:rFonts w:ascii="Courier New" w:hAnsi="Courier New" w:cs="Courier New"/>
          <w:lang w:val="en-US"/>
        </w:rPr>
        <w:t xml:space="preserve">            |    Not-ECT      |   ECT(0)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|     ECT(0)      |   ECT(0)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|     ECT(1)      |   ECT(1)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|       CE        |     CE 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+-----------------+-</w:t>
      </w:r>
      <w:r w:rsidRPr="003700CE">
        <w:rPr>
          <w:rFonts w:ascii="Courier New" w:hAnsi="Courier New" w:cs="Courier New"/>
          <w:lang w:val="en-US"/>
        </w:rPr>
        <w:t>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Table 2. Setting of ECN fields by an ingress/Classifier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The requirements in this section apply to all ingress nodes for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ins w:id="198" w:author="BOUCADAIR Mohamed INNOV/NET" w:date="2021-10-28T10:50:00Z">
        <w:r w:rsidR="000D2392">
          <w:rPr>
            <w:rFonts w:ascii="Courier New" w:hAnsi="Courier New" w:cs="Courier New"/>
            <w:lang w:val="en-US"/>
          </w:rPr>
          <w:t xml:space="preserve">SFC-enabled </w:t>
        </w:r>
      </w:ins>
      <w:r w:rsidRPr="003700CE">
        <w:rPr>
          <w:rFonts w:ascii="Courier New" w:hAnsi="Courier New" w:cs="Courier New"/>
          <w:lang w:val="en-US"/>
        </w:rPr>
        <w:t xml:space="preserve">domain in which NSH is being used to </w:t>
      </w:r>
      <w:del w:id="199" w:author="BOUCADAIR Mohamed INNOV/NET" w:date="2021-10-28T10:50:00Z">
        <w:r w:rsidRPr="003700CE" w:rsidDel="000D2392">
          <w:rPr>
            <w:rFonts w:ascii="Courier New" w:hAnsi="Courier New" w:cs="Courier New"/>
            <w:lang w:val="en-US"/>
          </w:rPr>
          <w:delText xml:space="preserve">route </w:delText>
        </w:r>
      </w:del>
      <w:ins w:id="200" w:author="BOUCADAIR Mohamed INNOV/NET" w:date="2021-10-28T10:50:00Z">
        <w:r w:rsidR="000D2392">
          <w:rPr>
            <w:rFonts w:ascii="Courier New" w:hAnsi="Courier New" w:cs="Courier New"/>
            <w:lang w:val="en-US"/>
          </w:rPr>
          <w:t>steer</w:t>
        </w:r>
        <w:r w:rsidR="000D2392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traffic.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</w:t>
      </w:r>
      <w:r w:rsidRPr="003700CE">
        <w:rPr>
          <w:rFonts w:ascii="Courier New" w:hAnsi="Courier New" w:cs="Courier New"/>
          <w:lang w:val="en-US"/>
        </w:rPr>
        <w:t>pril 2022                  [Page 13]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3.2 At Transit Nodes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This section </w:t>
      </w:r>
      <w:del w:id="201" w:author="BOUCADAIR Mohamed INNOV/NET" w:date="2021-10-28T10:50:00Z">
        <w:r w:rsidRPr="003700CE" w:rsidDel="000D2392">
          <w:rPr>
            <w:rFonts w:ascii="Courier New" w:hAnsi="Courier New" w:cs="Courier New"/>
            <w:lang w:val="en-US"/>
          </w:rPr>
          <w:delText xml:space="preserve">described </w:delText>
        </w:r>
      </w:del>
      <w:ins w:id="202" w:author="BOUCADAIR Mohamed INNOV/NET" w:date="2021-10-28T10:50:00Z">
        <w:r w:rsidR="000D2392" w:rsidRPr="003700CE">
          <w:rPr>
            <w:rFonts w:ascii="Courier New" w:hAnsi="Courier New" w:cs="Courier New"/>
            <w:lang w:val="en-US"/>
          </w:rPr>
          <w:t>describe</w:t>
        </w:r>
        <w:r w:rsidR="000D2392">
          <w:rPr>
            <w:rFonts w:ascii="Courier New" w:hAnsi="Courier New" w:cs="Courier New"/>
            <w:lang w:val="en-US"/>
          </w:rPr>
          <w:t xml:space="preserve">s the </w:t>
        </w:r>
      </w:ins>
      <w:r w:rsidRPr="003700CE">
        <w:rPr>
          <w:rFonts w:ascii="Courier New" w:hAnsi="Courier New" w:cs="Courier New"/>
          <w:lang w:val="en-US"/>
        </w:rPr>
        <w:t>behavior at nodes that forward based on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NSH such as SFF and other forwarding nodes such</w:t>
      </w:r>
      <w:r w:rsidRPr="003700CE">
        <w:rPr>
          <w:rFonts w:ascii="Courier New" w:hAnsi="Courier New" w:cs="Courier New"/>
          <w:lang w:val="en-US"/>
        </w:rPr>
        <w:t xml:space="preserve"> as IP routers. Figure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5 shows a packet on the wire between forwarding nodes.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+-----------------+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|   Outer Header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+-----------------+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| </w:t>
      </w:r>
      <w:r w:rsidRPr="003700CE">
        <w:rPr>
          <w:rFonts w:ascii="Courier New" w:hAnsi="Courier New" w:cs="Courier New"/>
          <w:lang w:val="en-US"/>
        </w:rPr>
        <w:t xml:space="preserve">      NSH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+-----------------+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|   Inner Header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+-----------------+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|     Payload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 +-----------------</w:t>
      </w:r>
      <w:r w:rsidRPr="003700CE">
        <w:rPr>
          <w:rFonts w:ascii="Courier New" w:hAnsi="Courier New" w:cs="Courier New"/>
          <w:lang w:val="en-US"/>
        </w:rPr>
        <w:t>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Figure 5. Packet in Transit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3.2.1 At NSH Transit Nodes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When a packet is received at an NSH based forwarding node such as an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SFF, say N1, the outer transport encapsulation is removed and its ECN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marking SHOULD be comb</w:t>
      </w:r>
      <w:r w:rsidRPr="003700CE">
        <w:rPr>
          <w:rFonts w:ascii="Courier New" w:hAnsi="Courier New" w:cs="Courier New"/>
          <w:lang w:val="en-US"/>
        </w:rPr>
        <w:t>ined into the NSH ECN marking as specified in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[RFC6040]. If this is not done, any congestion encountered at non-NSH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transit nodes between N1 and the previous upstream NSH based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forwarding node will be lost and not transmitted downstream.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commentRangeStart w:id="203"/>
      <w:r w:rsidRPr="003700CE">
        <w:rPr>
          <w:rFonts w:ascii="Courier New" w:hAnsi="Courier New" w:cs="Courier New"/>
          <w:lang w:val="en-US"/>
        </w:rPr>
        <w:t xml:space="preserve">   The N</w:t>
      </w:r>
      <w:r w:rsidRPr="003700CE">
        <w:rPr>
          <w:rFonts w:ascii="Courier New" w:hAnsi="Courier New" w:cs="Courier New"/>
          <w:lang w:val="en-US"/>
        </w:rPr>
        <w:t>SH forwarding node SHOULD use a recognized AQM algorithm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[RFC7567] to detect congestion. </w:t>
      </w:r>
      <w:commentRangeEnd w:id="203"/>
      <w:r w:rsidR="000D2392">
        <w:rPr>
          <w:rStyle w:val="Marquedecommentaire"/>
          <w:rFonts w:asciiTheme="minorHAnsi" w:hAnsiTheme="minorHAnsi"/>
        </w:rPr>
        <w:commentReference w:id="203"/>
      </w:r>
      <w:r w:rsidRPr="003700CE">
        <w:rPr>
          <w:rFonts w:ascii="Courier New" w:hAnsi="Courier New" w:cs="Courier New"/>
          <w:lang w:val="en-US"/>
        </w:rPr>
        <w:t>If the NSH ECN field indicates ECT,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it will probabilistically set the NSH ECN field to the Congestion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Experienced (CE) value or, in cases of extreme congestio</w:t>
      </w:r>
      <w:r w:rsidRPr="003700CE">
        <w:rPr>
          <w:rFonts w:ascii="Courier New" w:hAnsi="Courier New" w:cs="Courier New"/>
          <w:lang w:val="en-US"/>
        </w:rPr>
        <w:t>n, drop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When the NSH encapsulated packet is further encapsulated for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transmission to the next SFF or SF, ECN marking behavior depends 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whether or not the node that will decapsulate the outer header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supports Compliant ECN Decap</w:t>
      </w:r>
      <w:r w:rsidRPr="003700CE">
        <w:rPr>
          <w:rFonts w:ascii="Courier New" w:hAnsi="Courier New" w:cs="Courier New"/>
          <w:lang w:val="en-US"/>
        </w:rPr>
        <w:t>sulation (see Section 3). If it does,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then the encapsulating node propagates the NSH ECN field to this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outer encapsulation using the "Normal Mode" of ECN encapsulation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[RFC6040] (the ECN field is copied). If it does not, then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encapsulating </w:t>
      </w:r>
      <w:r w:rsidRPr="003700CE">
        <w:rPr>
          <w:rFonts w:ascii="Courier New" w:hAnsi="Courier New" w:cs="Courier New"/>
          <w:lang w:val="en-US"/>
        </w:rPr>
        <w:t>node MUST clear ECN in the outer encapsulation to non-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ECT (the "Compatibility Mode" of [RFC6040]).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14]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</w:t>
      </w:r>
      <w:r w:rsidRPr="003700CE">
        <w:rPr>
          <w:rFonts w:ascii="Courier New" w:hAnsi="Courier New" w:cs="Courier New"/>
          <w:lang w:val="en-US"/>
        </w:rPr>
        <w:t>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3.2.2 At an SF/Proxy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If the SF is NSH and ECN-aware, the processing is essentially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commentRangeStart w:id="204"/>
      <w:r w:rsidRPr="003700CE">
        <w:rPr>
          <w:rFonts w:ascii="Courier New" w:hAnsi="Courier New" w:cs="Courier New"/>
          <w:lang w:val="en-US"/>
        </w:rPr>
        <w:t xml:space="preserve">same at the SF </w:t>
      </w:r>
      <w:commentRangeEnd w:id="204"/>
      <w:r w:rsidR="00BF65BF">
        <w:rPr>
          <w:rStyle w:val="Marquedecommentaire"/>
          <w:rFonts w:asciiTheme="minorHAnsi" w:hAnsiTheme="minorHAnsi"/>
        </w:rPr>
        <w:commentReference w:id="204"/>
      </w:r>
      <w:r w:rsidRPr="003700CE">
        <w:rPr>
          <w:rFonts w:ascii="Courier New" w:hAnsi="Courier New" w:cs="Courier New"/>
          <w:lang w:val="en-US"/>
        </w:rPr>
        <w:t>as at an SFF as discussed in Section 3.2.1.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If the SF is NSH-aware but ECN-unaware, then the SFF transmitting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 to the SF will</w:t>
      </w:r>
      <w:r w:rsidRPr="003700CE">
        <w:rPr>
          <w:rFonts w:ascii="Courier New" w:hAnsi="Courier New" w:cs="Courier New"/>
          <w:lang w:val="en-US"/>
        </w:rPr>
        <w:t xml:space="preserve"> use Compatibility Mode. Congestion encountered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 the SFF to SF and SF to SFF paths </w:t>
      </w:r>
      <w:commentRangeStart w:id="205"/>
      <w:r w:rsidRPr="003700CE">
        <w:rPr>
          <w:rFonts w:ascii="Courier New" w:hAnsi="Courier New" w:cs="Courier New"/>
          <w:lang w:val="en-US"/>
        </w:rPr>
        <w:t>will be unmanaged</w:t>
      </w:r>
      <w:commentRangeEnd w:id="205"/>
      <w:r w:rsidR="00BF65BF">
        <w:rPr>
          <w:rStyle w:val="Marquedecommentaire"/>
          <w:rFonts w:asciiTheme="minorHAnsi" w:hAnsiTheme="minorHAnsi"/>
        </w:rPr>
        <w:commentReference w:id="205"/>
      </w:r>
      <w:r w:rsidRPr="003700CE">
        <w:rPr>
          <w:rFonts w:ascii="Courier New" w:hAnsi="Courier New" w:cs="Courier New"/>
          <w:lang w:val="en-US"/>
        </w:rPr>
        <w:t>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If the SF is not NSH-aware, then an NSH proxy will be between the SFF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and the SF to avoid exposure of the SF that does not understand NSHs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r w:rsidRPr="003700CE">
        <w:rPr>
          <w:rFonts w:ascii="Courier New" w:hAnsi="Courier New" w:cs="Courier New"/>
          <w:lang w:val="en-US"/>
        </w:rPr>
        <w:t>to the NSH as shown in Figure 6. This is described in Section 4.6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[RFC7665]. The SF and proxy together look to the SFF like an NSH-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aware SF. The behavior at the proxy and SF in this case is as below: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If such a proxy is not ECN-aware then c</w:t>
      </w:r>
      <w:r w:rsidRPr="003700CE">
        <w:rPr>
          <w:rFonts w:ascii="Courier New" w:hAnsi="Courier New" w:cs="Courier New"/>
          <w:lang w:val="en-US"/>
        </w:rPr>
        <w:t>ongestion in the entire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path from SFF to proxy to SF back to proxy to SFF will be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unmanaged.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v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+----------+                   +---------+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    |     +-------+     |   NSH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SFF    +----&gt;|  NSH  +----&gt;|un-aware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|(Service  |     | aware |     |   SF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Function |&lt;----+ proxy |&lt;----+(Service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|Forwarder)|     +-------+     |Function)|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+----------+            </w:t>
      </w:r>
      <w:r w:rsidRPr="003700CE">
        <w:rPr>
          <w:rFonts w:ascii="Courier New" w:hAnsi="Courier New" w:cs="Courier New"/>
          <w:lang w:val="en-US"/>
        </w:rPr>
        <w:t xml:space="preserve">       +---------+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v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Figure 6. Proxy for NSH Un-aware SFF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If the proxy is ECN-aware, the proxy uses an AQM to indicate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congestion within the proxy in the NSH that it returns to the SF</w:t>
      </w:r>
      <w:r w:rsidRPr="003700CE">
        <w:rPr>
          <w:rFonts w:ascii="Courier New" w:hAnsi="Courier New" w:cs="Courier New"/>
          <w:lang w:val="en-US"/>
        </w:rPr>
        <w:t>F.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The outer header used for the proxy-to-SF path uses Normal Mode.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The outer header used for the proxy-to-SFF path uses Normal Mode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based copying of the NSH ECN field to the outer header. Thus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congestion in the proxy will be manage</w:t>
      </w:r>
      <w:r w:rsidRPr="003700CE">
        <w:rPr>
          <w:rFonts w:ascii="Courier New" w:hAnsi="Courier New" w:cs="Courier New"/>
          <w:lang w:val="en-US"/>
        </w:rPr>
        <w:t>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Congestion in the SF will be managed only if the SF is ECN-aware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and implements an AQM.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3.2.3 At Other Forwarding Nodes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Other forwarding nodes, that </w:t>
      </w:r>
      <w:del w:id="206" w:author="BOUCADAIR Mohamed INNOV/NET" w:date="2021-10-28T11:02:00Z">
        <w:r w:rsidRPr="003700CE" w:rsidDel="00BF65BF">
          <w:rPr>
            <w:rFonts w:ascii="Courier New" w:hAnsi="Courier New" w:cs="Courier New"/>
            <w:lang w:val="en-US"/>
          </w:rPr>
          <w:delText xml:space="preserve">is </w:delText>
        </w:r>
      </w:del>
      <w:ins w:id="207" w:author="BOUCADAIR Mohamed INNOV/NET" w:date="2021-10-28T11:02:00Z">
        <w:r w:rsidR="00BF65BF">
          <w:rPr>
            <w:rFonts w:ascii="Courier New" w:hAnsi="Courier New" w:cs="Courier New"/>
            <w:lang w:val="en-US"/>
          </w:rPr>
          <w:t>are</w:t>
        </w:r>
        <w:r w:rsidR="00BF65BF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non-NSH forwarding nodes between NSH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forwarding nodes, such as IP or label swi</w:t>
      </w:r>
      <w:r w:rsidRPr="003700CE">
        <w:rPr>
          <w:rFonts w:ascii="Courier New" w:hAnsi="Courier New" w:cs="Courier New"/>
          <w:lang w:val="en-US"/>
        </w:rPr>
        <w:t>tched routers, might also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contain potential bottlenecks. If so, </w:t>
      </w:r>
      <w:commentRangeStart w:id="208"/>
      <w:r w:rsidRPr="003700CE">
        <w:rPr>
          <w:rFonts w:ascii="Courier New" w:hAnsi="Courier New" w:cs="Courier New"/>
          <w:lang w:val="en-US"/>
        </w:rPr>
        <w:t>they SHOULD implement an AQM</w:t>
      </w:r>
      <w:commentRangeEnd w:id="208"/>
      <w:r w:rsidR="00BF65BF">
        <w:rPr>
          <w:rStyle w:val="Marquedecommentaire"/>
          <w:rFonts w:asciiTheme="minorHAnsi" w:hAnsiTheme="minorHAnsi"/>
        </w:rPr>
        <w:commentReference w:id="208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15]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algor</w:t>
      </w:r>
      <w:r w:rsidRPr="003700CE">
        <w:rPr>
          <w:rFonts w:ascii="Courier New" w:hAnsi="Courier New" w:cs="Courier New"/>
          <w:lang w:val="en-US"/>
        </w:rPr>
        <w:t>ithm to update the ECN marking in the outer transport header as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specified in [RFC3168].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3.3 At Exit/Egress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At the </w:t>
      </w:r>
      <w:del w:id="209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210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  <w:r w:rsidRPr="003700CE">
        <w:rPr>
          <w:rFonts w:ascii="Courier New" w:hAnsi="Courier New" w:cs="Courier New"/>
          <w:lang w:val="en-US"/>
        </w:rPr>
        <w:t xml:space="preserve"> egress node, first any actions are taken based 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Congestion Experienced or other values of ECN marking, such as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ac</w:t>
      </w:r>
      <w:r w:rsidRPr="003700CE">
        <w:rPr>
          <w:rFonts w:ascii="Courier New" w:hAnsi="Courier New" w:cs="Courier New"/>
          <w:lang w:val="en-US"/>
        </w:rPr>
        <w:t>cumulating statistics to send back to the ingress (see Section 4)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or for other uses. If the packet being carried inside the NSH is IP,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when the NSH is removed the NSH ECN field MUST be combined with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IP ECN field as specified in Table 3 that wa</w:t>
      </w:r>
      <w:r w:rsidRPr="003700CE">
        <w:rPr>
          <w:rFonts w:ascii="Courier New" w:hAnsi="Courier New" w:cs="Courier New"/>
          <w:lang w:val="en-US"/>
        </w:rPr>
        <w:t>s extracted from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[RFC6040]</w:t>
      </w:r>
      <w:ins w:id="211" w:author="BOUCADAIR Mohamed INNOV/NET" w:date="2021-10-28T11:31:00Z">
        <w:r w:rsidR="00D3463B">
          <w:rPr>
            <w:rFonts w:ascii="Courier New" w:hAnsi="Courier New" w:cs="Courier New"/>
            <w:lang w:val="en-US"/>
          </w:rPr>
          <w:t xml:space="preserve"> (Section </w:t>
        </w:r>
        <w:r w:rsidR="00D3463B" w:rsidRPr="00D3463B">
          <w:rPr>
            <w:rFonts w:ascii="Courier New" w:hAnsi="Courier New" w:cs="Courier New"/>
            <w:lang w:val="en-US"/>
          </w:rPr>
          <w:t>3.2</w:t>
        </w:r>
        <w:r w:rsidR="00D3463B">
          <w:rPr>
            <w:rFonts w:ascii="Courier New" w:hAnsi="Courier New" w:cs="Courier New"/>
            <w:lang w:val="en-US"/>
          </w:rPr>
          <w:t>)</w:t>
        </w:r>
      </w:ins>
      <w:r w:rsidRPr="003700CE">
        <w:rPr>
          <w:rFonts w:ascii="Courier New" w:hAnsi="Courier New" w:cs="Courier New"/>
          <w:lang w:val="en-US"/>
        </w:rPr>
        <w:t>.  This requirement applies to all egress nodes for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domain in which NSH is being used to route traffic.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+---------+---------------------------------------------+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|Arriving |         Arriving Outer Head</w:t>
      </w:r>
      <w:r w:rsidRPr="003700CE">
        <w:rPr>
          <w:rFonts w:ascii="Courier New" w:hAnsi="Courier New" w:cs="Courier New"/>
          <w:lang w:val="en-US"/>
        </w:rPr>
        <w:t>er        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Inner +---------+-----------+-----------+-----------+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Header | Not-ECT |  ECT(0)   |  ECT(1)   |     CE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+---------+---------+-----------+-----------+-----------+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Not-ECT | Not-ECT | Not-E</w:t>
      </w:r>
      <w:r w:rsidRPr="003700CE">
        <w:rPr>
          <w:rFonts w:ascii="Courier New" w:hAnsi="Courier New" w:cs="Courier New"/>
          <w:lang w:val="en-US"/>
        </w:rPr>
        <w:t>CT   | Not-ECT   |  &lt;drop&gt;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ECT(0) |  ECT(0) |  ECT(0)   |  ECT(0)   |     CE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ECT(1) |  ECT(1) |  ECT(1)   |  ECT(1)   |     CE    |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3700CE">
        <w:rPr>
          <w:rFonts w:ascii="Courier New" w:hAnsi="Courier New" w:cs="Courier New"/>
          <w:lang w:val="en-US"/>
        </w:rPr>
        <w:t xml:space="preserve">         </w:t>
      </w:r>
      <w:r w:rsidRPr="00DC133B">
        <w:rPr>
          <w:rFonts w:ascii="Courier New" w:hAnsi="Courier New" w:cs="Courier New"/>
        </w:rPr>
        <w:t>|    CE   |      CE |      CE   |      CE   |     CE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DC133B">
        <w:rPr>
          <w:rFonts w:ascii="Courier New" w:hAnsi="Courier New" w:cs="Courier New"/>
        </w:rPr>
        <w:t xml:space="preserve">         </w:t>
      </w:r>
      <w:r w:rsidRPr="003700CE">
        <w:rPr>
          <w:rFonts w:ascii="Courier New" w:hAnsi="Courier New" w:cs="Courier New"/>
          <w:lang w:val="en-US"/>
        </w:rPr>
        <w:t>+---------+----</w:t>
      </w:r>
      <w:r w:rsidRPr="003700CE">
        <w:rPr>
          <w:rFonts w:ascii="Courier New" w:hAnsi="Courier New" w:cs="Courier New"/>
          <w:lang w:val="en-US"/>
        </w:rPr>
        <w:t>-----+-----------+-----------+-----------+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Table 3. Exit ECN Fields Merger</w:t>
      </w:r>
      <w:ins w:id="212" w:author="BOUCADAIR Mohamed INNOV/NET" w:date="2021-10-28T13:30:00Z">
        <w:r w:rsidR="008B3C11">
          <w:rPr>
            <w:rFonts w:ascii="Courier New" w:hAnsi="Courier New" w:cs="Courier New"/>
            <w:lang w:val="en-US"/>
          </w:rPr>
          <w:t xml:space="preserve"> (Source, RFC6040)</w:t>
        </w:r>
      </w:ins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All the egress nodes of the </w:t>
      </w:r>
      <w:del w:id="213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214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  <w:r w:rsidRPr="003700CE">
        <w:rPr>
          <w:rFonts w:ascii="Courier New" w:hAnsi="Courier New" w:cs="Courier New"/>
          <w:lang w:val="en-US"/>
        </w:rPr>
        <w:t xml:space="preserve"> MUST support Compliant ECN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Decapsulation as specified in this section. If this is not the case,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scheme d</w:t>
      </w:r>
      <w:r w:rsidRPr="003700CE">
        <w:rPr>
          <w:rFonts w:ascii="Courier New" w:hAnsi="Courier New" w:cs="Courier New"/>
          <w:lang w:val="en-US"/>
        </w:rPr>
        <w:t>escribed in this document will not work, and cannot be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used.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3.4 Congestion Statistics and the Conservation of Packets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SFC specification permits an SF to absorb packets and to generate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new packets as well as simply processing and </w:t>
      </w:r>
      <w:del w:id="215" w:author="BOUCADAIR Mohamed INNOV/NET" w:date="2021-10-28T13:31:00Z">
        <w:r w:rsidRPr="003700CE" w:rsidDel="008B3C11">
          <w:rPr>
            <w:rFonts w:ascii="Courier New" w:hAnsi="Courier New" w:cs="Courier New"/>
            <w:lang w:val="en-US"/>
          </w:rPr>
          <w:delText>forwardin</w:delText>
        </w:r>
        <w:r w:rsidRPr="003700CE" w:rsidDel="008B3C11">
          <w:rPr>
            <w:rFonts w:ascii="Courier New" w:hAnsi="Courier New" w:cs="Courier New"/>
            <w:lang w:val="en-US"/>
          </w:rPr>
          <w:delText xml:space="preserve">g </w:delText>
        </w:r>
      </w:del>
      <w:ins w:id="216" w:author="BOUCADAIR Mohamed INNOV/NET" w:date="2021-10-28T13:31:00Z">
        <w:r w:rsidR="008B3C11">
          <w:rPr>
            <w:rFonts w:ascii="Courier New" w:hAnsi="Courier New" w:cs="Courier New"/>
            <w:lang w:val="en-US"/>
          </w:rPr>
          <w:t>returning back to an SFF</w:t>
        </w:r>
        <w:r w:rsidR="008B3C11" w:rsidRPr="003700CE">
          <w:rPr>
            <w:rFonts w:ascii="Courier New" w:hAnsi="Courier New" w:cs="Courier New"/>
            <w:lang w:val="en-US"/>
          </w:rPr>
          <w:t xml:space="preserve"> </w:t>
        </w:r>
      </w:ins>
      <w:r w:rsidRPr="003700CE">
        <w:rPr>
          <w:rFonts w:ascii="Courier New" w:hAnsi="Courier New" w:cs="Courier New"/>
          <w:lang w:val="en-US"/>
        </w:rPr>
        <w:t>the packets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it receives.  </w:t>
      </w:r>
      <w:commentRangeStart w:id="217"/>
      <w:r w:rsidRPr="003700CE">
        <w:rPr>
          <w:rFonts w:ascii="Courier New" w:hAnsi="Courier New" w:cs="Courier New"/>
          <w:lang w:val="en-US"/>
        </w:rPr>
        <w:t xml:space="preserve">Such actions might appear to be </w:t>
      </w:r>
      <w:r w:rsidRPr="003700CE">
        <w:rPr>
          <w:rFonts w:ascii="Courier New" w:hAnsi="Courier New" w:cs="Courier New"/>
          <w:lang w:val="en-US"/>
        </w:rPr>
        <w:t>packet loss due to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congestion or might mask the loss of packets by generating additional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packets.</w:t>
      </w:r>
      <w:commentRangeEnd w:id="217"/>
      <w:r w:rsidR="008B3C11">
        <w:rPr>
          <w:rStyle w:val="Marquedecommentaire"/>
          <w:rFonts w:asciiTheme="minorHAnsi" w:hAnsiTheme="minorHAnsi"/>
        </w:rPr>
        <w:commentReference w:id="217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tunnel congestion feedback approach (Section 4) can detect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congestions in seve</w:t>
      </w:r>
      <w:r w:rsidRPr="003700CE">
        <w:rPr>
          <w:rFonts w:ascii="Courier New" w:hAnsi="Courier New" w:cs="Courier New"/>
          <w:lang w:val="en-US"/>
        </w:rPr>
        <w:t xml:space="preserve">ral ways. </w:t>
      </w:r>
      <w:commentRangeStart w:id="218"/>
      <w:r w:rsidRPr="003700CE">
        <w:rPr>
          <w:rFonts w:ascii="Courier New" w:hAnsi="Courier New" w:cs="Courier New"/>
          <w:lang w:val="en-US"/>
        </w:rPr>
        <w:t>One way detects traffic loss by counting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payload packets and bytes in at the ingress and counting them out at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egress</w:t>
      </w:r>
      <w:commentRangeEnd w:id="218"/>
      <w:r w:rsidR="008B3C11">
        <w:rPr>
          <w:rStyle w:val="Marquedecommentaire"/>
          <w:rFonts w:asciiTheme="minorHAnsi" w:hAnsiTheme="minorHAnsi"/>
        </w:rPr>
        <w:commentReference w:id="218"/>
      </w:r>
      <w:r w:rsidRPr="003700CE">
        <w:rPr>
          <w:rFonts w:ascii="Courier New" w:hAnsi="Courier New" w:cs="Courier New"/>
          <w:lang w:val="en-US"/>
        </w:rPr>
        <w:t>. This does not work unless nodes conserve the number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payload packets and/or bytes. Therefore, it will not be poss</w:t>
      </w:r>
      <w:r w:rsidRPr="003700CE">
        <w:rPr>
          <w:rFonts w:ascii="Courier New" w:hAnsi="Courier New" w:cs="Courier New"/>
          <w:lang w:val="en-US"/>
        </w:rPr>
        <w:t>ible to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16]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accurately detect packet loss using this technique if traffic volume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is not conserved by t</w:t>
      </w:r>
      <w:r w:rsidRPr="003700CE">
        <w:rPr>
          <w:rFonts w:ascii="Courier New" w:hAnsi="Courier New" w:cs="Courier New"/>
          <w:lang w:val="en-US"/>
        </w:rPr>
        <w:t>he service function chain processing that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traffic.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Nonetheless, if a bottleneck supports ECN marking, it will be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possible to detect the high level of CE markings that are associated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with congestion at that bottleneck by looking at the ratio of</w:t>
      </w:r>
      <w:r w:rsidRPr="003700CE">
        <w:rPr>
          <w:rFonts w:ascii="Courier New" w:hAnsi="Courier New" w:cs="Courier New"/>
          <w:lang w:val="en-US"/>
        </w:rPr>
        <w:t xml:space="preserve"> CE-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marked to non-CE-marked packets. However, it will not be possible for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tunnel congestion feedback approach to detect any congestion,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whether slight or severe, if it occurs at a bottleneck that does not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support ECN marking.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17]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 Tunnel Congestion Feedback Support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collection and storage of conges</w:t>
      </w:r>
      <w:r w:rsidRPr="003700CE">
        <w:rPr>
          <w:rFonts w:ascii="Courier New" w:hAnsi="Courier New" w:cs="Courier New"/>
          <w:lang w:val="en-US"/>
        </w:rPr>
        <w:t>tion information at the egress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may be useful for later analysis but, unless it can be fed back to a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point which can take action to reduce congestion, it will not be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useful in real time. Such congestion feedback to the ingress enables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it to take</w:t>
      </w:r>
      <w:r w:rsidRPr="003700CE">
        <w:rPr>
          <w:rFonts w:ascii="Courier New" w:hAnsi="Courier New" w:cs="Courier New"/>
          <w:lang w:val="en-US"/>
        </w:rPr>
        <w:t xml:space="preserve"> actions such as those listed in Section 1.3.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IP Flow Information Export (IPFIX</w:t>
      </w:r>
      <w:ins w:id="219" w:author="BOUCADAIR Mohamed INNOV/NET" w:date="2021-10-28T11:09:00Z">
        <w:r w:rsidR="00884D8B">
          <w:rPr>
            <w:rFonts w:ascii="Courier New" w:hAnsi="Courier New" w:cs="Courier New"/>
            <w:lang w:val="en-US"/>
          </w:rPr>
          <w:t>)</w:t>
        </w:r>
      </w:ins>
      <w:r w:rsidRPr="003700CE">
        <w:rPr>
          <w:rFonts w:ascii="Courier New" w:hAnsi="Courier New" w:cs="Courier New"/>
          <w:lang w:val="en-US"/>
        </w:rPr>
        <w:t xml:space="preserve"> [RFC7011]</w:t>
      </w:r>
      <w:del w:id="220" w:author="BOUCADAIR Mohamed INNOV/NET" w:date="2021-10-28T11:09:00Z">
        <w:r w:rsidRPr="003700CE" w:rsidDel="00884D8B">
          <w:rPr>
            <w:rFonts w:ascii="Courier New" w:hAnsi="Courier New" w:cs="Courier New"/>
            <w:lang w:val="en-US"/>
          </w:rPr>
          <w:delText>)</w:delText>
        </w:r>
      </w:del>
      <w:r w:rsidRPr="003700CE">
        <w:rPr>
          <w:rFonts w:ascii="Courier New" w:hAnsi="Courier New" w:cs="Courier New"/>
          <w:lang w:val="en-US"/>
        </w:rPr>
        <w:t xml:space="preserve"> provides a standard for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communicating traffic flow statistics. As extended by this document,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IPFIX messages from the egress to the ingress are used to comm</w:t>
      </w:r>
      <w:r w:rsidRPr="003700CE">
        <w:rPr>
          <w:rFonts w:ascii="Courier New" w:hAnsi="Courier New" w:cs="Courier New"/>
          <w:lang w:val="en-US"/>
        </w:rPr>
        <w:t>unicate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extent of congestion </w:t>
      </w:r>
      <w:commentRangeStart w:id="221"/>
      <w:r w:rsidRPr="003700CE">
        <w:rPr>
          <w:rFonts w:ascii="Courier New" w:hAnsi="Courier New" w:cs="Courier New"/>
          <w:lang w:val="en-US"/>
        </w:rPr>
        <w:t>between an ingress and egress based on ECN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marking in the NSH.</w:t>
      </w:r>
      <w:commentRangeEnd w:id="221"/>
      <w:r w:rsidR="006C1BED">
        <w:rPr>
          <w:rStyle w:val="Marquedecommentaire"/>
          <w:rFonts w:asciiTheme="minorHAnsi" w:hAnsiTheme="minorHAnsi"/>
        </w:rPr>
        <w:commentReference w:id="221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4.1 Congestion Level Measurements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congestion level measurements are based on ECN marking in the NSH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r w:rsidRPr="007F6C57">
        <w:rPr>
          <w:rFonts w:ascii="Courier New" w:hAnsi="Courier New" w:cs="Courier New"/>
          <w:highlight w:val="yellow"/>
          <w:lang w:val="en-US"/>
          <w:rPrChange w:id="222" w:author="BOUCADAIR Mohamed INNOV/NET" w:date="2021-10-28T11:32:00Z">
            <w:rPr>
              <w:rFonts w:ascii="Courier New" w:hAnsi="Courier New" w:cs="Courier New"/>
              <w:lang w:val="en-US"/>
            </w:rPr>
          </w:rPrChange>
        </w:rPr>
        <w:t>and packet drop</w:t>
      </w:r>
      <w:r w:rsidRPr="003700CE">
        <w:rPr>
          <w:rFonts w:ascii="Courier New" w:hAnsi="Courier New" w:cs="Courier New"/>
          <w:lang w:val="en-US"/>
        </w:rPr>
        <w:t>. In particular</w:t>
      </w:r>
      <w:ins w:id="223" w:author="BOUCADAIR Mohamed INNOV/NET" w:date="2021-10-28T11:22:00Z">
        <w:r w:rsidR="006C1BED">
          <w:rPr>
            <w:rFonts w:ascii="Courier New" w:hAnsi="Courier New" w:cs="Courier New"/>
            <w:lang w:val="en-US"/>
          </w:rPr>
          <w:t>,</w:t>
        </w:r>
      </w:ins>
      <w:r w:rsidRPr="003700CE">
        <w:rPr>
          <w:rFonts w:ascii="Courier New" w:hAnsi="Courier New" w:cs="Courier New"/>
          <w:lang w:val="en-US"/>
        </w:rPr>
        <w:t xml:space="preserve"> congestio</w:t>
      </w:r>
      <w:r w:rsidRPr="003700CE">
        <w:rPr>
          <w:rFonts w:ascii="Courier New" w:hAnsi="Courier New" w:cs="Courier New"/>
          <w:lang w:val="en-US"/>
        </w:rPr>
        <w:t>n information includes at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least one of cumulative bytes counts of packets with each type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outer/inner header ECN marking combination, the ratio of CE-marked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packets to all packets, and the ratio of dropped packets to all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If the c</w:t>
      </w:r>
      <w:r w:rsidRPr="003700CE">
        <w:rPr>
          <w:rFonts w:ascii="Courier New" w:hAnsi="Courier New" w:cs="Courier New"/>
          <w:lang w:val="en-US"/>
        </w:rPr>
        <w:t>ongestion level is low enough, the packets are marked as CE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instead of being dropped, and then it is easy to calculate congestion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level according to the ratio of CE-marked packets. If the congestion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level is so high that ECT packets will be droppe</w:t>
      </w:r>
      <w:r w:rsidRPr="003700CE">
        <w:rPr>
          <w:rFonts w:ascii="Courier New" w:hAnsi="Courier New" w:cs="Courier New"/>
          <w:lang w:val="en-US"/>
        </w:rPr>
        <w:t>d, then the packet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loss ratio could be calculated by comparing total packets entering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ingress and total packets arriving at egress over the same span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packets. If packet loss is detected for </w:t>
      </w:r>
      <w:commentRangeStart w:id="224"/>
      <w:r w:rsidRPr="003700CE">
        <w:rPr>
          <w:rFonts w:ascii="Courier New" w:hAnsi="Courier New" w:cs="Courier New"/>
          <w:lang w:val="en-US"/>
        </w:rPr>
        <w:t>a flow that would preserve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number of packets in</w:t>
      </w:r>
      <w:r w:rsidRPr="003700CE">
        <w:rPr>
          <w:rFonts w:ascii="Courier New" w:hAnsi="Courier New" w:cs="Courier New"/>
          <w:lang w:val="en-US"/>
        </w:rPr>
        <w:t xml:space="preserve"> the absence of congestion</w:t>
      </w:r>
      <w:commentRangeEnd w:id="224"/>
      <w:r w:rsidR="008B3C11">
        <w:rPr>
          <w:rStyle w:val="Marquedecommentaire"/>
          <w:rFonts w:asciiTheme="minorHAnsi" w:hAnsiTheme="minorHAnsi"/>
        </w:rPr>
        <w:commentReference w:id="224"/>
      </w:r>
      <w:r w:rsidRPr="003700CE">
        <w:rPr>
          <w:rFonts w:ascii="Courier New" w:hAnsi="Courier New" w:cs="Courier New"/>
          <w:lang w:val="en-US"/>
        </w:rPr>
        <w:t>, then it can be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assumed that severe congestion has occurred in the tunnel.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egress calculates the CE-marked packet ratio by counting packets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with different ECN markings. The CE-marked packet ratio will be used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as </w:t>
      </w:r>
      <w:r w:rsidRPr="003700CE">
        <w:rPr>
          <w:rFonts w:ascii="Courier New" w:hAnsi="Courier New" w:cs="Courier New"/>
          <w:lang w:val="en-US"/>
        </w:rPr>
        <w:t>an indication of tunnel load level. It is assumed that nodes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between the ingress and egress will not drop packets </w:t>
      </w:r>
      <w:r w:rsidRPr="007F6C57">
        <w:rPr>
          <w:rFonts w:ascii="Courier New" w:hAnsi="Courier New" w:cs="Courier New"/>
          <w:highlight w:val="yellow"/>
          <w:lang w:val="en-US"/>
          <w:rPrChange w:id="225" w:author="BOUCADAIR Mohamed INNOV/NET" w:date="2021-10-28T11:33:00Z">
            <w:rPr>
              <w:rFonts w:ascii="Courier New" w:hAnsi="Courier New" w:cs="Courier New"/>
              <w:lang w:val="en-US"/>
            </w:rPr>
          </w:rPrChange>
        </w:rPr>
        <w:t>biased</w:t>
      </w:r>
      <w:r w:rsidRPr="003700CE">
        <w:rPr>
          <w:rFonts w:ascii="Courier New" w:hAnsi="Courier New" w:cs="Courier New"/>
          <w:lang w:val="en-US"/>
        </w:rPr>
        <w:t xml:space="preserve"> towards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certain ECN codepoints, so calculating of CE-marked packet ratio 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r w:rsidRPr="007F6C57">
        <w:rPr>
          <w:rFonts w:ascii="Courier New" w:hAnsi="Courier New" w:cs="Courier New"/>
          <w:highlight w:val="yellow"/>
          <w:lang w:val="en-US"/>
          <w:rPrChange w:id="226" w:author="BOUCADAIR Mohamed INNOV/NET" w:date="2021-10-28T11:33:00Z">
            <w:rPr>
              <w:rFonts w:ascii="Courier New" w:hAnsi="Courier New" w:cs="Courier New"/>
              <w:lang w:val="en-US"/>
            </w:rPr>
          </w:rPrChange>
        </w:rPr>
        <w:t>not affect by packet drop</w:t>
      </w:r>
      <w:r w:rsidRPr="003700CE">
        <w:rPr>
          <w:rFonts w:ascii="Courier New" w:hAnsi="Courier New" w:cs="Courier New"/>
          <w:lang w:val="en-US"/>
        </w:rPr>
        <w:t>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calculation of </w:t>
      </w:r>
      <w:r w:rsidRPr="003700CE">
        <w:rPr>
          <w:rFonts w:ascii="Courier New" w:hAnsi="Courier New" w:cs="Courier New"/>
          <w:lang w:val="en-US"/>
        </w:rPr>
        <w:t xml:space="preserve">the fraction of packets </w:t>
      </w:r>
      <w:del w:id="227" w:author="BOUCADAIR Mohamed INNOV/NET" w:date="2021-10-28T11:09:00Z">
        <w:r w:rsidRPr="003700CE" w:rsidDel="00884D8B">
          <w:rPr>
            <w:rFonts w:ascii="Courier New" w:hAnsi="Courier New" w:cs="Courier New"/>
            <w:lang w:val="en-US"/>
          </w:rPr>
          <w:delText>droped</w:delText>
        </w:r>
      </w:del>
      <w:ins w:id="228" w:author="BOUCADAIR Mohamed INNOV/NET" w:date="2021-10-28T11:09:00Z">
        <w:r w:rsidR="00884D8B" w:rsidRPr="003700CE">
          <w:rPr>
            <w:rFonts w:ascii="Courier New" w:hAnsi="Courier New" w:cs="Courier New"/>
            <w:lang w:val="en-US"/>
          </w:rPr>
          <w:t>dropped</w:t>
        </w:r>
      </w:ins>
      <w:r w:rsidRPr="003700CE">
        <w:rPr>
          <w:rFonts w:ascii="Courier New" w:hAnsi="Courier New" w:cs="Courier New"/>
          <w:lang w:val="en-US"/>
        </w:rPr>
        <w:t xml:space="preserve"> is by </w:t>
      </w:r>
      <w:commentRangeStart w:id="229"/>
      <w:r w:rsidRPr="003700CE">
        <w:rPr>
          <w:rFonts w:ascii="Courier New" w:hAnsi="Courier New" w:cs="Courier New"/>
          <w:lang w:val="en-US"/>
        </w:rPr>
        <w:t>comparing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traffic volumes between ingress and egress</w:t>
      </w:r>
      <w:commentRangeEnd w:id="229"/>
      <w:r w:rsidR="008B3C11">
        <w:rPr>
          <w:rStyle w:val="Marquedecommentaire"/>
          <w:rFonts w:asciiTheme="minorHAnsi" w:hAnsiTheme="minorHAnsi"/>
        </w:rPr>
        <w:commentReference w:id="229"/>
      </w:r>
      <w:r w:rsidRPr="003700CE">
        <w:rPr>
          <w:rFonts w:ascii="Courier New" w:hAnsi="Courier New" w:cs="Courier New"/>
          <w:lang w:val="en-US"/>
        </w:rPr>
        <w:t>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Faked ECN-Capable Transport (ECT) is used at the ingress to defer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 loss to the egress. The basic idea of faked ECT is that, when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encapsulating</w:t>
      </w:r>
      <w:r w:rsidRPr="003700CE">
        <w:rPr>
          <w:rFonts w:ascii="Courier New" w:hAnsi="Courier New" w:cs="Courier New"/>
          <w:lang w:val="en-US"/>
        </w:rPr>
        <w:t xml:space="preserve"> packets, the ingress first marks the tunnel outer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commentRangeStart w:id="230"/>
      <w:r w:rsidRPr="003700CE">
        <w:rPr>
          <w:rFonts w:ascii="Courier New" w:hAnsi="Courier New" w:cs="Courier New"/>
          <w:lang w:val="en-US"/>
        </w:rPr>
        <w:t xml:space="preserve">header (NSH </w:t>
      </w:r>
      <w:commentRangeEnd w:id="230"/>
      <w:r w:rsidR="00884D8B">
        <w:rPr>
          <w:rStyle w:val="Marquedecommentaire"/>
          <w:rFonts w:asciiTheme="minorHAnsi" w:hAnsiTheme="minorHAnsi"/>
        </w:rPr>
        <w:commentReference w:id="230"/>
      </w:r>
      <w:r w:rsidRPr="003700CE">
        <w:rPr>
          <w:rFonts w:ascii="Courier New" w:hAnsi="Courier New" w:cs="Courier New"/>
          <w:lang w:val="en-US"/>
        </w:rPr>
        <w:t xml:space="preserve">for an </w:t>
      </w:r>
      <w:del w:id="231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232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  <w:r w:rsidRPr="003700CE">
        <w:rPr>
          <w:rFonts w:ascii="Courier New" w:hAnsi="Courier New" w:cs="Courier New"/>
          <w:lang w:val="en-US"/>
        </w:rPr>
        <w:t>) according to [RFC6040], and then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remarks the outer header of Not-ECT packets as ECT. (ECT(0) and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D. Eastlake et al          Expires April 2022                  [Page </w:t>
      </w:r>
      <w:r w:rsidRPr="003700CE">
        <w:rPr>
          <w:rFonts w:ascii="Courier New" w:hAnsi="Courier New" w:cs="Courier New"/>
          <w:lang w:val="en-US"/>
        </w:rPr>
        <w:t>18]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ECT(1) are treated as the same.) Thus, as transmitted by the ingress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node, there will be one of three combinations of outer header ECN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field and inner header ECN fiel</w:t>
      </w:r>
      <w:r w:rsidRPr="003700CE">
        <w:rPr>
          <w:rFonts w:ascii="Courier New" w:hAnsi="Courier New" w:cs="Courier New"/>
          <w:lang w:val="en-US"/>
        </w:rPr>
        <w:t>d as follows: CE|CE, ECT|N-ECT, and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ECT|ECT (in the format of outer-ECN|inner-ECN); when decapsulating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packets at the egress, [RFC6040] defined decapsulation behavior 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used, and according to [RFC6040], the packets marked as CE|N-ECT will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be d</w:t>
      </w:r>
      <w:r w:rsidRPr="003700CE">
        <w:rPr>
          <w:rFonts w:ascii="Courier New" w:hAnsi="Courier New" w:cs="Courier New"/>
          <w:lang w:val="en-US"/>
        </w:rPr>
        <w:t>ropped. Faked-ECT is used to shift some drops to the egress in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order to allow the egress to calculate the CE-marked packet ratio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more precisely.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ingress encapsulates packets and marks their outer header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according to faked ECT as described </w:t>
      </w:r>
      <w:r w:rsidRPr="003700CE">
        <w:rPr>
          <w:rFonts w:ascii="Courier New" w:hAnsi="Courier New" w:cs="Courier New"/>
          <w:lang w:val="en-US"/>
        </w:rPr>
        <w:t>above. The ingress cumulatively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counts packet bytes for three types of ECN combination (CE|CE, ECT|N-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ECT, and ECT|ECT) and then the ingress regularly sends cumulative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bytes counts message of each type of ECN combination to the egress.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When ea</w:t>
      </w:r>
      <w:r w:rsidRPr="003700CE">
        <w:rPr>
          <w:rFonts w:ascii="Courier New" w:hAnsi="Courier New" w:cs="Courier New"/>
          <w:lang w:val="en-US"/>
        </w:rPr>
        <w:t>ch message arrives at the egress, the following two steps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occur: (1) the egress calculates the ratio of CE-marked packets; (2)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egress cumulatively counts packet bytes coming from the ingress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and adds its own bytes counts of each type of ECN co</w:t>
      </w:r>
      <w:r w:rsidRPr="003700CE">
        <w:rPr>
          <w:rFonts w:ascii="Courier New" w:hAnsi="Courier New" w:cs="Courier New"/>
          <w:lang w:val="en-US"/>
        </w:rPr>
        <w:t>mbination (CE|CE,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ECT|N-ECT, CE|N-ECT, CE|ECT, and ECT|ECT) to the message for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ingress to calculate packet loss. The egress feeds back the CE-marked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 ratio, packet loss ratio, bytes counts information, and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like to the ingress as r</w:t>
      </w:r>
      <w:r w:rsidRPr="003700CE">
        <w:rPr>
          <w:rFonts w:ascii="Courier New" w:hAnsi="Courier New" w:cs="Courier New"/>
          <w:lang w:val="en-US"/>
        </w:rPr>
        <w:t>equested for evaluating congestion level in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tunnel.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statistics can be at the granularity of all traffic from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ingress to the egress to learn about the overall congestion status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path between the ingress and the egress or at th</w:t>
      </w:r>
      <w:r w:rsidRPr="003700CE">
        <w:rPr>
          <w:rFonts w:ascii="Courier New" w:hAnsi="Courier New" w:cs="Courier New"/>
          <w:lang w:val="en-US"/>
        </w:rPr>
        <w:t>e granularity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individual customer's traffic or a specific set of flows to learn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about their congestion contribution.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 example, the tunnelEcnCEMarkedRatio field (specified below)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indicates the fraction of traffic that has been marked in t</w:t>
      </w:r>
      <w:r w:rsidRPr="003700CE">
        <w:rPr>
          <w:rFonts w:ascii="Courier New" w:hAnsi="Courier New" w:cs="Courier New"/>
          <w:lang w:val="en-US"/>
        </w:rPr>
        <w:t>he ECN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field of the NSH as Congestion Experienced (CE).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4.3 Congestion Information Delivery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commentRangeStart w:id="233"/>
      <w:r w:rsidRPr="003700CE">
        <w:rPr>
          <w:rFonts w:ascii="Courier New" w:hAnsi="Courier New" w:cs="Courier New"/>
          <w:lang w:val="en-US"/>
        </w:rPr>
        <w:t xml:space="preserve">As described above, the tunnel ingress sends a </w:t>
      </w:r>
      <w:del w:id="234" w:author="BOUCADAIR Mohamed INNOV/NET" w:date="2021-10-28T11:12:00Z">
        <w:r w:rsidRPr="003700CE" w:rsidDel="00884D8B">
          <w:rPr>
            <w:rFonts w:ascii="Courier New" w:hAnsi="Courier New" w:cs="Courier New"/>
            <w:lang w:val="en-US"/>
          </w:rPr>
          <w:delText>messages</w:delText>
        </w:r>
      </w:del>
      <w:ins w:id="235" w:author="BOUCADAIR Mohamed INNOV/NET" w:date="2021-10-28T11:12:00Z">
        <w:r w:rsidR="00884D8B" w:rsidRPr="003700CE">
          <w:rPr>
            <w:rFonts w:ascii="Courier New" w:hAnsi="Courier New" w:cs="Courier New"/>
            <w:lang w:val="en-US"/>
          </w:rPr>
          <w:t>message</w:t>
        </w:r>
      </w:ins>
      <w:r w:rsidRPr="003700CE">
        <w:rPr>
          <w:rFonts w:ascii="Courier New" w:hAnsi="Courier New" w:cs="Courier New"/>
          <w:lang w:val="en-US"/>
        </w:rPr>
        <w:t xml:space="preserve"> containing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cumulative byte counts of packets of each type of ECN marking to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tunnel egres</w:t>
      </w:r>
      <w:r w:rsidRPr="003700CE">
        <w:rPr>
          <w:rFonts w:ascii="Courier New" w:hAnsi="Courier New" w:cs="Courier New"/>
          <w:lang w:val="en-US"/>
        </w:rPr>
        <w:t>s</w:t>
      </w:r>
      <w:commentRangeEnd w:id="233"/>
      <w:r w:rsidR="006834CC">
        <w:rPr>
          <w:rStyle w:val="Marquedecommentaire"/>
          <w:rFonts w:asciiTheme="minorHAnsi" w:hAnsiTheme="minorHAnsi"/>
        </w:rPr>
        <w:commentReference w:id="233"/>
      </w:r>
      <w:r w:rsidRPr="003700CE">
        <w:rPr>
          <w:rFonts w:ascii="Courier New" w:hAnsi="Courier New" w:cs="Courier New"/>
          <w:lang w:val="en-US"/>
        </w:rPr>
        <w:t>, and the tunnel egress feeds back messages to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ingress</w:t>
      </w:r>
      <w:r w:rsidRPr="003700CE">
        <w:rPr>
          <w:rFonts w:ascii="Courier New" w:hAnsi="Courier New" w:cs="Courier New"/>
          <w:lang w:val="en-US"/>
        </w:rPr>
        <w:t xml:space="preserve"> with at least one of the following: cumulative byte counts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packets of each type of ECN combination, the ratio of CE-marked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packets to all packets, and the ratio of dropped packets to a</w:t>
      </w:r>
      <w:r w:rsidRPr="003700CE">
        <w:rPr>
          <w:rFonts w:ascii="Courier New" w:hAnsi="Courier New" w:cs="Courier New"/>
          <w:lang w:val="en-US"/>
        </w:rPr>
        <w:t>ll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packets.  This section specifies how the messages are conveyed.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IPFIX recommends, but does not require, use of SCTP [RFC4960] in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partial reliability mode [RFC3758] for the transport of its messages.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</w:t>
      </w:r>
      <w:r w:rsidRPr="003700CE">
        <w:rPr>
          <w:rFonts w:ascii="Courier New" w:hAnsi="Courier New" w:cs="Courier New"/>
          <w:lang w:val="en-US"/>
        </w:rPr>
        <w:t>022                  [Page 19]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This mode allows loss of some packets, which is tolerable because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IPFIX communicates cumulative statistics. IPFIX over SCTP over IP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SHOULD </w:t>
      </w:r>
      <w:r w:rsidRPr="003700CE">
        <w:rPr>
          <w:rFonts w:ascii="Courier New" w:hAnsi="Courier New" w:cs="Courier New"/>
          <w:lang w:val="en-US"/>
        </w:rPr>
        <w:t>be used directly where there is IP connectivity between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ingress and egress; however, there might be different transport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protocols or address spaces used in different regions of an SFC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domain that block such direct IP connectivity. The NSH prov</w:t>
      </w:r>
      <w:r w:rsidRPr="003700CE">
        <w:rPr>
          <w:rFonts w:ascii="Courier New" w:hAnsi="Courier New" w:cs="Courier New"/>
          <w:lang w:val="en-US"/>
        </w:rPr>
        <w:t>ides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general method of routing traffic within an </w:t>
      </w:r>
      <w:del w:id="236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237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  <w:r w:rsidRPr="003700CE">
        <w:rPr>
          <w:rFonts w:ascii="Courier New" w:hAnsi="Courier New" w:cs="Courier New"/>
          <w:lang w:val="en-US"/>
        </w:rPr>
        <w:t xml:space="preserve"> so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encapsulation of the required IPFIX traffic in NSH MUST be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implemented and, when IP connectivity is not available, IPFIX over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NSH SHOULD be used along with configuration of </w:t>
      </w:r>
      <w:r w:rsidRPr="003700CE">
        <w:rPr>
          <w:rFonts w:ascii="Courier New" w:hAnsi="Courier New" w:cs="Courier New"/>
          <w:lang w:val="en-US"/>
        </w:rPr>
        <w:t>appropriate SFC paths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 the IPFIX over NSH traffic.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IPFIX messages could travel along the same path as network data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traffic. In any case, an IPFIX message packet may get lost in case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network congestion. Even though the missing information</w:t>
      </w:r>
      <w:r w:rsidRPr="003700CE">
        <w:rPr>
          <w:rFonts w:ascii="Courier New" w:hAnsi="Courier New" w:cs="Courier New"/>
          <w:lang w:val="en-US"/>
        </w:rPr>
        <w:t xml:space="preserve"> could be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recovered because of the use of cumulative counts, the message SHOULD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be transmitted at a higher priority than users' traffic flows to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improve the promptness of congestion information feedback.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ingress node can do congestion mana</w:t>
      </w:r>
      <w:r w:rsidRPr="003700CE">
        <w:rPr>
          <w:rFonts w:ascii="Courier New" w:hAnsi="Courier New" w:cs="Courier New"/>
          <w:lang w:val="en-US"/>
        </w:rPr>
        <w:t>gement at different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granularity which means both the overall aggregated inner tunnel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congestion level and congestion level contributed by certain traffic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flows could be measured for different congestion management purposes.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 example, if the </w:t>
      </w:r>
      <w:r w:rsidRPr="003700CE">
        <w:rPr>
          <w:rFonts w:ascii="Courier New" w:hAnsi="Courier New" w:cs="Courier New"/>
          <w:lang w:val="en-US"/>
        </w:rPr>
        <w:t>ingress only wants to limit congestion volume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caused by certain traffic flows, such as UDP-based traffic, then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congestion volume for that traffic can be fed back; or if the ingress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is doing overall congestion management, the aggregated congestion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volume can be fed back.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When sending IPFIX messages from ingress to egress, the ingress acts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as IPFIX exporter and the egress acts as IPFIX collector; When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feeding back congestion level information from egress to ingress,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then the egress ac</w:t>
      </w:r>
      <w:r w:rsidRPr="003700CE">
        <w:rPr>
          <w:rFonts w:ascii="Courier New" w:hAnsi="Courier New" w:cs="Courier New"/>
          <w:lang w:val="en-US"/>
        </w:rPr>
        <w:t>ts as IPFIX exporter and ingress acts as IPFIX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collector.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combination of congestion level measurement and congestion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information delivery procedures are as following: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  The ingress node determines the IPFIX template record to be used.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</w:t>
      </w:r>
      <w:r w:rsidRPr="003700CE">
        <w:rPr>
          <w:rFonts w:ascii="Courier New" w:hAnsi="Courier New" w:cs="Courier New"/>
          <w:lang w:val="en-US"/>
        </w:rPr>
        <w:t xml:space="preserve">    The template record can be pre-configured or determined at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runtime, the content of the template record will be determined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according to the granularity of congestion management; if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ingress wants to limit congestion volume contribut</w:t>
      </w:r>
      <w:r w:rsidRPr="003700CE">
        <w:rPr>
          <w:rFonts w:ascii="Courier New" w:hAnsi="Courier New" w:cs="Courier New"/>
          <w:lang w:val="en-US"/>
        </w:rPr>
        <w:t>ed by specific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traffic flows then the elements such as source IP address,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destination IP address, flow ID and CE-marked packet volume of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flows, etc., will be included in the template record.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  Metering at the ingress measures tra</w:t>
      </w:r>
      <w:r w:rsidRPr="003700CE">
        <w:rPr>
          <w:rFonts w:ascii="Courier New" w:hAnsi="Courier New" w:cs="Courier New"/>
          <w:lang w:val="en-US"/>
        </w:rPr>
        <w:t>ffic volume according to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template record chosen and then the measurement records are sent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to the egress.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20]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 xml:space="preserve">INTERNET-DRAFT        NSH ECN &amp; Congestion Feedback       </w:t>
      </w:r>
      <w:r w:rsidRPr="003700CE">
        <w:rPr>
          <w:rFonts w:ascii="Courier New" w:hAnsi="Courier New" w:cs="Courier New"/>
          <w:lang w:val="en-US"/>
        </w:rPr>
        <w:t xml:space="preserve">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  Metering on the egress measures congestion level information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according to template record which SHOULD be the same as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template record sent by the ingress.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  The egress sends its measurement records together with </w:t>
      </w:r>
      <w:r w:rsidRPr="003700CE">
        <w:rPr>
          <w:rFonts w:ascii="Courier New" w:hAnsi="Courier New" w:cs="Courier New"/>
          <w:lang w:val="en-US"/>
        </w:rPr>
        <w:t>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measurement records of the ingress back to the ingress.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4.3 IPFIX Extensions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This section specifies the new IPFIX Information Elements needed. It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conforms to [RFC7013].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4.3.1 nshServicePathID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 order to identify SFC flows, so th</w:t>
      </w:r>
      <w:r w:rsidRPr="003700CE">
        <w:rPr>
          <w:rFonts w:ascii="Courier New" w:hAnsi="Courier New" w:cs="Courier New"/>
          <w:lang w:val="en-US"/>
        </w:rPr>
        <w:t>at congestion can be measured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and reported at that granularity, it is necessary for IPFIX to be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able to classify traffic based on the Service Path Identifier field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of the NSH [RFC8300]. Thus an NSH Service Path Identifier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(nshServicePathID) IPF</w:t>
      </w:r>
      <w:r w:rsidRPr="003700CE">
        <w:rPr>
          <w:rFonts w:ascii="Courier New" w:hAnsi="Courier New" w:cs="Courier New"/>
          <w:lang w:val="en-US"/>
        </w:rPr>
        <w:t>IX Information Element [RFC7012] is specified.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Name: nshServicePathID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Network Service Header [RFC8300] Service Path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Identifier.  This is a 24-bit value which is left justified in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Information Element. The low</w:t>
      </w:r>
      <w:r w:rsidRPr="003700CE">
        <w:rPr>
          <w:rFonts w:ascii="Courier New" w:hAnsi="Courier New" w:cs="Courier New"/>
          <w:lang w:val="en-US"/>
        </w:rPr>
        <w:t xml:space="preserve"> order byte MUST be sent as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zero and ignored on receipt.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Abstract Data Type: unsigned32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identifier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TBD0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4.3.2 tunnelEcnCeCeByteTotalCount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total </w:t>
      </w:r>
      <w:r w:rsidRPr="003700CE">
        <w:rPr>
          <w:rFonts w:ascii="Courier New" w:hAnsi="Courier New" w:cs="Courier New"/>
          <w:lang w:val="en-US"/>
        </w:rPr>
        <w:t>number of bytes of incoming packets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CE|CE ECN marking combination at the Observation Point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since the Metering Process (re-)initialization for this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Observation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Abstract Data Type: unsigned64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</w:t>
      </w:r>
      <w:r w:rsidRPr="003700CE">
        <w:rPr>
          <w:rFonts w:ascii="Courier New" w:hAnsi="Courier New" w:cs="Courier New"/>
          <w:lang w:val="en-US"/>
        </w:rPr>
        <w:t>t al          Expires April 2022                  [Page 21]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totalCounter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Statues: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Units: bytes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4.3.3 tun</w:t>
      </w:r>
      <w:r w:rsidRPr="003700CE">
        <w:rPr>
          <w:rFonts w:ascii="Courier New" w:hAnsi="Courier New" w:cs="Courier New"/>
          <w:lang w:val="en-US"/>
        </w:rPr>
        <w:t>nelEcnEctNectBytetTotalCount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total number of bytes of incoming packets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ECT|N-ECT ECN marking combination (ECT(0) and ECT(1) are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treated the same as each other) at the Observation Point since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M</w:t>
      </w:r>
      <w:r w:rsidRPr="003700CE">
        <w:rPr>
          <w:rFonts w:ascii="Courier New" w:hAnsi="Courier New" w:cs="Courier New"/>
          <w:lang w:val="en-US"/>
        </w:rPr>
        <w:t>etering Process (re-)initialization for this Observation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Abstract Data Type: unsigned64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totalCounter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TBD2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Statues: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Units: bytes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4.3.4 tunnelEcnCeNectByteTotalCoun</w:t>
      </w:r>
      <w:r w:rsidRPr="003700CE">
        <w:rPr>
          <w:rFonts w:ascii="Courier New" w:hAnsi="Courier New" w:cs="Courier New"/>
          <w:lang w:val="en-US"/>
        </w:rPr>
        <w:t>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total number of bytes of incoming packets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CE|N-ECT ECN marking combination at the Observation Point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since the Metering Process (re-)initialization for this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Observation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Abstract Dat</w:t>
      </w:r>
      <w:r w:rsidRPr="003700CE">
        <w:rPr>
          <w:rFonts w:ascii="Courier New" w:hAnsi="Courier New" w:cs="Courier New"/>
          <w:lang w:val="en-US"/>
        </w:rPr>
        <w:t>a Type: unsigned64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totalCounter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TBD3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Statues: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Units: bytes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22]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</w:t>
      </w:r>
      <w:r w:rsidRPr="003700CE">
        <w:rPr>
          <w:rFonts w:ascii="Courier New" w:hAnsi="Courier New" w:cs="Courier New"/>
          <w:lang w:val="en-US"/>
        </w:rPr>
        <w:t>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4.3.5 tunnelEcnCeEctByteTotalCount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total number of bytes of incoming packets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CE|ECT ECN marking combination (ECT(0) and ECT(1) are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treated the same as each other) at the Observat</w:t>
      </w:r>
      <w:r w:rsidRPr="003700CE">
        <w:rPr>
          <w:rFonts w:ascii="Courier New" w:hAnsi="Courier New" w:cs="Courier New"/>
          <w:lang w:val="en-US"/>
        </w:rPr>
        <w:t>ion Point since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Metering Process (re-)initialization for this Observation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Abstract Data Type: unsigned64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totalCounter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Statues: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Units: bytes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4.3.</w:t>
      </w:r>
      <w:r w:rsidRPr="003700CE">
        <w:rPr>
          <w:rFonts w:ascii="Courier New" w:hAnsi="Courier New" w:cs="Courier New"/>
          <w:lang w:val="en-US"/>
        </w:rPr>
        <w:t>6 tunnelEcnEctEctByteTotalCount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total number of bytes of incoming packets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ECT|ECT ECN marking combination (ECT(0) and ECT(1) are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treated the same as each other) at the Observation Point since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</w:t>
      </w:r>
      <w:r w:rsidRPr="003700CE">
        <w:rPr>
          <w:rFonts w:ascii="Courier New" w:hAnsi="Courier New" w:cs="Courier New"/>
          <w:lang w:val="en-US"/>
        </w:rPr>
        <w:t>Metering Process (re-)initialization for this Observation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Abstract Data Type: unsigned64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totalCounter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TBD5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Statues: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Units: bytes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4.3.7 tunnelEcnCEMarkedRatio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r w:rsidRPr="003700CE">
        <w:rPr>
          <w:rFonts w:ascii="Courier New" w:hAnsi="Courier New" w:cs="Courier New"/>
          <w:lang w:val="en-US"/>
        </w:rPr>
        <w:t xml:space="preserve">   Description: The ratio of CE-marked packets at the Observation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Abstract Data Type: float32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TBD6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Statues: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23]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 xml:space="preserve">INTERNET-DRAFT </w:t>
      </w:r>
      <w:r w:rsidRPr="003700CE">
        <w:rPr>
          <w:rFonts w:ascii="Courier New" w:hAnsi="Courier New" w:cs="Courier New"/>
          <w:lang w:val="en-US"/>
        </w:rPr>
        <w:t xml:space="preserve">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5. Example of Use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This section provides an example of the solution described in this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document.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First, </w:t>
      </w:r>
      <w:commentRangeStart w:id="238"/>
      <w:r w:rsidRPr="003700CE">
        <w:rPr>
          <w:rFonts w:ascii="Courier New" w:hAnsi="Courier New" w:cs="Courier New"/>
          <w:lang w:val="en-US"/>
        </w:rPr>
        <w:t>IPFIX template records are exchanged between ingress and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egress </w:t>
      </w:r>
      <w:commentRangeEnd w:id="238"/>
      <w:r w:rsidR="00884D8B">
        <w:rPr>
          <w:rStyle w:val="Marquedecommentaire"/>
          <w:rFonts w:asciiTheme="minorHAnsi" w:hAnsiTheme="minorHAnsi"/>
        </w:rPr>
        <w:commentReference w:id="238"/>
      </w:r>
      <w:r w:rsidRPr="003700CE">
        <w:rPr>
          <w:rFonts w:ascii="Courier New" w:hAnsi="Courier New" w:cs="Courier New"/>
          <w:lang w:val="en-US"/>
        </w:rPr>
        <w:t>to negotiate the</w:t>
      </w:r>
      <w:r w:rsidRPr="003700CE">
        <w:rPr>
          <w:rFonts w:ascii="Courier New" w:hAnsi="Courier New" w:cs="Courier New"/>
          <w:lang w:val="en-US"/>
        </w:rPr>
        <w:t xml:space="preserve"> format of the data records to be exchanged.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example here is to measure the congestion level for the overall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tunnel caused by all the traffic. After the negotiation is finished,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ingress sends in-band messages to the egress containing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</w:t>
      </w:r>
      <w:r w:rsidRPr="003700CE">
        <w:rPr>
          <w:rFonts w:ascii="Courier New" w:hAnsi="Courier New" w:cs="Courier New"/>
          <w:lang w:val="en-US"/>
        </w:rPr>
        <w:t xml:space="preserve">  number of each kind of ECN-marked packets (i.e., CE|CE, ECT|N-ECT and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ECT|ECT) received before it sent the message.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After the egress receives the message, the egress calculates the CE-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marked packet ratio and counts the number of different kind</w:t>
      </w:r>
      <w:r w:rsidRPr="003700CE">
        <w:rPr>
          <w:rFonts w:ascii="Courier New" w:hAnsi="Courier New" w:cs="Courier New"/>
          <w:lang w:val="en-US"/>
        </w:rPr>
        <w:t>s of ECN-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marking packets received before it received the message. Then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egress sends a feedback message containing the counts together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information in the ingress's message back to the ingress.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Figures 7 to 10 below illustrate the </w:t>
      </w:r>
      <w:r w:rsidRPr="003700CE">
        <w:rPr>
          <w:rFonts w:ascii="Courier New" w:hAnsi="Courier New" w:cs="Courier New"/>
          <w:lang w:val="en-US"/>
        </w:rPr>
        <w:t>example procedure between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ingress and egress.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+---------------------------------+----------------------+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|Set ID=2                              Length=40  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|---------------------------------|----------------------|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</w:t>
      </w:r>
      <w:r w:rsidRPr="003700CE">
        <w:rPr>
          <w:rFonts w:ascii="Courier New" w:hAnsi="Courier New" w:cs="Courier New"/>
          <w:lang w:val="en-US"/>
        </w:rPr>
        <w:t xml:space="preserve">   |Template ID=256                       Field Count=8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|---------------------------------|----------------------|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|tunnelEcnCeCeByteTotalCount           Field Length=8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|---------------------------------|-----------------</w:t>
      </w:r>
      <w:r w:rsidRPr="003700CE">
        <w:rPr>
          <w:rFonts w:ascii="Courier New" w:hAnsi="Courier New" w:cs="Courier New"/>
          <w:lang w:val="en-US"/>
        </w:rPr>
        <w:t>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|tunnelEcnEctNectByteTotalCount        Field Length=8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|---------------------------------|----------------------|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|tunnelEcnEctEctByteTotalCount         Field Length=8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|---------------------------------|-----</w:t>
      </w:r>
      <w:r w:rsidRPr="003700CE">
        <w:rPr>
          <w:rFonts w:ascii="Courier New" w:hAnsi="Courier New" w:cs="Courier New"/>
          <w:lang w:val="en-US"/>
        </w:rPr>
        <w:t>-----------------|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|tunnelEcnCeNectByteTotalCount         Field Length=8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|---------------------------------|----------------------|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|tunnelEcnCeEctByteTotalCount          Field Length=8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+---------------------------</w:t>
      </w:r>
      <w:r w:rsidRPr="003700CE">
        <w:rPr>
          <w:rFonts w:ascii="Courier New" w:hAnsi="Courier New" w:cs="Courier New"/>
          <w:lang w:val="en-US"/>
        </w:rPr>
        <w:t>------|----------------------+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|tunnelEcnCEMarkedRatio                Field Length=4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+---------------------------------+----------------------+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Figure 7. Template Record Sent From Egress to Ingress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</w:t>
      </w:r>
      <w:r w:rsidRPr="003700CE">
        <w:rPr>
          <w:rFonts w:ascii="Courier New" w:hAnsi="Courier New" w:cs="Courier New"/>
          <w:lang w:val="en-US"/>
        </w:rPr>
        <w:t xml:space="preserve"> al          Expires April 2022                  [Page 24]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+---------------------------------+----------------------+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|Set ID=2                              Length</w:t>
      </w:r>
      <w:r w:rsidRPr="003700CE">
        <w:rPr>
          <w:rFonts w:ascii="Courier New" w:hAnsi="Courier New" w:cs="Courier New"/>
          <w:lang w:val="en-US"/>
        </w:rPr>
        <w:t>=28  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|---------------------------------|----------------------|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|Template ID=257                       Field Count=3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|---------------------------------|----------------------|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|tunnelEcnCeCeByteTotalCount     </w:t>
      </w:r>
      <w:r w:rsidRPr="003700CE">
        <w:rPr>
          <w:rFonts w:ascii="Courier New" w:hAnsi="Courier New" w:cs="Courier New"/>
          <w:lang w:val="en-US"/>
        </w:rPr>
        <w:t xml:space="preserve">      Field Length=8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|---------------------------------|----------------------|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|tunnelEcnEctNectByteTotalCount        Field Length=8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|---------------------------------|----------------------|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|tunnelEcnEctEctByteT</w:t>
      </w:r>
      <w:r w:rsidRPr="003700CE">
        <w:rPr>
          <w:rFonts w:ascii="Courier New" w:hAnsi="Courier New" w:cs="Courier New"/>
          <w:lang w:val="en-US"/>
        </w:rPr>
        <w:t>otalCount         Field Length=8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|---------------------------------+----------------------|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Figure 8. Template Record Sent From Ingress to Egress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+-------+         +-+  +-+ +-+ +-+  +-+ +-+ +-+  +-------+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  </w:t>
      </w:r>
      <w:r w:rsidRPr="003700CE">
        <w:rPr>
          <w:rFonts w:ascii="Courier New" w:hAnsi="Courier New" w:cs="Courier New"/>
          <w:lang w:val="en-US"/>
        </w:rPr>
        <w:t xml:space="preserve">  |         |M|  |P| |P| |P|  |M| |P| |P|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    |         +-+  +-+ +-+ +-+  +-+ +-+ +-+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    |&lt;---------------------------------------|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    |                    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    |                    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|egress |         +-+             +-+            |ingress|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    |         |M|             |M|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    |         +-+             +-+     </w:t>
      </w:r>
      <w:r w:rsidRPr="003700CE">
        <w:rPr>
          <w:rFonts w:ascii="Courier New" w:hAnsi="Courier New" w:cs="Courier New"/>
          <w:lang w:val="en-US"/>
        </w:rPr>
        <w:t xml:space="preserve">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    |---------------------------------------&gt;|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    |                    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|       |                    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+-------+                 </w:t>
      </w:r>
      <w:r w:rsidRPr="003700CE">
        <w:rPr>
          <w:rFonts w:ascii="Courier New" w:hAnsi="Courier New" w:cs="Courier New"/>
          <w:lang w:val="en-US"/>
        </w:rPr>
        <w:t xml:space="preserve">                       +-------+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+-+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|M| : Message Packet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+-+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+-+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|P| : User Packet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+-+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Figure 9. Traffic flow Between I</w:t>
      </w:r>
      <w:r w:rsidRPr="003700CE">
        <w:rPr>
          <w:rFonts w:ascii="Courier New" w:hAnsi="Courier New" w:cs="Courier New"/>
          <w:lang w:val="en-US"/>
        </w:rPr>
        <w:t>ngress and Egress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25]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             Set ID=257, Length=28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+------+     </w:t>
      </w:r>
      <w:r w:rsidRPr="003700CE">
        <w:rPr>
          <w:rFonts w:ascii="Courier New" w:hAnsi="Courier New" w:cs="Courier New"/>
          <w:lang w:val="en-US"/>
        </w:rPr>
        <w:t xml:space="preserve">        A1                    +-------+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     B1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     C1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&lt;-----------------------------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</w:t>
      </w:r>
      <w:r w:rsidRPr="003700CE">
        <w:rPr>
          <w:rFonts w:ascii="Courier New" w:hAnsi="Courier New" w:cs="Courier New"/>
          <w:lang w:val="en-US"/>
        </w:rPr>
        <w:t xml:space="preserve">              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       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SetID=256, Length=72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     A1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</w:t>
      </w:r>
      <w:r w:rsidRPr="003700CE">
        <w:rPr>
          <w:rFonts w:ascii="Courier New" w:hAnsi="Courier New" w:cs="Courier New"/>
          <w:lang w:val="en-US"/>
        </w:rPr>
        <w:t xml:space="preserve">  |             B1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|egress|             C1                    |ingress|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     A2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     B2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</w:t>
      </w:r>
      <w:r w:rsidRPr="003700CE">
        <w:rPr>
          <w:rFonts w:ascii="Courier New" w:hAnsi="Courier New" w:cs="Courier New"/>
          <w:lang w:val="en-US"/>
        </w:rPr>
        <w:t xml:space="preserve">      |             C2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     D 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     E 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     R 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</w:t>
      </w:r>
      <w:r w:rsidRPr="003700CE">
        <w:rPr>
          <w:rFonts w:ascii="Courier New" w:hAnsi="Courier New" w:cs="Courier New"/>
          <w:lang w:val="en-US"/>
        </w:rPr>
        <w:t xml:space="preserve">   |      |    ----------------------------&gt;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|      |                                   |       |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+------+                                   +-------+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     Figure 10. Messages Between Ingress and Egress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</w:t>
      </w:r>
      <w:r w:rsidRPr="003700CE">
        <w:rPr>
          <w:rFonts w:ascii="Courier New" w:hAnsi="Courier New" w:cs="Courier New"/>
          <w:lang w:val="en-US"/>
        </w:rPr>
        <w:t xml:space="preserve"> following provides an example of how the tunnel congestion level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can be calculated (see Figure 10):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The congestion Level could be divided into two categories: (1)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slight congestion (no packets dropped); (2) serious congestion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(packet</w:t>
      </w:r>
      <w:r w:rsidRPr="003700CE">
        <w:rPr>
          <w:rFonts w:ascii="Courier New" w:hAnsi="Courier New" w:cs="Courier New"/>
          <w:lang w:val="en-US"/>
        </w:rPr>
        <w:t>s are being dropped).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For slight congestion, the congestion level is indicated by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ratio of CE-marked packets: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ce_marked = R;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For serious congestion, the congestion level is indicated as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volume of traffic loss: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</w:t>
      </w:r>
      <w:r w:rsidRPr="003700CE">
        <w:rPr>
          <w:rFonts w:ascii="Courier New" w:hAnsi="Courier New" w:cs="Courier New"/>
          <w:lang w:val="en-US"/>
        </w:rPr>
        <w:t xml:space="preserve">        total_ingress = (A1 + B1 + C1)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total_egress = (A2 + B2 + C2 + D + E)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volume_loss = (total_ingress - total_egress)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26]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</w:t>
      </w:r>
      <w:r w:rsidRPr="003700CE">
        <w:rPr>
          <w:rFonts w:ascii="Courier New" w:hAnsi="Courier New" w:cs="Courier New"/>
          <w:lang w:val="en-US"/>
        </w:rPr>
        <w:t xml:space="preserve">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6. IANA Considerations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following subsections provide IANA assignment considerations.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6.1 SFC NSH Header ECN Bits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IANA is requested to assign two contiguous bits in the NSH Base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Header Bits regis</w:t>
      </w:r>
      <w:r w:rsidRPr="003700CE">
        <w:rPr>
          <w:rFonts w:ascii="Courier New" w:hAnsi="Courier New" w:cs="Courier New"/>
          <w:lang w:val="en-US"/>
        </w:rPr>
        <w:t>try for ECN (bits 16 and 17 suggested) and note this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assignment as follows: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Bit         Description    Reference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----------    -----------   -----------------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tbd(16-17)     NSH ECN       [this document]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6.2 IPFIX Information Ele</w:t>
      </w:r>
      <w:r w:rsidRPr="003700CE">
        <w:rPr>
          <w:rFonts w:ascii="Courier New" w:hAnsi="Courier New" w:cs="Courier New"/>
          <w:lang w:val="en-US"/>
        </w:rPr>
        <w:t>ment IDs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IANA is requested to assign IPFIX Information Element IDs as follows: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TBD0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Name: nshServicePathID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Type: unsigned32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identifier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Network Se</w:t>
      </w:r>
      <w:r w:rsidRPr="003700CE">
        <w:rPr>
          <w:rFonts w:ascii="Courier New" w:hAnsi="Courier New" w:cs="Courier New"/>
          <w:lang w:val="en-US"/>
        </w:rPr>
        <w:t>rvice Header [RFC8300] Service Path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Identifier.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Name: tunnelEcnCeCePacketTotalCount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Type: unsigned64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totalCounter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total number of bytes</w:t>
      </w:r>
      <w:r w:rsidRPr="003700CE">
        <w:rPr>
          <w:rFonts w:ascii="Courier New" w:hAnsi="Courier New" w:cs="Courier New"/>
          <w:lang w:val="en-US"/>
        </w:rPr>
        <w:t xml:space="preserve"> of incoming packets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CE|CE ECN marking combination at the Observation Point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since the Metering Process (re-)initialization for this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Observation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Units: octets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TBD2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Name: tunnelEcnEctNe</w:t>
      </w:r>
      <w:r w:rsidRPr="003700CE">
        <w:rPr>
          <w:rFonts w:ascii="Courier New" w:hAnsi="Courier New" w:cs="Courier New"/>
          <w:lang w:val="en-US"/>
        </w:rPr>
        <w:t>ctPacketTotalCount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Type: unsigned64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totalCounter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total number of bytes of incoming packets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ECT|N-ECT ECN marking combination at the Observation Point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</w:t>
      </w:r>
      <w:r w:rsidRPr="003700CE">
        <w:rPr>
          <w:rFonts w:ascii="Courier New" w:hAnsi="Courier New" w:cs="Courier New"/>
          <w:lang w:val="en-US"/>
        </w:rPr>
        <w:t xml:space="preserve">    since the Metering Process (re-)initialization for this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Observation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27]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Units: oct</w:t>
      </w:r>
      <w:r w:rsidRPr="003700CE">
        <w:rPr>
          <w:rFonts w:ascii="Courier New" w:hAnsi="Courier New" w:cs="Courier New"/>
          <w:lang w:val="en-US"/>
        </w:rPr>
        <w:t>ets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TBD3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Name: tunnelEcnCeNectPacketTotalCount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Type: unsigned64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totalCounter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total number of bytes of incoming packets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CE|N-ECT ECN</w:t>
      </w:r>
      <w:r w:rsidRPr="003700CE">
        <w:rPr>
          <w:rFonts w:ascii="Courier New" w:hAnsi="Courier New" w:cs="Courier New"/>
          <w:lang w:val="en-US"/>
        </w:rPr>
        <w:t xml:space="preserve"> marking combination at the Observation Point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since the Metering Process (re-)initialization for this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Observation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Units: octets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Name: tunnelEcnCeEctPacketTotalCount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Type: unsigned64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r w:rsidRPr="003700CE">
        <w:rPr>
          <w:rFonts w:ascii="Courier New" w:hAnsi="Courier New" w:cs="Courier New"/>
          <w:lang w:val="en-US"/>
        </w:rPr>
        <w:t xml:space="preserve">   Data Type Semantics: totalCounter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total number of bytes of incoming packets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CE|ECT ECN marking combination at the Observation Point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since the Metering Process (re-)initialization fo</w:t>
      </w:r>
      <w:r w:rsidRPr="003700CE">
        <w:rPr>
          <w:rFonts w:ascii="Courier New" w:hAnsi="Courier New" w:cs="Courier New"/>
          <w:lang w:val="en-US"/>
        </w:rPr>
        <w:t>r this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Observation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Units: octets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TBD5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Name: tunnelEcnEctEctPacketTotalCount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Type: unsigned64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 Semantics: totalCounter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total number of bytes</w:t>
      </w:r>
      <w:r w:rsidRPr="003700CE">
        <w:rPr>
          <w:rFonts w:ascii="Courier New" w:hAnsi="Courier New" w:cs="Courier New"/>
          <w:lang w:val="en-US"/>
        </w:rPr>
        <w:t xml:space="preserve"> of incoming packets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the CE|ECT(0) ECN marking combination at the Observation Point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since the Metering Process (re-)initialization for this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Observation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Units: octets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ElementID: TBD6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Name: tunnelEcnC</w:t>
      </w:r>
      <w:r w:rsidRPr="003700CE">
        <w:rPr>
          <w:rFonts w:ascii="Courier New" w:hAnsi="Courier New" w:cs="Courier New"/>
          <w:lang w:val="en-US"/>
        </w:rPr>
        <w:t>EMarkedRatio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Data Type: float32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Status: current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Description: The ratio of CE-marked Packet at the Observation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Point.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28]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 xml:space="preserve">INTERNET-DRAFT        NSH </w:t>
      </w:r>
      <w:r w:rsidRPr="003700CE">
        <w:rPr>
          <w:rFonts w:ascii="Courier New" w:hAnsi="Courier New" w:cs="Courier New"/>
          <w:lang w:val="en-US"/>
        </w:rPr>
        <w:t>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7. Security Considerations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 general NSH security considerations, see [RFC8300].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 security considerations concerning ECN signaling tampering, see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[RFC3168]. For security considerations concer</w:t>
      </w:r>
      <w:r w:rsidRPr="003700CE">
        <w:rPr>
          <w:rFonts w:ascii="Courier New" w:hAnsi="Courier New" w:cs="Courier New"/>
          <w:lang w:val="en-US"/>
        </w:rPr>
        <w:t>ning ECN and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encapsulation, see [RFC6040].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For general IPFIX security considerations, see [RFC7011]. If deployed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 an untrusted environment, the signaling traffic between ingress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and egress can be protected utilizing the security mechanisms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</w:t>
      </w:r>
      <w:r w:rsidRPr="003700CE">
        <w:rPr>
          <w:rFonts w:ascii="Courier New" w:hAnsi="Courier New" w:cs="Courier New"/>
          <w:lang w:val="en-US"/>
        </w:rPr>
        <w:t xml:space="preserve">  provided by IPFIX (see Section 11 in [RFC7011]).  The tunnel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endpoints (the ingress and egress for an </w:t>
      </w:r>
      <w:del w:id="239" w:author="BOUCADAIR Mohamed INNOV/NET" w:date="2021-10-28T10:24:00Z">
        <w:r w:rsidRPr="003700CE" w:rsidDel="008C70AB">
          <w:rPr>
            <w:rFonts w:ascii="Courier New" w:hAnsi="Courier New" w:cs="Courier New"/>
            <w:lang w:val="en-US"/>
          </w:rPr>
          <w:delText>SFC domain</w:delText>
        </w:r>
      </w:del>
      <w:ins w:id="240" w:author="BOUCADAIR Mohamed INNOV/NET" w:date="2021-10-28T10:24:00Z">
        <w:r w:rsidR="008C70AB">
          <w:rPr>
            <w:rFonts w:ascii="Courier New" w:hAnsi="Courier New" w:cs="Courier New"/>
            <w:lang w:val="en-US"/>
          </w:rPr>
          <w:t>SFC-enabled domain</w:t>
        </w:r>
      </w:ins>
      <w:r w:rsidRPr="003700CE">
        <w:rPr>
          <w:rFonts w:ascii="Courier New" w:hAnsi="Courier New" w:cs="Courier New"/>
          <w:lang w:val="en-US"/>
        </w:rPr>
        <w:t>) are assumed to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be in the same administrative domain, so they will trust each other.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solution in this document does not introdu</w:t>
      </w:r>
      <w:r w:rsidRPr="003700CE">
        <w:rPr>
          <w:rFonts w:ascii="Courier New" w:hAnsi="Courier New" w:cs="Courier New"/>
          <w:lang w:val="en-US"/>
        </w:rPr>
        <w:t>ce any greater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potential to invade privacy than would have been available without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solution.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8. Acknowledgements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Most of the material on Tunnel Congestion Feedback was originally in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draft-ietf-tsvwg-tunnel-congestion-feedback. After dis</w:t>
      </w:r>
      <w:r w:rsidRPr="003700CE">
        <w:rPr>
          <w:rFonts w:ascii="Courier New" w:hAnsi="Courier New" w:cs="Courier New"/>
          <w:lang w:val="en-US"/>
        </w:rPr>
        <w:t>cussion with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authors of that draft, the authors of this draft, and the Chairs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of the TSVWG and SFC Working Groups, the Tunnel Congestion Feedback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draft was merged into this draft.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authors wish to thank the following for their comments,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suggestions, and reviews: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David Black, Sami Boutros, Anthony Chan, Lingli Deng, Liang Geng,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Joel Halpern, Jake Holland, John Kaippallimalil, Tal Mizrahi,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3700CE">
        <w:rPr>
          <w:rFonts w:ascii="Courier New" w:hAnsi="Courier New" w:cs="Courier New"/>
          <w:lang w:val="en-US"/>
        </w:rPr>
        <w:t xml:space="preserve">      </w:t>
      </w:r>
      <w:r w:rsidRPr="00DC133B">
        <w:rPr>
          <w:rFonts w:ascii="Courier New" w:hAnsi="Courier New" w:cs="Courier New"/>
        </w:rPr>
        <w:t>Vincent Roca, Lei Zhu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D. Eastlake et al          Expires April </w:t>
      </w:r>
      <w:r w:rsidRPr="00DC133B">
        <w:rPr>
          <w:rFonts w:ascii="Courier New" w:hAnsi="Courier New" w:cs="Courier New"/>
        </w:rPr>
        <w:t>2022                  [Page 29]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Normative References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[RFC2119] - Bradner, S., "Key words for use in RFCs to Indicate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Requirement Levels", BCP 14, RFC 2119, DOI 10.174</w:t>
      </w:r>
      <w:r w:rsidRPr="003700CE">
        <w:rPr>
          <w:rFonts w:ascii="Courier New" w:hAnsi="Courier New" w:cs="Courier New"/>
          <w:lang w:val="en-US"/>
        </w:rPr>
        <w:t>87/RFC2119,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March 1997, &lt;http://www.rfc-editor.org/info/rfc2119&gt;.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[RFC3168] - Ramakrishnan, K., Floyd, S., and D. Black, "The Addition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of Explicit Congestion Notification (ECN) to IP", RFC 3168, DOI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10.17487/RFC3168, Septembe</w:t>
      </w:r>
      <w:r w:rsidRPr="003700CE">
        <w:rPr>
          <w:rFonts w:ascii="Courier New" w:hAnsi="Courier New" w:cs="Courier New"/>
          <w:lang w:val="en-US"/>
        </w:rPr>
        <w:t>r 2001, &lt;http://www.rfc-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editor.org/info/rfc3168&gt;.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[RFC3758] - Stewart, R., Ramalho, M., Xie, Q., Tuexen, M., and P.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Conrad, "Stream Control Transmission Protocol (SCTP) Partial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Reliability Extension", RFC 3758, DOI 10.17487/</w:t>
      </w:r>
      <w:r w:rsidRPr="003700CE">
        <w:rPr>
          <w:rFonts w:ascii="Courier New" w:hAnsi="Courier New" w:cs="Courier New"/>
          <w:lang w:val="en-US"/>
        </w:rPr>
        <w:t>RFC3758, May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2004, &lt;https://www.rfc-editor.org/info/rfc3758&gt;.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[RFC5129] - Davie, B., Briscoe, B., and J. Tay, "Explicit Congestion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Marking in MPLS", RFC 5129, DOI 10.17487/RFC5129, January 2008,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&lt;https://www.rfc-editor.org/in</w:t>
      </w:r>
      <w:r w:rsidRPr="003700CE">
        <w:rPr>
          <w:rFonts w:ascii="Courier New" w:hAnsi="Courier New" w:cs="Courier New"/>
          <w:lang w:val="en-US"/>
        </w:rPr>
        <w:t>fo/rfc5129&gt;.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[RFC6040] - Briscoe, B., "Tunnelling of Explicit Congestion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Notification", RFC 6040, DOI 10.17487/RFC6040, November 2010,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&lt;http://www.rfc-editor.org/info/rfc6040&gt;.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[RFC7011] - Claise, B., Ed., Trammell, B., Ed., and P</w:t>
      </w:r>
      <w:r w:rsidRPr="003700CE">
        <w:rPr>
          <w:rFonts w:ascii="Courier New" w:hAnsi="Courier New" w:cs="Courier New"/>
          <w:lang w:val="en-US"/>
        </w:rPr>
        <w:t>. Aitken,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"Specification of the IP Flow Information Export (IPFIX)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Protocol for the Exchange of Flow Information", STD 77, RFC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7011, DOI 10.17487/RFC7011, September 2013, &lt;https://www.rfc-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editor.org/info/rfc7011&gt;.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</w:t>
      </w:r>
      <w:r w:rsidRPr="003700CE">
        <w:rPr>
          <w:rFonts w:ascii="Courier New" w:hAnsi="Courier New" w:cs="Courier New"/>
          <w:lang w:val="en-US"/>
        </w:rPr>
        <w:t>RFC7013] - Trammell, B. and B. Claise, "Guidelines for Authors and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Reviewers of IP Flow Information Export (IPFIX) Information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Elements", BCP 184, RFC 7013, DOI 10.17487/RFC7013, September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2013, &lt;https://www.rfc-editor.org/info/r</w:t>
      </w:r>
      <w:r w:rsidRPr="003700CE">
        <w:rPr>
          <w:rFonts w:ascii="Courier New" w:hAnsi="Courier New" w:cs="Courier New"/>
          <w:lang w:val="en-US"/>
        </w:rPr>
        <w:t>fc7013&gt;.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[RFC7567] - Baker, F., Ed., and G. Fairhurst, Ed., "IETF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3700CE">
        <w:rPr>
          <w:rFonts w:ascii="Courier New" w:hAnsi="Courier New" w:cs="Courier New"/>
          <w:lang w:val="en-US"/>
        </w:rPr>
        <w:t xml:space="preserve">         </w:t>
      </w:r>
      <w:r w:rsidRPr="00DC133B">
        <w:rPr>
          <w:rFonts w:ascii="Courier New" w:hAnsi="Courier New" w:cs="Courier New"/>
        </w:rPr>
        <w:t>Recommendations Regarding Active Queue Management", BCP 197,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DC133B">
        <w:rPr>
          <w:rFonts w:ascii="Courier New" w:hAnsi="Courier New" w:cs="Courier New"/>
        </w:rPr>
        <w:t xml:space="preserve">         </w:t>
      </w:r>
      <w:r w:rsidRPr="003700CE">
        <w:rPr>
          <w:rFonts w:ascii="Courier New" w:hAnsi="Courier New" w:cs="Courier New"/>
          <w:lang w:val="en-US"/>
        </w:rPr>
        <w:t>RFC 7567, DOI 10.17487/RFC7567, July 2015, &lt;http://www.rfc-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editor.org/info/rfc7567&gt;.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[RFC8174</w:t>
      </w:r>
      <w:r w:rsidRPr="003700CE">
        <w:rPr>
          <w:rFonts w:ascii="Courier New" w:hAnsi="Courier New" w:cs="Courier New"/>
          <w:lang w:val="en-US"/>
        </w:rPr>
        <w:t>] - Leiba, B., "Ambiguity of Uppercase vs Lowercase in RFC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2119 Key Words", BCP 14, RFC 8174, DOI 10.17487/RFC8174, May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2017, &lt;http://www.rfc-editor.org/info/rfc8174&gt;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[RFC8300] - Quinn, P., Ed., Elzur, U., Ed., and C. Pignataro, Ed.,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"Network Service Header (NSH)", RFC 8300, DOI 10.17487/RFC8300,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January 2018, &lt;https://www.rfc-editor.org/info/rfc8300&gt;.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30]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</w:t>
      </w:r>
      <w:r w:rsidRPr="003700CE">
        <w:rPr>
          <w:rFonts w:ascii="Courier New" w:hAnsi="Courier New" w:cs="Courier New"/>
          <w:lang w:val="en-US"/>
        </w:rPr>
        <w:t>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Informative References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[RFC4301] - Kent, S. and K. Seo, "Security Architecture for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Internet Protocol", RFC 4301, DOI 10.17487/RFC4301, December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2005, &lt;https://www.rfc-editor.org/info/rfc4301&gt;.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[RFC4960] - Stewart, R., Ed., "Stream Control Transmission Protocol",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RFC 4960, DOI 10.17487/RFC4960, September 2007,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&lt;https://www.rfc-editor.org/info/rfc4960&gt;.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[RFC7012] - Claise, B., Ed., and B. Trammell, Ed., "Information Mode</w:t>
      </w:r>
      <w:r w:rsidRPr="003700CE">
        <w:rPr>
          <w:rFonts w:ascii="Courier New" w:hAnsi="Courier New" w:cs="Courier New"/>
          <w:lang w:val="en-US"/>
        </w:rPr>
        <w:t>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for IP Flow Information Export (IPFIX)", RFC 7012, DOI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10.17487/RFC7012, September 2013, &lt;https://www.rfc-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editor.org/info/rfc7012&gt;.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[RFC7665] - Halpern, J., Ed., and C. Pignataro, Ed., "Service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Function Chaining (</w:t>
      </w:r>
      <w:r w:rsidRPr="003700CE">
        <w:rPr>
          <w:rFonts w:ascii="Courier New" w:hAnsi="Courier New" w:cs="Courier New"/>
          <w:lang w:val="en-US"/>
        </w:rPr>
        <w:t>SFC) Architecture", RFC 7665, DOI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10.17487/RFC7665, October 2015, &lt;https://www.rfc-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editor.org/info/rfc7665&gt;.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[RFC8311] - Black, D., "Relaxing Restrictions on Explicit Congestion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Notification (ECN) Experimentation", RFC 8311,</w:t>
      </w:r>
      <w:r w:rsidRPr="003700CE">
        <w:rPr>
          <w:rFonts w:ascii="Courier New" w:hAnsi="Courier New" w:cs="Courier New"/>
          <w:lang w:val="en-US"/>
        </w:rPr>
        <w:t xml:space="preserve"> DOI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10.17487/RFC8311, January 2018, &lt;https://www.rfc-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editor.org/info/rfc8311&gt;.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[ecnL4S] - De Schepper, K., and B. Briscoe, "Identifying Modified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Explicit Congestion Notification (ECN) Semantics for Ultra-Low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Queuin</w:t>
      </w:r>
      <w:r w:rsidRPr="003700CE">
        <w:rPr>
          <w:rFonts w:ascii="Courier New" w:hAnsi="Courier New" w:cs="Courier New"/>
          <w:lang w:val="en-US"/>
        </w:rPr>
        <w:t>g Delay (L4S)", draft-ietf-tsvwg-ecn-l4s-id, work in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   progress.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2022                  [Page 31]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Authors' Ad</w:t>
      </w:r>
      <w:r w:rsidRPr="003700CE">
        <w:rPr>
          <w:rFonts w:ascii="Courier New" w:hAnsi="Courier New" w:cs="Courier New"/>
          <w:lang w:val="en-US"/>
        </w:rPr>
        <w:t>dresses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Donald E. Eastlake, 3rd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3700CE">
        <w:rPr>
          <w:rFonts w:ascii="Courier New" w:hAnsi="Courier New" w:cs="Courier New"/>
          <w:lang w:val="en-US"/>
        </w:rPr>
        <w:t xml:space="preserve">      </w:t>
      </w:r>
      <w:r w:rsidRPr="00DC133B">
        <w:rPr>
          <w:rFonts w:ascii="Courier New" w:hAnsi="Courier New" w:cs="Courier New"/>
        </w:rPr>
        <w:t>Futurewei Technologies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2386 Panoramic Circle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Apopka, FL 32703 USA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DC133B">
        <w:rPr>
          <w:rFonts w:ascii="Courier New" w:hAnsi="Courier New" w:cs="Courier New"/>
        </w:rPr>
        <w:t xml:space="preserve">      </w:t>
      </w:r>
      <w:r w:rsidRPr="003700CE">
        <w:rPr>
          <w:rFonts w:ascii="Courier New" w:hAnsi="Courier New" w:cs="Courier New"/>
          <w:lang w:val="en-US"/>
        </w:rPr>
        <w:t>Tel: +1-508-333-2270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Email: d3e3e3@gmail.com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Bob Briscoe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Independent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3700CE">
        <w:rPr>
          <w:rFonts w:ascii="Courier New" w:hAnsi="Courier New" w:cs="Courier New"/>
          <w:lang w:val="en-US"/>
        </w:rPr>
        <w:t xml:space="preserve">      </w:t>
      </w:r>
      <w:r w:rsidRPr="00DC133B">
        <w:rPr>
          <w:rFonts w:ascii="Courier New" w:hAnsi="Courier New" w:cs="Courier New"/>
        </w:rPr>
        <w:t>UK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Email: ietf@bobbrisco</w:t>
      </w:r>
      <w:r w:rsidRPr="00DC133B">
        <w:rPr>
          <w:rFonts w:ascii="Courier New" w:hAnsi="Courier New" w:cs="Courier New"/>
        </w:rPr>
        <w:t>e.net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URI:   http://bobbriscoe.net/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Yizhou Li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Huawei Technologies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101 Software Avenue,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Nanjing 210012, P. R China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Phone: +86-25-56624584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EMail: liyizhou@huawei.com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Andrew G. Malis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Malis Consulting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      Email: agmalis@gmail.com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DC133B">
        <w:rPr>
          <w:rFonts w:ascii="Courier New" w:hAnsi="Courier New" w:cs="Courier New"/>
        </w:rPr>
        <w:t xml:space="preserve">      </w:t>
      </w:r>
      <w:r w:rsidRPr="003700CE">
        <w:rPr>
          <w:rFonts w:ascii="Courier New" w:hAnsi="Courier New" w:cs="Courier New"/>
          <w:lang w:val="en-US"/>
        </w:rPr>
        <w:t>Xinpeng Wei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Huawei Technologies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Beiqing Rd. Z-park No.156, Haidian District,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Beijing,  100095, P. R. China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   EMail: weixinpeng@huawei.com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D. Eastlake et al          Expires April 20</w:t>
      </w:r>
      <w:r w:rsidRPr="003700CE">
        <w:rPr>
          <w:rFonts w:ascii="Courier New" w:hAnsi="Courier New" w:cs="Courier New"/>
          <w:lang w:val="en-US"/>
        </w:rPr>
        <w:t>22                  [Page 32]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br w:type="page"/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lastRenderedPageBreak/>
        <w:t>INTERNET-DRAFT        NSH ECN &amp; Congestion Feedback         October 2021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Copyright and IPR Provisions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Copyright (c) 2021 IETF Trust and the persons identified as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document authors. All rights reserved.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This d</w:t>
      </w:r>
      <w:r w:rsidRPr="003700CE">
        <w:rPr>
          <w:rFonts w:ascii="Courier New" w:hAnsi="Courier New" w:cs="Courier New"/>
          <w:lang w:val="en-US"/>
        </w:rPr>
        <w:t>ocument is subject to BCP 78 and the IETF Trust's Legal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Provisions Relating to IETF Documents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(http://trustee.ietf.org/license-info) in effect on the date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publication of this document. Please review these documents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carefully, as they describ</w:t>
      </w:r>
      <w:r w:rsidRPr="003700CE">
        <w:rPr>
          <w:rFonts w:ascii="Courier New" w:hAnsi="Courier New" w:cs="Courier New"/>
          <w:lang w:val="en-US"/>
        </w:rPr>
        <w:t>e your rights and restrictions with respect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to this document. Code Components extracted from this document must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include Simplified BSD License text as described in Section 4.e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the Trust Legal Provisions and are provided without warranty as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</w:t>
      </w:r>
      <w:r w:rsidRPr="003700CE">
        <w:rPr>
          <w:rFonts w:ascii="Courier New" w:hAnsi="Courier New" w:cs="Courier New"/>
          <w:lang w:val="en-US"/>
        </w:rPr>
        <w:t>escribed in the Simplified BSD License.  The definitive version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an IETF Document is that published by, or under the auspices of,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IETF. Versions of IETF Documents that are published by third parties,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including those that are translated into </w:t>
      </w:r>
      <w:r w:rsidRPr="003700CE">
        <w:rPr>
          <w:rFonts w:ascii="Courier New" w:hAnsi="Courier New" w:cs="Courier New"/>
          <w:lang w:val="en-US"/>
        </w:rPr>
        <w:t>other languages, should not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be considered to be definitive versions of IETF Documents. The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definitive version of these Legal Provisions is that published by, or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under the auspices of, the IETF. Versions of these Legal Provisions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that are publis</w:t>
      </w:r>
      <w:r w:rsidRPr="003700CE">
        <w:rPr>
          <w:rFonts w:ascii="Courier New" w:hAnsi="Courier New" w:cs="Courier New"/>
          <w:lang w:val="en-US"/>
        </w:rPr>
        <w:t>hed by third parties, including those that are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translated into other languages, should not be considered to be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definitive versions of these Legal Provisions.  For the avoidance of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doubt, each Contributor to the IETF Standards Process licenses each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Contribution that he or she makes as part of the IETF Standards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Process to the IETF Trust pursuant to the provisions of RFC 5378. No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language to the contrary, or terms, conditions or rights that differ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from or are inconsistent with the rights </w:t>
      </w:r>
      <w:r w:rsidRPr="003700CE">
        <w:rPr>
          <w:rFonts w:ascii="Courier New" w:hAnsi="Courier New" w:cs="Courier New"/>
          <w:lang w:val="en-US"/>
        </w:rPr>
        <w:t>and licenses granted under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RFC 5378, shall have any effect and shall be null and void, whether</w:t>
      </w:r>
    </w:p>
    <w:p w:rsidR="00000000" w:rsidRPr="003700CE" w:rsidRDefault="006812CE" w:rsidP="00DC133B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published or posted by such Contributor, or included with or in such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3700CE">
        <w:rPr>
          <w:rFonts w:ascii="Courier New" w:hAnsi="Courier New" w:cs="Courier New"/>
          <w:lang w:val="en-US"/>
        </w:rPr>
        <w:t xml:space="preserve">   </w:t>
      </w:r>
      <w:r w:rsidRPr="00DC133B">
        <w:rPr>
          <w:rFonts w:ascii="Courier New" w:hAnsi="Courier New" w:cs="Courier New"/>
        </w:rPr>
        <w:t>Contribution.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t xml:space="preserve">D. Eastlake et al          Expires April 2022   </w:t>
      </w:r>
      <w:r w:rsidRPr="00DC133B">
        <w:rPr>
          <w:rFonts w:ascii="Courier New" w:hAnsi="Courier New" w:cs="Courier New"/>
        </w:rPr>
        <w:t xml:space="preserve">               [Page 33]</w:t>
      </w:r>
    </w:p>
    <w:p w:rsidR="00000000" w:rsidRPr="00DC133B" w:rsidRDefault="006812CE" w:rsidP="00DC133B">
      <w:pPr>
        <w:pStyle w:val="Textebrut"/>
        <w:rPr>
          <w:rFonts w:ascii="Courier New" w:hAnsi="Courier New" w:cs="Courier New"/>
        </w:rPr>
      </w:pPr>
      <w:r w:rsidRPr="00DC133B">
        <w:rPr>
          <w:rFonts w:ascii="Courier New" w:hAnsi="Courier New" w:cs="Courier New"/>
        </w:rPr>
        <w:br w:type="page"/>
      </w:r>
    </w:p>
    <w:p w:rsidR="006812CE" w:rsidRPr="00DC133B" w:rsidRDefault="006812CE" w:rsidP="00DC133B">
      <w:pPr>
        <w:pStyle w:val="Textebrut"/>
        <w:rPr>
          <w:rFonts w:ascii="Courier New" w:hAnsi="Courier New" w:cs="Courier New"/>
        </w:rPr>
      </w:pPr>
    </w:p>
    <w:sectPr w:rsidR="006812CE" w:rsidRPr="00DC133B" w:rsidSect="001006BF">
      <w:footerReference w:type="default" r:id="rId10"/>
      <w:pgSz w:w="11906" w:h="16838"/>
      <w:pgMar w:top="426" w:right="1335" w:bottom="284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OUCADAIR Mohamed INNOV/NET" w:date="2021-10-28T11:24:00Z" w:initials="BMI">
    <w:p w14:paraId="0FD8F593" w14:textId="6A79E87B" w:rsidR="001006BF" w:rsidRPr="001006BF" w:rsidRDefault="001006B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006BF">
        <w:rPr>
          <w:lang w:val="en-US"/>
        </w:rPr>
        <w:t>I suggest to use Experimental</w:t>
      </w:r>
    </w:p>
  </w:comment>
  <w:comment w:id="8" w:author="BOUCADAIR Mohamed INNOV/NET" w:date="2021-10-28T09:30:00Z" w:initials="BMI">
    <w:p w14:paraId="3FF040D3" w14:textId="0E29E07F" w:rsidR="006F5EF9" w:rsidRPr="006F5EF9" w:rsidRDefault="006F5EF9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F5EF9">
        <w:rPr>
          <w:lang w:val="en-US"/>
        </w:rPr>
        <w:t xml:space="preserve">For consistency </w:t>
      </w:r>
      <w:r>
        <w:rPr>
          <w:lang w:val="en-US"/>
        </w:rPr>
        <w:t xml:space="preserve">with </w:t>
      </w:r>
      <w:r w:rsidRPr="006F5EF9">
        <w:rPr>
          <w:lang w:val="en-US"/>
        </w:rPr>
        <w:t>« upstream nodes »</w:t>
      </w:r>
    </w:p>
  </w:comment>
  <w:comment w:id="11" w:author="BOUCADAIR Mohamed INNOV/NET" w:date="2021-10-28T09:31:00Z" w:initials="BMI">
    <w:p w14:paraId="00AA1AB2" w14:textId="1882028D" w:rsidR="006F5EF9" w:rsidRDefault="006F5EF9">
      <w:pPr>
        <w:pStyle w:val="Commentaire"/>
      </w:pPr>
      <w:r>
        <w:rPr>
          <w:rStyle w:val="Marquedecommentaire"/>
        </w:rPr>
        <w:annotationRef/>
      </w:r>
      <w:r>
        <w:t>Align with RFC7665.</w:t>
      </w:r>
    </w:p>
  </w:comment>
  <w:comment w:id="42" w:author="BOUCADAIR Mohamed INNOV/NET" w:date="2021-10-28T09:35:00Z" w:initials="BMI">
    <w:p w14:paraId="7ABB595B" w14:textId="061B0529" w:rsidR="006F5EF9" w:rsidRPr="005018DC" w:rsidRDefault="006F5EF9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018DC">
        <w:rPr>
          <w:lang w:val="en-US"/>
        </w:rPr>
        <w:t>NSH is not called</w:t>
      </w:r>
      <w:r w:rsidR="005018DC" w:rsidRPr="005018DC">
        <w:rPr>
          <w:lang w:val="en-US"/>
        </w:rPr>
        <w:t xml:space="preserve"> in the SFC architecture.</w:t>
      </w:r>
      <w:r w:rsidR="005018DC">
        <w:rPr>
          <w:lang w:val="en-US"/>
        </w:rPr>
        <w:t xml:space="preserve"> </w:t>
      </w:r>
      <w:r w:rsidRPr="005018DC">
        <w:rPr>
          <w:lang w:val="en-US"/>
        </w:rPr>
        <w:t xml:space="preserve"> </w:t>
      </w:r>
    </w:p>
  </w:comment>
  <w:comment w:id="54" w:author="BOUCADAIR Mohamed INNOV/NET" w:date="2021-10-28T09:45:00Z" w:initials="BMI">
    <w:p w14:paraId="5563A253" w14:textId="327BCB25" w:rsidR="005018DC" w:rsidRDefault="005018D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018DC">
        <w:rPr>
          <w:lang w:val="en-US"/>
        </w:rPr>
        <w:t>I would remove this</w:t>
      </w:r>
      <w:r>
        <w:rPr>
          <w:lang w:val="en-US"/>
        </w:rPr>
        <w:t xml:space="preserve"> mention </w:t>
      </w:r>
      <w:r w:rsidRPr="005018DC">
        <w:rPr>
          <w:lang w:val="en-US"/>
        </w:rPr>
        <w:t xml:space="preserve">as </w:t>
      </w:r>
      <w:r>
        <w:rPr>
          <w:lang w:val="en-US"/>
        </w:rPr>
        <w:t xml:space="preserve">the outer-transport encapsulation would be “more” natural, IMO. </w:t>
      </w:r>
    </w:p>
    <w:p w14:paraId="2D5CE9D1" w14:textId="77777777" w:rsidR="005018DC" w:rsidRDefault="005018DC">
      <w:pPr>
        <w:pStyle w:val="Commentaire"/>
        <w:rPr>
          <w:lang w:val="en-US"/>
        </w:rPr>
      </w:pPr>
    </w:p>
    <w:p w14:paraId="253D8FE2" w14:textId="60E3F58A" w:rsidR="005018DC" w:rsidRPr="005018DC" w:rsidRDefault="005018DC">
      <w:pPr>
        <w:pStyle w:val="Commentaire"/>
        <w:rPr>
          <w:lang w:val="en-US"/>
        </w:rPr>
      </w:pPr>
      <w:r>
        <w:rPr>
          <w:lang w:val="en-US"/>
        </w:rPr>
        <w:t>If maintained, you may consider s/natural/candidate</w:t>
      </w:r>
    </w:p>
  </w:comment>
  <w:comment w:id="55" w:author="BOUCADAIR Mohamed INNOV/NET" w:date="2021-10-28T09:46:00Z" w:initials="BMI">
    <w:p w14:paraId="244EB15E" w14:textId="77777777" w:rsidR="005018DC" w:rsidRDefault="005018D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 xml:space="preserve">I’m still not comfortable with this argument. </w:t>
      </w:r>
    </w:p>
    <w:p w14:paraId="1A17282D" w14:textId="77777777" w:rsidR="005018DC" w:rsidRDefault="005018DC">
      <w:pPr>
        <w:pStyle w:val="Commentaire"/>
        <w:rPr>
          <w:lang w:val="en-US"/>
        </w:rPr>
      </w:pPr>
    </w:p>
    <w:p w14:paraId="464F3BF3" w14:textId="4EB89132" w:rsidR="006627FE" w:rsidRDefault="005018DC">
      <w:pPr>
        <w:pStyle w:val="Commentaire"/>
        <w:rPr>
          <w:lang w:val="en-US"/>
        </w:rPr>
      </w:pPr>
      <w:r>
        <w:rPr>
          <w:lang w:val="en-US"/>
        </w:rPr>
        <w:t xml:space="preserve">If </w:t>
      </w:r>
      <w:r w:rsidRPr="005018DC">
        <w:rPr>
          <w:lang w:val="en-US"/>
        </w:rPr>
        <w:t>draft-ietf-tsvwg-ecn-encap-guidelines</w:t>
      </w:r>
      <w:r>
        <w:rPr>
          <w:lang w:val="en-US"/>
        </w:rPr>
        <w:t xml:space="preserve"> is well implemented, th</w:t>
      </w:r>
      <w:r w:rsidR="006627FE">
        <w:rPr>
          <w:lang w:val="en-US"/>
        </w:rPr>
        <w:t>e signal can be propagated.</w:t>
      </w:r>
    </w:p>
    <w:p w14:paraId="19A70621" w14:textId="37A2E719" w:rsidR="006627FE" w:rsidRDefault="006627FE">
      <w:pPr>
        <w:pStyle w:val="Commentaire"/>
        <w:rPr>
          <w:lang w:val="en-US"/>
        </w:rPr>
      </w:pPr>
    </w:p>
    <w:p w14:paraId="7F886C04" w14:textId="394EEBF9" w:rsidR="006627FE" w:rsidRDefault="006627FE">
      <w:pPr>
        <w:pStyle w:val="Commentaire"/>
        <w:rPr>
          <w:lang w:val="en-US"/>
        </w:rPr>
      </w:pPr>
      <w:r>
        <w:rPr>
          <w:lang w:val="en-US"/>
        </w:rPr>
        <w:t>Echoing the signal in the transport is required anyway. No?</w:t>
      </w:r>
    </w:p>
    <w:p w14:paraId="23BF790A" w14:textId="03933659" w:rsidR="006627FE" w:rsidRDefault="006627FE">
      <w:pPr>
        <w:pStyle w:val="Commentaire"/>
        <w:rPr>
          <w:lang w:val="en-US"/>
        </w:rPr>
      </w:pPr>
    </w:p>
    <w:p w14:paraId="4198B346" w14:textId="163E35C8" w:rsidR="006627FE" w:rsidRDefault="006627FE">
      <w:pPr>
        <w:pStyle w:val="Commentaire"/>
        <w:rPr>
          <w:lang w:val="en-US"/>
        </w:rPr>
      </w:pPr>
      <w:r>
        <w:rPr>
          <w:lang w:val="en-US"/>
        </w:rPr>
        <w:t>I would simplify the full sentence to be factual, e.g.:</w:t>
      </w:r>
    </w:p>
    <w:p w14:paraId="1066DE8A" w14:textId="557401FD" w:rsidR="006627FE" w:rsidRDefault="006627FE">
      <w:pPr>
        <w:pStyle w:val="Commentaire"/>
        <w:rPr>
          <w:lang w:val="en-US"/>
        </w:rPr>
      </w:pPr>
    </w:p>
    <w:p w14:paraId="5E7D270B" w14:textId="3C912C62" w:rsidR="006627FE" w:rsidRDefault="006627FE">
      <w:pPr>
        <w:pStyle w:val="Commentaire"/>
        <w:rPr>
          <w:lang w:val="en-US"/>
        </w:rPr>
      </w:pPr>
      <w:r>
        <w:rPr>
          <w:lang w:val="en-US"/>
        </w:rPr>
        <w:t xml:space="preserve">OLD: </w:t>
      </w:r>
    </w:p>
    <w:p w14:paraId="2E970F5D" w14:textId="77777777" w:rsidR="006627FE" w:rsidRPr="003700CE" w:rsidRDefault="006627FE" w:rsidP="006627FE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>The NSH is a</w:t>
      </w:r>
    </w:p>
    <w:p w14:paraId="74351C8D" w14:textId="77777777" w:rsidR="006627FE" w:rsidRPr="003700CE" w:rsidRDefault="006627FE" w:rsidP="006627FE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natural place</w:t>
      </w:r>
      <w:r>
        <w:rPr>
          <w:rStyle w:val="Marquedecommentaire"/>
          <w:rFonts w:asciiTheme="minorHAnsi" w:hAnsiTheme="minorHAnsi"/>
        </w:rPr>
        <w:annotationRef/>
      </w:r>
      <w:r w:rsidRPr="003700CE">
        <w:rPr>
          <w:rFonts w:ascii="Courier New" w:hAnsi="Courier New" w:cs="Courier New"/>
          <w:lang w:val="en-US"/>
        </w:rPr>
        <w:t>, in a domain where traffic is NSH encapsulated, to note</w:t>
      </w:r>
    </w:p>
    <w:p w14:paraId="34954F26" w14:textId="77777777" w:rsidR="006627FE" w:rsidRPr="003700CE" w:rsidRDefault="006627FE" w:rsidP="006627FE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congestion, avoiding possible confusion due, </w:t>
      </w:r>
      <w:r>
        <w:rPr>
          <w:rStyle w:val="Marquedecommentaire"/>
          <w:rFonts w:asciiTheme="minorHAnsi" w:hAnsiTheme="minorHAnsi"/>
        </w:rPr>
        <w:annotationRef/>
      </w:r>
      <w:r w:rsidRPr="003700CE">
        <w:rPr>
          <w:rFonts w:ascii="Courier New" w:hAnsi="Courier New" w:cs="Courier New"/>
          <w:lang w:val="en-US"/>
        </w:rPr>
        <w:t>for example, to changes</w:t>
      </w:r>
    </w:p>
    <w:p w14:paraId="5F0A3D71" w14:textId="77777777" w:rsidR="006627FE" w:rsidRPr="003700CE" w:rsidRDefault="006627FE" w:rsidP="006627FE">
      <w:pPr>
        <w:pStyle w:val="Textebrut"/>
        <w:rPr>
          <w:rFonts w:ascii="Courier New" w:hAnsi="Courier New" w:cs="Courier New"/>
          <w:lang w:val="en-US"/>
        </w:rPr>
      </w:pPr>
      <w:r w:rsidRPr="003700CE">
        <w:rPr>
          <w:rFonts w:ascii="Courier New" w:hAnsi="Courier New" w:cs="Courier New"/>
          <w:lang w:val="en-US"/>
        </w:rPr>
        <w:t xml:space="preserve">   in the outer transport header in different parts of the domain.</w:t>
      </w:r>
    </w:p>
    <w:p w14:paraId="2860890A" w14:textId="3DA49A59" w:rsidR="006627FE" w:rsidRDefault="006627FE">
      <w:pPr>
        <w:pStyle w:val="Commentaire"/>
        <w:rPr>
          <w:lang w:val="en-US"/>
        </w:rPr>
      </w:pPr>
    </w:p>
    <w:p w14:paraId="6EC2288A" w14:textId="1D49A647" w:rsidR="006627FE" w:rsidRDefault="006627FE">
      <w:pPr>
        <w:pStyle w:val="Commentaire"/>
        <w:rPr>
          <w:lang w:val="en-US"/>
        </w:rPr>
      </w:pPr>
      <w:r>
        <w:rPr>
          <w:lang w:val="en-US"/>
        </w:rPr>
        <w:t>NEW:</w:t>
      </w:r>
    </w:p>
    <w:p w14:paraId="583FC34F" w14:textId="4BC883E4" w:rsidR="006627FE" w:rsidRDefault="006627FE" w:rsidP="006627FE">
      <w:pPr>
        <w:pStyle w:val="Textebrut"/>
        <w:rPr>
          <w:lang w:val="en-US"/>
        </w:rPr>
      </w:pPr>
      <w:r>
        <w:rPr>
          <w:rFonts w:ascii="Courier New" w:hAnsi="Courier New" w:cs="Courier New"/>
          <w:lang w:val="en-US"/>
        </w:rPr>
        <w:t>This document discusses how the NSH can be used to note congestion</w:t>
      </w:r>
      <w:r w:rsidRPr="003700CE">
        <w:rPr>
          <w:rFonts w:ascii="Courier New" w:hAnsi="Courier New" w:cs="Courier New"/>
          <w:lang w:val="en-US"/>
        </w:rPr>
        <w:t>.</w:t>
      </w:r>
    </w:p>
    <w:p w14:paraId="7BC9D68E" w14:textId="77777777" w:rsidR="006627FE" w:rsidRDefault="006627FE">
      <w:pPr>
        <w:pStyle w:val="Commentaire"/>
        <w:rPr>
          <w:lang w:val="en-US"/>
        </w:rPr>
      </w:pPr>
    </w:p>
    <w:p w14:paraId="522D064F" w14:textId="373B026A" w:rsidR="005018DC" w:rsidRPr="005018DC" w:rsidRDefault="005018DC">
      <w:pPr>
        <w:pStyle w:val="Commentaire"/>
        <w:rPr>
          <w:lang w:val="en-US"/>
        </w:rPr>
      </w:pPr>
      <w:r>
        <w:rPr>
          <w:lang w:val="en-US"/>
        </w:rPr>
        <w:t xml:space="preserve"> </w:t>
      </w:r>
    </w:p>
  </w:comment>
  <w:comment w:id="57" w:author="BOUCADAIR Mohamed INNOV/NET" w:date="2021-10-28T09:57:00Z" w:initials="BMI">
    <w:p w14:paraId="45642B1B" w14:textId="7FFACB66" w:rsidR="006627FE" w:rsidRDefault="006627FE">
      <w:pPr>
        <w:pStyle w:val="Commentaire"/>
      </w:pPr>
      <w:r>
        <w:rPr>
          <w:rStyle w:val="Marquedecommentaire"/>
        </w:rPr>
        <w:annotationRef/>
      </w:r>
      <w:r w:rsidR="00E702AA">
        <w:t>« </w:t>
      </w:r>
      <w:r>
        <w:t>Egress</w:t>
      </w:r>
      <w:r w:rsidR="00E702AA">
        <w:t> »</w:t>
      </w:r>
      <w:r>
        <w:t xml:space="preserve"> to align with RRC7665</w:t>
      </w:r>
    </w:p>
  </w:comment>
  <w:comment w:id="56" w:author="BOUCADAIR Mohamed INNOV/NET" w:date="2021-10-28T09:58:00Z" w:initials="BMI">
    <w:p w14:paraId="58AAF027" w14:textId="64F959DD" w:rsidR="006627FE" w:rsidRPr="006627FE" w:rsidRDefault="006627F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627FE">
        <w:rPr>
          <w:lang w:val="en-US"/>
        </w:rPr>
        <w:t>I would delete this</w:t>
      </w:r>
      <w:r>
        <w:rPr>
          <w:lang w:val="en-US"/>
        </w:rPr>
        <w:t>.</w:t>
      </w:r>
    </w:p>
  </w:comment>
  <w:comment w:id="82" w:author="BOUCADAIR Mohamed INNOV/NET" w:date="2021-10-28T13:15:00Z" w:initials="BMI">
    <w:p w14:paraId="343320A6" w14:textId="3CD0B533" w:rsidR="00057212" w:rsidRPr="00057212" w:rsidRDefault="0005721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 xml:space="preserve">Adjust the example to take into account </w:t>
      </w:r>
      <w:r w:rsidR="00E702AA">
        <w:rPr>
          <w:lang w:val="en-US"/>
        </w:rPr>
        <w:t xml:space="preserve">that </w:t>
      </w:r>
      <w:r>
        <w:rPr>
          <w:lang w:val="en-US"/>
        </w:rPr>
        <w:t xml:space="preserve">the “other communication” is mainly with SFs. </w:t>
      </w:r>
    </w:p>
  </w:comment>
  <w:comment w:id="96" w:author="BOUCADAIR Mohamed INNOV/NET" w:date="2021-10-28T10:02:00Z" w:initials="BMI">
    <w:p w14:paraId="5715096D" w14:textId="2DF8AF6F" w:rsidR="002B4C4A" w:rsidRPr="002B4C4A" w:rsidRDefault="002B4C4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B4C4A">
        <w:rPr>
          <w:lang w:val="en-US"/>
        </w:rPr>
        <w:t>This is not a forwarding n</w:t>
      </w:r>
      <w:r>
        <w:rPr>
          <w:lang w:val="en-US"/>
        </w:rPr>
        <w:t xml:space="preserve">ode. </w:t>
      </w:r>
    </w:p>
  </w:comment>
  <w:comment w:id="103" w:author="BOUCADAIR Mohamed INNOV/NET" w:date="2021-10-28T13:16:00Z" w:initials="BMI">
    <w:p w14:paraId="04F8C13F" w14:textId="2294DEE2" w:rsidR="00057212" w:rsidRPr="00057212" w:rsidRDefault="0005721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57212">
        <w:rPr>
          <w:lang w:val="en-US"/>
        </w:rPr>
        <w:t>R</w:t>
      </w:r>
      <w:r>
        <w:rPr>
          <w:lang w:val="en-US"/>
        </w:rPr>
        <w:t>edundant with the last part of the sentence right after.</w:t>
      </w:r>
    </w:p>
  </w:comment>
  <w:comment w:id="116" w:author="BOUCADAIR Mohamed INNOV/NET" w:date="2021-10-28T10:10:00Z" w:initials="BMI">
    <w:p w14:paraId="7B509795" w14:textId="11A1F6FD" w:rsidR="0098358C" w:rsidRPr="0098358C" w:rsidRDefault="0098358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8358C">
        <w:rPr>
          <w:lang w:val="en-US"/>
        </w:rPr>
        <w:t>Not sure this is part o</w:t>
      </w:r>
      <w:r>
        <w:rPr>
          <w:lang w:val="en-US"/>
        </w:rPr>
        <w:t>f the “tunnel”.</w:t>
      </w:r>
    </w:p>
  </w:comment>
  <w:comment w:id="125" w:author="BOUCADAIR Mohamed INNOV/NET" w:date="2021-10-28T10:12:00Z" w:initials="BMI">
    <w:p w14:paraId="1D78F95E" w14:textId="2904743A" w:rsidR="0098358C" w:rsidRPr="0098358C" w:rsidRDefault="0098358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8358C">
        <w:rPr>
          <w:lang w:val="en-US"/>
        </w:rPr>
        <w:t xml:space="preserve">Not sure the normative language </w:t>
      </w:r>
      <w:r>
        <w:rPr>
          <w:lang w:val="en-US"/>
        </w:rPr>
        <w:t xml:space="preserve">makes sense here. </w:t>
      </w:r>
    </w:p>
  </w:comment>
  <w:comment w:id="129" w:author="BOUCADAIR Mohamed INNOV/NET" w:date="2021-10-28T10:18:00Z" w:initials="BMI">
    <w:p w14:paraId="180522A3" w14:textId="116271C7" w:rsidR="003B074C" w:rsidRPr="003B074C" w:rsidRDefault="003B074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3B074C">
        <w:rPr>
          <w:lang w:val="en-US"/>
        </w:rPr>
        <w:t>Is this computed per connection</w:t>
      </w:r>
      <w:r>
        <w:rPr>
          <w:lang w:val="en-US"/>
        </w:rPr>
        <w:t>?</w:t>
      </w:r>
    </w:p>
  </w:comment>
  <w:comment w:id="130" w:author="BOUCADAIR Mohamed INNOV/NET" w:date="2021-10-28T10:18:00Z" w:initials="BMI">
    <w:p w14:paraId="08B395D8" w14:textId="1DD81E38" w:rsidR="003B074C" w:rsidRDefault="003B074C">
      <w:pPr>
        <w:pStyle w:val="Commentaire"/>
      </w:pPr>
      <w:r>
        <w:rPr>
          <w:rStyle w:val="Marquedecommentaire"/>
        </w:rPr>
        <w:annotationRef/>
      </w:r>
      <w:r>
        <w:t>That is?</w:t>
      </w:r>
    </w:p>
  </w:comment>
  <w:comment w:id="134" w:author="BOUCADAIR Mohamed INNOV/NET" w:date="2021-10-28T10:21:00Z" w:initials="BMI">
    <w:p w14:paraId="69DF7ABC" w14:textId="77777777" w:rsidR="001D157A" w:rsidRDefault="001D157A">
      <w:pPr>
        <w:pStyle w:val="Commentaire"/>
      </w:pPr>
      <w:r>
        <w:rPr>
          <w:rStyle w:val="Marquedecommentaire"/>
        </w:rPr>
        <w:annotationRef/>
      </w:r>
      <w:r>
        <w:t xml:space="preserve">Indeed. </w:t>
      </w:r>
    </w:p>
    <w:p w14:paraId="3806531B" w14:textId="77777777" w:rsidR="001D157A" w:rsidRDefault="001D157A">
      <w:pPr>
        <w:pStyle w:val="Commentaire"/>
      </w:pPr>
    </w:p>
    <w:p w14:paraId="2048B0ED" w14:textId="21C9E79B" w:rsidR="001D157A" w:rsidRPr="001D157A" w:rsidRDefault="001D157A">
      <w:pPr>
        <w:pStyle w:val="Commentaire"/>
        <w:rPr>
          <w:lang w:val="en-US"/>
        </w:rPr>
      </w:pPr>
      <w:r w:rsidRPr="001D157A">
        <w:rPr>
          <w:lang w:val="en-US"/>
        </w:rPr>
        <w:t>Another point you can mention i</w:t>
      </w:r>
      <w:r>
        <w:rPr>
          <w:lang w:val="en-US"/>
        </w:rPr>
        <w:t>s that some SFs are stateful. Specific care should be taken to ensure path SF persistence.</w:t>
      </w:r>
    </w:p>
  </w:comment>
  <w:comment w:id="146" w:author="BOUCADAIR Mohamed INNOV/NET" w:date="2021-10-28T13:19:00Z" w:initials="BMI">
    <w:p w14:paraId="3EC4BF55" w14:textId="1A08CD03" w:rsidR="0089497F" w:rsidRDefault="0089497F">
      <w:pPr>
        <w:pStyle w:val="Commentaire"/>
      </w:pPr>
      <w:r>
        <w:rPr>
          <w:rStyle w:val="Marquedecommentaire"/>
        </w:rPr>
        <w:annotationRef/>
      </w:r>
      <w:r>
        <w:t>This is an SFF</w:t>
      </w:r>
    </w:p>
  </w:comment>
  <w:comment w:id="147" w:author="BOUCADAIR Mohamed INNOV/NET" w:date="2021-10-28T10:25:00Z" w:initials="BMI">
    <w:p w14:paraId="3CC51290" w14:textId="1561E4E7" w:rsidR="008354F9" w:rsidRPr="008354F9" w:rsidRDefault="008354F9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354F9">
        <w:rPr>
          <w:lang w:val="en-US"/>
        </w:rPr>
        <w:t xml:space="preserve">An SF may terminate the </w:t>
      </w:r>
      <w:r>
        <w:rPr>
          <w:lang w:val="en-US"/>
        </w:rPr>
        <w:t>connection. It can be considered as a “final rcvr”.</w:t>
      </w:r>
    </w:p>
  </w:comment>
  <w:comment w:id="153" w:author="BOUCADAIR Mohamed INNOV/NET" w:date="2021-10-28T10:27:00Z" w:initials="BMI">
    <w:p w14:paraId="5082A279" w14:textId="00F1A0D1" w:rsidR="008071C5" w:rsidRPr="008071C5" w:rsidRDefault="008071C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071C5">
        <w:rPr>
          <w:lang w:val="en-US"/>
        </w:rPr>
        <w:t>Move this to t</w:t>
      </w:r>
      <w:r>
        <w:rPr>
          <w:lang w:val="en-US"/>
        </w:rPr>
        <w:t>he upper level.</w:t>
      </w:r>
    </w:p>
  </w:comment>
  <w:comment w:id="162" w:author="BOUCADAIR Mohamed INNOV/NET" w:date="2021-10-28T10:43:00Z" w:initials="BMI">
    <w:p w14:paraId="41C1BE08" w14:textId="77777777" w:rsidR="00CD19D5" w:rsidRDefault="00CD19D5">
      <w:pPr>
        <w:pStyle w:val="Commentaire"/>
        <w:rPr>
          <w:rStyle w:val="Marquedecommentaire"/>
          <w:lang w:val="en-US"/>
        </w:rPr>
      </w:pPr>
      <w:r>
        <w:rPr>
          <w:rStyle w:val="Marquedecommentaire"/>
        </w:rPr>
        <w:annotationRef/>
      </w:r>
      <w:r w:rsidRPr="00CD19D5">
        <w:rPr>
          <w:rStyle w:val="Marquedecommentaire"/>
          <w:lang w:val="en-US"/>
        </w:rPr>
        <w:t>ECN can be propagat</w:t>
      </w:r>
      <w:r>
        <w:rPr>
          <w:rStyle w:val="Marquedecommentaire"/>
          <w:lang w:val="en-US"/>
        </w:rPr>
        <w:t xml:space="preserve">ed in many layers: outer packet, inner packet (IP, TCP), NSH. </w:t>
      </w:r>
    </w:p>
    <w:p w14:paraId="71F1553C" w14:textId="77777777" w:rsidR="00CD19D5" w:rsidRDefault="00CD19D5">
      <w:pPr>
        <w:pStyle w:val="Commentaire"/>
        <w:rPr>
          <w:rStyle w:val="Marquedecommentaire"/>
          <w:lang w:val="en-US"/>
        </w:rPr>
      </w:pPr>
    </w:p>
    <w:p w14:paraId="31DE316A" w14:textId="5B558EE8" w:rsidR="00CD19D5" w:rsidRPr="00CD19D5" w:rsidRDefault="00CD19D5">
      <w:pPr>
        <w:pStyle w:val="Commentaire"/>
        <w:rPr>
          <w:lang w:val="en-US"/>
        </w:rPr>
      </w:pPr>
      <w:r>
        <w:rPr>
          <w:rStyle w:val="Marquedecommentaire"/>
          <w:lang w:val="en-US"/>
        </w:rPr>
        <w:t xml:space="preserve">I wonder whether we need to note that some consistency is needed. </w:t>
      </w:r>
    </w:p>
  </w:comment>
  <w:comment w:id="163" w:author="BOUCADAIR Mohamed INNOV/NET" w:date="2021-10-28T10:36:00Z" w:initials="BMI">
    <w:p w14:paraId="5DAA1845" w14:textId="1101A916" w:rsidR="00F311D2" w:rsidRPr="00F311D2" w:rsidRDefault="00F311D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311D2">
        <w:rPr>
          <w:lang w:val="en-US"/>
        </w:rPr>
        <w:t>Some of the legacy SFs m</w:t>
      </w:r>
      <w:r>
        <w:rPr>
          <w:lang w:val="en-US"/>
        </w:rPr>
        <w:t xml:space="preserve">ay terminate TCP connections, for example. These SFs will still follow the behavior in Section 6.1 of 3168. No? </w:t>
      </w:r>
    </w:p>
  </w:comment>
  <w:comment w:id="164" w:author="BOUCADAIR Mohamed INNOV/NET" w:date="2021-10-28T10:40:00Z" w:initials="BMI">
    <w:p w14:paraId="2298C517" w14:textId="2208C91F" w:rsidR="00CD19D5" w:rsidRPr="00CD19D5" w:rsidRDefault="00CD19D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D19D5">
        <w:rPr>
          <w:lang w:val="en-US"/>
        </w:rPr>
        <w:t xml:space="preserve">Any reason </w:t>
      </w:r>
      <w:hyperlink r:id="rId1" w:history="1">
        <w:r w:rsidRPr="00CD19D5">
          <w:rPr>
            <w:rStyle w:val="Lienhypertexte"/>
            <w:lang w:val="en-US"/>
          </w:rPr>
          <w:t>draft-ietf-tsvwg-rfc6040update-shim</w:t>
        </w:r>
      </w:hyperlink>
      <w:r w:rsidRPr="00CD19D5">
        <w:rPr>
          <w:lang w:val="en-US"/>
        </w:rPr>
        <w:t xml:space="preserve"> </w:t>
      </w:r>
      <w:r>
        <w:rPr>
          <w:lang w:val="en-US"/>
        </w:rPr>
        <w:t>is not cited?</w:t>
      </w:r>
    </w:p>
  </w:comment>
  <w:comment w:id="168" w:author="BOUCADAIR Mohamed INNOV/NET" w:date="2021-10-28T10:41:00Z" w:initials="BMI">
    <w:p w14:paraId="79935741" w14:textId="49642891" w:rsidR="00CD19D5" w:rsidRPr="00CD19D5" w:rsidRDefault="00CD19D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D19D5">
        <w:rPr>
          <w:lang w:val="en-US"/>
        </w:rPr>
        <w:t xml:space="preserve">Do we really need </w:t>
      </w:r>
      <w:r>
        <w:rPr>
          <w:lang w:val="en-US"/>
        </w:rPr>
        <w:t xml:space="preserve">to quantify? </w:t>
      </w:r>
    </w:p>
  </w:comment>
  <w:comment w:id="169" w:author="BOUCADAIR Mohamed INNOV/NET" w:date="2021-10-28T10:41:00Z" w:initials="BMI">
    <w:p w14:paraId="4618660E" w14:textId="21D16819" w:rsidR="00CD19D5" w:rsidRPr="00CD19D5" w:rsidRDefault="00CD19D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D19D5">
        <w:rPr>
          <w:rStyle w:val="Marquedecommentaire"/>
          <w:lang w:val="en-US"/>
        </w:rPr>
        <w:t>What is a « transport link »</w:t>
      </w:r>
      <w:r>
        <w:rPr>
          <w:rStyle w:val="Marquedecommentaire"/>
          <w:lang w:val="en-US"/>
        </w:rPr>
        <w:t>?</w:t>
      </w:r>
    </w:p>
  </w:comment>
  <w:comment w:id="172" w:author="BOUCADAIR Mohamed INNOV/NET" w:date="2021-10-28T13:26:00Z" w:initials="BMI">
    <w:p w14:paraId="472DA585" w14:textId="06FF4B17" w:rsidR="00C95003" w:rsidRPr="00C95003" w:rsidRDefault="00C9500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95003">
        <w:rPr>
          <w:lang w:val="en-US"/>
        </w:rPr>
        <w:t>Why not simply say t</w:t>
      </w:r>
      <w:r>
        <w:rPr>
          <w:lang w:val="en-US"/>
        </w:rPr>
        <w:t>hat these nodes must adhere to the reco in RFC6040?</w:t>
      </w:r>
    </w:p>
  </w:comment>
  <w:comment w:id="173" w:author="BOUCADAIR Mohamed INNOV/NET" w:date="2021-10-28T13:27:00Z" w:initials="BMI">
    <w:p w14:paraId="0AF063C9" w14:textId="724F30F5" w:rsidR="00C95003" w:rsidRPr="00C95003" w:rsidRDefault="00C9500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95003">
        <w:rPr>
          <w:lang w:val="en-US"/>
        </w:rPr>
        <w:t xml:space="preserve">Why not just saying </w:t>
      </w:r>
      <w:r>
        <w:rPr>
          <w:lang w:val="en-US"/>
        </w:rPr>
        <w:t>“</w:t>
      </w:r>
      <w:r w:rsidRPr="00C95003">
        <w:rPr>
          <w:lang w:val="en-US"/>
        </w:rPr>
        <w:t>a</w:t>
      </w:r>
      <w:r>
        <w:rPr>
          <w:lang w:val="en-US"/>
        </w:rPr>
        <w:t>ll SFFs” as the egress node is the last SFF of an SFP?</w:t>
      </w:r>
    </w:p>
  </w:comment>
  <w:comment w:id="187" w:author="BOUCADAIR Mohamed INNOV/NET" w:date="2021-10-28T10:45:00Z" w:initials="BMI">
    <w:p w14:paraId="681449E9" w14:textId="09A8CD86" w:rsidR="005241DB" w:rsidRPr="005241DB" w:rsidRDefault="005241DB" w:rsidP="000D2392">
      <w:pPr>
        <w:pStyle w:val="PrformatHTML"/>
        <w:rPr>
          <w:lang w:val="en-US"/>
        </w:rPr>
      </w:pPr>
      <w:r>
        <w:rPr>
          <w:rStyle w:val="Marquedecommentaire"/>
        </w:rPr>
        <w:annotationRef/>
      </w:r>
      <w:r w:rsidRPr="005241DB">
        <w:rPr>
          <w:lang w:val="en-US"/>
        </w:rPr>
        <w:t>To align with NSH</w:t>
      </w:r>
      <w:r w:rsidR="000D2392">
        <w:rPr>
          <w:lang w:val="en-US"/>
        </w:rPr>
        <w:t xml:space="preserve"> (RFC8300) that covers “</w:t>
      </w:r>
      <w:r w:rsidR="000D2392" w:rsidRPr="000D2392">
        <w:rPr>
          <w:lang w:val="en-US"/>
        </w:rPr>
        <w:t>packet or frame</w:t>
      </w:r>
      <w:r w:rsidR="000D2392">
        <w:rPr>
          <w:lang w:val="en-US"/>
        </w:rPr>
        <w:t>”.</w:t>
      </w:r>
    </w:p>
  </w:comment>
  <w:comment w:id="189" w:author="BOUCADAIR Mohamed INNOV/NET" w:date="2021-10-28T10:48:00Z" w:initials="BMI">
    <w:p w14:paraId="66507A61" w14:textId="39A49FB8" w:rsidR="000D2392" w:rsidRPr="000D2392" w:rsidRDefault="000D239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D2392">
        <w:rPr>
          <w:lang w:val="en-US"/>
        </w:rPr>
        <w:t xml:space="preserve"> RFC5129 is also another example.</w:t>
      </w:r>
    </w:p>
  </w:comment>
  <w:comment w:id="196" w:author="BOUCADAIR Mohamed INNOV/NET" w:date="2021-10-28T11:18:00Z" w:initials="BMI">
    <w:p w14:paraId="1DBFB7E5" w14:textId="4FD0CB49" w:rsidR="000B00BE" w:rsidRPr="000B00BE" w:rsidRDefault="000B00B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B00BE">
        <w:rPr>
          <w:lang w:val="en-US"/>
        </w:rPr>
        <w:t>I</w:t>
      </w:r>
      <w:r>
        <w:rPr>
          <w:lang w:val="en-US"/>
        </w:rPr>
        <w:t>’m afraid some more elaboration is needed to back this statement</w:t>
      </w:r>
    </w:p>
  </w:comment>
  <w:comment w:id="197" w:author="BOUCADAIR Mohamed INNOV/NET" w:date="2021-10-28T10:49:00Z" w:initials="BMI">
    <w:p w14:paraId="7B902890" w14:textId="53C5E4FD" w:rsidR="000D2392" w:rsidRPr="000D2392" w:rsidRDefault="000D239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D2392">
        <w:rPr>
          <w:lang w:val="en-US"/>
        </w:rPr>
        <w:t>Th</w:t>
      </w:r>
      <w:r w:rsidR="009C070F">
        <w:rPr>
          <w:lang w:val="en-US"/>
        </w:rPr>
        <w:t>e note about inner header</w:t>
      </w:r>
      <w:r w:rsidRPr="000D2392">
        <w:rPr>
          <w:lang w:val="en-US"/>
        </w:rPr>
        <w:t xml:space="preserve"> is worth to be </w:t>
      </w:r>
      <w:r>
        <w:rPr>
          <w:lang w:val="en-US"/>
        </w:rPr>
        <w:t xml:space="preserve">mentioned out of the table. </w:t>
      </w:r>
    </w:p>
  </w:comment>
  <w:comment w:id="203" w:author="BOUCADAIR Mohamed INNOV/NET" w:date="2021-10-28T10:53:00Z" w:initials="BMI">
    <w:p w14:paraId="28F2AE48" w14:textId="77777777" w:rsidR="000D2392" w:rsidRDefault="000D2392">
      <w:pPr>
        <w:pStyle w:val="Commentaire"/>
        <w:rPr>
          <w:rStyle w:val="Marquedecommentaire"/>
          <w:lang w:val="en-US"/>
        </w:rPr>
      </w:pPr>
      <w:r>
        <w:rPr>
          <w:rStyle w:val="Marquedecommentaire"/>
        </w:rPr>
        <w:annotationRef/>
      </w:r>
      <w:r w:rsidRPr="000D2392">
        <w:rPr>
          <w:rStyle w:val="Marquedecommentaire"/>
          <w:lang w:val="en-US"/>
        </w:rPr>
        <w:t>If we want a pluggable d</w:t>
      </w:r>
      <w:r>
        <w:rPr>
          <w:rStyle w:val="Marquedecommentaire"/>
          <w:lang w:val="en-US"/>
        </w:rPr>
        <w:t>etection logic, I would not require AQM as required, but just as an example.</w:t>
      </w:r>
    </w:p>
    <w:p w14:paraId="1738661B" w14:textId="77777777" w:rsidR="000D2392" w:rsidRDefault="000D2392">
      <w:pPr>
        <w:pStyle w:val="Commentaire"/>
        <w:rPr>
          <w:rStyle w:val="Marquedecommentaire"/>
          <w:lang w:val="en-US"/>
        </w:rPr>
      </w:pPr>
    </w:p>
    <w:p w14:paraId="2F9361D9" w14:textId="259D4928" w:rsidR="000D2392" w:rsidRPr="000D2392" w:rsidRDefault="000D2392">
      <w:pPr>
        <w:pStyle w:val="Commentaire"/>
        <w:rPr>
          <w:lang w:val="en-US"/>
        </w:rPr>
      </w:pPr>
      <w:r>
        <w:rPr>
          <w:rStyle w:val="Marquedecommentaire"/>
          <w:lang w:val="en-US"/>
        </w:rPr>
        <w:t>That approach is what is adopted by DC-TCP for example (RFC 8257).</w:t>
      </w:r>
    </w:p>
  </w:comment>
  <w:comment w:id="204" w:author="BOUCADAIR Mohamed INNOV/NET" w:date="2021-10-28T10:59:00Z" w:initials="BMI">
    <w:p w14:paraId="05715764" w14:textId="7AB7F311" w:rsidR="00BF65BF" w:rsidRPr="00BF65BF" w:rsidRDefault="00BF65B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BF65BF">
        <w:rPr>
          <w:rStyle w:val="Marquedecommentaire"/>
          <w:lang w:val="en-US"/>
        </w:rPr>
        <w:t>I’m afraid there is a deviation when the SF terminates the connection.</w:t>
      </w:r>
      <w:r>
        <w:rPr>
          <w:rStyle w:val="Marquedecommentaire"/>
          <w:lang w:val="en-US"/>
        </w:rPr>
        <w:t xml:space="preserve"> The inner packet will thus be processed as per RFC5681</w:t>
      </w:r>
      <w:r>
        <w:rPr>
          <w:lang w:val="en-US"/>
        </w:rPr>
        <w:t xml:space="preserve"> </w:t>
      </w:r>
    </w:p>
  </w:comment>
  <w:comment w:id="205" w:author="BOUCADAIR Mohamed INNOV/NET" w:date="2021-10-28T11:01:00Z" w:initials="BMI">
    <w:p w14:paraId="23FC6539" w14:textId="3C1DF05F" w:rsidR="00BF65BF" w:rsidRPr="00BF65BF" w:rsidRDefault="00BF65B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F65BF">
        <w:rPr>
          <w:lang w:val="en-US"/>
        </w:rPr>
        <w:t>Why not handling this at t</w:t>
      </w:r>
      <w:r>
        <w:rPr>
          <w:lang w:val="en-US"/>
        </w:rPr>
        <w:t xml:space="preserve">he outer transport? </w:t>
      </w:r>
    </w:p>
  </w:comment>
  <w:comment w:id="208" w:author="BOUCADAIR Mohamed INNOV/NET" w:date="2021-10-28T11:02:00Z" w:initials="BMI">
    <w:p w14:paraId="6F344BA5" w14:textId="091BF3F9" w:rsidR="00BF65BF" w:rsidRPr="00BF65BF" w:rsidRDefault="00BF65B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F65BF">
        <w:rPr>
          <w:rStyle w:val="Marquedecommentaire"/>
          <w:lang w:val="en-US"/>
        </w:rPr>
        <w:t>This is not specific to S</w:t>
      </w:r>
      <w:r>
        <w:rPr>
          <w:rStyle w:val="Marquedecommentaire"/>
          <w:lang w:val="en-US"/>
        </w:rPr>
        <w:t>FC. Do we have a pointer where such reco is provided</w:t>
      </w:r>
      <w:r w:rsidR="00E702AA">
        <w:rPr>
          <w:rStyle w:val="Marquedecommentaire"/>
          <w:lang w:val="en-US"/>
        </w:rPr>
        <w:t xml:space="preserve"> for routers</w:t>
      </w:r>
      <w:r>
        <w:rPr>
          <w:rStyle w:val="Marquedecommentaire"/>
          <w:lang w:val="en-US"/>
        </w:rPr>
        <w:t>?</w:t>
      </w:r>
    </w:p>
  </w:comment>
  <w:comment w:id="217" w:author="BOUCADAIR Mohamed INNOV/NET" w:date="2021-10-28T13:31:00Z" w:initials="BMI">
    <w:p w14:paraId="0CB42921" w14:textId="2D045A9F" w:rsidR="008B3C11" w:rsidRPr="008B3C11" w:rsidRDefault="008B3C1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B3C11">
        <w:rPr>
          <w:lang w:val="en-US"/>
        </w:rPr>
        <w:t xml:space="preserve">Unless </w:t>
      </w:r>
      <w:r>
        <w:rPr>
          <w:lang w:val="en-US"/>
        </w:rPr>
        <w:t xml:space="preserve">if access to SF counters is provided. </w:t>
      </w:r>
    </w:p>
  </w:comment>
  <w:comment w:id="218" w:author="BOUCADAIR Mohamed INNOV/NET" w:date="2021-10-28T13:32:00Z" w:initials="BMI">
    <w:p w14:paraId="1B155999" w14:textId="4BA16D63" w:rsidR="008B3C11" w:rsidRPr="008B3C11" w:rsidRDefault="008B3C1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B3C11">
        <w:rPr>
          <w:lang w:val="en-US"/>
        </w:rPr>
        <w:t>I</w:t>
      </w:r>
      <w:r>
        <w:rPr>
          <w:lang w:val="en-US"/>
        </w:rPr>
        <w:t xml:space="preserve"> see that the next sentence discards this, but this is not an option as we don’t have any assumption on the what actions are made b SFs (this can be duplicating/mirroring, aggregating, deleting, filtering, etc.). For example, an SF that is responsible for mitigating DDoS attacks will “clean” the traffic and thus avoid that an attack traffic is further propagated along an SFP.</w:t>
      </w:r>
    </w:p>
  </w:comment>
  <w:comment w:id="221" w:author="BOUCADAIR Mohamed INNOV/NET" w:date="2021-10-28T11:21:00Z" w:initials="BMI">
    <w:p w14:paraId="79C58C50" w14:textId="3C31E083" w:rsidR="006C1BED" w:rsidRPr="006C1BED" w:rsidRDefault="006C1BE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C1BED">
        <w:rPr>
          <w:lang w:val="en-US"/>
        </w:rPr>
        <w:t>How the egress kn</w:t>
      </w:r>
      <w:r>
        <w:rPr>
          <w:lang w:val="en-US"/>
        </w:rPr>
        <w:t>ows the ingress for a given chain, a given packet</w:t>
      </w:r>
      <w:r w:rsidR="00467CCA">
        <w:rPr>
          <w:lang w:val="en-US"/>
        </w:rPr>
        <w:t>, flow, etc</w:t>
      </w:r>
      <w:r>
        <w:rPr>
          <w:lang w:val="en-US"/>
        </w:rPr>
        <w:t>?</w:t>
      </w:r>
    </w:p>
  </w:comment>
  <w:comment w:id="224" w:author="BOUCADAIR Mohamed INNOV/NET" w:date="2021-10-28T13:38:00Z" w:initials="BMI">
    <w:p w14:paraId="0AEE45F6" w14:textId="7F8972FB" w:rsidR="008B3C11" w:rsidRPr="008B3C11" w:rsidRDefault="008B3C1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B3C11">
        <w:rPr>
          <w:rStyle w:val="Marquedecommentaire"/>
          <w:lang w:val="en-US"/>
        </w:rPr>
        <w:t>How owns th</w:t>
      </w:r>
      <w:r>
        <w:rPr>
          <w:rStyle w:val="Marquedecommentaire"/>
          <w:lang w:val="en-US"/>
        </w:rPr>
        <w:t>is information?</w:t>
      </w:r>
    </w:p>
  </w:comment>
  <w:comment w:id="229" w:author="BOUCADAIR Mohamed INNOV/NET" w:date="2021-10-28T13:39:00Z" w:initials="BMI">
    <w:p w14:paraId="570D0703" w14:textId="60DE2964" w:rsidR="008B3C11" w:rsidRPr="008B3C11" w:rsidRDefault="008B3C1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B3C11">
        <w:rPr>
          <w:lang w:val="en-US"/>
        </w:rPr>
        <w:t>Does this still apply e</w:t>
      </w:r>
      <w:r>
        <w:rPr>
          <w:lang w:val="en-US"/>
        </w:rPr>
        <w:t>ven in the presence of SF (such as a DDoS mitigator)?</w:t>
      </w:r>
    </w:p>
  </w:comment>
  <w:comment w:id="230" w:author="BOUCADAIR Mohamed INNOV/NET" w:date="2021-10-28T11:10:00Z" w:initials="BMI">
    <w:p w14:paraId="795BB6BF" w14:textId="6BF79CED" w:rsidR="00884D8B" w:rsidRPr="00884D8B" w:rsidRDefault="00884D8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84D8B">
        <w:rPr>
          <w:lang w:val="en-US"/>
        </w:rPr>
        <w:t>NSH is not the outer h</w:t>
      </w:r>
      <w:r>
        <w:rPr>
          <w:lang w:val="en-US"/>
        </w:rPr>
        <w:t>eader</w:t>
      </w:r>
    </w:p>
  </w:comment>
  <w:comment w:id="233" w:author="BOUCADAIR Mohamed INNOV/NET" w:date="2021-10-28T13:40:00Z" w:initials="BMI">
    <w:p w14:paraId="2F6C9DB7" w14:textId="5BC6DDB0" w:rsidR="006834CC" w:rsidRPr="006834CC" w:rsidRDefault="006834C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834CC">
        <w:rPr>
          <w:lang w:val="en-US"/>
        </w:rPr>
        <w:t>When a congestion is o</w:t>
      </w:r>
      <w:r>
        <w:rPr>
          <w:lang w:val="en-US"/>
        </w:rPr>
        <w:t xml:space="preserve">bserved, to what extend these messages will further exacerbate the congestion conditions? </w:t>
      </w:r>
    </w:p>
  </w:comment>
  <w:comment w:id="238" w:author="BOUCADAIR Mohamed INNOV/NET" w:date="2021-10-28T11:14:00Z" w:initials="BMI">
    <w:p w14:paraId="251140BA" w14:textId="1F8D6B36" w:rsidR="00884D8B" w:rsidRPr="00884D8B" w:rsidRDefault="00884D8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84D8B">
        <w:rPr>
          <w:lang w:val="en-US"/>
        </w:rPr>
        <w:t>Which may be between every S</w:t>
      </w:r>
      <w:r>
        <w:rPr>
          <w:lang w:val="en-US"/>
        </w:rPr>
        <w:t xml:space="preserve">FF and a classifier.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D8F593" w15:done="0"/>
  <w15:commentEx w15:paraId="3FF040D3" w15:done="0"/>
  <w15:commentEx w15:paraId="00AA1AB2" w15:done="0"/>
  <w15:commentEx w15:paraId="7ABB595B" w15:done="0"/>
  <w15:commentEx w15:paraId="253D8FE2" w15:done="0"/>
  <w15:commentEx w15:paraId="522D064F" w15:done="0"/>
  <w15:commentEx w15:paraId="45642B1B" w15:done="0"/>
  <w15:commentEx w15:paraId="58AAF027" w15:done="0"/>
  <w15:commentEx w15:paraId="343320A6" w15:done="0"/>
  <w15:commentEx w15:paraId="5715096D" w15:done="0"/>
  <w15:commentEx w15:paraId="04F8C13F" w15:done="0"/>
  <w15:commentEx w15:paraId="7B509795" w15:done="0"/>
  <w15:commentEx w15:paraId="1D78F95E" w15:done="0"/>
  <w15:commentEx w15:paraId="180522A3" w15:done="0"/>
  <w15:commentEx w15:paraId="08B395D8" w15:done="0"/>
  <w15:commentEx w15:paraId="2048B0ED" w15:done="0"/>
  <w15:commentEx w15:paraId="3EC4BF55" w15:done="0"/>
  <w15:commentEx w15:paraId="3CC51290" w15:done="0"/>
  <w15:commentEx w15:paraId="5082A279" w15:done="0"/>
  <w15:commentEx w15:paraId="31DE316A" w15:done="0"/>
  <w15:commentEx w15:paraId="5DAA1845" w15:done="0"/>
  <w15:commentEx w15:paraId="2298C517" w15:done="0"/>
  <w15:commentEx w15:paraId="79935741" w15:done="0"/>
  <w15:commentEx w15:paraId="4618660E" w15:done="0"/>
  <w15:commentEx w15:paraId="472DA585" w15:done="0"/>
  <w15:commentEx w15:paraId="0AF063C9" w15:done="0"/>
  <w15:commentEx w15:paraId="681449E9" w15:done="0"/>
  <w15:commentEx w15:paraId="66507A61" w15:done="0"/>
  <w15:commentEx w15:paraId="1DBFB7E5" w15:done="0"/>
  <w15:commentEx w15:paraId="7B902890" w15:done="0"/>
  <w15:commentEx w15:paraId="2F9361D9" w15:done="0"/>
  <w15:commentEx w15:paraId="05715764" w15:done="0"/>
  <w15:commentEx w15:paraId="23FC6539" w15:done="0"/>
  <w15:commentEx w15:paraId="6F344BA5" w15:done="0"/>
  <w15:commentEx w15:paraId="0CB42921" w15:done="0"/>
  <w15:commentEx w15:paraId="1B155999" w15:done="0"/>
  <w15:commentEx w15:paraId="79C58C50" w15:done="0"/>
  <w15:commentEx w15:paraId="0AEE45F6" w15:done="0"/>
  <w15:commentEx w15:paraId="570D0703" w15:done="0"/>
  <w15:commentEx w15:paraId="795BB6BF" w15:done="0"/>
  <w15:commentEx w15:paraId="2F6C9DB7" w15:done="0"/>
  <w15:commentEx w15:paraId="251140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506EA" w16cex:dateUtc="2021-10-28T09:24:00Z"/>
  <w16cex:commentExtensible w16cex:durableId="2524EC23" w16cex:dateUtc="2021-10-28T07:30:00Z"/>
  <w16cex:commentExtensible w16cex:durableId="2524EC7A" w16cex:dateUtc="2021-10-28T07:31:00Z"/>
  <w16cex:commentExtensible w16cex:durableId="2524ED4B" w16cex:dateUtc="2021-10-28T07:35:00Z"/>
  <w16cex:commentExtensible w16cex:durableId="2524EFAF" w16cex:dateUtc="2021-10-28T07:45:00Z"/>
  <w16cex:commentExtensible w16cex:durableId="2524F013" w16cex:dateUtc="2021-10-28T07:46:00Z"/>
  <w16cex:commentExtensible w16cex:durableId="2524F270" w16cex:dateUtc="2021-10-28T07:57:00Z"/>
  <w16cex:commentExtensible w16cex:durableId="2524F2E1" w16cex:dateUtc="2021-10-28T07:58:00Z"/>
  <w16cex:commentExtensible w16cex:durableId="252520EB" w16cex:dateUtc="2021-10-28T11:15:00Z"/>
  <w16cex:commentExtensible w16cex:durableId="2524F3BC" w16cex:dateUtc="2021-10-28T08:02:00Z"/>
  <w16cex:commentExtensible w16cex:durableId="25252143" w16cex:dateUtc="2021-10-28T11:16:00Z"/>
  <w16cex:commentExtensible w16cex:durableId="2524F5A3" w16cex:dateUtc="2021-10-28T08:10:00Z"/>
  <w16cex:commentExtensible w16cex:durableId="2524F609" w16cex:dateUtc="2021-10-28T08:12:00Z"/>
  <w16cex:commentExtensible w16cex:durableId="2524F772" w16cex:dateUtc="2021-10-28T08:18:00Z"/>
  <w16cex:commentExtensible w16cex:durableId="2524F78E" w16cex:dateUtc="2021-10-28T08:18:00Z"/>
  <w16cex:commentExtensible w16cex:durableId="2524F825" w16cex:dateUtc="2021-10-28T08:21:00Z"/>
  <w16cex:commentExtensible w16cex:durableId="252521DF" w16cex:dateUtc="2021-10-28T11:19:00Z"/>
  <w16cex:commentExtensible w16cex:durableId="2524F937" w16cex:dateUtc="2021-10-28T08:25:00Z"/>
  <w16cex:commentExtensible w16cex:durableId="2524F9A2" w16cex:dateUtc="2021-10-28T08:27:00Z"/>
  <w16cex:commentExtensible w16cex:durableId="2524FD63" w16cex:dateUtc="2021-10-28T08:43:00Z"/>
  <w16cex:commentExtensible w16cex:durableId="2524FBC4" w16cex:dateUtc="2021-10-28T08:36:00Z"/>
  <w16cex:commentExtensible w16cex:durableId="2524FCA0" w16cex:dateUtc="2021-10-28T08:40:00Z"/>
  <w16cex:commentExtensible w16cex:durableId="2524FCEC" w16cex:dateUtc="2021-10-28T08:41:00Z"/>
  <w16cex:commentExtensible w16cex:durableId="2524FCCF" w16cex:dateUtc="2021-10-28T08:41:00Z"/>
  <w16cex:commentExtensible w16cex:durableId="25252383" w16cex:dateUtc="2021-10-28T11:26:00Z"/>
  <w16cex:commentExtensible w16cex:durableId="252523BC" w16cex:dateUtc="2021-10-28T11:27:00Z"/>
  <w16cex:commentExtensible w16cex:durableId="2524FDDE" w16cex:dateUtc="2021-10-28T08:45:00Z"/>
  <w16cex:commentExtensible w16cex:durableId="2524FE87" w16cex:dateUtc="2021-10-28T08:48:00Z"/>
  <w16cex:commentExtensible w16cex:durableId="25250577" w16cex:dateUtc="2021-10-28T09:18:00Z"/>
  <w16cex:commentExtensible w16cex:durableId="2524FED4" w16cex:dateUtc="2021-10-28T08:49:00Z"/>
  <w16cex:commentExtensible w16cex:durableId="2524FFB4" w16cex:dateUtc="2021-10-28T08:53:00Z"/>
  <w16cex:commentExtensible w16cex:durableId="252500F9" w16cex:dateUtc="2021-10-28T08:59:00Z"/>
  <w16cex:commentExtensible w16cex:durableId="25250189" w16cex:dateUtc="2021-10-28T09:01:00Z"/>
  <w16cex:commentExtensible w16cex:durableId="252501C1" w16cex:dateUtc="2021-10-28T09:02:00Z"/>
  <w16cex:commentExtensible w16cex:durableId="252524CC" w16cex:dateUtc="2021-10-28T11:31:00Z"/>
  <w16cex:commentExtensible w16cex:durableId="252524FF" w16cex:dateUtc="2021-10-28T11:32:00Z"/>
  <w16cex:commentExtensible w16cex:durableId="25250637" w16cex:dateUtc="2021-10-28T09:21:00Z"/>
  <w16cex:commentExtensible w16cex:durableId="25252649" w16cex:dateUtc="2021-10-28T11:38:00Z"/>
  <w16cex:commentExtensible w16cex:durableId="25252683" w16cex:dateUtc="2021-10-28T11:39:00Z"/>
  <w16cex:commentExtensible w16cex:durableId="252503BB" w16cex:dateUtc="2021-10-28T09:10:00Z"/>
  <w16cex:commentExtensible w16cex:durableId="252526E8" w16cex:dateUtc="2021-10-28T11:40:00Z"/>
  <w16cex:commentExtensible w16cex:durableId="2525047B" w16cex:dateUtc="2021-10-28T0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D8F593" w16cid:durableId="252506EA"/>
  <w16cid:commentId w16cid:paraId="3FF040D3" w16cid:durableId="2524EC23"/>
  <w16cid:commentId w16cid:paraId="00AA1AB2" w16cid:durableId="2524EC7A"/>
  <w16cid:commentId w16cid:paraId="7ABB595B" w16cid:durableId="2524ED4B"/>
  <w16cid:commentId w16cid:paraId="253D8FE2" w16cid:durableId="2524EFAF"/>
  <w16cid:commentId w16cid:paraId="522D064F" w16cid:durableId="2524F013"/>
  <w16cid:commentId w16cid:paraId="45642B1B" w16cid:durableId="2524F270"/>
  <w16cid:commentId w16cid:paraId="58AAF027" w16cid:durableId="2524F2E1"/>
  <w16cid:commentId w16cid:paraId="343320A6" w16cid:durableId="252520EB"/>
  <w16cid:commentId w16cid:paraId="5715096D" w16cid:durableId="2524F3BC"/>
  <w16cid:commentId w16cid:paraId="04F8C13F" w16cid:durableId="25252143"/>
  <w16cid:commentId w16cid:paraId="7B509795" w16cid:durableId="2524F5A3"/>
  <w16cid:commentId w16cid:paraId="1D78F95E" w16cid:durableId="2524F609"/>
  <w16cid:commentId w16cid:paraId="180522A3" w16cid:durableId="2524F772"/>
  <w16cid:commentId w16cid:paraId="08B395D8" w16cid:durableId="2524F78E"/>
  <w16cid:commentId w16cid:paraId="2048B0ED" w16cid:durableId="2524F825"/>
  <w16cid:commentId w16cid:paraId="3EC4BF55" w16cid:durableId="252521DF"/>
  <w16cid:commentId w16cid:paraId="3CC51290" w16cid:durableId="2524F937"/>
  <w16cid:commentId w16cid:paraId="5082A279" w16cid:durableId="2524F9A2"/>
  <w16cid:commentId w16cid:paraId="31DE316A" w16cid:durableId="2524FD63"/>
  <w16cid:commentId w16cid:paraId="5DAA1845" w16cid:durableId="2524FBC4"/>
  <w16cid:commentId w16cid:paraId="2298C517" w16cid:durableId="2524FCA0"/>
  <w16cid:commentId w16cid:paraId="79935741" w16cid:durableId="2524FCEC"/>
  <w16cid:commentId w16cid:paraId="4618660E" w16cid:durableId="2524FCCF"/>
  <w16cid:commentId w16cid:paraId="472DA585" w16cid:durableId="25252383"/>
  <w16cid:commentId w16cid:paraId="0AF063C9" w16cid:durableId="252523BC"/>
  <w16cid:commentId w16cid:paraId="681449E9" w16cid:durableId="2524FDDE"/>
  <w16cid:commentId w16cid:paraId="66507A61" w16cid:durableId="2524FE87"/>
  <w16cid:commentId w16cid:paraId="1DBFB7E5" w16cid:durableId="25250577"/>
  <w16cid:commentId w16cid:paraId="7B902890" w16cid:durableId="2524FED4"/>
  <w16cid:commentId w16cid:paraId="2F9361D9" w16cid:durableId="2524FFB4"/>
  <w16cid:commentId w16cid:paraId="05715764" w16cid:durableId="252500F9"/>
  <w16cid:commentId w16cid:paraId="23FC6539" w16cid:durableId="25250189"/>
  <w16cid:commentId w16cid:paraId="6F344BA5" w16cid:durableId="252501C1"/>
  <w16cid:commentId w16cid:paraId="0CB42921" w16cid:durableId="252524CC"/>
  <w16cid:commentId w16cid:paraId="1B155999" w16cid:durableId="252524FF"/>
  <w16cid:commentId w16cid:paraId="79C58C50" w16cid:durableId="25250637"/>
  <w16cid:commentId w16cid:paraId="0AEE45F6" w16cid:durableId="25252649"/>
  <w16cid:commentId w16cid:paraId="570D0703" w16cid:durableId="25252683"/>
  <w16cid:commentId w16cid:paraId="795BB6BF" w16cid:durableId="252503BB"/>
  <w16cid:commentId w16cid:paraId="2F6C9DB7" w16cid:durableId="252526E8"/>
  <w16cid:commentId w16cid:paraId="251140BA" w16cid:durableId="252504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685B" w14:textId="77777777" w:rsidR="006812CE" w:rsidRDefault="006812CE" w:rsidP="006627FE">
      <w:pPr>
        <w:spacing w:after="0" w:line="240" w:lineRule="auto"/>
      </w:pPr>
      <w:r>
        <w:separator/>
      </w:r>
    </w:p>
  </w:endnote>
  <w:endnote w:type="continuationSeparator" w:id="0">
    <w:p w14:paraId="6BC5FA1F" w14:textId="77777777" w:rsidR="006812CE" w:rsidRDefault="006812CE" w:rsidP="0066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20200" w14:textId="2FC41F84" w:rsidR="006627FE" w:rsidRDefault="006627F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F9E82B" wp14:editId="78FA19F7">
              <wp:simplePos x="0" y="0"/>
              <wp:positionH relativeFrom="page">
                <wp:posOffset>0</wp:posOffset>
              </wp:positionH>
              <wp:positionV relativeFrom="page">
                <wp:posOffset>10273030</wp:posOffset>
              </wp:positionV>
              <wp:extent cx="7560310" cy="228600"/>
              <wp:effectExtent l="0" t="0" r="0" b="0"/>
              <wp:wrapNone/>
              <wp:docPr id="1" name="MSIPCMe4b149ef8b6f56b1f458dd8a" descr="{&quot;HashCode&quot;:-3092035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8BA11D" w14:textId="261AED2E" w:rsidR="006627FE" w:rsidRPr="006627FE" w:rsidRDefault="006627FE" w:rsidP="006627FE">
                          <w:pPr>
                            <w:spacing w:after="0"/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F9E82B" id="_x0000_t202" coordsize="21600,21600" o:spt="202" path="m,l,21600r21600,l21600,xe">
              <v:stroke joinstyle="miter"/>
              <v:path gradientshapeok="t" o:connecttype="rect"/>
            </v:shapetype>
            <v:shape id="MSIPCMe4b149ef8b6f56b1f458dd8a" o:spid="_x0000_s1026" type="#_x0000_t202" alt="{&quot;HashCode&quot;:-309203560,&quot;Height&quot;:841.0,&quot;Width&quot;:595.0,&quot;Placement&quot;:&quot;Footer&quot;,&quot;Index&quot;:&quot;Primary&quot;,&quot;Section&quot;:1,&quot;Top&quot;:0.0,&quot;Left&quot;:0.0}" style="position:absolute;margin-left:0;margin-top:808.9pt;width:595.3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" o:allowincell="f" filled="f" stroked="f" strokeweight=".5pt">
              <v:fill o:detectmouseclick="t"/>
              <v:textbox inset=",0,,0">
                <w:txbxContent>
                  <w:p w14:paraId="098BA11D" w14:textId="261AED2E" w:rsidR="006627FE" w:rsidRPr="006627FE" w:rsidRDefault="006627FE" w:rsidP="006627FE">
                    <w:pPr>
                      <w:spacing w:after="0"/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8E87C" w14:textId="77777777" w:rsidR="006812CE" w:rsidRDefault="006812CE" w:rsidP="006627FE">
      <w:pPr>
        <w:spacing w:after="0" w:line="240" w:lineRule="auto"/>
      </w:pPr>
      <w:r>
        <w:separator/>
      </w:r>
    </w:p>
  </w:footnote>
  <w:footnote w:type="continuationSeparator" w:id="0">
    <w:p w14:paraId="0FC3EFE3" w14:textId="77777777" w:rsidR="006812CE" w:rsidRDefault="006812CE" w:rsidP="006627F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D2"/>
    <w:rsid w:val="00057212"/>
    <w:rsid w:val="000A1EF7"/>
    <w:rsid w:val="000B00BE"/>
    <w:rsid w:val="000D2392"/>
    <w:rsid w:val="001006BF"/>
    <w:rsid w:val="001455AF"/>
    <w:rsid w:val="001D157A"/>
    <w:rsid w:val="002B4C4A"/>
    <w:rsid w:val="002F3FA7"/>
    <w:rsid w:val="003700CE"/>
    <w:rsid w:val="003B074C"/>
    <w:rsid w:val="003C76DF"/>
    <w:rsid w:val="003D51C5"/>
    <w:rsid w:val="004424BA"/>
    <w:rsid w:val="00467CCA"/>
    <w:rsid w:val="005018DC"/>
    <w:rsid w:val="005241DB"/>
    <w:rsid w:val="00582ECE"/>
    <w:rsid w:val="006627FE"/>
    <w:rsid w:val="0067136A"/>
    <w:rsid w:val="00671762"/>
    <w:rsid w:val="006812CE"/>
    <w:rsid w:val="006834CC"/>
    <w:rsid w:val="006C1BED"/>
    <w:rsid w:val="006D2900"/>
    <w:rsid w:val="006E67EF"/>
    <w:rsid w:val="006F5EF9"/>
    <w:rsid w:val="0074481C"/>
    <w:rsid w:val="00797261"/>
    <w:rsid w:val="007B0CBB"/>
    <w:rsid w:val="007F6C57"/>
    <w:rsid w:val="00800AEB"/>
    <w:rsid w:val="008071C5"/>
    <w:rsid w:val="008261F6"/>
    <w:rsid w:val="008354F9"/>
    <w:rsid w:val="00867B90"/>
    <w:rsid w:val="00884D8B"/>
    <w:rsid w:val="0089497F"/>
    <w:rsid w:val="008B3C11"/>
    <w:rsid w:val="008C70AB"/>
    <w:rsid w:val="00964F8D"/>
    <w:rsid w:val="0098358C"/>
    <w:rsid w:val="009A7766"/>
    <w:rsid w:val="009C070F"/>
    <w:rsid w:val="00A149A0"/>
    <w:rsid w:val="00A62305"/>
    <w:rsid w:val="00A778FD"/>
    <w:rsid w:val="00A87D13"/>
    <w:rsid w:val="00A96920"/>
    <w:rsid w:val="00B076EA"/>
    <w:rsid w:val="00B56097"/>
    <w:rsid w:val="00BF65BF"/>
    <w:rsid w:val="00C40B55"/>
    <w:rsid w:val="00C41C05"/>
    <w:rsid w:val="00C41C17"/>
    <w:rsid w:val="00C70FE1"/>
    <w:rsid w:val="00C73C79"/>
    <w:rsid w:val="00C77BD6"/>
    <w:rsid w:val="00C91218"/>
    <w:rsid w:val="00C95003"/>
    <w:rsid w:val="00CD19D5"/>
    <w:rsid w:val="00D3463B"/>
    <w:rsid w:val="00DC133B"/>
    <w:rsid w:val="00E702AA"/>
    <w:rsid w:val="00E94B6D"/>
    <w:rsid w:val="00EF1613"/>
    <w:rsid w:val="00F311D2"/>
    <w:rsid w:val="00F860BF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DEDAC"/>
  <w15:chartTrackingRefBased/>
  <w15:docId w15:val="{92BEA4D8-5C8A-4AA1-B37A-84B0D1CD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C13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C133B"/>
    <w:rPr>
      <w:rFonts w:ascii="Consolas" w:hAnsi="Consolas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6F5EF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5EF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5EF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5EF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F5EF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EF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2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27FE"/>
  </w:style>
  <w:style w:type="paragraph" w:styleId="Pieddepage">
    <w:name w:val="footer"/>
    <w:basedOn w:val="Normal"/>
    <w:link w:val="PieddepageCar"/>
    <w:uiPriority w:val="99"/>
    <w:unhideWhenUsed/>
    <w:rsid w:val="00662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27FE"/>
  </w:style>
  <w:style w:type="character" w:styleId="Lienhypertexte">
    <w:name w:val="Hyperlink"/>
    <w:basedOn w:val="Policepardfaut"/>
    <w:uiPriority w:val="99"/>
    <w:semiHidden/>
    <w:unhideWhenUsed/>
    <w:rsid w:val="00CD19D5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0D2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239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tracker.ietf.org/doc/draft-ietf-tsvwg-rfc6040update-shi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35</Pages>
  <Words>10016</Words>
  <Characters>55092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15</cp:revision>
  <dcterms:created xsi:type="dcterms:W3CDTF">2021-10-28T09:24:00Z</dcterms:created>
  <dcterms:modified xsi:type="dcterms:W3CDTF">2021-10-28T11:44:00Z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2021-10-28T08:19:52Z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65a56d18-6a04-469f-90f1-32323f9a22c9</vt:lpwstr>
  </property>
  <property fmtid="{D5CDD505-2E9C-101B-9397-08002B2CF9AE}" pid="8" name="MSIP_Label_07222825-62ea-40f3-96b5-5375c07996e2_ContentBits">
    <vt:lpwstr>0</vt:lpwstr>
  </property>
</Properties>
</file>