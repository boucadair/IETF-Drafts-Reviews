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C3E44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>Network Working Group                                          G. Mirsky</w:t>
      </w:r>
    </w:p>
    <w:p w14:paraId="414DB974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>Internet-Draft                                                J. Halpern</w:t>
      </w:r>
    </w:p>
    <w:p w14:paraId="5DD06F8E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>Intended status: Standards Track                                Ericsson</w:t>
      </w:r>
    </w:p>
    <w:p w14:paraId="20548151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Expires: 9 </w:t>
      </w:r>
      <w:r w:rsidRPr="00FA4236">
        <w:rPr>
          <w:rFonts w:ascii="Courier New" w:hAnsi="Courier New" w:cs="Courier New"/>
        </w:rPr>
        <w:t>September 2023                                         X. Min</w:t>
      </w:r>
    </w:p>
    <w:p w14:paraId="64F1B506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                                                         ZTE Corp.</w:t>
      </w:r>
    </w:p>
    <w:p w14:paraId="27BA94A7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                                                          A. Clemm</w:t>
      </w:r>
    </w:p>
    <w:p w14:paraId="3BE58C9B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                                          </w:t>
      </w:r>
      <w:r w:rsidRPr="00FA4236">
        <w:rPr>
          <w:rFonts w:ascii="Courier New" w:hAnsi="Courier New" w:cs="Courier New"/>
        </w:rPr>
        <w:t xml:space="preserve">            J. </w:t>
      </w:r>
      <w:proofErr w:type="spellStart"/>
      <w:r w:rsidRPr="00FA4236">
        <w:rPr>
          <w:rFonts w:ascii="Courier New" w:hAnsi="Courier New" w:cs="Courier New"/>
        </w:rPr>
        <w:t>Strassner</w:t>
      </w:r>
      <w:proofErr w:type="spellEnd"/>
    </w:p>
    <w:p w14:paraId="704FEA27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                                                         </w:t>
      </w:r>
      <w:proofErr w:type="spellStart"/>
      <w:r w:rsidRPr="00FA4236">
        <w:rPr>
          <w:rFonts w:ascii="Courier New" w:hAnsi="Courier New" w:cs="Courier New"/>
        </w:rPr>
        <w:t>Futurewei</w:t>
      </w:r>
      <w:proofErr w:type="spellEnd"/>
    </w:p>
    <w:p w14:paraId="44D6BDD3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                                                       J. Francois</w:t>
      </w:r>
    </w:p>
    <w:p w14:paraId="7D3D119A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                                                             </w:t>
      </w:r>
      <w:proofErr w:type="spellStart"/>
      <w:r w:rsidRPr="00FA4236">
        <w:rPr>
          <w:rFonts w:ascii="Courier New" w:hAnsi="Courier New" w:cs="Courier New"/>
        </w:rPr>
        <w:t>Inria</w:t>
      </w:r>
      <w:proofErr w:type="spellEnd"/>
    </w:p>
    <w:p w14:paraId="2AD94BDD" w14:textId="286855EF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      </w:t>
      </w:r>
      <w:r w:rsidRPr="00FA4236">
        <w:rPr>
          <w:rFonts w:ascii="Courier New" w:hAnsi="Courier New" w:cs="Courier New"/>
        </w:rPr>
        <w:t xml:space="preserve">                                                8 March 2023</w:t>
      </w:r>
    </w:p>
    <w:p w14:paraId="0028A1E7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Precision Availability Metrics for SLO-Governed End-to-End Services</w:t>
      </w:r>
    </w:p>
    <w:p w14:paraId="31D7BB83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                   draft-ietf-ippm-pam-01</w:t>
      </w:r>
    </w:p>
    <w:p w14:paraId="3C416AF5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>Abstract</w:t>
      </w:r>
    </w:p>
    <w:p w14:paraId="34B0FD1D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This document defines a set of metrics for networking services wi</w:t>
      </w:r>
      <w:r w:rsidRPr="00FA4236">
        <w:rPr>
          <w:rFonts w:ascii="Courier New" w:hAnsi="Courier New" w:cs="Courier New"/>
        </w:rPr>
        <w:t>th</w:t>
      </w:r>
    </w:p>
    <w:p w14:paraId="04EB1FA6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performance requirements expressed as Service Level Objectives (SLO).</w:t>
      </w:r>
    </w:p>
    <w:p w14:paraId="4B29DC2D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These metrics, referred to as Precision Availability Metrics (PAM),</w:t>
      </w:r>
    </w:p>
    <w:p w14:paraId="1FF07F05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are useful for defining and monitoring </w:t>
      </w:r>
      <w:del w:id="0" w:author="JACQUENET Christian INNOV/NET" w:date="2023-05-25T14:39:00Z">
        <w:r w:rsidRPr="00FA4236" w:rsidDel="00A61808">
          <w:rPr>
            <w:rFonts w:ascii="Courier New" w:hAnsi="Courier New" w:cs="Courier New"/>
          </w:rPr>
          <w:delText xml:space="preserve">of </w:delText>
        </w:r>
      </w:del>
      <w:r w:rsidRPr="00FA4236">
        <w:rPr>
          <w:rFonts w:ascii="Courier New" w:hAnsi="Courier New" w:cs="Courier New"/>
        </w:rPr>
        <w:t>SLOs.  For example, PAM can</w:t>
      </w:r>
    </w:p>
    <w:p w14:paraId="6845A008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be used by providers and/or users of </w:t>
      </w:r>
      <w:del w:id="1" w:author="JACQUENET Christian INNOV/NET" w:date="2023-05-25T14:39:00Z">
        <w:r w:rsidRPr="00FA4236" w:rsidDel="00A61808">
          <w:rPr>
            <w:rFonts w:ascii="Courier New" w:hAnsi="Courier New" w:cs="Courier New"/>
          </w:rPr>
          <w:delText xml:space="preserve">the </w:delText>
        </w:r>
      </w:del>
      <w:ins w:id="2" w:author="JACQUENET Christian INNOV/NET" w:date="2023-05-25T14:39:00Z">
        <w:r w:rsidR="00A61808">
          <w:rPr>
            <w:rFonts w:ascii="Courier New" w:hAnsi="Courier New" w:cs="Courier New"/>
          </w:rPr>
          <w:t>a</w:t>
        </w:r>
        <w:r w:rsidR="00A61808" w:rsidRPr="00FA4236">
          <w:rPr>
            <w:rFonts w:ascii="Courier New" w:hAnsi="Courier New" w:cs="Courier New"/>
          </w:rPr>
          <w:t xml:space="preserve"> </w:t>
        </w:r>
      </w:ins>
      <w:r w:rsidRPr="00FA4236">
        <w:rPr>
          <w:rFonts w:ascii="Courier New" w:hAnsi="Courier New" w:cs="Courier New"/>
        </w:rPr>
        <w:t>Network Slice service to</w:t>
      </w:r>
    </w:p>
    <w:p w14:paraId="52193C1B" w14:textId="77777777" w:rsidR="00024D0C" w:rsidRPr="00FA4236" w:rsidDel="00A61808" w:rsidRDefault="0078386A" w:rsidP="00A61808">
      <w:pPr>
        <w:pStyle w:val="Textebrut"/>
        <w:rPr>
          <w:del w:id="3" w:author="JACQUENET Christian INNOV/NET" w:date="2023-05-25T14:39:00Z"/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assess whether the service is provided </w:t>
      </w:r>
      <w:del w:id="4" w:author="JACQUENET Christian INNOV/NET" w:date="2023-05-25T14:39:00Z">
        <w:r w:rsidRPr="00FA4236" w:rsidDel="00A61808">
          <w:rPr>
            <w:rFonts w:ascii="Courier New" w:hAnsi="Courier New" w:cs="Courier New"/>
          </w:rPr>
          <w:delText>in compliance with its</w:delText>
        </w:r>
      </w:del>
    </w:p>
    <w:p w14:paraId="2D23B28C" w14:textId="77777777" w:rsidR="00024D0C" w:rsidRPr="00FA4236" w:rsidRDefault="0078386A" w:rsidP="00A61808">
      <w:pPr>
        <w:pStyle w:val="Textebrut"/>
        <w:rPr>
          <w:rFonts w:ascii="Courier New" w:hAnsi="Courier New" w:cs="Courier New"/>
        </w:rPr>
      </w:pPr>
      <w:del w:id="5" w:author="JACQUENET Christian INNOV/NET" w:date="2023-05-25T14:39:00Z">
        <w:r w:rsidRPr="00FA4236" w:rsidDel="00A61808">
          <w:rPr>
            <w:rFonts w:ascii="Courier New" w:hAnsi="Courier New" w:cs="Courier New"/>
          </w:rPr>
          <w:delText xml:space="preserve">   specified quality, i.e., </w:delText>
        </w:r>
      </w:del>
      <w:r w:rsidRPr="00FA4236">
        <w:rPr>
          <w:rFonts w:ascii="Courier New" w:hAnsi="Courier New" w:cs="Courier New"/>
        </w:rPr>
        <w:t>in accordance with its defined SLOs.</w:t>
      </w:r>
    </w:p>
    <w:p w14:paraId="4D857D6D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>Status of This Memo</w:t>
      </w:r>
    </w:p>
    <w:p w14:paraId="15298CE7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This Internet-Draft is submitted in full conformance with the</w:t>
      </w:r>
    </w:p>
    <w:p w14:paraId="760F2646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provisions of BCP 78 and BCP 79.</w:t>
      </w:r>
    </w:p>
    <w:p w14:paraId="3E3C39A6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Internet-Drafts are working documents of the Internet Engineering</w:t>
      </w:r>
    </w:p>
    <w:p w14:paraId="277C76A3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Task Force (IETF).  Note that other groups may also distribute</w:t>
      </w:r>
    </w:p>
    <w:p w14:paraId="6CE0232E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working documents</w:t>
      </w:r>
      <w:r w:rsidRPr="00FA4236">
        <w:rPr>
          <w:rFonts w:ascii="Courier New" w:hAnsi="Courier New" w:cs="Courier New"/>
        </w:rPr>
        <w:t xml:space="preserve"> as Internet-Drafts.  The list of current Internet-</w:t>
      </w:r>
    </w:p>
    <w:p w14:paraId="6DB27EFD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Drafts is at https://datatracker.ietf.org/drafts/current/.</w:t>
      </w:r>
    </w:p>
    <w:p w14:paraId="73BEA3AC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Internet-Drafts are draft documents valid for a maximum of six months</w:t>
      </w:r>
    </w:p>
    <w:p w14:paraId="7399EFBF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and may be updated, replaced, or obsoleted by other documents at a</w:t>
      </w:r>
      <w:r w:rsidRPr="00FA4236">
        <w:rPr>
          <w:rFonts w:ascii="Courier New" w:hAnsi="Courier New" w:cs="Courier New"/>
        </w:rPr>
        <w:t>ny</w:t>
      </w:r>
    </w:p>
    <w:p w14:paraId="738F72BC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time.  It is inappropriate to use Internet-Drafts as reference</w:t>
      </w:r>
    </w:p>
    <w:p w14:paraId="61319C58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material or to cite them other than as "work in progress."</w:t>
      </w:r>
    </w:p>
    <w:p w14:paraId="4747B429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This Internet-Draft will expire on 9 September 2023.</w:t>
      </w:r>
    </w:p>
    <w:p w14:paraId="24D75AB8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>Copyright Notice</w:t>
      </w:r>
    </w:p>
    <w:p w14:paraId="74C005CE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Copyright (c) 2023 IETF Trust and the persons ide</w:t>
      </w:r>
      <w:r w:rsidRPr="00FA4236">
        <w:rPr>
          <w:rFonts w:ascii="Courier New" w:hAnsi="Courier New" w:cs="Courier New"/>
        </w:rPr>
        <w:t>ntified as the</w:t>
      </w:r>
    </w:p>
    <w:p w14:paraId="05AB9C30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document authors.  All rights reserved.</w:t>
      </w:r>
    </w:p>
    <w:p w14:paraId="239383BA" w14:textId="77777777" w:rsidR="00024D0C" w:rsidRPr="009F642A" w:rsidRDefault="0078386A" w:rsidP="00FA4236">
      <w:pPr>
        <w:pStyle w:val="Textebrut"/>
        <w:rPr>
          <w:rFonts w:ascii="Courier New" w:hAnsi="Courier New" w:cs="Courier New"/>
          <w:lang w:val="fr-FR"/>
        </w:rPr>
      </w:pPr>
      <w:r w:rsidRPr="009F642A">
        <w:rPr>
          <w:rFonts w:ascii="Courier New" w:hAnsi="Courier New" w:cs="Courier New"/>
          <w:lang w:val="fr-FR"/>
        </w:rPr>
        <w:t xml:space="preserve">Mirsky, et al.          Expires 9 </w:t>
      </w:r>
      <w:proofErr w:type="spellStart"/>
      <w:r w:rsidRPr="009F642A">
        <w:rPr>
          <w:rFonts w:ascii="Courier New" w:hAnsi="Courier New" w:cs="Courier New"/>
          <w:lang w:val="fr-FR"/>
        </w:rPr>
        <w:t>September</w:t>
      </w:r>
      <w:proofErr w:type="spellEnd"/>
      <w:r w:rsidRPr="009F642A">
        <w:rPr>
          <w:rFonts w:ascii="Courier New" w:hAnsi="Courier New" w:cs="Courier New"/>
          <w:lang w:val="fr-FR"/>
        </w:rPr>
        <w:t xml:space="preserve"> 2023             </w:t>
      </w:r>
      <w:proofErr w:type="gramStart"/>
      <w:r w:rsidRPr="009F642A">
        <w:rPr>
          <w:rFonts w:ascii="Courier New" w:hAnsi="Courier New" w:cs="Courier New"/>
          <w:lang w:val="fr-FR"/>
        </w:rPr>
        <w:t xml:space="preserve">   [</w:t>
      </w:r>
      <w:proofErr w:type="gramEnd"/>
      <w:r w:rsidRPr="009F642A">
        <w:rPr>
          <w:rFonts w:ascii="Courier New" w:hAnsi="Courier New" w:cs="Courier New"/>
          <w:lang w:val="fr-FR"/>
        </w:rPr>
        <w:t>Page 1]</w:t>
      </w:r>
    </w:p>
    <w:p w14:paraId="6D314970" w14:textId="77777777" w:rsidR="00024D0C" w:rsidRPr="009F642A" w:rsidRDefault="0078386A" w:rsidP="00FA4236">
      <w:pPr>
        <w:pStyle w:val="Textebrut"/>
        <w:rPr>
          <w:rFonts w:ascii="Courier New" w:hAnsi="Courier New" w:cs="Courier New"/>
          <w:lang w:val="fr-FR"/>
        </w:rPr>
      </w:pPr>
      <w:r w:rsidRPr="009F642A">
        <w:rPr>
          <w:rFonts w:ascii="Courier New" w:hAnsi="Courier New" w:cs="Courier New"/>
          <w:lang w:val="fr-FR"/>
        </w:rPr>
        <w:br w:type="page"/>
      </w:r>
    </w:p>
    <w:p w14:paraId="16DB49D9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lastRenderedPageBreak/>
        <w:t>Internet-Draft              PAM for Multi-SLO                 March 2023</w:t>
      </w:r>
    </w:p>
    <w:p w14:paraId="75ACBC8E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This document is subject to BCP 78 and the IETF</w:t>
      </w:r>
      <w:r w:rsidRPr="00FA4236">
        <w:rPr>
          <w:rFonts w:ascii="Courier New" w:hAnsi="Courier New" w:cs="Courier New"/>
        </w:rPr>
        <w:t xml:space="preserve"> Trust's Legal</w:t>
      </w:r>
    </w:p>
    <w:p w14:paraId="7ECA92A9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Provisions Relating to IETF Documents (https://trustee.ietf.org/</w:t>
      </w:r>
    </w:p>
    <w:p w14:paraId="3C695FFF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license-info) in effect on the date of publication of this document.</w:t>
      </w:r>
    </w:p>
    <w:p w14:paraId="31948431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Please review these documents carefully, as they describe your rights</w:t>
      </w:r>
    </w:p>
    <w:p w14:paraId="29A01B60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and restrictions with res</w:t>
      </w:r>
      <w:r w:rsidRPr="00FA4236">
        <w:rPr>
          <w:rFonts w:ascii="Courier New" w:hAnsi="Courier New" w:cs="Courier New"/>
        </w:rPr>
        <w:t>pect to this document.  Code Components</w:t>
      </w:r>
    </w:p>
    <w:p w14:paraId="7E4707F7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extracted from this document must include Revised BSD License text as</w:t>
      </w:r>
    </w:p>
    <w:p w14:paraId="0609839F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described in Section 4.e of the Trust Legal Provisions and are</w:t>
      </w:r>
    </w:p>
    <w:p w14:paraId="360B2C06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provided without warranty as described in the Revised BSD License.</w:t>
      </w:r>
    </w:p>
    <w:p w14:paraId="65A4C409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>Table of Contents</w:t>
      </w:r>
    </w:p>
    <w:p w14:paraId="7D016FA6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1.  </w:t>
      </w:r>
      <w:proofErr w:type="gramStart"/>
      <w:r w:rsidRPr="00FA4236">
        <w:rPr>
          <w:rFonts w:ascii="Courier New" w:hAnsi="Courier New" w:cs="Courier New"/>
        </w:rPr>
        <w:t>Introduction  . . .</w:t>
      </w:r>
      <w:proofErr w:type="gramEnd"/>
      <w:r w:rsidRPr="00FA4236">
        <w:rPr>
          <w:rFonts w:ascii="Courier New" w:hAnsi="Courier New" w:cs="Courier New"/>
        </w:rPr>
        <w:t xml:space="preserve"> . . . . . . . . . . . . . . . . . . . . .   2</w:t>
      </w:r>
    </w:p>
    <w:p w14:paraId="3B25201A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2.  Conventions and Terminology . . . . . . . . . . . . </w:t>
      </w:r>
      <w:proofErr w:type="gramStart"/>
      <w:r w:rsidRPr="00FA4236">
        <w:rPr>
          <w:rFonts w:ascii="Courier New" w:hAnsi="Courier New" w:cs="Courier New"/>
        </w:rPr>
        <w:t>. . . .</w:t>
      </w:r>
      <w:proofErr w:type="gramEnd"/>
      <w:r w:rsidRPr="00FA4236">
        <w:rPr>
          <w:rFonts w:ascii="Courier New" w:hAnsi="Courier New" w:cs="Courier New"/>
        </w:rPr>
        <w:t xml:space="preserve"> .   4</w:t>
      </w:r>
    </w:p>
    <w:p w14:paraId="1A4D5565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2.1.  Terminology</w:t>
      </w:r>
      <w:r w:rsidRPr="00FA4236">
        <w:rPr>
          <w:rFonts w:ascii="Courier New" w:hAnsi="Courier New" w:cs="Courier New"/>
        </w:rPr>
        <w:t xml:space="preserve"> . . . . . . . . . . . . . . . . . . </w:t>
      </w:r>
      <w:proofErr w:type="gramStart"/>
      <w:r w:rsidRPr="00FA4236">
        <w:rPr>
          <w:rFonts w:ascii="Courier New" w:hAnsi="Courier New" w:cs="Courier New"/>
        </w:rPr>
        <w:t>. . . .</w:t>
      </w:r>
      <w:proofErr w:type="gramEnd"/>
      <w:r w:rsidRPr="00FA4236">
        <w:rPr>
          <w:rFonts w:ascii="Courier New" w:hAnsi="Courier New" w:cs="Courier New"/>
        </w:rPr>
        <w:t xml:space="preserve"> .   4</w:t>
      </w:r>
    </w:p>
    <w:p w14:paraId="23D1D644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2.2.  </w:t>
      </w:r>
      <w:proofErr w:type="gramStart"/>
      <w:r w:rsidRPr="00FA4236">
        <w:rPr>
          <w:rFonts w:ascii="Courier New" w:hAnsi="Courier New" w:cs="Courier New"/>
        </w:rPr>
        <w:t>Acronyms  . . .</w:t>
      </w:r>
      <w:proofErr w:type="gramEnd"/>
      <w:r w:rsidRPr="00FA4236">
        <w:rPr>
          <w:rFonts w:ascii="Courier New" w:hAnsi="Courier New" w:cs="Courier New"/>
        </w:rPr>
        <w:t xml:space="preserve"> . . . . . . . . . . . . . . . . . . . . .   4</w:t>
      </w:r>
    </w:p>
    <w:p w14:paraId="4415A89F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3.  Precision Availability </w:t>
      </w:r>
      <w:proofErr w:type="gramStart"/>
      <w:r w:rsidRPr="00FA4236">
        <w:rPr>
          <w:rFonts w:ascii="Courier New" w:hAnsi="Courier New" w:cs="Courier New"/>
        </w:rPr>
        <w:t>Metrics  . . .</w:t>
      </w:r>
      <w:proofErr w:type="gramEnd"/>
      <w:r w:rsidRPr="00FA4236">
        <w:rPr>
          <w:rFonts w:ascii="Courier New" w:hAnsi="Courier New" w:cs="Courier New"/>
        </w:rPr>
        <w:t xml:space="preserve"> . . . . . . . . . . . .   5</w:t>
      </w:r>
    </w:p>
    <w:p w14:paraId="0DF2C544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3.1.  Introducing Violated </w:t>
      </w:r>
      <w:proofErr w:type="gramStart"/>
      <w:r w:rsidRPr="00FA4236">
        <w:rPr>
          <w:rFonts w:ascii="Courier New" w:hAnsi="Courier New" w:cs="Courier New"/>
        </w:rPr>
        <w:t>Intervals  . . .</w:t>
      </w:r>
      <w:proofErr w:type="gramEnd"/>
      <w:r w:rsidRPr="00FA4236">
        <w:rPr>
          <w:rFonts w:ascii="Courier New" w:hAnsi="Courier New" w:cs="Courier New"/>
        </w:rPr>
        <w:t xml:space="preserve"> . . . . . </w:t>
      </w:r>
      <w:r w:rsidRPr="00FA4236">
        <w:rPr>
          <w:rFonts w:ascii="Courier New" w:hAnsi="Courier New" w:cs="Courier New"/>
        </w:rPr>
        <w:t>. . . . .   5</w:t>
      </w:r>
    </w:p>
    <w:p w14:paraId="35866B97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3.2.  Derived Precision Availability </w:t>
      </w:r>
      <w:proofErr w:type="gramStart"/>
      <w:r w:rsidRPr="00FA4236">
        <w:rPr>
          <w:rFonts w:ascii="Courier New" w:hAnsi="Courier New" w:cs="Courier New"/>
        </w:rPr>
        <w:t>Metrics  . . .</w:t>
      </w:r>
      <w:proofErr w:type="gramEnd"/>
      <w:r w:rsidRPr="00FA4236">
        <w:rPr>
          <w:rFonts w:ascii="Courier New" w:hAnsi="Courier New" w:cs="Courier New"/>
        </w:rPr>
        <w:t xml:space="preserve"> . . . . . .   6</w:t>
      </w:r>
    </w:p>
    <w:p w14:paraId="00DA47F1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3.3.  PAM Configuration Settings and Service Availability . . .   7</w:t>
      </w:r>
    </w:p>
    <w:p w14:paraId="510691FC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4.  Statistical SLO . . . . . . . . . . . . . . . . . . </w:t>
      </w:r>
      <w:proofErr w:type="gramStart"/>
      <w:r w:rsidRPr="00FA4236">
        <w:rPr>
          <w:rFonts w:ascii="Courier New" w:hAnsi="Courier New" w:cs="Courier New"/>
        </w:rPr>
        <w:t>. . . .</w:t>
      </w:r>
      <w:proofErr w:type="gramEnd"/>
      <w:r w:rsidRPr="00FA4236">
        <w:rPr>
          <w:rFonts w:ascii="Courier New" w:hAnsi="Courier New" w:cs="Courier New"/>
        </w:rPr>
        <w:t xml:space="preserve"> .   8</w:t>
      </w:r>
    </w:p>
    <w:p w14:paraId="041B5B8D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5.  Other PAM </w:t>
      </w:r>
      <w:proofErr w:type="gramStart"/>
      <w:r w:rsidRPr="00FA4236">
        <w:rPr>
          <w:rFonts w:ascii="Courier New" w:hAnsi="Courier New" w:cs="Courier New"/>
        </w:rPr>
        <w:t>Benefi</w:t>
      </w:r>
      <w:r w:rsidRPr="00FA4236">
        <w:rPr>
          <w:rFonts w:ascii="Courier New" w:hAnsi="Courier New" w:cs="Courier New"/>
        </w:rPr>
        <w:t>ts  . . .</w:t>
      </w:r>
      <w:proofErr w:type="gramEnd"/>
      <w:r w:rsidRPr="00FA4236">
        <w:rPr>
          <w:rFonts w:ascii="Courier New" w:hAnsi="Courier New" w:cs="Courier New"/>
        </w:rPr>
        <w:t xml:space="preserve"> . . . . . . . . . . . . . . . . . .   9</w:t>
      </w:r>
    </w:p>
    <w:p w14:paraId="2893D77D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6.  Extensions and Future </w:t>
      </w:r>
      <w:proofErr w:type="gramStart"/>
      <w:r w:rsidRPr="00FA4236">
        <w:rPr>
          <w:rFonts w:ascii="Courier New" w:hAnsi="Courier New" w:cs="Courier New"/>
        </w:rPr>
        <w:t>Work  . . .</w:t>
      </w:r>
      <w:proofErr w:type="gramEnd"/>
      <w:r w:rsidRPr="00FA4236">
        <w:rPr>
          <w:rFonts w:ascii="Courier New" w:hAnsi="Courier New" w:cs="Courier New"/>
        </w:rPr>
        <w:t xml:space="preserve"> . . . . . . . . . . . . . .   9</w:t>
      </w:r>
    </w:p>
    <w:p w14:paraId="4ABE90C7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7.  IANA Considerations . . . . . . . . . . . . . . . . . . . . .  10</w:t>
      </w:r>
    </w:p>
    <w:p w14:paraId="0BC50F3E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8.  Security Considerations . . . . . . . . . . . . . . .</w:t>
      </w:r>
      <w:r w:rsidRPr="00FA4236">
        <w:rPr>
          <w:rFonts w:ascii="Courier New" w:hAnsi="Courier New" w:cs="Courier New"/>
        </w:rPr>
        <w:t xml:space="preserve"> </w:t>
      </w:r>
      <w:proofErr w:type="gramStart"/>
      <w:r w:rsidRPr="00FA4236">
        <w:rPr>
          <w:rFonts w:ascii="Courier New" w:hAnsi="Courier New" w:cs="Courier New"/>
        </w:rPr>
        <w:t>. . . .</w:t>
      </w:r>
      <w:proofErr w:type="gramEnd"/>
      <w:r w:rsidRPr="00FA4236">
        <w:rPr>
          <w:rFonts w:ascii="Courier New" w:hAnsi="Courier New" w:cs="Courier New"/>
        </w:rPr>
        <w:t xml:space="preserve">  10</w:t>
      </w:r>
    </w:p>
    <w:p w14:paraId="21E6750C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9.  Acknowledgments . . . . . . . . . . . . . . . . . . </w:t>
      </w:r>
      <w:proofErr w:type="gramStart"/>
      <w:r w:rsidRPr="00FA4236">
        <w:rPr>
          <w:rFonts w:ascii="Courier New" w:hAnsi="Courier New" w:cs="Courier New"/>
        </w:rPr>
        <w:t>. . . .</w:t>
      </w:r>
      <w:proofErr w:type="gramEnd"/>
      <w:r w:rsidRPr="00FA4236">
        <w:rPr>
          <w:rFonts w:ascii="Courier New" w:hAnsi="Courier New" w:cs="Courier New"/>
        </w:rPr>
        <w:t xml:space="preserve"> .  11</w:t>
      </w:r>
    </w:p>
    <w:p w14:paraId="212517B1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10. </w:t>
      </w:r>
      <w:proofErr w:type="gramStart"/>
      <w:r w:rsidRPr="00FA4236">
        <w:rPr>
          <w:rFonts w:ascii="Courier New" w:hAnsi="Courier New" w:cs="Courier New"/>
        </w:rPr>
        <w:t>References  . . .</w:t>
      </w:r>
      <w:proofErr w:type="gramEnd"/>
      <w:r w:rsidRPr="00FA4236">
        <w:rPr>
          <w:rFonts w:ascii="Courier New" w:hAnsi="Courier New" w:cs="Courier New"/>
        </w:rPr>
        <w:t xml:space="preserve"> . . . . . . . . . . . . . . . . . . . . . .  11</w:t>
      </w:r>
    </w:p>
    <w:p w14:paraId="270A9BF9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10.1.  Informative References . . . . . . . . . . . . </w:t>
      </w:r>
      <w:proofErr w:type="gramStart"/>
      <w:r w:rsidRPr="00FA4236">
        <w:rPr>
          <w:rFonts w:ascii="Courier New" w:hAnsi="Courier New" w:cs="Courier New"/>
        </w:rPr>
        <w:t>. . . .</w:t>
      </w:r>
      <w:proofErr w:type="gramEnd"/>
      <w:r w:rsidRPr="00FA4236">
        <w:rPr>
          <w:rFonts w:ascii="Courier New" w:hAnsi="Courier New" w:cs="Courier New"/>
        </w:rPr>
        <w:t xml:space="preserve"> .  11</w:t>
      </w:r>
    </w:p>
    <w:p w14:paraId="5D0E5B8C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Contributors' Addresses . . . . . . . . . . . . . . . . . . . . .  12</w:t>
      </w:r>
    </w:p>
    <w:p w14:paraId="0ADAFDA1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Authors' </w:t>
      </w:r>
      <w:proofErr w:type="gramStart"/>
      <w:r w:rsidRPr="00FA4236">
        <w:rPr>
          <w:rFonts w:ascii="Courier New" w:hAnsi="Courier New" w:cs="Courier New"/>
        </w:rPr>
        <w:t>Addresses  . . .</w:t>
      </w:r>
      <w:proofErr w:type="gramEnd"/>
      <w:r w:rsidRPr="00FA4236">
        <w:rPr>
          <w:rFonts w:ascii="Courier New" w:hAnsi="Courier New" w:cs="Courier New"/>
        </w:rPr>
        <w:t xml:space="preserve"> . . . . . . . . . . . . . . . . . . . .  12</w:t>
      </w:r>
    </w:p>
    <w:p w14:paraId="0E40AEF5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>1.  Introduction</w:t>
      </w:r>
    </w:p>
    <w:p w14:paraId="62849996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Network operators</w:t>
      </w:r>
      <w:r w:rsidRPr="00FA4236">
        <w:rPr>
          <w:rFonts w:ascii="Courier New" w:hAnsi="Courier New" w:cs="Courier New"/>
        </w:rPr>
        <w:t xml:space="preserve"> and </w:t>
      </w:r>
      <w:del w:id="6" w:author="JACQUENET Christian INNOV/NET" w:date="2023-05-25T14:39:00Z">
        <w:r w:rsidRPr="00FA4236" w:rsidDel="00A61808">
          <w:rPr>
            <w:rFonts w:ascii="Courier New" w:hAnsi="Courier New" w:cs="Courier New"/>
          </w:rPr>
          <w:delText xml:space="preserve">network </w:delText>
        </w:r>
      </w:del>
      <w:r w:rsidRPr="00FA4236">
        <w:rPr>
          <w:rFonts w:ascii="Courier New" w:hAnsi="Courier New" w:cs="Courier New"/>
        </w:rPr>
        <w:t xml:space="preserve">users often need to assess the </w:t>
      </w:r>
      <w:commentRangeStart w:id="7"/>
      <w:r w:rsidRPr="00FA4236">
        <w:rPr>
          <w:rFonts w:ascii="Courier New" w:hAnsi="Courier New" w:cs="Courier New"/>
        </w:rPr>
        <w:t>quality</w:t>
      </w:r>
      <w:commentRangeEnd w:id="7"/>
      <w:r w:rsidR="00A61808">
        <w:rPr>
          <w:rStyle w:val="Marquedecommentaire"/>
          <w:rFonts w:asciiTheme="minorHAnsi" w:hAnsiTheme="minorHAnsi"/>
        </w:rPr>
        <w:commentReference w:id="7"/>
      </w:r>
    </w:p>
    <w:p w14:paraId="3A18A359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with which network services are being </w:t>
      </w:r>
      <w:commentRangeStart w:id="8"/>
      <w:r w:rsidRPr="00FA4236">
        <w:rPr>
          <w:rFonts w:ascii="Courier New" w:hAnsi="Courier New" w:cs="Courier New"/>
        </w:rPr>
        <w:t>provided and delivered</w:t>
      </w:r>
      <w:commentRangeEnd w:id="8"/>
      <w:r w:rsidR="00A61808">
        <w:rPr>
          <w:rStyle w:val="Marquedecommentaire"/>
          <w:rFonts w:asciiTheme="minorHAnsi" w:hAnsiTheme="minorHAnsi"/>
        </w:rPr>
        <w:commentReference w:id="8"/>
      </w:r>
      <w:r w:rsidRPr="00FA4236">
        <w:rPr>
          <w:rFonts w:ascii="Courier New" w:hAnsi="Courier New" w:cs="Courier New"/>
        </w:rPr>
        <w:t>.  In</w:t>
      </w:r>
    </w:p>
    <w:p w14:paraId="41D8CF7C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particular in cases where </w:t>
      </w:r>
      <w:commentRangeStart w:id="9"/>
      <w:r w:rsidRPr="00FA4236">
        <w:rPr>
          <w:rFonts w:ascii="Courier New" w:hAnsi="Courier New" w:cs="Courier New"/>
        </w:rPr>
        <w:t xml:space="preserve">service level guarantees are given </w:t>
      </w:r>
      <w:commentRangeEnd w:id="9"/>
      <w:r w:rsidR="00A61808">
        <w:rPr>
          <w:rStyle w:val="Marquedecommentaire"/>
          <w:rFonts w:asciiTheme="minorHAnsi" w:hAnsiTheme="minorHAnsi"/>
        </w:rPr>
        <w:commentReference w:id="9"/>
      </w:r>
      <w:r w:rsidRPr="00FA4236">
        <w:rPr>
          <w:rFonts w:ascii="Courier New" w:hAnsi="Courier New" w:cs="Courier New"/>
        </w:rPr>
        <w:t>and</w:t>
      </w:r>
    </w:p>
    <w:p w14:paraId="53352792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service level objectives (SLOs) are </w:t>
      </w:r>
      <w:commentRangeStart w:id="10"/>
      <w:r w:rsidRPr="00FA4236">
        <w:rPr>
          <w:rFonts w:ascii="Courier New" w:hAnsi="Courier New" w:cs="Courier New"/>
        </w:rPr>
        <w:t>defined</w:t>
      </w:r>
      <w:commentRangeEnd w:id="10"/>
      <w:r w:rsidR="00A61808">
        <w:rPr>
          <w:rStyle w:val="Marquedecommentaire"/>
          <w:rFonts w:asciiTheme="minorHAnsi" w:hAnsiTheme="minorHAnsi"/>
        </w:rPr>
        <w:commentReference w:id="10"/>
      </w:r>
      <w:r w:rsidRPr="00FA4236">
        <w:rPr>
          <w:rFonts w:ascii="Courier New" w:hAnsi="Courier New" w:cs="Courier New"/>
        </w:rPr>
        <w:t>, it is essential to</w:t>
      </w:r>
    </w:p>
    <w:p w14:paraId="49B53CFF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provide </w:t>
      </w:r>
      <w:commentRangeStart w:id="11"/>
      <w:r w:rsidRPr="00FA4236">
        <w:rPr>
          <w:rFonts w:ascii="Courier New" w:hAnsi="Courier New" w:cs="Courier New"/>
        </w:rPr>
        <w:t>a measure of the degree with which actual service levels that</w:t>
      </w:r>
    </w:p>
    <w:p w14:paraId="48F1E1B8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are delivered comply with SLOs that were agreed, typically in a</w:t>
      </w:r>
    </w:p>
    <w:p w14:paraId="026D3CF2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contract or agreement</w:t>
      </w:r>
      <w:commentRangeEnd w:id="11"/>
      <w:r w:rsidR="00A61808">
        <w:rPr>
          <w:rStyle w:val="Marquedecommentaire"/>
          <w:rFonts w:asciiTheme="minorHAnsi" w:hAnsiTheme="minorHAnsi"/>
        </w:rPr>
        <w:commentReference w:id="11"/>
      </w:r>
      <w:r w:rsidRPr="00FA4236">
        <w:rPr>
          <w:rFonts w:ascii="Courier New" w:hAnsi="Courier New" w:cs="Courier New"/>
        </w:rPr>
        <w:t>.  Examples of serv</w:t>
      </w:r>
      <w:r w:rsidRPr="00FA4236">
        <w:rPr>
          <w:rFonts w:ascii="Courier New" w:hAnsi="Courier New" w:cs="Courier New"/>
        </w:rPr>
        <w:t xml:space="preserve">ice </w:t>
      </w:r>
      <w:commentRangeStart w:id="12"/>
      <w:r w:rsidRPr="00FA4236">
        <w:rPr>
          <w:rFonts w:ascii="Courier New" w:hAnsi="Courier New" w:cs="Courier New"/>
        </w:rPr>
        <w:t>levels include service</w:t>
      </w:r>
    </w:p>
    <w:p w14:paraId="0E91C82F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latency and packet loss</w:t>
      </w:r>
      <w:commentRangeEnd w:id="12"/>
      <w:r w:rsidR="00A61808">
        <w:rPr>
          <w:rStyle w:val="Marquedecommentaire"/>
          <w:rFonts w:asciiTheme="minorHAnsi" w:hAnsiTheme="minorHAnsi"/>
        </w:rPr>
        <w:commentReference w:id="12"/>
      </w:r>
      <w:r w:rsidRPr="00FA4236">
        <w:rPr>
          <w:rFonts w:ascii="Courier New" w:hAnsi="Courier New" w:cs="Courier New"/>
        </w:rPr>
        <w:t xml:space="preserve">.  </w:t>
      </w:r>
      <w:del w:id="13" w:author="JACQUENET Christian INNOV/NET" w:date="2023-05-25T14:49:00Z">
        <w:r w:rsidRPr="00FA4236" w:rsidDel="009C7A17">
          <w:rPr>
            <w:rFonts w:ascii="Courier New" w:hAnsi="Courier New" w:cs="Courier New"/>
          </w:rPr>
          <w:delText>Simple e</w:delText>
        </w:r>
      </w:del>
      <w:ins w:id="14" w:author="JACQUENET Christian INNOV/NET" w:date="2023-05-25T14:49:00Z">
        <w:r w:rsidR="009C7A17">
          <w:rPr>
            <w:rFonts w:ascii="Courier New" w:hAnsi="Courier New" w:cs="Courier New"/>
          </w:rPr>
          <w:t>E</w:t>
        </w:r>
      </w:ins>
      <w:r w:rsidRPr="00FA4236">
        <w:rPr>
          <w:rFonts w:ascii="Courier New" w:hAnsi="Courier New" w:cs="Courier New"/>
        </w:rPr>
        <w:t>xamples of SLOs associated with</w:t>
      </w:r>
    </w:p>
    <w:p w14:paraId="27836DB3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such service levels would be target values for the maximum packet</w:t>
      </w:r>
    </w:p>
    <w:p w14:paraId="78143767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delay (one-way and/or round trip) or maximum packet loss ratio that</w:t>
      </w:r>
    </w:p>
    <w:p w14:paraId="3A9E6048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would be deem</w:t>
      </w:r>
      <w:r w:rsidRPr="00FA4236">
        <w:rPr>
          <w:rFonts w:ascii="Courier New" w:hAnsi="Courier New" w:cs="Courier New"/>
        </w:rPr>
        <w:t>ed acceptable.</w:t>
      </w:r>
    </w:p>
    <w:p w14:paraId="68E0795A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An example of an SLO is one that characterizes the continued ability</w:t>
      </w:r>
    </w:p>
    <w:p w14:paraId="069C71AD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of a particular set of nodes to communicate.  Essentially, the</w:t>
      </w:r>
    </w:p>
    <w:p w14:paraId="3AC1B69D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absence of what is</w:t>
      </w:r>
      <w:ins w:id="15" w:author="JACQUENET Christian INNOV/NET" w:date="2023-05-25T14:49:00Z">
        <w:r w:rsidR="009C7A17">
          <w:rPr>
            <w:rFonts w:ascii="Courier New" w:hAnsi="Courier New" w:cs="Courier New"/>
          </w:rPr>
          <w:t xml:space="preserve"> </w:t>
        </w:r>
        <w:r w:rsidR="009C7A17" w:rsidRPr="00FA4236">
          <w:rPr>
            <w:rFonts w:ascii="Courier New" w:hAnsi="Courier New" w:cs="Courier New"/>
          </w:rPr>
          <w:t>called a defect</w:t>
        </w:r>
      </w:ins>
      <w:r w:rsidRPr="00FA4236">
        <w:rPr>
          <w:rFonts w:ascii="Courier New" w:hAnsi="Courier New" w:cs="Courier New"/>
        </w:rPr>
        <w:t>, in other contexts</w:t>
      </w:r>
      <w:del w:id="16" w:author="JACQUENET Christian INNOV/NET" w:date="2023-05-25T14:49:00Z">
        <w:r w:rsidRPr="00FA4236" w:rsidDel="009C7A17">
          <w:rPr>
            <w:rFonts w:ascii="Courier New" w:hAnsi="Courier New" w:cs="Courier New"/>
          </w:rPr>
          <w:delText>, is called a defect</w:delText>
        </w:r>
      </w:del>
      <w:r w:rsidRPr="00FA4236">
        <w:rPr>
          <w:rFonts w:ascii="Courier New" w:hAnsi="Courier New" w:cs="Courier New"/>
        </w:rPr>
        <w:t>.  The SLO</w:t>
      </w:r>
    </w:p>
    <w:p w14:paraId="34878ACA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would include the various time and measurement aspects that would be</w:t>
      </w:r>
    </w:p>
    <w:p w14:paraId="4EE4347C" w14:textId="77777777" w:rsidR="00024D0C" w:rsidRPr="009F642A" w:rsidRDefault="0078386A" w:rsidP="00FA4236">
      <w:pPr>
        <w:pStyle w:val="Textebrut"/>
        <w:rPr>
          <w:rFonts w:ascii="Courier New" w:hAnsi="Courier New" w:cs="Courier New"/>
          <w:lang w:val="fr-FR"/>
        </w:rPr>
      </w:pPr>
      <w:r w:rsidRPr="009F642A">
        <w:rPr>
          <w:rFonts w:ascii="Courier New" w:hAnsi="Courier New" w:cs="Courier New"/>
          <w:lang w:val="fr-FR"/>
        </w:rPr>
        <w:t xml:space="preserve">Mirsky, et al.          Expires 9 </w:t>
      </w:r>
      <w:proofErr w:type="spellStart"/>
      <w:r w:rsidRPr="009F642A">
        <w:rPr>
          <w:rFonts w:ascii="Courier New" w:hAnsi="Courier New" w:cs="Courier New"/>
          <w:lang w:val="fr-FR"/>
        </w:rPr>
        <w:t>September</w:t>
      </w:r>
      <w:proofErr w:type="spellEnd"/>
      <w:r w:rsidRPr="009F642A">
        <w:rPr>
          <w:rFonts w:ascii="Courier New" w:hAnsi="Courier New" w:cs="Courier New"/>
          <w:lang w:val="fr-FR"/>
        </w:rPr>
        <w:t xml:space="preserve"> 2023             </w:t>
      </w:r>
      <w:proofErr w:type="gramStart"/>
      <w:r w:rsidRPr="009F642A">
        <w:rPr>
          <w:rFonts w:ascii="Courier New" w:hAnsi="Courier New" w:cs="Courier New"/>
          <w:lang w:val="fr-FR"/>
        </w:rPr>
        <w:t xml:space="preserve">   [</w:t>
      </w:r>
      <w:proofErr w:type="gramEnd"/>
      <w:r w:rsidRPr="009F642A">
        <w:rPr>
          <w:rFonts w:ascii="Courier New" w:hAnsi="Courier New" w:cs="Courier New"/>
          <w:lang w:val="fr-FR"/>
        </w:rPr>
        <w:t>Page 2]</w:t>
      </w:r>
    </w:p>
    <w:p w14:paraId="23BE4F5E" w14:textId="77777777" w:rsidR="00024D0C" w:rsidRPr="009F642A" w:rsidRDefault="0078386A" w:rsidP="00FA4236">
      <w:pPr>
        <w:pStyle w:val="Textebrut"/>
        <w:rPr>
          <w:rFonts w:ascii="Courier New" w:hAnsi="Courier New" w:cs="Courier New"/>
          <w:lang w:val="fr-FR"/>
        </w:rPr>
      </w:pPr>
      <w:r w:rsidRPr="009F642A">
        <w:rPr>
          <w:rFonts w:ascii="Courier New" w:hAnsi="Courier New" w:cs="Courier New"/>
          <w:lang w:val="fr-FR"/>
        </w:rPr>
        <w:br w:type="page"/>
      </w:r>
    </w:p>
    <w:p w14:paraId="56F78637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lastRenderedPageBreak/>
        <w:t>Internet-Draft              PAM for Multi-SLO                 March 2023</w:t>
      </w:r>
    </w:p>
    <w:p w14:paraId="70E4C73E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interpreted as a defect or failur</w:t>
      </w:r>
      <w:r w:rsidRPr="00FA4236">
        <w:rPr>
          <w:rFonts w:ascii="Courier New" w:hAnsi="Courier New" w:cs="Courier New"/>
        </w:rPr>
        <w:t>e to communicate.  It is important</w:t>
      </w:r>
    </w:p>
    <w:p w14:paraId="13BC7882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to note that </w:t>
      </w:r>
      <w:commentRangeStart w:id="17"/>
      <w:r w:rsidRPr="00FA4236">
        <w:rPr>
          <w:rFonts w:ascii="Courier New" w:hAnsi="Courier New" w:cs="Courier New"/>
        </w:rPr>
        <w:t xml:space="preserve">it </w:t>
      </w:r>
      <w:commentRangeEnd w:id="17"/>
      <w:r w:rsidR="009C7A17">
        <w:rPr>
          <w:rStyle w:val="Marquedecommentaire"/>
          <w:rFonts w:asciiTheme="minorHAnsi" w:hAnsiTheme="minorHAnsi"/>
        </w:rPr>
        <w:commentReference w:id="17"/>
      </w:r>
      <w:r w:rsidRPr="00FA4236">
        <w:rPr>
          <w:rFonts w:ascii="Courier New" w:hAnsi="Courier New" w:cs="Courier New"/>
        </w:rPr>
        <w:t>is being defined as a state, and thus, it has</w:t>
      </w:r>
    </w:p>
    <w:p w14:paraId="67F3FC6C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conditions </w:t>
      </w:r>
      <w:commentRangeStart w:id="18"/>
      <w:r w:rsidRPr="00FA4236">
        <w:rPr>
          <w:rFonts w:ascii="Courier New" w:hAnsi="Courier New" w:cs="Courier New"/>
        </w:rPr>
        <w:t>that define entry into it and exit out of it</w:t>
      </w:r>
      <w:commentRangeEnd w:id="18"/>
      <w:r w:rsidR="009C7A17">
        <w:rPr>
          <w:rStyle w:val="Marquedecommentaire"/>
          <w:rFonts w:asciiTheme="minorHAnsi" w:hAnsiTheme="minorHAnsi"/>
        </w:rPr>
        <w:commentReference w:id="18"/>
      </w:r>
      <w:r w:rsidRPr="00FA4236">
        <w:rPr>
          <w:rFonts w:ascii="Courier New" w:hAnsi="Courier New" w:cs="Courier New"/>
        </w:rPr>
        <w:t>.  It is</w:t>
      </w:r>
    </w:p>
    <w:p w14:paraId="0C0C97D9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expected that a Service Level Agreement (SLA) includes a defect-</w:t>
      </w:r>
    </w:p>
    <w:p w14:paraId="5A2A140E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related SLO,</w:t>
      </w:r>
      <w:r w:rsidRPr="00FA4236">
        <w:rPr>
          <w:rFonts w:ascii="Courier New" w:hAnsi="Courier New" w:cs="Courier New"/>
        </w:rPr>
        <w:t xml:space="preserve"> possibly in addition to other SLOs.</w:t>
      </w:r>
    </w:p>
    <w:p w14:paraId="1B504E15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To express the perceived quality of delivered networking services</w:t>
      </w:r>
    </w:p>
    <w:p w14:paraId="72D02BCE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versus their SLOs, </w:t>
      </w:r>
      <w:del w:id="19" w:author="JACQUENET Christian INNOV/NET" w:date="2023-05-25T14:52:00Z">
        <w:r w:rsidRPr="00FA4236" w:rsidDel="009C7A17">
          <w:rPr>
            <w:rFonts w:ascii="Courier New" w:hAnsi="Courier New" w:cs="Courier New"/>
          </w:rPr>
          <w:delText>a set of</w:delText>
        </w:r>
      </w:del>
      <w:ins w:id="20" w:author="JACQUENET Christian INNOV/NET" w:date="2023-05-25T14:52:00Z">
        <w:r w:rsidR="009C7A17">
          <w:rPr>
            <w:rFonts w:ascii="Courier New" w:hAnsi="Courier New" w:cs="Courier New"/>
          </w:rPr>
          <w:t>several</w:t>
        </w:r>
      </w:ins>
      <w:r w:rsidRPr="00FA4236">
        <w:rPr>
          <w:rFonts w:ascii="Courier New" w:hAnsi="Courier New" w:cs="Courier New"/>
        </w:rPr>
        <w:t xml:space="preserve"> metrics are needed to characterize the</w:t>
      </w:r>
    </w:p>
    <w:p w14:paraId="372D762C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quality of the service being provided.  Of concern is not so much the</w:t>
      </w:r>
    </w:p>
    <w:p w14:paraId="661B4508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absolute service level (for example, actual latency experienced), but</w:t>
      </w:r>
    </w:p>
    <w:p w14:paraId="3F3435F3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whether the service is provided in accordance with the negotiated,</w:t>
      </w:r>
    </w:p>
    <w:p w14:paraId="51067049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and eventually contracted, service le</w:t>
      </w:r>
      <w:r w:rsidRPr="00FA4236">
        <w:rPr>
          <w:rFonts w:ascii="Courier New" w:hAnsi="Courier New" w:cs="Courier New"/>
        </w:rPr>
        <w:t>vels.  For instance, this may</w:t>
      </w:r>
    </w:p>
    <w:p w14:paraId="7F0E8585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include whether the packet delay that is experienced falls within an</w:t>
      </w:r>
    </w:p>
    <w:p w14:paraId="6B2539D2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acceptable range that has been contracted for the service.  The</w:t>
      </w:r>
    </w:p>
    <w:p w14:paraId="0E282CE5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specific quality of service depends on </w:t>
      </w:r>
      <w:commentRangeStart w:id="21"/>
      <w:r w:rsidRPr="00FA4236">
        <w:rPr>
          <w:rFonts w:ascii="Courier New" w:hAnsi="Courier New" w:cs="Courier New"/>
        </w:rPr>
        <w:t xml:space="preserve">the </w:t>
      </w:r>
      <w:commentRangeEnd w:id="21"/>
      <w:r w:rsidR="009C7A17">
        <w:rPr>
          <w:rStyle w:val="Marquedecommentaire"/>
          <w:rFonts w:asciiTheme="minorHAnsi" w:hAnsiTheme="minorHAnsi"/>
        </w:rPr>
        <w:commentReference w:id="21"/>
      </w:r>
      <w:r w:rsidRPr="00FA4236">
        <w:rPr>
          <w:rFonts w:ascii="Courier New" w:hAnsi="Courier New" w:cs="Courier New"/>
        </w:rPr>
        <w:t>SLO that is in effect.  A</w:t>
      </w:r>
    </w:p>
    <w:p w14:paraId="11C7DB8D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non-confo</w:t>
      </w:r>
      <w:r w:rsidRPr="00FA4236">
        <w:rPr>
          <w:rFonts w:ascii="Courier New" w:hAnsi="Courier New" w:cs="Courier New"/>
        </w:rPr>
        <w:t xml:space="preserve">rmance to an SLO might result in </w:t>
      </w:r>
      <w:ins w:id="22" w:author="JACQUENET Christian INNOV/NET" w:date="2023-05-25T14:53:00Z">
        <w:r w:rsidR="009C7A17">
          <w:rPr>
            <w:rFonts w:ascii="Courier New" w:hAnsi="Courier New" w:cs="Courier New"/>
          </w:rPr>
          <w:t xml:space="preserve">the </w:t>
        </w:r>
      </w:ins>
      <w:r w:rsidRPr="00FA4236">
        <w:rPr>
          <w:rFonts w:ascii="Courier New" w:hAnsi="Courier New" w:cs="Courier New"/>
        </w:rPr>
        <w:t>degradation of the quality</w:t>
      </w:r>
    </w:p>
    <w:p w14:paraId="3B3E7755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of experience for gamers or even jeopardize the safety of a large</w:t>
      </w:r>
    </w:p>
    <w:p w14:paraId="6674B9D0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geographical area.  </w:t>
      </w:r>
      <w:commentRangeStart w:id="23"/>
      <w:r w:rsidRPr="00FA4236">
        <w:rPr>
          <w:rFonts w:ascii="Courier New" w:hAnsi="Courier New" w:cs="Courier New"/>
        </w:rPr>
        <w:t>However, as those applications represent clear</w:t>
      </w:r>
    </w:p>
    <w:p w14:paraId="27095AC6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business opportunities, they demand dependable tec</w:t>
      </w:r>
      <w:r w:rsidRPr="00FA4236">
        <w:rPr>
          <w:rFonts w:ascii="Courier New" w:hAnsi="Courier New" w:cs="Courier New"/>
        </w:rPr>
        <w:t>hnical solutions.</w:t>
      </w:r>
      <w:commentRangeEnd w:id="23"/>
      <w:r w:rsidR="009C7A17">
        <w:rPr>
          <w:rStyle w:val="Marquedecommentaire"/>
          <w:rFonts w:asciiTheme="minorHAnsi" w:hAnsiTheme="minorHAnsi"/>
        </w:rPr>
        <w:commentReference w:id="23"/>
      </w:r>
    </w:p>
    <w:p w14:paraId="78DD2382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The same service level may be deemed acceptable for one application,</w:t>
      </w:r>
    </w:p>
    <w:p w14:paraId="56A82F35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while unacceptable for another, depending on the needs of the</w:t>
      </w:r>
    </w:p>
    <w:p w14:paraId="0D27DD32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application.  Hence it is not sufficient to </w:t>
      </w:r>
      <w:del w:id="24" w:author="JACQUENET Christian INNOV/NET" w:date="2023-05-25T14:54:00Z">
        <w:r w:rsidRPr="00FA4236" w:rsidDel="003B53E5">
          <w:rPr>
            <w:rFonts w:ascii="Courier New" w:hAnsi="Courier New" w:cs="Courier New"/>
          </w:rPr>
          <w:delText xml:space="preserve">simply </w:delText>
        </w:r>
      </w:del>
      <w:r w:rsidRPr="00FA4236">
        <w:rPr>
          <w:rFonts w:ascii="Courier New" w:hAnsi="Courier New" w:cs="Courier New"/>
        </w:rPr>
        <w:t>measure service</w:t>
      </w:r>
    </w:p>
    <w:p w14:paraId="4D5D91F1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levels per se over time, </w:t>
      </w:r>
      <w:r w:rsidRPr="00FA4236">
        <w:rPr>
          <w:rFonts w:ascii="Courier New" w:hAnsi="Courier New" w:cs="Courier New"/>
        </w:rPr>
        <w:t>but to assess the quality of the service</w:t>
      </w:r>
    </w:p>
    <w:p w14:paraId="19B4AF08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being contextually provided (e.g., with the applicable SLO</w:t>
      </w:r>
      <w:ins w:id="25" w:author="JACQUENET Christian INNOV/NET" w:date="2023-05-25T14:54:00Z">
        <w:r w:rsidR="003B53E5">
          <w:rPr>
            <w:rFonts w:ascii="Courier New" w:hAnsi="Courier New" w:cs="Courier New"/>
          </w:rPr>
          <w:t>(s)</w:t>
        </w:r>
      </w:ins>
      <w:r w:rsidRPr="00FA4236">
        <w:rPr>
          <w:rFonts w:ascii="Courier New" w:hAnsi="Courier New" w:cs="Courier New"/>
        </w:rPr>
        <w:t xml:space="preserve"> in mind).</w:t>
      </w:r>
    </w:p>
    <w:p w14:paraId="43AB8FA3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However, at this point, there are no standard metrics in place that</w:t>
      </w:r>
    </w:p>
    <w:p w14:paraId="27B22FDE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can be used to account for the quality with which services are</w:t>
      </w:r>
    </w:p>
    <w:p w14:paraId="79E30E58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</w:t>
      </w:r>
      <w:r w:rsidRPr="00FA4236">
        <w:rPr>
          <w:rFonts w:ascii="Courier New" w:hAnsi="Courier New" w:cs="Courier New"/>
        </w:rPr>
        <w:t>delivered relative to their SLOs, and whether their SLOs are being</w:t>
      </w:r>
    </w:p>
    <w:p w14:paraId="16AA36BD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</w:t>
      </w:r>
      <w:proofErr w:type="gramStart"/>
      <w:r w:rsidRPr="00FA4236">
        <w:rPr>
          <w:rFonts w:ascii="Courier New" w:hAnsi="Courier New" w:cs="Courier New"/>
        </w:rPr>
        <w:t>met at all times</w:t>
      </w:r>
      <w:proofErr w:type="gramEnd"/>
      <w:r w:rsidRPr="00FA4236">
        <w:rPr>
          <w:rFonts w:ascii="Courier New" w:hAnsi="Courier New" w:cs="Courier New"/>
        </w:rPr>
        <w:t>.  Such metrics and the instrumentation to support</w:t>
      </w:r>
    </w:p>
    <w:p w14:paraId="1B02B260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them are essential for </w:t>
      </w:r>
      <w:del w:id="26" w:author="JACQUENET Christian INNOV/NET" w:date="2023-05-25T14:54:00Z">
        <w:r w:rsidRPr="00FA4236" w:rsidDel="003B53E5">
          <w:rPr>
            <w:rFonts w:ascii="Courier New" w:hAnsi="Courier New" w:cs="Courier New"/>
          </w:rPr>
          <w:delText>a number of</w:delText>
        </w:r>
      </w:del>
      <w:ins w:id="27" w:author="JACQUENET Christian INNOV/NET" w:date="2023-05-25T14:54:00Z">
        <w:r w:rsidR="003B53E5">
          <w:rPr>
            <w:rFonts w:ascii="Courier New" w:hAnsi="Courier New" w:cs="Courier New"/>
          </w:rPr>
          <w:t>various</w:t>
        </w:r>
      </w:ins>
      <w:r w:rsidRPr="00FA4236">
        <w:rPr>
          <w:rFonts w:ascii="Courier New" w:hAnsi="Courier New" w:cs="Courier New"/>
        </w:rPr>
        <w:t xml:space="preserve"> purposes, including monitoring (to</w:t>
      </w:r>
    </w:p>
    <w:p w14:paraId="5181CBD0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ensure that networking services are performing according to </w:t>
      </w:r>
      <w:proofErr w:type="gramStart"/>
      <w:r w:rsidRPr="00FA4236">
        <w:rPr>
          <w:rFonts w:ascii="Courier New" w:hAnsi="Courier New" w:cs="Courier New"/>
        </w:rPr>
        <w:t>their</w:t>
      </w:r>
      <w:proofErr w:type="gramEnd"/>
    </w:p>
    <w:p w14:paraId="7B74DA94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objectives) as well as accounting (to maintain a record of service</w:t>
      </w:r>
    </w:p>
    <w:p w14:paraId="4CF24ECF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levels delivered, </w:t>
      </w:r>
      <w:ins w:id="28" w:author="JACQUENET Christian INNOV/NET" w:date="2023-05-25T14:55:00Z">
        <w:r w:rsidR="003B53E5">
          <w:rPr>
            <w:rFonts w:ascii="Courier New" w:hAnsi="Courier New" w:cs="Courier New"/>
          </w:rPr>
          <w:t xml:space="preserve">which is </w:t>
        </w:r>
      </w:ins>
      <w:r w:rsidRPr="00FA4236">
        <w:rPr>
          <w:rFonts w:ascii="Courier New" w:hAnsi="Courier New" w:cs="Courier New"/>
        </w:rPr>
        <w:t xml:space="preserve">important for </w:t>
      </w:r>
      <w:ins w:id="29" w:author="JACQUENET Christian INNOV/NET" w:date="2023-05-25T14:55:00Z">
        <w:r w:rsidR="003B53E5">
          <w:rPr>
            <w:rFonts w:ascii="Courier New" w:hAnsi="Courier New" w:cs="Courier New"/>
          </w:rPr>
          <w:t xml:space="preserve">the </w:t>
        </w:r>
      </w:ins>
      <w:r w:rsidRPr="00FA4236">
        <w:rPr>
          <w:rFonts w:ascii="Courier New" w:hAnsi="Courier New" w:cs="Courier New"/>
        </w:rPr>
        <w:t>monetization of such services as well</w:t>
      </w:r>
    </w:p>
    <w:p w14:paraId="06C63C89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as for </w:t>
      </w:r>
      <w:ins w:id="30" w:author="JACQUENET Christian INNOV/NET" w:date="2023-05-25T14:56:00Z">
        <w:r w:rsidR="003B53E5">
          <w:rPr>
            <w:rFonts w:ascii="Courier New" w:hAnsi="Courier New" w:cs="Courier New"/>
          </w:rPr>
          <w:t xml:space="preserve">the </w:t>
        </w:r>
      </w:ins>
      <w:r w:rsidRPr="00FA4236">
        <w:rPr>
          <w:rFonts w:ascii="Courier New" w:hAnsi="Courier New" w:cs="Courier New"/>
        </w:rPr>
        <w:t>triaging of probl</w:t>
      </w:r>
      <w:r w:rsidRPr="00FA4236">
        <w:rPr>
          <w:rFonts w:ascii="Courier New" w:hAnsi="Courier New" w:cs="Courier New"/>
        </w:rPr>
        <w:t>ems).</w:t>
      </w:r>
    </w:p>
    <w:p w14:paraId="7E0D055E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The current state-of-the-art of metrics available today includes, for</w:t>
      </w:r>
    </w:p>
    <w:p w14:paraId="5493F0CA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example, interface metrics, useful to obtain </w:t>
      </w:r>
      <w:ins w:id="31" w:author="JACQUENET Christian INNOV/NET" w:date="2023-05-25T14:56:00Z">
        <w:r w:rsidR="003B53E5">
          <w:rPr>
            <w:rFonts w:ascii="Courier New" w:hAnsi="Courier New" w:cs="Courier New"/>
          </w:rPr>
          <w:t xml:space="preserve">statistical </w:t>
        </w:r>
      </w:ins>
      <w:r w:rsidRPr="00FA4236">
        <w:rPr>
          <w:rFonts w:ascii="Courier New" w:hAnsi="Courier New" w:cs="Courier New"/>
        </w:rPr>
        <w:t>data on traffic volume</w:t>
      </w:r>
    </w:p>
    <w:p w14:paraId="4A896926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and behavior that can be observed at an interface [RFC2863] and</w:t>
      </w:r>
    </w:p>
    <w:p w14:paraId="1493A2A3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[RFC8343].  However, they are agnostic of actual service levels and</w:t>
      </w:r>
    </w:p>
    <w:p w14:paraId="7ED2F3CB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not specific to distinct flows.  Flow records [RFC7011] and [RFC7012]</w:t>
      </w:r>
    </w:p>
    <w:p w14:paraId="7DDFB5DE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maintain statistics about flows, including</w:t>
      </w:r>
      <w:r w:rsidRPr="00FA4236">
        <w:rPr>
          <w:rFonts w:ascii="Courier New" w:hAnsi="Courier New" w:cs="Courier New"/>
        </w:rPr>
        <w:t xml:space="preserve"> flow volume and flow</w:t>
      </w:r>
    </w:p>
    <w:p w14:paraId="0A51010F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duration, but again, contain very little information about end-to-end</w:t>
      </w:r>
    </w:p>
    <w:p w14:paraId="60A25638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service levels, let alone whether the service levels delivered </w:t>
      </w:r>
      <w:del w:id="32" w:author="JACQUENET Christian INNOV/NET" w:date="2023-05-25T14:57:00Z">
        <w:r w:rsidRPr="00FA4236" w:rsidDel="003B53E5">
          <w:rPr>
            <w:rFonts w:ascii="Courier New" w:hAnsi="Courier New" w:cs="Courier New"/>
          </w:rPr>
          <w:delText>to</w:delText>
        </w:r>
      </w:del>
    </w:p>
    <w:p w14:paraId="4ED27DE8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meet their targets, i.e., their associated SLOs.</w:t>
      </w:r>
    </w:p>
    <w:p w14:paraId="7C3505C5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This specification introduces a new s</w:t>
      </w:r>
      <w:r w:rsidRPr="00FA4236">
        <w:rPr>
          <w:rFonts w:ascii="Courier New" w:hAnsi="Courier New" w:cs="Courier New"/>
        </w:rPr>
        <w:t>et of metrics, Precision</w:t>
      </w:r>
    </w:p>
    <w:p w14:paraId="192B4444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Availability Metrics (PAM), aimed at capturing end-to-end service</w:t>
      </w:r>
    </w:p>
    <w:p w14:paraId="2BE6952F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levels for a flow, specifically the degree to which flows comply with</w:t>
      </w:r>
    </w:p>
    <w:p w14:paraId="47F5F38E" w14:textId="77777777" w:rsidR="00024D0C" w:rsidRPr="009F642A" w:rsidRDefault="0078386A" w:rsidP="00FA4236">
      <w:pPr>
        <w:pStyle w:val="Textebrut"/>
        <w:rPr>
          <w:rFonts w:ascii="Courier New" w:hAnsi="Courier New" w:cs="Courier New"/>
          <w:lang w:val="fr-FR"/>
        </w:rPr>
      </w:pPr>
      <w:r w:rsidRPr="009F642A">
        <w:rPr>
          <w:rFonts w:ascii="Courier New" w:hAnsi="Courier New" w:cs="Courier New"/>
          <w:lang w:val="fr-FR"/>
        </w:rPr>
        <w:t xml:space="preserve">Mirsky, et al.          Expires 9 </w:t>
      </w:r>
      <w:proofErr w:type="spellStart"/>
      <w:r w:rsidRPr="009F642A">
        <w:rPr>
          <w:rFonts w:ascii="Courier New" w:hAnsi="Courier New" w:cs="Courier New"/>
          <w:lang w:val="fr-FR"/>
        </w:rPr>
        <w:t>September</w:t>
      </w:r>
      <w:proofErr w:type="spellEnd"/>
      <w:r w:rsidRPr="009F642A">
        <w:rPr>
          <w:rFonts w:ascii="Courier New" w:hAnsi="Courier New" w:cs="Courier New"/>
          <w:lang w:val="fr-FR"/>
        </w:rPr>
        <w:t xml:space="preserve"> 2023             </w:t>
      </w:r>
      <w:proofErr w:type="gramStart"/>
      <w:r w:rsidRPr="009F642A">
        <w:rPr>
          <w:rFonts w:ascii="Courier New" w:hAnsi="Courier New" w:cs="Courier New"/>
          <w:lang w:val="fr-FR"/>
        </w:rPr>
        <w:t xml:space="preserve">   [</w:t>
      </w:r>
      <w:proofErr w:type="gramEnd"/>
      <w:r w:rsidRPr="009F642A">
        <w:rPr>
          <w:rFonts w:ascii="Courier New" w:hAnsi="Courier New" w:cs="Courier New"/>
          <w:lang w:val="fr-FR"/>
        </w:rPr>
        <w:t>Page 3]</w:t>
      </w:r>
    </w:p>
    <w:p w14:paraId="418D735D" w14:textId="77777777" w:rsidR="00024D0C" w:rsidRPr="009F642A" w:rsidRDefault="0078386A" w:rsidP="00FA4236">
      <w:pPr>
        <w:pStyle w:val="Textebrut"/>
        <w:rPr>
          <w:rFonts w:ascii="Courier New" w:hAnsi="Courier New" w:cs="Courier New"/>
          <w:lang w:val="fr-FR"/>
        </w:rPr>
      </w:pPr>
      <w:r w:rsidRPr="009F642A">
        <w:rPr>
          <w:rFonts w:ascii="Courier New" w:hAnsi="Courier New" w:cs="Courier New"/>
          <w:lang w:val="fr-FR"/>
        </w:rPr>
        <w:br w:type="page"/>
      </w:r>
    </w:p>
    <w:p w14:paraId="6A8F9C63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lastRenderedPageBreak/>
        <w:t>Internet-Draft</w:t>
      </w:r>
      <w:r w:rsidRPr="00FA4236">
        <w:rPr>
          <w:rFonts w:ascii="Courier New" w:hAnsi="Courier New" w:cs="Courier New"/>
        </w:rPr>
        <w:t xml:space="preserve">              PAM for Multi-SLO                 March 2023</w:t>
      </w:r>
    </w:p>
    <w:p w14:paraId="226F677F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the SLOs that are in effect.  PAM can be used to assess whether a</w:t>
      </w:r>
    </w:p>
    <w:p w14:paraId="26E22B56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service is provided in compliance with its specified quality, i.e.,</w:t>
      </w:r>
    </w:p>
    <w:p w14:paraId="4DA53E8F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in accordance with its defined SLOs.  This information can be used in</w:t>
      </w:r>
    </w:p>
    <w:p w14:paraId="575DD641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multiple ways, for example, to optimize service delivery, take timely</w:t>
      </w:r>
    </w:p>
    <w:p w14:paraId="45F16171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counteractions in the event of service degradation, or account for</w:t>
      </w:r>
    </w:p>
    <w:p w14:paraId="5834001F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the quality of services being deliver</w:t>
      </w:r>
      <w:r w:rsidRPr="00FA4236">
        <w:rPr>
          <w:rFonts w:ascii="Courier New" w:hAnsi="Courier New" w:cs="Courier New"/>
        </w:rPr>
        <w:t>ed.</w:t>
      </w:r>
    </w:p>
    <w:p w14:paraId="5DF57775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Availability is discussed in Section 3.4 of [RFC7297].  In this</w:t>
      </w:r>
    </w:p>
    <w:p w14:paraId="2CF4A74F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document, the term "availability" reflects that a service that is</w:t>
      </w:r>
    </w:p>
    <w:p w14:paraId="40C35971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characterized by its SLOs is considered unavailable whenever those</w:t>
      </w:r>
    </w:p>
    <w:p w14:paraId="214B126E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SLOs are violated, even if basic connectivi</w:t>
      </w:r>
      <w:r w:rsidRPr="00FA4236">
        <w:rPr>
          <w:rFonts w:ascii="Courier New" w:hAnsi="Courier New" w:cs="Courier New"/>
        </w:rPr>
        <w:t>ty is still working.</w:t>
      </w:r>
    </w:p>
    <w:p w14:paraId="580EB949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"Precision" refers to the fact that services whose end-to-end service</w:t>
      </w:r>
    </w:p>
    <w:p w14:paraId="47E70F9E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levels are governed by SLOs, and which must therefore be precisely</w:t>
      </w:r>
    </w:p>
    <w:p w14:paraId="064F0209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delivered according to the associated quality and performance</w:t>
      </w:r>
    </w:p>
    <w:p w14:paraId="200DBA62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requirements.  It should</w:t>
      </w:r>
      <w:r w:rsidRPr="00FA4236">
        <w:rPr>
          <w:rFonts w:ascii="Courier New" w:hAnsi="Courier New" w:cs="Courier New"/>
        </w:rPr>
        <w:t xml:space="preserve"> be noted that precision refers to what is</w:t>
      </w:r>
    </w:p>
    <w:p w14:paraId="49B41466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being assessed, not the mechanism used to measure </w:t>
      </w:r>
      <w:proofErr w:type="gramStart"/>
      <w:r w:rsidRPr="00FA4236">
        <w:rPr>
          <w:rFonts w:ascii="Courier New" w:hAnsi="Courier New" w:cs="Courier New"/>
        </w:rPr>
        <w:t>it;</w:t>
      </w:r>
      <w:proofErr w:type="gramEnd"/>
      <w:r w:rsidRPr="00FA4236">
        <w:rPr>
          <w:rFonts w:ascii="Courier New" w:hAnsi="Courier New" w:cs="Courier New"/>
        </w:rPr>
        <w:t xml:space="preserve"> in other words,</w:t>
      </w:r>
    </w:p>
    <w:p w14:paraId="1C7F5BE2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it does not refer to the precision of the mechanism with which actual</w:t>
      </w:r>
    </w:p>
    <w:p w14:paraId="5CF4A3DF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service levels are measured.  Furthermore, the precision, with</w:t>
      </w:r>
    </w:p>
    <w:p w14:paraId="303F99C0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respect to the delivery of an SLO, </w:t>
      </w:r>
      <w:commentRangeStart w:id="33"/>
      <w:r w:rsidRPr="00FA4236">
        <w:rPr>
          <w:rFonts w:ascii="Courier New" w:hAnsi="Courier New" w:cs="Courier New"/>
        </w:rPr>
        <w:t xml:space="preserve">only applies when </w:t>
      </w:r>
      <w:commentRangeEnd w:id="33"/>
      <w:r w:rsidR="008F646E">
        <w:rPr>
          <w:rStyle w:val="Marquedecommentaire"/>
          <w:rFonts w:asciiTheme="minorHAnsi" w:hAnsiTheme="minorHAnsi"/>
        </w:rPr>
        <w:commentReference w:id="33"/>
      </w:r>
      <w:r w:rsidRPr="00FA4236">
        <w:rPr>
          <w:rFonts w:ascii="Courier New" w:hAnsi="Courier New" w:cs="Courier New"/>
        </w:rPr>
        <w:t>the metric value</w:t>
      </w:r>
    </w:p>
    <w:p w14:paraId="1F81C76A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approaches the specified threshold lev</w:t>
      </w:r>
      <w:r w:rsidRPr="00FA4236">
        <w:rPr>
          <w:rFonts w:ascii="Courier New" w:hAnsi="Courier New" w:cs="Courier New"/>
        </w:rPr>
        <w:t>els in the SLO.  The</w:t>
      </w:r>
    </w:p>
    <w:p w14:paraId="50CBF7C3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specification and implementation of methods that provide for accurate</w:t>
      </w:r>
    </w:p>
    <w:p w14:paraId="3BECCDE7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measurements </w:t>
      </w:r>
      <w:proofErr w:type="gramStart"/>
      <w:r w:rsidRPr="00FA4236">
        <w:rPr>
          <w:rFonts w:ascii="Courier New" w:hAnsi="Courier New" w:cs="Courier New"/>
        </w:rPr>
        <w:t>is</w:t>
      </w:r>
      <w:proofErr w:type="gramEnd"/>
      <w:r w:rsidRPr="00FA4236">
        <w:rPr>
          <w:rFonts w:ascii="Courier New" w:hAnsi="Courier New" w:cs="Courier New"/>
        </w:rPr>
        <w:t xml:space="preserve"> a separate topic independent of the definition of the</w:t>
      </w:r>
    </w:p>
    <w:p w14:paraId="06A3FD80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metrics in which the results of such measurements would be expressed.</w:t>
      </w:r>
    </w:p>
    <w:p w14:paraId="5C40BE29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Service Level</w:t>
      </w:r>
      <w:r w:rsidRPr="00FA4236">
        <w:rPr>
          <w:rFonts w:ascii="Courier New" w:hAnsi="Courier New" w:cs="Courier New"/>
        </w:rPr>
        <w:t xml:space="preserve"> Expectations (SLEs), as defined in Section 4.1 of</w:t>
      </w:r>
    </w:p>
    <w:p w14:paraId="3ACC209C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[I-</w:t>
      </w:r>
      <w:proofErr w:type="spellStart"/>
      <w:proofErr w:type="gramStart"/>
      <w:r w:rsidRPr="00FA4236">
        <w:rPr>
          <w:rFonts w:ascii="Courier New" w:hAnsi="Courier New" w:cs="Courier New"/>
        </w:rPr>
        <w:t>D.ietf</w:t>
      </w:r>
      <w:proofErr w:type="spellEnd"/>
      <w:proofErr w:type="gramEnd"/>
      <w:r w:rsidRPr="00FA4236">
        <w:rPr>
          <w:rFonts w:ascii="Courier New" w:hAnsi="Courier New" w:cs="Courier New"/>
        </w:rPr>
        <w:t>-teas-ietf-network-slices], are outside the scope of this</w:t>
      </w:r>
    </w:p>
    <w:p w14:paraId="440BC1DC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document, </w:t>
      </w:r>
      <w:commentRangeStart w:id="34"/>
      <w:r w:rsidRPr="00FA4236">
        <w:rPr>
          <w:rFonts w:ascii="Courier New" w:hAnsi="Courier New" w:cs="Courier New"/>
        </w:rPr>
        <w:t xml:space="preserve">because it is </w:t>
      </w:r>
      <w:proofErr w:type="gramStart"/>
      <w:r w:rsidRPr="00FA4236">
        <w:rPr>
          <w:rFonts w:ascii="Courier New" w:hAnsi="Courier New" w:cs="Courier New"/>
        </w:rPr>
        <w:t>in the nature of SLEs</w:t>
      </w:r>
      <w:proofErr w:type="gramEnd"/>
      <w:r w:rsidRPr="00FA4236">
        <w:rPr>
          <w:rFonts w:ascii="Courier New" w:hAnsi="Courier New" w:cs="Courier New"/>
        </w:rPr>
        <w:t xml:space="preserve"> that they define parts</w:t>
      </w:r>
    </w:p>
    <w:p w14:paraId="1218EFD0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of the SLA that are not easily measured</w:t>
      </w:r>
      <w:commentRangeEnd w:id="34"/>
      <w:r w:rsidR="008F646E">
        <w:rPr>
          <w:rStyle w:val="Marquedecommentaire"/>
          <w:rFonts w:asciiTheme="minorHAnsi" w:hAnsiTheme="minorHAnsi"/>
        </w:rPr>
        <w:commentReference w:id="34"/>
      </w:r>
      <w:r w:rsidRPr="00FA4236">
        <w:rPr>
          <w:rFonts w:ascii="Courier New" w:hAnsi="Courier New" w:cs="Courier New"/>
        </w:rPr>
        <w:t>.</w:t>
      </w:r>
    </w:p>
    <w:p w14:paraId="6E04C572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2.  Conventions </w:t>
      </w:r>
      <w:r w:rsidRPr="00FA4236">
        <w:rPr>
          <w:rFonts w:ascii="Courier New" w:hAnsi="Courier New" w:cs="Courier New"/>
        </w:rPr>
        <w:t>and Terminology</w:t>
      </w:r>
    </w:p>
    <w:p w14:paraId="4817A03F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>2.1.  Terminology</w:t>
      </w:r>
    </w:p>
    <w:p w14:paraId="4D6B7836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In this document, SLA and SLO are used as defined in Section 4.1</w:t>
      </w:r>
    </w:p>
    <w:p w14:paraId="2EEF9BF7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[I-</w:t>
      </w:r>
      <w:proofErr w:type="spellStart"/>
      <w:proofErr w:type="gramStart"/>
      <w:r w:rsidRPr="00FA4236">
        <w:rPr>
          <w:rFonts w:ascii="Courier New" w:hAnsi="Courier New" w:cs="Courier New"/>
        </w:rPr>
        <w:t>D.ietf</w:t>
      </w:r>
      <w:proofErr w:type="spellEnd"/>
      <w:proofErr w:type="gramEnd"/>
      <w:r w:rsidRPr="00FA4236">
        <w:rPr>
          <w:rFonts w:ascii="Courier New" w:hAnsi="Courier New" w:cs="Courier New"/>
        </w:rPr>
        <w:t>-teas-ietf-network-slices].</w:t>
      </w:r>
    </w:p>
    <w:p w14:paraId="393F1F3C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>2.2.  Acronyms</w:t>
      </w:r>
    </w:p>
    <w:p w14:paraId="459E05BB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PAM Precision Availability Metric</w:t>
      </w:r>
    </w:p>
    <w:p w14:paraId="5A4EB4F8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OAM Operations, Administration, and Maintenance</w:t>
      </w:r>
    </w:p>
    <w:p w14:paraId="1881665D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SLA Serv</w:t>
      </w:r>
      <w:r w:rsidRPr="00FA4236">
        <w:rPr>
          <w:rFonts w:ascii="Courier New" w:hAnsi="Courier New" w:cs="Courier New"/>
        </w:rPr>
        <w:t>ice Level Agreement</w:t>
      </w:r>
    </w:p>
    <w:p w14:paraId="3740B036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SLE Service Level Expectations</w:t>
      </w:r>
    </w:p>
    <w:p w14:paraId="47B4EAD2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SLO Service Level Objective</w:t>
      </w:r>
    </w:p>
    <w:p w14:paraId="02A16704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Mirsky, et al.          Expires 9 September 2023             </w:t>
      </w:r>
      <w:proofErr w:type="gramStart"/>
      <w:r w:rsidRPr="00FA4236">
        <w:rPr>
          <w:rFonts w:ascii="Courier New" w:hAnsi="Courier New" w:cs="Courier New"/>
        </w:rPr>
        <w:t xml:space="preserve">   [</w:t>
      </w:r>
      <w:proofErr w:type="gramEnd"/>
      <w:r w:rsidRPr="00FA4236">
        <w:rPr>
          <w:rFonts w:ascii="Courier New" w:hAnsi="Courier New" w:cs="Courier New"/>
        </w:rPr>
        <w:t>Page 4]</w:t>
      </w:r>
    </w:p>
    <w:p w14:paraId="04F9A713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br w:type="page"/>
      </w:r>
    </w:p>
    <w:p w14:paraId="788B343B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lastRenderedPageBreak/>
        <w:t>Internet-Draft              PAM for Multi-SLO                 March 2023</w:t>
      </w:r>
    </w:p>
    <w:p w14:paraId="0F5FB257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VI Violated Interval</w:t>
      </w:r>
    </w:p>
    <w:p w14:paraId="654961FC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VIR Violated Interval Ratio</w:t>
      </w:r>
    </w:p>
    <w:p w14:paraId="4B40EB18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VPC Violated Packets Count</w:t>
      </w:r>
    </w:p>
    <w:p w14:paraId="1487DCCD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SVI Severely Violated Interval</w:t>
      </w:r>
    </w:p>
    <w:p w14:paraId="3B2E5939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SVIR Severely Violated Interval Ratio</w:t>
      </w:r>
    </w:p>
    <w:p w14:paraId="7C21B4BF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SVPC Severely Violated Packets Count</w:t>
      </w:r>
    </w:p>
    <w:p w14:paraId="342009CF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VFI Violation-Free Interval</w:t>
      </w:r>
    </w:p>
    <w:p w14:paraId="4C251EF1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>3.  Precision Availability Metrics</w:t>
      </w:r>
    </w:p>
    <w:p w14:paraId="4720EE19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3.1.  </w:t>
      </w:r>
      <w:r w:rsidRPr="00FA4236">
        <w:rPr>
          <w:rFonts w:ascii="Courier New" w:hAnsi="Courier New" w:cs="Courier New"/>
        </w:rPr>
        <w:t>Introducing Violated Intervals</w:t>
      </w:r>
    </w:p>
    <w:p w14:paraId="555B1A29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When analyzing the availability metrics of a service flow between two</w:t>
      </w:r>
    </w:p>
    <w:p w14:paraId="23077202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nodes, we need to select a time interval as the unit of PAM.  In</w:t>
      </w:r>
    </w:p>
    <w:p w14:paraId="6FAD8BC5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[ITU.G.826], a time interval of one second is used.  That is</w:t>
      </w:r>
    </w:p>
    <w:p w14:paraId="6FD7E49F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reasonable, but s</w:t>
      </w:r>
      <w:r w:rsidRPr="00FA4236">
        <w:rPr>
          <w:rFonts w:ascii="Courier New" w:hAnsi="Courier New" w:cs="Courier New"/>
        </w:rPr>
        <w:t>ome services may require different granularity.  For</w:t>
      </w:r>
    </w:p>
    <w:p w14:paraId="486AA2DE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that reason, the time interval in PAM is viewed as a variable</w:t>
      </w:r>
    </w:p>
    <w:p w14:paraId="3DF70946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parameter though constant for a particular measurement session.</w:t>
      </w:r>
    </w:p>
    <w:p w14:paraId="492B881D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Further, for the purpose of PAM, each time interval, e.g., second or</w:t>
      </w:r>
    </w:p>
    <w:p w14:paraId="26119787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</w:t>
      </w:r>
      <w:proofErr w:type="spellStart"/>
      <w:r w:rsidRPr="00FA4236">
        <w:rPr>
          <w:rFonts w:ascii="Courier New" w:hAnsi="Courier New" w:cs="Courier New"/>
        </w:rPr>
        <w:t>decamillisecond</w:t>
      </w:r>
      <w:proofErr w:type="spellEnd"/>
      <w:r w:rsidRPr="00FA4236">
        <w:rPr>
          <w:rFonts w:ascii="Courier New" w:hAnsi="Courier New" w:cs="Courier New"/>
        </w:rPr>
        <w:t>, is classified either as Violated Interval (VI),</w:t>
      </w:r>
    </w:p>
    <w:p w14:paraId="0BEEEB77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Severely Violated Interval (SVI), or Violation-Free Interval (VFI</w:t>
      </w:r>
      <w:del w:id="35" w:author="JACQUENET Christian INNOV/NET" w:date="2023-05-25T15:03:00Z">
        <w:r w:rsidRPr="00FA4236" w:rsidDel="008F646E">
          <w:rPr>
            <w:rFonts w:ascii="Courier New" w:hAnsi="Courier New" w:cs="Courier New"/>
          </w:rPr>
          <w:delText xml:space="preserve"> </w:delText>
        </w:r>
      </w:del>
      <w:r w:rsidRPr="00FA4236">
        <w:rPr>
          <w:rFonts w:ascii="Courier New" w:hAnsi="Courier New" w:cs="Courier New"/>
        </w:rPr>
        <w:t>).</w:t>
      </w:r>
    </w:p>
    <w:p w14:paraId="67CBEA67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These are defined as follows:</w:t>
      </w:r>
    </w:p>
    <w:p w14:paraId="14EC57C6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*  VI is a time interval during which at least one of the </w:t>
      </w:r>
      <w:proofErr w:type="gramStart"/>
      <w:r w:rsidRPr="00FA4236">
        <w:rPr>
          <w:rFonts w:ascii="Courier New" w:hAnsi="Courier New" w:cs="Courier New"/>
        </w:rPr>
        <w:t>performance</w:t>
      </w:r>
      <w:proofErr w:type="gramEnd"/>
    </w:p>
    <w:p w14:paraId="49EFFF0D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par</w:t>
      </w:r>
      <w:r w:rsidRPr="00FA4236">
        <w:rPr>
          <w:rFonts w:ascii="Courier New" w:hAnsi="Courier New" w:cs="Courier New"/>
        </w:rPr>
        <w:t>ameters degraded below its pre-defined optimal level threshold.</w:t>
      </w:r>
    </w:p>
    <w:p w14:paraId="17187170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*  SVI is a time interval during which at least one the performance</w:t>
      </w:r>
    </w:p>
    <w:p w14:paraId="1FC495C1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parameters degraded below its pre-defined critical threshold.</w:t>
      </w:r>
    </w:p>
    <w:p w14:paraId="53B1CC34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*  Consequently, VFI is a time interval during whi</w:t>
      </w:r>
      <w:r w:rsidRPr="00FA4236">
        <w:rPr>
          <w:rFonts w:ascii="Courier New" w:hAnsi="Courier New" w:cs="Courier New"/>
        </w:rPr>
        <w:t>ch all performance</w:t>
      </w:r>
    </w:p>
    <w:p w14:paraId="66F3BE7B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objectives are at or better than their respective pre-defined</w:t>
      </w:r>
    </w:p>
    <w:p w14:paraId="2FDF5B7D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optimal levels.</w:t>
      </w:r>
    </w:p>
    <w:p w14:paraId="26C585FB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Mechanisms of setting levels of threshold of an SLO are outside the</w:t>
      </w:r>
    </w:p>
    <w:p w14:paraId="02B1B12C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scope </w:t>
      </w:r>
      <w:del w:id="36" w:author="JACQUENET Christian INNOV/NET" w:date="2023-05-25T15:03:00Z">
        <w:r w:rsidRPr="00FA4236" w:rsidDel="008F646E">
          <w:rPr>
            <w:rFonts w:ascii="Courier New" w:hAnsi="Courier New" w:cs="Courier New"/>
          </w:rPr>
          <w:delText xml:space="preserve">for </w:delText>
        </w:r>
      </w:del>
      <w:ins w:id="37" w:author="JACQUENET Christian INNOV/NET" w:date="2023-05-25T15:03:00Z">
        <w:r w:rsidR="008F646E">
          <w:rPr>
            <w:rFonts w:ascii="Courier New" w:hAnsi="Courier New" w:cs="Courier New"/>
          </w:rPr>
          <w:t>of</w:t>
        </w:r>
        <w:r w:rsidR="008F646E" w:rsidRPr="00FA4236">
          <w:rPr>
            <w:rFonts w:ascii="Courier New" w:hAnsi="Courier New" w:cs="Courier New"/>
          </w:rPr>
          <w:t xml:space="preserve"> </w:t>
        </w:r>
      </w:ins>
      <w:r w:rsidRPr="00FA4236">
        <w:rPr>
          <w:rFonts w:ascii="Courier New" w:hAnsi="Courier New" w:cs="Courier New"/>
        </w:rPr>
        <w:t>this document.</w:t>
      </w:r>
    </w:p>
    <w:p w14:paraId="75E6A74B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From these defi</w:t>
      </w:r>
      <w:ins w:id="38" w:author="JACQUENET Christian INNOV/NET" w:date="2023-05-25T15:03:00Z">
        <w:r w:rsidR="008F646E">
          <w:rPr>
            <w:rFonts w:ascii="Courier New" w:hAnsi="Courier New" w:cs="Courier New"/>
          </w:rPr>
          <w:t>ni</w:t>
        </w:r>
      </w:ins>
      <w:r w:rsidRPr="00FA4236">
        <w:rPr>
          <w:rFonts w:ascii="Courier New" w:hAnsi="Courier New" w:cs="Courier New"/>
        </w:rPr>
        <w:t>tions, a set of basic met</w:t>
      </w:r>
      <w:r w:rsidRPr="00FA4236">
        <w:rPr>
          <w:rFonts w:ascii="Courier New" w:hAnsi="Courier New" w:cs="Courier New"/>
        </w:rPr>
        <w:t>rics can be defined that</w:t>
      </w:r>
    </w:p>
    <w:p w14:paraId="2CACDEF0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count the numbers of time intervals that fall into each category:</w:t>
      </w:r>
    </w:p>
    <w:p w14:paraId="7EF15CF3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*  VI count.</w:t>
      </w:r>
    </w:p>
    <w:p w14:paraId="0C87C639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*  SVI count.</w:t>
      </w:r>
    </w:p>
    <w:p w14:paraId="4FCC3A92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Mirsky, et al.          Expires 9 September 2023             </w:t>
      </w:r>
      <w:proofErr w:type="gramStart"/>
      <w:r w:rsidRPr="00FA4236">
        <w:rPr>
          <w:rFonts w:ascii="Courier New" w:hAnsi="Courier New" w:cs="Courier New"/>
        </w:rPr>
        <w:t xml:space="preserve">   [</w:t>
      </w:r>
      <w:proofErr w:type="gramEnd"/>
      <w:r w:rsidRPr="00FA4236">
        <w:rPr>
          <w:rFonts w:ascii="Courier New" w:hAnsi="Courier New" w:cs="Courier New"/>
        </w:rPr>
        <w:t>Page 5]</w:t>
      </w:r>
    </w:p>
    <w:p w14:paraId="68EFBFEA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br w:type="page"/>
      </w:r>
    </w:p>
    <w:p w14:paraId="50A25BC8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lastRenderedPageBreak/>
        <w:t xml:space="preserve">Internet-Draft              PAM for Multi-SLO        </w:t>
      </w:r>
      <w:r w:rsidRPr="00FA4236">
        <w:rPr>
          <w:rFonts w:ascii="Courier New" w:hAnsi="Courier New" w:cs="Courier New"/>
        </w:rPr>
        <w:t xml:space="preserve">         March 2023</w:t>
      </w:r>
    </w:p>
    <w:p w14:paraId="7FA7F772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*  VFI count.</w:t>
      </w:r>
    </w:p>
    <w:p w14:paraId="69CCD0EA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These count metrics are essential in calculating respective ratios</w:t>
      </w:r>
    </w:p>
    <w:p w14:paraId="71778EA0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(</w:t>
      </w:r>
      <w:proofErr w:type="gramStart"/>
      <w:r w:rsidRPr="00FA4236">
        <w:rPr>
          <w:rFonts w:ascii="Courier New" w:hAnsi="Courier New" w:cs="Courier New"/>
        </w:rPr>
        <w:t>see</w:t>
      </w:r>
      <w:proofErr w:type="gramEnd"/>
      <w:r w:rsidRPr="00FA4236">
        <w:rPr>
          <w:rFonts w:ascii="Courier New" w:hAnsi="Courier New" w:cs="Courier New"/>
        </w:rPr>
        <w:t xml:space="preserve"> Section 3.2) that can be used to assess the instability of the</w:t>
      </w:r>
    </w:p>
    <w:p w14:paraId="12A7865D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service.</w:t>
      </w:r>
    </w:p>
    <w:p w14:paraId="3FDA698A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Beyond accounting for violated intervals, it can sometimes be</w:t>
      </w:r>
    </w:p>
    <w:p w14:paraId="390F9F1C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</w:t>
      </w:r>
      <w:r w:rsidRPr="00FA4236">
        <w:rPr>
          <w:rFonts w:ascii="Courier New" w:hAnsi="Courier New" w:cs="Courier New"/>
        </w:rPr>
        <w:t xml:space="preserve">  beneficial also to maintain counts of packets for which a performance</w:t>
      </w:r>
    </w:p>
    <w:p w14:paraId="2757D60E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threshold is violated.  For example, this allows to distinguish</w:t>
      </w:r>
    </w:p>
    <w:p w14:paraId="6FBBAB9A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between cases in which violated intervals are caused by isolated</w:t>
      </w:r>
    </w:p>
    <w:p w14:paraId="0DB32EF4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violation occurrences (such as, a sporadic iss</w:t>
      </w:r>
      <w:r w:rsidRPr="00FA4236">
        <w:rPr>
          <w:rFonts w:ascii="Courier New" w:hAnsi="Courier New" w:cs="Courier New"/>
        </w:rPr>
        <w:t>ue that may be caused</w:t>
      </w:r>
    </w:p>
    <w:p w14:paraId="2E1D11CC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by a temporary spike in a queue depth along the packet's path) or by</w:t>
      </w:r>
    </w:p>
    <w:p w14:paraId="2C4079B4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broad violations across multiple packets (such as a problem with slow</w:t>
      </w:r>
    </w:p>
    <w:p w14:paraId="4089C9E1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route reconvergence across the network or more foundational issues</w:t>
      </w:r>
    </w:p>
    <w:p w14:paraId="01128E44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such as insuffic</w:t>
      </w:r>
      <w:r w:rsidRPr="00FA4236">
        <w:rPr>
          <w:rFonts w:ascii="Courier New" w:hAnsi="Courier New" w:cs="Courier New"/>
        </w:rPr>
        <w:t>ient network resources).  Maintaining such counts and</w:t>
      </w:r>
    </w:p>
    <w:p w14:paraId="3FE86BCB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comparing them with the overall amount of traffic also facilitates</w:t>
      </w:r>
    </w:p>
    <w:p w14:paraId="527C2137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assessing compliance with statistical SLOs (see Section 4).  For</w:t>
      </w:r>
    </w:p>
    <w:p w14:paraId="7F131172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these reason</w:t>
      </w:r>
      <w:ins w:id="39" w:author="JACQUENET Christian INNOV/NET" w:date="2023-05-25T15:05:00Z">
        <w:r w:rsidR="00A57579">
          <w:rPr>
            <w:rFonts w:ascii="Courier New" w:hAnsi="Courier New" w:cs="Courier New"/>
          </w:rPr>
          <w:t>s</w:t>
        </w:r>
      </w:ins>
      <w:r w:rsidRPr="00FA4236">
        <w:rPr>
          <w:rFonts w:ascii="Courier New" w:hAnsi="Courier New" w:cs="Courier New"/>
        </w:rPr>
        <w:t>, the following additional metrics are defined:</w:t>
      </w:r>
    </w:p>
    <w:p w14:paraId="199133C9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*  VPC: Violated packets count</w:t>
      </w:r>
    </w:p>
    <w:p w14:paraId="727C52C0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*  SVPC: Severely violated packets count</w:t>
      </w:r>
    </w:p>
    <w:p w14:paraId="267F7A73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>3.2.  Derived Precision Availability Metrics</w:t>
      </w:r>
    </w:p>
    <w:p w14:paraId="03895A6F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A set of metrics can be created based on PAM introduced in Section 3.</w:t>
      </w:r>
    </w:p>
    <w:p w14:paraId="475F00D5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In this document, these metrics are referred to as derive</w:t>
      </w:r>
      <w:r w:rsidRPr="00FA4236">
        <w:rPr>
          <w:rFonts w:ascii="Courier New" w:hAnsi="Courier New" w:cs="Courier New"/>
        </w:rPr>
        <w:t>d PAM.  Some</w:t>
      </w:r>
    </w:p>
    <w:p w14:paraId="22AFC12D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of these metrics are modeled after Mean Time Between Failure (MTBF)</w:t>
      </w:r>
    </w:p>
    <w:p w14:paraId="4B928E00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metrics - a "failure" in this context referring to a failure to</w:t>
      </w:r>
    </w:p>
    <w:p w14:paraId="505E67BF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deliver a packet according to its SLO.</w:t>
      </w:r>
    </w:p>
    <w:p w14:paraId="50BEEABE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*  Time since the last violated interval (e.g., since last v</w:t>
      </w:r>
      <w:r w:rsidRPr="00FA4236">
        <w:rPr>
          <w:rFonts w:ascii="Courier New" w:hAnsi="Courier New" w:cs="Courier New"/>
        </w:rPr>
        <w:t>iolated</w:t>
      </w:r>
    </w:p>
    <w:p w14:paraId="47406B7E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</w:t>
      </w:r>
      <w:proofErr w:type="spellStart"/>
      <w:r w:rsidRPr="00FA4236">
        <w:rPr>
          <w:rFonts w:ascii="Courier New" w:hAnsi="Courier New" w:cs="Courier New"/>
        </w:rPr>
        <w:t>ms</w:t>
      </w:r>
      <w:proofErr w:type="spellEnd"/>
      <w:r w:rsidRPr="00FA4236">
        <w:rPr>
          <w:rFonts w:ascii="Courier New" w:hAnsi="Courier New" w:cs="Courier New"/>
        </w:rPr>
        <w:t>, since last violated second).  (This parameter is suitable for</w:t>
      </w:r>
    </w:p>
    <w:p w14:paraId="0D688CE7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monitoring the current compliance status of the service, e.g., for</w:t>
      </w:r>
    </w:p>
    <w:p w14:paraId="7EF2425F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trending analysis.)</w:t>
      </w:r>
    </w:p>
    <w:p w14:paraId="2EE92927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*  Number of packets since the last violated packet.  (This parameter</w:t>
      </w:r>
    </w:p>
    <w:p w14:paraId="41DC93B6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is suitable for the monitoring of the current compliance status of</w:t>
      </w:r>
    </w:p>
    <w:p w14:paraId="461B7F17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the service.)</w:t>
      </w:r>
    </w:p>
    <w:p w14:paraId="27E76442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*  Mean time between VIs (e.g., between violated milliseconds,</w:t>
      </w:r>
    </w:p>
    <w:p w14:paraId="72FDF5B7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violated seconds) </w:t>
      </w:r>
      <w:r w:rsidRPr="00FA4236">
        <w:rPr>
          <w:rFonts w:ascii="Courier New" w:hAnsi="Courier New" w:cs="Courier New"/>
        </w:rPr>
        <w:t>is the arithmetic mean of time between</w:t>
      </w:r>
    </w:p>
    <w:p w14:paraId="13C86119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consecutive </w:t>
      </w:r>
      <w:proofErr w:type="spellStart"/>
      <w:r w:rsidRPr="00FA4236">
        <w:rPr>
          <w:rFonts w:ascii="Courier New" w:hAnsi="Courier New" w:cs="Courier New"/>
        </w:rPr>
        <w:t>VIs.</w:t>
      </w:r>
      <w:proofErr w:type="spellEnd"/>
    </w:p>
    <w:p w14:paraId="0941BA0D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*  Mean packets between VIs is the arithmetic mean of the number of</w:t>
      </w:r>
    </w:p>
    <w:p w14:paraId="398B4084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SLO-compliant packets between consecutive </w:t>
      </w:r>
      <w:proofErr w:type="spellStart"/>
      <w:r w:rsidRPr="00FA4236">
        <w:rPr>
          <w:rFonts w:ascii="Courier New" w:hAnsi="Courier New" w:cs="Courier New"/>
        </w:rPr>
        <w:t>VIs.</w:t>
      </w:r>
      <w:proofErr w:type="spellEnd"/>
      <w:r w:rsidRPr="00FA4236">
        <w:rPr>
          <w:rFonts w:ascii="Courier New" w:hAnsi="Courier New" w:cs="Courier New"/>
        </w:rPr>
        <w:t xml:space="preserve">  (Another variation</w:t>
      </w:r>
    </w:p>
    <w:p w14:paraId="2E36DFD8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of "MTBF" in a service setting.)</w:t>
      </w:r>
    </w:p>
    <w:p w14:paraId="0A363DC9" w14:textId="77777777" w:rsidR="00024D0C" w:rsidRPr="009F642A" w:rsidRDefault="0078386A" w:rsidP="00FA4236">
      <w:pPr>
        <w:pStyle w:val="Textebrut"/>
        <w:rPr>
          <w:rFonts w:ascii="Courier New" w:hAnsi="Courier New" w:cs="Courier New"/>
          <w:lang w:val="fr-FR"/>
        </w:rPr>
      </w:pPr>
      <w:r w:rsidRPr="009F642A">
        <w:rPr>
          <w:rFonts w:ascii="Courier New" w:hAnsi="Courier New" w:cs="Courier New"/>
          <w:lang w:val="fr-FR"/>
        </w:rPr>
        <w:t xml:space="preserve">Mirsky, </w:t>
      </w:r>
      <w:r w:rsidRPr="009F642A">
        <w:rPr>
          <w:rFonts w:ascii="Courier New" w:hAnsi="Courier New" w:cs="Courier New"/>
          <w:lang w:val="fr-FR"/>
        </w:rPr>
        <w:t xml:space="preserve">et al.          Expires 9 </w:t>
      </w:r>
      <w:proofErr w:type="spellStart"/>
      <w:r w:rsidRPr="009F642A">
        <w:rPr>
          <w:rFonts w:ascii="Courier New" w:hAnsi="Courier New" w:cs="Courier New"/>
          <w:lang w:val="fr-FR"/>
        </w:rPr>
        <w:t>September</w:t>
      </w:r>
      <w:proofErr w:type="spellEnd"/>
      <w:r w:rsidRPr="009F642A">
        <w:rPr>
          <w:rFonts w:ascii="Courier New" w:hAnsi="Courier New" w:cs="Courier New"/>
          <w:lang w:val="fr-FR"/>
        </w:rPr>
        <w:t xml:space="preserve"> 2023             </w:t>
      </w:r>
      <w:proofErr w:type="gramStart"/>
      <w:r w:rsidRPr="009F642A">
        <w:rPr>
          <w:rFonts w:ascii="Courier New" w:hAnsi="Courier New" w:cs="Courier New"/>
          <w:lang w:val="fr-FR"/>
        </w:rPr>
        <w:t xml:space="preserve">   [</w:t>
      </w:r>
      <w:proofErr w:type="gramEnd"/>
      <w:r w:rsidRPr="009F642A">
        <w:rPr>
          <w:rFonts w:ascii="Courier New" w:hAnsi="Courier New" w:cs="Courier New"/>
          <w:lang w:val="fr-FR"/>
        </w:rPr>
        <w:t>Page 6]</w:t>
      </w:r>
    </w:p>
    <w:p w14:paraId="5DECF31A" w14:textId="77777777" w:rsidR="00024D0C" w:rsidRPr="009F642A" w:rsidRDefault="0078386A" w:rsidP="00FA4236">
      <w:pPr>
        <w:pStyle w:val="Textebrut"/>
        <w:rPr>
          <w:rFonts w:ascii="Courier New" w:hAnsi="Courier New" w:cs="Courier New"/>
          <w:lang w:val="fr-FR"/>
        </w:rPr>
      </w:pPr>
      <w:r w:rsidRPr="009F642A">
        <w:rPr>
          <w:rFonts w:ascii="Courier New" w:hAnsi="Courier New" w:cs="Courier New"/>
          <w:lang w:val="fr-FR"/>
        </w:rPr>
        <w:br w:type="page"/>
      </w:r>
    </w:p>
    <w:p w14:paraId="6637174B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lastRenderedPageBreak/>
        <w:t>Internet-Draft              PAM for Multi-SLO                 March 2023</w:t>
      </w:r>
    </w:p>
    <w:p w14:paraId="6A8572D5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An analogous set of metrics can be produced for SVI:</w:t>
      </w:r>
    </w:p>
    <w:p w14:paraId="1C934660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*  Time since the last SVI (e.g., since last violated </w:t>
      </w:r>
      <w:proofErr w:type="spellStart"/>
      <w:r w:rsidRPr="00FA4236">
        <w:rPr>
          <w:rFonts w:ascii="Courier New" w:hAnsi="Courier New" w:cs="Courier New"/>
        </w:rPr>
        <w:t>ms</w:t>
      </w:r>
      <w:proofErr w:type="spellEnd"/>
      <w:r w:rsidRPr="00FA4236">
        <w:rPr>
          <w:rFonts w:ascii="Courier New" w:hAnsi="Courier New" w:cs="Courier New"/>
        </w:rPr>
        <w:t>,</w:t>
      </w:r>
      <w:r w:rsidRPr="00FA4236">
        <w:rPr>
          <w:rFonts w:ascii="Courier New" w:hAnsi="Courier New" w:cs="Courier New"/>
        </w:rPr>
        <w:t xml:space="preserve"> since last</w:t>
      </w:r>
    </w:p>
    <w:p w14:paraId="58FF810D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violated second).  (This parameter is suitable for the monitoring</w:t>
      </w:r>
    </w:p>
    <w:p w14:paraId="5D06C80E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of the current compliance status of the service.)</w:t>
      </w:r>
    </w:p>
    <w:p w14:paraId="6835B659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*  Number of packets since the last severely violated packet.  (This</w:t>
      </w:r>
    </w:p>
    <w:p w14:paraId="6FA1586F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parameter is suitable for the monitori</w:t>
      </w:r>
      <w:r w:rsidRPr="00FA4236">
        <w:rPr>
          <w:rFonts w:ascii="Courier New" w:hAnsi="Courier New" w:cs="Courier New"/>
        </w:rPr>
        <w:t>ng of the current compliance</w:t>
      </w:r>
    </w:p>
    <w:p w14:paraId="1BCA8DF1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status of the service.)</w:t>
      </w:r>
    </w:p>
    <w:p w14:paraId="44B41484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*  Mean time between SVIs (e.g., between severely violated</w:t>
      </w:r>
    </w:p>
    <w:p w14:paraId="4B83EE1C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milliseconds, severely violated seconds) is the arithmetic mean of</w:t>
      </w:r>
    </w:p>
    <w:p w14:paraId="1F528011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time between consecutive SVIs.</w:t>
      </w:r>
    </w:p>
    <w:p w14:paraId="3B07C220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*  Mean packets betwee</w:t>
      </w:r>
      <w:r w:rsidRPr="00FA4236">
        <w:rPr>
          <w:rFonts w:ascii="Courier New" w:hAnsi="Courier New" w:cs="Courier New"/>
        </w:rPr>
        <w:t>n SVIs is the arithmetic mean of the number of</w:t>
      </w:r>
    </w:p>
    <w:p w14:paraId="33AF1713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SLO-compliant packets between consecutive SVIs.  (Another</w:t>
      </w:r>
    </w:p>
    <w:p w14:paraId="5F14F863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variation of "MTBF" in a service setting.)</w:t>
      </w:r>
    </w:p>
    <w:p w14:paraId="4289C88E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To indicate a historic degree of precision availability, additional</w:t>
      </w:r>
    </w:p>
    <w:p w14:paraId="3ADFBA37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derived PAMs can be defined as follows:</w:t>
      </w:r>
    </w:p>
    <w:p w14:paraId="33F7A686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*  </w:t>
      </w:r>
      <w:del w:id="40" w:author="JACQUENET Christian INNOV/NET" w:date="2023-05-25T15:07:00Z">
        <w:r w:rsidRPr="00FA4236" w:rsidDel="00A57579">
          <w:rPr>
            <w:rFonts w:ascii="Courier New" w:hAnsi="Courier New" w:cs="Courier New"/>
          </w:rPr>
          <w:delText xml:space="preserve">violated </w:delText>
        </w:r>
      </w:del>
      <w:ins w:id="41" w:author="JACQUENET Christian INNOV/NET" w:date="2023-05-25T15:07:00Z">
        <w:r w:rsidR="00A57579">
          <w:rPr>
            <w:rFonts w:ascii="Courier New" w:hAnsi="Courier New" w:cs="Courier New"/>
          </w:rPr>
          <w:t>V</w:t>
        </w:r>
        <w:r w:rsidR="00A57579" w:rsidRPr="00FA4236">
          <w:rPr>
            <w:rFonts w:ascii="Courier New" w:hAnsi="Courier New" w:cs="Courier New"/>
          </w:rPr>
          <w:t xml:space="preserve">iolated </w:t>
        </w:r>
      </w:ins>
      <w:r w:rsidRPr="00FA4236">
        <w:rPr>
          <w:rFonts w:ascii="Courier New" w:hAnsi="Courier New" w:cs="Courier New"/>
        </w:rPr>
        <w:t xml:space="preserve">interval ratio (VIR) is the ratio of the </w:t>
      </w:r>
      <w:commentRangeStart w:id="42"/>
      <w:r w:rsidRPr="00FA4236">
        <w:rPr>
          <w:rFonts w:ascii="Courier New" w:hAnsi="Courier New" w:cs="Courier New"/>
        </w:rPr>
        <w:t xml:space="preserve">combined </w:t>
      </w:r>
      <w:commentRangeEnd w:id="42"/>
      <w:r w:rsidR="00A57579">
        <w:rPr>
          <w:rStyle w:val="Marquedecommentaire"/>
          <w:rFonts w:asciiTheme="minorHAnsi" w:hAnsiTheme="minorHAnsi"/>
        </w:rPr>
        <w:commentReference w:id="42"/>
      </w:r>
      <w:r w:rsidRPr="00FA4236">
        <w:rPr>
          <w:rFonts w:ascii="Courier New" w:hAnsi="Courier New" w:cs="Courier New"/>
        </w:rPr>
        <w:t>number</w:t>
      </w:r>
      <w:ins w:id="43" w:author="JACQUENET Christian INNOV/NET" w:date="2023-05-25T15:07:00Z">
        <w:r w:rsidR="00A57579">
          <w:rPr>
            <w:rFonts w:ascii="Courier New" w:hAnsi="Courier New" w:cs="Courier New"/>
          </w:rPr>
          <w:t>s</w:t>
        </w:r>
      </w:ins>
    </w:p>
    <w:p w14:paraId="553CB991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of VIs and SVIs to the total number of time unit intervals in a</w:t>
      </w:r>
    </w:p>
    <w:p w14:paraId="15A7D3C8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time of the availability periods during a fixed meas</w:t>
      </w:r>
      <w:r w:rsidRPr="00FA4236">
        <w:rPr>
          <w:rFonts w:ascii="Courier New" w:hAnsi="Courier New" w:cs="Courier New"/>
        </w:rPr>
        <w:t>urement</w:t>
      </w:r>
    </w:p>
    <w:p w14:paraId="62746CE8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interval.</w:t>
      </w:r>
    </w:p>
    <w:p w14:paraId="2782E48A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*  </w:t>
      </w:r>
      <w:del w:id="44" w:author="JACQUENET Christian INNOV/NET" w:date="2023-05-25T15:08:00Z">
        <w:r w:rsidRPr="00FA4236" w:rsidDel="00A57579">
          <w:rPr>
            <w:rFonts w:ascii="Courier New" w:hAnsi="Courier New" w:cs="Courier New"/>
          </w:rPr>
          <w:delText xml:space="preserve">severely </w:delText>
        </w:r>
      </w:del>
      <w:ins w:id="45" w:author="JACQUENET Christian INNOV/NET" w:date="2023-05-25T15:08:00Z">
        <w:r w:rsidR="00A57579">
          <w:rPr>
            <w:rFonts w:ascii="Courier New" w:hAnsi="Courier New" w:cs="Courier New"/>
          </w:rPr>
          <w:t>S</w:t>
        </w:r>
        <w:r w:rsidR="00A57579" w:rsidRPr="00FA4236">
          <w:rPr>
            <w:rFonts w:ascii="Courier New" w:hAnsi="Courier New" w:cs="Courier New"/>
          </w:rPr>
          <w:t xml:space="preserve">everely </w:t>
        </w:r>
      </w:ins>
      <w:r w:rsidRPr="00FA4236">
        <w:rPr>
          <w:rFonts w:ascii="Courier New" w:hAnsi="Courier New" w:cs="Courier New"/>
        </w:rPr>
        <w:t>violated interval ratio (SVIR) - is the ratio of SVIs to</w:t>
      </w:r>
    </w:p>
    <w:p w14:paraId="638636F5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the total number of time unit intervals </w:t>
      </w:r>
      <w:commentRangeStart w:id="46"/>
      <w:r w:rsidRPr="00FA4236">
        <w:rPr>
          <w:rFonts w:ascii="Courier New" w:hAnsi="Courier New" w:cs="Courier New"/>
        </w:rPr>
        <w:t>in a time of the</w:t>
      </w:r>
    </w:p>
    <w:p w14:paraId="2EF73104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availability periods</w:t>
      </w:r>
      <w:commentRangeEnd w:id="46"/>
      <w:r w:rsidR="00A57579">
        <w:rPr>
          <w:rStyle w:val="Marquedecommentaire"/>
          <w:rFonts w:asciiTheme="minorHAnsi" w:hAnsiTheme="minorHAnsi"/>
        </w:rPr>
        <w:commentReference w:id="46"/>
      </w:r>
      <w:r w:rsidRPr="00FA4236">
        <w:rPr>
          <w:rFonts w:ascii="Courier New" w:hAnsi="Courier New" w:cs="Courier New"/>
        </w:rPr>
        <w:t xml:space="preserve"> during a fixed measurement interval.</w:t>
      </w:r>
    </w:p>
    <w:p w14:paraId="5C9FCB4C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>3.3.  PAM Configuration Settings and Service Availability</w:t>
      </w:r>
    </w:p>
    <w:p w14:paraId="7946FBB2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It might be useful for a network operator to determine the current</w:t>
      </w:r>
    </w:p>
    <w:p w14:paraId="3332DABE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condition of the service for which Precision Availability Metrics are</w:t>
      </w:r>
    </w:p>
    <w:p w14:paraId="40FE8743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maintained.  T</w:t>
      </w:r>
      <w:r w:rsidRPr="00FA4236">
        <w:rPr>
          <w:rFonts w:ascii="Courier New" w:hAnsi="Courier New" w:cs="Courier New"/>
        </w:rPr>
        <w:t>o facilitate this, it is conceivable to complement PAM</w:t>
      </w:r>
    </w:p>
    <w:p w14:paraId="7F97DFD1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with a state model.  Such a state model can be used to indicate</w:t>
      </w:r>
    </w:p>
    <w:p w14:paraId="007243E6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whether a service is currently considered available or unavailable</w:t>
      </w:r>
    </w:p>
    <w:p w14:paraId="3AA3827B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depending on the network's recent ability to provide service </w:t>
      </w:r>
      <w:r w:rsidRPr="00FA4236">
        <w:rPr>
          <w:rFonts w:ascii="Courier New" w:hAnsi="Courier New" w:cs="Courier New"/>
        </w:rPr>
        <w:t>without</w:t>
      </w:r>
    </w:p>
    <w:p w14:paraId="2DD17DCE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incurring intervals during which violations occur.  It is conceivable</w:t>
      </w:r>
    </w:p>
    <w:p w14:paraId="58D413F6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to define such a state model in which transitions occur per some</w:t>
      </w:r>
    </w:p>
    <w:p w14:paraId="5B0EB32F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predefined PAM settings.</w:t>
      </w:r>
    </w:p>
    <w:p w14:paraId="5DFD04B7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While the definition of a service state model is outside the scope of</w:t>
      </w:r>
    </w:p>
    <w:p w14:paraId="4EAAB6DF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thi</w:t>
      </w:r>
      <w:r w:rsidRPr="00FA4236">
        <w:rPr>
          <w:rFonts w:ascii="Courier New" w:hAnsi="Courier New" w:cs="Courier New"/>
        </w:rPr>
        <w:t>s draft, the following section provides some considerations for</w:t>
      </w:r>
    </w:p>
    <w:p w14:paraId="0636736A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how such a state model and accompanying configuration settings could</w:t>
      </w:r>
    </w:p>
    <w:p w14:paraId="71F65A49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be defined.</w:t>
      </w:r>
    </w:p>
    <w:p w14:paraId="12F285E1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Mirsky, et al.          Expires 9 September 2023             </w:t>
      </w:r>
      <w:proofErr w:type="gramStart"/>
      <w:r w:rsidRPr="00FA4236">
        <w:rPr>
          <w:rFonts w:ascii="Courier New" w:hAnsi="Courier New" w:cs="Courier New"/>
        </w:rPr>
        <w:t xml:space="preserve">   [</w:t>
      </w:r>
      <w:proofErr w:type="gramEnd"/>
      <w:r w:rsidRPr="00FA4236">
        <w:rPr>
          <w:rFonts w:ascii="Courier New" w:hAnsi="Courier New" w:cs="Courier New"/>
        </w:rPr>
        <w:t>Page 7]</w:t>
      </w:r>
    </w:p>
    <w:p w14:paraId="7D06B6D1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br w:type="page"/>
      </w:r>
    </w:p>
    <w:p w14:paraId="05A064F8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lastRenderedPageBreak/>
        <w:t>Internet-Draft              PA</w:t>
      </w:r>
      <w:r w:rsidRPr="00FA4236">
        <w:rPr>
          <w:rFonts w:ascii="Courier New" w:hAnsi="Courier New" w:cs="Courier New"/>
        </w:rPr>
        <w:t>M for Multi-SLO                 March 2023</w:t>
      </w:r>
    </w:p>
    <w:p w14:paraId="754E2714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For example, a state model could be defined by a Finite State Machine</w:t>
      </w:r>
    </w:p>
    <w:p w14:paraId="523E11D1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featuring two states, "available" and "unavailable".  The initial</w:t>
      </w:r>
    </w:p>
    <w:p w14:paraId="323E59F7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state could be "available".  A service could subsequently be deemed</w:t>
      </w:r>
    </w:p>
    <w:p w14:paraId="1D0E26CF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as "unavailable" based on the number of successive </w:t>
      </w:r>
      <w:proofErr w:type="gramStart"/>
      <w:r w:rsidRPr="00FA4236">
        <w:rPr>
          <w:rFonts w:ascii="Courier New" w:hAnsi="Courier New" w:cs="Courier New"/>
        </w:rPr>
        <w:t>interval</w:t>
      </w:r>
      <w:proofErr w:type="gramEnd"/>
    </w:p>
    <w:p w14:paraId="42F39104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violations that have been </w:t>
      </w:r>
      <w:ins w:id="47" w:author="JACQUENET Christian INNOV/NET" w:date="2023-05-25T15:10:00Z">
        <w:r w:rsidR="001D028B">
          <w:rPr>
            <w:rFonts w:ascii="Courier New" w:hAnsi="Courier New" w:cs="Courier New"/>
          </w:rPr>
          <w:t>(</w:t>
        </w:r>
      </w:ins>
      <w:r w:rsidRPr="00FA4236">
        <w:rPr>
          <w:rFonts w:ascii="Courier New" w:hAnsi="Courier New" w:cs="Courier New"/>
        </w:rPr>
        <w:t>recently</w:t>
      </w:r>
      <w:ins w:id="48" w:author="JACQUENET Christian INNOV/NET" w:date="2023-05-25T15:10:00Z">
        <w:r w:rsidR="001D028B">
          <w:rPr>
            <w:rFonts w:ascii="Courier New" w:hAnsi="Courier New" w:cs="Courier New"/>
          </w:rPr>
          <w:t>)</w:t>
        </w:r>
      </w:ins>
      <w:r w:rsidRPr="00FA4236">
        <w:rPr>
          <w:rFonts w:ascii="Courier New" w:hAnsi="Courier New" w:cs="Courier New"/>
        </w:rPr>
        <w:t xml:space="preserve"> experienced.  To return to a state</w:t>
      </w:r>
    </w:p>
    <w:p w14:paraId="150F1AAD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of "available", </w:t>
      </w:r>
      <w:proofErr w:type="gramStart"/>
      <w:r w:rsidRPr="00FA4236">
        <w:rPr>
          <w:rFonts w:ascii="Courier New" w:hAnsi="Courier New" w:cs="Courier New"/>
        </w:rPr>
        <w:t>a number of</w:t>
      </w:r>
      <w:proofErr w:type="gramEnd"/>
      <w:r w:rsidRPr="00FA4236">
        <w:rPr>
          <w:rFonts w:ascii="Courier New" w:hAnsi="Courier New" w:cs="Courier New"/>
        </w:rPr>
        <w:t xml:space="preserve"> intervals without violations would need</w:t>
      </w:r>
    </w:p>
    <w:p w14:paraId="7F7F189D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to be observed.</w:t>
      </w:r>
    </w:p>
    <w:p w14:paraId="49E040F6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The number of successive intervals with violations, as well as the</w:t>
      </w:r>
    </w:p>
    <w:p w14:paraId="3B28F602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number of successive intervals that are free of violations, required</w:t>
      </w:r>
    </w:p>
    <w:p w14:paraId="2D727FFF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for a state to transi</w:t>
      </w:r>
      <w:r w:rsidRPr="00FA4236">
        <w:rPr>
          <w:rFonts w:ascii="Courier New" w:hAnsi="Courier New" w:cs="Courier New"/>
        </w:rPr>
        <w:t>tion to another state is defined by a</w:t>
      </w:r>
    </w:p>
    <w:p w14:paraId="1CA5283D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configuration setting.  Specifically, the following configuration</w:t>
      </w:r>
    </w:p>
    <w:p w14:paraId="07057465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parameters could be defined:</w:t>
      </w:r>
    </w:p>
    <w:p w14:paraId="774EFE0F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*  Unavailability threshold: The number of successive intervals</w:t>
      </w:r>
    </w:p>
    <w:p w14:paraId="2C758E92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during which a violation occurs to transitio</w:t>
      </w:r>
      <w:r w:rsidRPr="00FA4236">
        <w:rPr>
          <w:rFonts w:ascii="Courier New" w:hAnsi="Courier New" w:cs="Courier New"/>
        </w:rPr>
        <w:t>n to an unavailable</w:t>
      </w:r>
    </w:p>
    <w:p w14:paraId="34EB3A1A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state.</w:t>
      </w:r>
    </w:p>
    <w:p w14:paraId="3F20C0BA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*  Availability threshold: The number of successive intervals during</w:t>
      </w:r>
    </w:p>
    <w:p w14:paraId="668E6BC5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which no violations must occur to allow transition to an available</w:t>
      </w:r>
    </w:p>
    <w:p w14:paraId="00C95A5C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state from a previously unavailable state.</w:t>
      </w:r>
    </w:p>
    <w:p w14:paraId="479C1D37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Additional configuration p</w:t>
      </w:r>
      <w:r w:rsidRPr="00FA4236">
        <w:rPr>
          <w:rFonts w:ascii="Courier New" w:hAnsi="Courier New" w:cs="Courier New"/>
        </w:rPr>
        <w:t>arameters could be defined to account for</w:t>
      </w:r>
    </w:p>
    <w:p w14:paraId="4B199DC0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the severity of violations.  Likewise, it is conceivable to define</w:t>
      </w:r>
    </w:p>
    <w:p w14:paraId="30C59ABB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configuration settings that also take VIR and SVIR into account.</w:t>
      </w:r>
    </w:p>
    <w:p w14:paraId="27CDB274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>4.  Statistical SLO</w:t>
      </w:r>
    </w:p>
    <w:p w14:paraId="1943E0AA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It should be noted that certain SLAs may be statistic</w:t>
      </w:r>
      <w:r w:rsidRPr="00FA4236">
        <w:rPr>
          <w:rFonts w:ascii="Courier New" w:hAnsi="Courier New" w:cs="Courier New"/>
        </w:rPr>
        <w:t>al, requiring</w:t>
      </w:r>
    </w:p>
    <w:p w14:paraId="5C0E8909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the service levels of packets in a flow to adhere to specific</w:t>
      </w:r>
    </w:p>
    <w:p w14:paraId="34AC0FB6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distributions.  For example, an SLA might state that any given SLO</w:t>
      </w:r>
    </w:p>
    <w:p w14:paraId="47E3931B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applies to at least a certain percentage of packets, allowing for a</w:t>
      </w:r>
    </w:p>
    <w:p w14:paraId="008F526C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certain level of, for example, pa</w:t>
      </w:r>
      <w:r w:rsidRPr="00FA4236">
        <w:rPr>
          <w:rFonts w:ascii="Courier New" w:hAnsi="Courier New" w:cs="Courier New"/>
        </w:rPr>
        <w:t>cket loss and/or exceeding packet</w:t>
      </w:r>
    </w:p>
    <w:p w14:paraId="1559A405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delay threshold to take place.  Each such event, in that case, does</w:t>
      </w:r>
    </w:p>
    <w:p w14:paraId="2AF622CB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not necessarily constitute an SLO violation.  However, it is still</w:t>
      </w:r>
    </w:p>
    <w:p w14:paraId="3FA195F5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useful to maintain those statistics, as the number of out-of-SLO</w:t>
      </w:r>
    </w:p>
    <w:p w14:paraId="3502AFC9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packets still </w:t>
      </w:r>
      <w:proofErr w:type="gramStart"/>
      <w:r w:rsidRPr="00FA4236">
        <w:rPr>
          <w:rFonts w:ascii="Courier New" w:hAnsi="Courier New" w:cs="Courier New"/>
        </w:rPr>
        <w:t>matters</w:t>
      </w:r>
      <w:proofErr w:type="gramEnd"/>
      <w:r w:rsidRPr="00FA4236">
        <w:rPr>
          <w:rFonts w:ascii="Courier New" w:hAnsi="Courier New" w:cs="Courier New"/>
        </w:rPr>
        <w:t xml:space="preserve"> when looked at in proportion to the total</w:t>
      </w:r>
    </w:p>
    <w:p w14:paraId="431E70A9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number of packets.</w:t>
      </w:r>
    </w:p>
    <w:p w14:paraId="01D4D78B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Along that vein, an SLA might establish an SLO of, say, end-to-end</w:t>
      </w:r>
    </w:p>
    <w:p w14:paraId="5D5DA24C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latency to not exceed 20 </w:t>
      </w:r>
      <w:proofErr w:type="spellStart"/>
      <w:r w:rsidRPr="00FA4236">
        <w:rPr>
          <w:rFonts w:ascii="Courier New" w:hAnsi="Courier New" w:cs="Courier New"/>
        </w:rPr>
        <w:t>ms</w:t>
      </w:r>
      <w:proofErr w:type="spellEnd"/>
      <w:r w:rsidRPr="00FA4236">
        <w:rPr>
          <w:rFonts w:ascii="Courier New" w:hAnsi="Courier New" w:cs="Courier New"/>
        </w:rPr>
        <w:t xml:space="preserve"> for 99% of packets, to not exceed 25ms</w:t>
      </w:r>
    </w:p>
    <w:p w14:paraId="6C281D4B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for 99.999% of packets, </w:t>
      </w:r>
      <w:r w:rsidRPr="00FA4236">
        <w:rPr>
          <w:rFonts w:ascii="Courier New" w:hAnsi="Courier New" w:cs="Courier New"/>
        </w:rPr>
        <w:t>and to never exceed 30ms for any packet.  In</w:t>
      </w:r>
    </w:p>
    <w:p w14:paraId="59F8B55D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that case, any individual packet with latency </w:t>
      </w:r>
      <w:del w:id="49" w:author="JACQUENET Christian INNOV/NET" w:date="2023-05-25T15:11:00Z">
        <w:r w:rsidRPr="00FA4236" w:rsidDel="001D028B">
          <w:rPr>
            <w:rFonts w:ascii="Courier New" w:hAnsi="Courier New" w:cs="Courier New"/>
          </w:rPr>
          <w:delText xml:space="preserve">larger </w:delText>
        </w:r>
      </w:del>
      <w:ins w:id="50" w:author="JACQUENET Christian INNOV/NET" w:date="2023-05-25T15:11:00Z">
        <w:r w:rsidR="001D028B">
          <w:rPr>
            <w:rFonts w:ascii="Courier New" w:hAnsi="Courier New" w:cs="Courier New"/>
          </w:rPr>
          <w:t>greater</w:t>
        </w:r>
        <w:r w:rsidR="001D028B" w:rsidRPr="00FA4236">
          <w:rPr>
            <w:rFonts w:ascii="Courier New" w:hAnsi="Courier New" w:cs="Courier New"/>
          </w:rPr>
          <w:t xml:space="preserve"> </w:t>
        </w:r>
      </w:ins>
      <w:r w:rsidRPr="00FA4236">
        <w:rPr>
          <w:rFonts w:ascii="Courier New" w:hAnsi="Courier New" w:cs="Courier New"/>
        </w:rPr>
        <w:t xml:space="preserve">than 20 </w:t>
      </w:r>
      <w:proofErr w:type="spellStart"/>
      <w:r w:rsidRPr="00FA4236">
        <w:rPr>
          <w:rFonts w:ascii="Courier New" w:hAnsi="Courier New" w:cs="Courier New"/>
        </w:rPr>
        <w:t>ms</w:t>
      </w:r>
      <w:proofErr w:type="spellEnd"/>
    </w:p>
    <w:p w14:paraId="35529903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latency and lower than 30 </w:t>
      </w:r>
      <w:proofErr w:type="spellStart"/>
      <w:r w:rsidRPr="00FA4236">
        <w:rPr>
          <w:rFonts w:ascii="Courier New" w:hAnsi="Courier New" w:cs="Courier New"/>
        </w:rPr>
        <w:t>ms</w:t>
      </w:r>
      <w:proofErr w:type="spellEnd"/>
      <w:r w:rsidRPr="00FA4236">
        <w:rPr>
          <w:rFonts w:ascii="Courier New" w:hAnsi="Courier New" w:cs="Courier New"/>
        </w:rPr>
        <w:t xml:space="preserve"> cannot be considered an SLO violation in</w:t>
      </w:r>
    </w:p>
    <w:p w14:paraId="3CC4D4F7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itself, but compliance with the SLO may need to be assessed after the</w:t>
      </w:r>
    </w:p>
    <w:p w14:paraId="662AEF81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fact.</w:t>
      </w:r>
    </w:p>
    <w:p w14:paraId="183317A9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Mirsky, et al.          Expires 9 September 2023             </w:t>
      </w:r>
      <w:proofErr w:type="gramStart"/>
      <w:r w:rsidRPr="00FA4236">
        <w:rPr>
          <w:rFonts w:ascii="Courier New" w:hAnsi="Courier New" w:cs="Courier New"/>
        </w:rPr>
        <w:t xml:space="preserve">   [</w:t>
      </w:r>
      <w:proofErr w:type="gramEnd"/>
      <w:r w:rsidRPr="00FA4236">
        <w:rPr>
          <w:rFonts w:ascii="Courier New" w:hAnsi="Courier New" w:cs="Courier New"/>
        </w:rPr>
        <w:t>Page 8]</w:t>
      </w:r>
    </w:p>
    <w:p w14:paraId="7B1F622B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br w:type="page"/>
      </w:r>
    </w:p>
    <w:p w14:paraId="7E05F92A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lastRenderedPageBreak/>
        <w:t xml:space="preserve">Internet-Draft            </w:t>
      </w:r>
      <w:r w:rsidRPr="00FA4236">
        <w:rPr>
          <w:rFonts w:ascii="Courier New" w:hAnsi="Courier New" w:cs="Courier New"/>
        </w:rPr>
        <w:t xml:space="preserve">  PAM for Multi-SLO                 March 2023</w:t>
      </w:r>
    </w:p>
    <w:p w14:paraId="4634AFAD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To support statistical SLOs more directly requires additional</w:t>
      </w:r>
    </w:p>
    <w:p w14:paraId="6E445D95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metrics, such as metrics that represent histograms for service level</w:t>
      </w:r>
    </w:p>
    <w:p w14:paraId="4FC6FFE2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parameters with buckets corresponding to individual service level</w:t>
      </w:r>
    </w:p>
    <w:p w14:paraId="20536A87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</w:t>
      </w:r>
      <w:r w:rsidRPr="00FA4236">
        <w:rPr>
          <w:rFonts w:ascii="Courier New" w:hAnsi="Courier New" w:cs="Courier New"/>
        </w:rPr>
        <w:t>objectives.  For the example just given, a histogram for a given flow</w:t>
      </w:r>
    </w:p>
    <w:p w14:paraId="3B2A8653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could be maintained with three buckets: one containing the count of</w:t>
      </w:r>
    </w:p>
    <w:p w14:paraId="696FEA5A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packets within 20ms, a second with a count of packets between 20 and</w:t>
      </w:r>
    </w:p>
    <w:p w14:paraId="057E747D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25ms (or simply all within 25ms), a thir</w:t>
      </w:r>
      <w:r w:rsidRPr="00FA4236">
        <w:rPr>
          <w:rFonts w:ascii="Courier New" w:hAnsi="Courier New" w:cs="Courier New"/>
        </w:rPr>
        <w:t>d with a count of packets</w:t>
      </w:r>
    </w:p>
    <w:p w14:paraId="5F478134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between 25 and 30ms (or merely all packets within 30ms, and a fourth</w:t>
      </w:r>
    </w:p>
    <w:p w14:paraId="55347EA8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with a count of anything beyond (or simply a total count).  Of</w:t>
      </w:r>
    </w:p>
    <w:p w14:paraId="59EBD9E8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course, the number of buckets and the boundaries between those</w:t>
      </w:r>
    </w:p>
    <w:p w14:paraId="4813822E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buckets should correspo</w:t>
      </w:r>
      <w:r w:rsidRPr="00FA4236">
        <w:rPr>
          <w:rFonts w:ascii="Courier New" w:hAnsi="Courier New" w:cs="Courier New"/>
        </w:rPr>
        <w:t>nd to the needs of the SLA associated with the</w:t>
      </w:r>
    </w:p>
    <w:p w14:paraId="2F7603F1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application, i.e., to the specific guarantees and SLOs that were</w:t>
      </w:r>
    </w:p>
    <w:p w14:paraId="5D81F73C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provided.  The definition of histogram metrics is for further study</w:t>
      </w:r>
    </w:p>
    <w:p w14:paraId="5DF6ABF6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(</w:t>
      </w:r>
      <w:proofErr w:type="gramStart"/>
      <w:r w:rsidRPr="00FA4236">
        <w:rPr>
          <w:rFonts w:ascii="Courier New" w:hAnsi="Courier New" w:cs="Courier New"/>
        </w:rPr>
        <w:t>see</w:t>
      </w:r>
      <w:proofErr w:type="gramEnd"/>
      <w:r w:rsidRPr="00FA4236">
        <w:rPr>
          <w:rFonts w:ascii="Courier New" w:hAnsi="Courier New" w:cs="Courier New"/>
        </w:rPr>
        <w:t xml:space="preserve"> Section 6).</w:t>
      </w:r>
    </w:p>
    <w:p w14:paraId="5B2FDD2C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>5.  Other PAM Benefits</w:t>
      </w:r>
    </w:p>
    <w:p w14:paraId="5644D4E6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PAM provides </w:t>
      </w:r>
      <w:del w:id="51" w:author="JACQUENET Christian INNOV/NET" w:date="2023-05-25T15:12:00Z">
        <w:r w:rsidRPr="00FA4236" w:rsidDel="001D028B">
          <w:rPr>
            <w:rFonts w:ascii="Courier New" w:hAnsi="Courier New" w:cs="Courier New"/>
          </w:rPr>
          <w:delText>a number of</w:delText>
        </w:r>
      </w:del>
      <w:ins w:id="52" w:author="JACQUENET Christian INNOV/NET" w:date="2023-05-25T15:12:00Z">
        <w:r w:rsidR="001D028B">
          <w:rPr>
            <w:rFonts w:ascii="Courier New" w:hAnsi="Courier New" w:cs="Courier New"/>
          </w:rPr>
          <w:t>seve</w:t>
        </w:r>
      </w:ins>
      <w:ins w:id="53" w:author="JACQUENET Christian INNOV/NET" w:date="2023-05-25T15:13:00Z">
        <w:r w:rsidR="001D028B">
          <w:rPr>
            <w:rFonts w:ascii="Courier New" w:hAnsi="Courier New" w:cs="Courier New"/>
          </w:rPr>
          <w:t>ral</w:t>
        </w:r>
      </w:ins>
      <w:r w:rsidRPr="00FA4236">
        <w:rPr>
          <w:rFonts w:ascii="Courier New" w:hAnsi="Courier New" w:cs="Courier New"/>
        </w:rPr>
        <w:t xml:space="preserve"> benefits with other, more conventional</w:t>
      </w:r>
    </w:p>
    <w:p w14:paraId="29A85552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performance metrics.  Without PAM, it would be possible to conduct</w:t>
      </w:r>
    </w:p>
    <w:p w14:paraId="39DDF57E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ongoing measurements of service levels and maintain a time-series of</w:t>
      </w:r>
    </w:p>
    <w:p w14:paraId="131FC049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service level records, then assess compliance with specific SLOs</w:t>
      </w:r>
    </w:p>
    <w:p w14:paraId="44207E5F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after the fact.  However, doing so would require the collection of</w:t>
      </w:r>
    </w:p>
    <w:p w14:paraId="2D9CD1CA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vast amounts of data that would need to be </w:t>
      </w:r>
      <w:r w:rsidRPr="00FA4236">
        <w:rPr>
          <w:rFonts w:ascii="Courier New" w:hAnsi="Courier New" w:cs="Courier New"/>
        </w:rPr>
        <w:t>generated, exported,</w:t>
      </w:r>
    </w:p>
    <w:p w14:paraId="7428EC99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transmitted, collected, and stored.  In addition, extensive</w:t>
      </w:r>
    </w:p>
    <w:p w14:paraId="6109AEF4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postprocessing would be required to compare that data against SLOs</w:t>
      </w:r>
    </w:p>
    <w:p w14:paraId="4B89ACC4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and analyze its compliance.  Being able to perform these tasks at</w:t>
      </w:r>
    </w:p>
    <w:p w14:paraId="7BB5CB25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scale and in real-time would present significant additional</w:t>
      </w:r>
    </w:p>
    <w:p w14:paraId="083F3285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challenges.</w:t>
      </w:r>
    </w:p>
    <w:p w14:paraId="7B81D754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Adding PAM allows for a more compact expression of service level</w:t>
      </w:r>
    </w:p>
    <w:p w14:paraId="3F2EA881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compliance.  In that sense, PAM does not simply represent raw data</w:t>
      </w:r>
    </w:p>
    <w:p w14:paraId="7C03216B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but expresses actionable information.</w:t>
      </w:r>
      <w:r w:rsidRPr="00FA4236">
        <w:rPr>
          <w:rFonts w:ascii="Courier New" w:hAnsi="Courier New" w:cs="Courier New"/>
        </w:rPr>
        <w:t xml:space="preserve">  In conjunction with proper</w:t>
      </w:r>
    </w:p>
    <w:p w14:paraId="1F260DCB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instrumentation, PAM can thus help avoid expensive postprocessing.</w:t>
      </w:r>
    </w:p>
    <w:p w14:paraId="11EBEB68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>6.  Extensions and Future Work</w:t>
      </w:r>
    </w:p>
    <w:p w14:paraId="22B2B346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The following is a list of items that are outside the scope of this</w:t>
      </w:r>
    </w:p>
    <w:p w14:paraId="3C944AA3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specification, but which will be useful extensions a</w:t>
      </w:r>
      <w:r w:rsidRPr="00FA4236">
        <w:rPr>
          <w:rFonts w:ascii="Courier New" w:hAnsi="Courier New" w:cs="Courier New"/>
        </w:rPr>
        <w:t>nd opportunities</w:t>
      </w:r>
    </w:p>
    <w:p w14:paraId="200030A0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for future work:</w:t>
      </w:r>
    </w:p>
    <w:p w14:paraId="425622B2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*  A YANG data model will allow PAM to be incorporated into</w:t>
      </w:r>
    </w:p>
    <w:p w14:paraId="7D7DE5D2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monitoring applications based on the YANG/NETCONF/RESTCONF</w:t>
      </w:r>
    </w:p>
    <w:p w14:paraId="61E69D5A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framework.  In addition, a YANG data model will enable the</w:t>
      </w:r>
    </w:p>
    <w:p w14:paraId="672F6D78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configuration of PAM</w:t>
      </w:r>
      <w:r w:rsidRPr="00FA4236">
        <w:rPr>
          <w:rFonts w:ascii="Courier New" w:hAnsi="Courier New" w:cs="Courier New"/>
        </w:rPr>
        <w:t>-related settings.</w:t>
      </w:r>
    </w:p>
    <w:p w14:paraId="21878464" w14:textId="77777777" w:rsidR="00024D0C" w:rsidRPr="009F642A" w:rsidRDefault="0078386A" w:rsidP="00FA4236">
      <w:pPr>
        <w:pStyle w:val="Textebrut"/>
        <w:rPr>
          <w:rFonts w:ascii="Courier New" w:hAnsi="Courier New" w:cs="Courier New"/>
          <w:lang w:val="fr-FR"/>
        </w:rPr>
      </w:pPr>
      <w:r w:rsidRPr="009F642A">
        <w:rPr>
          <w:rFonts w:ascii="Courier New" w:hAnsi="Courier New" w:cs="Courier New"/>
          <w:lang w:val="fr-FR"/>
        </w:rPr>
        <w:t xml:space="preserve">Mirsky, et al.          Expires 9 </w:t>
      </w:r>
      <w:proofErr w:type="spellStart"/>
      <w:r w:rsidRPr="009F642A">
        <w:rPr>
          <w:rFonts w:ascii="Courier New" w:hAnsi="Courier New" w:cs="Courier New"/>
          <w:lang w:val="fr-FR"/>
        </w:rPr>
        <w:t>September</w:t>
      </w:r>
      <w:proofErr w:type="spellEnd"/>
      <w:r w:rsidRPr="009F642A">
        <w:rPr>
          <w:rFonts w:ascii="Courier New" w:hAnsi="Courier New" w:cs="Courier New"/>
          <w:lang w:val="fr-FR"/>
        </w:rPr>
        <w:t xml:space="preserve"> 2023             </w:t>
      </w:r>
      <w:proofErr w:type="gramStart"/>
      <w:r w:rsidRPr="009F642A">
        <w:rPr>
          <w:rFonts w:ascii="Courier New" w:hAnsi="Courier New" w:cs="Courier New"/>
          <w:lang w:val="fr-FR"/>
        </w:rPr>
        <w:t xml:space="preserve">   [</w:t>
      </w:r>
      <w:proofErr w:type="gramEnd"/>
      <w:r w:rsidRPr="009F642A">
        <w:rPr>
          <w:rFonts w:ascii="Courier New" w:hAnsi="Courier New" w:cs="Courier New"/>
          <w:lang w:val="fr-FR"/>
        </w:rPr>
        <w:t>Page 9]</w:t>
      </w:r>
    </w:p>
    <w:p w14:paraId="66EEA41A" w14:textId="77777777" w:rsidR="00024D0C" w:rsidRPr="009F642A" w:rsidRDefault="0078386A" w:rsidP="00FA4236">
      <w:pPr>
        <w:pStyle w:val="Textebrut"/>
        <w:rPr>
          <w:rFonts w:ascii="Courier New" w:hAnsi="Courier New" w:cs="Courier New"/>
          <w:lang w:val="fr-FR"/>
        </w:rPr>
      </w:pPr>
      <w:r w:rsidRPr="009F642A">
        <w:rPr>
          <w:rFonts w:ascii="Courier New" w:hAnsi="Courier New" w:cs="Courier New"/>
          <w:lang w:val="fr-FR"/>
        </w:rPr>
        <w:br w:type="page"/>
      </w:r>
    </w:p>
    <w:p w14:paraId="6C1A66FD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lastRenderedPageBreak/>
        <w:t>Internet-Draft              PAM for Multi-SLO                 March 2023</w:t>
      </w:r>
    </w:p>
    <w:p w14:paraId="4BEDE72E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*  A set of IPFIX Information Elements will allow Precision</w:t>
      </w:r>
    </w:p>
    <w:p w14:paraId="00CA9F84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Availability Metrics</w:t>
      </w:r>
      <w:r w:rsidRPr="00FA4236">
        <w:rPr>
          <w:rFonts w:ascii="Courier New" w:hAnsi="Courier New" w:cs="Courier New"/>
        </w:rPr>
        <w:t xml:space="preserve"> to be associated with flow records and</w:t>
      </w:r>
    </w:p>
    <w:p w14:paraId="78562939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exported as part of flow data, for example for processing by</w:t>
      </w:r>
    </w:p>
    <w:p w14:paraId="1C78583C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accounting applications that assess compliance of delivered</w:t>
      </w:r>
    </w:p>
    <w:p w14:paraId="4FDDC3CC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services with quality guarantees.</w:t>
      </w:r>
    </w:p>
    <w:p w14:paraId="09AD4653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*  Additional second-order metrics, such as "longest disruption of</w:t>
      </w:r>
    </w:p>
    <w:p w14:paraId="576F9021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service time" (measuring consecutive time units with SVIs), can be</w:t>
      </w:r>
    </w:p>
    <w:p w14:paraId="6DF921BF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defined and would be deemed useful by some users.  At the same</w:t>
      </w:r>
    </w:p>
    <w:p w14:paraId="09907B79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time, such metrics can be computed in </w:t>
      </w:r>
      <w:r w:rsidRPr="00FA4236">
        <w:rPr>
          <w:rFonts w:ascii="Courier New" w:hAnsi="Courier New" w:cs="Courier New"/>
        </w:rPr>
        <w:t xml:space="preserve">a </w:t>
      </w:r>
      <w:del w:id="54" w:author="JACQUENET Christian INNOV/NET" w:date="2023-05-25T15:14:00Z">
        <w:r w:rsidRPr="00FA4236" w:rsidDel="001D028B">
          <w:rPr>
            <w:rFonts w:ascii="Courier New" w:hAnsi="Courier New" w:cs="Courier New"/>
          </w:rPr>
          <w:delText>straighforward</w:delText>
        </w:r>
      </w:del>
      <w:ins w:id="55" w:author="JACQUENET Christian INNOV/NET" w:date="2023-05-25T15:14:00Z">
        <w:r w:rsidR="001D028B" w:rsidRPr="00FA4236">
          <w:rPr>
            <w:rFonts w:ascii="Courier New" w:hAnsi="Courier New" w:cs="Courier New"/>
          </w:rPr>
          <w:t>straightforward</w:t>
        </w:r>
      </w:ins>
      <w:r w:rsidRPr="00FA4236">
        <w:rPr>
          <w:rFonts w:ascii="Courier New" w:hAnsi="Courier New" w:cs="Courier New"/>
        </w:rPr>
        <w:t xml:space="preserve"> manner and</w:t>
      </w:r>
    </w:p>
    <w:p w14:paraId="06DD97C5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will in many cases be </w:t>
      </w:r>
      <w:proofErr w:type="gramStart"/>
      <w:r w:rsidRPr="00FA4236">
        <w:rPr>
          <w:rFonts w:ascii="Courier New" w:hAnsi="Courier New" w:cs="Courier New"/>
        </w:rPr>
        <w:t>application-specific</w:t>
      </w:r>
      <w:proofErr w:type="gramEnd"/>
      <w:r w:rsidRPr="00FA4236">
        <w:rPr>
          <w:rFonts w:ascii="Courier New" w:hAnsi="Courier New" w:cs="Courier New"/>
        </w:rPr>
        <w:t>.  For this reason,</w:t>
      </w:r>
    </w:p>
    <w:p w14:paraId="7E1406A0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further such metrics are omitted here </w:t>
      </w:r>
      <w:proofErr w:type="gramStart"/>
      <w:r w:rsidRPr="00FA4236">
        <w:rPr>
          <w:rFonts w:ascii="Courier New" w:hAnsi="Courier New" w:cs="Courier New"/>
        </w:rPr>
        <w:t>in order to</w:t>
      </w:r>
      <w:proofErr w:type="gramEnd"/>
      <w:r w:rsidRPr="00FA4236">
        <w:rPr>
          <w:rFonts w:ascii="Courier New" w:hAnsi="Courier New" w:cs="Courier New"/>
        </w:rPr>
        <w:t xml:space="preserve"> not overburden</w:t>
      </w:r>
    </w:p>
    <w:p w14:paraId="614F32D1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this specification.</w:t>
      </w:r>
    </w:p>
    <w:p w14:paraId="365D5E28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>7.  IANA Considerations</w:t>
      </w:r>
    </w:p>
    <w:p w14:paraId="36F20364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This document has no IANA actions.</w:t>
      </w:r>
    </w:p>
    <w:p w14:paraId="7D78EB84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>8.  Security Considerations</w:t>
      </w:r>
    </w:p>
    <w:p w14:paraId="22F01F24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Instrumentation for metrics that are used to assess compliance with</w:t>
      </w:r>
    </w:p>
    <w:p w14:paraId="70E7690A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SLOs constitute an attractive target for an attacker.  By interfering</w:t>
      </w:r>
    </w:p>
    <w:p w14:paraId="78B590FA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with the </w:t>
      </w:r>
      <w:del w:id="56" w:author="JACQUENET Christian INNOV/NET" w:date="2023-05-25T15:14:00Z">
        <w:r w:rsidRPr="00FA4236" w:rsidDel="001D028B">
          <w:rPr>
            <w:rFonts w:ascii="Courier New" w:hAnsi="Courier New" w:cs="Courier New"/>
          </w:rPr>
          <w:delText xml:space="preserve">maintaining </w:delText>
        </w:r>
      </w:del>
      <w:ins w:id="57" w:author="JACQUENET Christian INNOV/NET" w:date="2023-05-25T15:14:00Z">
        <w:r w:rsidR="001D028B" w:rsidRPr="00FA4236">
          <w:rPr>
            <w:rFonts w:ascii="Courier New" w:hAnsi="Courier New" w:cs="Courier New"/>
          </w:rPr>
          <w:t>maint</w:t>
        </w:r>
        <w:r w:rsidR="001D028B">
          <w:rPr>
            <w:rFonts w:ascii="Courier New" w:hAnsi="Courier New" w:cs="Courier New"/>
          </w:rPr>
          <w:t>enance</w:t>
        </w:r>
        <w:r w:rsidR="001D028B" w:rsidRPr="00FA4236">
          <w:rPr>
            <w:rFonts w:ascii="Courier New" w:hAnsi="Courier New" w:cs="Courier New"/>
          </w:rPr>
          <w:t xml:space="preserve"> </w:t>
        </w:r>
      </w:ins>
      <w:r w:rsidRPr="00FA4236">
        <w:rPr>
          <w:rFonts w:ascii="Courier New" w:hAnsi="Courier New" w:cs="Courier New"/>
        </w:rPr>
        <w:t>of such me</w:t>
      </w:r>
      <w:r w:rsidRPr="00FA4236">
        <w:rPr>
          <w:rFonts w:ascii="Courier New" w:hAnsi="Courier New" w:cs="Courier New"/>
        </w:rPr>
        <w:t>trics, services could be falsely</w:t>
      </w:r>
    </w:p>
    <w:p w14:paraId="6887B9D5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identified as complying (when they are not) or vice-versa (i.e.,</w:t>
      </w:r>
    </w:p>
    <w:p w14:paraId="39F119B0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flagged as being non-compliant when indeed they are).  While this</w:t>
      </w:r>
    </w:p>
    <w:p w14:paraId="717351B2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document does not specify how networks should be instrumented to</w:t>
      </w:r>
    </w:p>
    <w:p w14:paraId="701214EB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maintain the id</w:t>
      </w:r>
      <w:r w:rsidRPr="00FA4236">
        <w:rPr>
          <w:rFonts w:ascii="Courier New" w:hAnsi="Courier New" w:cs="Courier New"/>
        </w:rPr>
        <w:t>entified metrics, such instrumentation needs to be</w:t>
      </w:r>
    </w:p>
    <w:p w14:paraId="00B973EF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adequately secured to ensure accurate measurements and prohibit</w:t>
      </w:r>
    </w:p>
    <w:p w14:paraId="65A15557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tampering with metrics being kept.</w:t>
      </w:r>
    </w:p>
    <w:p w14:paraId="7953C950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Where metrics are being defined relative to an SLO, the configuration</w:t>
      </w:r>
    </w:p>
    <w:p w14:paraId="1E5EFE25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of those SLOs needs to b</w:t>
      </w:r>
      <w:r w:rsidRPr="00FA4236">
        <w:rPr>
          <w:rFonts w:ascii="Courier New" w:hAnsi="Courier New" w:cs="Courier New"/>
        </w:rPr>
        <w:t>e adequately secured.  Likewise, where SLOs</w:t>
      </w:r>
    </w:p>
    <w:p w14:paraId="3D48A37D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can be adjusted, the correlation between any metric</w:t>
      </w:r>
      <w:del w:id="58" w:author="JACQUENET Christian INNOV/NET" w:date="2023-05-25T15:15:00Z">
        <w:r w:rsidRPr="00FA4236" w:rsidDel="001D028B">
          <w:rPr>
            <w:rFonts w:ascii="Courier New" w:hAnsi="Courier New" w:cs="Courier New"/>
          </w:rPr>
          <w:delText>s</w:delText>
        </w:r>
      </w:del>
      <w:r w:rsidRPr="00FA4236">
        <w:rPr>
          <w:rFonts w:ascii="Courier New" w:hAnsi="Courier New" w:cs="Courier New"/>
        </w:rPr>
        <w:t xml:space="preserve"> instance and a</w:t>
      </w:r>
    </w:p>
    <w:p w14:paraId="26B4C848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</w:t>
      </w:r>
      <w:proofErr w:type="gramStart"/>
      <w:r w:rsidRPr="00FA4236">
        <w:rPr>
          <w:rFonts w:ascii="Courier New" w:hAnsi="Courier New" w:cs="Courier New"/>
        </w:rPr>
        <w:t>particular SLO</w:t>
      </w:r>
      <w:proofErr w:type="gramEnd"/>
      <w:r w:rsidRPr="00FA4236">
        <w:rPr>
          <w:rFonts w:ascii="Courier New" w:hAnsi="Courier New" w:cs="Courier New"/>
        </w:rPr>
        <w:t xml:space="preserve"> must be </w:t>
      </w:r>
      <w:del w:id="59" w:author="JACQUENET Christian INNOV/NET" w:date="2023-05-25T15:15:00Z">
        <w:r w:rsidRPr="00FA4236" w:rsidDel="001D028B">
          <w:rPr>
            <w:rFonts w:ascii="Courier New" w:hAnsi="Courier New" w:cs="Courier New"/>
          </w:rPr>
          <w:delText>clear</w:delText>
        </w:r>
      </w:del>
      <w:ins w:id="60" w:author="JACQUENET Christian INNOV/NET" w:date="2023-05-25T15:15:00Z">
        <w:r w:rsidR="001D028B">
          <w:rPr>
            <w:rFonts w:ascii="Courier New" w:hAnsi="Courier New" w:cs="Courier New"/>
          </w:rPr>
          <w:t>unambiguous</w:t>
        </w:r>
      </w:ins>
      <w:r w:rsidRPr="00FA4236">
        <w:rPr>
          <w:rFonts w:ascii="Courier New" w:hAnsi="Courier New" w:cs="Courier New"/>
        </w:rPr>
        <w:t>.  The same service levels that</w:t>
      </w:r>
    </w:p>
    <w:p w14:paraId="00742BC8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constitute SLO violations for one flow that should be maintained</w:t>
      </w:r>
      <w:r w:rsidRPr="00FA4236">
        <w:rPr>
          <w:rFonts w:ascii="Courier New" w:hAnsi="Courier New" w:cs="Courier New"/>
        </w:rPr>
        <w:t xml:space="preserve"> as</w:t>
      </w:r>
    </w:p>
    <w:p w14:paraId="03C03EEC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part of the "violated time units" and related metrics, may be</w:t>
      </w:r>
    </w:p>
    <w:p w14:paraId="013A9E1C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</w:t>
      </w:r>
      <w:del w:id="61" w:author="JACQUENET Christian INNOV/NET" w:date="2023-05-25T15:15:00Z">
        <w:r w:rsidRPr="00FA4236" w:rsidDel="001D028B">
          <w:rPr>
            <w:rFonts w:ascii="Courier New" w:hAnsi="Courier New" w:cs="Courier New"/>
          </w:rPr>
          <w:delText xml:space="preserve">perfectly </w:delText>
        </w:r>
      </w:del>
      <w:r w:rsidRPr="00FA4236">
        <w:rPr>
          <w:rFonts w:ascii="Courier New" w:hAnsi="Courier New" w:cs="Courier New"/>
        </w:rPr>
        <w:t>compliant for another</w:t>
      </w:r>
      <w:del w:id="62" w:author="JACQUENET Christian INNOV/NET" w:date="2023-05-25T15:15:00Z">
        <w:r w:rsidRPr="00FA4236" w:rsidDel="001D028B">
          <w:rPr>
            <w:rFonts w:ascii="Courier New" w:hAnsi="Courier New" w:cs="Courier New"/>
          </w:rPr>
          <w:delText xml:space="preserve"> flow</w:delText>
        </w:r>
      </w:del>
      <w:r w:rsidRPr="00FA4236">
        <w:rPr>
          <w:rFonts w:ascii="Courier New" w:hAnsi="Courier New" w:cs="Courier New"/>
        </w:rPr>
        <w:t>.  In cases when it is impossible</w:t>
      </w:r>
    </w:p>
    <w:p w14:paraId="40D043E3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to tie together SLOs and PAM</w:t>
      </w:r>
      <w:del w:id="63" w:author="JACQUENET Christian INNOV/NET" w:date="2023-05-25T15:16:00Z">
        <w:r w:rsidRPr="00FA4236" w:rsidDel="001D028B">
          <w:rPr>
            <w:rFonts w:ascii="Courier New" w:hAnsi="Courier New" w:cs="Courier New"/>
          </w:rPr>
          <w:delText xml:space="preserve"> properly</w:delText>
        </w:r>
      </w:del>
      <w:r w:rsidRPr="00FA4236">
        <w:rPr>
          <w:rFonts w:ascii="Courier New" w:hAnsi="Courier New" w:cs="Courier New"/>
        </w:rPr>
        <w:t>, it will be preferable to</w:t>
      </w:r>
    </w:p>
    <w:p w14:paraId="10C94060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merely maintain statistics about service levels delivered (for</w:t>
      </w:r>
    </w:p>
    <w:p w14:paraId="13B75561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example, overall histograms of end-to-end latency) without assessing</w:t>
      </w:r>
    </w:p>
    <w:p w14:paraId="7B532E0C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which constitutes violations.</w:t>
      </w:r>
    </w:p>
    <w:p w14:paraId="411A6AF6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By the same token, where the definition of what constitutes a</w:t>
      </w:r>
    </w:p>
    <w:p w14:paraId="2D8628B9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"severe" or a "significant" violation depends on configuration</w:t>
      </w:r>
    </w:p>
    <w:p w14:paraId="0ED51461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settings or context.  The configuration of such settings or context</w:t>
      </w:r>
    </w:p>
    <w:p w14:paraId="1F7B988B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needs to be specially secured.  Also, the configura</w:t>
      </w:r>
      <w:r w:rsidRPr="00FA4236">
        <w:rPr>
          <w:rFonts w:ascii="Courier New" w:hAnsi="Courier New" w:cs="Courier New"/>
        </w:rPr>
        <w:t>tion must be bound</w:t>
      </w:r>
    </w:p>
    <w:p w14:paraId="6397D506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to the metrics being maintained.  </w:t>
      </w:r>
      <w:del w:id="64" w:author="JACQUENET Christian INNOV/NET" w:date="2023-05-25T15:16:00Z">
        <w:r w:rsidRPr="00FA4236" w:rsidDel="001D028B">
          <w:rPr>
            <w:rFonts w:ascii="Courier New" w:hAnsi="Courier New" w:cs="Courier New"/>
          </w:rPr>
          <w:delText>This way</w:delText>
        </w:r>
      </w:del>
      <w:ins w:id="65" w:author="JACQUENET Christian INNOV/NET" w:date="2023-05-25T15:16:00Z">
        <w:r w:rsidR="001D028B">
          <w:rPr>
            <w:rFonts w:ascii="Courier New" w:hAnsi="Courier New" w:cs="Courier New"/>
          </w:rPr>
          <w:t>Thus</w:t>
        </w:r>
      </w:ins>
      <w:r w:rsidRPr="00FA4236">
        <w:rPr>
          <w:rFonts w:ascii="Courier New" w:hAnsi="Courier New" w:cs="Courier New"/>
        </w:rPr>
        <w:t>, it will be clear which</w:t>
      </w:r>
    </w:p>
    <w:p w14:paraId="52D440CA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configuration setting was in effect when those metrics were being</w:t>
      </w:r>
    </w:p>
    <w:p w14:paraId="33C657A8" w14:textId="77777777" w:rsidR="00024D0C" w:rsidRPr="009F642A" w:rsidRDefault="0078386A" w:rsidP="00FA4236">
      <w:pPr>
        <w:pStyle w:val="Textebrut"/>
        <w:rPr>
          <w:rFonts w:ascii="Courier New" w:hAnsi="Courier New" w:cs="Courier New"/>
          <w:lang w:val="fr-FR"/>
        </w:rPr>
      </w:pPr>
      <w:r w:rsidRPr="009F642A">
        <w:rPr>
          <w:rFonts w:ascii="Courier New" w:hAnsi="Courier New" w:cs="Courier New"/>
          <w:lang w:val="fr-FR"/>
        </w:rPr>
        <w:t xml:space="preserve">Mirsky, et al.          Expires 9 </w:t>
      </w:r>
      <w:proofErr w:type="spellStart"/>
      <w:r w:rsidRPr="009F642A">
        <w:rPr>
          <w:rFonts w:ascii="Courier New" w:hAnsi="Courier New" w:cs="Courier New"/>
          <w:lang w:val="fr-FR"/>
        </w:rPr>
        <w:t>September</w:t>
      </w:r>
      <w:proofErr w:type="spellEnd"/>
      <w:r w:rsidRPr="009F642A">
        <w:rPr>
          <w:rFonts w:ascii="Courier New" w:hAnsi="Courier New" w:cs="Courier New"/>
          <w:lang w:val="fr-FR"/>
        </w:rPr>
        <w:t xml:space="preserve"> 2023            </w:t>
      </w:r>
      <w:proofErr w:type="gramStart"/>
      <w:r w:rsidRPr="009F642A">
        <w:rPr>
          <w:rFonts w:ascii="Courier New" w:hAnsi="Courier New" w:cs="Courier New"/>
          <w:lang w:val="fr-FR"/>
        </w:rPr>
        <w:t xml:space="preserve">   [</w:t>
      </w:r>
      <w:proofErr w:type="gramEnd"/>
      <w:r w:rsidRPr="009F642A">
        <w:rPr>
          <w:rFonts w:ascii="Courier New" w:hAnsi="Courier New" w:cs="Courier New"/>
          <w:lang w:val="fr-FR"/>
        </w:rPr>
        <w:t>Page 10]</w:t>
      </w:r>
    </w:p>
    <w:p w14:paraId="5B1D8C71" w14:textId="77777777" w:rsidR="00024D0C" w:rsidRPr="009F642A" w:rsidRDefault="0078386A" w:rsidP="00FA4236">
      <w:pPr>
        <w:pStyle w:val="Textebrut"/>
        <w:rPr>
          <w:rFonts w:ascii="Courier New" w:hAnsi="Courier New" w:cs="Courier New"/>
          <w:lang w:val="fr-FR"/>
        </w:rPr>
      </w:pPr>
      <w:r w:rsidRPr="009F642A">
        <w:rPr>
          <w:rFonts w:ascii="Courier New" w:hAnsi="Courier New" w:cs="Courier New"/>
          <w:lang w:val="fr-FR"/>
        </w:rPr>
        <w:br w:type="page"/>
      </w:r>
    </w:p>
    <w:p w14:paraId="17A19EAC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lastRenderedPageBreak/>
        <w:t xml:space="preserve">Internet-Draft     </w:t>
      </w:r>
      <w:r w:rsidRPr="00FA4236">
        <w:rPr>
          <w:rFonts w:ascii="Courier New" w:hAnsi="Courier New" w:cs="Courier New"/>
        </w:rPr>
        <w:t xml:space="preserve">         PAM for Multi-SLO                 March 2023</w:t>
      </w:r>
    </w:p>
    <w:p w14:paraId="2E50FB3C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assessed.  An attacker that can tamper with such configuration</w:t>
      </w:r>
    </w:p>
    <w:p w14:paraId="73C302F6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settings will render the corresponding metrics useless (in the best</w:t>
      </w:r>
    </w:p>
    <w:p w14:paraId="1B55933A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case) or misleading (in the worst case).</w:t>
      </w:r>
    </w:p>
    <w:p w14:paraId="3CFDD54A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>9.  Acknowledgments</w:t>
      </w:r>
    </w:p>
    <w:p w14:paraId="70EC3AB7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</w:t>
      </w:r>
      <w:r w:rsidRPr="00FA4236">
        <w:rPr>
          <w:rFonts w:ascii="Courier New" w:hAnsi="Courier New" w:cs="Courier New"/>
        </w:rPr>
        <w:t xml:space="preserve">  TBA</w:t>
      </w:r>
    </w:p>
    <w:p w14:paraId="31957F95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>10.  References</w:t>
      </w:r>
    </w:p>
    <w:p w14:paraId="4F4C4FC5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>10.1.  Informative References</w:t>
      </w:r>
    </w:p>
    <w:p w14:paraId="3D9D0DD6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[I-</w:t>
      </w:r>
      <w:proofErr w:type="spellStart"/>
      <w:proofErr w:type="gramStart"/>
      <w:r w:rsidRPr="00FA4236">
        <w:rPr>
          <w:rFonts w:ascii="Courier New" w:hAnsi="Courier New" w:cs="Courier New"/>
        </w:rPr>
        <w:t>D.ietf</w:t>
      </w:r>
      <w:proofErr w:type="spellEnd"/>
      <w:proofErr w:type="gramEnd"/>
      <w:r w:rsidRPr="00FA4236">
        <w:rPr>
          <w:rFonts w:ascii="Courier New" w:hAnsi="Courier New" w:cs="Courier New"/>
        </w:rPr>
        <w:t>-teas-ietf-network-slices]</w:t>
      </w:r>
    </w:p>
    <w:p w14:paraId="4D289957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        </w:t>
      </w:r>
      <w:proofErr w:type="spellStart"/>
      <w:r w:rsidRPr="00FA4236">
        <w:rPr>
          <w:rFonts w:ascii="Courier New" w:hAnsi="Courier New" w:cs="Courier New"/>
        </w:rPr>
        <w:t>Farrel</w:t>
      </w:r>
      <w:proofErr w:type="spellEnd"/>
      <w:r w:rsidRPr="00FA4236">
        <w:rPr>
          <w:rFonts w:ascii="Courier New" w:hAnsi="Courier New" w:cs="Courier New"/>
        </w:rPr>
        <w:t>, A., Drake, J., Rokui, R., Homma, S., Makhijani,</w:t>
      </w:r>
    </w:p>
    <w:p w14:paraId="298F8D34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        K., Contreras, L. M., and J. Tantsura, "A Framework for</w:t>
      </w:r>
    </w:p>
    <w:p w14:paraId="0328BB44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        IETF Networ</w:t>
      </w:r>
      <w:r w:rsidRPr="00FA4236">
        <w:rPr>
          <w:rFonts w:ascii="Courier New" w:hAnsi="Courier New" w:cs="Courier New"/>
        </w:rPr>
        <w:t>k Slices", Work in Progress, Internet-Draft,</w:t>
      </w:r>
    </w:p>
    <w:p w14:paraId="4CA4DC18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        draft-ietf-teas-ietf-network-slices-19, 21 January 2023,</w:t>
      </w:r>
    </w:p>
    <w:p w14:paraId="6B9C6DFE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        &lt;https://datatracker.ietf.org/doc/html/draft-ietf-teas-</w:t>
      </w:r>
    </w:p>
    <w:p w14:paraId="6B34A1FB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        ietf-network-slices-19&gt;.</w:t>
      </w:r>
    </w:p>
    <w:p w14:paraId="5D370C00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[ITU.G.826]</w:t>
      </w:r>
    </w:p>
    <w:p w14:paraId="23D4328B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        IT</w:t>
      </w:r>
      <w:r w:rsidRPr="00FA4236">
        <w:rPr>
          <w:rFonts w:ascii="Courier New" w:hAnsi="Courier New" w:cs="Courier New"/>
        </w:rPr>
        <w:t>U-T, "End-to-end error performance parameters and</w:t>
      </w:r>
    </w:p>
    <w:p w14:paraId="1EA3D078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        objectives for international, constant bit-rate digital</w:t>
      </w:r>
    </w:p>
    <w:p w14:paraId="0D815A7F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        paths and connections", ITU-T G.826, December 2002.</w:t>
      </w:r>
    </w:p>
    <w:p w14:paraId="367977E1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[RFC2863</w:t>
      </w:r>
      <w:proofErr w:type="gramStart"/>
      <w:r w:rsidRPr="00FA4236">
        <w:rPr>
          <w:rFonts w:ascii="Courier New" w:hAnsi="Courier New" w:cs="Courier New"/>
        </w:rPr>
        <w:t xml:space="preserve">]  </w:t>
      </w:r>
      <w:proofErr w:type="spellStart"/>
      <w:r w:rsidRPr="00FA4236">
        <w:rPr>
          <w:rFonts w:ascii="Courier New" w:hAnsi="Courier New" w:cs="Courier New"/>
        </w:rPr>
        <w:t>McCloghrie</w:t>
      </w:r>
      <w:proofErr w:type="spellEnd"/>
      <w:proofErr w:type="gramEnd"/>
      <w:r w:rsidRPr="00FA4236">
        <w:rPr>
          <w:rFonts w:ascii="Courier New" w:hAnsi="Courier New" w:cs="Courier New"/>
        </w:rPr>
        <w:t xml:space="preserve">, K. and F. </w:t>
      </w:r>
      <w:proofErr w:type="spellStart"/>
      <w:r w:rsidRPr="00FA4236">
        <w:rPr>
          <w:rFonts w:ascii="Courier New" w:hAnsi="Courier New" w:cs="Courier New"/>
        </w:rPr>
        <w:t>Kastenholz</w:t>
      </w:r>
      <w:proofErr w:type="spellEnd"/>
      <w:r w:rsidRPr="00FA4236">
        <w:rPr>
          <w:rFonts w:ascii="Courier New" w:hAnsi="Courier New" w:cs="Courier New"/>
        </w:rPr>
        <w:t>, "The Interfaces Group</w:t>
      </w:r>
    </w:p>
    <w:p w14:paraId="6CF8BFFD" w14:textId="77777777" w:rsidR="00024D0C" w:rsidRPr="009F642A" w:rsidRDefault="0078386A" w:rsidP="00FA4236">
      <w:pPr>
        <w:pStyle w:val="Textebrut"/>
        <w:rPr>
          <w:rFonts w:ascii="Courier New" w:hAnsi="Courier New" w:cs="Courier New"/>
          <w:lang w:val="fr-FR"/>
        </w:rPr>
      </w:pPr>
      <w:r w:rsidRPr="00FA4236">
        <w:rPr>
          <w:rFonts w:ascii="Courier New" w:hAnsi="Courier New" w:cs="Courier New"/>
        </w:rPr>
        <w:t xml:space="preserve">              </w:t>
      </w:r>
      <w:r w:rsidRPr="009F642A">
        <w:rPr>
          <w:rFonts w:ascii="Courier New" w:hAnsi="Courier New" w:cs="Courier New"/>
          <w:lang w:val="fr-FR"/>
        </w:rPr>
        <w:t>MIB", RFC 2863, DOI 10.17487/RFC2863, June 2000,</w:t>
      </w:r>
    </w:p>
    <w:p w14:paraId="1DEA312B" w14:textId="77777777" w:rsidR="00024D0C" w:rsidRPr="009F642A" w:rsidRDefault="0078386A" w:rsidP="00FA4236">
      <w:pPr>
        <w:pStyle w:val="Textebrut"/>
        <w:rPr>
          <w:rFonts w:ascii="Courier New" w:hAnsi="Courier New" w:cs="Courier New"/>
          <w:lang w:val="fr-FR"/>
        </w:rPr>
      </w:pPr>
      <w:r w:rsidRPr="009F642A">
        <w:rPr>
          <w:rFonts w:ascii="Courier New" w:hAnsi="Courier New" w:cs="Courier New"/>
          <w:lang w:val="fr-FR"/>
        </w:rPr>
        <w:t xml:space="preserve">              &lt;</w:t>
      </w:r>
      <w:proofErr w:type="gramStart"/>
      <w:r w:rsidRPr="009F642A">
        <w:rPr>
          <w:rFonts w:ascii="Courier New" w:hAnsi="Courier New" w:cs="Courier New"/>
          <w:lang w:val="fr-FR"/>
        </w:rPr>
        <w:t>https://www.rfc-editor.org/info/rfc2863</w:t>
      </w:r>
      <w:proofErr w:type="gramEnd"/>
      <w:r w:rsidRPr="009F642A">
        <w:rPr>
          <w:rFonts w:ascii="Courier New" w:hAnsi="Courier New" w:cs="Courier New"/>
          <w:lang w:val="fr-FR"/>
        </w:rPr>
        <w:t>&gt;.</w:t>
      </w:r>
    </w:p>
    <w:p w14:paraId="3C6CF399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9F642A">
        <w:rPr>
          <w:rFonts w:ascii="Courier New" w:hAnsi="Courier New" w:cs="Courier New"/>
          <w:lang w:val="fr-FR"/>
        </w:rPr>
        <w:t xml:space="preserve">   </w:t>
      </w:r>
      <w:r w:rsidRPr="00FA4236">
        <w:rPr>
          <w:rFonts w:ascii="Courier New" w:hAnsi="Courier New" w:cs="Courier New"/>
        </w:rPr>
        <w:t>[RFC7011</w:t>
      </w:r>
      <w:proofErr w:type="gramStart"/>
      <w:r w:rsidRPr="00FA4236">
        <w:rPr>
          <w:rFonts w:ascii="Courier New" w:hAnsi="Courier New" w:cs="Courier New"/>
        </w:rPr>
        <w:t>]  Claise</w:t>
      </w:r>
      <w:proofErr w:type="gramEnd"/>
      <w:r w:rsidRPr="00FA4236">
        <w:rPr>
          <w:rFonts w:ascii="Courier New" w:hAnsi="Courier New" w:cs="Courier New"/>
        </w:rPr>
        <w:t>, B., Ed., Trammell, B., Ed., and P. Aitken,</w:t>
      </w:r>
    </w:p>
    <w:p w14:paraId="3AC9F82B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        "Specification of the IP Flow Information Export (IPFIX)</w:t>
      </w:r>
    </w:p>
    <w:p w14:paraId="71425D50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        Protocol for the Exchange of Flow Information", STD 77,</w:t>
      </w:r>
    </w:p>
    <w:p w14:paraId="1A02C225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        RFC 7011, DOI 10.17487/RFC7011, September 2013,</w:t>
      </w:r>
    </w:p>
    <w:p w14:paraId="76DED77C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        &lt;https://www.rfc-editor.org/info/rfc7011&gt;.</w:t>
      </w:r>
    </w:p>
    <w:p w14:paraId="5DFDAC47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[RFC7012</w:t>
      </w:r>
      <w:proofErr w:type="gramStart"/>
      <w:r w:rsidRPr="00FA4236">
        <w:rPr>
          <w:rFonts w:ascii="Courier New" w:hAnsi="Courier New" w:cs="Courier New"/>
        </w:rPr>
        <w:t>]  Claise</w:t>
      </w:r>
      <w:proofErr w:type="gramEnd"/>
      <w:r w:rsidRPr="00FA4236">
        <w:rPr>
          <w:rFonts w:ascii="Courier New" w:hAnsi="Courier New" w:cs="Courier New"/>
        </w:rPr>
        <w:t>, B., Ed. and B. Trammell, Ed., "Information Mo</w:t>
      </w:r>
      <w:r w:rsidRPr="00FA4236">
        <w:rPr>
          <w:rFonts w:ascii="Courier New" w:hAnsi="Courier New" w:cs="Courier New"/>
        </w:rPr>
        <w:t>del</w:t>
      </w:r>
    </w:p>
    <w:p w14:paraId="67C6FFED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        for IP Flow Information Export (IPFIX)", RFC 7012,</w:t>
      </w:r>
    </w:p>
    <w:p w14:paraId="585502A9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        DOI 10.17487/RFC7012, September 2013,</w:t>
      </w:r>
    </w:p>
    <w:p w14:paraId="5053E5E2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        &lt;https://www.rfc-editor.org/info/rfc7012&gt;.</w:t>
      </w:r>
    </w:p>
    <w:p w14:paraId="3DA6FCCC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[RFC7297</w:t>
      </w:r>
      <w:proofErr w:type="gramStart"/>
      <w:r w:rsidRPr="00FA4236">
        <w:rPr>
          <w:rFonts w:ascii="Courier New" w:hAnsi="Courier New" w:cs="Courier New"/>
        </w:rPr>
        <w:t>]  Boucadair</w:t>
      </w:r>
      <w:proofErr w:type="gramEnd"/>
      <w:r w:rsidRPr="00FA4236">
        <w:rPr>
          <w:rFonts w:ascii="Courier New" w:hAnsi="Courier New" w:cs="Courier New"/>
        </w:rPr>
        <w:t xml:space="preserve">, M., </w:t>
      </w:r>
      <w:proofErr w:type="spellStart"/>
      <w:r w:rsidRPr="00FA4236">
        <w:rPr>
          <w:rFonts w:ascii="Courier New" w:hAnsi="Courier New" w:cs="Courier New"/>
        </w:rPr>
        <w:t>Jacquenet</w:t>
      </w:r>
      <w:proofErr w:type="spellEnd"/>
      <w:r w:rsidRPr="00FA4236">
        <w:rPr>
          <w:rFonts w:ascii="Courier New" w:hAnsi="Courier New" w:cs="Courier New"/>
        </w:rPr>
        <w:t>, C., and N. Wang, "IP</w:t>
      </w:r>
    </w:p>
    <w:p w14:paraId="4A3CF4F3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        Con</w:t>
      </w:r>
      <w:r w:rsidRPr="00FA4236">
        <w:rPr>
          <w:rFonts w:ascii="Courier New" w:hAnsi="Courier New" w:cs="Courier New"/>
        </w:rPr>
        <w:t>nectivity Provisioning Profile (CPP)", RFC 7297,</w:t>
      </w:r>
    </w:p>
    <w:p w14:paraId="1F8DFC20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        DOI 10.17487/RFC7297, July 2014,</w:t>
      </w:r>
    </w:p>
    <w:p w14:paraId="250E160B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           &lt;https://www.rfc-editor.org/info/rfc7297&gt;.</w:t>
      </w:r>
    </w:p>
    <w:p w14:paraId="2870633D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[RFC8343</w:t>
      </w:r>
      <w:proofErr w:type="gramStart"/>
      <w:r w:rsidRPr="00FA4236">
        <w:rPr>
          <w:rFonts w:ascii="Courier New" w:hAnsi="Courier New" w:cs="Courier New"/>
        </w:rPr>
        <w:t>]  Bjorklund</w:t>
      </w:r>
      <w:proofErr w:type="gramEnd"/>
      <w:r w:rsidRPr="00FA4236">
        <w:rPr>
          <w:rFonts w:ascii="Courier New" w:hAnsi="Courier New" w:cs="Courier New"/>
        </w:rPr>
        <w:t>, M., "A YANG Data Model for Interface</w:t>
      </w:r>
    </w:p>
    <w:p w14:paraId="7A9BDA52" w14:textId="77777777" w:rsidR="00024D0C" w:rsidRPr="009F642A" w:rsidRDefault="0078386A" w:rsidP="00FA4236">
      <w:pPr>
        <w:pStyle w:val="Textebrut"/>
        <w:rPr>
          <w:rFonts w:ascii="Courier New" w:hAnsi="Courier New" w:cs="Courier New"/>
          <w:lang w:val="fr-FR"/>
        </w:rPr>
      </w:pPr>
      <w:r w:rsidRPr="00FA4236">
        <w:rPr>
          <w:rFonts w:ascii="Courier New" w:hAnsi="Courier New" w:cs="Courier New"/>
        </w:rPr>
        <w:t xml:space="preserve">              </w:t>
      </w:r>
      <w:r w:rsidRPr="009F642A">
        <w:rPr>
          <w:rFonts w:ascii="Courier New" w:hAnsi="Courier New" w:cs="Courier New"/>
          <w:lang w:val="fr-FR"/>
        </w:rPr>
        <w:t xml:space="preserve">Management", RFC 8343, DOI </w:t>
      </w:r>
      <w:r w:rsidRPr="009F642A">
        <w:rPr>
          <w:rFonts w:ascii="Courier New" w:hAnsi="Courier New" w:cs="Courier New"/>
          <w:lang w:val="fr-FR"/>
        </w:rPr>
        <w:t>10.17487/RFC8343, March 2018,</w:t>
      </w:r>
    </w:p>
    <w:p w14:paraId="481380B6" w14:textId="77777777" w:rsidR="00024D0C" w:rsidRPr="009F642A" w:rsidRDefault="0078386A" w:rsidP="00FA4236">
      <w:pPr>
        <w:pStyle w:val="Textebrut"/>
        <w:rPr>
          <w:rFonts w:ascii="Courier New" w:hAnsi="Courier New" w:cs="Courier New"/>
          <w:lang w:val="fr-FR"/>
        </w:rPr>
      </w:pPr>
      <w:r w:rsidRPr="009F642A">
        <w:rPr>
          <w:rFonts w:ascii="Courier New" w:hAnsi="Courier New" w:cs="Courier New"/>
          <w:lang w:val="fr-FR"/>
        </w:rPr>
        <w:t xml:space="preserve">              &lt;</w:t>
      </w:r>
      <w:proofErr w:type="gramStart"/>
      <w:r w:rsidRPr="009F642A">
        <w:rPr>
          <w:rFonts w:ascii="Courier New" w:hAnsi="Courier New" w:cs="Courier New"/>
          <w:lang w:val="fr-FR"/>
        </w:rPr>
        <w:t>https://www.rfc-editor.org/info/rfc8343</w:t>
      </w:r>
      <w:proofErr w:type="gramEnd"/>
      <w:r w:rsidRPr="009F642A">
        <w:rPr>
          <w:rFonts w:ascii="Courier New" w:hAnsi="Courier New" w:cs="Courier New"/>
          <w:lang w:val="fr-FR"/>
        </w:rPr>
        <w:t>&gt;.</w:t>
      </w:r>
    </w:p>
    <w:p w14:paraId="2F3DA8F3" w14:textId="77777777" w:rsidR="00024D0C" w:rsidRPr="009F642A" w:rsidRDefault="0078386A" w:rsidP="00FA4236">
      <w:pPr>
        <w:pStyle w:val="Textebrut"/>
        <w:rPr>
          <w:rFonts w:ascii="Courier New" w:hAnsi="Courier New" w:cs="Courier New"/>
          <w:lang w:val="fr-FR"/>
        </w:rPr>
      </w:pPr>
      <w:r w:rsidRPr="009F642A">
        <w:rPr>
          <w:rFonts w:ascii="Courier New" w:hAnsi="Courier New" w:cs="Courier New"/>
          <w:lang w:val="fr-FR"/>
        </w:rPr>
        <w:t xml:space="preserve">Mirsky, et al.          Expires 9 </w:t>
      </w:r>
      <w:proofErr w:type="spellStart"/>
      <w:r w:rsidRPr="009F642A">
        <w:rPr>
          <w:rFonts w:ascii="Courier New" w:hAnsi="Courier New" w:cs="Courier New"/>
          <w:lang w:val="fr-FR"/>
        </w:rPr>
        <w:t>September</w:t>
      </w:r>
      <w:proofErr w:type="spellEnd"/>
      <w:r w:rsidRPr="009F642A">
        <w:rPr>
          <w:rFonts w:ascii="Courier New" w:hAnsi="Courier New" w:cs="Courier New"/>
          <w:lang w:val="fr-FR"/>
        </w:rPr>
        <w:t xml:space="preserve"> 2023            </w:t>
      </w:r>
      <w:proofErr w:type="gramStart"/>
      <w:r w:rsidRPr="009F642A">
        <w:rPr>
          <w:rFonts w:ascii="Courier New" w:hAnsi="Courier New" w:cs="Courier New"/>
          <w:lang w:val="fr-FR"/>
        </w:rPr>
        <w:t xml:space="preserve">   [</w:t>
      </w:r>
      <w:proofErr w:type="gramEnd"/>
      <w:r w:rsidRPr="009F642A">
        <w:rPr>
          <w:rFonts w:ascii="Courier New" w:hAnsi="Courier New" w:cs="Courier New"/>
          <w:lang w:val="fr-FR"/>
        </w:rPr>
        <w:t>Page 11]</w:t>
      </w:r>
    </w:p>
    <w:p w14:paraId="6B873C28" w14:textId="77777777" w:rsidR="00024D0C" w:rsidRPr="009F642A" w:rsidRDefault="0078386A" w:rsidP="00FA4236">
      <w:pPr>
        <w:pStyle w:val="Textebrut"/>
        <w:rPr>
          <w:rFonts w:ascii="Courier New" w:hAnsi="Courier New" w:cs="Courier New"/>
          <w:lang w:val="fr-FR"/>
        </w:rPr>
      </w:pPr>
      <w:r w:rsidRPr="009F642A">
        <w:rPr>
          <w:rFonts w:ascii="Courier New" w:hAnsi="Courier New" w:cs="Courier New"/>
          <w:lang w:val="fr-FR"/>
        </w:rPr>
        <w:br w:type="page"/>
      </w:r>
    </w:p>
    <w:p w14:paraId="3E1BA81E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lastRenderedPageBreak/>
        <w:t>Internet-Draft              PAM for Multi-SLO                 March 2023</w:t>
      </w:r>
    </w:p>
    <w:p w14:paraId="460D5BCB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>Contributors' Address</w:t>
      </w:r>
      <w:r w:rsidRPr="00FA4236">
        <w:rPr>
          <w:rFonts w:ascii="Courier New" w:hAnsi="Courier New" w:cs="Courier New"/>
        </w:rPr>
        <w:t>es</w:t>
      </w:r>
    </w:p>
    <w:p w14:paraId="09874CDF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</w:t>
      </w:r>
      <w:proofErr w:type="spellStart"/>
      <w:r w:rsidRPr="00FA4236">
        <w:rPr>
          <w:rFonts w:ascii="Courier New" w:hAnsi="Courier New" w:cs="Courier New"/>
        </w:rPr>
        <w:t>Liuyan</w:t>
      </w:r>
      <w:proofErr w:type="spellEnd"/>
      <w:r w:rsidRPr="00FA4236">
        <w:rPr>
          <w:rFonts w:ascii="Courier New" w:hAnsi="Courier New" w:cs="Courier New"/>
        </w:rPr>
        <w:t xml:space="preserve"> Han</w:t>
      </w:r>
    </w:p>
    <w:p w14:paraId="269CBD7D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China Mobile</w:t>
      </w:r>
    </w:p>
    <w:p w14:paraId="661E19E8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32 </w:t>
      </w:r>
      <w:proofErr w:type="spellStart"/>
      <w:r w:rsidRPr="00FA4236">
        <w:rPr>
          <w:rFonts w:ascii="Courier New" w:hAnsi="Courier New" w:cs="Courier New"/>
        </w:rPr>
        <w:t>XuanWuMenXi</w:t>
      </w:r>
      <w:proofErr w:type="spellEnd"/>
      <w:r w:rsidRPr="00FA4236">
        <w:rPr>
          <w:rFonts w:ascii="Courier New" w:hAnsi="Courier New" w:cs="Courier New"/>
        </w:rPr>
        <w:t xml:space="preserve"> Street</w:t>
      </w:r>
    </w:p>
    <w:p w14:paraId="2BD4CDA5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Beijing</w:t>
      </w:r>
    </w:p>
    <w:p w14:paraId="1DE21028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100053</w:t>
      </w:r>
    </w:p>
    <w:p w14:paraId="04928083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China</w:t>
      </w:r>
    </w:p>
    <w:p w14:paraId="0358DAFD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Email: hanliuyan@chinamobile.com</w:t>
      </w:r>
    </w:p>
    <w:p w14:paraId="02D5D4A3" w14:textId="77777777" w:rsidR="00024D0C" w:rsidRPr="009F642A" w:rsidRDefault="0078386A" w:rsidP="00FA4236">
      <w:pPr>
        <w:pStyle w:val="Textebrut"/>
        <w:rPr>
          <w:rFonts w:ascii="Courier New" w:hAnsi="Courier New" w:cs="Courier New"/>
          <w:lang w:val="fr-FR"/>
        </w:rPr>
      </w:pPr>
      <w:r w:rsidRPr="00FA4236">
        <w:rPr>
          <w:rFonts w:ascii="Courier New" w:hAnsi="Courier New" w:cs="Courier New"/>
        </w:rPr>
        <w:t xml:space="preserve">   </w:t>
      </w:r>
      <w:r w:rsidRPr="009F642A">
        <w:rPr>
          <w:rFonts w:ascii="Courier New" w:hAnsi="Courier New" w:cs="Courier New"/>
          <w:lang w:val="fr-FR"/>
        </w:rPr>
        <w:t>Mohamed Boucadair</w:t>
      </w:r>
    </w:p>
    <w:p w14:paraId="604B1195" w14:textId="77777777" w:rsidR="00024D0C" w:rsidRPr="009F642A" w:rsidRDefault="0078386A" w:rsidP="00FA4236">
      <w:pPr>
        <w:pStyle w:val="Textebrut"/>
        <w:rPr>
          <w:rFonts w:ascii="Courier New" w:hAnsi="Courier New" w:cs="Courier New"/>
          <w:lang w:val="fr-FR"/>
        </w:rPr>
      </w:pPr>
      <w:r w:rsidRPr="009F642A">
        <w:rPr>
          <w:rFonts w:ascii="Courier New" w:hAnsi="Courier New" w:cs="Courier New"/>
          <w:lang w:val="fr-FR"/>
        </w:rPr>
        <w:t xml:space="preserve">   Orange</w:t>
      </w:r>
    </w:p>
    <w:p w14:paraId="3AEE6CF4" w14:textId="77777777" w:rsidR="00024D0C" w:rsidRPr="009F642A" w:rsidRDefault="0078386A" w:rsidP="00FA4236">
      <w:pPr>
        <w:pStyle w:val="Textebrut"/>
        <w:rPr>
          <w:rFonts w:ascii="Courier New" w:hAnsi="Courier New" w:cs="Courier New"/>
          <w:lang w:val="fr-FR"/>
        </w:rPr>
      </w:pPr>
      <w:r w:rsidRPr="009F642A">
        <w:rPr>
          <w:rFonts w:ascii="Courier New" w:hAnsi="Courier New" w:cs="Courier New"/>
          <w:lang w:val="fr-FR"/>
        </w:rPr>
        <w:t xml:space="preserve">   35000 Rennes</w:t>
      </w:r>
    </w:p>
    <w:p w14:paraId="67D6A5BA" w14:textId="77777777" w:rsidR="00024D0C" w:rsidRPr="009F642A" w:rsidRDefault="0078386A" w:rsidP="00FA4236">
      <w:pPr>
        <w:pStyle w:val="Textebrut"/>
        <w:rPr>
          <w:rFonts w:ascii="Courier New" w:hAnsi="Courier New" w:cs="Courier New"/>
          <w:lang w:val="fr-FR"/>
        </w:rPr>
      </w:pPr>
      <w:r w:rsidRPr="009F642A">
        <w:rPr>
          <w:rFonts w:ascii="Courier New" w:hAnsi="Courier New" w:cs="Courier New"/>
          <w:lang w:val="fr-FR"/>
        </w:rPr>
        <w:t xml:space="preserve">   France</w:t>
      </w:r>
    </w:p>
    <w:p w14:paraId="30A0CFA6" w14:textId="77777777" w:rsidR="00024D0C" w:rsidRPr="0078386A" w:rsidRDefault="0078386A" w:rsidP="00FA4236">
      <w:pPr>
        <w:pStyle w:val="Textebrut"/>
        <w:rPr>
          <w:rFonts w:ascii="Courier New" w:hAnsi="Courier New" w:cs="Courier New"/>
          <w:lang w:val="fr-FR"/>
          <w:rPrChange w:id="66" w:author="BOUCADAIR Mohamed INNOV/NET" w:date="2023-05-25T15:27:00Z">
            <w:rPr>
              <w:rFonts w:ascii="Courier New" w:hAnsi="Courier New" w:cs="Courier New"/>
            </w:rPr>
          </w:rPrChange>
        </w:rPr>
      </w:pPr>
      <w:r w:rsidRPr="009F642A">
        <w:rPr>
          <w:rFonts w:ascii="Courier New" w:hAnsi="Courier New" w:cs="Courier New"/>
          <w:lang w:val="fr-FR"/>
        </w:rPr>
        <w:t xml:space="preserve">   </w:t>
      </w:r>
      <w:r w:rsidRPr="0078386A">
        <w:rPr>
          <w:rFonts w:ascii="Courier New" w:hAnsi="Courier New" w:cs="Courier New"/>
          <w:lang w:val="fr-FR"/>
          <w:rPrChange w:id="67" w:author="BOUCADAIR Mohamed INNOV/NET" w:date="2023-05-25T15:27:00Z">
            <w:rPr>
              <w:rFonts w:ascii="Courier New" w:hAnsi="Courier New" w:cs="Courier New"/>
            </w:rPr>
          </w:rPrChange>
        </w:rPr>
        <w:t>Email: mohamed.boucadair@orange.com</w:t>
      </w:r>
    </w:p>
    <w:p w14:paraId="244AEF8B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78386A">
        <w:rPr>
          <w:rFonts w:ascii="Courier New" w:hAnsi="Courier New" w:cs="Courier New"/>
          <w:lang w:val="fr-FR"/>
          <w:rPrChange w:id="68" w:author="BOUCADAIR Mohamed INNOV/NET" w:date="2023-05-25T15:27:00Z">
            <w:rPr>
              <w:rFonts w:ascii="Courier New" w:hAnsi="Courier New" w:cs="Courier New"/>
            </w:rPr>
          </w:rPrChange>
        </w:rPr>
        <w:t xml:space="preserve">   </w:t>
      </w:r>
      <w:r w:rsidRPr="00FA4236">
        <w:rPr>
          <w:rFonts w:ascii="Courier New" w:hAnsi="Courier New" w:cs="Courier New"/>
        </w:rPr>
        <w:t xml:space="preserve">Adrian </w:t>
      </w:r>
      <w:proofErr w:type="spellStart"/>
      <w:r w:rsidRPr="00FA4236">
        <w:rPr>
          <w:rFonts w:ascii="Courier New" w:hAnsi="Courier New" w:cs="Courier New"/>
        </w:rPr>
        <w:t>Farrel</w:t>
      </w:r>
      <w:proofErr w:type="spellEnd"/>
    </w:p>
    <w:p w14:paraId="69D471F9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Old Dog Consulting</w:t>
      </w:r>
    </w:p>
    <w:p w14:paraId="16254C6E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United Kingdom</w:t>
      </w:r>
    </w:p>
    <w:p w14:paraId="2FF1CBD0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Email: adrian@olddog.co.uk</w:t>
      </w:r>
    </w:p>
    <w:p w14:paraId="6A24B8B6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>Authors' Addresses</w:t>
      </w:r>
    </w:p>
    <w:p w14:paraId="1DCF0944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Greg Mirsky</w:t>
      </w:r>
    </w:p>
    <w:p w14:paraId="2AA345CE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Ericsson</w:t>
      </w:r>
    </w:p>
    <w:p w14:paraId="54B9A9FB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Email: gregimirsky@gmail.com</w:t>
      </w:r>
    </w:p>
    <w:p w14:paraId="71BADA39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Joel Halpern</w:t>
      </w:r>
    </w:p>
    <w:p w14:paraId="2852A6F5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Ericsson</w:t>
      </w:r>
    </w:p>
    <w:p w14:paraId="05DBCE5D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Email: joel.halpern@ericsson.com</w:t>
      </w:r>
    </w:p>
    <w:p w14:paraId="5C887297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Xiao Min</w:t>
      </w:r>
    </w:p>
    <w:p w14:paraId="79A0FC85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ZTE Corp.</w:t>
      </w:r>
    </w:p>
    <w:p w14:paraId="30046936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Email: xiao.min2@zte.com.cn</w:t>
      </w:r>
    </w:p>
    <w:p w14:paraId="34450FDD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Alexander Clemm</w:t>
      </w:r>
    </w:p>
    <w:p w14:paraId="587E638E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</w:t>
      </w:r>
      <w:proofErr w:type="spellStart"/>
      <w:r w:rsidRPr="00FA4236">
        <w:rPr>
          <w:rFonts w:ascii="Courier New" w:hAnsi="Courier New" w:cs="Courier New"/>
        </w:rPr>
        <w:t>Futurewei</w:t>
      </w:r>
      <w:proofErr w:type="spellEnd"/>
    </w:p>
    <w:p w14:paraId="03BE295D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2330 Central Expressway</w:t>
      </w:r>
    </w:p>
    <w:p w14:paraId="3145820B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Santa </w:t>
      </w:r>
      <w:proofErr w:type="gramStart"/>
      <w:r w:rsidRPr="00FA4236">
        <w:rPr>
          <w:rFonts w:ascii="Courier New" w:hAnsi="Courier New" w:cs="Courier New"/>
        </w:rPr>
        <w:t>Clara,  CA</w:t>
      </w:r>
      <w:proofErr w:type="gramEnd"/>
      <w:r w:rsidRPr="00FA4236">
        <w:rPr>
          <w:rFonts w:ascii="Courier New" w:hAnsi="Courier New" w:cs="Courier New"/>
        </w:rPr>
        <w:t xml:space="preserve"> 95050</w:t>
      </w:r>
    </w:p>
    <w:p w14:paraId="529AAEBF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United States of America</w:t>
      </w:r>
    </w:p>
    <w:p w14:paraId="132EAB8F" w14:textId="77777777" w:rsidR="00024D0C" w:rsidRPr="009F642A" w:rsidRDefault="0078386A" w:rsidP="00FA4236">
      <w:pPr>
        <w:pStyle w:val="Textebrut"/>
        <w:rPr>
          <w:rFonts w:ascii="Courier New" w:hAnsi="Courier New" w:cs="Courier New"/>
          <w:lang w:val="fr-FR"/>
        </w:rPr>
      </w:pPr>
      <w:r w:rsidRPr="00FA4236">
        <w:rPr>
          <w:rFonts w:ascii="Courier New" w:hAnsi="Courier New" w:cs="Courier New"/>
        </w:rPr>
        <w:t xml:space="preserve">   </w:t>
      </w:r>
      <w:proofErr w:type="gramStart"/>
      <w:r w:rsidRPr="009F642A">
        <w:rPr>
          <w:rFonts w:ascii="Courier New" w:hAnsi="Courier New" w:cs="Courier New"/>
          <w:lang w:val="fr-FR"/>
        </w:rPr>
        <w:t>Email:</w:t>
      </w:r>
      <w:proofErr w:type="gramEnd"/>
      <w:r w:rsidRPr="009F642A">
        <w:rPr>
          <w:rFonts w:ascii="Courier New" w:hAnsi="Courier New" w:cs="Courier New"/>
          <w:lang w:val="fr-FR"/>
        </w:rPr>
        <w:t xml:space="preserve"> ludwig@clemm.org</w:t>
      </w:r>
    </w:p>
    <w:p w14:paraId="00783C15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9F642A">
        <w:rPr>
          <w:rFonts w:ascii="Courier New" w:hAnsi="Courier New" w:cs="Courier New"/>
          <w:lang w:val="fr-FR"/>
        </w:rPr>
        <w:t xml:space="preserve">Mirsky, et al.          </w:t>
      </w:r>
      <w:r w:rsidRPr="00FA4236">
        <w:rPr>
          <w:rFonts w:ascii="Courier New" w:hAnsi="Courier New" w:cs="Courier New"/>
        </w:rPr>
        <w:t xml:space="preserve">Expires 9 September 2023            </w:t>
      </w:r>
      <w:proofErr w:type="gramStart"/>
      <w:r w:rsidRPr="00FA4236">
        <w:rPr>
          <w:rFonts w:ascii="Courier New" w:hAnsi="Courier New" w:cs="Courier New"/>
        </w:rPr>
        <w:t xml:space="preserve">   [</w:t>
      </w:r>
      <w:proofErr w:type="gramEnd"/>
      <w:r w:rsidRPr="00FA4236">
        <w:rPr>
          <w:rFonts w:ascii="Courier New" w:hAnsi="Courier New" w:cs="Courier New"/>
        </w:rPr>
        <w:t>Page 12]</w:t>
      </w:r>
    </w:p>
    <w:p w14:paraId="1FA5AEC6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br w:type="page"/>
      </w:r>
    </w:p>
    <w:p w14:paraId="322E9DCD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lastRenderedPageBreak/>
        <w:t>Internet-D</w:t>
      </w:r>
      <w:r w:rsidRPr="00FA4236">
        <w:rPr>
          <w:rFonts w:ascii="Courier New" w:hAnsi="Courier New" w:cs="Courier New"/>
        </w:rPr>
        <w:t>raft              PAM for Multi-SLO                 March 2023</w:t>
      </w:r>
    </w:p>
    <w:p w14:paraId="41688578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John </w:t>
      </w:r>
      <w:proofErr w:type="spellStart"/>
      <w:r w:rsidRPr="00FA4236">
        <w:rPr>
          <w:rFonts w:ascii="Courier New" w:hAnsi="Courier New" w:cs="Courier New"/>
        </w:rPr>
        <w:t>Strassner</w:t>
      </w:r>
      <w:proofErr w:type="spellEnd"/>
    </w:p>
    <w:p w14:paraId="61D5336E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</w:t>
      </w:r>
      <w:proofErr w:type="spellStart"/>
      <w:r w:rsidRPr="00FA4236">
        <w:rPr>
          <w:rFonts w:ascii="Courier New" w:hAnsi="Courier New" w:cs="Courier New"/>
        </w:rPr>
        <w:t>Futurewei</w:t>
      </w:r>
      <w:proofErr w:type="spellEnd"/>
    </w:p>
    <w:p w14:paraId="4B22FB98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2330 Central Expressway</w:t>
      </w:r>
    </w:p>
    <w:p w14:paraId="181AE0FF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Santa </w:t>
      </w:r>
      <w:proofErr w:type="gramStart"/>
      <w:r w:rsidRPr="00FA4236">
        <w:rPr>
          <w:rFonts w:ascii="Courier New" w:hAnsi="Courier New" w:cs="Courier New"/>
        </w:rPr>
        <w:t>Clara,  CA</w:t>
      </w:r>
      <w:proofErr w:type="gramEnd"/>
      <w:r w:rsidRPr="00FA4236">
        <w:rPr>
          <w:rFonts w:ascii="Courier New" w:hAnsi="Courier New" w:cs="Courier New"/>
        </w:rPr>
        <w:t xml:space="preserve"> 95050</w:t>
      </w:r>
    </w:p>
    <w:p w14:paraId="5A3643E4" w14:textId="77777777" w:rsidR="00024D0C" w:rsidRPr="00FA4236" w:rsidRDefault="0078386A" w:rsidP="00FA4236">
      <w:pPr>
        <w:pStyle w:val="Textebrut"/>
        <w:rPr>
          <w:rFonts w:ascii="Courier New" w:hAnsi="Courier New" w:cs="Courier New"/>
        </w:rPr>
      </w:pPr>
      <w:r w:rsidRPr="00FA4236">
        <w:rPr>
          <w:rFonts w:ascii="Courier New" w:hAnsi="Courier New" w:cs="Courier New"/>
        </w:rPr>
        <w:t xml:space="preserve">   United States of America</w:t>
      </w:r>
    </w:p>
    <w:p w14:paraId="6ED776F0" w14:textId="77777777" w:rsidR="00024D0C" w:rsidRPr="0078386A" w:rsidRDefault="0078386A" w:rsidP="00FA4236">
      <w:pPr>
        <w:pStyle w:val="Textebrut"/>
        <w:rPr>
          <w:rFonts w:ascii="Courier New" w:hAnsi="Courier New" w:cs="Courier New"/>
          <w:rPrChange w:id="69" w:author="BOUCADAIR Mohamed INNOV/NET" w:date="2023-05-25T15:27:00Z">
            <w:rPr>
              <w:rFonts w:ascii="Courier New" w:hAnsi="Courier New" w:cs="Courier New"/>
              <w:lang w:val="fr-FR"/>
            </w:rPr>
          </w:rPrChange>
        </w:rPr>
      </w:pPr>
      <w:r w:rsidRPr="00FA4236">
        <w:rPr>
          <w:rFonts w:ascii="Courier New" w:hAnsi="Courier New" w:cs="Courier New"/>
        </w:rPr>
        <w:t xml:space="preserve">   </w:t>
      </w:r>
      <w:r w:rsidRPr="0078386A">
        <w:rPr>
          <w:rFonts w:ascii="Courier New" w:hAnsi="Courier New" w:cs="Courier New"/>
          <w:rPrChange w:id="70" w:author="BOUCADAIR Mohamed INNOV/NET" w:date="2023-05-25T15:27:00Z">
            <w:rPr>
              <w:rFonts w:ascii="Courier New" w:hAnsi="Courier New" w:cs="Courier New"/>
              <w:lang w:val="fr-FR"/>
            </w:rPr>
          </w:rPrChange>
        </w:rPr>
        <w:t>Email: strazpdj@gmail.com</w:t>
      </w:r>
    </w:p>
    <w:p w14:paraId="5AFAD1B8" w14:textId="77777777" w:rsidR="00024D0C" w:rsidRPr="009F642A" w:rsidRDefault="0078386A" w:rsidP="00FA4236">
      <w:pPr>
        <w:pStyle w:val="Textebrut"/>
        <w:rPr>
          <w:rFonts w:ascii="Courier New" w:hAnsi="Courier New" w:cs="Courier New"/>
          <w:lang w:val="fr-FR"/>
        </w:rPr>
      </w:pPr>
      <w:r w:rsidRPr="0078386A">
        <w:rPr>
          <w:rFonts w:ascii="Courier New" w:hAnsi="Courier New" w:cs="Courier New"/>
          <w:rPrChange w:id="71" w:author="BOUCADAIR Mohamed INNOV/NET" w:date="2023-05-25T15:27:00Z">
            <w:rPr>
              <w:rFonts w:ascii="Courier New" w:hAnsi="Courier New" w:cs="Courier New"/>
              <w:lang w:val="fr-FR"/>
            </w:rPr>
          </w:rPrChange>
        </w:rPr>
        <w:t xml:space="preserve">   </w:t>
      </w:r>
      <w:proofErr w:type="spellStart"/>
      <w:r w:rsidRPr="009F642A">
        <w:rPr>
          <w:rFonts w:ascii="Courier New" w:hAnsi="Courier New" w:cs="Courier New"/>
          <w:lang w:val="fr-FR"/>
        </w:rPr>
        <w:t>Jerome</w:t>
      </w:r>
      <w:proofErr w:type="spellEnd"/>
      <w:r w:rsidRPr="009F642A">
        <w:rPr>
          <w:rFonts w:ascii="Courier New" w:hAnsi="Courier New" w:cs="Courier New"/>
          <w:lang w:val="fr-FR"/>
        </w:rPr>
        <w:t xml:space="preserve"> </w:t>
      </w:r>
      <w:proofErr w:type="spellStart"/>
      <w:r w:rsidRPr="009F642A">
        <w:rPr>
          <w:rFonts w:ascii="Courier New" w:hAnsi="Courier New" w:cs="Courier New"/>
          <w:lang w:val="fr-FR"/>
        </w:rPr>
        <w:t>Francois</w:t>
      </w:r>
      <w:proofErr w:type="spellEnd"/>
    </w:p>
    <w:p w14:paraId="634C557C" w14:textId="77777777" w:rsidR="00024D0C" w:rsidRPr="009F642A" w:rsidRDefault="0078386A" w:rsidP="00FA4236">
      <w:pPr>
        <w:pStyle w:val="Textebrut"/>
        <w:rPr>
          <w:rFonts w:ascii="Courier New" w:hAnsi="Courier New" w:cs="Courier New"/>
          <w:lang w:val="fr-FR"/>
        </w:rPr>
      </w:pPr>
      <w:r w:rsidRPr="009F642A">
        <w:rPr>
          <w:rFonts w:ascii="Courier New" w:hAnsi="Courier New" w:cs="Courier New"/>
          <w:lang w:val="fr-FR"/>
        </w:rPr>
        <w:t xml:space="preserve">   Inria</w:t>
      </w:r>
    </w:p>
    <w:p w14:paraId="0278677E" w14:textId="77777777" w:rsidR="00024D0C" w:rsidRPr="009F642A" w:rsidRDefault="0078386A" w:rsidP="00FA4236">
      <w:pPr>
        <w:pStyle w:val="Textebrut"/>
        <w:rPr>
          <w:rFonts w:ascii="Courier New" w:hAnsi="Courier New" w:cs="Courier New"/>
          <w:lang w:val="fr-FR"/>
        </w:rPr>
      </w:pPr>
      <w:r w:rsidRPr="009F642A">
        <w:rPr>
          <w:rFonts w:ascii="Courier New" w:hAnsi="Courier New" w:cs="Courier New"/>
          <w:lang w:val="fr-FR"/>
        </w:rPr>
        <w:t xml:space="preserve">   615 Rue du Jardin Botanique</w:t>
      </w:r>
    </w:p>
    <w:p w14:paraId="60270066" w14:textId="77777777" w:rsidR="00024D0C" w:rsidRPr="009F642A" w:rsidRDefault="0078386A" w:rsidP="00FA4236">
      <w:pPr>
        <w:pStyle w:val="Textebrut"/>
        <w:rPr>
          <w:rFonts w:ascii="Courier New" w:hAnsi="Courier New" w:cs="Courier New"/>
          <w:lang w:val="fr-FR"/>
        </w:rPr>
      </w:pPr>
      <w:r w:rsidRPr="009F642A">
        <w:rPr>
          <w:rFonts w:ascii="Courier New" w:hAnsi="Courier New" w:cs="Courier New"/>
          <w:lang w:val="fr-FR"/>
        </w:rPr>
        <w:t xml:space="preserve">   54600 </w:t>
      </w:r>
      <w:proofErr w:type="spellStart"/>
      <w:r w:rsidRPr="009F642A">
        <w:rPr>
          <w:rFonts w:ascii="Courier New" w:hAnsi="Courier New" w:cs="Courier New"/>
          <w:lang w:val="fr-FR"/>
        </w:rPr>
        <w:t>Villers-les-Nancy</w:t>
      </w:r>
      <w:proofErr w:type="spellEnd"/>
    </w:p>
    <w:p w14:paraId="534728AA" w14:textId="77777777" w:rsidR="00024D0C" w:rsidRPr="009F642A" w:rsidRDefault="0078386A" w:rsidP="00FA4236">
      <w:pPr>
        <w:pStyle w:val="Textebrut"/>
        <w:rPr>
          <w:rFonts w:ascii="Courier New" w:hAnsi="Courier New" w:cs="Courier New"/>
          <w:lang w:val="fr-FR"/>
        </w:rPr>
      </w:pPr>
      <w:r w:rsidRPr="009F642A">
        <w:rPr>
          <w:rFonts w:ascii="Courier New" w:hAnsi="Courier New" w:cs="Courier New"/>
          <w:lang w:val="fr-FR"/>
        </w:rPr>
        <w:t xml:space="preserve">   France</w:t>
      </w:r>
    </w:p>
    <w:p w14:paraId="6BEFE9E8" w14:textId="77777777" w:rsidR="00024D0C" w:rsidRPr="009F642A" w:rsidRDefault="0078386A" w:rsidP="00FA4236">
      <w:pPr>
        <w:pStyle w:val="Textebrut"/>
        <w:rPr>
          <w:rFonts w:ascii="Courier New" w:hAnsi="Courier New" w:cs="Courier New"/>
          <w:lang w:val="fr-FR"/>
        </w:rPr>
      </w:pPr>
      <w:r w:rsidRPr="009F642A">
        <w:rPr>
          <w:rFonts w:ascii="Courier New" w:hAnsi="Courier New" w:cs="Courier New"/>
          <w:lang w:val="fr-FR"/>
        </w:rPr>
        <w:t xml:space="preserve">   </w:t>
      </w:r>
      <w:proofErr w:type="gramStart"/>
      <w:r w:rsidRPr="009F642A">
        <w:rPr>
          <w:rFonts w:ascii="Courier New" w:hAnsi="Courier New" w:cs="Courier New"/>
          <w:lang w:val="fr-FR"/>
        </w:rPr>
        <w:t>Email:</w:t>
      </w:r>
      <w:proofErr w:type="gramEnd"/>
      <w:r w:rsidRPr="009F642A">
        <w:rPr>
          <w:rFonts w:ascii="Courier New" w:hAnsi="Courier New" w:cs="Courier New"/>
          <w:lang w:val="fr-FR"/>
        </w:rPr>
        <w:t xml:space="preserve"> jerome.francois@inria.fr</w:t>
      </w:r>
    </w:p>
    <w:p w14:paraId="6DED558D" w14:textId="77777777" w:rsidR="00024D0C" w:rsidRPr="009F642A" w:rsidRDefault="0078386A" w:rsidP="00FA4236">
      <w:pPr>
        <w:pStyle w:val="Textebrut"/>
        <w:rPr>
          <w:rFonts w:ascii="Courier New" w:hAnsi="Courier New" w:cs="Courier New"/>
          <w:lang w:val="fr-FR"/>
        </w:rPr>
      </w:pPr>
      <w:r w:rsidRPr="009F642A">
        <w:rPr>
          <w:rFonts w:ascii="Courier New" w:hAnsi="Courier New" w:cs="Courier New"/>
          <w:lang w:val="fr-FR"/>
        </w:rPr>
        <w:t xml:space="preserve">Mirsky, et al.          Expires 9 </w:t>
      </w:r>
      <w:proofErr w:type="spellStart"/>
      <w:r w:rsidRPr="009F642A">
        <w:rPr>
          <w:rFonts w:ascii="Courier New" w:hAnsi="Courier New" w:cs="Courier New"/>
          <w:lang w:val="fr-FR"/>
        </w:rPr>
        <w:t>September</w:t>
      </w:r>
      <w:proofErr w:type="spellEnd"/>
      <w:r w:rsidRPr="009F642A">
        <w:rPr>
          <w:rFonts w:ascii="Courier New" w:hAnsi="Courier New" w:cs="Courier New"/>
          <w:lang w:val="fr-FR"/>
        </w:rPr>
        <w:t xml:space="preserve"> 2023            </w:t>
      </w:r>
      <w:proofErr w:type="gramStart"/>
      <w:r w:rsidRPr="009F642A">
        <w:rPr>
          <w:rFonts w:ascii="Courier New" w:hAnsi="Courier New" w:cs="Courier New"/>
          <w:lang w:val="fr-FR"/>
        </w:rPr>
        <w:t xml:space="preserve">   [</w:t>
      </w:r>
      <w:proofErr w:type="gramEnd"/>
      <w:r w:rsidRPr="009F642A">
        <w:rPr>
          <w:rFonts w:ascii="Courier New" w:hAnsi="Courier New" w:cs="Courier New"/>
          <w:lang w:val="fr-FR"/>
        </w:rPr>
        <w:t>Page 13]</w:t>
      </w:r>
    </w:p>
    <w:p w14:paraId="44F7EE32" w14:textId="77777777" w:rsidR="00EA6CB6" w:rsidRPr="009F642A" w:rsidRDefault="00EA6CB6" w:rsidP="00FA4236">
      <w:pPr>
        <w:pStyle w:val="Textebrut"/>
        <w:rPr>
          <w:rFonts w:ascii="Courier New" w:hAnsi="Courier New" w:cs="Courier New"/>
          <w:lang w:val="fr-FR"/>
        </w:rPr>
      </w:pPr>
    </w:p>
    <w:sectPr w:rsidR="00EA6CB6" w:rsidRPr="009F642A" w:rsidSect="00FA4236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JACQUENET Christian INNOV/NET" w:date="2023-05-25T14:41:00Z" w:initials="JCI">
    <w:p w14:paraId="7CB25ECA" w14:textId="690F9A38" w:rsidR="00A61808" w:rsidRDefault="00A61808">
      <w:pPr>
        <w:pStyle w:val="Commentaire"/>
      </w:pPr>
      <w:r>
        <w:rPr>
          <w:rStyle w:val="Marquedecommentaire"/>
        </w:rPr>
        <w:annotationRef/>
      </w:r>
      <w:r>
        <w:t>This notion may have different meanings for providers and users. Providers may want to enforce a (</w:t>
      </w:r>
      <w:proofErr w:type="gramStart"/>
      <w:r>
        <w:t>service-specific</w:t>
      </w:r>
      <w:proofErr w:type="gramEnd"/>
      <w:r>
        <w:t xml:space="preserve">) QoS policy and assess its efficiency by means of a set of quantifiable and measurable (performance) indicators, such as the time to produce the service and then some (one-way transit delay, latency, etc.). users may *perceive* the quality according to their own experience (time to access the service, </w:t>
      </w:r>
      <w:proofErr w:type="gramStart"/>
      <w:r>
        <w:t>service-specific</w:t>
      </w:r>
      <w:proofErr w:type="gramEnd"/>
      <w:r>
        <w:t xml:space="preserve"> </w:t>
      </w:r>
      <w:proofErr w:type="spellStart"/>
      <w:r>
        <w:t>QoE</w:t>
      </w:r>
      <w:proofErr w:type="spellEnd"/>
      <w:r>
        <w:t xml:space="preserve">), etc. So, I </w:t>
      </w:r>
      <w:proofErr w:type="spellStart"/>
      <w:r>
        <w:t>wouldprobably</w:t>
      </w:r>
      <w:proofErr w:type="spellEnd"/>
      <w:r>
        <w:t xml:space="preserve"> be more specific.</w:t>
      </w:r>
    </w:p>
  </w:comment>
  <w:comment w:id="8" w:author="JACQUENET Christian INNOV/NET" w:date="2023-05-25T14:40:00Z" w:initials="JCI">
    <w:p w14:paraId="1CECB15F" w14:textId="6533E51C" w:rsidR="00A61808" w:rsidRDefault="00A61808">
      <w:pPr>
        <w:pStyle w:val="Commentaire"/>
      </w:pPr>
      <w:r>
        <w:rPr>
          <w:rStyle w:val="Marquedecommentaire"/>
        </w:rPr>
        <w:annotationRef/>
      </w:r>
      <w:r>
        <w:t xml:space="preserve">Not sure I get the difference. Unless “provided” refers to the actual production of a service and “delivered” refers to the service when it’s up and running. That said, I’m not it’s worth the </w:t>
      </w:r>
      <w:proofErr w:type="spellStart"/>
      <w:r>
        <w:t>laboration</w:t>
      </w:r>
      <w:proofErr w:type="spellEnd"/>
      <w:r>
        <w:t>.</w:t>
      </w:r>
    </w:p>
  </w:comment>
  <w:comment w:id="9" w:author="JACQUENET Christian INNOV/NET" w:date="2023-05-25T14:44:00Z" w:initials="JCI">
    <w:p w14:paraId="5D9614B2" w14:textId="4EA33E4A" w:rsidR="00A61808" w:rsidRDefault="00A61808">
      <w:pPr>
        <w:pStyle w:val="Commentaire"/>
      </w:pPr>
      <w:r>
        <w:rPr>
          <w:rStyle w:val="Marquedecommentaire"/>
        </w:rPr>
        <w:annotationRef/>
      </w:r>
      <w:r>
        <w:t>To whom? Did you mean “documented (including their companion metrology) as part of the contract established between the user and the service provider”?</w:t>
      </w:r>
    </w:p>
  </w:comment>
  <w:comment w:id="10" w:author="JACQUENET Christian INNOV/NET" w:date="2023-05-25T14:45:00Z" w:initials="JCI">
    <w:p w14:paraId="32C93A64" w14:textId="036E7AF3" w:rsidR="00A61808" w:rsidRDefault="00A61808">
      <w:pPr>
        <w:pStyle w:val="Commentaire"/>
      </w:pPr>
      <w:r>
        <w:rPr>
          <w:rStyle w:val="Marquedecommentaire"/>
        </w:rPr>
        <w:annotationRef/>
      </w:r>
      <w:r>
        <w:t>By whom? Such SLOs may trigger a negotiation cycle between the customer and the service provider, based upon customer’s intent.</w:t>
      </w:r>
    </w:p>
  </w:comment>
  <w:comment w:id="11" w:author="JACQUENET Christian INNOV/NET" w:date="2023-05-25T14:46:00Z" w:initials="JCI">
    <w:p w14:paraId="34DB26B7" w14:textId="1FC4B3D2" w:rsidR="00A61808" w:rsidRDefault="00A61808">
      <w:pPr>
        <w:pStyle w:val="Commentaire"/>
      </w:pPr>
      <w:r>
        <w:rPr>
          <w:rStyle w:val="Marquedecommentaire"/>
        </w:rPr>
        <w:annotationRef/>
      </w:r>
      <w:r>
        <w:t xml:space="preserve">Put more simply? “…provide mans to verify that </w:t>
      </w:r>
      <w:proofErr w:type="gramStart"/>
      <w:r>
        <w:t>was has</w:t>
      </w:r>
      <w:proofErr w:type="gramEnd"/>
      <w:r>
        <w:t xml:space="preserve"> been delivered complies with what has been (contractually) defined and possibly negotiated between the customer and the service provider.”</w:t>
      </w:r>
    </w:p>
  </w:comment>
  <w:comment w:id="12" w:author="JACQUENET Christian INNOV/NET" w:date="2023-05-25T14:48:00Z" w:initials="JCI">
    <w:p w14:paraId="294821AC" w14:textId="13C003E7" w:rsidR="00A61808" w:rsidRDefault="00A61808">
      <w:pPr>
        <w:pStyle w:val="Commentaire"/>
      </w:pPr>
      <w:r>
        <w:rPr>
          <w:rStyle w:val="Marquedecommentaire"/>
        </w:rPr>
        <w:annotationRef/>
      </w:r>
      <w:r>
        <w:t xml:space="preserve">Not sure I would call “level” </w:t>
      </w:r>
      <w:r w:rsidR="009C7A17">
        <w:t>latency or packet loss, which are rather performance metrics to me.</w:t>
      </w:r>
    </w:p>
  </w:comment>
  <w:comment w:id="17" w:author="JACQUENET Christian INNOV/NET" w:date="2023-05-25T14:50:00Z" w:initials="JCI">
    <w:p w14:paraId="291B0F53" w14:textId="21693E79" w:rsidR="009C7A17" w:rsidRDefault="009C7A17">
      <w:pPr>
        <w:pStyle w:val="Commentaire"/>
      </w:pPr>
      <w:r>
        <w:rPr>
          <w:rStyle w:val="Marquedecommentaire"/>
        </w:rPr>
        <w:annotationRef/>
      </w:r>
      <w:r>
        <w:t>The defect? The SLO? If so, I would be specific.</w:t>
      </w:r>
    </w:p>
  </w:comment>
  <w:comment w:id="18" w:author="JACQUENET Christian INNOV/NET" w:date="2023-05-25T14:50:00Z" w:initials="JCI">
    <w:p w14:paraId="0BAFA6F3" w14:textId="2C7D59FD" w:rsidR="009C7A17" w:rsidRDefault="009C7A17">
      <w:pPr>
        <w:pStyle w:val="Commentaire"/>
      </w:pPr>
      <w:r>
        <w:rPr>
          <w:rStyle w:val="Marquedecommentaire"/>
        </w:rPr>
        <w:annotationRef/>
      </w:r>
      <w:r>
        <w:t>I don’t get this. Did you mean “what is in the SLO scope and what is not” or “what complies with one/the SLO metric(s) and what does not”?</w:t>
      </w:r>
    </w:p>
  </w:comment>
  <w:comment w:id="21" w:author="JACQUENET Christian INNOV/NET" w:date="2023-05-25T14:52:00Z" w:initials="JCI">
    <w:p w14:paraId="57C81BF1" w14:textId="4D765C28" w:rsidR="009C7A17" w:rsidRDefault="009C7A17">
      <w:pPr>
        <w:pStyle w:val="Commentaire"/>
      </w:pPr>
      <w:r>
        <w:rPr>
          <w:rStyle w:val="Marquedecommentaire"/>
        </w:rPr>
        <w:annotationRef/>
      </w:r>
      <w:r>
        <w:t>Or a set thereof for a given service.</w:t>
      </w:r>
    </w:p>
  </w:comment>
  <w:comment w:id="23" w:author="JACQUENET Christian INNOV/NET" w:date="2023-05-25T14:53:00Z" w:initials="JCI">
    <w:p w14:paraId="686D73AC" w14:textId="08C25E7A" w:rsidR="009C7A17" w:rsidRDefault="009C7A17">
      <w:pPr>
        <w:pStyle w:val="Commentaire"/>
      </w:pPr>
      <w:r>
        <w:rPr>
          <w:rStyle w:val="Marquedecommentaire"/>
        </w:rPr>
        <w:annotationRef/>
      </w:r>
      <w:r>
        <w:t xml:space="preserve">I don’t get </w:t>
      </w:r>
      <w:proofErr w:type="gramStart"/>
      <w:r>
        <w:t>this</w:t>
      </w:r>
      <w:proofErr w:type="gramEnd"/>
      <w:r>
        <w:t xml:space="preserve"> and I fail to see how it is in the scope of this draft.</w:t>
      </w:r>
    </w:p>
  </w:comment>
  <w:comment w:id="33" w:author="JACQUENET Christian INNOV/NET" w:date="2023-05-25T15:00:00Z" w:initials="JCI">
    <w:p w14:paraId="0C524C2C" w14:textId="6E621095" w:rsidR="008F646E" w:rsidRDefault="008F646E">
      <w:pPr>
        <w:pStyle w:val="Commentaire"/>
      </w:pPr>
      <w:r>
        <w:rPr>
          <w:rStyle w:val="Marquedecommentaire"/>
        </w:rPr>
        <w:annotationRef/>
      </w:r>
      <w:r>
        <w:t>Why?</w:t>
      </w:r>
    </w:p>
  </w:comment>
  <w:comment w:id="34" w:author="JACQUENET Christian INNOV/NET" w:date="2023-05-25T15:01:00Z" w:initials="JCI">
    <w:p w14:paraId="4A901ED9" w14:textId="0B0D76BF" w:rsidR="008F646E" w:rsidRDefault="008F646E">
      <w:pPr>
        <w:pStyle w:val="Commentaire"/>
      </w:pPr>
      <w:r>
        <w:rPr>
          <w:rStyle w:val="Marquedecommentaire"/>
        </w:rPr>
        <w:annotationRef/>
      </w:r>
      <w:r>
        <w:t xml:space="preserve">Reads a </w:t>
      </w:r>
      <w:proofErr w:type="spellStart"/>
      <w:r>
        <w:t>bot</w:t>
      </w:r>
      <w:proofErr w:type="spellEnd"/>
      <w:r>
        <w:t xml:space="preserve"> strange and speculative too. Not sure I would keep the elaboration and therefore I would simply indicate that SLEs are outside of the scope of this draft.</w:t>
      </w:r>
    </w:p>
  </w:comment>
  <w:comment w:id="42" w:author="JACQUENET Christian INNOV/NET" w:date="2023-05-25T15:06:00Z" w:initials="JCI">
    <w:p w14:paraId="7934C8C4" w14:textId="35BF1DE3" w:rsidR="00A57579" w:rsidRDefault="00A57579">
      <w:pPr>
        <w:pStyle w:val="Commentaire"/>
      </w:pPr>
      <w:r>
        <w:rPr>
          <w:rStyle w:val="Marquedecommentaire"/>
        </w:rPr>
        <w:annotationRef/>
      </w:r>
      <w:r>
        <w:t>Summed?</w:t>
      </w:r>
    </w:p>
  </w:comment>
  <w:comment w:id="46" w:author="JACQUENET Christian INNOV/NET" w:date="2023-05-25T15:08:00Z" w:initials="JCI">
    <w:p w14:paraId="4D8B1C66" w14:textId="124C9538" w:rsidR="00A57579" w:rsidRDefault="00A57579">
      <w:pPr>
        <w:pStyle w:val="Commentaire"/>
      </w:pPr>
      <w:r>
        <w:rPr>
          <w:rStyle w:val="Marquedecommentaire"/>
        </w:rPr>
        <w:annotationRef/>
      </w:r>
      <w:r>
        <w:t xml:space="preserve">Not sure I get this – 24 hours for example? </w:t>
      </w:r>
      <w:r w:rsidR="001D028B">
        <w:t xml:space="preserve">That is the </w:t>
      </w:r>
      <w:proofErr w:type="gramStart"/>
      <w:r w:rsidR="001D028B">
        <w:t>period of time</w:t>
      </w:r>
      <w:proofErr w:type="gramEnd"/>
      <w:r w:rsidR="001D028B">
        <w:t xml:space="preserve"> during which a service must be available?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B25ECA" w15:done="0"/>
  <w15:commentEx w15:paraId="1CECB15F" w15:done="0"/>
  <w15:commentEx w15:paraId="5D9614B2" w15:done="0"/>
  <w15:commentEx w15:paraId="32C93A64" w15:done="0"/>
  <w15:commentEx w15:paraId="34DB26B7" w15:done="0"/>
  <w15:commentEx w15:paraId="294821AC" w15:done="0"/>
  <w15:commentEx w15:paraId="291B0F53" w15:done="0"/>
  <w15:commentEx w15:paraId="0BAFA6F3" w15:done="0"/>
  <w15:commentEx w15:paraId="57C81BF1" w15:done="0"/>
  <w15:commentEx w15:paraId="686D73AC" w15:done="0"/>
  <w15:commentEx w15:paraId="0C524C2C" w15:done="0"/>
  <w15:commentEx w15:paraId="4A901ED9" w15:done="0"/>
  <w15:commentEx w15:paraId="7934C8C4" w15:done="0"/>
  <w15:commentEx w15:paraId="4D8B1C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9F226" w16cex:dateUtc="2023-05-25T12:41:00Z"/>
  <w16cex:commentExtensible w16cex:durableId="2819F1CD" w16cex:dateUtc="2023-05-25T12:40:00Z"/>
  <w16cex:commentExtensible w16cex:durableId="2819F2DD" w16cex:dateUtc="2023-05-25T12:44:00Z"/>
  <w16cex:commentExtensible w16cex:durableId="2819F321" w16cex:dateUtc="2023-05-25T12:45:00Z"/>
  <w16cex:commentExtensible w16cex:durableId="2819F355" w16cex:dateUtc="2023-05-25T12:46:00Z"/>
  <w16cex:commentExtensible w16cex:durableId="2819F3B0" w16cex:dateUtc="2023-05-25T12:48:00Z"/>
  <w16cex:commentExtensible w16cex:durableId="2819F418" w16cex:dateUtc="2023-05-25T12:50:00Z"/>
  <w16cex:commentExtensible w16cex:durableId="2819F447" w16cex:dateUtc="2023-05-25T12:50:00Z"/>
  <w16cex:commentExtensible w16cex:durableId="2819F4BA" w16cex:dateUtc="2023-05-25T12:52:00Z"/>
  <w16cex:commentExtensible w16cex:durableId="2819F4E6" w16cex:dateUtc="2023-05-25T12:53:00Z"/>
  <w16cex:commentExtensible w16cex:durableId="2819F681" w16cex:dateUtc="2023-05-25T13:00:00Z"/>
  <w16cex:commentExtensible w16cex:durableId="2819F6BB" w16cex:dateUtc="2023-05-25T13:01:00Z"/>
  <w16cex:commentExtensible w16cex:durableId="2819F811" w16cex:dateUtc="2023-05-25T13:06:00Z"/>
  <w16cex:commentExtensible w16cex:durableId="2819F86D" w16cex:dateUtc="2023-05-25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B25ECA" w16cid:durableId="2819F226"/>
  <w16cid:commentId w16cid:paraId="1CECB15F" w16cid:durableId="2819F1CD"/>
  <w16cid:commentId w16cid:paraId="5D9614B2" w16cid:durableId="2819F2DD"/>
  <w16cid:commentId w16cid:paraId="32C93A64" w16cid:durableId="2819F321"/>
  <w16cid:commentId w16cid:paraId="34DB26B7" w16cid:durableId="2819F355"/>
  <w16cid:commentId w16cid:paraId="294821AC" w16cid:durableId="2819F3B0"/>
  <w16cid:commentId w16cid:paraId="291B0F53" w16cid:durableId="2819F418"/>
  <w16cid:commentId w16cid:paraId="0BAFA6F3" w16cid:durableId="2819F447"/>
  <w16cid:commentId w16cid:paraId="57C81BF1" w16cid:durableId="2819F4BA"/>
  <w16cid:commentId w16cid:paraId="686D73AC" w16cid:durableId="2819F4E6"/>
  <w16cid:commentId w16cid:paraId="0C524C2C" w16cid:durableId="2819F681"/>
  <w16cid:commentId w16cid:paraId="4A901ED9" w16cid:durableId="2819F6BB"/>
  <w16cid:commentId w16cid:paraId="7934C8C4" w16cid:durableId="2819F811"/>
  <w16cid:commentId w16cid:paraId="4D8B1C66" w16cid:durableId="2819F86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01264" w14:textId="77777777" w:rsidR="00EA6CB6" w:rsidRDefault="00EA6CB6" w:rsidP="009C7A17">
      <w:pPr>
        <w:spacing w:after="0" w:line="240" w:lineRule="auto"/>
      </w:pPr>
      <w:r>
        <w:separator/>
      </w:r>
    </w:p>
  </w:endnote>
  <w:endnote w:type="continuationSeparator" w:id="0">
    <w:p w14:paraId="27E3DAB4" w14:textId="77777777" w:rsidR="00EA6CB6" w:rsidRDefault="00EA6CB6" w:rsidP="009C7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25BA1" w14:textId="77777777" w:rsidR="00EA6CB6" w:rsidRDefault="00EA6CB6" w:rsidP="009C7A17">
      <w:pPr>
        <w:spacing w:after="0" w:line="240" w:lineRule="auto"/>
      </w:pPr>
      <w:r>
        <w:separator/>
      </w:r>
    </w:p>
  </w:footnote>
  <w:footnote w:type="continuationSeparator" w:id="0">
    <w:p w14:paraId="72697C72" w14:textId="77777777" w:rsidR="00EA6CB6" w:rsidRDefault="00EA6CB6" w:rsidP="009C7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9D6"/>
    <w:multiLevelType w:val="multilevel"/>
    <w:tmpl w:val="6D8C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B45334"/>
    <w:multiLevelType w:val="hybridMultilevel"/>
    <w:tmpl w:val="5C8CE012"/>
    <w:lvl w:ilvl="0" w:tplc="B7D02912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A3AFC"/>
    <w:multiLevelType w:val="multilevel"/>
    <w:tmpl w:val="912E0A96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51530FD"/>
    <w:multiLevelType w:val="hybridMultilevel"/>
    <w:tmpl w:val="4E543B0A"/>
    <w:lvl w:ilvl="0" w:tplc="0A78F13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30B1B"/>
    <w:multiLevelType w:val="hybridMultilevel"/>
    <w:tmpl w:val="7668E974"/>
    <w:lvl w:ilvl="0" w:tplc="A4106A12">
      <w:start w:val="1"/>
      <w:numFmt w:val="upperRoman"/>
      <w:lvlText w:val="%1.I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5654F5"/>
    <w:multiLevelType w:val="multilevel"/>
    <w:tmpl w:val="F8742EDA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8A00A80"/>
    <w:multiLevelType w:val="multilevel"/>
    <w:tmpl w:val="0E88DD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0583888"/>
    <w:multiLevelType w:val="multilevel"/>
    <w:tmpl w:val="F91EAF42"/>
    <w:lvl w:ilvl="0">
      <w:start w:val="1"/>
      <w:numFmt w:val="decimal"/>
      <w:pStyle w:val="Titr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30D6389"/>
    <w:multiLevelType w:val="hybridMultilevel"/>
    <w:tmpl w:val="64EA00D6"/>
    <w:lvl w:ilvl="0" w:tplc="6D6C21E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E652D"/>
    <w:multiLevelType w:val="multilevel"/>
    <w:tmpl w:val="869E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B5D0D51"/>
    <w:multiLevelType w:val="hybridMultilevel"/>
    <w:tmpl w:val="3482BE48"/>
    <w:lvl w:ilvl="0" w:tplc="9C0C06B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419BB"/>
    <w:multiLevelType w:val="hybridMultilevel"/>
    <w:tmpl w:val="A6E891CC"/>
    <w:lvl w:ilvl="0" w:tplc="8AC2DB18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F544995"/>
    <w:multiLevelType w:val="hybridMultilevel"/>
    <w:tmpl w:val="59E4E9A0"/>
    <w:lvl w:ilvl="0" w:tplc="0548E578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0F391D"/>
    <w:multiLevelType w:val="hybridMultilevel"/>
    <w:tmpl w:val="A4C0FC72"/>
    <w:lvl w:ilvl="0" w:tplc="69C2BEFA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3D7061"/>
    <w:multiLevelType w:val="hybridMultilevel"/>
    <w:tmpl w:val="F830F7B2"/>
    <w:lvl w:ilvl="0" w:tplc="985A454C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49611821">
    <w:abstractNumId w:val="6"/>
  </w:num>
  <w:num w:numId="2" w16cid:durableId="898982436">
    <w:abstractNumId w:val="6"/>
  </w:num>
  <w:num w:numId="3" w16cid:durableId="1055004146">
    <w:abstractNumId w:val="6"/>
  </w:num>
  <w:num w:numId="4" w16cid:durableId="953946752">
    <w:abstractNumId w:val="6"/>
  </w:num>
  <w:num w:numId="5" w16cid:durableId="225803644">
    <w:abstractNumId w:val="3"/>
  </w:num>
  <w:num w:numId="6" w16cid:durableId="1690569520">
    <w:abstractNumId w:val="4"/>
  </w:num>
  <w:num w:numId="7" w16cid:durableId="1723362835">
    <w:abstractNumId w:val="4"/>
  </w:num>
  <w:num w:numId="8" w16cid:durableId="1115758226">
    <w:abstractNumId w:val="2"/>
  </w:num>
  <w:num w:numId="9" w16cid:durableId="1367103192">
    <w:abstractNumId w:val="13"/>
  </w:num>
  <w:num w:numId="10" w16cid:durableId="923342414">
    <w:abstractNumId w:val="9"/>
  </w:num>
  <w:num w:numId="11" w16cid:durableId="201649055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97638592">
    <w:abstractNumId w:val="10"/>
  </w:num>
  <w:num w:numId="13" w16cid:durableId="2027948587">
    <w:abstractNumId w:val="14"/>
  </w:num>
  <w:num w:numId="14" w16cid:durableId="1222715528">
    <w:abstractNumId w:val="12"/>
  </w:num>
  <w:num w:numId="15" w16cid:durableId="787746574">
    <w:abstractNumId w:val="0"/>
  </w:num>
  <w:num w:numId="16" w16cid:durableId="15848747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54227018">
    <w:abstractNumId w:val="8"/>
  </w:num>
  <w:num w:numId="18" w16cid:durableId="1839998867">
    <w:abstractNumId w:val="7"/>
  </w:num>
  <w:num w:numId="19" w16cid:durableId="347607190">
    <w:abstractNumId w:val="1"/>
  </w:num>
  <w:num w:numId="20" w16cid:durableId="1687171635">
    <w:abstractNumId w:val="11"/>
  </w:num>
  <w:num w:numId="21" w16cid:durableId="691343892">
    <w:abstractNumId w:val="5"/>
  </w:num>
  <w:num w:numId="22" w16cid:durableId="5228686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CQUENET Christian INNOV/NET">
    <w15:presenceInfo w15:providerId="AD" w15:userId="S::christian.jacquenet@orange.com::083624d0-e3bc-4d03-8a96-b6b6695d0837"/>
  </w15:person>
  <w15:person w15:author="BOUCADAIR Mohamed INNOV/NET">
    <w15:presenceInfo w15:providerId="AD" w15:userId="S::mohamed.boucadair@orange.com::2acbca90-6db1-4111-98c4-832797dda7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24"/>
    <w:rsid w:val="00024D0C"/>
    <w:rsid w:val="000E1724"/>
    <w:rsid w:val="001D028B"/>
    <w:rsid w:val="003B53E5"/>
    <w:rsid w:val="0078386A"/>
    <w:rsid w:val="008F646E"/>
    <w:rsid w:val="009B0961"/>
    <w:rsid w:val="009C7A17"/>
    <w:rsid w:val="009D4B00"/>
    <w:rsid w:val="009F642A"/>
    <w:rsid w:val="00A57579"/>
    <w:rsid w:val="00A61808"/>
    <w:rsid w:val="00AC42F7"/>
    <w:rsid w:val="00DC25E7"/>
    <w:rsid w:val="00EA6CB6"/>
    <w:rsid w:val="00FA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C97AA0"/>
  <w15:chartTrackingRefBased/>
  <w15:docId w15:val="{6BBFB7E9-F634-4E4A-BB8C-A8336E01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9B0961"/>
    <w:pPr>
      <w:keepNext/>
      <w:numPr>
        <w:numId w:val="21"/>
      </w:numPr>
      <w:autoSpaceDE w:val="0"/>
      <w:autoSpaceDN w:val="0"/>
      <w:spacing w:before="120" w:after="120" w:line="240" w:lineRule="auto"/>
      <w:ind w:left="1440" w:hanging="360"/>
      <w:jc w:val="both"/>
      <w:outlineLvl w:val="0"/>
    </w:pPr>
    <w:rPr>
      <w:rFonts w:eastAsiaTheme="majorEastAsia"/>
      <w:b/>
      <w:lang w:val="en-GB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C25E7"/>
    <w:pPr>
      <w:keepNext/>
      <w:numPr>
        <w:numId w:val="18"/>
      </w:numPr>
      <w:autoSpaceDE w:val="0"/>
      <w:autoSpaceDN w:val="0"/>
      <w:spacing w:before="120" w:after="120" w:line="240" w:lineRule="auto"/>
      <w:ind w:hanging="360"/>
      <w:jc w:val="both"/>
      <w:outlineLvl w:val="1"/>
    </w:pPr>
    <w:rPr>
      <w:rFonts w:eastAsia="Calibri" w:cstheme="minorHAnsi"/>
      <w:b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0961"/>
    <w:rPr>
      <w:rFonts w:eastAsiaTheme="majorEastAsia"/>
      <w:b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DC25E7"/>
    <w:rPr>
      <w:rFonts w:eastAsia="Calibri" w:cstheme="minorHAnsi"/>
      <w:b/>
      <w:lang w:val="en-GB"/>
    </w:rPr>
  </w:style>
  <w:style w:type="paragraph" w:customStyle="1" w:styleId="TitreChapitre">
    <w:name w:val="Titre Chapitre"/>
    <w:basedOn w:val="Titre1"/>
    <w:link w:val="TitreChapitreCar"/>
    <w:autoRedefine/>
    <w:qFormat/>
    <w:rsid w:val="009B0961"/>
    <w:pPr>
      <w:numPr>
        <w:numId w:val="0"/>
      </w:numPr>
      <w:tabs>
        <w:tab w:val="num" w:pos="720"/>
      </w:tabs>
      <w:spacing w:before="240"/>
      <w:ind w:left="1080" w:hanging="720"/>
      <w:jc w:val="center"/>
    </w:pPr>
    <w:rPr>
      <w:bCs/>
      <w:color w:val="ED7D31" w:themeColor="accent2"/>
      <w:sz w:val="40"/>
    </w:rPr>
  </w:style>
  <w:style w:type="character" w:customStyle="1" w:styleId="TitreChapitreCar">
    <w:name w:val="Titre Chapitre Car"/>
    <w:basedOn w:val="Titre1Car"/>
    <w:link w:val="TitreChapitre"/>
    <w:rsid w:val="009B0961"/>
    <w:rPr>
      <w:rFonts w:eastAsiaTheme="majorEastAsia"/>
      <w:b/>
      <w:bCs/>
      <w:color w:val="ED7D31" w:themeColor="accent2"/>
      <w:sz w:val="40"/>
      <w:lang w:val="en-GB"/>
    </w:rPr>
  </w:style>
  <w:style w:type="character" w:styleId="Titredulivre">
    <w:name w:val="Book Title"/>
    <w:basedOn w:val="Policepardfaut"/>
    <w:uiPriority w:val="33"/>
    <w:qFormat/>
    <w:rsid w:val="00DC25E7"/>
    <w:rPr>
      <w:rFonts w:ascii="Calibri" w:hAnsi="Calibri"/>
      <w:b/>
      <w:bCs w:val="0"/>
      <w:caps w:val="0"/>
      <w:smallCaps/>
      <w:color w:val="auto"/>
      <w:spacing w:val="5"/>
      <w:sz w:val="72"/>
    </w:rPr>
  </w:style>
  <w:style w:type="paragraph" w:styleId="Textebrut">
    <w:name w:val="Plain Text"/>
    <w:basedOn w:val="Normal"/>
    <w:link w:val="TextebrutCar"/>
    <w:uiPriority w:val="99"/>
    <w:unhideWhenUsed/>
    <w:rsid w:val="00FA42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FA4236"/>
    <w:rPr>
      <w:rFonts w:ascii="Consolas" w:hAnsi="Consolas"/>
      <w:sz w:val="21"/>
      <w:szCs w:val="21"/>
      <w:lang w:val="en-US"/>
    </w:rPr>
  </w:style>
  <w:style w:type="paragraph" w:styleId="Rvision">
    <w:name w:val="Revision"/>
    <w:hidden/>
    <w:uiPriority w:val="99"/>
    <w:semiHidden/>
    <w:rsid w:val="00A61808"/>
    <w:pPr>
      <w:spacing w:after="0" w:line="240" w:lineRule="auto"/>
    </w:pPr>
    <w:rPr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A6180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6180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61808"/>
    <w:rPr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6180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61808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7222825-62ea-40f3-96b5-5375c07996e2}" enabled="1" method="Privileged" siteId="{90c7a20a-f34b-40bf-bc48-b9253b6f5d2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4421</Words>
  <Characters>24316</Characters>
  <Application>Microsoft Office Word</Application>
  <DocSecurity>4</DocSecurity>
  <Lines>202</Lines>
  <Paragraphs>57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JACQUENET Christian INNOV/NET</dc:creator>
  <cp:keywords/>
  <dc:description/>
  <cp:lastModifiedBy>BOUCADAIR Mohamed INNOV/NET</cp:lastModifiedBy>
  <cp:revision>2</cp:revision>
  <dcterms:created xsi:type="dcterms:W3CDTF">2023-05-25T13:27:00Z</dcterms:created>
  <dcterms:modified xsi:type="dcterms:W3CDTF">2023-05-25T13:27:00Z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c818a6-e1a0-4a6e-a969-20d857c5dc62_Enabled">
    <vt:lpwstr>true</vt:lpwstr>
  </property>
  <property fmtid="{D5CDD505-2E9C-101B-9397-08002B2CF9AE}" pid="3" name="MSIP_Label_e6c818a6-e1a0-4a6e-a969-20d857c5dc62_SetDate">
    <vt:lpwstr>2023-05-25T12:38:16Z</vt:lpwstr>
  </property>
  <property fmtid="{D5CDD505-2E9C-101B-9397-08002B2CF9AE}" pid="4" name="MSIP_Label_e6c818a6-e1a0-4a6e-a969-20d857c5dc62_Method">
    <vt:lpwstr>Standard</vt:lpwstr>
  </property>
  <property fmtid="{D5CDD505-2E9C-101B-9397-08002B2CF9AE}" pid="5" name="MSIP_Label_e6c818a6-e1a0-4a6e-a969-20d857c5dc62_Name">
    <vt:lpwstr>Orange_restricted_internal.2</vt:lpwstr>
  </property>
  <property fmtid="{D5CDD505-2E9C-101B-9397-08002B2CF9AE}" pid="6" name="MSIP_Label_e6c818a6-e1a0-4a6e-a969-20d857c5dc62_SiteId">
    <vt:lpwstr>90c7a20a-f34b-40bf-bc48-b9253b6f5d20</vt:lpwstr>
  </property>
  <property fmtid="{D5CDD505-2E9C-101B-9397-08002B2CF9AE}" pid="7" name="MSIP_Label_e6c818a6-e1a0-4a6e-a969-20d857c5dc62_ActionId">
    <vt:lpwstr>cb007592-1c9f-4a7b-9d19-691101e9af00</vt:lpwstr>
  </property>
  <property fmtid="{D5CDD505-2E9C-101B-9397-08002B2CF9AE}" pid="8" name="MSIP_Label_e6c818a6-e1a0-4a6e-a969-20d857c5dc62_ContentBits">
    <vt:lpwstr>2</vt:lpwstr>
  </property>
</Properties>
</file>