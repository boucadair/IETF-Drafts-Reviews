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41A1" w14:textId="77777777" w:rsidR="00000000" w:rsidRPr="00B22568" w:rsidRDefault="00000000" w:rsidP="00B22568">
      <w:pPr>
        <w:pStyle w:val="Textebrut"/>
        <w:rPr>
          <w:rFonts w:ascii="Courier New" w:hAnsi="Courier New" w:cs="Courier New"/>
        </w:rPr>
      </w:pPr>
    </w:p>
    <w:p w14:paraId="2C816640" w14:textId="77777777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OPSAWG Working Group                                              Y. Liu</w:t>
      </w:r>
    </w:p>
    <w:p w14:paraId="7B3C77E5" w14:textId="77777777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Internet-Draft                                                       ZTE</w:t>
      </w:r>
    </w:p>
    <w:p w14:paraId="59D07371" w14:textId="77777777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Intended status: Standards Track                            28 June 2023</w:t>
      </w:r>
    </w:p>
    <w:p w14:paraId="2CE99B95" w14:textId="3F6CFACF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Expires: 30 December 2023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Export of Network Resource Partition (NRP) Information in IP Flow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         Information Export (IPFIX)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  draft-liu-opsawg-ipfix-</w:t>
      </w:r>
      <w:commentRangeStart w:id="0"/>
      <w:r w:rsidRPr="00C622C8">
        <w:rPr>
          <w:rFonts w:ascii="Courier New" w:hAnsi="Courier New" w:cs="Courier New"/>
          <w:lang w:val="en-US"/>
        </w:rPr>
        <w:t>network-slice</w:t>
      </w:r>
      <w:commentRangeEnd w:id="0"/>
      <w:r w:rsidR="00C622C8">
        <w:rPr>
          <w:rStyle w:val="Marquedecommentaire"/>
          <w:rFonts w:asciiTheme="minorHAnsi" w:hAnsiTheme="minorHAnsi"/>
        </w:rPr>
        <w:commentReference w:id="0"/>
      </w:r>
      <w:r w:rsidRPr="00C622C8">
        <w:rPr>
          <w:rFonts w:ascii="Courier New" w:hAnsi="Courier New" w:cs="Courier New"/>
          <w:lang w:val="en-US"/>
        </w:rPr>
        <w:t>-00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Abstract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document introduces new IP Flow Information Export (IPFIX)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Information </w:t>
      </w:r>
      <w:commentRangeStart w:id="1"/>
      <w:del w:id="2" w:author="BOUCADAIR Mohamed INNOV/NET" w:date="2023-06-29T08:12:00Z">
        <w:r w:rsidRPr="00C622C8" w:rsidDel="00CE451D">
          <w:rPr>
            <w:rFonts w:ascii="Courier New" w:hAnsi="Courier New" w:cs="Courier New"/>
            <w:lang w:val="en-US"/>
          </w:rPr>
          <w:delText xml:space="preserve">Elements </w:delText>
        </w:r>
      </w:del>
      <w:ins w:id="3" w:author="BOUCADAIR Mohamed INNOV/NET" w:date="2023-06-29T08:12:00Z">
        <w:r w:rsidR="00CE451D">
          <w:rPr>
            <w:rFonts w:ascii="Courier New" w:hAnsi="Courier New" w:cs="Courier New"/>
            <w:lang w:val="en-US"/>
          </w:rPr>
          <w:t>Element</w:t>
        </w:r>
        <w:r w:rsidR="00CE451D" w:rsidRPr="00C622C8">
          <w:rPr>
            <w:rFonts w:ascii="Courier New" w:hAnsi="Courier New" w:cs="Courier New"/>
            <w:lang w:val="en-US"/>
          </w:rPr>
          <w:t xml:space="preserve"> </w:t>
        </w:r>
        <w:commentRangeEnd w:id="1"/>
        <w:r w:rsidR="00CE451D">
          <w:rPr>
            <w:rStyle w:val="Marquedecommentaire"/>
            <w:rFonts w:asciiTheme="minorHAnsi" w:hAnsiTheme="minorHAnsi"/>
          </w:rPr>
          <w:commentReference w:id="1"/>
        </w:r>
      </w:ins>
      <w:r w:rsidRPr="00C622C8">
        <w:rPr>
          <w:rFonts w:ascii="Courier New" w:hAnsi="Courier New" w:cs="Courier New"/>
          <w:lang w:val="en-US"/>
        </w:rPr>
        <w:t xml:space="preserve">to </w:t>
      </w:r>
      <w:del w:id="4" w:author="BOUCADAIR Mohamed INNOV/NET" w:date="2023-06-29T07:55:00Z">
        <w:r w:rsidRPr="00C622C8" w:rsidDel="00C622C8">
          <w:rPr>
            <w:rFonts w:ascii="Courier New" w:hAnsi="Courier New" w:cs="Courier New"/>
            <w:lang w:val="en-US"/>
          </w:rPr>
          <w:delText xml:space="preserve">identify </w:delText>
        </w:r>
      </w:del>
      <w:ins w:id="5" w:author="BOUCADAIR Mohamed INNOV/NET" w:date="2023-06-29T07:55:00Z">
        <w:r w:rsidR="00C622C8">
          <w:rPr>
            <w:rFonts w:ascii="Courier New" w:hAnsi="Courier New" w:cs="Courier New"/>
            <w:lang w:val="en-US"/>
          </w:rPr>
          <w:t>report</w:t>
        </w:r>
        <w:r w:rsidR="00C622C8" w:rsidRPr="00C622C8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the Network Resource Partition (NRP)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</w:t>
      </w:r>
      <w:ins w:id="6" w:author="BOUCADAIR Mohamed INNOV/NET" w:date="2023-06-29T07:59:00Z">
        <w:r w:rsidR="00C622C8">
          <w:rPr>
            <w:rFonts w:ascii="Courier New" w:hAnsi="Courier New" w:cs="Courier New"/>
            <w:lang w:val="en-US"/>
          </w:rPr>
          <w:t xml:space="preserve">over which </w:t>
        </w:r>
      </w:ins>
      <w:commentRangeStart w:id="7"/>
      <w:del w:id="8" w:author="BOUCADAIR Mohamed INNOV/NET" w:date="2023-06-29T07:59:00Z">
        <w:r w:rsidRPr="00C622C8" w:rsidDel="00C622C8">
          <w:rPr>
            <w:rFonts w:ascii="Courier New" w:hAnsi="Courier New" w:cs="Courier New"/>
            <w:lang w:val="en-US"/>
          </w:rPr>
          <w:delText xml:space="preserve">that </w:delText>
        </w:r>
      </w:del>
      <w:del w:id="9" w:author="BOUCADAIR Mohamed INNOV/NET" w:date="2023-06-29T07:56:00Z">
        <w:r w:rsidRPr="00C622C8" w:rsidDel="00C622C8">
          <w:rPr>
            <w:rFonts w:ascii="Courier New" w:hAnsi="Courier New" w:cs="Courier New"/>
            <w:lang w:val="en-US"/>
          </w:rPr>
          <w:delText xml:space="preserve">the </w:delText>
        </w:r>
      </w:del>
      <w:del w:id="10" w:author="BOUCADAIR Mohamed INNOV/NET" w:date="2023-06-29T07:59:00Z">
        <w:r w:rsidRPr="00C622C8" w:rsidDel="00C622C8">
          <w:rPr>
            <w:rFonts w:ascii="Courier New" w:hAnsi="Courier New" w:cs="Courier New"/>
            <w:lang w:val="en-US"/>
          </w:rPr>
          <w:delText xml:space="preserve">network </w:delText>
        </w:r>
      </w:del>
      <w:del w:id="11" w:author="BOUCADAIR Mohamed INNOV/NET" w:date="2023-06-29T07:56:00Z">
        <w:r w:rsidRPr="00C622C8" w:rsidDel="00C622C8">
          <w:rPr>
            <w:rFonts w:ascii="Courier New" w:hAnsi="Courier New" w:cs="Courier New"/>
            <w:lang w:val="en-US"/>
          </w:rPr>
          <w:delText xml:space="preserve">slice </w:delText>
        </w:r>
      </w:del>
      <w:del w:id="12" w:author="BOUCADAIR Mohamed INNOV/NET" w:date="2023-06-29T07:59:00Z">
        <w:r w:rsidRPr="00C622C8" w:rsidDel="00C622C8">
          <w:rPr>
            <w:rFonts w:ascii="Courier New" w:hAnsi="Courier New" w:cs="Courier New"/>
            <w:lang w:val="en-US"/>
          </w:rPr>
          <w:delText>traffic</w:delText>
        </w:r>
      </w:del>
      <w:ins w:id="13" w:author="BOUCADAIR Mohamed INNOV/NET" w:date="2023-06-29T07:59:00Z">
        <w:r w:rsidR="00C622C8">
          <w:rPr>
            <w:rFonts w:ascii="Courier New" w:hAnsi="Courier New" w:cs="Courier New"/>
            <w:lang w:val="en-US"/>
          </w:rPr>
          <w:t xml:space="preserve">an </w:t>
        </w:r>
      </w:ins>
      <w:commentRangeEnd w:id="7"/>
      <w:ins w:id="14" w:author="BOUCADAIR Mohamed INNOV/NET" w:date="2023-06-29T08:04:00Z">
        <w:r w:rsidR="00C622C8">
          <w:rPr>
            <w:rStyle w:val="Marquedecommentaire"/>
            <w:rFonts w:asciiTheme="minorHAnsi" w:hAnsiTheme="minorHAnsi"/>
          </w:rPr>
          <w:commentReference w:id="7"/>
        </w:r>
      </w:ins>
      <w:ins w:id="15" w:author="BOUCADAIR Mohamed INNOV/NET" w:date="2023-06-29T07:59:00Z">
        <w:r w:rsidR="00C622C8">
          <w:rPr>
            <w:rFonts w:ascii="Courier New" w:hAnsi="Courier New" w:cs="Courier New"/>
            <w:lang w:val="en-US"/>
          </w:rPr>
          <w:t>observed flow</w:t>
        </w:r>
      </w:ins>
      <w:r w:rsidRPr="00C622C8">
        <w:rPr>
          <w:rFonts w:ascii="Courier New" w:hAnsi="Courier New" w:cs="Courier New"/>
          <w:lang w:val="en-US"/>
        </w:rPr>
        <w:t xml:space="preserve"> is </w:t>
      </w:r>
      <w:del w:id="16" w:author="BOUCADAIR Mohamed INNOV/NET" w:date="2023-06-29T07:59:00Z">
        <w:r w:rsidRPr="00C622C8" w:rsidDel="00C622C8">
          <w:rPr>
            <w:rFonts w:ascii="Courier New" w:hAnsi="Courier New" w:cs="Courier New"/>
            <w:lang w:val="en-US"/>
          </w:rPr>
          <w:delText>related with</w:delText>
        </w:r>
      </w:del>
      <w:ins w:id="17" w:author="BOUCADAIR Mohamed INNOV/NET" w:date="2023-06-29T07:59:00Z">
        <w:r w:rsidR="00C622C8">
          <w:rPr>
            <w:rFonts w:ascii="Courier New" w:hAnsi="Courier New" w:cs="Courier New"/>
            <w:lang w:val="en-US"/>
          </w:rPr>
          <w:t>forwarded</w:t>
        </w:r>
      </w:ins>
      <w:r w:rsidRPr="00C622C8">
        <w:rPr>
          <w:rFonts w:ascii="Courier New" w:hAnsi="Courier New" w:cs="Courier New"/>
          <w:lang w:val="en-US"/>
        </w:rPr>
        <w:t>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Status of This Memo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provisions of BCP 78 and BCP 79.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Internet-Draft will expire on 30 December 2023.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Copyright Notice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Copyright (c) 2023 IETF Trust and the persons identified as the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Table of Contents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1.  </w:t>
      </w:r>
      <w:proofErr w:type="gramStart"/>
      <w:r w:rsidRPr="00C622C8">
        <w:rPr>
          <w:rFonts w:ascii="Courier New" w:hAnsi="Courier New" w:cs="Courier New"/>
          <w:lang w:val="en-US"/>
        </w:rPr>
        <w:t>Introduction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2.  Terminology . . . . . . . . . . . . . . . . . . . . . </w:t>
      </w:r>
      <w:proofErr w:type="gramStart"/>
      <w:r w:rsidRPr="00C622C8">
        <w:rPr>
          <w:rFonts w:ascii="Courier New" w:hAnsi="Courier New" w:cs="Courier New"/>
          <w:lang w:val="en-US"/>
        </w:rPr>
        <w:t>.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  2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3.  New IPFIX Information Element . . . . . . . . . . . . </w:t>
      </w:r>
      <w:proofErr w:type="gramStart"/>
      <w:r w:rsidRPr="00C622C8">
        <w:rPr>
          <w:rFonts w:ascii="Courier New" w:hAnsi="Courier New" w:cs="Courier New"/>
          <w:lang w:val="en-US"/>
        </w:rPr>
        <w:t>.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  3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4.  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Usecases</w:t>
      </w:r>
      <w:proofErr w:type="spellEnd"/>
      <w:r w:rsidRPr="00C622C8">
        <w:rPr>
          <w:rFonts w:ascii="Courier New" w:hAnsi="Courier New" w:cs="Courier New"/>
          <w:lang w:val="en-US"/>
        </w:rPr>
        <w:t xml:space="preserve">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. . . . . . . . .   3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5.  IANA Considerations . . . . . . . . . . . . . . . . . . . . .   3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6.  Security Considerations . . . . . . . . . . . . . . . </w:t>
      </w:r>
      <w:proofErr w:type="gramStart"/>
      <w:r w:rsidRPr="00C622C8">
        <w:rPr>
          <w:rFonts w:ascii="Courier New" w:hAnsi="Courier New" w:cs="Courier New"/>
          <w:lang w:val="en-US"/>
        </w:rPr>
        <w:t>.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  4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7.  </w:t>
      </w:r>
      <w:proofErr w:type="gramStart"/>
      <w:r w:rsidRPr="00C622C8">
        <w:rPr>
          <w:rFonts w:ascii="Courier New" w:hAnsi="Courier New" w:cs="Courier New"/>
          <w:lang w:val="en-US"/>
        </w:rPr>
        <w:t>References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. . . . . . . .   4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lastRenderedPageBreak/>
        <w:t xml:space="preserve">     7.1.  Normative </w:t>
      </w:r>
      <w:proofErr w:type="gramStart"/>
      <w:r w:rsidRPr="00C622C8">
        <w:rPr>
          <w:rFonts w:ascii="Courier New" w:hAnsi="Courier New" w:cs="Courier New"/>
          <w:lang w:val="en-US"/>
        </w:rPr>
        <w:t>References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.   4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7.2.  Informative </w:t>
      </w:r>
      <w:proofErr w:type="gramStart"/>
      <w:r w:rsidRPr="00C622C8">
        <w:rPr>
          <w:rFonts w:ascii="Courier New" w:hAnsi="Courier New" w:cs="Courier New"/>
          <w:lang w:val="en-US"/>
        </w:rPr>
        <w:t>References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  4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Author's </w:t>
      </w:r>
      <w:proofErr w:type="gramStart"/>
      <w:r w:rsidRPr="00C622C8">
        <w:rPr>
          <w:rFonts w:ascii="Courier New" w:hAnsi="Courier New" w:cs="Courier New"/>
          <w:lang w:val="en-US"/>
        </w:rPr>
        <w:t>Address  . . .</w:t>
      </w:r>
      <w:proofErr w:type="gramEnd"/>
      <w:r w:rsidRPr="00C622C8">
        <w:rPr>
          <w:rFonts w:ascii="Courier New" w:hAnsi="Courier New" w:cs="Courier New"/>
          <w:lang w:val="en-US"/>
        </w:rPr>
        <w:t xml:space="preserve"> . . . . . . . . . . . . . . . . . . . . .   5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1.  Introduction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The definition of the IETF Network Slice</w:t>
      </w:r>
      <w:ins w:id="18" w:author="BOUCADAIR Mohamed INNOV/NET" w:date="2023-06-29T08:00:00Z">
        <w:r w:rsidR="00C622C8">
          <w:rPr>
            <w:rFonts w:ascii="Courier New" w:hAnsi="Courier New" w:cs="Courier New"/>
            <w:lang w:val="en-US"/>
          </w:rPr>
          <w:t>, a framework,</w:t>
        </w:r>
      </w:ins>
      <w:r w:rsidRPr="00C622C8">
        <w:rPr>
          <w:rFonts w:ascii="Courier New" w:hAnsi="Courier New" w:cs="Courier New"/>
          <w:lang w:val="en-US"/>
        </w:rPr>
        <w:t xml:space="preserve"> and the general principles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of network slicing in the IETF context are </w:t>
      </w:r>
      <w:del w:id="19" w:author="BOUCADAIR Mohamed INNOV/NET" w:date="2023-06-29T08:00:00Z">
        <w:r w:rsidRPr="00C622C8" w:rsidDel="00C622C8">
          <w:rPr>
            <w:rFonts w:ascii="Courier New" w:hAnsi="Courier New" w:cs="Courier New"/>
            <w:lang w:val="en-US"/>
          </w:rPr>
          <w:delText>specified</w:delText>
        </w:r>
      </w:del>
      <w:ins w:id="20" w:author="BOUCADAIR Mohamed INNOV/NET" w:date="2023-06-29T08:00:00Z">
        <w:r w:rsidR="00C622C8">
          <w:rPr>
            <w:rFonts w:ascii="Courier New" w:hAnsi="Courier New" w:cs="Courier New"/>
            <w:lang w:val="en-US"/>
          </w:rPr>
          <w:t>discussed</w:t>
        </w:r>
      </w:ins>
      <w:del w:id="21" w:author="BOUCADAIR Mohamed INNOV/NET" w:date="2023-06-29T08:00:00Z">
        <w:r w:rsidRPr="00C622C8" w:rsidDel="00C622C8">
          <w:rPr>
            <w:rFonts w:ascii="Courier New" w:hAnsi="Courier New" w:cs="Courier New"/>
            <w:lang w:val="en-US"/>
          </w:rPr>
          <w:delText xml:space="preserve"> </w:delText>
        </w:r>
      </w:del>
      <w:ins w:id="22" w:author="BOUCADAIR Mohamed INNOV/NET" w:date="2023-06-29T08:00:00Z">
        <w:r w:rsidR="00C622C8" w:rsidRPr="00C622C8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in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-teas-ietf-network-slices].  As described in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-teas-ietf-network-slices], an IETF Network Slice</w:t>
      </w:r>
      <w:ins w:id="23" w:author="BOUCADAIR Mohamed INNOV/NET" w:date="2023-06-29T08:05:00Z">
        <w:r w:rsidR="00CE451D">
          <w:rPr>
            <w:rFonts w:ascii="Courier New" w:hAnsi="Courier New" w:cs="Courier New"/>
            <w:lang w:val="en-US"/>
          </w:rPr>
          <w:t xml:space="preserve"> Service</w:t>
        </w:r>
      </w:ins>
      <w:r w:rsidRPr="00C622C8">
        <w:rPr>
          <w:rFonts w:ascii="Courier New" w:hAnsi="Courier New" w:cs="Courier New"/>
          <w:lang w:val="en-US"/>
        </w:rPr>
        <w:t xml:space="preserve"> enables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connectivity between a set of Service Demarcation Points (SDPs) with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specific Service Level Objectives (SLOs) and Service Level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Expectations (SLEs) over a common underlay network.  To meet the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connectivity and performance requirements, network slice services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</w:t>
      </w:r>
      <w:commentRangeStart w:id="24"/>
      <w:del w:id="25" w:author="BOUCADAIR Mohamed INNOV/NET" w:date="2023-06-29T08:05:00Z">
        <w:r w:rsidRPr="00C622C8" w:rsidDel="00CE451D">
          <w:rPr>
            <w:rFonts w:ascii="Courier New" w:hAnsi="Courier New" w:cs="Courier New"/>
            <w:lang w:val="en-US"/>
          </w:rPr>
          <w:delText xml:space="preserve">needs </w:delText>
        </w:r>
      </w:del>
      <w:ins w:id="26" w:author="BOUCADAIR Mohamed INNOV/NET" w:date="2023-06-29T08:05:00Z">
        <w:r w:rsidR="00CE451D">
          <w:rPr>
            <w:rFonts w:ascii="Courier New" w:hAnsi="Courier New" w:cs="Courier New"/>
            <w:lang w:val="en-US"/>
          </w:rPr>
          <w:t>map</w:t>
        </w:r>
        <w:r w:rsidR="00CE451D" w:rsidRPr="00C622C8">
          <w:rPr>
            <w:rFonts w:ascii="Courier New" w:hAnsi="Courier New" w:cs="Courier New"/>
            <w:lang w:val="en-US"/>
          </w:rPr>
          <w:t xml:space="preserve"> </w:t>
        </w:r>
      </w:ins>
      <w:del w:id="27" w:author="BOUCADAIR Mohamed INNOV/NET" w:date="2023-06-29T08:05:00Z">
        <w:r w:rsidRPr="00C622C8" w:rsidDel="00CE451D">
          <w:rPr>
            <w:rFonts w:ascii="Courier New" w:hAnsi="Courier New" w:cs="Courier New"/>
            <w:lang w:val="en-US"/>
          </w:rPr>
          <w:delText xml:space="preserve">to </w:delText>
        </w:r>
      </w:del>
      <w:r w:rsidRPr="00C622C8">
        <w:rPr>
          <w:rFonts w:ascii="Courier New" w:hAnsi="Courier New" w:cs="Courier New"/>
          <w:lang w:val="en-US"/>
        </w:rPr>
        <w:t xml:space="preserve">be mapped </w:t>
      </w:r>
      <w:commentRangeEnd w:id="24"/>
      <w:r w:rsidR="00CE451D">
        <w:rPr>
          <w:rStyle w:val="Marquedecommentaire"/>
          <w:rFonts w:asciiTheme="minorHAnsi" w:hAnsiTheme="minorHAnsi"/>
        </w:rPr>
        <w:commentReference w:id="24"/>
      </w:r>
      <w:r w:rsidRPr="00C622C8">
        <w:rPr>
          <w:rFonts w:ascii="Courier New" w:hAnsi="Courier New" w:cs="Courier New"/>
          <w:lang w:val="en-US"/>
        </w:rPr>
        <w:t xml:space="preserve">to </w:t>
      </w:r>
      <w:del w:id="28" w:author="BOUCADAIR Mohamed INNOV/NET" w:date="2023-06-29T08:06:00Z">
        <w:r w:rsidRPr="00C622C8" w:rsidDel="00CE451D">
          <w:rPr>
            <w:rFonts w:ascii="Courier New" w:hAnsi="Courier New" w:cs="Courier New"/>
            <w:lang w:val="en-US"/>
          </w:rPr>
          <w:delText xml:space="preserve">a </w:delText>
        </w:r>
      </w:del>
      <w:r w:rsidRPr="00C622C8">
        <w:rPr>
          <w:rFonts w:ascii="Courier New" w:hAnsi="Courier New" w:cs="Courier New"/>
          <w:lang w:val="en-US"/>
        </w:rPr>
        <w:t>Network Resource Partition</w:t>
      </w:r>
      <w:ins w:id="29" w:author="BOUCADAIR Mohamed INNOV/NET" w:date="2023-06-29T08:06:00Z">
        <w:r w:rsidR="00CE451D">
          <w:rPr>
            <w:rFonts w:ascii="Courier New" w:hAnsi="Courier New" w:cs="Courier New"/>
            <w:lang w:val="en-US"/>
          </w:rPr>
          <w:t>s</w:t>
        </w:r>
      </w:ins>
      <w:r w:rsidRPr="00C622C8">
        <w:rPr>
          <w:rFonts w:ascii="Courier New" w:hAnsi="Courier New" w:cs="Courier New"/>
          <w:lang w:val="en-US"/>
        </w:rPr>
        <w:t xml:space="preserve"> (NRP</w:t>
      </w:r>
      <w:ins w:id="30" w:author="BOUCADAIR Mohamed INNOV/NET" w:date="2023-06-29T08:06:00Z">
        <w:r w:rsidR="00CE451D">
          <w:rPr>
            <w:rFonts w:ascii="Courier New" w:hAnsi="Courier New" w:cs="Courier New"/>
            <w:lang w:val="en-US"/>
          </w:rPr>
          <w:t>s</w:t>
        </w:r>
      </w:ins>
      <w:r w:rsidRPr="00C622C8">
        <w:rPr>
          <w:rFonts w:ascii="Courier New" w:hAnsi="Courier New" w:cs="Courier New"/>
          <w:lang w:val="en-US"/>
        </w:rPr>
        <w:t>).  An NRP is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 collection of resources (</w:t>
      </w:r>
      <w:proofErr w:type="spellStart"/>
      <w:r w:rsidRPr="00C622C8">
        <w:rPr>
          <w:rFonts w:ascii="Courier New" w:hAnsi="Courier New" w:cs="Courier New"/>
          <w:lang w:val="en-US"/>
        </w:rPr>
        <w:t>bufferage</w:t>
      </w:r>
      <w:proofErr w:type="spellEnd"/>
      <w:r w:rsidRPr="00C622C8">
        <w:rPr>
          <w:rFonts w:ascii="Courier New" w:hAnsi="Courier New" w:cs="Courier New"/>
          <w:lang w:val="en-US"/>
        </w:rPr>
        <w:t>, queuing, scheduling, etc.) in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the underlay </w:t>
      </w:r>
      <w:proofErr w:type="gramStart"/>
      <w:r w:rsidRPr="00C622C8">
        <w:rPr>
          <w:rFonts w:ascii="Courier New" w:hAnsi="Courier New" w:cs="Courier New"/>
          <w:lang w:val="en-US"/>
        </w:rPr>
        <w:t>network</w:t>
      </w:r>
      <w:proofErr w:type="gramEnd"/>
      <w:r w:rsidRPr="00C622C8">
        <w:rPr>
          <w:rFonts w:ascii="Courier New" w:hAnsi="Courier New" w:cs="Courier New"/>
          <w:lang w:val="en-US"/>
        </w:rPr>
        <w:t>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As introduced in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-teas-ns-</w:t>
      </w:r>
      <w:proofErr w:type="spellStart"/>
      <w:r w:rsidRPr="00C622C8">
        <w:rPr>
          <w:rFonts w:ascii="Courier New" w:hAnsi="Courier New" w:cs="Courier New"/>
          <w:lang w:val="en-US"/>
        </w:rPr>
        <w:t>ip</w:t>
      </w:r>
      <w:proofErr w:type="spellEnd"/>
      <w:r w:rsidRPr="00C622C8">
        <w:rPr>
          <w:rFonts w:ascii="Courier New" w:hAnsi="Courier New" w:cs="Courier New"/>
          <w:lang w:val="en-US"/>
        </w:rPr>
        <w:t>-</w:t>
      </w:r>
      <w:proofErr w:type="spellStart"/>
      <w:r w:rsidRPr="00C622C8">
        <w:rPr>
          <w:rFonts w:ascii="Courier New" w:hAnsi="Courier New" w:cs="Courier New"/>
          <w:lang w:val="en-US"/>
        </w:rPr>
        <w:t>mpls</w:t>
      </w:r>
      <w:proofErr w:type="spellEnd"/>
      <w:r w:rsidRPr="00C622C8">
        <w:rPr>
          <w:rFonts w:ascii="Courier New" w:hAnsi="Courier New" w:cs="Courier New"/>
          <w:lang w:val="en-US"/>
        </w:rPr>
        <w:t xml:space="preserve">], </w:t>
      </w:r>
      <w:del w:id="31" w:author="BOUCADAIR Mohamed INNOV/NET" w:date="2023-06-29T08:06:00Z">
        <w:r w:rsidRPr="00C622C8" w:rsidDel="00CE451D">
          <w:rPr>
            <w:rFonts w:ascii="Courier New" w:hAnsi="Courier New" w:cs="Courier New"/>
            <w:lang w:val="en-US"/>
          </w:rPr>
          <w:delText xml:space="preserve">each </w:delText>
        </w:r>
      </w:del>
      <w:ins w:id="32" w:author="BOUCADAIR Mohamed INNOV/NET" w:date="2023-06-29T08:06:00Z">
        <w:r w:rsidR="00CE451D">
          <w:rPr>
            <w:rFonts w:ascii="Courier New" w:hAnsi="Courier New" w:cs="Courier New"/>
            <w:lang w:val="en-US"/>
          </w:rPr>
          <w:t>an</w:t>
        </w:r>
        <w:r w:rsidR="00CE451D" w:rsidRPr="00C622C8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NRP can be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</w:t>
      </w:r>
      <w:proofErr w:type="spellStart"/>
      <w:r w:rsidRPr="00C622C8">
        <w:rPr>
          <w:rFonts w:ascii="Courier New" w:hAnsi="Courier New" w:cs="Courier New"/>
          <w:lang w:val="en-US"/>
        </w:rPr>
        <w:t>idenified</w:t>
      </w:r>
      <w:proofErr w:type="spellEnd"/>
      <w:r w:rsidRPr="00C622C8">
        <w:rPr>
          <w:rFonts w:ascii="Courier New" w:hAnsi="Courier New" w:cs="Courier New"/>
          <w:lang w:val="en-US"/>
        </w:rPr>
        <w:t xml:space="preserve"> using a unique NRP-ID in control plane and management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plane.  </w:t>
      </w:r>
      <w:del w:id="33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>And t</w:delText>
        </w:r>
      </w:del>
      <w:ins w:id="34" w:author="BOUCADAIR Mohamed INNOV/NET" w:date="2023-06-29T08:07:00Z">
        <w:r w:rsidR="00CE451D">
          <w:rPr>
            <w:rFonts w:ascii="Courier New" w:hAnsi="Courier New" w:cs="Courier New"/>
            <w:lang w:val="en-US"/>
          </w:rPr>
          <w:t>A</w:t>
        </w:r>
      </w:ins>
      <w:del w:id="35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>he</w:delText>
        </w:r>
      </w:del>
      <w:r w:rsidRPr="00C622C8">
        <w:rPr>
          <w:rFonts w:ascii="Courier New" w:hAnsi="Courier New" w:cs="Courier New"/>
          <w:lang w:val="en-US"/>
        </w:rPr>
        <w:t xml:space="preserve"> NRP-ID may also be encapsulated in data packet</w:t>
      </w:r>
      <w:ins w:id="36" w:author="BOUCADAIR Mohamed INNOV/NET" w:date="2023-06-29T08:07:00Z">
        <w:r w:rsidR="00CE451D">
          <w:rPr>
            <w:rFonts w:ascii="Courier New" w:hAnsi="Courier New" w:cs="Courier New"/>
            <w:lang w:val="en-US"/>
          </w:rPr>
          <w:t>s</w:t>
        </w:r>
      </w:ins>
      <w:r w:rsidRPr="00C622C8">
        <w:rPr>
          <w:rFonts w:ascii="Courier New" w:hAnsi="Courier New" w:cs="Courier New"/>
          <w:lang w:val="en-US"/>
        </w:rPr>
        <w:t xml:space="preserve"> to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guide the NRP-specific packet forwarding.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document defines new IPFIX Information Elements within the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"IPFIX Information Elements" </w:t>
      </w:r>
      <w:del w:id="37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 xml:space="preserve">registry </w:delText>
        </w:r>
      </w:del>
      <w:r w:rsidRPr="00C622C8">
        <w:rPr>
          <w:rFonts w:ascii="Courier New" w:hAnsi="Courier New" w:cs="Courier New"/>
          <w:lang w:val="en-US"/>
        </w:rPr>
        <w:t xml:space="preserve">[RFC7012] to </w:t>
      </w:r>
      <w:del w:id="38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 xml:space="preserve">identify </w:delText>
        </w:r>
      </w:del>
      <w:ins w:id="39" w:author="BOUCADAIR Mohamed INNOV/NET" w:date="2023-06-29T08:07:00Z">
        <w:r w:rsidR="00CE451D">
          <w:rPr>
            <w:rFonts w:ascii="Courier New" w:hAnsi="Courier New" w:cs="Courier New"/>
            <w:lang w:val="en-US"/>
          </w:rPr>
          <w:t>report</w:t>
        </w:r>
        <w:r w:rsidR="00CE451D" w:rsidRPr="00C622C8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the</w:t>
      </w:r>
    </w:p>
    <w:p w14:paraId="3B72B5FB" w14:textId="56659C28" w:rsidR="00000000" w:rsidRPr="00C622C8" w:rsidDel="00CE451D" w:rsidRDefault="00000000" w:rsidP="00B22568">
      <w:pPr>
        <w:pStyle w:val="Textebrut"/>
        <w:rPr>
          <w:del w:id="40" w:author="BOUCADAIR Mohamed INNOV/NET" w:date="2023-06-29T08:07:00Z"/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</w:t>
      </w:r>
      <w:del w:id="41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>Network Resource Partition (</w:delText>
        </w:r>
      </w:del>
      <w:r w:rsidRPr="00C622C8">
        <w:rPr>
          <w:rFonts w:ascii="Courier New" w:hAnsi="Courier New" w:cs="Courier New"/>
          <w:lang w:val="en-US"/>
        </w:rPr>
        <w:t>NRP</w:t>
      </w:r>
      <w:del w:id="42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>)</w:delText>
        </w:r>
      </w:del>
      <w:r w:rsidRPr="00C622C8">
        <w:rPr>
          <w:rFonts w:ascii="Courier New" w:hAnsi="Courier New" w:cs="Courier New"/>
          <w:lang w:val="en-US"/>
        </w:rPr>
        <w:t xml:space="preserve"> that </w:t>
      </w:r>
      <w:del w:id="43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>the network slice traffic is</w:delText>
        </w:r>
      </w:del>
    </w:p>
    <w:p w14:paraId="3B72B5FB" w14:textId="56659C28" w:rsidR="00000000" w:rsidRPr="00C622C8" w:rsidRDefault="00000000" w:rsidP="00CE451D">
      <w:pPr>
        <w:pStyle w:val="Textebrut"/>
        <w:rPr>
          <w:rFonts w:ascii="Courier New" w:hAnsi="Courier New" w:cs="Courier New"/>
          <w:lang w:val="en-US"/>
        </w:rPr>
      </w:pPr>
      <w:del w:id="44" w:author="BOUCADAIR Mohamed INNOV/NET" w:date="2023-06-29T08:07:00Z">
        <w:r w:rsidRPr="00C622C8" w:rsidDel="00CE451D">
          <w:rPr>
            <w:rFonts w:ascii="Courier New" w:hAnsi="Courier New" w:cs="Courier New"/>
            <w:lang w:val="en-US"/>
          </w:rPr>
          <w:delText xml:space="preserve">   related with</w:delText>
        </w:r>
      </w:del>
      <w:ins w:id="45" w:author="BOUCADAIR Mohamed INNOV/NET" w:date="2023-06-29T08:07:00Z">
        <w:r w:rsidR="00CE451D">
          <w:rPr>
            <w:rFonts w:ascii="Courier New" w:hAnsi="Courier New" w:cs="Courier New"/>
            <w:lang w:val="en-US"/>
          </w:rPr>
          <w:t>is associated with a</w:t>
        </w:r>
      </w:ins>
      <w:ins w:id="46" w:author="BOUCADAIR Mohamed INNOV/NET" w:date="2023-06-29T08:08:00Z">
        <w:r w:rsidR="00CE451D">
          <w:rPr>
            <w:rFonts w:ascii="Courier New" w:hAnsi="Courier New" w:cs="Courier New"/>
            <w:lang w:val="en-US"/>
          </w:rPr>
          <w:t xml:space="preserve"> Flow</w:t>
        </w:r>
      </w:ins>
      <w:r w:rsidRPr="00C622C8">
        <w:rPr>
          <w:rFonts w:ascii="Courier New" w:hAnsi="Courier New" w:cs="Courier New"/>
          <w:lang w:val="en-US"/>
        </w:rPr>
        <w:t>.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2.  Terminology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3B72B5FB" w14:textId="56659C28"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14 [RFC</w:t>
      </w:r>
      <w:proofErr w:type="gramStart"/>
      <w:r w:rsidRPr="00C622C8">
        <w:rPr>
          <w:rFonts w:ascii="Courier New" w:hAnsi="Courier New" w:cs="Courier New"/>
          <w:lang w:val="en-US"/>
        </w:rPr>
        <w:t>2119][</w:t>
      </w:r>
      <w:proofErr w:type="gramEnd"/>
      <w:r w:rsidRPr="00C622C8">
        <w:rPr>
          <w:rFonts w:ascii="Courier New" w:hAnsi="Courier New" w:cs="Courier New"/>
          <w:lang w:val="en-US"/>
        </w:rPr>
        <w:t>RFC8174] when, and only when, they appear in all</w:t>
      </w:r>
    </w:p>
    <w:p w14:paraId="3B72B5FB" w14:textId="56659C28" w:rsidR="00000000" w:rsidRDefault="00000000" w:rsidP="00B22568">
      <w:pPr>
        <w:pStyle w:val="Textebrut"/>
        <w:rPr>
          <w:ins w:id="47" w:author="BOUCADAIR Mohamed INNOV/NET" w:date="2023-06-29T08:09:00Z"/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capitals, as shown here.</w:t>
      </w:r>
    </w:p>
    <w:p w14:paraId="759FB87B" w14:textId="77777777" w:rsidR="00CE451D" w:rsidRDefault="00CE451D" w:rsidP="00B22568">
      <w:pPr>
        <w:pStyle w:val="Textebrut"/>
        <w:rPr>
          <w:ins w:id="48" w:author="BOUCADAIR Mohamed INNOV/NET" w:date="2023-06-29T08:08:00Z"/>
          <w:rFonts w:ascii="Courier New" w:hAnsi="Courier New" w:cs="Courier New"/>
          <w:lang w:val="en-US"/>
        </w:rPr>
      </w:pPr>
    </w:p>
    <w:p w14:paraId="785E62BD" w14:textId="77777777" w:rsidR="00CE451D" w:rsidRPr="00CE451D" w:rsidRDefault="00CE451D" w:rsidP="00CE451D">
      <w:pPr>
        <w:pStyle w:val="Textebrut"/>
        <w:rPr>
          <w:ins w:id="49" w:author="BOUCADAIR Mohamed INNOV/NET" w:date="2023-06-29T08:09:00Z"/>
          <w:rFonts w:ascii="Courier New" w:hAnsi="Courier New" w:cs="Courier New"/>
          <w:lang w:val="en-US"/>
        </w:rPr>
      </w:pPr>
      <w:ins w:id="50" w:author="BOUCADAIR Mohamed INNOV/NET" w:date="2023-06-29T08:09:00Z">
        <w:r w:rsidRPr="00CE451D">
          <w:rPr>
            <w:rFonts w:ascii="Courier New" w:hAnsi="Courier New" w:cs="Courier New"/>
            <w:lang w:val="en-US"/>
          </w:rPr>
          <w:t xml:space="preserve">   This document uses the IPFIX-specific terminology (Information</w:t>
        </w:r>
      </w:ins>
    </w:p>
    <w:p w14:paraId="57FEF627" w14:textId="77777777" w:rsidR="00CE451D" w:rsidRPr="00CE451D" w:rsidRDefault="00CE451D" w:rsidP="00CE451D">
      <w:pPr>
        <w:pStyle w:val="Textebrut"/>
        <w:rPr>
          <w:ins w:id="51" w:author="BOUCADAIR Mohamed INNOV/NET" w:date="2023-06-29T08:09:00Z"/>
          <w:rFonts w:ascii="Courier New" w:hAnsi="Courier New" w:cs="Courier New"/>
          <w:lang w:val="en-US"/>
        </w:rPr>
      </w:pPr>
      <w:ins w:id="52" w:author="BOUCADAIR Mohamed INNOV/NET" w:date="2023-06-29T08:09:00Z">
        <w:r w:rsidRPr="00CE451D">
          <w:rPr>
            <w:rFonts w:ascii="Courier New" w:hAnsi="Courier New" w:cs="Courier New"/>
            <w:lang w:val="en-US"/>
          </w:rPr>
          <w:t xml:space="preserve">   Element, Template, Collector, Data Record, Flow Record, Exporting</w:t>
        </w:r>
      </w:ins>
    </w:p>
    <w:p w14:paraId="6B361BFE" w14:textId="77777777" w:rsidR="00CE451D" w:rsidRPr="00CE451D" w:rsidRDefault="00CE451D" w:rsidP="00CE451D">
      <w:pPr>
        <w:pStyle w:val="Textebrut"/>
        <w:rPr>
          <w:ins w:id="53" w:author="BOUCADAIR Mohamed INNOV/NET" w:date="2023-06-29T08:09:00Z"/>
          <w:rFonts w:ascii="Courier New" w:hAnsi="Courier New" w:cs="Courier New"/>
          <w:lang w:val="en-US"/>
        </w:rPr>
      </w:pPr>
      <w:ins w:id="54" w:author="BOUCADAIR Mohamed INNOV/NET" w:date="2023-06-29T08:09:00Z">
        <w:r w:rsidRPr="00CE451D">
          <w:rPr>
            <w:rFonts w:ascii="Courier New" w:hAnsi="Courier New" w:cs="Courier New"/>
            <w:lang w:val="en-US"/>
          </w:rPr>
          <w:t xml:space="preserve">   Process, Collecting Process, etc.) defined in Section 2 of [RFC7011].</w:t>
        </w:r>
      </w:ins>
    </w:p>
    <w:p w14:paraId="15DCD9B6" w14:textId="0B374C23" w:rsidR="00CE451D" w:rsidRPr="00CE451D" w:rsidRDefault="00CE451D" w:rsidP="00CE451D">
      <w:pPr>
        <w:pStyle w:val="Textebrut"/>
        <w:rPr>
          <w:ins w:id="55" w:author="BOUCADAIR Mohamed INNOV/NET" w:date="2023-06-29T08:09:00Z"/>
          <w:rFonts w:ascii="Courier New" w:hAnsi="Courier New" w:cs="Courier New"/>
          <w:lang w:val="en-US"/>
        </w:rPr>
      </w:pPr>
      <w:ins w:id="56" w:author="BOUCADAIR Mohamed INNOV/NET" w:date="2023-06-29T08:09:00Z">
        <w:r w:rsidRPr="00CE451D">
          <w:rPr>
            <w:rFonts w:ascii="Courier New" w:hAnsi="Courier New" w:cs="Courier New"/>
            <w:lang w:val="en-US"/>
          </w:rPr>
          <w:t xml:space="preserve">   As in [RFC7011], these IPFIX-specific terms have the first letter of</w:t>
        </w:r>
      </w:ins>
    </w:p>
    <w:p w:rsidR="00CE451D" w:rsidRPr="00C622C8" w:rsidRDefault="00CE451D" w:rsidP="00CE451D">
      <w:pPr>
        <w:pStyle w:val="Textebrut"/>
        <w:rPr>
          <w:rFonts w:ascii="Courier New" w:hAnsi="Courier New" w:cs="Courier New"/>
          <w:lang w:val="en-US"/>
        </w:rPr>
      </w:pPr>
      <w:ins w:id="57" w:author="BOUCADAIR Mohamed INNOV/NET" w:date="2023-06-29T08:09:00Z">
        <w:r w:rsidRPr="00CE451D">
          <w:rPr>
            <w:rFonts w:ascii="Courier New" w:hAnsi="Courier New" w:cs="Courier New"/>
            <w:lang w:val="en-US"/>
          </w:rPr>
          <w:t xml:space="preserve">   a word capitalized.</w:t>
        </w:r>
      </w:ins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3.  New IPFIX Information Element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section defines </w:t>
      </w:r>
      <w:del w:id="58" w:author="BOUCADAIR Mohamed INNOV/NET" w:date="2023-06-29T08:17:00Z">
        <w:r w:rsidRPr="00C622C8" w:rsidDel="003F37FA">
          <w:rPr>
            <w:rFonts w:ascii="Courier New" w:hAnsi="Courier New" w:cs="Courier New"/>
            <w:lang w:val="en-US"/>
          </w:rPr>
          <w:delText xml:space="preserve">and describes the </w:delText>
        </w:r>
      </w:del>
      <w:ins w:id="59" w:author="BOUCADAIR Mohamed INNOV/NET" w:date="2023-06-29T08:17:00Z">
        <w:r w:rsidR="003F37FA">
          <w:rPr>
            <w:rFonts w:ascii="Courier New" w:hAnsi="Courier New" w:cs="Courier New"/>
            <w:lang w:val="en-US"/>
          </w:rPr>
          <w:t xml:space="preserve">the following </w:t>
        </w:r>
      </w:ins>
      <w:r w:rsidRPr="00C622C8">
        <w:rPr>
          <w:rFonts w:ascii="Courier New" w:hAnsi="Courier New" w:cs="Courier New"/>
          <w:lang w:val="en-US"/>
        </w:rPr>
        <w:t>new IPFIX IE</w:t>
      </w:r>
      <w:del w:id="60" w:author="BOUCADAIR Mohamed INNOV/NET" w:date="2023-06-29T08:17:00Z">
        <w:r w:rsidRPr="00C622C8" w:rsidDel="003F37FA">
          <w:rPr>
            <w:rFonts w:ascii="Courier New" w:hAnsi="Courier New" w:cs="Courier New"/>
            <w:lang w:val="en-US"/>
          </w:rPr>
          <w:delText>.</w:delText>
        </w:r>
      </w:del>
      <w:ins w:id="61" w:author="BOUCADAIR Mohamed INNOV/NET" w:date="2023-06-29T08:17:00Z">
        <w:r w:rsidR="003F37FA">
          <w:rPr>
            <w:rFonts w:ascii="Courier New" w:hAnsi="Courier New" w:cs="Courier New"/>
            <w:lang w:val="en-US"/>
          </w:rPr>
          <w:t>:</w:t>
        </w:r>
      </w:ins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Name: </w:t>
      </w:r>
      <w:del w:id="62" w:author="BOUCADAIR Mohamed INNOV/NET" w:date="2023-06-29T08:09:00Z">
        <w:r w:rsidRPr="00C622C8" w:rsidDel="00CE451D">
          <w:rPr>
            <w:rFonts w:ascii="Courier New" w:hAnsi="Courier New" w:cs="Courier New"/>
            <w:lang w:val="en-US"/>
          </w:rPr>
          <w:delText>nrpIdentifier</w:delText>
        </w:r>
      </w:del>
      <w:proofErr w:type="spellStart"/>
      <w:ins w:id="63" w:author="BOUCADAIR Mohamed INNOV/NET" w:date="2023-06-29T08:09:00Z">
        <w:r w:rsidR="00CE451D">
          <w:rPr>
            <w:rFonts w:ascii="Courier New" w:hAnsi="Courier New" w:cs="Courier New"/>
            <w:lang w:val="en-US"/>
          </w:rPr>
          <w:t>NRP</w:t>
        </w:r>
        <w:r w:rsidR="00CE451D" w:rsidRPr="00C622C8">
          <w:rPr>
            <w:rFonts w:ascii="Courier New" w:hAnsi="Courier New" w:cs="Courier New"/>
            <w:lang w:val="en-US"/>
          </w:rPr>
          <w:t>Identifier</w:t>
        </w:r>
      </w:ins>
      <w:proofErr w:type="spellEnd"/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</w:t>
      </w:r>
      <w:proofErr w:type="spellStart"/>
      <w:r w:rsidRPr="00C622C8">
        <w:rPr>
          <w:rFonts w:ascii="Courier New" w:hAnsi="Courier New" w:cs="Courier New"/>
          <w:lang w:val="en-US"/>
        </w:rPr>
        <w:t>ElementID</w:t>
      </w:r>
      <w:proofErr w:type="spellEnd"/>
      <w:r w:rsidRPr="00C622C8">
        <w:rPr>
          <w:rFonts w:ascii="Courier New" w:hAnsi="Courier New" w:cs="Courier New"/>
          <w:lang w:val="en-US"/>
        </w:rPr>
        <w:t>: TBD1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</w:t>
      </w:r>
      <w:commentRangeStart w:id="64"/>
      <w:r w:rsidRPr="00C622C8">
        <w:rPr>
          <w:rFonts w:ascii="Courier New" w:hAnsi="Courier New" w:cs="Courier New"/>
          <w:lang w:val="en-US"/>
        </w:rPr>
        <w:t>Description</w:t>
      </w:r>
      <w:commentRangeEnd w:id="64"/>
      <w:r w:rsidR="003F37FA">
        <w:rPr>
          <w:rStyle w:val="Marquedecommentaire"/>
          <w:rFonts w:asciiTheme="minorHAnsi" w:hAnsiTheme="minorHAnsi"/>
        </w:rPr>
        <w:commentReference w:id="64"/>
      </w:r>
      <w:r w:rsidRPr="00C622C8">
        <w:rPr>
          <w:rFonts w:ascii="Courier New" w:hAnsi="Courier New" w:cs="Courier New"/>
          <w:lang w:val="en-US"/>
        </w:rPr>
        <w:t xml:space="preserve">: The NRP ID as defined in </w:t>
      </w:r>
      <w:commentRangeStart w:id="65"/>
      <w:r w:rsidRPr="00C622C8">
        <w:rPr>
          <w:rFonts w:ascii="Courier New" w:hAnsi="Courier New" w:cs="Courier New"/>
          <w:lang w:val="en-US"/>
        </w:rPr>
        <w:t>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-teas-ns-</w:t>
      </w:r>
      <w:proofErr w:type="spellStart"/>
      <w:r w:rsidRPr="00C622C8">
        <w:rPr>
          <w:rFonts w:ascii="Courier New" w:hAnsi="Courier New" w:cs="Courier New"/>
          <w:lang w:val="en-US"/>
        </w:rPr>
        <w:t>ip</w:t>
      </w:r>
      <w:proofErr w:type="spellEnd"/>
      <w:r w:rsidRPr="00C622C8">
        <w:rPr>
          <w:rFonts w:ascii="Courier New" w:hAnsi="Courier New" w:cs="Courier New"/>
          <w:lang w:val="en-US"/>
        </w:rPr>
        <w:t>-</w:t>
      </w:r>
      <w:proofErr w:type="spellStart"/>
      <w:r w:rsidRPr="00C622C8">
        <w:rPr>
          <w:rFonts w:ascii="Courier New" w:hAnsi="Courier New" w:cs="Courier New"/>
          <w:lang w:val="en-US"/>
        </w:rPr>
        <w:t>mpls</w:t>
      </w:r>
      <w:proofErr w:type="spellEnd"/>
      <w:r w:rsidRPr="00C622C8">
        <w:rPr>
          <w:rFonts w:ascii="Courier New" w:hAnsi="Courier New" w:cs="Courier New"/>
          <w:lang w:val="en-US"/>
        </w:rPr>
        <w:t>].</w:t>
      </w:r>
      <w:commentRangeEnd w:id="65"/>
      <w:r w:rsidR="00CE451D">
        <w:rPr>
          <w:rStyle w:val="Marquedecommentaire"/>
          <w:rFonts w:asciiTheme="minorHAnsi" w:hAnsiTheme="minorHAnsi"/>
        </w:rPr>
        <w:commentReference w:id="65"/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Abstract Data Type: </w:t>
      </w:r>
      <w:commentRangeStart w:id="66"/>
      <w:r w:rsidRPr="00C622C8">
        <w:rPr>
          <w:rFonts w:ascii="Courier New" w:hAnsi="Courier New" w:cs="Courier New"/>
          <w:lang w:val="en-US"/>
        </w:rPr>
        <w:t>unsigned32</w:t>
      </w:r>
      <w:commentRangeEnd w:id="66"/>
      <w:r w:rsidR="00CE451D">
        <w:rPr>
          <w:rStyle w:val="Marquedecommentaire"/>
          <w:rFonts w:asciiTheme="minorHAnsi" w:hAnsiTheme="minorHAnsi"/>
        </w:rPr>
        <w:commentReference w:id="66"/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Data Type Semantics: identifier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commentRangeStart w:id="67"/>
      <w:r w:rsidRPr="00C622C8">
        <w:rPr>
          <w:rFonts w:ascii="Courier New" w:hAnsi="Courier New" w:cs="Courier New"/>
          <w:lang w:val="en-US"/>
        </w:rPr>
        <w:t>4.  Use</w:t>
      </w:r>
      <w:ins w:id="68" w:author="BOUCADAIR Mohamed INNOV/NET" w:date="2023-06-29T08:09:00Z">
        <w:r w:rsidR="00CE451D">
          <w:rPr>
            <w:rFonts w:ascii="Courier New" w:hAnsi="Courier New" w:cs="Courier New"/>
            <w:lang w:val="en-US"/>
          </w:rPr>
          <w:t xml:space="preserve"> </w:t>
        </w:r>
      </w:ins>
      <w:del w:id="69" w:author="BOUCADAIR Mohamed INNOV/NET" w:date="2023-06-29T08:09:00Z">
        <w:r w:rsidRPr="00C622C8" w:rsidDel="00CE451D">
          <w:rPr>
            <w:rFonts w:ascii="Courier New" w:hAnsi="Courier New" w:cs="Courier New"/>
            <w:lang w:val="en-US"/>
          </w:rPr>
          <w:delText>cases</w:delText>
        </w:r>
      </w:del>
      <w:ins w:id="70" w:author="BOUCADAIR Mohamed INNOV/NET" w:date="2023-06-29T08:09:00Z">
        <w:r w:rsidR="00CE451D">
          <w:rPr>
            <w:rFonts w:ascii="Courier New" w:hAnsi="Courier New" w:cs="Courier New"/>
            <w:lang w:val="en-US"/>
          </w:rPr>
          <w:t>C</w:t>
        </w:r>
        <w:r w:rsidR="00CE451D" w:rsidRPr="00C622C8">
          <w:rPr>
            <w:rFonts w:ascii="Courier New" w:hAnsi="Courier New" w:cs="Courier New"/>
            <w:lang w:val="en-US"/>
          </w:rPr>
          <w:t>ases</w:t>
        </w:r>
      </w:ins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 typical use</w:t>
      </w:r>
      <w:ins w:id="71" w:author="BOUCADAIR Mohamed INNOV/NET" w:date="2023-06-29T08:14:00Z">
        <w:r w:rsidR="00CE451D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 xml:space="preserve">case scenario is to </w:t>
      </w:r>
      <w:proofErr w:type="gramStart"/>
      <w:r w:rsidRPr="00C622C8">
        <w:rPr>
          <w:rFonts w:ascii="Courier New" w:hAnsi="Courier New" w:cs="Courier New"/>
          <w:lang w:val="en-US"/>
        </w:rPr>
        <w:t>monitoring</w:t>
      </w:r>
      <w:proofErr w:type="gramEnd"/>
      <w:r w:rsidRPr="00C622C8">
        <w:rPr>
          <w:rFonts w:ascii="Courier New" w:hAnsi="Courier New" w:cs="Courier New"/>
          <w:lang w:val="en-US"/>
        </w:rPr>
        <w:t xml:space="preserve"> the network slice traffic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that is forwarded based on NRP specific resource-aware segments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-spring-resource-aware-segments] that operate over SR-MPLS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or SRv6 </w:t>
      </w:r>
      <w:ins w:id="72" w:author="BOUCADAIR Mohamed INNOV/NET" w:date="2023-06-29T08:14:00Z">
        <w:r w:rsidR="00CE451D" w:rsidRPr="00C622C8">
          <w:rPr>
            <w:rFonts w:ascii="Courier New" w:hAnsi="Courier New" w:cs="Courier New"/>
            <w:lang w:val="en-US"/>
          </w:rPr>
          <w:t>data</w:t>
        </w:r>
        <w:r w:rsidR="00CE451D">
          <w:rPr>
            <w:rFonts w:ascii="Courier New" w:hAnsi="Courier New" w:cs="Courier New"/>
            <w:lang w:val="en-US"/>
          </w:rPr>
          <w:t xml:space="preserve"> </w:t>
        </w:r>
        <w:r w:rsidR="00CE451D" w:rsidRPr="00C622C8">
          <w:rPr>
            <w:rFonts w:ascii="Courier New" w:hAnsi="Courier New" w:cs="Courier New"/>
            <w:lang w:val="en-US"/>
          </w:rPr>
          <w:t>planes</w:t>
        </w:r>
      </w:ins>
      <w:del w:id="73" w:author="BOUCADAIR Mohamed INNOV/NET" w:date="2023-06-29T08:14:00Z">
        <w:r w:rsidRPr="00C622C8" w:rsidDel="00CE451D">
          <w:rPr>
            <w:rFonts w:ascii="Courier New" w:hAnsi="Courier New" w:cs="Courier New"/>
            <w:lang w:val="en-US"/>
          </w:rPr>
          <w:delText>dataplanes</w:delText>
        </w:r>
      </w:del>
      <w:r w:rsidRPr="00C622C8">
        <w:rPr>
          <w:rFonts w:ascii="Courier New" w:hAnsi="Courier New" w:cs="Courier New"/>
          <w:lang w:val="en-US"/>
        </w:rPr>
        <w:t>.  By looking at the SID itself, it is not always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clear as to which NRP it belongs.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Another use</w:t>
      </w:r>
      <w:ins w:id="74" w:author="BOUCADAIR Mohamed INNOV/NET" w:date="2023-06-29T08:14:00Z">
        <w:r w:rsidR="003F37FA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case is the monitoring of the network slice traffic whose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NRP-ID is encapsulated in data packet to determine the Network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Resource Partition Per Hop Behavior.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By using </w:t>
      </w:r>
      <w:del w:id="75" w:author="BOUCADAIR Mohamed INNOV/NET" w:date="2023-06-29T08:14:00Z">
        <w:r w:rsidRPr="00C622C8" w:rsidDel="003F37FA">
          <w:rPr>
            <w:rFonts w:ascii="Courier New" w:hAnsi="Courier New" w:cs="Courier New"/>
            <w:lang w:val="en-US"/>
          </w:rPr>
          <w:delText>nrpIdentifier</w:delText>
        </w:r>
      </w:del>
      <w:proofErr w:type="spellStart"/>
      <w:ins w:id="76" w:author="BOUCADAIR Mohamed INNOV/NET" w:date="2023-06-29T08:14:00Z">
        <w:r w:rsidR="003F37FA">
          <w:rPr>
            <w:rFonts w:ascii="Courier New" w:hAnsi="Courier New" w:cs="Courier New"/>
            <w:lang w:val="en-US"/>
          </w:rPr>
          <w:t>NRP</w:t>
        </w:r>
        <w:r w:rsidR="003F37FA" w:rsidRPr="00C622C8">
          <w:rPr>
            <w:rFonts w:ascii="Courier New" w:hAnsi="Courier New" w:cs="Courier New"/>
            <w:lang w:val="en-US"/>
          </w:rPr>
          <w:t>Identifier</w:t>
        </w:r>
        <w:proofErr w:type="spellEnd"/>
        <w:r w:rsidR="003F37FA">
          <w:rPr>
            <w:rFonts w:ascii="Courier New" w:hAnsi="Courier New" w:cs="Courier New"/>
            <w:lang w:val="en-US"/>
          </w:rPr>
          <w:t xml:space="preserve"> </w:t>
        </w:r>
      </w:ins>
      <w:r w:rsidRPr="00C622C8">
        <w:rPr>
          <w:rFonts w:ascii="Courier New" w:hAnsi="Courier New" w:cs="Courier New"/>
          <w:lang w:val="en-US"/>
        </w:rPr>
        <w:t>(TBD1), and some counters</w:t>
      </w:r>
      <w:del w:id="77" w:author="BOUCADAIR Mohamed INNOV/NET" w:date="2023-06-29T08:14:00Z">
        <w:r w:rsidRPr="00C622C8" w:rsidDel="003F37FA">
          <w:rPr>
            <w:rFonts w:ascii="Courier New" w:hAnsi="Courier New" w:cs="Courier New"/>
            <w:lang w:val="en-US"/>
          </w:rPr>
          <w:delText xml:space="preserve"> information</w:delText>
        </w:r>
      </w:del>
      <w:r w:rsidRPr="00C622C8">
        <w:rPr>
          <w:rFonts w:ascii="Courier New" w:hAnsi="Courier New" w:cs="Courier New"/>
          <w:lang w:val="en-US"/>
        </w:rPr>
        <w:t>, it is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possible to answer the following questions (amongst others):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How many packets are forwarded or dropped?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If dropped, for which reasons?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*  Which NRP is the traffic related with?</w:t>
      </w:r>
      <w:commentRangeEnd w:id="67"/>
      <w:r w:rsidR="00CE451D">
        <w:rPr>
          <w:rStyle w:val="Marquedecommentaire"/>
          <w:rFonts w:asciiTheme="minorHAnsi" w:hAnsiTheme="minorHAnsi"/>
        </w:rPr>
        <w:commentReference w:id="67"/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5.  IANA Considerations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This document requests IANA to add a new IE to the "IPFIX Information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Elements" registry [RFC7012] available at [IANA-IPFIX].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-----------------------------------------------------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| </w:t>
      </w:r>
      <w:proofErr w:type="spellStart"/>
      <w:r w:rsidRPr="00C622C8">
        <w:rPr>
          <w:rFonts w:ascii="Courier New" w:hAnsi="Courier New" w:cs="Courier New"/>
          <w:lang w:val="en-US"/>
        </w:rPr>
        <w:t>ElementID</w:t>
      </w:r>
      <w:proofErr w:type="spellEnd"/>
      <w:r w:rsidRPr="00C622C8">
        <w:rPr>
          <w:rFonts w:ascii="Courier New" w:hAnsi="Courier New" w:cs="Courier New"/>
          <w:lang w:val="en-US"/>
        </w:rPr>
        <w:t xml:space="preserve">|       Name           </w:t>
      </w:r>
      <w:proofErr w:type="gramStart"/>
      <w:r w:rsidRPr="00C622C8">
        <w:rPr>
          <w:rFonts w:ascii="Courier New" w:hAnsi="Courier New" w:cs="Courier New"/>
          <w:lang w:val="en-US"/>
        </w:rPr>
        <w:t>|  Reference</w:t>
      </w:r>
      <w:proofErr w:type="gramEnd"/>
      <w:r w:rsidRPr="00C622C8">
        <w:rPr>
          <w:rFonts w:ascii="Courier New" w:hAnsi="Courier New" w:cs="Courier New"/>
          <w:lang w:val="en-US"/>
        </w:rPr>
        <w:t xml:space="preserve">      |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|---------------------------------------------------|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| TBD1     |       NRP-ID         </w:t>
      </w:r>
      <w:proofErr w:type="gramStart"/>
      <w:r w:rsidRPr="00C622C8">
        <w:rPr>
          <w:rFonts w:ascii="Courier New" w:hAnsi="Courier New" w:cs="Courier New"/>
          <w:lang w:val="en-US"/>
        </w:rPr>
        <w:t>|  This</w:t>
      </w:r>
      <w:proofErr w:type="gramEnd"/>
      <w:r w:rsidRPr="00C622C8">
        <w:rPr>
          <w:rFonts w:ascii="Courier New" w:hAnsi="Courier New" w:cs="Courier New"/>
          <w:lang w:val="en-US"/>
        </w:rPr>
        <w:t xml:space="preserve"> document  |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|---------------------------------------------------|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6.  Security Considerations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There </w:t>
      </w:r>
      <w:proofErr w:type="gramStart"/>
      <w:r w:rsidRPr="00C622C8">
        <w:rPr>
          <w:rFonts w:ascii="Courier New" w:hAnsi="Courier New" w:cs="Courier New"/>
          <w:lang w:val="en-US"/>
        </w:rPr>
        <w:t>exists</w:t>
      </w:r>
      <w:proofErr w:type="gramEnd"/>
      <w:r w:rsidRPr="00C622C8">
        <w:rPr>
          <w:rFonts w:ascii="Courier New" w:hAnsi="Courier New" w:cs="Courier New"/>
          <w:lang w:val="en-US"/>
        </w:rPr>
        <w:t xml:space="preserve"> no significant extra security considerations regarding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the allocation of these new IPFIX IEs compared to [RFC7012].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7.  References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7.1.  Normative References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-teas-ns-</w:t>
      </w:r>
      <w:proofErr w:type="spellStart"/>
      <w:r w:rsidRPr="00C622C8">
        <w:rPr>
          <w:rFonts w:ascii="Courier New" w:hAnsi="Courier New" w:cs="Courier New"/>
          <w:lang w:val="en-US"/>
        </w:rPr>
        <w:t>ip</w:t>
      </w:r>
      <w:proofErr w:type="spellEnd"/>
      <w:r w:rsidRPr="00C622C8">
        <w:rPr>
          <w:rFonts w:ascii="Courier New" w:hAnsi="Courier New" w:cs="Courier New"/>
          <w:lang w:val="en-US"/>
        </w:rPr>
        <w:t>-</w:t>
      </w:r>
      <w:proofErr w:type="spellStart"/>
      <w:r w:rsidRPr="00C622C8">
        <w:rPr>
          <w:rFonts w:ascii="Courier New" w:hAnsi="Courier New" w:cs="Courier New"/>
          <w:lang w:val="en-US"/>
        </w:rPr>
        <w:t>mpls</w:t>
      </w:r>
      <w:proofErr w:type="spellEnd"/>
      <w:r w:rsidRPr="00C622C8">
        <w:rPr>
          <w:rFonts w:ascii="Courier New" w:hAnsi="Courier New" w:cs="Courier New"/>
          <w:lang w:val="en-US"/>
        </w:rPr>
        <w:t>]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Saad, T., Beeram, V. P., Dong, J., Wen, B., Ceccarelli,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D., Halpern, J. M., Peng, S., Chen, R., Liu, X.,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Contreras, L. M., Rokui, R., and L. Jalil, "Realizing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Network Slices in IP/MPLS Networks", Work in Progress,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Internet-Draft, draft-ietf-teas-ns-ip-mpls-02, 13 March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2023, &lt;https://datatracker.ietf.org/doc/html/draft-ietf-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teas-ns-ip-mpls-02&gt;.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C622C8">
        <w:rPr>
          <w:rFonts w:ascii="Courier New" w:hAnsi="Courier New" w:cs="Courier New"/>
          <w:lang w:val="en-US"/>
        </w:rPr>
        <w:t xml:space="preserve">]  </w:t>
      </w:r>
      <w:proofErr w:type="spellStart"/>
      <w:r w:rsidRPr="00C622C8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, S., "Key words for use in RFCs to Indicate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lastRenderedPageBreak/>
        <w:t xml:space="preserve">   [RFC7012</w:t>
      </w:r>
      <w:proofErr w:type="gramStart"/>
      <w:r w:rsidRPr="00C622C8">
        <w:rPr>
          <w:rFonts w:ascii="Courier New" w:hAnsi="Courier New" w:cs="Courier New"/>
          <w:lang w:val="en-US"/>
        </w:rPr>
        <w:t>]  Claise</w:t>
      </w:r>
      <w:proofErr w:type="gramEnd"/>
      <w:r w:rsidRPr="00C622C8">
        <w:rPr>
          <w:rFonts w:ascii="Courier New" w:hAnsi="Courier New" w:cs="Courier New"/>
          <w:lang w:val="en-US"/>
        </w:rPr>
        <w:t>, B., Ed. and B. Trammell, Ed., "Information Model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for IP Flow Information Export (IPFIX)", RFC 7012,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DOI 10.17487/RFC7012, September 2013,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&lt;https://www.rfc-editor.org/info/rfc7012&gt;.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C622C8">
        <w:rPr>
          <w:rFonts w:ascii="Courier New" w:hAnsi="Courier New" w:cs="Courier New"/>
          <w:lang w:val="en-US"/>
        </w:rPr>
        <w:t xml:space="preserve">]  </w:t>
      </w:r>
      <w:proofErr w:type="spellStart"/>
      <w:r w:rsidRPr="00C622C8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, B., "Ambiguity of Uppercase vs Lowercase in RFC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7.2.  Informative References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-spring-resource-aware-segments]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Dong, J., Bryant, S., </w:t>
      </w:r>
      <w:proofErr w:type="spellStart"/>
      <w:r w:rsidRPr="00C622C8">
        <w:rPr>
          <w:rFonts w:ascii="Courier New" w:hAnsi="Courier New" w:cs="Courier New"/>
          <w:lang w:val="en-US"/>
        </w:rPr>
        <w:t>Miyasaka</w:t>
      </w:r>
      <w:proofErr w:type="spellEnd"/>
      <w:r w:rsidRPr="00C622C8">
        <w:rPr>
          <w:rFonts w:ascii="Courier New" w:hAnsi="Courier New" w:cs="Courier New"/>
          <w:lang w:val="en-US"/>
        </w:rPr>
        <w:t>, T., Zhu, Y., Qin, F., Li,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Z., and F. Clad, "Introducing Resource Awareness to SR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Segments", Work in Progress, Internet-Draft, draft-ietf-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spring-resource-aware-segments-07, 31 May 2023,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&lt;https://datatracker.ietf.org/doc/html/draft-ietf-spring-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resource-aware-segments-07&gt;.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C622C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C622C8">
        <w:rPr>
          <w:rFonts w:ascii="Courier New" w:hAnsi="Courier New" w:cs="Courier New"/>
          <w:lang w:val="en-US"/>
        </w:rPr>
        <w:t>-teas-ietf-network-slices]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C622C8">
        <w:rPr>
          <w:rFonts w:ascii="Courier New" w:hAnsi="Courier New" w:cs="Courier New"/>
          <w:lang w:val="en-US"/>
        </w:rPr>
        <w:t>Farrel</w:t>
      </w:r>
      <w:proofErr w:type="spellEnd"/>
      <w:r w:rsidRPr="00C622C8">
        <w:rPr>
          <w:rFonts w:ascii="Courier New" w:hAnsi="Courier New" w:cs="Courier New"/>
          <w:lang w:val="en-US"/>
        </w:rPr>
        <w:t>, A., Drake, J., Rokui, R., Homma, S., Makhijani,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K., Contreras, L. M., and J. Tantsura, "A Framework for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IETF Network Slices", Work in Progress, Internet-Draft,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draft-ietf-teas-ietf-network-slices-21, 15 June 2023,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&lt;https://datatracker.ietf.org/doc/html/draft-ietf-teas-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ietf-network-slices-21&gt;.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[IANA-IPFIX]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"IANA, "IP Flow Information Export (IPFIX) Entities"",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           &lt;https://www.iana.org/assignments/ipfix/ipfix.xhtml&gt;.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>Author's Address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Yao Liu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ZTE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Nanjing</w:t>
      </w:r>
    </w:p>
    <w:p w:rsidR="00000000" w:rsidRPr="00C622C8" w:rsidRDefault="00000000" w:rsidP="00B22568">
      <w:pPr>
        <w:pStyle w:val="Textebrut"/>
        <w:rPr>
          <w:rFonts w:ascii="Courier New" w:hAnsi="Courier New" w:cs="Courier New"/>
          <w:lang w:val="en-US"/>
        </w:rPr>
      </w:pPr>
      <w:r w:rsidRPr="00C622C8">
        <w:rPr>
          <w:rFonts w:ascii="Courier New" w:hAnsi="Courier New" w:cs="Courier New"/>
          <w:lang w:val="en-US"/>
        </w:rPr>
        <w:t xml:space="preserve">   China</w:t>
      </w:r>
    </w:p>
    <w:p w:rsidR="00000000" w:rsidRPr="00B22568" w:rsidRDefault="00000000" w:rsidP="00B22568">
      <w:pPr>
        <w:pStyle w:val="Textebrut"/>
        <w:rPr>
          <w:rFonts w:ascii="Courier New" w:hAnsi="Courier New" w:cs="Courier New"/>
        </w:rPr>
      </w:pPr>
      <w:r w:rsidRPr="00C622C8">
        <w:rPr>
          <w:rFonts w:ascii="Courier New" w:hAnsi="Courier New" w:cs="Courier New"/>
          <w:lang w:val="en-US"/>
        </w:rPr>
        <w:t xml:space="preserve">   </w:t>
      </w:r>
      <w:proofErr w:type="gramStart"/>
      <w:r w:rsidRPr="00B22568">
        <w:rPr>
          <w:rFonts w:ascii="Courier New" w:hAnsi="Courier New" w:cs="Courier New"/>
        </w:rPr>
        <w:t>Email:</w:t>
      </w:r>
      <w:proofErr w:type="gramEnd"/>
      <w:r w:rsidRPr="00B22568">
        <w:rPr>
          <w:rFonts w:ascii="Courier New" w:hAnsi="Courier New" w:cs="Courier New"/>
        </w:rPr>
        <w:t xml:space="preserve"> liu.yao71@zte.com.cn</w:t>
      </w:r>
    </w:p>
    <w:p w:rsidR="00CE69F1" w:rsidRPr="00B22568" w:rsidRDefault="00CE69F1" w:rsidP="00B22568">
      <w:pPr>
        <w:pStyle w:val="Textebrut"/>
        <w:rPr>
          <w:rFonts w:ascii="Courier New" w:hAnsi="Courier New" w:cs="Courier New"/>
        </w:rPr>
      </w:pPr>
    </w:p>
    <w:sectPr w:rsidR="00CE69F1" w:rsidRPr="00B22568" w:rsidSect="00B2256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CADAIR Mohamed INNOV/NET" w:date="2023-06-29T07:54:00Z" w:initials="BMI">
    <w:p w14:paraId="409212EA" w14:textId="7030C700" w:rsidR="00C622C8" w:rsidRPr="00C622C8" w:rsidRDefault="00C622C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622C8">
        <w:rPr>
          <w:lang w:val="en-US"/>
        </w:rPr>
        <w:t xml:space="preserve">I know the file name </w:t>
      </w:r>
      <w:r>
        <w:rPr>
          <w:lang w:val="en-US"/>
        </w:rPr>
        <w:t>is not important, but this draft is about NRPs.</w:t>
      </w:r>
    </w:p>
  </w:comment>
  <w:comment w:id="1" w:author="BOUCADAIR Mohamed INNOV/NET" w:date="2023-06-29T08:12:00Z" w:initials="BMI">
    <w:p w14:paraId="15F116C8" w14:textId="651F2826" w:rsidR="00CE451D" w:rsidRDefault="00CE451D">
      <w:pPr>
        <w:pStyle w:val="Commentaire"/>
      </w:pPr>
      <w:r>
        <w:rPr>
          <w:rStyle w:val="Marquedecommentaire"/>
        </w:rPr>
        <w:annotationRef/>
      </w:r>
      <w:proofErr w:type="spellStart"/>
      <w:r>
        <w:t>Only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</w:p>
  </w:comment>
  <w:comment w:id="7" w:author="BOUCADAIR Mohamed INNOV/NET" w:date="2023-06-29T08:04:00Z" w:initials="BMI">
    <w:p w14:paraId="75EE4264" w14:textId="3A56C74E" w:rsidR="00C622C8" w:rsidRDefault="00C622C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622C8">
        <w:rPr>
          <w:lang w:val="en-US"/>
        </w:rPr>
        <w:t>To avoid that this is i</w:t>
      </w:r>
      <w:r>
        <w:rPr>
          <w:lang w:val="en-US"/>
        </w:rPr>
        <w:t>nterpreted as the slice identification i</w:t>
      </w:r>
      <w:r w:rsidR="00CE451D">
        <w:rPr>
          <w:lang w:val="en-US"/>
        </w:rPr>
        <w:t>t</w:t>
      </w:r>
      <w:r>
        <w:rPr>
          <w:lang w:val="en-US"/>
        </w:rPr>
        <w:t>self can be inferred from the NRP-ID.</w:t>
      </w:r>
    </w:p>
    <w:p w14:paraId="048C9C69" w14:textId="77777777" w:rsidR="00C622C8" w:rsidRDefault="00C622C8">
      <w:pPr>
        <w:pStyle w:val="Commentaire"/>
        <w:rPr>
          <w:lang w:val="en-US"/>
        </w:rPr>
      </w:pPr>
    </w:p>
    <w:p w14:paraId="23BC2A51" w14:textId="52A88CCE" w:rsidR="00C622C8" w:rsidRPr="00C622C8" w:rsidRDefault="00C622C8">
      <w:pPr>
        <w:pStyle w:val="Commentaire"/>
        <w:rPr>
          <w:lang w:val="en-US"/>
        </w:rPr>
      </w:pPr>
      <w:r>
        <w:rPr>
          <w:lang w:val="en-US"/>
        </w:rPr>
        <w:t>Please remember that NRP is an optional component + many slices can use the same NRP + connectivity constructs of a slice can use distinct NRPs.</w:t>
      </w:r>
    </w:p>
  </w:comment>
  <w:comment w:id="24" w:author="BOUCADAIR Mohamed INNOV/NET" w:date="2023-06-29T08:05:00Z" w:initials="BMI">
    <w:p w14:paraId="482957CB" w14:textId="4C3DA5E4" w:rsidR="00CE451D" w:rsidRPr="00CE451D" w:rsidRDefault="00CE45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E451D">
        <w:rPr>
          <w:lang w:val="en-US"/>
        </w:rPr>
        <w:t xml:space="preserve"> </w:t>
      </w:r>
      <w:r>
        <w:rPr>
          <w:lang w:val="en-US"/>
        </w:rPr>
        <w:t>Please remember that NRP is an optional component</w:t>
      </w:r>
    </w:p>
  </w:comment>
  <w:comment w:id="64" w:author="BOUCADAIR Mohamed INNOV/NET" w:date="2023-06-29T08:18:00Z" w:initials="BMI">
    <w:p w14:paraId="5D0A3CB5" w14:textId="702E0144" w:rsidR="003F37FA" w:rsidRPr="003F37FA" w:rsidRDefault="003F37F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F37FA">
        <w:rPr>
          <w:lang w:val="en-US"/>
        </w:rPr>
        <w:t xml:space="preserve">I’m afraid this is </w:t>
      </w:r>
      <w:r>
        <w:rPr>
          <w:lang w:val="en-US"/>
        </w:rPr>
        <w:t>too brief.</w:t>
      </w:r>
    </w:p>
  </w:comment>
  <w:comment w:id="65" w:author="BOUCADAIR Mohamed INNOV/NET" w:date="2023-06-29T08:10:00Z" w:initials="BMI">
    <w:p w14:paraId="4B086F5C" w14:textId="406320DE" w:rsidR="00CE451D" w:rsidRDefault="00CE45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E451D">
        <w:rPr>
          <w:lang w:val="en-US"/>
        </w:rPr>
        <w:t xml:space="preserve">This ID is defined ins </w:t>
      </w:r>
      <w:proofErr w:type="spellStart"/>
      <w:r>
        <w:rPr>
          <w:lang w:val="en-US"/>
        </w:rPr>
        <w:t>sevral</w:t>
      </w:r>
      <w:proofErr w:type="spellEnd"/>
      <w:r>
        <w:rPr>
          <w:lang w:val="en-US"/>
        </w:rPr>
        <w:t xml:space="preserve"> I-Ds. Please check </w:t>
      </w:r>
    </w:p>
    <w:p w14:paraId="55B2F684" w14:textId="77777777" w:rsidR="00CE451D" w:rsidRDefault="00CE451D">
      <w:pPr>
        <w:pStyle w:val="Commentaire"/>
        <w:rPr>
          <w:lang w:val="en-US"/>
        </w:rPr>
      </w:pPr>
    </w:p>
    <w:p w14:paraId="203F1E3C" w14:textId="00CB75B2" w:rsidR="00CE451D" w:rsidRDefault="00CE451D">
      <w:pPr>
        <w:pStyle w:val="Commentaire"/>
        <w:rPr>
          <w:lang w:val="en-US"/>
        </w:rPr>
      </w:pPr>
      <w:hyperlink r:id="rId1" w:history="1">
        <w:r w:rsidRPr="00777BDD">
          <w:rPr>
            <w:rStyle w:val="Lienhypertexte"/>
            <w:lang w:val="en-US"/>
          </w:rPr>
          <w:t>https://datatracker.ietf.org/doc/html/draft-boucadair-teas-ietf-slicing-overview-01#name-nrp-6</w:t>
        </w:r>
      </w:hyperlink>
    </w:p>
    <w:p w14:paraId="70C1C94C" w14:textId="77777777" w:rsidR="00CE451D" w:rsidRDefault="00CE451D">
      <w:pPr>
        <w:pStyle w:val="Commentaire"/>
        <w:rPr>
          <w:lang w:val="en-US"/>
        </w:rPr>
      </w:pPr>
    </w:p>
    <w:p w14:paraId="2A6277DE" w14:textId="425913CD" w:rsidR="00CE451D" w:rsidRPr="00CE451D" w:rsidRDefault="00CE451D">
      <w:pPr>
        <w:pStyle w:val="Commentaire"/>
        <w:rPr>
          <w:lang w:val="en-US"/>
        </w:rPr>
      </w:pPr>
      <w:r>
        <w:rPr>
          <w:lang w:val="en-US"/>
        </w:rPr>
        <w:t xml:space="preserve">Where an implementation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look to export the ID? These matters are not defined in </w:t>
      </w:r>
      <w:proofErr w:type="spellStart"/>
      <w:r>
        <w:rPr>
          <w:lang w:val="en-US"/>
        </w:rPr>
        <w:t>ip-mpls</w:t>
      </w:r>
      <w:proofErr w:type="spellEnd"/>
      <w:r>
        <w:rPr>
          <w:lang w:val="en-US"/>
        </w:rPr>
        <w:t xml:space="preserve"> spec. </w:t>
      </w:r>
    </w:p>
  </w:comment>
  <w:comment w:id="66" w:author="BOUCADAIR Mohamed INNOV/NET" w:date="2023-06-29T08:11:00Z" w:initials="BMI">
    <w:p w14:paraId="4E798D21" w14:textId="56010E45" w:rsidR="00CE451D" w:rsidRPr="00CE451D" w:rsidRDefault="00CE45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E451D">
        <w:rPr>
          <w:lang w:val="en-US"/>
        </w:rPr>
        <w:t>Please note that some variant</w:t>
      </w:r>
      <w:r w:rsidR="003F37FA">
        <w:rPr>
          <w:lang w:val="en-US"/>
        </w:rPr>
        <w:t>s</w:t>
      </w:r>
      <w:r w:rsidRPr="00CE451D">
        <w:rPr>
          <w:lang w:val="en-US"/>
        </w:rPr>
        <w:t xml:space="preserve"> </w:t>
      </w:r>
      <w:r>
        <w:rPr>
          <w:lang w:val="en-US"/>
        </w:rPr>
        <w:t>do not use a 32</w:t>
      </w:r>
      <w:r w:rsidR="003F37FA">
        <w:rPr>
          <w:lang w:val="en-US"/>
        </w:rPr>
        <w:t>-</w:t>
      </w:r>
      <w:r>
        <w:rPr>
          <w:lang w:val="en-US"/>
        </w:rPr>
        <w:t xml:space="preserve">bit identifier. There is a need to sync and have consistent encoding. </w:t>
      </w:r>
      <w:r w:rsidR="003F37FA">
        <w:rPr>
          <w:lang w:val="en-US"/>
        </w:rPr>
        <w:t>This is beyond this draft.</w:t>
      </w:r>
    </w:p>
  </w:comment>
  <w:comment w:id="67" w:author="BOUCADAIR Mohamed INNOV/NET" w:date="2023-06-29T08:14:00Z" w:initials="BMI">
    <w:p w14:paraId="123E138D" w14:textId="77777777" w:rsidR="00CE451D" w:rsidRDefault="00CE451D">
      <w:pPr>
        <w:pStyle w:val="Commentaire"/>
        <w:rPr>
          <w:rStyle w:val="Marquedecommentaire"/>
          <w:lang w:val="en-US"/>
        </w:rPr>
      </w:pPr>
      <w:r>
        <w:rPr>
          <w:rStyle w:val="Marquedecommentaire"/>
        </w:rPr>
        <w:annotationRef/>
      </w:r>
      <w:r w:rsidR="003F37FA" w:rsidRPr="003F37FA">
        <w:rPr>
          <w:rStyle w:val="Marquedecommentaire"/>
          <w:lang w:val="en-US"/>
        </w:rPr>
        <w:t xml:space="preserve">The use cases are </w:t>
      </w:r>
      <w:proofErr w:type="gramStart"/>
      <w:r w:rsidR="003F37FA" w:rsidRPr="003F37FA">
        <w:rPr>
          <w:rStyle w:val="Marquedecommentaire"/>
          <w:lang w:val="en-US"/>
        </w:rPr>
        <w:t>similar to</w:t>
      </w:r>
      <w:proofErr w:type="gramEnd"/>
      <w:r w:rsidR="003F37FA" w:rsidRPr="003F37FA">
        <w:rPr>
          <w:rStyle w:val="Marquedecommentaire"/>
          <w:lang w:val="en-US"/>
        </w:rPr>
        <w:t xml:space="preserve"> </w:t>
      </w:r>
      <w:r w:rsidR="003F37FA">
        <w:rPr>
          <w:rStyle w:val="Marquedecommentaire"/>
          <w:lang w:val="en-US"/>
        </w:rPr>
        <w:t>the use of other IEs.</w:t>
      </w:r>
    </w:p>
    <w:p w14:paraId="79BCE2A0" w14:textId="77777777" w:rsidR="003F37FA" w:rsidRDefault="003F37FA">
      <w:pPr>
        <w:pStyle w:val="Commentaire"/>
        <w:rPr>
          <w:rStyle w:val="Marquedecommentaire"/>
          <w:lang w:val="en-US"/>
        </w:rPr>
      </w:pPr>
    </w:p>
    <w:p w14:paraId="1EB97D34" w14:textId="445E635B" w:rsidR="003F37FA" w:rsidRPr="003F37FA" w:rsidRDefault="003F37FA">
      <w:pPr>
        <w:pStyle w:val="Commentaire"/>
        <w:rPr>
          <w:lang w:val="en-US"/>
        </w:rPr>
      </w:pPr>
      <w:r>
        <w:rPr>
          <w:rStyle w:val="Marquedecommentaire"/>
          <w:lang w:val="en-US"/>
        </w:rPr>
        <w:t>I’m not sure there is a value in having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9212EA" w15:done="0"/>
  <w15:commentEx w15:paraId="15F116C8" w15:done="0"/>
  <w15:commentEx w15:paraId="23BC2A51" w15:done="0"/>
  <w15:commentEx w15:paraId="482957CB" w15:done="0"/>
  <w15:commentEx w15:paraId="5D0A3CB5" w15:done="0"/>
  <w15:commentEx w15:paraId="2A6277DE" w15:done="0"/>
  <w15:commentEx w15:paraId="4E798D21" w15:done="0"/>
  <w15:commentEx w15:paraId="1EB97D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7B74E" w16cex:dateUtc="2023-06-29T05:54:00Z"/>
  <w16cex:commentExtensible w16cex:durableId="2847BB8B" w16cex:dateUtc="2023-06-29T06:12:00Z"/>
  <w16cex:commentExtensible w16cex:durableId="2847B974" w16cex:dateUtc="2023-06-29T06:04:00Z"/>
  <w16cex:commentExtensible w16cex:durableId="2847B9C5" w16cex:dateUtc="2023-06-29T06:05:00Z"/>
  <w16cex:commentExtensible w16cex:durableId="2847BCC7" w16cex:dateUtc="2023-06-29T06:18:00Z"/>
  <w16cex:commentExtensible w16cex:durableId="2847BAFC" w16cex:dateUtc="2023-06-29T06:10:00Z"/>
  <w16cex:commentExtensible w16cex:durableId="2847BB3E" w16cex:dateUtc="2023-06-29T06:11:00Z"/>
  <w16cex:commentExtensible w16cex:durableId="2847BBD3" w16cex:dateUtc="2023-06-29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9212EA" w16cid:durableId="2847B74E"/>
  <w16cid:commentId w16cid:paraId="15F116C8" w16cid:durableId="2847BB8B"/>
  <w16cid:commentId w16cid:paraId="23BC2A51" w16cid:durableId="2847B974"/>
  <w16cid:commentId w16cid:paraId="482957CB" w16cid:durableId="2847B9C5"/>
  <w16cid:commentId w16cid:paraId="5D0A3CB5" w16cid:durableId="2847BCC7"/>
  <w16cid:commentId w16cid:paraId="2A6277DE" w16cid:durableId="2847BAFC"/>
  <w16cid:commentId w16cid:paraId="4E798D21" w16cid:durableId="2847BB3E"/>
  <w16cid:commentId w16cid:paraId="1EB97D34" w16cid:durableId="2847BB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EC6E" w14:textId="77777777" w:rsidR="00CE69F1" w:rsidRDefault="00CE69F1" w:rsidP="00C622C8">
      <w:pPr>
        <w:spacing w:after="0" w:line="240" w:lineRule="auto"/>
      </w:pPr>
      <w:r>
        <w:separator/>
      </w:r>
    </w:p>
  </w:endnote>
  <w:endnote w:type="continuationSeparator" w:id="0">
    <w:p w14:paraId="67512910" w14:textId="77777777" w:rsidR="00CE69F1" w:rsidRDefault="00CE69F1" w:rsidP="00C6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8E6C" w14:textId="77777777" w:rsidR="00CE69F1" w:rsidRDefault="00CE69F1" w:rsidP="00C622C8">
      <w:pPr>
        <w:spacing w:after="0" w:line="240" w:lineRule="auto"/>
      </w:pPr>
      <w:r>
        <w:separator/>
      </w:r>
    </w:p>
  </w:footnote>
  <w:footnote w:type="continuationSeparator" w:id="0">
    <w:p w14:paraId="40E76C6D" w14:textId="77777777" w:rsidR="00CE69F1" w:rsidRDefault="00CE69F1" w:rsidP="00C622C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A1EF7"/>
    <w:rsid w:val="001455AF"/>
    <w:rsid w:val="002B6CC0"/>
    <w:rsid w:val="002F3FA7"/>
    <w:rsid w:val="003434B0"/>
    <w:rsid w:val="003C76DF"/>
    <w:rsid w:val="003D51C5"/>
    <w:rsid w:val="003F37FA"/>
    <w:rsid w:val="004424BA"/>
    <w:rsid w:val="00582ECE"/>
    <w:rsid w:val="00671762"/>
    <w:rsid w:val="006D2900"/>
    <w:rsid w:val="006E67EF"/>
    <w:rsid w:val="0074481C"/>
    <w:rsid w:val="00797261"/>
    <w:rsid w:val="00800AEB"/>
    <w:rsid w:val="008261F6"/>
    <w:rsid w:val="00867B90"/>
    <w:rsid w:val="00964F8D"/>
    <w:rsid w:val="009A7766"/>
    <w:rsid w:val="00A62305"/>
    <w:rsid w:val="00A73953"/>
    <w:rsid w:val="00A778FD"/>
    <w:rsid w:val="00A96920"/>
    <w:rsid w:val="00B076EA"/>
    <w:rsid w:val="00B22568"/>
    <w:rsid w:val="00B56097"/>
    <w:rsid w:val="00C40B55"/>
    <w:rsid w:val="00C41C05"/>
    <w:rsid w:val="00C41C17"/>
    <w:rsid w:val="00C622C8"/>
    <w:rsid w:val="00C73C79"/>
    <w:rsid w:val="00C77BD6"/>
    <w:rsid w:val="00C91218"/>
    <w:rsid w:val="00CE451D"/>
    <w:rsid w:val="00CE69F1"/>
    <w:rsid w:val="00E94B6D"/>
    <w:rsid w:val="00EF1613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661D6"/>
  <w15:chartTrackingRefBased/>
  <w15:docId w15:val="{FE5652D6-6EB2-47EB-9919-125DA59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225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22568"/>
    <w:rPr>
      <w:rFonts w:ascii="Consolas" w:hAnsi="Consolas"/>
      <w:sz w:val="21"/>
      <w:szCs w:val="21"/>
    </w:rPr>
  </w:style>
  <w:style w:type="paragraph" w:styleId="Rvision">
    <w:name w:val="Revision"/>
    <w:hidden/>
    <w:uiPriority w:val="99"/>
    <w:semiHidden/>
    <w:rsid w:val="00C622C8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C622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22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22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22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22C8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E45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draft-boucadair-teas-ietf-slicing-overview-01#name-nrp-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3</cp:revision>
  <cp:lastPrinted>2023-06-29T06:20:00Z</cp:lastPrinted>
  <dcterms:created xsi:type="dcterms:W3CDTF">2023-06-29T06:19:00Z</dcterms:created>
  <dcterms:modified xsi:type="dcterms:W3CDTF">2023-06-29T06:20:00Z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2023-06-29T05:59:25Z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38b3ad45-08cd-456b-b7c0-15877f2ed530</vt:lpwstr>
  </property>
  <property fmtid="{D5CDD505-2E9C-101B-9397-08002B2CF9AE}" pid="8" name="MSIP_Label_07222825-62ea-40f3-96b5-5375c07996e2_ContentBits">
    <vt:lpwstr>0</vt:lpwstr>
  </property>
</Properties>
</file>