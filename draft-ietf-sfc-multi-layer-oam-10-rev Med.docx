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75FB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A10F22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727E01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FCBFB1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F6B7D8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SFC WG                                                         G. Mirsky</w:t>
      </w:r>
    </w:p>
    <w:p w14:paraId="09BCD49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Internet-Draft                                                 ZTE Corp.</w:t>
      </w:r>
    </w:p>
    <w:p w14:paraId="2C35095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Updates: 8300 (if approved)                                      W. </w:t>
      </w:r>
      <w:proofErr w:type="spellStart"/>
      <w:r w:rsidRPr="00A9523F">
        <w:rPr>
          <w:rFonts w:ascii="Courier New" w:hAnsi="Courier New" w:cs="Courier New"/>
        </w:rPr>
        <w:t>Meng</w:t>
      </w:r>
      <w:proofErr w:type="spellEnd"/>
    </w:p>
    <w:p w14:paraId="09B3151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Intended status: Standards Track </w:t>
      </w:r>
      <w:r w:rsidRPr="00A9523F">
        <w:rPr>
          <w:rFonts w:ascii="Courier New" w:hAnsi="Courier New" w:cs="Courier New"/>
        </w:rPr>
        <w:t xml:space="preserve">                        ZTE Corporation</w:t>
      </w:r>
    </w:p>
    <w:p w14:paraId="363CAA5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Expires: 1 October 2021                                    B. </w:t>
      </w:r>
      <w:proofErr w:type="spellStart"/>
      <w:r w:rsidRPr="00A9523F">
        <w:rPr>
          <w:rFonts w:ascii="Courier New" w:hAnsi="Courier New" w:cs="Courier New"/>
        </w:rPr>
        <w:t>Khasnabish</w:t>
      </w:r>
      <w:proofErr w:type="spellEnd"/>
    </w:p>
    <w:p w14:paraId="50605C3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                                                 C. Wang</w:t>
      </w:r>
    </w:p>
    <w:p w14:paraId="1BBDBCA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                                  Individual contribut</w:t>
      </w:r>
      <w:r w:rsidRPr="00A9523F">
        <w:rPr>
          <w:rFonts w:ascii="Courier New" w:hAnsi="Courier New" w:cs="Courier New"/>
        </w:rPr>
        <w:t>or</w:t>
      </w:r>
    </w:p>
    <w:p w14:paraId="58FB78B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                                           30 March 2021</w:t>
      </w:r>
    </w:p>
    <w:p w14:paraId="4252A56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79F23B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F2B485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Active OAM for Service Function Chaining</w:t>
      </w:r>
    </w:p>
    <w:p w14:paraId="2A83892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   </w:t>
      </w:r>
      <w:proofErr w:type="gramStart"/>
      <w:r w:rsidRPr="00A9523F">
        <w:rPr>
          <w:rFonts w:ascii="Courier New" w:hAnsi="Courier New" w:cs="Courier New"/>
        </w:rPr>
        <w:t>draft-ietf-sfc-multi-layer-oam-10</w:t>
      </w:r>
      <w:proofErr w:type="gramEnd"/>
    </w:p>
    <w:p w14:paraId="13324D1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BC3C7E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Abstract</w:t>
      </w:r>
    </w:p>
    <w:p w14:paraId="70D9391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86F31F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A set of requirements for active Operation, Administra</w:t>
      </w:r>
      <w:r w:rsidRPr="00A9523F">
        <w:rPr>
          <w:rFonts w:ascii="Courier New" w:hAnsi="Courier New" w:cs="Courier New"/>
        </w:rPr>
        <w:t>tion, and</w:t>
      </w:r>
    </w:p>
    <w:p w14:paraId="3CDBD2A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Maintenance (OAM) of Service Function Chains (SFCs) in a network is</w:t>
      </w:r>
    </w:p>
    <w:p w14:paraId="582C296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presented</w:t>
      </w:r>
      <w:proofErr w:type="gramEnd"/>
      <w:r w:rsidRPr="00A9523F">
        <w:rPr>
          <w:rFonts w:ascii="Courier New" w:hAnsi="Courier New" w:cs="Courier New"/>
        </w:rPr>
        <w:t xml:space="preserve"> in this document.  Based on these requirements, an</w:t>
      </w:r>
    </w:p>
    <w:p w14:paraId="313E2A9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encapsulation</w:t>
      </w:r>
      <w:proofErr w:type="gramEnd"/>
      <w:r w:rsidRPr="00A9523F">
        <w:rPr>
          <w:rFonts w:ascii="Courier New" w:hAnsi="Courier New" w:cs="Courier New"/>
        </w:rPr>
        <w:t xml:space="preserve"> of active OAM messages in SFC and a mechanism to detect</w:t>
      </w:r>
    </w:p>
    <w:p w14:paraId="38F5B81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and</w:t>
      </w:r>
      <w:proofErr w:type="gramEnd"/>
      <w:r w:rsidRPr="00A9523F">
        <w:rPr>
          <w:rFonts w:ascii="Courier New" w:hAnsi="Courier New" w:cs="Courier New"/>
        </w:rPr>
        <w:t xml:space="preserve"> localize defects are described.</w:t>
      </w:r>
    </w:p>
    <w:p w14:paraId="45A3B87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4E7DDC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This document updates RFC 8300</w:t>
      </w:r>
      <w:ins w:id="0" w:author="BOUCADAIR Mohamed TGI/OLN" w:date="2021-04-16T14:30:00Z">
        <w:r w:rsidR="004C6231">
          <w:rPr>
            <w:rFonts w:ascii="Courier New" w:hAnsi="Courier New" w:cs="Courier New"/>
          </w:rPr>
          <w:t>. Particularly,</w:t>
        </w:r>
      </w:ins>
      <w:r w:rsidRPr="00A9523F">
        <w:rPr>
          <w:rFonts w:ascii="Courier New" w:hAnsi="Courier New" w:cs="Courier New"/>
        </w:rPr>
        <w:t xml:space="preserve"> </w:t>
      </w:r>
      <w:ins w:id="1" w:author="BOUCADAIR Mohamed TGI/OLN" w:date="2021-04-16T14:30:00Z">
        <w:r w:rsidR="004C6231">
          <w:rPr>
            <w:rFonts w:ascii="Courier New" w:hAnsi="Courier New" w:cs="Courier New"/>
          </w:rPr>
          <w:t>it update</w:t>
        </w:r>
      </w:ins>
      <w:ins w:id="2" w:author="BOUCADAIR Mohamed TGI/OLN" w:date="2021-04-16T14:31:00Z">
        <w:r w:rsidR="004C6231">
          <w:rPr>
            <w:rFonts w:ascii="Courier New" w:hAnsi="Courier New" w:cs="Courier New"/>
          </w:rPr>
          <w:t>s</w:t>
        </w:r>
      </w:ins>
      <w:ins w:id="3" w:author="BOUCADAIR Mohamed TGI/OLN" w:date="2021-04-16T14:30:00Z">
        <w:r w:rsidR="004C6231">
          <w:rPr>
            <w:rFonts w:ascii="Courier New" w:hAnsi="Courier New" w:cs="Courier New"/>
          </w:rPr>
          <w:t xml:space="preserve"> </w:t>
        </w:r>
      </w:ins>
      <w:del w:id="4" w:author="BOUCADAIR Mohamed TGI/OLN" w:date="2021-04-16T14:30:00Z">
        <w:r w:rsidRPr="00A9523F" w:rsidDel="004C6231">
          <w:rPr>
            <w:rFonts w:ascii="Courier New" w:hAnsi="Courier New" w:cs="Courier New"/>
          </w:rPr>
          <w:delText xml:space="preserve">in </w:delText>
        </w:r>
      </w:del>
      <w:r w:rsidRPr="00A9523F">
        <w:rPr>
          <w:rFonts w:ascii="Courier New" w:hAnsi="Courier New" w:cs="Courier New"/>
        </w:rPr>
        <w:t xml:space="preserve">the definition of </w:t>
      </w:r>
      <w:ins w:id="5" w:author="BOUCADAIR Mohamed TGI/OLN" w:date="2021-04-16T14:30:00Z">
        <w:r w:rsidR="004C6231">
          <w:rPr>
            <w:rFonts w:ascii="Courier New" w:hAnsi="Courier New" w:cs="Courier New"/>
          </w:rPr>
          <w:t xml:space="preserve">the </w:t>
        </w:r>
      </w:ins>
      <w:r w:rsidRPr="00A9523F">
        <w:rPr>
          <w:rFonts w:ascii="Courier New" w:hAnsi="Courier New" w:cs="Courier New"/>
        </w:rPr>
        <w:t>O (OAM) bit in</w:t>
      </w:r>
    </w:p>
    <w:p w14:paraId="3E35135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the</w:t>
      </w:r>
      <w:proofErr w:type="gramEnd"/>
      <w:r w:rsidRPr="00A9523F">
        <w:rPr>
          <w:rFonts w:ascii="Courier New" w:hAnsi="Courier New" w:cs="Courier New"/>
        </w:rPr>
        <w:t xml:space="preserve"> Network Service Header (NSH) and defines how an active OAM</w:t>
      </w:r>
    </w:p>
    <w:p w14:paraId="15347D0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message</w:t>
      </w:r>
      <w:proofErr w:type="gramEnd"/>
      <w:r w:rsidRPr="00A9523F">
        <w:rPr>
          <w:rFonts w:ascii="Courier New" w:hAnsi="Courier New" w:cs="Courier New"/>
        </w:rPr>
        <w:t xml:space="preserve"> is identified in the NSH.</w:t>
      </w:r>
    </w:p>
    <w:p w14:paraId="19AC34E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E765BD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Status of This Memo</w:t>
      </w:r>
    </w:p>
    <w:p w14:paraId="1DADD30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0853C2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This Internet-Draft is submitted in full conformance wit</w:t>
      </w:r>
      <w:r w:rsidRPr="00A9523F">
        <w:rPr>
          <w:rFonts w:ascii="Courier New" w:hAnsi="Courier New" w:cs="Courier New"/>
        </w:rPr>
        <w:t>h the</w:t>
      </w:r>
    </w:p>
    <w:p w14:paraId="0261C67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provisions</w:t>
      </w:r>
      <w:proofErr w:type="gramEnd"/>
      <w:r w:rsidRPr="00A9523F">
        <w:rPr>
          <w:rFonts w:ascii="Courier New" w:hAnsi="Courier New" w:cs="Courier New"/>
        </w:rPr>
        <w:t xml:space="preserve"> of BCP 78 and BCP 79.</w:t>
      </w:r>
    </w:p>
    <w:p w14:paraId="7C07875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7DFF2B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Internet-Drafts are working documents of the Internet Engineering</w:t>
      </w:r>
    </w:p>
    <w:p w14:paraId="756F4CC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Task Force (IETF).  Note that other groups may also distribute</w:t>
      </w:r>
    </w:p>
    <w:p w14:paraId="49E1DA5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working</w:t>
      </w:r>
      <w:proofErr w:type="gramEnd"/>
      <w:r w:rsidRPr="00A9523F">
        <w:rPr>
          <w:rFonts w:ascii="Courier New" w:hAnsi="Courier New" w:cs="Courier New"/>
        </w:rPr>
        <w:t xml:space="preserve"> documents as Internet-Drafts.  The list of current Internet-</w:t>
      </w:r>
    </w:p>
    <w:p w14:paraId="788135D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Dra</w:t>
      </w:r>
      <w:r w:rsidRPr="00A9523F">
        <w:rPr>
          <w:rFonts w:ascii="Courier New" w:hAnsi="Courier New" w:cs="Courier New"/>
        </w:rPr>
        <w:t>fts is at https://datatracker.ietf.org/drafts/current/.</w:t>
      </w:r>
    </w:p>
    <w:p w14:paraId="0FFC09F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31843C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Internet-Drafts are draft documents valid for a maximum of six months</w:t>
      </w:r>
    </w:p>
    <w:p w14:paraId="64ED998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and</w:t>
      </w:r>
      <w:proofErr w:type="gramEnd"/>
      <w:r w:rsidRPr="00A9523F">
        <w:rPr>
          <w:rFonts w:ascii="Courier New" w:hAnsi="Courier New" w:cs="Courier New"/>
        </w:rPr>
        <w:t xml:space="preserve"> may be updated, replaced, or obsoleted by other documents at any</w:t>
      </w:r>
    </w:p>
    <w:p w14:paraId="0A271D7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time</w:t>
      </w:r>
      <w:proofErr w:type="gramEnd"/>
      <w:r w:rsidRPr="00A9523F">
        <w:rPr>
          <w:rFonts w:ascii="Courier New" w:hAnsi="Courier New" w:cs="Courier New"/>
        </w:rPr>
        <w:t>.  It is inappropriate to use Internet-Drafts a</w:t>
      </w:r>
      <w:r w:rsidRPr="00A9523F">
        <w:rPr>
          <w:rFonts w:ascii="Courier New" w:hAnsi="Courier New" w:cs="Courier New"/>
        </w:rPr>
        <w:t>s reference</w:t>
      </w:r>
    </w:p>
    <w:p w14:paraId="19A2472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material</w:t>
      </w:r>
      <w:proofErr w:type="gramEnd"/>
      <w:r w:rsidRPr="00A9523F">
        <w:rPr>
          <w:rFonts w:ascii="Courier New" w:hAnsi="Courier New" w:cs="Courier New"/>
        </w:rPr>
        <w:t xml:space="preserve"> or to cite them other than as "work in progress."</w:t>
      </w:r>
    </w:p>
    <w:p w14:paraId="018FA23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E4F010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This Internet-Draft will expire on 1 October 2021.</w:t>
      </w:r>
    </w:p>
    <w:p w14:paraId="37E75CB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1DC782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Copyright Notice</w:t>
      </w:r>
    </w:p>
    <w:p w14:paraId="41FB29D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B801E1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Copyright (c) 2021 IETF Trust and the persons identified as the</w:t>
      </w:r>
    </w:p>
    <w:p w14:paraId="5D0FA9D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document</w:t>
      </w:r>
      <w:proofErr w:type="gramEnd"/>
      <w:r w:rsidRPr="00A9523F">
        <w:rPr>
          <w:rFonts w:ascii="Courier New" w:hAnsi="Courier New" w:cs="Courier New"/>
        </w:rPr>
        <w:t xml:space="preserve"> authors.  All rights reserved</w:t>
      </w:r>
      <w:r w:rsidRPr="00A9523F">
        <w:rPr>
          <w:rFonts w:ascii="Courier New" w:hAnsi="Courier New" w:cs="Courier New"/>
        </w:rPr>
        <w:t>.</w:t>
      </w:r>
    </w:p>
    <w:p w14:paraId="3CF40B4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962738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0F69A6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F8DEFE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33866C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5CAAFB0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t xml:space="preserve">Mirsky, et al.           Expires 1 </w:t>
      </w:r>
      <w:proofErr w:type="spellStart"/>
      <w:r w:rsidRPr="00DA607D">
        <w:rPr>
          <w:rFonts w:ascii="Courier New" w:hAnsi="Courier New" w:cs="Courier New"/>
          <w:lang w:val="fr-FR"/>
        </w:rPr>
        <w:t>October</w:t>
      </w:r>
      <w:proofErr w:type="spellEnd"/>
      <w:r w:rsidRPr="00DA607D">
        <w:rPr>
          <w:rFonts w:ascii="Courier New" w:hAnsi="Courier New" w:cs="Courier New"/>
          <w:lang w:val="fr-FR"/>
        </w:rPr>
        <w:t xml:space="preserve"> 2021                 [Page 1]</w:t>
      </w:r>
    </w:p>
    <w:p w14:paraId="0BC2C7E9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br w:type="page"/>
      </w:r>
    </w:p>
    <w:p w14:paraId="4A7BE85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lastRenderedPageBreak/>
        <w:t>Internet-Draft             Active OAM for SFC                 March 2021</w:t>
      </w:r>
    </w:p>
    <w:p w14:paraId="0E8E5D3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69B565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04ADF2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This document is subject to BCP 78 and the IETF Trust's Legal</w:t>
      </w:r>
    </w:p>
    <w:p w14:paraId="2360B05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Provisions Relating to IETF Doc</w:t>
      </w:r>
      <w:r w:rsidRPr="00A9523F">
        <w:rPr>
          <w:rFonts w:ascii="Courier New" w:hAnsi="Courier New" w:cs="Courier New"/>
        </w:rPr>
        <w:t>uments (https://trustee.ietf.org/</w:t>
      </w:r>
    </w:p>
    <w:p w14:paraId="4F58EDA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license-info) in effect on the date of publication of this document.</w:t>
      </w:r>
    </w:p>
    <w:p w14:paraId="21A17AB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Please review these documents carefully, as they describe your rights</w:t>
      </w:r>
    </w:p>
    <w:p w14:paraId="4AEE1CB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and</w:t>
      </w:r>
      <w:proofErr w:type="gramEnd"/>
      <w:r w:rsidRPr="00A9523F">
        <w:rPr>
          <w:rFonts w:ascii="Courier New" w:hAnsi="Courier New" w:cs="Courier New"/>
        </w:rPr>
        <w:t xml:space="preserve"> restrictions with respect to this document.  Code Components</w:t>
      </w:r>
    </w:p>
    <w:p w14:paraId="2BD08EF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extrac</w:t>
      </w:r>
      <w:r w:rsidRPr="00A9523F">
        <w:rPr>
          <w:rFonts w:ascii="Courier New" w:hAnsi="Courier New" w:cs="Courier New"/>
        </w:rPr>
        <w:t>ted</w:t>
      </w:r>
      <w:proofErr w:type="gramEnd"/>
      <w:r w:rsidRPr="00A9523F">
        <w:rPr>
          <w:rFonts w:ascii="Courier New" w:hAnsi="Courier New" w:cs="Courier New"/>
        </w:rPr>
        <w:t xml:space="preserve"> from this document must include Simplified BSD License text</w:t>
      </w:r>
    </w:p>
    <w:p w14:paraId="7B08940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as</w:t>
      </w:r>
      <w:proofErr w:type="gramEnd"/>
      <w:r w:rsidRPr="00A9523F">
        <w:rPr>
          <w:rFonts w:ascii="Courier New" w:hAnsi="Courier New" w:cs="Courier New"/>
        </w:rPr>
        <w:t xml:space="preserve"> described in Section 4.e of the Trust Legal Provisions and are</w:t>
      </w:r>
    </w:p>
    <w:p w14:paraId="1324DB7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provided</w:t>
      </w:r>
      <w:proofErr w:type="gramEnd"/>
      <w:r w:rsidRPr="00A9523F">
        <w:rPr>
          <w:rFonts w:ascii="Courier New" w:hAnsi="Courier New" w:cs="Courier New"/>
        </w:rPr>
        <w:t xml:space="preserve"> without warranty as described in the Simplified BSD License.</w:t>
      </w:r>
    </w:p>
    <w:p w14:paraId="080534B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AC4E07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Table of Contents</w:t>
      </w:r>
    </w:p>
    <w:p w14:paraId="7DE4431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8EDDD7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1.  Introduction  . . . . .</w:t>
      </w:r>
      <w:r w:rsidRPr="00A9523F">
        <w:rPr>
          <w:rFonts w:ascii="Courier New" w:hAnsi="Courier New" w:cs="Courier New"/>
        </w:rPr>
        <w:t xml:space="preserve"> . . . . . . . . . . . . . . . . . . .   2</w:t>
      </w:r>
    </w:p>
    <w:p w14:paraId="1855BC2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2.  Terminology and Conventions . . . . . . . . . . . . . . . . .   3</w:t>
      </w:r>
    </w:p>
    <w:p w14:paraId="2C1F03A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2.1</w:t>
      </w:r>
      <w:proofErr w:type="gramStart"/>
      <w:r w:rsidRPr="00A9523F">
        <w:rPr>
          <w:rFonts w:ascii="Courier New" w:hAnsi="Courier New" w:cs="Courier New"/>
        </w:rPr>
        <w:t>.  Requirements</w:t>
      </w:r>
      <w:proofErr w:type="gramEnd"/>
      <w:r w:rsidRPr="00A9523F">
        <w:rPr>
          <w:rFonts w:ascii="Courier New" w:hAnsi="Courier New" w:cs="Courier New"/>
        </w:rPr>
        <w:t xml:space="preserve"> Language . . . . . . . . . . . . . . . . . .   4</w:t>
      </w:r>
    </w:p>
    <w:p w14:paraId="3CDCB47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2.2</w:t>
      </w:r>
      <w:proofErr w:type="gramStart"/>
      <w:r w:rsidRPr="00A9523F">
        <w:rPr>
          <w:rFonts w:ascii="Courier New" w:hAnsi="Courier New" w:cs="Courier New"/>
        </w:rPr>
        <w:t>.  Acronyms</w:t>
      </w:r>
      <w:proofErr w:type="gramEnd"/>
      <w:r w:rsidRPr="00A9523F">
        <w:rPr>
          <w:rFonts w:ascii="Courier New" w:hAnsi="Courier New" w:cs="Courier New"/>
        </w:rPr>
        <w:t xml:space="preserve">  . . . . . . . . . . . . . . . . . . . . . . . </w:t>
      </w:r>
      <w:r w:rsidRPr="00A9523F">
        <w:rPr>
          <w:rFonts w:ascii="Courier New" w:hAnsi="Courier New" w:cs="Courier New"/>
        </w:rPr>
        <w:t>.   4</w:t>
      </w:r>
    </w:p>
    <w:p w14:paraId="7A0481B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3.  Requirements for Active OAM in SFC Network  . . . . . . . . .   4</w:t>
      </w:r>
    </w:p>
    <w:p w14:paraId="19F20C3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4.  Active OAM Identification in SFC NSH  . . . . . . . . . . . .   6</w:t>
      </w:r>
    </w:p>
    <w:p w14:paraId="75CAC09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5.  Echo Request/Echo Reply for SFC . . . . . . . . . . . . . . .   8</w:t>
      </w:r>
    </w:p>
    <w:p w14:paraId="7E4B464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5.1</w:t>
      </w:r>
      <w:proofErr w:type="gramStart"/>
      <w:r w:rsidRPr="00A9523F">
        <w:rPr>
          <w:rFonts w:ascii="Courier New" w:hAnsi="Courier New" w:cs="Courier New"/>
        </w:rPr>
        <w:t>.  Return</w:t>
      </w:r>
      <w:proofErr w:type="gramEnd"/>
      <w:r w:rsidRPr="00A9523F">
        <w:rPr>
          <w:rFonts w:ascii="Courier New" w:hAnsi="Courier New" w:cs="Courier New"/>
        </w:rPr>
        <w:t xml:space="preserve"> Codes  . . . </w:t>
      </w:r>
      <w:r w:rsidRPr="00A9523F">
        <w:rPr>
          <w:rFonts w:ascii="Courier New" w:hAnsi="Courier New" w:cs="Courier New"/>
        </w:rPr>
        <w:t>. . . . . . . . . . . . . . . . . . .  10</w:t>
      </w:r>
    </w:p>
    <w:p w14:paraId="28D51C7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5.2</w:t>
      </w:r>
      <w:proofErr w:type="gramStart"/>
      <w:r w:rsidRPr="00A9523F">
        <w:rPr>
          <w:rFonts w:ascii="Courier New" w:hAnsi="Courier New" w:cs="Courier New"/>
        </w:rPr>
        <w:t>.  Authentication</w:t>
      </w:r>
      <w:proofErr w:type="gramEnd"/>
      <w:r w:rsidRPr="00A9523F">
        <w:rPr>
          <w:rFonts w:ascii="Courier New" w:hAnsi="Courier New" w:cs="Courier New"/>
        </w:rPr>
        <w:t xml:space="preserve"> in Echo Request/Reply  . . . . . . . . . .  11</w:t>
      </w:r>
    </w:p>
    <w:p w14:paraId="12B0E98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5.3</w:t>
      </w:r>
      <w:proofErr w:type="gramStart"/>
      <w:r w:rsidRPr="00A9523F">
        <w:rPr>
          <w:rFonts w:ascii="Courier New" w:hAnsi="Courier New" w:cs="Courier New"/>
        </w:rPr>
        <w:t>.  SFC</w:t>
      </w:r>
      <w:proofErr w:type="gramEnd"/>
      <w:r w:rsidRPr="00A9523F">
        <w:rPr>
          <w:rFonts w:ascii="Courier New" w:hAnsi="Courier New" w:cs="Courier New"/>
        </w:rPr>
        <w:t xml:space="preserve"> Echo Request Transmission . . . . . . . . . . . . . .  11</w:t>
      </w:r>
    </w:p>
    <w:p w14:paraId="27FAB42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5.4</w:t>
      </w:r>
      <w:proofErr w:type="gramStart"/>
      <w:r w:rsidRPr="00A9523F">
        <w:rPr>
          <w:rFonts w:ascii="Courier New" w:hAnsi="Courier New" w:cs="Courier New"/>
        </w:rPr>
        <w:t>.  SFC</w:t>
      </w:r>
      <w:proofErr w:type="gramEnd"/>
      <w:r w:rsidRPr="00A9523F">
        <w:rPr>
          <w:rFonts w:ascii="Courier New" w:hAnsi="Courier New" w:cs="Courier New"/>
        </w:rPr>
        <w:t xml:space="preserve"> Echo Request Reception  . . . . . . . . . . . . . . .</w:t>
      </w:r>
      <w:r w:rsidRPr="00A9523F">
        <w:rPr>
          <w:rFonts w:ascii="Courier New" w:hAnsi="Courier New" w:cs="Courier New"/>
        </w:rPr>
        <w:t xml:space="preserve">  12</w:t>
      </w:r>
    </w:p>
    <w:p w14:paraId="57DE488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5.4.1</w:t>
      </w:r>
      <w:proofErr w:type="gramStart"/>
      <w:r w:rsidRPr="00A9523F">
        <w:rPr>
          <w:rFonts w:ascii="Courier New" w:hAnsi="Courier New" w:cs="Courier New"/>
        </w:rPr>
        <w:t>.  Errored</w:t>
      </w:r>
      <w:proofErr w:type="gramEnd"/>
      <w:r w:rsidRPr="00A9523F">
        <w:rPr>
          <w:rFonts w:ascii="Courier New" w:hAnsi="Courier New" w:cs="Courier New"/>
        </w:rPr>
        <w:t xml:space="preserve"> TLVs TLV  . . . . . . . . . . . . . . . . . .  12</w:t>
      </w:r>
    </w:p>
    <w:p w14:paraId="0590853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5.5</w:t>
      </w:r>
      <w:proofErr w:type="gramStart"/>
      <w:r w:rsidRPr="00A9523F">
        <w:rPr>
          <w:rFonts w:ascii="Courier New" w:hAnsi="Courier New" w:cs="Courier New"/>
        </w:rPr>
        <w:t>.  SFC</w:t>
      </w:r>
      <w:proofErr w:type="gramEnd"/>
      <w:r w:rsidRPr="00A9523F">
        <w:rPr>
          <w:rFonts w:ascii="Courier New" w:hAnsi="Courier New" w:cs="Courier New"/>
        </w:rPr>
        <w:t xml:space="preserve"> Echo Reply Transmission . . . . . . . . . . . . . . .  13</w:t>
      </w:r>
    </w:p>
    <w:p w14:paraId="145418C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5.6</w:t>
      </w:r>
      <w:proofErr w:type="gramStart"/>
      <w:r w:rsidRPr="00A9523F">
        <w:rPr>
          <w:rFonts w:ascii="Courier New" w:hAnsi="Courier New" w:cs="Courier New"/>
        </w:rPr>
        <w:t>.  SFC</w:t>
      </w:r>
      <w:proofErr w:type="gramEnd"/>
      <w:r w:rsidRPr="00A9523F">
        <w:rPr>
          <w:rFonts w:ascii="Courier New" w:hAnsi="Courier New" w:cs="Courier New"/>
        </w:rPr>
        <w:t xml:space="preserve"> Echo Reply Reception  . . . . . . . . . . . . . . . .  14</w:t>
      </w:r>
    </w:p>
    <w:p w14:paraId="7946624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6.  Security Considerations .</w:t>
      </w:r>
      <w:r w:rsidRPr="00A9523F">
        <w:rPr>
          <w:rFonts w:ascii="Courier New" w:hAnsi="Courier New" w:cs="Courier New"/>
        </w:rPr>
        <w:t xml:space="preserve"> . . . . . . . . . . . . . . . . . .  14</w:t>
      </w:r>
    </w:p>
    <w:p w14:paraId="1C361B0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7.  Acknowledgments . . . . . . . . . . . . . . . . . . . . . . .  15</w:t>
      </w:r>
    </w:p>
    <w:p w14:paraId="62B7F3D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8.  IANA Considerations . . . . . . . . . . . . . . . . . . . . .  15</w:t>
      </w:r>
    </w:p>
    <w:p w14:paraId="4613966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8.1</w:t>
      </w:r>
      <w:proofErr w:type="gramStart"/>
      <w:r w:rsidRPr="00A9523F">
        <w:rPr>
          <w:rFonts w:ascii="Courier New" w:hAnsi="Courier New" w:cs="Courier New"/>
        </w:rPr>
        <w:t>.  SFC</w:t>
      </w:r>
      <w:proofErr w:type="gramEnd"/>
      <w:r w:rsidRPr="00A9523F">
        <w:rPr>
          <w:rFonts w:ascii="Courier New" w:hAnsi="Courier New" w:cs="Courier New"/>
        </w:rPr>
        <w:t xml:space="preserve"> Active OAM Protocol . . . . . . . . . . . . . . . . . </w:t>
      </w:r>
      <w:r w:rsidRPr="00A9523F">
        <w:rPr>
          <w:rFonts w:ascii="Courier New" w:hAnsi="Courier New" w:cs="Courier New"/>
        </w:rPr>
        <w:t xml:space="preserve"> 15</w:t>
      </w:r>
    </w:p>
    <w:p w14:paraId="787E49A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8.2</w:t>
      </w:r>
      <w:proofErr w:type="gramStart"/>
      <w:r w:rsidRPr="00A9523F">
        <w:rPr>
          <w:rFonts w:ascii="Courier New" w:hAnsi="Courier New" w:cs="Courier New"/>
        </w:rPr>
        <w:t>.  SFC</w:t>
      </w:r>
      <w:proofErr w:type="gramEnd"/>
      <w:r w:rsidRPr="00A9523F">
        <w:rPr>
          <w:rFonts w:ascii="Courier New" w:hAnsi="Courier New" w:cs="Courier New"/>
        </w:rPr>
        <w:t xml:space="preserve"> Active OAM Message Type . . . . . . . . . . . . . . .  16</w:t>
      </w:r>
    </w:p>
    <w:p w14:paraId="1FDB9FA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8.3</w:t>
      </w:r>
      <w:proofErr w:type="gramStart"/>
      <w:r w:rsidRPr="00A9523F">
        <w:rPr>
          <w:rFonts w:ascii="Courier New" w:hAnsi="Courier New" w:cs="Courier New"/>
        </w:rPr>
        <w:t>.  SFC</w:t>
      </w:r>
      <w:proofErr w:type="gramEnd"/>
      <w:r w:rsidRPr="00A9523F">
        <w:rPr>
          <w:rFonts w:ascii="Courier New" w:hAnsi="Courier New" w:cs="Courier New"/>
        </w:rPr>
        <w:t xml:space="preserve"> Echo Request/Echo Reply Parameters  . . . . . . . . .  16</w:t>
      </w:r>
    </w:p>
    <w:p w14:paraId="4787739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8.4</w:t>
      </w:r>
      <w:proofErr w:type="gramStart"/>
      <w:r w:rsidRPr="00A9523F">
        <w:rPr>
          <w:rFonts w:ascii="Courier New" w:hAnsi="Courier New" w:cs="Courier New"/>
        </w:rPr>
        <w:t>.  SFC</w:t>
      </w:r>
      <w:proofErr w:type="gramEnd"/>
      <w:r w:rsidRPr="00A9523F">
        <w:rPr>
          <w:rFonts w:ascii="Courier New" w:hAnsi="Courier New" w:cs="Courier New"/>
        </w:rPr>
        <w:t xml:space="preserve"> Echo Request/Echo Reply Message Types . . . . . . . .  16</w:t>
      </w:r>
    </w:p>
    <w:p w14:paraId="326A907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8.5</w:t>
      </w:r>
      <w:proofErr w:type="gramStart"/>
      <w:r w:rsidRPr="00A9523F">
        <w:rPr>
          <w:rFonts w:ascii="Courier New" w:hAnsi="Courier New" w:cs="Courier New"/>
        </w:rPr>
        <w:t>.  SFC</w:t>
      </w:r>
      <w:proofErr w:type="gramEnd"/>
      <w:r w:rsidRPr="00A9523F">
        <w:rPr>
          <w:rFonts w:ascii="Courier New" w:hAnsi="Courier New" w:cs="Courier New"/>
        </w:rPr>
        <w:t xml:space="preserve"> Echo Reply Modes  </w:t>
      </w:r>
      <w:r w:rsidRPr="00A9523F">
        <w:rPr>
          <w:rFonts w:ascii="Courier New" w:hAnsi="Courier New" w:cs="Courier New"/>
        </w:rPr>
        <w:t>. . . . . . . . . . . . . . . . . .  17</w:t>
      </w:r>
    </w:p>
    <w:p w14:paraId="3D34336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8.6</w:t>
      </w:r>
      <w:proofErr w:type="gramStart"/>
      <w:r w:rsidRPr="00A9523F">
        <w:rPr>
          <w:rFonts w:ascii="Courier New" w:hAnsi="Courier New" w:cs="Courier New"/>
        </w:rPr>
        <w:t>.  SFC</w:t>
      </w:r>
      <w:proofErr w:type="gramEnd"/>
      <w:r w:rsidRPr="00A9523F">
        <w:rPr>
          <w:rFonts w:ascii="Courier New" w:hAnsi="Courier New" w:cs="Courier New"/>
        </w:rPr>
        <w:t xml:space="preserve"> Echo Return Codes . . . . . . . . . . . . . . . . . .  19</w:t>
      </w:r>
    </w:p>
    <w:p w14:paraId="16A546B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8.7</w:t>
      </w:r>
      <w:proofErr w:type="gramStart"/>
      <w:r w:rsidRPr="00A9523F">
        <w:rPr>
          <w:rFonts w:ascii="Courier New" w:hAnsi="Courier New" w:cs="Courier New"/>
        </w:rPr>
        <w:t>.  SFC</w:t>
      </w:r>
      <w:proofErr w:type="gramEnd"/>
      <w:r w:rsidRPr="00A9523F">
        <w:rPr>
          <w:rFonts w:ascii="Courier New" w:hAnsi="Courier New" w:cs="Courier New"/>
        </w:rPr>
        <w:t xml:space="preserve"> TLV Type  . . . . . . . . . . . . . . . . . . . . . .  19</w:t>
      </w:r>
    </w:p>
    <w:p w14:paraId="5D96D92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8.8</w:t>
      </w:r>
      <w:proofErr w:type="gramStart"/>
      <w:r w:rsidRPr="00A9523F">
        <w:rPr>
          <w:rFonts w:ascii="Courier New" w:hAnsi="Courier New" w:cs="Courier New"/>
        </w:rPr>
        <w:t>.  SFC</w:t>
      </w:r>
      <w:proofErr w:type="gramEnd"/>
      <w:r w:rsidRPr="00A9523F">
        <w:rPr>
          <w:rFonts w:ascii="Courier New" w:hAnsi="Courier New" w:cs="Courier New"/>
        </w:rPr>
        <w:t xml:space="preserve"> OAM UDP Port  . . . . . . . . . . . . . . . . . . . .  </w:t>
      </w:r>
      <w:r w:rsidRPr="00A9523F">
        <w:rPr>
          <w:rFonts w:ascii="Courier New" w:hAnsi="Courier New" w:cs="Courier New"/>
        </w:rPr>
        <w:t>20</w:t>
      </w:r>
    </w:p>
    <w:p w14:paraId="7F16BFD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9.  References  . . . . . . . . . . . . . . . . . . . . . . . . .  20</w:t>
      </w:r>
    </w:p>
    <w:p w14:paraId="26CA2D7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9.1</w:t>
      </w:r>
      <w:proofErr w:type="gramStart"/>
      <w:r w:rsidRPr="00A9523F">
        <w:rPr>
          <w:rFonts w:ascii="Courier New" w:hAnsi="Courier New" w:cs="Courier New"/>
        </w:rPr>
        <w:t>.  Normative</w:t>
      </w:r>
      <w:proofErr w:type="gramEnd"/>
      <w:r w:rsidRPr="00A9523F">
        <w:rPr>
          <w:rFonts w:ascii="Courier New" w:hAnsi="Courier New" w:cs="Courier New"/>
        </w:rPr>
        <w:t xml:space="preserve"> References  . . . . . . . . . . . . . . . . . .  21</w:t>
      </w:r>
    </w:p>
    <w:p w14:paraId="353EF50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9.2</w:t>
      </w:r>
      <w:proofErr w:type="gramStart"/>
      <w:r w:rsidRPr="00A9523F">
        <w:rPr>
          <w:rFonts w:ascii="Courier New" w:hAnsi="Courier New" w:cs="Courier New"/>
        </w:rPr>
        <w:t>.  Informative</w:t>
      </w:r>
      <w:proofErr w:type="gramEnd"/>
      <w:r w:rsidRPr="00A9523F">
        <w:rPr>
          <w:rFonts w:ascii="Courier New" w:hAnsi="Courier New" w:cs="Courier New"/>
        </w:rPr>
        <w:t xml:space="preserve"> References  . . . . . . . . . . . . . . . . .  21</w:t>
      </w:r>
    </w:p>
    <w:p w14:paraId="4B4B4D0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Authors' Addresses  . . . . . .</w:t>
      </w:r>
      <w:r w:rsidRPr="00A9523F">
        <w:rPr>
          <w:rFonts w:ascii="Courier New" w:hAnsi="Courier New" w:cs="Courier New"/>
        </w:rPr>
        <w:t xml:space="preserve"> . . . . . . . . . . . . . . . . .  22</w:t>
      </w:r>
    </w:p>
    <w:p w14:paraId="22D81CC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7D4E07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1.  Introduction</w:t>
      </w:r>
    </w:p>
    <w:p w14:paraId="1CB373A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B69436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[RFC7665] defines components necessary </w:t>
      </w:r>
      <w:ins w:id="6" w:author="BOUCADAIR Mohamed TGI/OLN" w:date="2021-04-16T14:31:00Z">
        <w:r w:rsidR="004C6231">
          <w:rPr>
            <w:rFonts w:ascii="Courier New" w:hAnsi="Courier New" w:cs="Courier New"/>
          </w:rPr>
          <w:t xml:space="preserve">data plane elements </w:t>
        </w:r>
      </w:ins>
      <w:r w:rsidRPr="00A9523F">
        <w:rPr>
          <w:rFonts w:ascii="Courier New" w:hAnsi="Courier New" w:cs="Courier New"/>
        </w:rPr>
        <w:t xml:space="preserve">to implement </w:t>
      </w:r>
      <w:del w:id="7" w:author="BOUCADAIR Mohamed TGI/OLN" w:date="2021-04-16T14:31:00Z">
        <w:r w:rsidRPr="00A9523F" w:rsidDel="004C6231">
          <w:rPr>
            <w:rFonts w:ascii="Courier New" w:hAnsi="Courier New" w:cs="Courier New"/>
          </w:rPr>
          <w:delText xml:space="preserve">a </w:delText>
        </w:r>
      </w:del>
      <w:r w:rsidRPr="00A9523F">
        <w:rPr>
          <w:rFonts w:ascii="Courier New" w:hAnsi="Courier New" w:cs="Courier New"/>
        </w:rPr>
        <w:t>Service</w:t>
      </w:r>
    </w:p>
    <w:p w14:paraId="004CCAC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Function Chain</w:t>
      </w:r>
      <w:ins w:id="8" w:author="BOUCADAIR Mohamed TGI/OLN" w:date="2021-04-16T14:31:00Z">
        <w:r w:rsidR="004C6231">
          <w:rPr>
            <w:rFonts w:ascii="Courier New" w:hAnsi="Courier New" w:cs="Courier New"/>
          </w:rPr>
          <w:t>ing</w:t>
        </w:r>
      </w:ins>
      <w:r w:rsidRPr="00A9523F">
        <w:rPr>
          <w:rFonts w:ascii="Courier New" w:hAnsi="Courier New" w:cs="Courier New"/>
        </w:rPr>
        <w:t xml:space="preserve"> (SFC).  These include:</w:t>
      </w:r>
    </w:p>
    <w:p w14:paraId="1D0BD26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994071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1.  </w:t>
      </w:r>
      <w:del w:id="9" w:author="BOUCADAIR Mohamed TGI/OLN" w:date="2021-04-16T14:31:00Z">
        <w:r w:rsidRPr="00A9523F" w:rsidDel="004C6231">
          <w:rPr>
            <w:rFonts w:ascii="Courier New" w:hAnsi="Courier New" w:cs="Courier New"/>
          </w:rPr>
          <w:delText xml:space="preserve">a </w:delText>
        </w:r>
      </w:del>
      <w:del w:id="10" w:author="BOUCADAIR Mohamed TGI/OLN" w:date="2021-04-16T14:32:00Z">
        <w:r w:rsidRPr="00A9523F" w:rsidDel="004C6231">
          <w:rPr>
            <w:rFonts w:ascii="Courier New" w:hAnsi="Courier New" w:cs="Courier New"/>
          </w:rPr>
          <w:delText>c</w:delText>
        </w:r>
      </w:del>
      <w:ins w:id="11" w:author="BOUCADAIR Mohamed TGI/OLN" w:date="2021-04-16T14:32:00Z">
        <w:r w:rsidR="004C6231">
          <w:rPr>
            <w:rFonts w:ascii="Courier New" w:hAnsi="Courier New" w:cs="Courier New"/>
          </w:rPr>
          <w:t>C</w:t>
        </w:r>
      </w:ins>
      <w:r w:rsidRPr="00A9523F">
        <w:rPr>
          <w:rFonts w:ascii="Courier New" w:hAnsi="Courier New" w:cs="Courier New"/>
        </w:rPr>
        <w:t>lassifier</w:t>
      </w:r>
      <w:ins w:id="12" w:author="BOUCADAIR Mohamed TGI/OLN" w:date="2021-04-16T14:32:00Z">
        <w:r w:rsidR="004C6231">
          <w:rPr>
            <w:rFonts w:ascii="Courier New" w:hAnsi="Courier New" w:cs="Courier New"/>
          </w:rPr>
          <w:t>s</w:t>
        </w:r>
      </w:ins>
      <w:r w:rsidRPr="00A9523F">
        <w:rPr>
          <w:rFonts w:ascii="Courier New" w:hAnsi="Courier New" w:cs="Courier New"/>
        </w:rPr>
        <w:t xml:space="preserve"> that perform</w:t>
      </w:r>
      <w:del w:id="13" w:author="BOUCADAIR Mohamed TGI/OLN" w:date="2021-04-16T14:32:00Z">
        <w:r w:rsidRPr="00A9523F" w:rsidDel="004C6231">
          <w:rPr>
            <w:rFonts w:ascii="Courier New" w:hAnsi="Courier New" w:cs="Courier New"/>
          </w:rPr>
          <w:delText>s</w:delText>
        </w:r>
      </w:del>
      <w:r w:rsidRPr="00A9523F">
        <w:rPr>
          <w:rFonts w:ascii="Courier New" w:hAnsi="Courier New" w:cs="Courier New"/>
        </w:rPr>
        <w:t xml:space="preserve"> the classification of incoming packets</w:t>
      </w:r>
      <w:ins w:id="14" w:author="BOUCADAIR Mohamed TGI/OLN" w:date="2021-04-16T14:31:00Z">
        <w:r w:rsidR="004C6231">
          <w:rPr>
            <w:rFonts w:ascii="Courier New" w:hAnsi="Courier New" w:cs="Courier New"/>
          </w:rPr>
          <w:t>.</w:t>
        </w:r>
      </w:ins>
      <w:ins w:id="15" w:author="BOUCADAIR Mohamed TGI/OLN" w:date="2021-04-16T14:32:00Z">
        <w:r w:rsidR="004C6231">
          <w:rPr>
            <w:rFonts w:ascii="Courier New" w:hAnsi="Courier New" w:cs="Courier New"/>
          </w:rPr>
          <w:t xml:space="preserve"> Such classification may result in associating a received packet to a service function chain. </w:t>
        </w:r>
      </w:ins>
    </w:p>
    <w:p w14:paraId="6EE1231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E0C47D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82C707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BE2BCD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473BF33" w14:textId="77777777" w:rsidR="00000000" w:rsidRPr="004C6231" w:rsidRDefault="00B429B7" w:rsidP="00A9523F">
      <w:pPr>
        <w:pStyle w:val="Textebrut"/>
        <w:rPr>
          <w:rFonts w:ascii="Courier New" w:hAnsi="Courier New" w:cs="Courier New"/>
        </w:rPr>
      </w:pPr>
      <w:r w:rsidRPr="004C6231">
        <w:rPr>
          <w:rFonts w:ascii="Courier New" w:hAnsi="Courier New" w:cs="Courier New"/>
        </w:rPr>
        <w:t>Mirsky, et al.</w:t>
      </w:r>
      <w:r w:rsidRPr="004C6231">
        <w:rPr>
          <w:rFonts w:ascii="Courier New" w:hAnsi="Courier New" w:cs="Courier New"/>
        </w:rPr>
        <w:t xml:space="preserve">           Expires 1 October 2021                 [Page 2]</w:t>
      </w:r>
    </w:p>
    <w:p w14:paraId="177AF6CC" w14:textId="77777777" w:rsidR="00000000" w:rsidRPr="004C6231" w:rsidRDefault="00B429B7" w:rsidP="00A9523F">
      <w:pPr>
        <w:pStyle w:val="Textebrut"/>
        <w:rPr>
          <w:rFonts w:ascii="Courier New" w:hAnsi="Courier New" w:cs="Courier New"/>
        </w:rPr>
      </w:pPr>
      <w:r w:rsidRPr="004C6231">
        <w:rPr>
          <w:rFonts w:ascii="Courier New" w:hAnsi="Courier New" w:cs="Courier New"/>
        </w:rPr>
        <w:br w:type="page"/>
      </w:r>
    </w:p>
    <w:p w14:paraId="635ABFE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lastRenderedPageBreak/>
        <w:t>Internet-Draft             Active OAM for SFC                 March 2021</w:t>
      </w:r>
    </w:p>
    <w:p w14:paraId="2B81124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1A7165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2100A2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2.  Service Function Forwarders (SFFs) that are responsible for</w:t>
      </w:r>
    </w:p>
    <w:p w14:paraId="4C6337A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</w:t>
      </w:r>
      <w:proofErr w:type="gramStart"/>
      <w:r w:rsidRPr="00A9523F">
        <w:rPr>
          <w:rFonts w:ascii="Courier New" w:hAnsi="Courier New" w:cs="Courier New"/>
        </w:rPr>
        <w:t>forwarding</w:t>
      </w:r>
      <w:proofErr w:type="gramEnd"/>
      <w:r w:rsidRPr="00A9523F">
        <w:rPr>
          <w:rFonts w:ascii="Courier New" w:hAnsi="Courier New" w:cs="Courier New"/>
        </w:rPr>
        <w:t xml:space="preserve"> traffic to one or more connected Se</w:t>
      </w:r>
      <w:r w:rsidRPr="00A9523F">
        <w:rPr>
          <w:rFonts w:ascii="Courier New" w:hAnsi="Courier New" w:cs="Courier New"/>
        </w:rPr>
        <w:t>rvice Functions</w:t>
      </w:r>
    </w:p>
    <w:p w14:paraId="155A598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(SFs) according to the information carried in the SFC </w:t>
      </w:r>
      <w:del w:id="16" w:author="BOUCADAIR Mohamed TGI/OLN" w:date="2021-04-16T14:37:00Z">
        <w:r w:rsidRPr="00A9523F" w:rsidDel="004C6231">
          <w:rPr>
            <w:rFonts w:ascii="Courier New" w:hAnsi="Courier New" w:cs="Courier New"/>
          </w:rPr>
          <w:delText>service</w:delText>
        </w:r>
      </w:del>
    </w:p>
    <w:p w14:paraId="46289C4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</w:t>
      </w:r>
      <w:proofErr w:type="gramStart"/>
      <w:r w:rsidRPr="00A9523F">
        <w:rPr>
          <w:rFonts w:ascii="Courier New" w:hAnsi="Courier New" w:cs="Courier New"/>
        </w:rPr>
        <w:t>encapsulation</w:t>
      </w:r>
      <w:proofErr w:type="gramEnd"/>
      <w:r w:rsidRPr="00A9523F">
        <w:rPr>
          <w:rFonts w:ascii="Courier New" w:hAnsi="Courier New" w:cs="Courier New"/>
        </w:rPr>
        <w:t xml:space="preserve"> and handling traffic coming back from the SF</w:t>
      </w:r>
      <w:ins w:id="17" w:author="BOUCADAIR Mohamed TGI/OLN" w:date="2021-04-16T14:33:00Z">
        <w:r w:rsidR="004C6231">
          <w:rPr>
            <w:rFonts w:ascii="Courier New" w:hAnsi="Courier New" w:cs="Courier New"/>
          </w:rPr>
          <w:t>s</w:t>
        </w:r>
      </w:ins>
      <w:r w:rsidRPr="00A9523F">
        <w:rPr>
          <w:rFonts w:ascii="Courier New" w:hAnsi="Courier New" w:cs="Courier New"/>
        </w:rPr>
        <w:t xml:space="preserve"> and</w:t>
      </w:r>
    </w:p>
    <w:p w14:paraId="1F0037A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</w:t>
      </w:r>
      <w:proofErr w:type="gramStart"/>
      <w:r w:rsidRPr="00A9523F">
        <w:rPr>
          <w:rFonts w:ascii="Courier New" w:hAnsi="Courier New" w:cs="Courier New"/>
        </w:rPr>
        <w:t>forwarding</w:t>
      </w:r>
      <w:proofErr w:type="gramEnd"/>
      <w:r w:rsidRPr="00A9523F">
        <w:rPr>
          <w:rFonts w:ascii="Courier New" w:hAnsi="Courier New" w:cs="Courier New"/>
        </w:rPr>
        <w:t xml:space="preserve"> it to the next SFF.</w:t>
      </w:r>
    </w:p>
    <w:p w14:paraId="6663855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2FF30A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3.  SFs that are responsible for </w:t>
      </w:r>
      <w:del w:id="18" w:author="BOUCADAIR Mohamed TGI/OLN" w:date="2021-04-16T14:33:00Z">
        <w:r w:rsidRPr="00A9523F" w:rsidDel="004C6231">
          <w:rPr>
            <w:rFonts w:ascii="Courier New" w:hAnsi="Courier New" w:cs="Courier New"/>
          </w:rPr>
          <w:delText xml:space="preserve">the </w:delText>
        </w:r>
      </w:del>
      <w:r w:rsidRPr="00A9523F">
        <w:rPr>
          <w:rFonts w:ascii="Courier New" w:hAnsi="Courier New" w:cs="Courier New"/>
        </w:rPr>
        <w:t>executing specific ser</w:t>
      </w:r>
      <w:r w:rsidRPr="00A9523F">
        <w:rPr>
          <w:rFonts w:ascii="Courier New" w:hAnsi="Courier New" w:cs="Courier New"/>
        </w:rPr>
        <w:t>vice</w:t>
      </w:r>
    </w:p>
    <w:p w14:paraId="62F931A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</w:t>
      </w:r>
      <w:proofErr w:type="gramStart"/>
      <w:r w:rsidRPr="00A9523F">
        <w:rPr>
          <w:rFonts w:ascii="Courier New" w:hAnsi="Courier New" w:cs="Courier New"/>
        </w:rPr>
        <w:t>treatment</w:t>
      </w:r>
      <w:proofErr w:type="gramEnd"/>
      <w:r w:rsidRPr="00A9523F">
        <w:rPr>
          <w:rFonts w:ascii="Courier New" w:hAnsi="Courier New" w:cs="Courier New"/>
        </w:rPr>
        <w:t xml:space="preserve"> on received packets.</w:t>
      </w:r>
    </w:p>
    <w:p w14:paraId="0CF3CBF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FE4577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There are different views from different levels of the SFC.  One is</w:t>
      </w:r>
    </w:p>
    <w:p w14:paraId="75FD15F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the</w:t>
      </w:r>
      <w:proofErr w:type="gramEnd"/>
      <w:r w:rsidRPr="00A9523F">
        <w:rPr>
          <w:rFonts w:ascii="Courier New" w:hAnsi="Courier New" w:cs="Courier New"/>
        </w:rPr>
        <w:t xml:space="preserve"> </w:t>
      </w:r>
      <w:del w:id="19" w:author="BOUCADAIR Mohamed TGI/OLN" w:date="2021-04-16T14:34:00Z">
        <w:r w:rsidRPr="00A9523F" w:rsidDel="004C6231">
          <w:rPr>
            <w:rFonts w:ascii="Courier New" w:hAnsi="Courier New" w:cs="Courier New"/>
          </w:rPr>
          <w:delText>SFC</w:delText>
        </w:r>
      </w:del>
      <w:ins w:id="20" w:author="BOUCADAIR Mohamed TGI/OLN" w:date="2021-04-16T14:34:00Z">
        <w:r w:rsidR="004C6231">
          <w:rPr>
            <w:rFonts w:ascii="Courier New" w:hAnsi="Courier New" w:cs="Courier New"/>
          </w:rPr>
          <w:t>service function chain</w:t>
        </w:r>
      </w:ins>
      <w:r w:rsidRPr="00A9523F">
        <w:rPr>
          <w:rFonts w:ascii="Courier New" w:hAnsi="Courier New" w:cs="Courier New"/>
        </w:rPr>
        <w:t>, an entirely abstract view, which defines an ordered set of</w:t>
      </w:r>
    </w:p>
    <w:p w14:paraId="093FE65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SFs that must be applied to packets selected based on classificatio</w:t>
      </w:r>
      <w:r w:rsidRPr="00A9523F">
        <w:rPr>
          <w:rFonts w:ascii="Courier New" w:hAnsi="Courier New" w:cs="Courier New"/>
        </w:rPr>
        <w:t>n</w:t>
      </w:r>
    </w:p>
    <w:p w14:paraId="73737F9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rules</w:t>
      </w:r>
      <w:proofErr w:type="gramEnd"/>
      <w:r w:rsidRPr="00A9523F">
        <w:rPr>
          <w:rFonts w:ascii="Courier New" w:hAnsi="Courier New" w:cs="Courier New"/>
        </w:rPr>
        <w:t>.  But service function chain doesn't specify the exact mapping</w:t>
      </w:r>
    </w:p>
    <w:p w14:paraId="30F2158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between</w:t>
      </w:r>
      <w:proofErr w:type="gramEnd"/>
      <w:r w:rsidRPr="00A9523F">
        <w:rPr>
          <w:rFonts w:ascii="Courier New" w:hAnsi="Courier New" w:cs="Courier New"/>
        </w:rPr>
        <w:t xml:space="preserve"> SFFs and SFs.  Thus, another logical construct used in SFC is</w:t>
      </w:r>
    </w:p>
    <w:p w14:paraId="5231927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</w:t>
      </w:r>
      <w:proofErr w:type="gramEnd"/>
      <w:r w:rsidRPr="00A9523F">
        <w:rPr>
          <w:rFonts w:ascii="Courier New" w:hAnsi="Courier New" w:cs="Courier New"/>
        </w:rPr>
        <w:t xml:space="preserve"> Service Function Path (SFP).  According to [RFC7665], SFP is the</w:t>
      </w:r>
    </w:p>
    <w:p w14:paraId="52CCF40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instantiation</w:t>
      </w:r>
      <w:proofErr w:type="gramEnd"/>
      <w:r w:rsidRPr="00A9523F">
        <w:rPr>
          <w:rFonts w:ascii="Courier New" w:hAnsi="Courier New" w:cs="Courier New"/>
        </w:rPr>
        <w:t xml:space="preserve"> of the SFC in the netw</w:t>
      </w:r>
      <w:r w:rsidRPr="00A9523F">
        <w:rPr>
          <w:rFonts w:ascii="Courier New" w:hAnsi="Courier New" w:cs="Courier New"/>
        </w:rPr>
        <w:t>ork and provides a level of</w:t>
      </w:r>
    </w:p>
    <w:p w14:paraId="1BBAF36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indirection</w:t>
      </w:r>
      <w:proofErr w:type="gramEnd"/>
      <w:r w:rsidRPr="00A9523F">
        <w:rPr>
          <w:rFonts w:ascii="Courier New" w:hAnsi="Courier New" w:cs="Courier New"/>
        </w:rPr>
        <w:t xml:space="preserve"> between the entirely abstract SFCs and a fully specified</w:t>
      </w:r>
    </w:p>
    <w:p w14:paraId="6E19ADF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ordered</w:t>
      </w:r>
      <w:proofErr w:type="gramEnd"/>
      <w:r w:rsidRPr="00A9523F">
        <w:rPr>
          <w:rFonts w:ascii="Courier New" w:hAnsi="Courier New" w:cs="Courier New"/>
        </w:rPr>
        <w:t xml:space="preserve"> list of SFFs and SFs identities that the packet will visit</w:t>
      </w:r>
    </w:p>
    <w:p w14:paraId="6A33788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when</w:t>
      </w:r>
      <w:proofErr w:type="gramEnd"/>
      <w:r w:rsidRPr="00A9523F">
        <w:rPr>
          <w:rFonts w:ascii="Courier New" w:hAnsi="Courier New" w:cs="Courier New"/>
        </w:rPr>
        <w:t xml:space="preserve"> it traverses the SFC.  The latter entity is referred to as</w:t>
      </w:r>
    </w:p>
    <w:p w14:paraId="53A3BBD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Rendered Service</w:t>
      </w:r>
      <w:r w:rsidRPr="00A9523F">
        <w:rPr>
          <w:rFonts w:ascii="Courier New" w:hAnsi="Courier New" w:cs="Courier New"/>
        </w:rPr>
        <w:t xml:space="preserve"> Path (RSP).  The main difference between SFP and RSP</w:t>
      </w:r>
    </w:p>
    <w:p w14:paraId="4B6B11E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is</w:t>
      </w:r>
      <w:proofErr w:type="gramEnd"/>
      <w:r w:rsidRPr="00A9523F">
        <w:rPr>
          <w:rFonts w:ascii="Courier New" w:hAnsi="Courier New" w:cs="Courier New"/>
        </w:rPr>
        <w:t xml:space="preserve"> that the former is the logical construct, while the latter is the</w:t>
      </w:r>
    </w:p>
    <w:p w14:paraId="659ADE7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realization</w:t>
      </w:r>
      <w:proofErr w:type="gramEnd"/>
      <w:r w:rsidRPr="00A9523F">
        <w:rPr>
          <w:rFonts w:ascii="Courier New" w:hAnsi="Courier New" w:cs="Courier New"/>
        </w:rPr>
        <w:t xml:space="preserve"> of the SFP via the sequence of specific SFC </w:t>
      </w:r>
      <w:ins w:id="21" w:author="BOUCADAIR Mohamed TGI/OLN" w:date="2021-04-16T14:35:00Z">
        <w:r w:rsidR="004C6231">
          <w:rPr>
            <w:rFonts w:ascii="Courier New" w:hAnsi="Courier New" w:cs="Courier New"/>
          </w:rPr>
          <w:t xml:space="preserve">data plane </w:t>
        </w:r>
      </w:ins>
      <w:r w:rsidRPr="00A9523F">
        <w:rPr>
          <w:rFonts w:ascii="Courier New" w:hAnsi="Courier New" w:cs="Courier New"/>
        </w:rPr>
        <w:t>elements.</w:t>
      </w:r>
    </w:p>
    <w:p w14:paraId="0154D49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E6BA30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This document defines how active Operation, Administratio</w:t>
      </w:r>
      <w:r w:rsidRPr="00A9523F">
        <w:rPr>
          <w:rFonts w:ascii="Courier New" w:hAnsi="Courier New" w:cs="Courier New"/>
        </w:rPr>
        <w:t>n and</w:t>
      </w:r>
    </w:p>
    <w:p w14:paraId="72593F8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Maintenance (OAM), per [RFC7799] definition of active OAM, is</w:t>
      </w:r>
    </w:p>
    <w:p w14:paraId="64E6B4B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identified</w:t>
      </w:r>
      <w:proofErr w:type="gramEnd"/>
      <w:r w:rsidRPr="00A9523F">
        <w:rPr>
          <w:rFonts w:ascii="Courier New" w:hAnsi="Courier New" w:cs="Courier New"/>
        </w:rPr>
        <w:t xml:space="preserve"> </w:t>
      </w:r>
      <w:ins w:id="22" w:author="BOUCADAIR Mohamed TGI/OLN" w:date="2021-04-16T14:36:00Z">
        <w:r w:rsidR="004C6231">
          <w:rPr>
            <w:rFonts w:ascii="Courier New" w:hAnsi="Courier New" w:cs="Courier New"/>
          </w:rPr>
          <w:t xml:space="preserve">when </w:t>
        </w:r>
      </w:ins>
      <w:del w:id="23" w:author="BOUCADAIR Mohamed TGI/OLN" w:date="2021-04-16T14:36:00Z">
        <w:r w:rsidRPr="00A9523F" w:rsidDel="004C6231">
          <w:rPr>
            <w:rFonts w:ascii="Courier New" w:hAnsi="Courier New" w:cs="Courier New"/>
          </w:rPr>
          <w:delText xml:space="preserve">in </w:delText>
        </w:r>
      </w:del>
      <w:r w:rsidRPr="00A9523F">
        <w:rPr>
          <w:rFonts w:ascii="Courier New" w:hAnsi="Courier New" w:cs="Courier New"/>
        </w:rPr>
        <w:t>Network Service Header (NSH)</w:t>
      </w:r>
      <w:ins w:id="24" w:author="BOUCADAIR Mohamed TGI/OLN" w:date="2021-04-16T14:36:00Z">
        <w:r w:rsidR="004C6231">
          <w:rPr>
            <w:rFonts w:ascii="Courier New" w:hAnsi="Courier New" w:cs="Courier New"/>
          </w:rPr>
          <w:t xml:space="preserve"> is used as the</w:t>
        </w:r>
      </w:ins>
      <w:r w:rsidRPr="00A9523F">
        <w:rPr>
          <w:rFonts w:ascii="Courier New" w:hAnsi="Courier New" w:cs="Courier New"/>
        </w:rPr>
        <w:t xml:space="preserve"> SFC</w:t>
      </w:r>
      <w:ins w:id="25" w:author="BOUCADAIR Mohamed TGI/OLN" w:date="2021-04-16T14:36:00Z">
        <w:r w:rsidR="004C6231">
          <w:rPr>
            <w:rFonts w:ascii="Courier New" w:hAnsi="Courier New" w:cs="Courier New"/>
          </w:rPr>
          <w:t xml:space="preserve"> encapsulation</w:t>
        </w:r>
      </w:ins>
      <w:r w:rsidRPr="00A9523F">
        <w:rPr>
          <w:rFonts w:ascii="Courier New" w:hAnsi="Courier New" w:cs="Courier New"/>
        </w:rPr>
        <w:t xml:space="preserve">.  </w:t>
      </w:r>
      <w:commentRangeStart w:id="26"/>
      <w:r w:rsidRPr="00A9523F">
        <w:rPr>
          <w:rFonts w:ascii="Courier New" w:hAnsi="Courier New" w:cs="Courier New"/>
        </w:rPr>
        <w:t>Following the</w:t>
      </w:r>
    </w:p>
    <w:p w14:paraId="01AF6ED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analysis</w:t>
      </w:r>
      <w:proofErr w:type="gramEnd"/>
      <w:r w:rsidRPr="00A9523F">
        <w:rPr>
          <w:rFonts w:ascii="Courier New" w:hAnsi="Courier New" w:cs="Courier New"/>
        </w:rPr>
        <w:t xml:space="preserve"> of SFC OAM in [RFC8924], this document lists requirements to</w:t>
      </w:r>
    </w:p>
    <w:p w14:paraId="423B842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improve</w:t>
      </w:r>
      <w:proofErr w:type="gramEnd"/>
      <w:r w:rsidRPr="00A9523F">
        <w:rPr>
          <w:rFonts w:ascii="Courier New" w:hAnsi="Courier New" w:cs="Courier New"/>
        </w:rPr>
        <w:t xml:space="preserve"> troubleshooting efficiency and defe</w:t>
      </w:r>
      <w:r w:rsidRPr="00A9523F">
        <w:rPr>
          <w:rFonts w:ascii="Courier New" w:hAnsi="Courier New" w:cs="Courier New"/>
        </w:rPr>
        <w:t>ct localization in SFP.</w:t>
      </w:r>
      <w:commentRangeEnd w:id="26"/>
      <w:r w:rsidR="0056041D">
        <w:rPr>
          <w:rStyle w:val="Marquedecommentaire"/>
          <w:rFonts w:asciiTheme="minorHAnsi" w:hAnsiTheme="minorHAnsi"/>
        </w:rPr>
        <w:commentReference w:id="26"/>
      </w:r>
    </w:p>
    <w:p w14:paraId="0049641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For that purpose, SFC Echo Request and Echo Reply are specified in</w:t>
      </w:r>
    </w:p>
    <w:p w14:paraId="1A90F53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the</w:t>
      </w:r>
      <w:proofErr w:type="gramEnd"/>
      <w:r w:rsidRPr="00A9523F">
        <w:rPr>
          <w:rFonts w:ascii="Courier New" w:hAnsi="Courier New" w:cs="Courier New"/>
        </w:rPr>
        <w:t xml:space="preserve"> document.  This mechanism enables on-demand Continuity Check,</w:t>
      </w:r>
    </w:p>
    <w:p w14:paraId="461BD6F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Connectivity Verification among other operations over SFC in</w:t>
      </w:r>
    </w:p>
    <w:p w14:paraId="3512620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networks</w:t>
      </w:r>
      <w:proofErr w:type="gramEnd"/>
      <w:r w:rsidRPr="00A9523F">
        <w:rPr>
          <w:rFonts w:ascii="Courier New" w:hAnsi="Courier New" w:cs="Courier New"/>
        </w:rPr>
        <w:t>, thus providing o</w:t>
      </w:r>
      <w:r w:rsidRPr="00A9523F">
        <w:rPr>
          <w:rFonts w:ascii="Courier New" w:hAnsi="Courier New" w:cs="Courier New"/>
        </w:rPr>
        <w:t>ne of the most common SFC OAM functions</w:t>
      </w:r>
    </w:p>
    <w:p w14:paraId="1D46AD16" w14:textId="77777777" w:rsidR="0056041D" w:rsidRDefault="00B429B7" w:rsidP="00A9523F">
      <w:pPr>
        <w:pStyle w:val="Textebrut"/>
        <w:rPr>
          <w:ins w:id="27" w:author="BOUCADAIR Mohamed TGI/OLN" w:date="2021-04-16T14:49:00Z"/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identified</w:t>
      </w:r>
      <w:proofErr w:type="gramEnd"/>
      <w:r w:rsidRPr="00A9523F">
        <w:rPr>
          <w:rFonts w:ascii="Courier New" w:hAnsi="Courier New" w:cs="Courier New"/>
        </w:rPr>
        <w:t xml:space="preserve"> in [RFC8924].  </w:t>
      </w:r>
    </w:p>
    <w:p w14:paraId="3B6AEDF9" w14:textId="77777777" w:rsidR="0056041D" w:rsidRDefault="0056041D" w:rsidP="00A9523F">
      <w:pPr>
        <w:pStyle w:val="Textebrut"/>
        <w:rPr>
          <w:ins w:id="28" w:author="BOUCADAIR Mohamed TGI/OLN" w:date="2021-04-16T14:49:00Z"/>
          <w:rFonts w:ascii="Courier New" w:hAnsi="Courier New" w:cs="Courier New"/>
        </w:rPr>
      </w:pPr>
    </w:p>
    <w:p w14:paraId="1038402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Also, this document updates Section 2.2 of</w:t>
      </w:r>
    </w:p>
    <w:p w14:paraId="5901D1B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[RFC8300] in part of the definition of O bit in the (NSH).</w:t>
      </w:r>
    </w:p>
    <w:p w14:paraId="35D7202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8F8C39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2.  Terminology and Conventions</w:t>
      </w:r>
    </w:p>
    <w:p w14:paraId="1A737E4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BBF184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The terminology defined in [RFC7665] is used </w:t>
      </w:r>
      <w:r w:rsidRPr="00A9523F">
        <w:rPr>
          <w:rFonts w:ascii="Courier New" w:hAnsi="Courier New" w:cs="Courier New"/>
        </w:rPr>
        <w:t>extensively throughout</w:t>
      </w:r>
    </w:p>
    <w:p w14:paraId="4D13D42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this</w:t>
      </w:r>
      <w:proofErr w:type="gramEnd"/>
      <w:r w:rsidRPr="00A9523F">
        <w:rPr>
          <w:rFonts w:ascii="Courier New" w:hAnsi="Courier New" w:cs="Courier New"/>
        </w:rPr>
        <w:t xml:space="preserve"> document.  </w:t>
      </w:r>
      <w:del w:id="29" w:author="BOUCADAIR Mohamed TGI/OLN" w:date="2021-04-16T14:49:00Z">
        <w:r w:rsidRPr="00A9523F" w:rsidDel="0056041D">
          <w:rPr>
            <w:rFonts w:ascii="Courier New" w:hAnsi="Courier New" w:cs="Courier New"/>
          </w:rPr>
          <w:delText xml:space="preserve">A </w:delText>
        </w:r>
      </w:del>
      <w:proofErr w:type="gramStart"/>
      <w:ins w:id="30" w:author="BOUCADAIR Mohamed TGI/OLN" w:date="2021-04-16T14:49:00Z">
        <w:r w:rsidR="0056041D">
          <w:rPr>
            <w:rFonts w:ascii="Courier New" w:hAnsi="Courier New" w:cs="Courier New"/>
          </w:rPr>
          <w:t>the</w:t>
        </w:r>
        <w:proofErr w:type="gramEnd"/>
        <w:r w:rsidR="0056041D" w:rsidRPr="00A9523F">
          <w:rPr>
            <w:rFonts w:ascii="Courier New" w:hAnsi="Courier New" w:cs="Courier New"/>
          </w:rPr>
          <w:t xml:space="preserve"> </w:t>
        </w:r>
      </w:ins>
      <w:r w:rsidRPr="00A9523F">
        <w:rPr>
          <w:rFonts w:ascii="Courier New" w:hAnsi="Courier New" w:cs="Courier New"/>
        </w:rPr>
        <w:t>reader is expected to be familiar with it.</w:t>
      </w:r>
    </w:p>
    <w:p w14:paraId="0CBFC7E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46383B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In this document, SFC OAM refers to an active OAM</w:t>
      </w:r>
      <w:del w:id="31" w:author="BOUCADAIR Mohamed TGI/OLN" w:date="2021-04-16T14:49:00Z">
        <w:r w:rsidRPr="00A9523F" w:rsidDel="0056041D">
          <w:rPr>
            <w:rFonts w:ascii="Courier New" w:hAnsi="Courier New" w:cs="Courier New"/>
          </w:rPr>
          <w:delText>, as defined</w:delText>
        </w:r>
      </w:del>
      <w:del w:id="32" w:author="BOUCADAIR Mohamed TGI/OLN" w:date="2021-04-16T14:50:00Z">
        <w:r w:rsidRPr="00A9523F" w:rsidDel="0056041D">
          <w:rPr>
            <w:rFonts w:ascii="Courier New" w:hAnsi="Courier New" w:cs="Courier New"/>
          </w:rPr>
          <w:delText xml:space="preserve"> in</w:delText>
        </w:r>
      </w:del>
    </w:p>
    <w:p w14:paraId="68C0C4D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[RFC7799]</w:t>
      </w:r>
      <w:del w:id="33" w:author="BOUCADAIR Mohamed TGI/OLN" w:date="2021-04-16T14:49:00Z">
        <w:r w:rsidRPr="00A9523F" w:rsidDel="0056041D">
          <w:rPr>
            <w:rFonts w:ascii="Courier New" w:hAnsi="Courier New" w:cs="Courier New"/>
          </w:rPr>
          <w:delText>.</w:delText>
        </w:r>
      </w:del>
      <w:r w:rsidRPr="00A9523F">
        <w:rPr>
          <w:rFonts w:ascii="Courier New" w:hAnsi="Courier New" w:cs="Courier New"/>
        </w:rPr>
        <w:t xml:space="preserve"> in an SFC architecture.</w:t>
      </w:r>
    </w:p>
    <w:p w14:paraId="464B6EC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6E49A0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AF52BE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AA1E2F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F8D9B8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693D2B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008C14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AEB9D1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BF6E64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9EC3676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t xml:space="preserve">Mirsky, et al.           Expires 1 </w:t>
      </w:r>
      <w:proofErr w:type="spellStart"/>
      <w:r w:rsidRPr="00DA607D">
        <w:rPr>
          <w:rFonts w:ascii="Courier New" w:hAnsi="Courier New" w:cs="Courier New"/>
          <w:lang w:val="fr-FR"/>
        </w:rPr>
        <w:t>October</w:t>
      </w:r>
      <w:proofErr w:type="spellEnd"/>
      <w:r w:rsidRPr="00DA607D">
        <w:rPr>
          <w:rFonts w:ascii="Courier New" w:hAnsi="Courier New" w:cs="Courier New"/>
          <w:lang w:val="fr-FR"/>
        </w:rPr>
        <w:t xml:space="preserve"> 2021      </w:t>
      </w:r>
      <w:r w:rsidRPr="00DA607D">
        <w:rPr>
          <w:rFonts w:ascii="Courier New" w:hAnsi="Courier New" w:cs="Courier New"/>
          <w:lang w:val="fr-FR"/>
        </w:rPr>
        <w:t xml:space="preserve">           [Page 3]</w:t>
      </w:r>
    </w:p>
    <w:p w14:paraId="55F22774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br w:type="page"/>
      </w:r>
    </w:p>
    <w:p w14:paraId="45E07E2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lastRenderedPageBreak/>
        <w:t>Internet-Draft             Active OAM for SFC                 March 2021</w:t>
      </w:r>
    </w:p>
    <w:p w14:paraId="5053B4E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64F872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401252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2.1</w:t>
      </w:r>
      <w:proofErr w:type="gramStart"/>
      <w:r w:rsidRPr="00A9523F">
        <w:rPr>
          <w:rFonts w:ascii="Courier New" w:hAnsi="Courier New" w:cs="Courier New"/>
        </w:rPr>
        <w:t>.  Requirements</w:t>
      </w:r>
      <w:proofErr w:type="gramEnd"/>
      <w:r w:rsidRPr="00A9523F">
        <w:rPr>
          <w:rFonts w:ascii="Courier New" w:hAnsi="Courier New" w:cs="Courier New"/>
        </w:rPr>
        <w:t xml:space="preserve"> Language</w:t>
      </w:r>
    </w:p>
    <w:p w14:paraId="5AFB53A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6C4617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The key words "MUST", "MUST NOT", "REQUIRED", "SHALL", "SHALL NOT",</w:t>
      </w:r>
    </w:p>
    <w:p w14:paraId="66DBF67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"SHOULD", "SHOULD NOT", "RECOMMENDED", "NOT RECOMMENDED"</w:t>
      </w:r>
      <w:r w:rsidRPr="00A9523F">
        <w:rPr>
          <w:rFonts w:ascii="Courier New" w:hAnsi="Courier New" w:cs="Courier New"/>
        </w:rPr>
        <w:t>, "MAY", and</w:t>
      </w:r>
    </w:p>
    <w:p w14:paraId="1F8BCE6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"OPTIONAL" in this document are to be interpreted as described in BCP</w:t>
      </w:r>
    </w:p>
    <w:p w14:paraId="51796F8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14 [RFC2119] [RFC8174] when, and only when, they appear in all</w:t>
      </w:r>
    </w:p>
    <w:p w14:paraId="3AB947E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capitals</w:t>
      </w:r>
      <w:proofErr w:type="gramEnd"/>
      <w:r w:rsidRPr="00A9523F">
        <w:rPr>
          <w:rFonts w:ascii="Courier New" w:hAnsi="Courier New" w:cs="Courier New"/>
        </w:rPr>
        <w:t>, as shown here.</w:t>
      </w:r>
    </w:p>
    <w:p w14:paraId="7108D81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B56BC6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2.2</w:t>
      </w:r>
      <w:proofErr w:type="gramStart"/>
      <w:r w:rsidRPr="00A9523F">
        <w:rPr>
          <w:rFonts w:ascii="Courier New" w:hAnsi="Courier New" w:cs="Courier New"/>
        </w:rPr>
        <w:t>.  Acronyms</w:t>
      </w:r>
      <w:proofErr w:type="gramEnd"/>
    </w:p>
    <w:p w14:paraId="4986915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A835D7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E2E: End-to-End</w:t>
      </w:r>
    </w:p>
    <w:p w14:paraId="2CA4D54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A95D53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FM: Fault Management</w:t>
      </w:r>
    </w:p>
    <w:p w14:paraId="7122489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B47DB5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NSH: Networ</w:t>
      </w:r>
      <w:r w:rsidRPr="00A9523F">
        <w:rPr>
          <w:rFonts w:ascii="Courier New" w:hAnsi="Courier New" w:cs="Courier New"/>
        </w:rPr>
        <w:t>k Service Header</w:t>
      </w:r>
    </w:p>
    <w:p w14:paraId="1EB676A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8F249D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OAM: Operations, Administration, and Maintenance</w:t>
      </w:r>
    </w:p>
    <w:p w14:paraId="6207BC4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DCE132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PRNG: Pseudorandom number generator</w:t>
      </w:r>
    </w:p>
    <w:p w14:paraId="45C2B86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A2A434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RDI: Remote Defect Indication</w:t>
      </w:r>
    </w:p>
    <w:p w14:paraId="2264DE0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2A6927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RSP: Rendered Service Path</w:t>
      </w:r>
    </w:p>
    <w:p w14:paraId="1B4D32C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BA2A0F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commentRangeStart w:id="34"/>
      <w:r w:rsidRPr="00A9523F">
        <w:rPr>
          <w:rFonts w:ascii="Courier New" w:hAnsi="Courier New" w:cs="Courier New"/>
        </w:rPr>
        <w:t xml:space="preserve">   SMI</w:t>
      </w:r>
      <w:ins w:id="35" w:author="BOUCADAIR Mohamed TGI/OLN" w:date="2021-04-16T14:50:00Z">
        <w:r w:rsidR="0056041D">
          <w:rPr>
            <w:rFonts w:ascii="Courier New" w:hAnsi="Courier New" w:cs="Courier New"/>
          </w:rPr>
          <w:t>:</w:t>
        </w:r>
      </w:ins>
      <w:r w:rsidRPr="00A9523F">
        <w:rPr>
          <w:rFonts w:ascii="Courier New" w:hAnsi="Courier New" w:cs="Courier New"/>
        </w:rPr>
        <w:t xml:space="preserve"> Structure of Management Information</w:t>
      </w:r>
      <w:commentRangeEnd w:id="34"/>
      <w:r w:rsidR="0056041D">
        <w:rPr>
          <w:rStyle w:val="Marquedecommentaire"/>
          <w:rFonts w:asciiTheme="minorHAnsi" w:hAnsiTheme="minorHAnsi"/>
        </w:rPr>
        <w:commentReference w:id="34"/>
      </w:r>
    </w:p>
    <w:p w14:paraId="2905E9F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2EC7DA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SF: Service Function</w:t>
      </w:r>
    </w:p>
    <w:p w14:paraId="259DEF0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6E7943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SFC: Ser</w:t>
      </w:r>
      <w:r w:rsidRPr="00A9523F">
        <w:rPr>
          <w:rFonts w:ascii="Courier New" w:hAnsi="Courier New" w:cs="Courier New"/>
        </w:rPr>
        <w:t>vice Function Chain</w:t>
      </w:r>
    </w:p>
    <w:p w14:paraId="6D2DF66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7534B0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SFF: Service Function Forwarder</w:t>
      </w:r>
    </w:p>
    <w:p w14:paraId="7173060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4BAAE8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SFP: Service Function Path</w:t>
      </w:r>
    </w:p>
    <w:p w14:paraId="68C7550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215C66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MAC: Message Authentication Code</w:t>
      </w:r>
    </w:p>
    <w:p w14:paraId="58696DF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FAC123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commentRangeStart w:id="36"/>
      <w:r w:rsidRPr="00A9523F">
        <w:rPr>
          <w:rFonts w:ascii="Courier New" w:hAnsi="Courier New" w:cs="Courier New"/>
        </w:rPr>
        <w:t>3.  Requirements for Active OAM in SFC Network</w:t>
      </w:r>
      <w:commentRangeEnd w:id="36"/>
      <w:r w:rsidR="00AC1F33">
        <w:rPr>
          <w:rStyle w:val="Marquedecommentaire"/>
          <w:rFonts w:asciiTheme="minorHAnsi" w:hAnsiTheme="minorHAnsi"/>
        </w:rPr>
        <w:commentReference w:id="36"/>
      </w:r>
    </w:p>
    <w:p w14:paraId="67449DE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E6993E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As discussed in [RFC8924], SFC-specific means are needed to perform</w:t>
      </w:r>
    </w:p>
    <w:p w14:paraId="435C1CF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the</w:t>
      </w:r>
      <w:proofErr w:type="gramEnd"/>
      <w:r w:rsidRPr="00A9523F">
        <w:rPr>
          <w:rFonts w:ascii="Courier New" w:hAnsi="Courier New" w:cs="Courier New"/>
        </w:rPr>
        <w:t xml:space="preserve"> OAM t</w:t>
      </w:r>
      <w:r w:rsidRPr="00A9523F">
        <w:rPr>
          <w:rFonts w:ascii="Courier New" w:hAnsi="Courier New" w:cs="Courier New"/>
        </w:rPr>
        <w:t>ask of fault management (FM) in an SFC architecture,</w:t>
      </w:r>
    </w:p>
    <w:p w14:paraId="3FCF5EC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including</w:t>
      </w:r>
      <w:proofErr w:type="gramEnd"/>
      <w:r w:rsidRPr="00A9523F">
        <w:rPr>
          <w:rFonts w:ascii="Courier New" w:hAnsi="Courier New" w:cs="Courier New"/>
        </w:rPr>
        <w:t xml:space="preserve"> failure detection, defect characterization, and</w:t>
      </w:r>
    </w:p>
    <w:p w14:paraId="1174FE7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localization</w:t>
      </w:r>
      <w:proofErr w:type="gramEnd"/>
      <w:r w:rsidRPr="00A9523F">
        <w:rPr>
          <w:rFonts w:ascii="Courier New" w:hAnsi="Courier New" w:cs="Courier New"/>
        </w:rPr>
        <w:t>.  This document defines the set of requirements for</w:t>
      </w:r>
    </w:p>
    <w:p w14:paraId="50522DA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active</w:t>
      </w:r>
      <w:proofErr w:type="gramEnd"/>
      <w:r w:rsidRPr="00A9523F">
        <w:rPr>
          <w:rFonts w:ascii="Courier New" w:hAnsi="Courier New" w:cs="Courier New"/>
        </w:rPr>
        <w:t xml:space="preserve"> FM OAM mechanisms to be used in an SFC architecture.</w:t>
      </w:r>
    </w:p>
    <w:p w14:paraId="7BAF7D5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66892F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4DA696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A09F78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B6898A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6B43BF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B6E618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49F70B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3B44166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t>Mir</w:t>
      </w:r>
      <w:r w:rsidRPr="00DA607D">
        <w:rPr>
          <w:rFonts w:ascii="Courier New" w:hAnsi="Courier New" w:cs="Courier New"/>
          <w:lang w:val="fr-FR"/>
        </w:rPr>
        <w:t xml:space="preserve">sky, et al.           Expires 1 </w:t>
      </w:r>
      <w:proofErr w:type="spellStart"/>
      <w:r w:rsidRPr="00DA607D">
        <w:rPr>
          <w:rFonts w:ascii="Courier New" w:hAnsi="Courier New" w:cs="Courier New"/>
          <w:lang w:val="fr-FR"/>
        </w:rPr>
        <w:t>October</w:t>
      </w:r>
      <w:proofErr w:type="spellEnd"/>
      <w:r w:rsidRPr="00DA607D">
        <w:rPr>
          <w:rFonts w:ascii="Courier New" w:hAnsi="Courier New" w:cs="Courier New"/>
          <w:lang w:val="fr-FR"/>
        </w:rPr>
        <w:t xml:space="preserve"> 2021                 [Page 4]</w:t>
      </w:r>
    </w:p>
    <w:p w14:paraId="753DB7E0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br w:type="page"/>
      </w:r>
    </w:p>
    <w:p w14:paraId="5BC3F3B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lastRenderedPageBreak/>
        <w:t>Internet-Draft             Active OAM for SFC                 March 2021</w:t>
      </w:r>
    </w:p>
    <w:p w14:paraId="0769067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3293D3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01F811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      +---+  +---+   +---+  +---+  +---+  +---+</w:t>
      </w:r>
    </w:p>
    <w:p w14:paraId="13A7213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      |SF</w:t>
      </w:r>
      <w:commentRangeStart w:id="37"/>
      <w:ins w:id="38" w:author="BOUCADAIR Mohamed TGI/OLN" w:date="2021-04-16T15:00:00Z">
        <w:r w:rsidR="00AC1F33">
          <w:rPr>
            <w:rFonts w:ascii="Courier New" w:hAnsi="Courier New" w:cs="Courier New"/>
          </w:rPr>
          <w:t>I</w:t>
        </w:r>
      </w:ins>
      <w:commentRangeEnd w:id="37"/>
      <w:ins w:id="39" w:author="BOUCADAIR Mohamed TGI/OLN" w:date="2021-04-16T15:01:00Z">
        <w:r w:rsidR="00AC1F33">
          <w:rPr>
            <w:rStyle w:val="Marquedecommentaire"/>
            <w:rFonts w:asciiTheme="minorHAnsi" w:hAnsiTheme="minorHAnsi"/>
          </w:rPr>
          <w:commentReference w:id="37"/>
        </w:r>
      </w:ins>
      <w:ins w:id="40" w:author="BOUCADAIR Mohamed TGI/OLN" w:date="2021-04-16T15:00:00Z">
        <w:r w:rsidR="00AC1F33">
          <w:rPr>
            <w:rFonts w:ascii="Courier New" w:hAnsi="Courier New" w:cs="Courier New"/>
          </w:rPr>
          <w:t>1</w:t>
        </w:r>
      </w:ins>
      <w:r w:rsidRPr="00A9523F">
        <w:rPr>
          <w:rFonts w:ascii="Courier New" w:hAnsi="Courier New" w:cs="Courier New"/>
        </w:rPr>
        <w:t>1</w:t>
      </w:r>
      <w:proofErr w:type="gramStart"/>
      <w:r w:rsidRPr="00A9523F">
        <w:rPr>
          <w:rFonts w:ascii="Courier New" w:hAnsi="Courier New" w:cs="Courier New"/>
        </w:rPr>
        <w:t>|  |</w:t>
      </w:r>
      <w:proofErr w:type="gramEnd"/>
      <w:r w:rsidRPr="00A9523F">
        <w:rPr>
          <w:rFonts w:ascii="Courier New" w:hAnsi="Courier New" w:cs="Courier New"/>
        </w:rPr>
        <w:t>SF</w:t>
      </w:r>
      <w:ins w:id="41" w:author="BOUCADAIR Mohamed TGI/OLN" w:date="2021-04-16T15:00:00Z">
        <w:r w:rsidR="00AC1F33">
          <w:rPr>
            <w:rFonts w:ascii="Courier New" w:hAnsi="Courier New" w:cs="Courier New"/>
          </w:rPr>
          <w:t>I1</w:t>
        </w:r>
      </w:ins>
      <w:r w:rsidRPr="00A9523F">
        <w:rPr>
          <w:rFonts w:ascii="Courier New" w:hAnsi="Courier New" w:cs="Courier New"/>
        </w:rPr>
        <w:t>2|   |</w:t>
      </w:r>
      <w:del w:id="42" w:author="BOUCADAIR Mohamed TGI/OLN" w:date="2021-04-16T15:00:00Z">
        <w:r w:rsidRPr="00A9523F" w:rsidDel="00AC1F33">
          <w:rPr>
            <w:rFonts w:ascii="Courier New" w:hAnsi="Courier New" w:cs="Courier New"/>
          </w:rPr>
          <w:delText>SF3</w:delText>
        </w:r>
      </w:del>
      <w:ins w:id="43" w:author="BOUCADAIR Mohamed TGI/OLN" w:date="2021-04-16T15:00:00Z">
        <w:r w:rsidR="00AC1F33" w:rsidRPr="00A9523F">
          <w:rPr>
            <w:rFonts w:ascii="Courier New" w:hAnsi="Courier New" w:cs="Courier New"/>
          </w:rPr>
          <w:t>SF</w:t>
        </w:r>
        <w:r w:rsidR="00AC1F33">
          <w:rPr>
            <w:rFonts w:ascii="Courier New" w:hAnsi="Courier New" w:cs="Courier New"/>
          </w:rPr>
          <w:t>I2</w:t>
        </w:r>
        <w:r w:rsidR="00AC1F33">
          <w:rPr>
            <w:rFonts w:ascii="Courier New" w:hAnsi="Courier New" w:cs="Courier New"/>
          </w:rPr>
          <w:t>1</w:t>
        </w:r>
      </w:ins>
      <w:r w:rsidRPr="00A9523F">
        <w:rPr>
          <w:rFonts w:ascii="Courier New" w:hAnsi="Courier New" w:cs="Courier New"/>
        </w:rPr>
        <w:t>|  |</w:t>
      </w:r>
      <w:del w:id="44" w:author="BOUCADAIR Mohamed TGI/OLN" w:date="2021-04-16T15:00:00Z">
        <w:r w:rsidRPr="00A9523F" w:rsidDel="00AC1F33">
          <w:rPr>
            <w:rFonts w:ascii="Courier New" w:hAnsi="Courier New" w:cs="Courier New"/>
          </w:rPr>
          <w:delText>SF4</w:delText>
        </w:r>
      </w:del>
      <w:ins w:id="45" w:author="BOUCADAIR Mohamed TGI/OLN" w:date="2021-04-16T15:00:00Z">
        <w:r w:rsidR="00AC1F33" w:rsidRPr="00A9523F">
          <w:rPr>
            <w:rFonts w:ascii="Courier New" w:hAnsi="Courier New" w:cs="Courier New"/>
          </w:rPr>
          <w:t>SF</w:t>
        </w:r>
        <w:r w:rsidR="00AC1F33">
          <w:rPr>
            <w:rFonts w:ascii="Courier New" w:hAnsi="Courier New" w:cs="Courier New"/>
          </w:rPr>
          <w:t>I2</w:t>
        </w:r>
        <w:r w:rsidR="00AC1F33">
          <w:rPr>
            <w:rFonts w:ascii="Courier New" w:hAnsi="Courier New" w:cs="Courier New"/>
          </w:rPr>
          <w:t>2</w:t>
        </w:r>
      </w:ins>
      <w:r w:rsidRPr="00A9523F">
        <w:rPr>
          <w:rFonts w:ascii="Courier New" w:hAnsi="Courier New" w:cs="Courier New"/>
        </w:rPr>
        <w:t>|  |</w:t>
      </w:r>
      <w:del w:id="46" w:author="BOUCADAIR Mohamed TGI/OLN" w:date="2021-04-16T15:00:00Z">
        <w:r w:rsidRPr="00A9523F" w:rsidDel="00AC1F33">
          <w:rPr>
            <w:rFonts w:ascii="Courier New" w:hAnsi="Courier New" w:cs="Courier New"/>
          </w:rPr>
          <w:delText>SF5</w:delText>
        </w:r>
      </w:del>
      <w:ins w:id="47" w:author="BOUCADAIR Mohamed TGI/OLN" w:date="2021-04-16T15:00:00Z">
        <w:r w:rsidR="00AC1F33" w:rsidRPr="00A9523F">
          <w:rPr>
            <w:rFonts w:ascii="Courier New" w:hAnsi="Courier New" w:cs="Courier New"/>
          </w:rPr>
          <w:t>SF</w:t>
        </w:r>
        <w:r w:rsidR="00AC1F33">
          <w:rPr>
            <w:rFonts w:ascii="Courier New" w:hAnsi="Courier New" w:cs="Courier New"/>
          </w:rPr>
          <w:t>I31</w:t>
        </w:r>
      </w:ins>
      <w:r w:rsidRPr="00A9523F">
        <w:rPr>
          <w:rFonts w:ascii="Courier New" w:hAnsi="Courier New" w:cs="Courier New"/>
        </w:rPr>
        <w:t>|  |</w:t>
      </w:r>
      <w:del w:id="48" w:author="BOUCADAIR Mohamed TGI/OLN" w:date="2021-04-16T15:01:00Z">
        <w:r w:rsidRPr="00A9523F" w:rsidDel="00AC1F33">
          <w:rPr>
            <w:rFonts w:ascii="Courier New" w:hAnsi="Courier New" w:cs="Courier New"/>
          </w:rPr>
          <w:delText>SF6</w:delText>
        </w:r>
      </w:del>
      <w:ins w:id="49" w:author="BOUCADAIR Mohamed TGI/OLN" w:date="2021-04-16T15:01:00Z">
        <w:r w:rsidR="00AC1F33" w:rsidRPr="00A9523F">
          <w:rPr>
            <w:rFonts w:ascii="Courier New" w:hAnsi="Courier New" w:cs="Courier New"/>
          </w:rPr>
          <w:t>SF</w:t>
        </w:r>
        <w:r w:rsidR="00AC1F33">
          <w:rPr>
            <w:rFonts w:ascii="Courier New" w:hAnsi="Courier New" w:cs="Courier New"/>
          </w:rPr>
          <w:t>I32</w:t>
        </w:r>
      </w:ins>
      <w:r w:rsidRPr="00A9523F">
        <w:rPr>
          <w:rFonts w:ascii="Courier New" w:hAnsi="Courier New" w:cs="Courier New"/>
        </w:rPr>
        <w:t>|</w:t>
      </w:r>
    </w:p>
    <w:p w14:paraId="0DB25C7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      +---+  +---+   +---+  +---+  +---+  +---+</w:t>
      </w:r>
    </w:p>
    <w:p w14:paraId="0E91925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         \    /          \  /         \  /</w:t>
      </w:r>
    </w:p>
    <w:p w14:paraId="01A75F3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+----------+       +----+         +----+        +----+</w:t>
      </w:r>
    </w:p>
    <w:p w14:paraId="0CFD358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|Classifier|-------|SFF1|---------|SFF2|-------</w:t>
      </w:r>
      <w:r w:rsidRPr="00A9523F">
        <w:rPr>
          <w:rFonts w:ascii="Courier New" w:hAnsi="Courier New" w:cs="Courier New"/>
        </w:rPr>
        <w:t>-|SFF3|</w:t>
      </w:r>
    </w:p>
    <w:p w14:paraId="68FC10E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+----------+       +----+         +----+        +----+</w:t>
      </w:r>
    </w:p>
    <w:p w14:paraId="2921597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F72808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6B9816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  Figure 1: </w:t>
      </w:r>
      <w:commentRangeStart w:id="50"/>
      <w:r w:rsidRPr="00A9523F">
        <w:rPr>
          <w:rFonts w:ascii="Courier New" w:hAnsi="Courier New" w:cs="Courier New"/>
        </w:rPr>
        <w:t>SFC Data Plane Reference Model</w:t>
      </w:r>
      <w:commentRangeEnd w:id="50"/>
      <w:r w:rsidR="0056041D">
        <w:rPr>
          <w:rStyle w:val="Marquedecommentaire"/>
          <w:rFonts w:asciiTheme="minorHAnsi" w:hAnsiTheme="minorHAnsi"/>
        </w:rPr>
        <w:commentReference w:id="50"/>
      </w:r>
    </w:p>
    <w:p w14:paraId="75A6157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F92A09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Regarding the reference model depicted in Figure 1, consider a</w:t>
      </w:r>
    </w:p>
    <w:p w14:paraId="3728A95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service</w:t>
      </w:r>
      <w:proofErr w:type="gramEnd"/>
      <w:r w:rsidRPr="00A9523F">
        <w:rPr>
          <w:rFonts w:ascii="Courier New" w:hAnsi="Courier New" w:cs="Courier New"/>
        </w:rPr>
        <w:t xml:space="preserve"> function chain that includes three distinct serv</w:t>
      </w:r>
      <w:r w:rsidRPr="00A9523F">
        <w:rPr>
          <w:rFonts w:ascii="Courier New" w:hAnsi="Courier New" w:cs="Courier New"/>
        </w:rPr>
        <w:t>ice</w:t>
      </w:r>
    </w:p>
    <w:p w14:paraId="2DF51D4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functions</w:t>
      </w:r>
      <w:proofErr w:type="gramEnd"/>
      <w:r w:rsidRPr="00A9523F">
        <w:rPr>
          <w:rFonts w:ascii="Courier New" w:hAnsi="Courier New" w:cs="Courier New"/>
        </w:rPr>
        <w:t>.  In this example, the SFP traverses SFF1, SFF2, and SFF3,</w:t>
      </w:r>
    </w:p>
    <w:p w14:paraId="2F71599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each</w:t>
      </w:r>
      <w:proofErr w:type="gramEnd"/>
      <w:r w:rsidRPr="00A9523F">
        <w:rPr>
          <w:rFonts w:ascii="Courier New" w:hAnsi="Courier New" w:cs="Courier New"/>
        </w:rPr>
        <w:t xml:space="preserve"> SFF being connected to two instances of the same service</w:t>
      </w:r>
    </w:p>
    <w:p w14:paraId="2A86575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function</w:t>
      </w:r>
      <w:proofErr w:type="gramEnd"/>
      <w:r w:rsidRPr="00A9523F">
        <w:rPr>
          <w:rFonts w:ascii="Courier New" w:hAnsi="Courier New" w:cs="Courier New"/>
        </w:rPr>
        <w:t>.  End-to-end (</w:t>
      </w:r>
      <w:del w:id="51" w:author="BOUCADAIR Mohamed TGI/OLN" w:date="2021-04-16T14:55:00Z">
        <w:r w:rsidRPr="00A9523F" w:rsidDel="0056041D">
          <w:rPr>
            <w:rFonts w:ascii="Courier New" w:hAnsi="Courier New" w:cs="Courier New"/>
          </w:rPr>
          <w:delText>e2e</w:delText>
        </w:r>
      </w:del>
      <w:ins w:id="52" w:author="BOUCADAIR Mohamed TGI/OLN" w:date="2021-04-16T14:55:00Z">
        <w:r w:rsidR="0056041D">
          <w:rPr>
            <w:rFonts w:ascii="Courier New" w:hAnsi="Courier New" w:cs="Courier New"/>
          </w:rPr>
          <w:t>E2E</w:t>
        </w:r>
      </w:ins>
      <w:r w:rsidRPr="00A9523F">
        <w:rPr>
          <w:rFonts w:ascii="Courier New" w:hAnsi="Courier New" w:cs="Courier New"/>
        </w:rPr>
        <w:t>) SFC OAM</w:t>
      </w:r>
      <w:r w:rsidRPr="00A9523F">
        <w:rPr>
          <w:rFonts w:ascii="Courier New" w:hAnsi="Courier New" w:cs="Courier New"/>
        </w:rPr>
        <w:t>, in this example, has the</w:t>
      </w:r>
    </w:p>
    <w:p w14:paraId="7ED2410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commentRangeStart w:id="53"/>
      <w:r w:rsidRPr="00A9523F">
        <w:rPr>
          <w:rFonts w:ascii="Courier New" w:hAnsi="Courier New" w:cs="Courier New"/>
        </w:rPr>
        <w:t xml:space="preserve">Classifier as the ingress </w:t>
      </w:r>
      <w:commentRangeEnd w:id="53"/>
      <w:r w:rsidR="0056041D">
        <w:rPr>
          <w:rStyle w:val="Marquedecommentaire"/>
          <w:rFonts w:asciiTheme="minorHAnsi" w:hAnsiTheme="minorHAnsi"/>
        </w:rPr>
        <w:commentReference w:id="53"/>
      </w:r>
      <w:r w:rsidRPr="00A9523F">
        <w:rPr>
          <w:rFonts w:ascii="Courier New" w:hAnsi="Courier New" w:cs="Courier New"/>
        </w:rPr>
        <w:t xml:space="preserve">of the SFC OAM </w:t>
      </w:r>
      <w:commentRangeStart w:id="54"/>
      <w:r w:rsidRPr="00A9523F">
        <w:rPr>
          <w:rFonts w:ascii="Courier New" w:hAnsi="Courier New" w:cs="Courier New"/>
        </w:rPr>
        <w:t>domain</w:t>
      </w:r>
      <w:commentRangeEnd w:id="54"/>
      <w:r w:rsidR="0056041D">
        <w:rPr>
          <w:rStyle w:val="Marquedecommentaire"/>
          <w:rFonts w:asciiTheme="minorHAnsi" w:hAnsiTheme="minorHAnsi"/>
        </w:rPr>
        <w:commentReference w:id="54"/>
      </w:r>
      <w:r w:rsidRPr="00A9523F">
        <w:rPr>
          <w:rFonts w:ascii="Courier New" w:hAnsi="Courier New" w:cs="Courier New"/>
        </w:rPr>
        <w:t xml:space="preserve">, and SFF3 - as </w:t>
      </w:r>
      <w:proofErr w:type="gramStart"/>
      <w:r w:rsidRPr="00A9523F">
        <w:rPr>
          <w:rFonts w:ascii="Courier New" w:hAnsi="Courier New" w:cs="Courier New"/>
        </w:rPr>
        <w:t>its</w:t>
      </w:r>
      <w:proofErr w:type="gramEnd"/>
    </w:p>
    <w:p w14:paraId="6315BD3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egress</w:t>
      </w:r>
      <w:proofErr w:type="gramEnd"/>
      <w:r w:rsidRPr="00A9523F">
        <w:rPr>
          <w:rFonts w:ascii="Courier New" w:hAnsi="Courier New" w:cs="Courier New"/>
        </w:rPr>
        <w:t xml:space="preserve">.  Segment SFC OAM is </w:t>
      </w:r>
      <w:del w:id="55" w:author="BOUCADAIR Mohamed TGI/OLN" w:date="2021-04-16T14:55:00Z">
        <w:r w:rsidRPr="00A9523F" w:rsidDel="0056041D">
          <w:rPr>
            <w:rFonts w:ascii="Courier New" w:hAnsi="Courier New" w:cs="Courier New"/>
          </w:rPr>
          <w:delText xml:space="preserve">always within the E2E SFC OAM </w:delText>
        </w:r>
      </w:del>
      <w:del w:id="56" w:author="BOUCADAIR Mohamed TGI/OLN" w:date="2021-04-16T14:53:00Z">
        <w:r w:rsidRPr="00A9523F" w:rsidDel="0056041D">
          <w:rPr>
            <w:rFonts w:ascii="Courier New" w:hAnsi="Courier New" w:cs="Courier New"/>
          </w:rPr>
          <w:delText>domain</w:delText>
        </w:r>
      </w:del>
    </w:p>
    <w:p w14:paraId="5409348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between</w:t>
      </w:r>
      <w:proofErr w:type="gramEnd"/>
      <w:r w:rsidRPr="00A9523F">
        <w:rPr>
          <w:rFonts w:ascii="Courier New" w:hAnsi="Courier New" w:cs="Courier New"/>
        </w:rPr>
        <w:t xml:space="preserve"> two elements that are part of the same SFP.  Following are</w:t>
      </w:r>
    </w:p>
    <w:p w14:paraId="0030424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the</w:t>
      </w:r>
      <w:proofErr w:type="gramEnd"/>
      <w:r w:rsidRPr="00A9523F">
        <w:rPr>
          <w:rFonts w:ascii="Courier New" w:hAnsi="Courier New" w:cs="Courier New"/>
        </w:rPr>
        <w:t xml:space="preserve"> requirements for an FM SFC OAM, whether with the E2E or segment</w:t>
      </w:r>
    </w:p>
    <w:p w14:paraId="566BA2F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scope</w:t>
      </w:r>
      <w:proofErr w:type="gramEnd"/>
      <w:r w:rsidRPr="00A9523F">
        <w:rPr>
          <w:rFonts w:ascii="Courier New" w:hAnsi="Courier New" w:cs="Courier New"/>
        </w:rPr>
        <w:t>:</w:t>
      </w:r>
    </w:p>
    <w:p w14:paraId="7A56C8C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E61384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REQ#1: Pac</w:t>
      </w:r>
      <w:r w:rsidRPr="00A9523F">
        <w:rPr>
          <w:rFonts w:ascii="Courier New" w:hAnsi="Courier New" w:cs="Courier New"/>
        </w:rPr>
        <w:t>kets of active SFC OAM in SFC SHOULD be fate sharing</w:t>
      </w:r>
    </w:p>
    <w:p w14:paraId="22B81E3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with</w:t>
      </w:r>
      <w:proofErr w:type="gramEnd"/>
      <w:r w:rsidRPr="00A9523F">
        <w:rPr>
          <w:rFonts w:ascii="Courier New" w:hAnsi="Courier New" w:cs="Courier New"/>
        </w:rPr>
        <w:t xml:space="preserve"> the monitored SFC data, in the forward direction from ingress</w:t>
      </w:r>
    </w:p>
    <w:p w14:paraId="0C6BB63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toward</w:t>
      </w:r>
      <w:proofErr w:type="gramEnd"/>
      <w:r w:rsidRPr="00A9523F">
        <w:rPr>
          <w:rFonts w:ascii="Courier New" w:hAnsi="Courier New" w:cs="Courier New"/>
        </w:rPr>
        <w:t xml:space="preserve"> egress endpoint(s) of the OAM test.</w:t>
      </w:r>
    </w:p>
    <w:p w14:paraId="1B392E9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BBD714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The fate sharing, in the SFC environment, is achieved when a test</w:t>
      </w:r>
    </w:p>
    <w:p w14:paraId="2DAFBED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packet</w:t>
      </w:r>
      <w:proofErr w:type="gramEnd"/>
      <w:r w:rsidRPr="00A9523F">
        <w:rPr>
          <w:rFonts w:ascii="Courier New" w:hAnsi="Courier New" w:cs="Courier New"/>
        </w:rPr>
        <w:t xml:space="preserve"> t</w:t>
      </w:r>
      <w:r w:rsidRPr="00A9523F">
        <w:rPr>
          <w:rFonts w:ascii="Courier New" w:hAnsi="Courier New" w:cs="Courier New"/>
        </w:rPr>
        <w:t>raverses the same path and receives the same treatment in the</w:t>
      </w:r>
    </w:p>
    <w:p w14:paraId="4A39C06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transport</w:t>
      </w:r>
      <w:proofErr w:type="gramEnd"/>
      <w:r w:rsidRPr="00A9523F">
        <w:rPr>
          <w:rFonts w:ascii="Courier New" w:hAnsi="Courier New" w:cs="Courier New"/>
        </w:rPr>
        <w:t xml:space="preserve"> layer as an SFC NSH packet.</w:t>
      </w:r>
    </w:p>
    <w:p w14:paraId="24964DD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535DE1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REQ#2: SFC OAM MUST support pro-active monitoring of the</w:t>
      </w:r>
    </w:p>
    <w:p w14:paraId="6E960B2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continuity</w:t>
      </w:r>
      <w:proofErr w:type="gramEnd"/>
      <w:r w:rsidRPr="00A9523F">
        <w:rPr>
          <w:rFonts w:ascii="Courier New" w:hAnsi="Courier New" w:cs="Courier New"/>
        </w:rPr>
        <w:t xml:space="preserve"> of the SFP between any of its elements.</w:t>
      </w:r>
    </w:p>
    <w:p w14:paraId="0D366EC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C445DC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A network failure might be d</w:t>
      </w:r>
      <w:r w:rsidRPr="00A9523F">
        <w:rPr>
          <w:rFonts w:ascii="Courier New" w:hAnsi="Courier New" w:cs="Courier New"/>
        </w:rPr>
        <w:t>eclared when several consecutive test</w:t>
      </w:r>
    </w:p>
    <w:p w14:paraId="65CF39F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packets</w:t>
      </w:r>
      <w:proofErr w:type="gramEnd"/>
      <w:r w:rsidRPr="00A9523F">
        <w:rPr>
          <w:rFonts w:ascii="Courier New" w:hAnsi="Courier New" w:cs="Courier New"/>
        </w:rPr>
        <w:t xml:space="preserve"> are not received within a pre-determined time.  For example,</w:t>
      </w:r>
    </w:p>
    <w:p w14:paraId="59EFB76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in</w:t>
      </w:r>
      <w:proofErr w:type="gramEnd"/>
      <w:r w:rsidRPr="00A9523F">
        <w:rPr>
          <w:rFonts w:ascii="Courier New" w:hAnsi="Courier New" w:cs="Courier New"/>
        </w:rPr>
        <w:t xml:space="preserve"> the E2E SFC OAM FM case, the egress, SFF3, in the example in</w:t>
      </w:r>
    </w:p>
    <w:p w14:paraId="5C5CFD1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Figure 1, could be the entity that detects the SFP's failure by</w:t>
      </w:r>
    </w:p>
    <w:p w14:paraId="7665EDB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monitorin</w:t>
      </w:r>
      <w:r w:rsidRPr="00A9523F">
        <w:rPr>
          <w:rFonts w:ascii="Courier New" w:hAnsi="Courier New" w:cs="Courier New"/>
        </w:rPr>
        <w:t>g</w:t>
      </w:r>
      <w:proofErr w:type="gramEnd"/>
      <w:r w:rsidRPr="00A9523F">
        <w:rPr>
          <w:rFonts w:ascii="Courier New" w:hAnsi="Courier New" w:cs="Courier New"/>
        </w:rPr>
        <w:t xml:space="preserve"> a flow of periodic test packets.  The ingress may be</w:t>
      </w:r>
    </w:p>
    <w:p w14:paraId="3F5D4C3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capable</w:t>
      </w:r>
      <w:proofErr w:type="gramEnd"/>
      <w:r w:rsidRPr="00A9523F">
        <w:rPr>
          <w:rFonts w:ascii="Courier New" w:hAnsi="Courier New" w:cs="Courier New"/>
        </w:rPr>
        <w:t xml:space="preserve"> of recovering from the failure, e.g., using redundant SFC</w:t>
      </w:r>
    </w:p>
    <w:p w14:paraId="79419F7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elements</w:t>
      </w:r>
      <w:proofErr w:type="gramEnd"/>
      <w:r w:rsidRPr="00A9523F">
        <w:rPr>
          <w:rFonts w:ascii="Courier New" w:hAnsi="Courier New" w:cs="Courier New"/>
        </w:rPr>
        <w:t>.  Thus, it is beneficial for the egress to signal the new</w:t>
      </w:r>
    </w:p>
    <w:p w14:paraId="658E742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defect</w:t>
      </w:r>
      <w:proofErr w:type="gramEnd"/>
      <w:r w:rsidRPr="00A9523F">
        <w:rPr>
          <w:rFonts w:ascii="Courier New" w:hAnsi="Courier New" w:cs="Courier New"/>
        </w:rPr>
        <w:t xml:space="preserve"> state to the ingress, which in this example is the C</w:t>
      </w:r>
      <w:r w:rsidRPr="00A9523F">
        <w:rPr>
          <w:rFonts w:ascii="Courier New" w:hAnsi="Courier New" w:cs="Courier New"/>
        </w:rPr>
        <w:t>lassifier.</w:t>
      </w:r>
    </w:p>
    <w:p w14:paraId="250A44A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Hence the following requirement:</w:t>
      </w:r>
    </w:p>
    <w:p w14:paraId="15F8574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3399A8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REQ#3: SFC OAM MUST support Remote Defect Indication (RDI)</w:t>
      </w:r>
    </w:p>
    <w:p w14:paraId="03EB304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notification</w:t>
      </w:r>
      <w:proofErr w:type="gramEnd"/>
      <w:r w:rsidRPr="00A9523F">
        <w:rPr>
          <w:rFonts w:ascii="Courier New" w:hAnsi="Courier New" w:cs="Courier New"/>
        </w:rPr>
        <w:t xml:space="preserve"> by the egress to the ingress.</w:t>
      </w:r>
    </w:p>
    <w:p w14:paraId="70A7BC7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DF6865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REQ#4: SFC OAM MUST support connectivity verification of the SFP.</w:t>
      </w:r>
    </w:p>
    <w:p w14:paraId="258D62F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C19AA9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FB14F8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04583A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5D876AF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t xml:space="preserve">Mirsky, et al.   </w:t>
      </w:r>
      <w:r w:rsidRPr="00DA607D">
        <w:rPr>
          <w:rFonts w:ascii="Courier New" w:hAnsi="Courier New" w:cs="Courier New"/>
          <w:lang w:val="fr-FR"/>
        </w:rPr>
        <w:t xml:space="preserve">        Expires 1 </w:t>
      </w:r>
      <w:proofErr w:type="spellStart"/>
      <w:r w:rsidRPr="00DA607D">
        <w:rPr>
          <w:rFonts w:ascii="Courier New" w:hAnsi="Courier New" w:cs="Courier New"/>
          <w:lang w:val="fr-FR"/>
        </w:rPr>
        <w:t>October</w:t>
      </w:r>
      <w:proofErr w:type="spellEnd"/>
      <w:r w:rsidRPr="00DA607D">
        <w:rPr>
          <w:rFonts w:ascii="Courier New" w:hAnsi="Courier New" w:cs="Courier New"/>
          <w:lang w:val="fr-FR"/>
        </w:rPr>
        <w:t xml:space="preserve"> 2021                 [Page 5]</w:t>
      </w:r>
    </w:p>
    <w:p w14:paraId="6C4DE952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br w:type="page"/>
      </w:r>
    </w:p>
    <w:p w14:paraId="03FCCF2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lastRenderedPageBreak/>
        <w:t>Internet-Draft             Active OAM for SFC                 March 2021</w:t>
      </w:r>
    </w:p>
    <w:p w14:paraId="14A3AF1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67FAC8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B0A042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Definition of the misconnection defect, entry and exit criteria</w:t>
      </w:r>
    </w:p>
    <w:p w14:paraId="5A4EB2A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are</w:t>
      </w:r>
      <w:proofErr w:type="gramEnd"/>
      <w:r w:rsidRPr="00A9523F">
        <w:rPr>
          <w:rFonts w:ascii="Courier New" w:hAnsi="Courier New" w:cs="Courier New"/>
        </w:rPr>
        <w:t xml:space="preserve"> outside the scope of this document.</w:t>
      </w:r>
    </w:p>
    <w:p w14:paraId="182859A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F04433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Onc</w:t>
      </w:r>
      <w:r w:rsidRPr="00A9523F">
        <w:rPr>
          <w:rFonts w:ascii="Courier New" w:hAnsi="Courier New" w:cs="Courier New"/>
        </w:rPr>
        <w:t>e the SFF1 detects the defect, the objective of the SFC OAM</w:t>
      </w:r>
    </w:p>
    <w:p w14:paraId="4193963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changes</w:t>
      </w:r>
      <w:proofErr w:type="gramEnd"/>
      <w:r w:rsidRPr="00A9523F">
        <w:rPr>
          <w:rFonts w:ascii="Courier New" w:hAnsi="Courier New" w:cs="Courier New"/>
        </w:rPr>
        <w:t xml:space="preserve"> from the detection of a defect to defect characterization and</w:t>
      </w:r>
    </w:p>
    <w:p w14:paraId="55F73BE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localization</w:t>
      </w:r>
      <w:proofErr w:type="gramEnd"/>
      <w:r w:rsidRPr="00A9523F">
        <w:rPr>
          <w:rFonts w:ascii="Courier New" w:hAnsi="Courier New" w:cs="Courier New"/>
        </w:rPr>
        <w:t>.</w:t>
      </w:r>
    </w:p>
    <w:p w14:paraId="08C32C4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285405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REQ#5: SFC OAM MUST support fault localization of the Loss of</w:t>
      </w:r>
    </w:p>
    <w:p w14:paraId="0D02CA3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Continuity Check within an SFP.</w:t>
      </w:r>
    </w:p>
    <w:p w14:paraId="3F153E3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D004C0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commentRangeStart w:id="57"/>
      <w:r w:rsidRPr="00A9523F">
        <w:rPr>
          <w:rFonts w:ascii="Courier New" w:hAnsi="Courier New" w:cs="Courier New"/>
        </w:rPr>
        <w:t>REQ#6: SFC OAM MUST support an SFP tracing to discover the RSP.</w:t>
      </w:r>
      <w:commentRangeEnd w:id="57"/>
      <w:r w:rsidR="00AC1F33">
        <w:rPr>
          <w:rStyle w:val="Marquedecommentaire"/>
          <w:rFonts w:asciiTheme="minorHAnsi" w:hAnsiTheme="minorHAnsi"/>
        </w:rPr>
        <w:commentReference w:id="57"/>
      </w:r>
    </w:p>
    <w:p w14:paraId="7F70602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526D02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In the example presented in Figure 1, two distinct instances of the</w:t>
      </w:r>
    </w:p>
    <w:p w14:paraId="0D0C435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same</w:t>
      </w:r>
      <w:proofErr w:type="gramEnd"/>
      <w:r w:rsidRPr="00A9523F">
        <w:rPr>
          <w:rFonts w:ascii="Courier New" w:hAnsi="Courier New" w:cs="Courier New"/>
        </w:rPr>
        <w:t xml:space="preserve"> service function share the same SFF.  In this example, the SFP</w:t>
      </w:r>
    </w:p>
    <w:p w14:paraId="2A80D61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can</w:t>
      </w:r>
      <w:proofErr w:type="gramEnd"/>
      <w:r w:rsidRPr="00A9523F">
        <w:rPr>
          <w:rFonts w:ascii="Courier New" w:hAnsi="Courier New" w:cs="Courier New"/>
        </w:rPr>
        <w:t xml:space="preserve"> be realized over several RSPs, for</w:t>
      </w:r>
      <w:r w:rsidRPr="00A9523F">
        <w:rPr>
          <w:rFonts w:ascii="Courier New" w:hAnsi="Courier New" w:cs="Courier New"/>
        </w:rPr>
        <w:t xml:space="preserve"> instance, RSP1(SF</w:t>
      </w:r>
      <w:ins w:id="58" w:author="BOUCADAIR Mohamed TGI/OLN" w:date="2021-04-16T15:02:00Z">
        <w:r w:rsidR="00AC1F33">
          <w:rPr>
            <w:rFonts w:ascii="Courier New" w:hAnsi="Courier New" w:cs="Courier New"/>
          </w:rPr>
          <w:t>I1</w:t>
        </w:r>
      </w:ins>
      <w:r w:rsidRPr="00A9523F">
        <w:rPr>
          <w:rFonts w:ascii="Courier New" w:hAnsi="Courier New" w:cs="Courier New"/>
        </w:rPr>
        <w:t>1</w:t>
      </w:r>
      <w:del w:id="59" w:author="BOUCADAIR Mohamed TGI/OLN" w:date="2021-04-16T15:02:00Z">
        <w:r w:rsidRPr="00A9523F" w:rsidDel="00AC1F33">
          <w:rPr>
            <w:rFonts w:ascii="Courier New" w:hAnsi="Courier New" w:cs="Courier New"/>
          </w:rPr>
          <w:delText>--</w:delText>
        </w:r>
      </w:del>
      <w:ins w:id="60" w:author="BOUCADAIR Mohamed TGI/OLN" w:date="2021-04-16T15:02:00Z">
        <w:r w:rsidR="00AC1F33">
          <w:rPr>
            <w:rFonts w:ascii="Courier New" w:hAnsi="Courier New" w:cs="Courier New"/>
          </w:rPr>
          <w:t>—</w:t>
        </w:r>
      </w:ins>
      <w:del w:id="61" w:author="BOUCADAIR Mohamed TGI/OLN" w:date="2021-04-16T15:02:00Z">
        <w:r w:rsidRPr="00A9523F" w:rsidDel="00AC1F33">
          <w:rPr>
            <w:rFonts w:ascii="Courier New" w:hAnsi="Courier New" w:cs="Courier New"/>
          </w:rPr>
          <w:delText>SF3</w:delText>
        </w:r>
      </w:del>
      <w:ins w:id="62" w:author="BOUCADAIR Mohamed TGI/OLN" w:date="2021-04-16T15:02:00Z">
        <w:r w:rsidR="00AC1F33" w:rsidRPr="00A9523F">
          <w:rPr>
            <w:rFonts w:ascii="Courier New" w:hAnsi="Courier New" w:cs="Courier New"/>
          </w:rPr>
          <w:t>SF</w:t>
        </w:r>
        <w:r w:rsidR="00AC1F33">
          <w:rPr>
            <w:rFonts w:ascii="Courier New" w:hAnsi="Courier New" w:cs="Courier New"/>
          </w:rPr>
          <w:t>I2</w:t>
        </w:r>
        <w:r w:rsidR="00AC1F33">
          <w:rPr>
            <w:rFonts w:ascii="Courier New" w:hAnsi="Courier New" w:cs="Courier New"/>
          </w:rPr>
          <w:t>1</w:t>
        </w:r>
      </w:ins>
      <w:r w:rsidRPr="00A9523F">
        <w:rPr>
          <w:rFonts w:ascii="Courier New" w:hAnsi="Courier New" w:cs="Courier New"/>
        </w:rPr>
        <w:t>--</w:t>
      </w:r>
      <w:del w:id="63" w:author="BOUCADAIR Mohamed TGI/OLN" w:date="2021-04-16T15:02:00Z">
        <w:r w:rsidRPr="00A9523F" w:rsidDel="00AC1F33">
          <w:rPr>
            <w:rFonts w:ascii="Courier New" w:hAnsi="Courier New" w:cs="Courier New"/>
          </w:rPr>
          <w:delText>SF5</w:delText>
        </w:r>
      </w:del>
      <w:ins w:id="64" w:author="BOUCADAIR Mohamed TGI/OLN" w:date="2021-04-16T15:02:00Z">
        <w:r w:rsidR="00AC1F33" w:rsidRPr="00A9523F">
          <w:rPr>
            <w:rFonts w:ascii="Courier New" w:hAnsi="Courier New" w:cs="Courier New"/>
          </w:rPr>
          <w:t>SF</w:t>
        </w:r>
        <w:r w:rsidR="00AC1F33">
          <w:rPr>
            <w:rFonts w:ascii="Courier New" w:hAnsi="Courier New" w:cs="Courier New"/>
          </w:rPr>
          <w:t>I13</w:t>
        </w:r>
      </w:ins>
      <w:r w:rsidRPr="00A9523F">
        <w:rPr>
          <w:rFonts w:ascii="Courier New" w:hAnsi="Courier New" w:cs="Courier New"/>
        </w:rPr>
        <w:t>)</w:t>
      </w:r>
    </w:p>
    <w:p w14:paraId="2BA14C7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and</w:t>
      </w:r>
      <w:proofErr w:type="gramEnd"/>
      <w:r w:rsidRPr="00A9523F">
        <w:rPr>
          <w:rFonts w:ascii="Courier New" w:hAnsi="Courier New" w:cs="Courier New"/>
        </w:rPr>
        <w:t xml:space="preserve"> RSP2(SF</w:t>
      </w:r>
      <w:ins w:id="65" w:author="BOUCADAIR Mohamed TGI/OLN" w:date="2021-04-16T15:02:00Z">
        <w:r w:rsidR="00AC1F33">
          <w:rPr>
            <w:rFonts w:ascii="Courier New" w:hAnsi="Courier New" w:cs="Courier New"/>
          </w:rPr>
          <w:t>I1</w:t>
        </w:r>
      </w:ins>
      <w:r w:rsidRPr="00A9523F">
        <w:rPr>
          <w:rFonts w:ascii="Courier New" w:hAnsi="Courier New" w:cs="Courier New"/>
        </w:rPr>
        <w:t>2</w:t>
      </w:r>
      <w:del w:id="66" w:author="BOUCADAIR Mohamed TGI/OLN" w:date="2021-04-16T15:03:00Z">
        <w:r w:rsidRPr="00A9523F" w:rsidDel="00AC1F33">
          <w:rPr>
            <w:rFonts w:ascii="Courier New" w:hAnsi="Courier New" w:cs="Courier New"/>
          </w:rPr>
          <w:delText>--</w:delText>
        </w:r>
      </w:del>
      <w:ins w:id="67" w:author="BOUCADAIR Mohamed TGI/OLN" w:date="2021-04-16T15:03:00Z">
        <w:r w:rsidR="00AC1F33">
          <w:rPr>
            <w:rFonts w:ascii="Courier New" w:hAnsi="Courier New" w:cs="Courier New"/>
          </w:rPr>
          <w:t>—</w:t>
        </w:r>
      </w:ins>
      <w:r w:rsidRPr="00A9523F">
        <w:rPr>
          <w:rFonts w:ascii="Courier New" w:hAnsi="Courier New" w:cs="Courier New"/>
        </w:rPr>
        <w:t>SF</w:t>
      </w:r>
      <w:ins w:id="68" w:author="BOUCADAIR Mohamed TGI/OLN" w:date="2021-04-16T15:03:00Z">
        <w:r w:rsidR="00AC1F33">
          <w:rPr>
            <w:rFonts w:ascii="Courier New" w:hAnsi="Courier New" w:cs="Courier New"/>
          </w:rPr>
          <w:t>I22</w:t>
        </w:r>
      </w:ins>
      <w:del w:id="69" w:author="BOUCADAIR Mohamed TGI/OLN" w:date="2021-04-16T15:03:00Z">
        <w:r w:rsidRPr="00A9523F" w:rsidDel="00AC1F33">
          <w:rPr>
            <w:rFonts w:ascii="Courier New" w:hAnsi="Courier New" w:cs="Courier New"/>
          </w:rPr>
          <w:delText>4</w:delText>
        </w:r>
      </w:del>
      <w:r w:rsidRPr="00A9523F">
        <w:rPr>
          <w:rFonts w:ascii="Courier New" w:hAnsi="Courier New" w:cs="Courier New"/>
        </w:rPr>
        <w:t>--</w:t>
      </w:r>
      <w:del w:id="70" w:author="BOUCADAIR Mohamed TGI/OLN" w:date="2021-04-16T15:03:00Z">
        <w:r w:rsidRPr="00A9523F" w:rsidDel="00AC1F33">
          <w:rPr>
            <w:rFonts w:ascii="Courier New" w:hAnsi="Courier New" w:cs="Courier New"/>
          </w:rPr>
          <w:delText>SF6</w:delText>
        </w:r>
      </w:del>
      <w:ins w:id="71" w:author="BOUCADAIR Mohamed TGI/OLN" w:date="2021-04-16T15:03:00Z">
        <w:r w:rsidR="00AC1F33" w:rsidRPr="00A9523F">
          <w:rPr>
            <w:rFonts w:ascii="Courier New" w:hAnsi="Courier New" w:cs="Courier New"/>
          </w:rPr>
          <w:t>SF</w:t>
        </w:r>
        <w:r w:rsidR="00AC1F33">
          <w:rPr>
            <w:rFonts w:ascii="Courier New" w:hAnsi="Courier New" w:cs="Courier New"/>
          </w:rPr>
          <w:t>I32</w:t>
        </w:r>
      </w:ins>
      <w:r w:rsidRPr="00A9523F">
        <w:rPr>
          <w:rFonts w:ascii="Courier New" w:hAnsi="Courier New" w:cs="Courier New"/>
        </w:rPr>
        <w:t>).  Available RSPs can be discovered using the</w:t>
      </w:r>
    </w:p>
    <w:p w14:paraId="65FFB94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trace</w:t>
      </w:r>
      <w:proofErr w:type="gramEnd"/>
      <w:r w:rsidRPr="00A9523F">
        <w:rPr>
          <w:rFonts w:ascii="Courier New" w:hAnsi="Courier New" w:cs="Courier New"/>
        </w:rPr>
        <w:t xml:space="preserve"> function discussed in Section 4.3 [RFC8924].</w:t>
      </w:r>
    </w:p>
    <w:p w14:paraId="1E7424F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8BB3D2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commentRangeStart w:id="72"/>
      <w:r w:rsidRPr="00A9523F">
        <w:rPr>
          <w:rFonts w:ascii="Courier New" w:hAnsi="Courier New" w:cs="Courier New"/>
        </w:rPr>
        <w:t>REQ#7: SFC OAM MUST have the ability to discover and exercise all</w:t>
      </w:r>
    </w:p>
    <w:p w14:paraId="72269D3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available</w:t>
      </w:r>
      <w:proofErr w:type="gramEnd"/>
      <w:r w:rsidRPr="00A9523F">
        <w:rPr>
          <w:rFonts w:ascii="Courier New" w:hAnsi="Courier New" w:cs="Courier New"/>
        </w:rPr>
        <w:t xml:space="preserve"> RSPs in th</w:t>
      </w:r>
      <w:r w:rsidRPr="00A9523F">
        <w:rPr>
          <w:rFonts w:ascii="Courier New" w:hAnsi="Courier New" w:cs="Courier New"/>
        </w:rPr>
        <w:t>e network.</w:t>
      </w:r>
      <w:commentRangeEnd w:id="72"/>
      <w:r w:rsidR="00AC1F33">
        <w:rPr>
          <w:rStyle w:val="Marquedecommentaire"/>
          <w:rFonts w:asciiTheme="minorHAnsi" w:hAnsiTheme="minorHAnsi"/>
        </w:rPr>
        <w:commentReference w:id="72"/>
      </w:r>
    </w:p>
    <w:p w14:paraId="4E6A5E2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1AC203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The SFC OAM layer model described in [RFC8924] offers an </w:t>
      </w:r>
      <w:del w:id="73" w:author="BOUCADAIR Mohamed TGI/OLN" w:date="2021-04-16T15:01:00Z">
        <w:r w:rsidRPr="00A9523F" w:rsidDel="00AC1F33">
          <w:rPr>
            <w:rFonts w:ascii="Courier New" w:hAnsi="Courier New" w:cs="Courier New"/>
          </w:rPr>
          <w:delText>efficient</w:delText>
        </w:r>
      </w:del>
    </w:p>
    <w:p w14:paraId="235BDFF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approach</w:t>
      </w:r>
      <w:proofErr w:type="gramEnd"/>
      <w:r w:rsidRPr="00A9523F">
        <w:rPr>
          <w:rFonts w:ascii="Courier New" w:hAnsi="Courier New" w:cs="Courier New"/>
        </w:rPr>
        <w:t xml:space="preserve"> for a defect localization within a service function chain.</w:t>
      </w:r>
    </w:p>
    <w:p w14:paraId="16AB598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As the first step, the SFP's continuity for SFFs that are part of the</w:t>
      </w:r>
    </w:p>
    <w:p w14:paraId="46973BC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same</w:t>
      </w:r>
      <w:proofErr w:type="gramEnd"/>
      <w:r w:rsidRPr="00A9523F">
        <w:rPr>
          <w:rFonts w:ascii="Courier New" w:hAnsi="Courier New" w:cs="Courier New"/>
        </w:rPr>
        <w:t xml:space="preserve"> SFP could be verified.</w:t>
      </w:r>
      <w:r w:rsidRPr="00A9523F">
        <w:rPr>
          <w:rFonts w:ascii="Courier New" w:hAnsi="Courier New" w:cs="Courier New"/>
        </w:rPr>
        <w:t xml:space="preserve">  After the reachability of SFFs has</w:t>
      </w:r>
    </w:p>
    <w:p w14:paraId="32DC4A8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already</w:t>
      </w:r>
      <w:proofErr w:type="gramEnd"/>
      <w:r w:rsidRPr="00A9523F">
        <w:rPr>
          <w:rFonts w:ascii="Courier New" w:hAnsi="Courier New" w:cs="Courier New"/>
        </w:rPr>
        <w:t xml:space="preserve"> been verified, SFFs that serve an SF may be used as a test</w:t>
      </w:r>
    </w:p>
    <w:p w14:paraId="4824211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packet</w:t>
      </w:r>
      <w:proofErr w:type="gramEnd"/>
      <w:r w:rsidRPr="00A9523F">
        <w:rPr>
          <w:rFonts w:ascii="Courier New" w:hAnsi="Courier New" w:cs="Courier New"/>
        </w:rPr>
        <w:t xml:space="preserve"> source.  In such a case, SFF can act as a proxy for another</w:t>
      </w:r>
    </w:p>
    <w:p w14:paraId="2D1564F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element</w:t>
      </w:r>
      <w:proofErr w:type="gramEnd"/>
      <w:r w:rsidRPr="00A9523F">
        <w:rPr>
          <w:rFonts w:ascii="Courier New" w:hAnsi="Courier New" w:cs="Courier New"/>
        </w:rPr>
        <w:t xml:space="preserve"> within the service function chain.</w:t>
      </w:r>
    </w:p>
    <w:p w14:paraId="28CF1EC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CDC002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REQ#8: SFC OAM MUST be abl</w:t>
      </w:r>
      <w:r w:rsidRPr="00A9523F">
        <w:rPr>
          <w:rFonts w:ascii="Courier New" w:hAnsi="Courier New" w:cs="Courier New"/>
        </w:rPr>
        <w:t>e to trigger on-demand FM with responses</w:t>
      </w:r>
    </w:p>
    <w:p w14:paraId="0EFF6FF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being</w:t>
      </w:r>
      <w:proofErr w:type="gramEnd"/>
      <w:r w:rsidRPr="00A9523F">
        <w:rPr>
          <w:rFonts w:ascii="Courier New" w:hAnsi="Courier New" w:cs="Courier New"/>
        </w:rPr>
        <w:t xml:space="preserve"> directed towards the initiator of such proxy request.</w:t>
      </w:r>
    </w:p>
    <w:p w14:paraId="7876A08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9FA5B4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4.  Active OAM Identification in </w:t>
      </w:r>
      <w:ins w:id="74" w:author="BOUCADAIR Mohamed TGI/OLN" w:date="2021-04-16T15:04:00Z">
        <w:r w:rsidR="00AC1F33">
          <w:rPr>
            <w:rFonts w:ascii="Courier New" w:hAnsi="Courier New" w:cs="Courier New"/>
          </w:rPr>
          <w:t xml:space="preserve">the </w:t>
        </w:r>
      </w:ins>
      <w:del w:id="75" w:author="BOUCADAIR Mohamed TGI/OLN" w:date="2021-04-16T15:04:00Z">
        <w:r w:rsidRPr="00A9523F" w:rsidDel="00AC1F33">
          <w:rPr>
            <w:rFonts w:ascii="Courier New" w:hAnsi="Courier New" w:cs="Courier New"/>
          </w:rPr>
          <w:delText xml:space="preserve">SFC </w:delText>
        </w:r>
      </w:del>
      <w:r w:rsidRPr="00A9523F">
        <w:rPr>
          <w:rFonts w:ascii="Courier New" w:hAnsi="Courier New" w:cs="Courier New"/>
        </w:rPr>
        <w:t>NSH</w:t>
      </w:r>
    </w:p>
    <w:p w14:paraId="148C77A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BD718C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The O bit in the NSH </w:t>
      </w:r>
      <w:del w:id="76" w:author="BOUCADAIR Mohamed TGI/OLN" w:date="2021-04-16T15:04:00Z">
        <w:r w:rsidRPr="00A9523F" w:rsidDel="00AC1F33">
          <w:rPr>
            <w:rFonts w:ascii="Courier New" w:hAnsi="Courier New" w:cs="Courier New"/>
          </w:rPr>
          <w:delText xml:space="preserve">header </w:delText>
        </w:r>
      </w:del>
      <w:r w:rsidRPr="00A9523F">
        <w:rPr>
          <w:rFonts w:ascii="Courier New" w:hAnsi="Courier New" w:cs="Courier New"/>
        </w:rPr>
        <w:t>is defined in [RFC8300] as follows:</w:t>
      </w:r>
    </w:p>
    <w:p w14:paraId="35DFA08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F1F3C0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O bit: Setting this bit indicate</w:t>
      </w:r>
      <w:r w:rsidRPr="00A9523F">
        <w:rPr>
          <w:rFonts w:ascii="Courier New" w:hAnsi="Courier New" w:cs="Courier New"/>
        </w:rPr>
        <w:t>s an OAM packet.</w:t>
      </w:r>
    </w:p>
    <w:p w14:paraId="4C4ECD9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6319C5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This document updates that definition as follows:</w:t>
      </w:r>
    </w:p>
    <w:p w14:paraId="38471C2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B0F011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O bit: Setting this bit indicates an OAM command and/or data in</w:t>
      </w:r>
    </w:p>
    <w:p w14:paraId="29AAC1A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the</w:t>
      </w:r>
      <w:proofErr w:type="gramEnd"/>
      <w:r w:rsidRPr="00A9523F">
        <w:rPr>
          <w:rFonts w:ascii="Courier New" w:hAnsi="Courier New" w:cs="Courier New"/>
        </w:rPr>
        <w:t xml:space="preserve"> NSH Context Header or packet payload.</w:t>
      </w:r>
    </w:p>
    <w:p w14:paraId="16D3F0C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BC88BE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7AB408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FD77CA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8D68F1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A3CB04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542CFA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F26422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9C4498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A468455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t xml:space="preserve">Mirsky, et al.           Expires 1 </w:t>
      </w:r>
      <w:proofErr w:type="spellStart"/>
      <w:r w:rsidRPr="00DA607D">
        <w:rPr>
          <w:rFonts w:ascii="Courier New" w:hAnsi="Courier New" w:cs="Courier New"/>
          <w:lang w:val="fr-FR"/>
        </w:rPr>
        <w:t>October</w:t>
      </w:r>
      <w:proofErr w:type="spellEnd"/>
      <w:r w:rsidRPr="00DA607D">
        <w:rPr>
          <w:rFonts w:ascii="Courier New" w:hAnsi="Courier New" w:cs="Courier New"/>
          <w:lang w:val="fr-FR"/>
        </w:rPr>
        <w:t xml:space="preserve"> 2021          </w:t>
      </w:r>
      <w:r w:rsidRPr="00DA607D">
        <w:rPr>
          <w:rFonts w:ascii="Courier New" w:hAnsi="Courier New" w:cs="Courier New"/>
          <w:lang w:val="fr-FR"/>
        </w:rPr>
        <w:t xml:space="preserve">       [Page 6]</w:t>
      </w:r>
    </w:p>
    <w:p w14:paraId="5E4F901C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br w:type="page"/>
      </w:r>
    </w:p>
    <w:p w14:paraId="2D587D3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lastRenderedPageBreak/>
        <w:t>Internet-Draft             Active OAM for SFC                 March 2021</w:t>
      </w:r>
    </w:p>
    <w:p w14:paraId="36C8177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5393FC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051297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Active SFC OAM is defined as a combination of OAM commands and/or</w:t>
      </w:r>
    </w:p>
    <w:p w14:paraId="74B1529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data</w:t>
      </w:r>
      <w:proofErr w:type="gramEnd"/>
      <w:r w:rsidRPr="00A9523F">
        <w:rPr>
          <w:rFonts w:ascii="Courier New" w:hAnsi="Courier New" w:cs="Courier New"/>
        </w:rPr>
        <w:t xml:space="preserve"> included in a message that immediately follows the NSH.  To</w:t>
      </w:r>
    </w:p>
    <w:p w14:paraId="51BB1F7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identify</w:t>
      </w:r>
      <w:proofErr w:type="gramEnd"/>
      <w:r w:rsidRPr="00A9523F">
        <w:rPr>
          <w:rFonts w:ascii="Courier New" w:hAnsi="Courier New" w:cs="Courier New"/>
        </w:rPr>
        <w:t xml:space="preserve"> the active OAM</w:t>
      </w:r>
      <w:r w:rsidRPr="00A9523F">
        <w:rPr>
          <w:rFonts w:ascii="Courier New" w:hAnsi="Courier New" w:cs="Courier New"/>
        </w:rPr>
        <w:t xml:space="preserve"> message, the Next Protocol field's value MUST</w:t>
      </w:r>
    </w:p>
    <w:p w14:paraId="12B3B8C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be</w:t>
      </w:r>
      <w:proofErr w:type="gramEnd"/>
      <w:r w:rsidRPr="00A9523F">
        <w:rPr>
          <w:rFonts w:ascii="Courier New" w:hAnsi="Courier New" w:cs="Courier New"/>
        </w:rPr>
        <w:t xml:space="preserve"> set to Active SFC OAM (TBA1) (Section 8.1).  The rules for</w:t>
      </w:r>
    </w:p>
    <w:p w14:paraId="13C4973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interpreting</w:t>
      </w:r>
      <w:proofErr w:type="gramEnd"/>
      <w:r w:rsidRPr="00A9523F">
        <w:rPr>
          <w:rFonts w:ascii="Courier New" w:hAnsi="Courier New" w:cs="Courier New"/>
        </w:rPr>
        <w:t xml:space="preserve"> the values of</w:t>
      </w:r>
      <w:ins w:id="77" w:author="BOUCADAIR Mohamed TGI/OLN" w:date="2021-04-16T15:05:00Z">
        <w:r w:rsidR="00AC1F33">
          <w:rPr>
            <w:rFonts w:ascii="Courier New" w:hAnsi="Courier New" w:cs="Courier New"/>
          </w:rPr>
          <w:t xml:space="preserve"> the</w:t>
        </w:r>
      </w:ins>
      <w:r w:rsidRPr="00A9523F">
        <w:rPr>
          <w:rFonts w:ascii="Courier New" w:hAnsi="Courier New" w:cs="Courier New"/>
        </w:rPr>
        <w:t xml:space="preserve"> O bit and the Next Protocol field are as</w:t>
      </w:r>
    </w:p>
    <w:p w14:paraId="77EADD0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follows</w:t>
      </w:r>
      <w:proofErr w:type="gramEnd"/>
      <w:r w:rsidRPr="00A9523F">
        <w:rPr>
          <w:rFonts w:ascii="Courier New" w:hAnsi="Courier New" w:cs="Courier New"/>
        </w:rPr>
        <w:t>:</w:t>
      </w:r>
    </w:p>
    <w:p w14:paraId="082EDFB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94843F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*  O</w:t>
      </w:r>
      <w:proofErr w:type="gramEnd"/>
      <w:r w:rsidRPr="00A9523F">
        <w:rPr>
          <w:rFonts w:ascii="Courier New" w:hAnsi="Courier New" w:cs="Courier New"/>
        </w:rPr>
        <w:t xml:space="preserve"> bit set and the Next Protocol value is not one of id</w:t>
      </w:r>
      <w:r w:rsidRPr="00A9523F">
        <w:rPr>
          <w:rFonts w:ascii="Courier New" w:hAnsi="Courier New" w:cs="Courier New"/>
        </w:rPr>
        <w:t>entifying</w:t>
      </w:r>
    </w:p>
    <w:p w14:paraId="3464638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active</w:t>
      </w:r>
      <w:proofErr w:type="gramEnd"/>
      <w:r w:rsidRPr="00A9523F">
        <w:rPr>
          <w:rFonts w:ascii="Courier New" w:hAnsi="Courier New" w:cs="Courier New"/>
        </w:rPr>
        <w:t xml:space="preserve"> or hybrid OAM protocol (per [RFC7799] definitions), e.g.,</w:t>
      </w:r>
    </w:p>
    <w:p w14:paraId="0A4BE5A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defined</w:t>
      </w:r>
      <w:proofErr w:type="gramEnd"/>
      <w:r w:rsidRPr="00A9523F">
        <w:rPr>
          <w:rFonts w:ascii="Courier New" w:hAnsi="Courier New" w:cs="Courier New"/>
        </w:rPr>
        <w:t xml:space="preserve"> in this specification Active SFC OAM:</w:t>
      </w:r>
    </w:p>
    <w:p w14:paraId="1CB4F6F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572C196" w14:textId="77777777" w:rsidR="00000000" w:rsidRPr="00AC1F33" w:rsidRDefault="00B429B7" w:rsidP="00A9523F">
      <w:pPr>
        <w:pStyle w:val="Textebrut"/>
        <w:rPr>
          <w:rFonts w:ascii="Courier New" w:hAnsi="Courier New" w:cs="Courier New"/>
          <w:highlight w:val="yellow"/>
          <w:rPrChange w:id="78" w:author="BOUCADAIR Mohamed TGI/OLN" w:date="2021-04-16T15:07:00Z">
            <w:rPr>
              <w:rFonts w:ascii="Courier New" w:hAnsi="Courier New" w:cs="Courier New"/>
            </w:rPr>
          </w:rPrChange>
        </w:rPr>
      </w:pPr>
      <w:r w:rsidRPr="00A9523F">
        <w:rPr>
          <w:rFonts w:ascii="Courier New" w:hAnsi="Courier New" w:cs="Courier New"/>
        </w:rPr>
        <w:t xml:space="preserve">         - </w:t>
      </w:r>
      <w:proofErr w:type="gramStart"/>
      <w:r w:rsidRPr="00AC1F33">
        <w:rPr>
          <w:rFonts w:ascii="Courier New" w:hAnsi="Courier New" w:cs="Courier New"/>
          <w:highlight w:val="yellow"/>
          <w:rPrChange w:id="79" w:author="BOUCADAIR Mohamed TGI/OLN" w:date="2021-04-16T15:07:00Z">
            <w:rPr>
              <w:rFonts w:ascii="Courier New" w:hAnsi="Courier New" w:cs="Courier New"/>
            </w:rPr>
          </w:rPrChange>
        </w:rPr>
        <w:t>a</w:t>
      </w:r>
      <w:proofErr w:type="gramEnd"/>
      <w:r w:rsidRPr="00AC1F33">
        <w:rPr>
          <w:rFonts w:ascii="Courier New" w:hAnsi="Courier New" w:cs="Courier New"/>
          <w:highlight w:val="yellow"/>
          <w:rPrChange w:id="80" w:author="BOUCADAIR Mohamed TGI/OLN" w:date="2021-04-16T15:07:00Z">
            <w:rPr>
              <w:rFonts w:ascii="Courier New" w:hAnsi="Courier New" w:cs="Courier New"/>
            </w:rPr>
          </w:rPrChange>
        </w:rPr>
        <w:t xml:space="preserve"> Fixed-Length Context Header or Variable-Length Context</w:t>
      </w:r>
    </w:p>
    <w:p w14:paraId="7E79744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C1F33">
        <w:rPr>
          <w:rFonts w:ascii="Courier New" w:hAnsi="Courier New" w:cs="Courier New"/>
          <w:highlight w:val="yellow"/>
          <w:rPrChange w:id="81" w:author="BOUCADAIR Mohamed TGI/OLN" w:date="2021-04-16T15:07:00Z">
            <w:rPr>
              <w:rFonts w:ascii="Courier New" w:hAnsi="Courier New" w:cs="Courier New"/>
            </w:rPr>
          </w:rPrChange>
        </w:rPr>
        <w:t xml:space="preserve">         Header(s)</w:t>
      </w:r>
      <w:r w:rsidRPr="00A9523F">
        <w:rPr>
          <w:rFonts w:ascii="Courier New" w:hAnsi="Courier New" w:cs="Courier New"/>
        </w:rPr>
        <w:t xml:space="preserve"> contain an OAM command or data.</w:t>
      </w:r>
    </w:p>
    <w:p w14:paraId="146DB68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FFF6B6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</w:t>
      </w:r>
      <w:r w:rsidRPr="00A9523F">
        <w:rPr>
          <w:rFonts w:ascii="Courier New" w:hAnsi="Courier New" w:cs="Courier New"/>
        </w:rPr>
        <w:t xml:space="preserve">       - </w:t>
      </w:r>
      <w:proofErr w:type="gramStart"/>
      <w:r w:rsidRPr="00A9523F">
        <w:rPr>
          <w:rFonts w:ascii="Courier New" w:hAnsi="Courier New" w:cs="Courier New"/>
        </w:rPr>
        <w:t>the</w:t>
      </w:r>
      <w:proofErr w:type="gramEnd"/>
      <w:r w:rsidRPr="00A9523F">
        <w:rPr>
          <w:rFonts w:ascii="Courier New" w:hAnsi="Courier New" w:cs="Courier New"/>
        </w:rPr>
        <w:t xml:space="preserve"> type of payload is determined by the Next Protocol field.</w:t>
      </w:r>
    </w:p>
    <w:p w14:paraId="14C8F20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BFA415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*  O</w:t>
      </w:r>
      <w:proofErr w:type="gramEnd"/>
      <w:r w:rsidRPr="00A9523F">
        <w:rPr>
          <w:rFonts w:ascii="Courier New" w:hAnsi="Courier New" w:cs="Courier New"/>
        </w:rPr>
        <w:t xml:space="preserve"> bit set and the Next Protocol value is one of identifying active</w:t>
      </w:r>
    </w:p>
    <w:p w14:paraId="4AAACE4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or</w:t>
      </w:r>
      <w:proofErr w:type="gramEnd"/>
      <w:r w:rsidRPr="00A9523F">
        <w:rPr>
          <w:rFonts w:ascii="Courier New" w:hAnsi="Courier New" w:cs="Courier New"/>
        </w:rPr>
        <w:t xml:space="preserve"> hybrid OAM protocol:</w:t>
      </w:r>
    </w:p>
    <w:p w14:paraId="15B7471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32F0F0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- </w:t>
      </w:r>
      <w:proofErr w:type="gramStart"/>
      <w:r w:rsidRPr="00A9523F">
        <w:rPr>
          <w:rFonts w:ascii="Courier New" w:hAnsi="Courier New" w:cs="Courier New"/>
        </w:rPr>
        <w:t>the</w:t>
      </w:r>
      <w:proofErr w:type="gramEnd"/>
      <w:r w:rsidRPr="00A9523F">
        <w:rPr>
          <w:rFonts w:ascii="Courier New" w:hAnsi="Courier New" w:cs="Courier New"/>
        </w:rPr>
        <w:t xml:space="preserve"> payload that immediately follows </w:t>
      </w:r>
      <w:del w:id="82" w:author="BOUCADAIR Mohamed TGI/OLN" w:date="2021-04-16T15:07:00Z">
        <w:r w:rsidRPr="00A9523F" w:rsidDel="00E930D6">
          <w:rPr>
            <w:rFonts w:ascii="Courier New" w:hAnsi="Courier New" w:cs="Courier New"/>
          </w:rPr>
          <w:delText xml:space="preserve">SFC </w:delText>
        </w:r>
      </w:del>
      <w:ins w:id="83" w:author="BOUCADAIR Mohamed TGI/OLN" w:date="2021-04-16T15:07:00Z">
        <w:r w:rsidR="00E930D6">
          <w:rPr>
            <w:rFonts w:ascii="Courier New" w:hAnsi="Courier New" w:cs="Courier New"/>
          </w:rPr>
          <w:t xml:space="preserve">the </w:t>
        </w:r>
      </w:ins>
      <w:r w:rsidRPr="00A9523F">
        <w:rPr>
          <w:rFonts w:ascii="Courier New" w:hAnsi="Courier New" w:cs="Courier New"/>
        </w:rPr>
        <w:t>NSH MUST contain an</w:t>
      </w:r>
    </w:p>
    <w:p w14:paraId="2F6058E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</w:t>
      </w:r>
      <w:r w:rsidRPr="00A9523F">
        <w:rPr>
          <w:rFonts w:ascii="Courier New" w:hAnsi="Courier New" w:cs="Courier New"/>
        </w:rPr>
        <w:t xml:space="preserve"> OAM command or data.</w:t>
      </w:r>
    </w:p>
    <w:p w14:paraId="1E40970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EEF997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*  O</w:t>
      </w:r>
      <w:proofErr w:type="gramEnd"/>
      <w:r w:rsidRPr="00A9523F">
        <w:rPr>
          <w:rFonts w:ascii="Courier New" w:hAnsi="Courier New" w:cs="Courier New"/>
        </w:rPr>
        <w:t xml:space="preserve"> bit is clear:</w:t>
      </w:r>
    </w:p>
    <w:p w14:paraId="38DFA94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76EA97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- </w:t>
      </w:r>
      <w:proofErr w:type="gramStart"/>
      <w:r w:rsidRPr="00A9523F">
        <w:rPr>
          <w:rFonts w:ascii="Courier New" w:hAnsi="Courier New" w:cs="Courier New"/>
        </w:rPr>
        <w:t>no</w:t>
      </w:r>
      <w:proofErr w:type="gramEnd"/>
      <w:r w:rsidRPr="00A9523F">
        <w:rPr>
          <w:rFonts w:ascii="Courier New" w:hAnsi="Courier New" w:cs="Courier New"/>
        </w:rPr>
        <w:t xml:space="preserve"> OAM in a Fixed-Length Context Header or Variable-Length</w:t>
      </w:r>
    </w:p>
    <w:p w14:paraId="6B691B4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Context Header(s).</w:t>
      </w:r>
    </w:p>
    <w:p w14:paraId="3A48E1E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90EB2F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- </w:t>
      </w:r>
      <w:proofErr w:type="gramStart"/>
      <w:r w:rsidRPr="00A9523F">
        <w:rPr>
          <w:rFonts w:ascii="Courier New" w:hAnsi="Courier New" w:cs="Courier New"/>
        </w:rPr>
        <w:t>the</w:t>
      </w:r>
      <w:proofErr w:type="gramEnd"/>
      <w:r w:rsidRPr="00A9523F">
        <w:rPr>
          <w:rFonts w:ascii="Courier New" w:hAnsi="Courier New" w:cs="Courier New"/>
        </w:rPr>
        <w:t xml:space="preserve"> payload determined by the Next Protocol field's value</w:t>
      </w:r>
    </w:p>
    <w:p w14:paraId="63F5282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MUST be present.</w:t>
      </w:r>
    </w:p>
    <w:p w14:paraId="4F11C89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848343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*  O</w:t>
      </w:r>
      <w:proofErr w:type="gramEnd"/>
      <w:r w:rsidRPr="00A9523F">
        <w:rPr>
          <w:rFonts w:ascii="Courier New" w:hAnsi="Courier New" w:cs="Courier New"/>
        </w:rPr>
        <w:t xml:space="preserve"> bit is </w:t>
      </w:r>
      <w:r w:rsidRPr="00A9523F">
        <w:rPr>
          <w:rFonts w:ascii="Courier New" w:hAnsi="Courier New" w:cs="Courier New"/>
        </w:rPr>
        <w:t>clear and the Next Protocol field's value identifies</w:t>
      </w:r>
    </w:p>
    <w:p w14:paraId="050753F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active</w:t>
      </w:r>
      <w:proofErr w:type="gramEnd"/>
      <w:r w:rsidRPr="00A9523F">
        <w:rPr>
          <w:rFonts w:ascii="Courier New" w:hAnsi="Courier New" w:cs="Courier New"/>
        </w:rPr>
        <w:t xml:space="preserve"> or hybrid OAM protocol MUST be identified and reported as</w:t>
      </w:r>
    </w:p>
    <w:p w14:paraId="052D9AB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the</w:t>
      </w:r>
      <w:proofErr w:type="gramEnd"/>
      <w:r w:rsidRPr="00A9523F">
        <w:rPr>
          <w:rFonts w:ascii="Courier New" w:hAnsi="Courier New" w:cs="Courier New"/>
        </w:rPr>
        <w:t xml:space="preserve"> erroneous combination.  An implementation MAY have control to</w:t>
      </w:r>
    </w:p>
    <w:p w14:paraId="4195A38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enable</w:t>
      </w:r>
      <w:proofErr w:type="gramEnd"/>
      <w:r w:rsidRPr="00A9523F">
        <w:rPr>
          <w:rFonts w:ascii="Courier New" w:hAnsi="Courier New" w:cs="Courier New"/>
        </w:rPr>
        <w:t xml:space="preserve"> processing of the OAM payload.</w:t>
      </w:r>
    </w:p>
    <w:p w14:paraId="24AFDA6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95A38C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commentRangeStart w:id="84"/>
      <w:r w:rsidRPr="00A9523F">
        <w:rPr>
          <w:rFonts w:ascii="Courier New" w:hAnsi="Courier New" w:cs="Courier New"/>
        </w:rPr>
        <w:t xml:space="preserve">   One conclusi</w:t>
      </w:r>
      <w:r w:rsidRPr="00A9523F">
        <w:rPr>
          <w:rFonts w:ascii="Courier New" w:hAnsi="Courier New" w:cs="Courier New"/>
        </w:rPr>
        <w:t xml:space="preserve">on from the above-listed rules of processing </w:t>
      </w:r>
      <w:ins w:id="85" w:author="BOUCADAIR Mohamed TGI/OLN" w:date="2021-04-16T15:07:00Z">
        <w:r w:rsidR="00E930D6">
          <w:rPr>
            <w:rFonts w:ascii="Courier New" w:hAnsi="Courier New" w:cs="Courier New"/>
          </w:rPr>
          <w:t xml:space="preserve">the </w:t>
        </w:r>
      </w:ins>
      <w:r w:rsidRPr="00A9523F">
        <w:rPr>
          <w:rFonts w:ascii="Courier New" w:hAnsi="Courier New" w:cs="Courier New"/>
        </w:rPr>
        <w:t>O bit and</w:t>
      </w:r>
    </w:p>
    <w:p w14:paraId="6541B75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the</w:t>
      </w:r>
      <w:proofErr w:type="gramEnd"/>
      <w:r w:rsidRPr="00A9523F">
        <w:rPr>
          <w:rFonts w:ascii="Courier New" w:hAnsi="Courier New" w:cs="Courier New"/>
        </w:rPr>
        <w:t xml:space="preserve"> Next Protocol field's value is to avoid the combination of OAM in</w:t>
      </w:r>
    </w:p>
    <w:p w14:paraId="252428A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an</w:t>
      </w:r>
      <w:proofErr w:type="gramEnd"/>
      <w:r w:rsidRPr="00A9523F">
        <w:rPr>
          <w:rFonts w:ascii="Courier New" w:hAnsi="Courier New" w:cs="Courier New"/>
        </w:rPr>
        <w:t xml:space="preserve"> NSH Context Header (Fixed-Length or Variable-Length) and the</w:t>
      </w:r>
    </w:p>
    <w:p w14:paraId="7739500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payload</w:t>
      </w:r>
      <w:proofErr w:type="gramEnd"/>
      <w:r w:rsidRPr="00A9523F">
        <w:rPr>
          <w:rFonts w:ascii="Courier New" w:hAnsi="Courier New" w:cs="Courier New"/>
        </w:rPr>
        <w:t xml:space="preserve"> immediately following the </w:t>
      </w:r>
      <w:del w:id="86" w:author="BOUCADAIR Mohamed TGI/OLN" w:date="2021-04-16T15:07:00Z">
        <w:r w:rsidRPr="00A9523F" w:rsidDel="00E930D6">
          <w:rPr>
            <w:rFonts w:ascii="Courier New" w:hAnsi="Courier New" w:cs="Courier New"/>
          </w:rPr>
          <w:delText xml:space="preserve">SFC </w:delText>
        </w:r>
      </w:del>
      <w:r w:rsidRPr="00A9523F">
        <w:rPr>
          <w:rFonts w:ascii="Courier New" w:hAnsi="Courier New" w:cs="Courier New"/>
        </w:rPr>
        <w:t>NSH because there is</w:t>
      </w:r>
      <w:r w:rsidRPr="00A9523F">
        <w:rPr>
          <w:rFonts w:ascii="Courier New" w:hAnsi="Courier New" w:cs="Courier New"/>
        </w:rPr>
        <w:t xml:space="preserve"> no</w:t>
      </w:r>
    </w:p>
    <w:p w14:paraId="6CC0454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unambiguous</w:t>
      </w:r>
      <w:proofErr w:type="gramEnd"/>
      <w:r w:rsidRPr="00A9523F">
        <w:rPr>
          <w:rFonts w:ascii="Courier New" w:hAnsi="Courier New" w:cs="Courier New"/>
        </w:rPr>
        <w:t xml:space="preserve"> way to identify such combination using the O bit and the</w:t>
      </w:r>
    </w:p>
    <w:p w14:paraId="272EB71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Next Protocol field.</w:t>
      </w:r>
      <w:commentRangeEnd w:id="84"/>
      <w:r w:rsidR="00E930D6">
        <w:rPr>
          <w:rStyle w:val="Marquedecommentaire"/>
          <w:rFonts w:asciiTheme="minorHAnsi" w:hAnsiTheme="minorHAnsi"/>
        </w:rPr>
        <w:commentReference w:id="84"/>
      </w:r>
    </w:p>
    <w:p w14:paraId="4632E8C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A1860E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44A2C2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C8C8A6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6A6F1D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D982C6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1EB615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E01902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D03402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0C19DF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ED5FF9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Mirsky, et al.           Expires 1 October 2021                 [Page 7]</w:t>
      </w:r>
    </w:p>
    <w:p w14:paraId="72BB558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br w:type="page"/>
      </w:r>
    </w:p>
    <w:p w14:paraId="17CC86F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lastRenderedPageBreak/>
        <w:t>Internet-Draft             Active OAM for SFC                 March 202</w:t>
      </w:r>
      <w:r w:rsidRPr="00A9523F">
        <w:rPr>
          <w:rFonts w:ascii="Courier New" w:hAnsi="Courier New" w:cs="Courier New"/>
        </w:rPr>
        <w:t>1</w:t>
      </w:r>
    </w:p>
    <w:p w14:paraId="1C63704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DD6270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BA356D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As demonstrated in Section 4 [RFC8924] and Section 3 of this</w:t>
      </w:r>
    </w:p>
    <w:p w14:paraId="1446304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document</w:t>
      </w:r>
      <w:proofErr w:type="gramEnd"/>
      <w:r w:rsidRPr="00A9523F">
        <w:rPr>
          <w:rFonts w:ascii="Courier New" w:hAnsi="Courier New" w:cs="Courier New"/>
        </w:rPr>
        <w:t>, SFC OAM is required to perform multiple tasks.  Several</w:t>
      </w:r>
    </w:p>
    <w:p w14:paraId="63B7991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active</w:t>
      </w:r>
      <w:proofErr w:type="gramEnd"/>
      <w:r w:rsidRPr="00A9523F">
        <w:rPr>
          <w:rFonts w:ascii="Courier New" w:hAnsi="Courier New" w:cs="Courier New"/>
        </w:rPr>
        <w:t xml:space="preserve"> OAM protocols could be used to address all the requirements.</w:t>
      </w:r>
    </w:p>
    <w:p w14:paraId="157809A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When IP/UDP encapsulation of an SFC OAM contr</w:t>
      </w:r>
      <w:r w:rsidRPr="00A9523F">
        <w:rPr>
          <w:rFonts w:ascii="Courier New" w:hAnsi="Courier New" w:cs="Courier New"/>
        </w:rPr>
        <w:t>ol message is used,</w:t>
      </w:r>
    </w:p>
    <w:p w14:paraId="391620E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protocols</w:t>
      </w:r>
      <w:proofErr w:type="gramEnd"/>
      <w:r w:rsidRPr="00A9523F">
        <w:rPr>
          <w:rFonts w:ascii="Courier New" w:hAnsi="Courier New" w:cs="Courier New"/>
        </w:rPr>
        <w:t xml:space="preserve"> can be </w:t>
      </w:r>
      <w:proofErr w:type="spellStart"/>
      <w:r w:rsidRPr="00A9523F">
        <w:rPr>
          <w:rFonts w:ascii="Courier New" w:hAnsi="Courier New" w:cs="Courier New"/>
        </w:rPr>
        <w:t>demultiplexed</w:t>
      </w:r>
      <w:proofErr w:type="spellEnd"/>
      <w:r w:rsidRPr="00A9523F">
        <w:rPr>
          <w:rFonts w:ascii="Courier New" w:hAnsi="Courier New" w:cs="Courier New"/>
        </w:rPr>
        <w:t xml:space="preserve"> using the Destination UDP port number.</w:t>
      </w:r>
    </w:p>
    <w:p w14:paraId="20F93FB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But extra IP/UDP headers, especially in an IPv6 network, add</w:t>
      </w:r>
    </w:p>
    <w:p w14:paraId="150D5A3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noticeable</w:t>
      </w:r>
      <w:proofErr w:type="gramEnd"/>
      <w:r w:rsidRPr="00A9523F">
        <w:rPr>
          <w:rFonts w:ascii="Courier New" w:hAnsi="Courier New" w:cs="Courier New"/>
        </w:rPr>
        <w:t xml:space="preserve"> overhead.  This document defines Active OAM Header</w:t>
      </w:r>
    </w:p>
    <w:p w14:paraId="3C4AE5E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(Figure 2) to </w:t>
      </w:r>
      <w:proofErr w:type="spellStart"/>
      <w:r w:rsidRPr="00A9523F">
        <w:rPr>
          <w:rFonts w:ascii="Courier New" w:hAnsi="Courier New" w:cs="Courier New"/>
        </w:rPr>
        <w:t>demultiplex</w:t>
      </w:r>
      <w:proofErr w:type="spellEnd"/>
      <w:r w:rsidRPr="00A9523F">
        <w:rPr>
          <w:rFonts w:ascii="Courier New" w:hAnsi="Courier New" w:cs="Courier New"/>
        </w:rPr>
        <w:t xml:space="preserve"> activ</w:t>
      </w:r>
      <w:r w:rsidRPr="00A9523F">
        <w:rPr>
          <w:rFonts w:ascii="Courier New" w:hAnsi="Courier New" w:cs="Courier New"/>
        </w:rPr>
        <w:t>e OAM protocols on an SFC.</w:t>
      </w:r>
    </w:p>
    <w:p w14:paraId="20633E7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A6029C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62EB8B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0                   1                   2                   3</w:t>
      </w:r>
    </w:p>
    <w:p w14:paraId="79720C8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0 1 2 3 4 5 6 7 8 9 0 1 2 3 4 5 6 7 8 9 0 1 2 3 4 5 6 7 8 9 0 1</w:t>
      </w:r>
    </w:p>
    <w:p w14:paraId="2757067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+-+-+-+-+-+-+-+-+-+-+-+-+-+-+-+-+-+-+-+-+-+-+-+-+-+-+-+-+-+-+-+-+</w:t>
      </w:r>
    </w:p>
    <w:p w14:paraId="50A0977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| V | </w:t>
      </w:r>
      <w:proofErr w:type="spellStart"/>
      <w:r w:rsidRPr="00A9523F">
        <w:rPr>
          <w:rFonts w:ascii="Courier New" w:hAnsi="Courier New" w:cs="Courier New"/>
        </w:rPr>
        <w:t>Msg</w:t>
      </w:r>
      <w:proofErr w:type="spellEnd"/>
      <w:r w:rsidRPr="00A9523F">
        <w:rPr>
          <w:rFonts w:ascii="Courier New" w:hAnsi="Courier New" w:cs="Courier New"/>
        </w:rPr>
        <w:t xml:space="preserve"> </w:t>
      </w:r>
      <w:proofErr w:type="gramStart"/>
      <w:r w:rsidRPr="00A9523F">
        <w:rPr>
          <w:rFonts w:ascii="Courier New" w:hAnsi="Courier New" w:cs="Courier New"/>
        </w:rPr>
        <w:t>Type  |</w:t>
      </w:r>
      <w:proofErr w:type="gramEnd"/>
      <w:r w:rsidRPr="00A9523F">
        <w:rPr>
          <w:rFonts w:ascii="Courier New" w:hAnsi="Courier New" w:cs="Courier New"/>
        </w:rPr>
        <w:t xml:space="preserve">    </w:t>
      </w:r>
      <w:r w:rsidRPr="00A9523F">
        <w:rPr>
          <w:rFonts w:ascii="Courier New" w:hAnsi="Courier New" w:cs="Courier New"/>
        </w:rPr>
        <w:t xml:space="preserve"> Flags     |          Length               |</w:t>
      </w:r>
    </w:p>
    <w:p w14:paraId="3BE08B7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+-+-+-+-+-+-+-+-+-+-+-+-+-+-+-+-+-+-+-+-+-+-+-+-+-+-+-+-+-+-+-+-+</w:t>
      </w:r>
    </w:p>
    <w:p w14:paraId="305289F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~              SFC Active OAM Control Packet                    ~</w:t>
      </w:r>
    </w:p>
    <w:p w14:paraId="6984156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+-+-+-+-+-+-+-+-+-+-+-+-+-+-+-+-+-+-+-+-+-+-+-+-+-+-+-+-+-+-+-+-+</w:t>
      </w:r>
    </w:p>
    <w:p w14:paraId="0B37267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DCB15E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r w:rsidRPr="00A9523F">
        <w:rPr>
          <w:rFonts w:ascii="Courier New" w:hAnsi="Courier New" w:cs="Courier New"/>
        </w:rPr>
        <w:t xml:space="preserve">                   Figure 2: SFC Active OAM Header</w:t>
      </w:r>
    </w:p>
    <w:p w14:paraId="5313BF4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79E769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V - two-bit-long field indicates the current version of the SFC</w:t>
      </w:r>
    </w:p>
    <w:p w14:paraId="553755B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active</w:t>
      </w:r>
      <w:proofErr w:type="gramEnd"/>
      <w:r w:rsidRPr="00A9523F">
        <w:rPr>
          <w:rFonts w:ascii="Courier New" w:hAnsi="Courier New" w:cs="Courier New"/>
        </w:rPr>
        <w:t xml:space="preserve"> OAM header.  The current value is 0.</w:t>
      </w:r>
    </w:p>
    <w:p w14:paraId="46E1354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8C6148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spellStart"/>
      <w:r w:rsidRPr="00A9523F">
        <w:rPr>
          <w:rFonts w:ascii="Courier New" w:hAnsi="Courier New" w:cs="Courier New"/>
        </w:rPr>
        <w:t>Msg</w:t>
      </w:r>
      <w:proofErr w:type="spellEnd"/>
      <w:r w:rsidRPr="00A9523F">
        <w:rPr>
          <w:rFonts w:ascii="Courier New" w:hAnsi="Courier New" w:cs="Courier New"/>
        </w:rPr>
        <w:t xml:space="preserve"> Type - six bits long field identifies OAM protocol, e.g., Echo</w:t>
      </w:r>
    </w:p>
    <w:p w14:paraId="720D4A5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Requ</w:t>
      </w:r>
      <w:r w:rsidRPr="00A9523F">
        <w:rPr>
          <w:rFonts w:ascii="Courier New" w:hAnsi="Courier New" w:cs="Courier New"/>
        </w:rPr>
        <w:t>est/Reply or Bidirectional Forwarding Detection.</w:t>
      </w:r>
    </w:p>
    <w:p w14:paraId="02E8DAC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A1D8D3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Flags - eight bits long field carries bit flags that define</w:t>
      </w:r>
    </w:p>
    <w:p w14:paraId="1ABF1BB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optional</w:t>
      </w:r>
      <w:proofErr w:type="gramEnd"/>
      <w:r w:rsidRPr="00A9523F">
        <w:rPr>
          <w:rFonts w:ascii="Courier New" w:hAnsi="Courier New" w:cs="Courier New"/>
        </w:rPr>
        <w:t xml:space="preserve"> capability and thus processing of the SFC active OAM</w:t>
      </w:r>
    </w:p>
    <w:p w14:paraId="30966CA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control</w:t>
      </w:r>
      <w:proofErr w:type="gramEnd"/>
      <w:r w:rsidRPr="00A9523F">
        <w:rPr>
          <w:rFonts w:ascii="Courier New" w:hAnsi="Courier New" w:cs="Courier New"/>
        </w:rPr>
        <w:t xml:space="preserve"> packet, e.g., optional timestamping.</w:t>
      </w:r>
    </w:p>
    <w:p w14:paraId="15D33F9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43ABC5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Length - two o</w:t>
      </w:r>
      <w:r w:rsidRPr="00A9523F">
        <w:rPr>
          <w:rFonts w:ascii="Courier New" w:hAnsi="Courier New" w:cs="Courier New"/>
        </w:rPr>
        <w:t>ctets long field that is the length of the SFC</w:t>
      </w:r>
    </w:p>
    <w:p w14:paraId="3C597DC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active</w:t>
      </w:r>
      <w:proofErr w:type="gramEnd"/>
      <w:r w:rsidRPr="00A9523F">
        <w:rPr>
          <w:rFonts w:ascii="Courier New" w:hAnsi="Courier New" w:cs="Courier New"/>
        </w:rPr>
        <w:t xml:space="preserve"> OAM control packet in octets.</w:t>
      </w:r>
    </w:p>
    <w:p w14:paraId="503AF90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1709B8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5.  Echo Request/Echo Reply for SFC</w:t>
      </w:r>
    </w:p>
    <w:p w14:paraId="580B219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E13B93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Echo Request/Reply is a well-known active OAM mechanism that is</w:t>
      </w:r>
    </w:p>
    <w:p w14:paraId="15B5CD8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extensively</w:t>
      </w:r>
      <w:proofErr w:type="gramEnd"/>
      <w:r w:rsidRPr="00A9523F">
        <w:rPr>
          <w:rFonts w:ascii="Courier New" w:hAnsi="Courier New" w:cs="Courier New"/>
        </w:rPr>
        <w:t xml:space="preserve"> used to verify a path's continuity, detect</w:t>
      </w:r>
    </w:p>
    <w:p w14:paraId="7A9B47C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inconsistencies</w:t>
      </w:r>
      <w:proofErr w:type="gramEnd"/>
      <w:r w:rsidRPr="00A9523F">
        <w:rPr>
          <w:rFonts w:ascii="Courier New" w:hAnsi="Courier New" w:cs="Courier New"/>
        </w:rPr>
        <w:t xml:space="preserve"> between a state in control and the data planes, and</w:t>
      </w:r>
    </w:p>
    <w:p w14:paraId="321D87E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localize</w:t>
      </w:r>
      <w:proofErr w:type="gramEnd"/>
      <w:r w:rsidRPr="00A9523F">
        <w:rPr>
          <w:rFonts w:ascii="Courier New" w:hAnsi="Courier New" w:cs="Courier New"/>
        </w:rPr>
        <w:t xml:space="preserve"> defects in the data plane.  ICMP ([RFC0792] for IPv4 and</w:t>
      </w:r>
    </w:p>
    <w:p w14:paraId="31F4082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[RFC4443] for IPv6 networks respectively) and [RFC8029] are examples</w:t>
      </w:r>
    </w:p>
    <w:p w14:paraId="79E8B7F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of</w:t>
      </w:r>
      <w:proofErr w:type="gramEnd"/>
      <w:r w:rsidRPr="00A9523F">
        <w:rPr>
          <w:rFonts w:ascii="Courier New" w:hAnsi="Courier New" w:cs="Courier New"/>
        </w:rPr>
        <w:t xml:space="preserve"> broadly used active OAM protocols based o</w:t>
      </w:r>
      <w:r w:rsidRPr="00A9523F">
        <w:rPr>
          <w:rFonts w:ascii="Courier New" w:hAnsi="Courier New" w:cs="Courier New"/>
        </w:rPr>
        <w:t>n Echo Request/Reply</w:t>
      </w:r>
    </w:p>
    <w:p w14:paraId="6FE5B69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principle</w:t>
      </w:r>
      <w:proofErr w:type="gramEnd"/>
      <w:r w:rsidRPr="00A9523F">
        <w:rPr>
          <w:rFonts w:ascii="Courier New" w:hAnsi="Courier New" w:cs="Courier New"/>
        </w:rPr>
        <w:t>.  The SFC NSH Echo Request/Reply control message format is</w:t>
      </w:r>
    </w:p>
    <w:p w14:paraId="5A9A026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presented</w:t>
      </w:r>
      <w:proofErr w:type="gramEnd"/>
      <w:r w:rsidRPr="00A9523F">
        <w:rPr>
          <w:rFonts w:ascii="Courier New" w:hAnsi="Courier New" w:cs="Courier New"/>
        </w:rPr>
        <w:t xml:space="preserve"> in Figure 3.</w:t>
      </w:r>
    </w:p>
    <w:p w14:paraId="615A79D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700F9D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B7D3A3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E2F480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6EA9AD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1431EC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7003E5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F65449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B05F1C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Mirsky, et al.           Expires 1 October 2021                 [Page 8]</w:t>
      </w:r>
    </w:p>
    <w:p w14:paraId="2E1A639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br w:type="page"/>
      </w:r>
    </w:p>
    <w:p w14:paraId="456ABC1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lastRenderedPageBreak/>
        <w:t xml:space="preserve">Internet-Draft             Active OAM for SFC         </w:t>
      </w:r>
      <w:r w:rsidRPr="00A9523F">
        <w:rPr>
          <w:rFonts w:ascii="Courier New" w:hAnsi="Courier New" w:cs="Courier New"/>
        </w:rPr>
        <w:t xml:space="preserve">        March 2021</w:t>
      </w:r>
    </w:p>
    <w:p w14:paraId="2ABDC4D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D3494A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538189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0                   1                   2                   3</w:t>
      </w:r>
    </w:p>
    <w:p w14:paraId="0413789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0 1 2 3 4 5 6 7 8 9 0 1 2 3 4 5 6 7 8 9 0 1 2 3 4 5 6 7 8 9 0 1</w:t>
      </w:r>
    </w:p>
    <w:p w14:paraId="7A0569A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+-+-+-+-+-+-+-+-+-+-+-+-+-+-+-+-+-+-+-+-+-+-+-+-+-+-+-+-+-+-+-+-+</w:t>
      </w:r>
    </w:p>
    <w:p w14:paraId="3CB32C1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| V |        </w:t>
      </w:r>
      <w:r w:rsidRPr="00A9523F">
        <w:rPr>
          <w:rFonts w:ascii="Courier New" w:hAnsi="Courier New" w:cs="Courier New"/>
        </w:rPr>
        <w:t>Reserved           |         Global Flags          |</w:t>
      </w:r>
    </w:p>
    <w:p w14:paraId="40AF7B7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+-+-+-+-+-+-+-+-+-+-+-+-+-+-+-+-+-+-+-+-+-+-+-+-+-+-+-+-+-+-+-+-+</w:t>
      </w:r>
    </w:p>
    <w:p w14:paraId="271F9F6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| Message </w:t>
      </w:r>
      <w:proofErr w:type="gramStart"/>
      <w:r w:rsidRPr="00A9523F">
        <w:rPr>
          <w:rFonts w:ascii="Courier New" w:hAnsi="Courier New" w:cs="Courier New"/>
        </w:rPr>
        <w:t>Type  |</w:t>
      </w:r>
      <w:proofErr w:type="gramEnd"/>
      <w:r w:rsidRPr="00A9523F">
        <w:rPr>
          <w:rFonts w:ascii="Courier New" w:hAnsi="Courier New" w:cs="Courier New"/>
        </w:rPr>
        <w:t xml:space="preserve">   Reply mode  |  Return Code  |Return </w:t>
      </w:r>
      <w:proofErr w:type="spellStart"/>
      <w:r w:rsidRPr="00A9523F">
        <w:rPr>
          <w:rFonts w:ascii="Courier New" w:hAnsi="Courier New" w:cs="Courier New"/>
        </w:rPr>
        <w:t>Subcode</w:t>
      </w:r>
      <w:proofErr w:type="spellEnd"/>
      <w:r w:rsidRPr="00A9523F">
        <w:rPr>
          <w:rFonts w:ascii="Courier New" w:hAnsi="Courier New" w:cs="Courier New"/>
        </w:rPr>
        <w:t xml:space="preserve"> |</w:t>
      </w:r>
    </w:p>
    <w:p w14:paraId="0332135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+-+-+-+-+-+-+-+-+-+-+-+-+-+-+-+-+-+-+-+-+-+-+-+-+-</w:t>
      </w:r>
      <w:r w:rsidRPr="00A9523F">
        <w:rPr>
          <w:rFonts w:ascii="Courier New" w:hAnsi="Courier New" w:cs="Courier New"/>
        </w:rPr>
        <w:t>+-+-+-+-+-+-+-+</w:t>
      </w:r>
    </w:p>
    <w:p w14:paraId="331CFF4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|                        Sender's Handle                        |</w:t>
      </w:r>
    </w:p>
    <w:p w14:paraId="7A79CDE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+-+-+-+-+-+-+-+-+-+-+-+-+-+-+-+-+-+-+-+-+-+-+-+-+-+-+-+-+-+-+-+-+</w:t>
      </w:r>
    </w:p>
    <w:p w14:paraId="2DDD5E4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|                         Sequence Number                       |</w:t>
      </w:r>
    </w:p>
    <w:p w14:paraId="2077972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+-+-+-+-+-+-+-</w:t>
      </w:r>
      <w:r w:rsidRPr="00A9523F">
        <w:rPr>
          <w:rFonts w:ascii="Courier New" w:hAnsi="Courier New" w:cs="Courier New"/>
        </w:rPr>
        <w:t>+-+-+-+-+-+-+-+-+-+-+-+-+-+-+-+-+-+-+-+-+-+-+-+-+-+</w:t>
      </w:r>
    </w:p>
    <w:p w14:paraId="26EE6B3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~                              TLVs                             ~</w:t>
      </w:r>
    </w:p>
    <w:p w14:paraId="2393F1B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+-+-+-+-+-+-+-+-+-+-+-+-+-+-+-+-+-+-+-+-+-+-+-+-+-+-+-+-+-+-+-+-+</w:t>
      </w:r>
    </w:p>
    <w:p w14:paraId="7DAD30C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834413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Figure 3: SFC Echo Request/Reply Format</w:t>
      </w:r>
    </w:p>
    <w:p w14:paraId="07B5CFF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4F8F8F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The interpretation of the fields is as follows:</w:t>
      </w:r>
    </w:p>
    <w:p w14:paraId="3E75318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0FA725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Version (V) is a two-bit field that indicates the current version</w:t>
      </w:r>
    </w:p>
    <w:p w14:paraId="1301737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of</w:t>
      </w:r>
      <w:proofErr w:type="gramEnd"/>
      <w:r w:rsidRPr="00A9523F">
        <w:rPr>
          <w:rFonts w:ascii="Courier New" w:hAnsi="Courier New" w:cs="Courier New"/>
        </w:rPr>
        <w:t xml:space="preserve"> the SFC Echo Request/Reply.  The current value is 0.  The</w:t>
      </w:r>
    </w:p>
    <w:p w14:paraId="39B63E8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version</w:t>
      </w:r>
      <w:proofErr w:type="gramEnd"/>
      <w:r w:rsidRPr="00A9523F">
        <w:rPr>
          <w:rFonts w:ascii="Courier New" w:hAnsi="Courier New" w:cs="Courier New"/>
        </w:rPr>
        <w:t xml:space="preserve"> number is to be incremented whenever a change is ma</w:t>
      </w:r>
      <w:r w:rsidRPr="00A9523F">
        <w:rPr>
          <w:rFonts w:ascii="Courier New" w:hAnsi="Courier New" w:cs="Courier New"/>
        </w:rPr>
        <w:t>de that</w:t>
      </w:r>
    </w:p>
    <w:p w14:paraId="1F893BF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affects</w:t>
      </w:r>
      <w:proofErr w:type="gramEnd"/>
      <w:r w:rsidRPr="00A9523F">
        <w:rPr>
          <w:rFonts w:ascii="Courier New" w:hAnsi="Courier New" w:cs="Courier New"/>
        </w:rPr>
        <w:t xml:space="preserve"> the ability of an implementation to parse or process</w:t>
      </w:r>
    </w:p>
    <w:p w14:paraId="6ECDA5A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control</w:t>
      </w:r>
      <w:proofErr w:type="gramEnd"/>
      <w:r w:rsidRPr="00A9523F">
        <w:rPr>
          <w:rFonts w:ascii="Courier New" w:hAnsi="Courier New" w:cs="Courier New"/>
        </w:rPr>
        <w:t xml:space="preserve"> packet correctly.</w:t>
      </w:r>
    </w:p>
    <w:p w14:paraId="6257EED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272E14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Reserved - fourteen-bit field.  It MUST be zeroed on transmission</w:t>
      </w:r>
    </w:p>
    <w:p w14:paraId="6C38866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and</w:t>
      </w:r>
      <w:proofErr w:type="gramEnd"/>
      <w:r w:rsidRPr="00A9523F">
        <w:rPr>
          <w:rFonts w:ascii="Courier New" w:hAnsi="Courier New" w:cs="Courier New"/>
        </w:rPr>
        <w:t xml:space="preserve"> ignored on receipt.</w:t>
      </w:r>
    </w:p>
    <w:p w14:paraId="4F8A018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C6A651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The Global Flags is a two-octet bit vec</w:t>
      </w:r>
      <w:r w:rsidRPr="00A9523F">
        <w:rPr>
          <w:rFonts w:ascii="Courier New" w:hAnsi="Courier New" w:cs="Courier New"/>
        </w:rPr>
        <w:t>tor field.</w:t>
      </w:r>
    </w:p>
    <w:p w14:paraId="18B558F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0237A6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The Message Type is a one-octet field that reflects the packet</w:t>
      </w:r>
    </w:p>
    <w:p w14:paraId="6C1BF73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type</w:t>
      </w:r>
      <w:proofErr w:type="gramEnd"/>
      <w:r w:rsidRPr="00A9523F">
        <w:rPr>
          <w:rFonts w:ascii="Courier New" w:hAnsi="Courier New" w:cs="Courier New"/>
        </w:rPr>
        <w:t>.  Value TBA3 identifies Echo Request and TBA4 - Echo Reply.</w:t>
      </w:r>
    </w:p>
    <w:p w14:paraId="07E705F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4DCC40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The Reply Mode is a one-octet field.  It defines the type of the</w:t>
      </w:r>
    </w:p>
    <w:p w14:paraId="645803B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return</w:t>
      </w:r>
      <w:proofErr w:type="gramEnd"/>
      <w:r w:rsidRPr="00A9523F">
        <w:rPr>
          <w:rFonts w:ascii="Courier New" w:hAnsi="Courier New" w:cs="Courier New"/>
        </w:rPr>
        <w:t xml:space="preserve"> path requested by t</w:t>
      </w:r>
      <w:r w:rsidRPr="00A9523F">
        <w:rPr>
          <w:rFonts w:ascii="Courier New" w:hAnsi="Courier New" w:cs="Courier New"/>
        </w:rPr>
        <w:t>he sender of the Echo Request.</w:t>
      </w:r>
    </w:p>
    <w:p w14:paraId="1F93B43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0764E7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Return Codes and </w:t>
      </w:r>
      <w:proofErr w:type="spellStart"/>
      <w:r w:rsidRPr="00A9523F">
        <w:rPr>
          <w:rFonts w:ascii="Courier New" w:hAnsi="Courier New" w:cs="Courier New"/>
        </w:rPr>
        <w:t>Subcodes</w:t>
      </w:r>
      <w:proofErr w:type="spellEnd"/>
      <w:r w:rsidRPr="00A9523F">
        <w:rPr>
          <w:rFonts w:ascii="Courier New" w:hAnsi="Courier New" w:cs="Courier New"/>
        </w:rPr>
        <w:t xml:space="preserve"> are one-octet fields each.  These can be</w:t>
      </w:r>
    </w:p>
    <w:p w14:paraId="55AC2D6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used</w:t>
      </w:r>
      <w:proofErr w:type="gramEnd"/>
      <w:r w:rsidRPr="00A9523F">
        <w:rPr>
          <w:rFonts w:ascii="Courier New" w:hAnsi="Courier New" w:cs="Courier New"/>
        </w:rPr>
        <w:t xml:space="preserve"> to inform the sender about the result of processing its</w:t>
      </w:r>
    </w:p>
    <w:p w14:paraId="4957896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request</w:t>
      </w:r>
      <w:proofErr w:type="gramEnd"/>
      <w:r w:rsidRPr="00A9523F">
        <w:rPr>
          <w:rFonts w:ascii="Courier New" w:hAnsi="Courier New" w:cs="Courier New"/>
        </w:rPr>
        <w:t>.  Initial Return Code values are according to Table 1.</w:t>
      </w:r>
    </w:p>
    <w:p w14:paraId="3E3F6C2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For all R</w:t>
      </w:r>
      <w:r w:rsidRPr="00A9523F">
        <w:rPr>
          <w:rFonts w:ascii="Courier New" w:hAnsi="Courier New" w:cs="Courier New"/>
        </w:rPr>
        <w:t>eturn Code values defined in this document, the value of</w:t>
      </w:r>
    </w:p>
    <w:p w14:paraId="2224899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the</w:t>
      </w:r>
      <w:proofErr w:type="gramEnd"/>
      <w:r w:rsidRPr="00A9523F">
        <w:rPr>
          <w:rFonts w:ascii="Courier New" w:hAnsi="Courier New" w:cs="Courier New"/>
        </w:rPr>
        <w:t xml:space="preserve"> Return </w:t>
      </w:r>
      <w:proofErr w:type="spellStart"/>
      <w:r w:rsidRPr="00A9523F">
        <w:rPr>
          <w:rFonts w:ascii="Courier New" w:hAnsi="Courier New" w:cs="Courier New"/>
        </w:rPr>
        <w:t>Subcode</w:t>
      </w:r>
      <w:proofErr w:type="spellEnd"/>
      <w:r w:rsidRPr="00A9523F">
        <w:rPr>
          <w:rFonts w:ascii="Courier New" w:hAnsi="Courier New" w:cs="Courier New"/>
        </w:rPr>
        <w:t xml:space="preserve"> field MUST be set to zero.</w:t>
      </w:r>
    </w:p>
    <w:p w14:paraId="6EBFC1B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D76A0F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The Sender's Handle is a four-octet field.  It is filled in by the</w:t>
      </w:r>
    </w:p>
    <w:p w14:paraId="5B09A20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sender</w:t>
      </w:r>
      <w:proofErr w:type="gramEnd"/>
      <w:r w:rsidRPr="00A9523F">
        <w:rPr>
          <w:rFonts w:ascii="Courier New" w:hAnsi="Courier New" w:cs="Courier New"/>
        </w:rPr>
        <w:t xml:space="preserve"> of the Echo Request and returned unchanged by the Echo</w:t>
      </w:r>
    </w:p>
    <w:p w14:paraId="1B98F9C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</w:t>
      </w:r>
      <w:r w:rsidRPr="00A9523F">
        <w:rPr>
          <w:rFonts w:ascii="Courier New" w:hAnsi="Courier New" w:cs="Courier New"/>
        </w:rPr>
        <w:t xml:space="preserve"> Reply sender.  The sender of the Echo Request MAY use a pseudo-</w:t>
      </w:r>
    </w:p>
    <w:p w14:paraId="56B1F81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random</w:t>
      </w:r>
      <w:proofErr w:type="gramEnd"/>
      <w:r w:rsidRPr="00A9523F">
        <w:rPr>
          <w:rFonts w:ascii="Courier New" w:hAnsi="Courier New" w:cs="Courier New"/>
        </w:rPr>
        <w:t xml:space="preserve"> number generator (PRNG) to set the value of the Sender's</w:t>
      </w:r>
    </w:p>
    <w:p w14:paraId="048867A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Handle field.</w:t>
      </w:r>
    </w:p>
    <w:p w14:paraId="7FFE03F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EEB8D7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DA02EC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52E985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797804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A21C80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Mirsky, et al.           Expires 1 October 2021                 [Page 9]</w:t>
      </w:r>
    </w:p>
    <w:p w14:paraId="7D03043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br w:type="page"/>
      </w:r>
    </w:p>
    <w:p w14:paraId="77C585D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lastRenderedPageBreak/>
        <w:t xml:space="preserve">Internet-Draft       </w:t>
      </w:r>
      <w:r w:rsidRPr="00A9523F">
        <w:rPr>
          <w:rFonts w:ascii="Courier New" w:hAnsi="Courier New" w:cs="Courier New"/>
        </w:rPr>
        <w:t xml:space="preserve">      Active OAM for SFC                 March 2021</w:t>
      </w:r>
    </w:p>
    <w:p w14:paraId="6FABD36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DD9277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ECB405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The Sequence Number is a four-octet field.  It is assigned by the</w:t>
      </w:r>
    </w:p>
    <w:p w14:paraId="566F3F9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sender</w:t>
      </w:r>
      <w:proofErr w:type="gramEnd"/>
      <w:r w:rsidRPr="00A9523F">
        <w:rPr>
          <w:rFonts w:ascii="Courier New" w:hAnsi="Courier New" w:cs="Courier New"/>
        </w:rPr>
        <w:t xml:space="preserve"> and can be (for example) used to detect missed replies.</w:t>
      </w:r>
    </w:p>
    <w:p w14:paraId="04E7478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The value of the Sequence Number field SHOULD be monoto</w:t>
      </w:r>
      <w:r w:rsidRPr="00A9523F">
        <w:rPr>
          <w:rFonts w:ascii="Courier New" w:hAnsi="Courier New" w:cs="Courier New"/>
        </w:rPr>
        <w:t>nically</w:t>
      </w:r>
    </w:p>
    <w:p w14:paraId="37AF6D9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increasing</w:t>
      </w:r>
      <w:proofErr w:type="gramEnd"/>
      <w:r w:rsidRPr="00A9523F">
        <w:rPr>
          <w:rFonts w:ascii="Courier New" w:hAnsi="Courier New" w:cs="Courier New"/>
        </w:rPr>
        <w:t xml:space="preserve"> in the course of the test session.</w:t>
      </w:r>
    </w:p>
    <w:p w14:paraId="600D17F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15E640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D3165C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0                   1                   2                   3</w:t>
      </w:r>
    </w:p>
    <w:p w14:paraId="7B1B0E8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0 1 2 3 4 5 6 7 8 9 0 1 2 3 4 5 6 7 8 9 0 1 2 3 4 5 6 7 8 9 0 1</w:t>
      </w:r>
    </w:p>
    <w:p w14:paraId="580A80C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+-+-+-+-+-+-+-+-+-+-+-+-+-+-+-+-+-+-+-+-+-+-+</w:t>
      </w:r>
      <w:r w:rsidRPr="00A9523F">
        <w:rPr>
          <w:rFonts w:ascii="Courier New" w:hAnsi="Courier New" w:cs="Courier New"/>
        </w:rPr>
        <w:t>-+-+-+-+-+-+-+-+-+-+</w:t>
      </w:r>
    </w:p>
    <w:p w14:paraId="25FB43D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|      Type     |    Reserved   |           Length              |</w:t>
      </w:r>
    </w:p>
    <w:p w14:paraId="33653D2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+-+-+-+-+-+-+-+-+-+-+-+-+-+-+-+-+-+-+-+-+-+-+-+-+-+-+-+-+-+-+-+-+</w:t>
      </w:r>
    </w:p>
    <w:p w14:paraId="4DE8030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~                            Value                              ~</w:t>
      </w:r>
    </w:p>
    <w:p w14:paraId="58C8A85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+-+-+-+-+</w:t>
      </w:r>
      <w:r w:rsidRPr="00A9523F">
        <w:rPr>
          <w:rFonts w:ascii="Courier New" w:hAnsi="Courier New" w:cs="Courier New"/>
        </w:rPr>
        <w:t>-+-+-+-+-+-+-+-+-+-+-+-+-+-+-+-+-+-+-+-+-+-+-+-+-+-+-+-+</w:t>
      </w:r>
    </w:p>
    <w:p w14:paraId="24EEDD0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AA35EE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Figure 4: SFC Echo Request/Reply TLV Format</w:t>
      </w:r>
    </w:p>
    <w:p w14:paraId="687D285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482BDF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TLV is a variable-length field.  Multiple TLVs MAY be placed in an</w:t>
      </w:r>
    </w:p>
    <w:p w14:paraId="46BEBDC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SFC Echo Request/Reply packet.  Additional TLVs may be enclosed</w:t>
      </w:r>
    </w:p>
    <w:p w14:paraId="1E83E16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</w:t>
      </w:r>
      <w:r w:rsidRPr="00A9523F">
        <w:rPr>
          <w:rFonts w:ascii="Courier New" w:hAnsi="Courier New" w:cs="Courier New"/>
        </w:rPr>
        <w:t xml:space="preserve"> </w:t>
      </w:r>
      <w:proofErr w:type="gramStart"/>
      <w:r w:rsidRPr="00A9523F">
        <w:rPr>
          <w:rFonts w:ascii="Courier New" w:hAnsi="Courier New" w:cs="Courier New"/>
        </w:rPr>
        <w:t>within</w:t>
      </w:r>
      <w:proofErr w:type="gramEnd"/>
      <w:r w:rsidRPr="00A9523F">
        <w:rPr>
          <w:rFonts w:ascii="Courier New" w:hAnsi="Courier New" w:cs="Courier New"/>
        </w:rPr>
        <w:t xml:space="preserve"> a given TLV, subject to the semantics of the (outer) TLV in</w:t>
      </w:r>
    </w:p>
    <w:p w14:paraId="446AD8E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question</w:t>
      </w:r>
      <w:proofErr w:type="gramEnd"/>
      <w:r w:rsidRPr="00A9523F">
        <w:rPr>
          <w:rFonts w:ascii="Courier New" w:hAnsi="Courier New" w:cs="Courier New"/>
        </w:rPr>
        <w:t>.  If more than one TLV is to be included, the value of the</w:t>
      </w:r>
    </w:p>
    <w:p w14:paraId="5210D1E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Type field of the outmost outer TLV MUST be set to Multiple TLVs Used</w:t>
      </w:r>
    </w:p>
    <w:p w14:paraId="6A50F0D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(TBA12), as assigned by IANA according to</w:t>
      </w:r>
      <w:r w:rsidRPr="00A9523F">
        <w:rPr>
          <w:rFonts w:ascii="Courier New" w:hAnsi="Courier New" w:cs="Courier New"/>
        </w:rPr>
        <w:t xml:space="preserve"> Section 8.7.  Figure 4</w:t>
      </w:r>
    </w:p>
    <w:p w14:paraId="3E34603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presents</w:t>
      </w:r>
      <w:proofErr w:type="gramEnd"/>
      <w:r w:rsidRPr="00A9523F">
        <w:rPr>
          <w:rFonts w:ascii="Courier New" w:hAnsi="Courier New" w:cs="Courier New"/>
        </w:rPr>
        <w:t xml:space="preserve"> the format of an SFC Echo Request/Reply TLV, where fields</w:t>
      </w:r>
    </w:p>
    <w:p w14:paraId="7A5BFE5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are</w:t>
      </w:r>
      <w:proofErr w:type="gramEnd"/>
      <w:r w:rsidRPr="00A9523F">
        <w:rPr>
          <w:rFonts w:ascii="Courier New" w:hAnsi="Courier New" w:cs="Courier New"/>
        </w:rPr>
        <w:t xml:space="preserve"> defined as the following:</w:t>
      </w:r>
    </w:p>
    <w:p w14:paraId="363919B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79C275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Type - a one-octet-long field that characterizes the</w:t>
      </w:r>
    </w:p>
    <w:p w14:paraId="4C9D443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interpretation</w:t>
      </w:r>
      <w:proofErr w:type="gramEnd"/>
      <w:r w:rsidRPr="00A9523F">
        <w:rPr>
          <w:rFonts w:ascii="Courier New" w:hAnsi="Courier New" w:cs="Courier New"/>
        </w:rPr>
        <w:t xml:space="preserve"> of the Value field.  Type values allocated</w:t>
      </w:r>
    </w:p>
    <w:p w14:paraId="484EBA2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</w:t>
      </w:r>
      <w:r w:rsidRPr="00A9523F">
        <w:rPr>
          <w:rFonts w:ascii="Courier New" w:hAnsi="Courier New" w:cs="Courier New"/>
        </w:rPr>
        <w:t xml:space="preserve"> </w:t>
      </w:r>
      <w:proofErr w:type="gramStart"/>
      <w:r w:rsidRPr="00A9523F">
        <w:rPr>
          <w:rFonts w:ascii="Courier New" w:hAnsi="Courier New" w:cs="Courier New"/>
        </w:rPr>
        <w:t>according</w:t>
      </w:r>
      <w:proofErr w:type="gramEnd"/>
      <w:r w:rsidRPr="00A9523F">
        <w:rPr>
          <w:rFonts w:ascii="Courier New" w:hAnsi="Courier New" w:cs="Courier New"/>
        </w:rPr>
        <w:t xml:space="preserve"> to Section 8.7.</w:t>
      </w:r>
    </w:p>
    <w:p w14:paraId="0F47A77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AF1008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Reserved - one-octet-long field.  The value of the Type field</w:t>
      </w:r>
    </w:p>
    <w:p w14:paraId="1AAF56D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determines</w:t>
      </w:r>
      <w:proofErr w:type="gramEnd"/>
      <w:r w:rsidRPr="00A9523F">
        <w:rPr>
          <w:rFonts w:ascii="Courier New" w:hAnsi="Courier New" w:cs="Courier New"/>
        </w:rPr>
        <w:t xml:space="preserve"> its interpretation and encoding.</w:t>
      </w:r>
    </w:p>
    <w:p w14:paraId="53A3A80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873308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Length - two-octet-long field equal to the Value field's length in</w:t>
      </w:r>
    </w:p>
    <w:p w14:paraId="06186B4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octets</w:t>
      </w:r>
      <w:proofErr w:type="gramEnd"/>
      <w:r w:rsidRPr="00A9523F">
        <w:rPr>
          <w:rFonts w:ascii="Courier New" w:hAnsi="Courier New" w:cs="Courier New"/>
        </w:rPr>
        <w:t>.</w:t>
      </w:r>
    </w:p>
    <w:p w14:paraId="71D949C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7F04B3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Value - a varia</w:t>
      </w:r>
      <w:r w:rsidRPr="00A9523F">
        <w:rPr>
          <w:rFonts w:ascii="Courier New" w:hAnsi="Courier New" w:cs="Courier New"/>
        </w:rPr>
        <w:t>ble-length field.  The value of the Type field</w:t>
      </w:r>
    </w:p>
    <w:p w14:paraId="18820A1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determines</w:t>
      </w:r>
      <w:proofErr w:type="gramEnd"/>
      <w:r w:rsidRPr="00A9523F">
        <w:rPr>
          <w:rFonts w:ascii="Courier New" w:hAnsi="Courier New" w:cs="Courier New"/>
        </w:rPr>
        <w:t xml:space="preserve"> its interpretation and encoding.</w:t>
      </w:r>
    </w:p>
    <w:p w14:paraId="4FCA0C6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54A31B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5.1</w:t>
      </w:r>
      <w:proofErr w:type="gramStart"/>
      <w:r w:rsidRPr="00A9523F">
        <w:rPr>
          <w:rFonts w:ascii="Courier New" w:hAnsi="Courier New" w:cs="Courier New"/>
        </w:rPr>
        <w:t>.  Return</w:t>
      </w:r>
      <w:proofErr w:type="gramEnd"/>
      <w:r w:rsidRPr="00A9523F">
        <w:rPr>
          <w:rFonts w:ascii="Courier New" w:hAnsi="Courier New" w:cs="Courier New"/>
        </w:rPr>
        <w:t xml:space="preserve"> Codes</w:t>
      </w:r>
    </w:p>
    <w:p w14:paraId="5A622E1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38E344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The value of the Return Code field is set to zero by the sender of an</w:t>
      </w:r>
    </w:p>
    <w:p w14:paraId="0178ED3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Echo Request.  The receiver of said Echo Request can set it to</w:t>
      </w:r>
      <w:r w:rsidRPr="00A9523F">
        <w:rPr>
          <w:rFonts w:ascii="Courier New" w:hAnsi="Courier New" w:cs="Courier New"/>
        </w:rPr>
        <w:t xml:space="preserve"> one of</w:t>
      </w:r>
    </w:p>
    <w:p w14:paraId="1731849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the</w:t>
      </w:r>
      <w:proofErr w:type="gramEnd"/>
      <w:r w:rsidRPr="00A9523F">
        <w:rPr>
          <w:rFonts w:ascii="Courier New" w:hAnsi="Courier New" w:cs="Courier New"/>
        </w:rPr>
        <w:t xml:space="preserve"> values listed in Table 1 in the corresponding Echo Reply that it</w:t>
      </w:r>
    </w:p>
    <w:p w14:paraId="61B86960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A9523F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DA607D">
        <w:rPr>
          <w:rFonts w:ascii="Courier New" w:hAnsi="Courier New" w:cs="Courier New"/>
          <w:lang w:val="fr-FR"/>
        </w:rPr>
        <w:t>generates</w:t>
      </w:r>
      <w:proofErr w:type="spellEnd"/>
      <w:proofErr w:type="gramEnd"/>
      <w:r w:rsidRPr="00DA607D">
        <w:rPr>
          <w:rFonts w:ascii="Courier New" w:hAnsi="Courier New" w:cs="Courier New"/>
          <w:lang w:val="fr-FR"/>
        </w:rPr>
        <w:t>.</w:t>
      </w:r>
    </w:p>
    <w:p w14:paraId="7AAF6904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</w:p>
    <w:p w14:paraId="365CBE95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</w:p>
    <w:p w14:paraId="1F0824FC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</w:p>
    <w:p w14:paraId="167F9CA2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</w:p>
    <w:p w14:paraId="38A8B876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</w:p>
    <w:p w14:paraId="3BB956E4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</w:p>
    <w:p w14:paraId="5047425E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</w:p>
    <w:p w14:paraId="58C9EC4F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t xml:space="preserve">Mirsky, et al.           Expires 1 </w:t>
      </w:r>
      <w:proofErr w:type="spellStart"/>
      <w:r w:rsidRPr="00DA607D">
        <w:rPr>
          <w:rFonts w:ascii="Courier New" w:hAnsi="Courier New" w:cs="Courier New"/>
          <w:lang w:val="fr-FR"/>
        </w:rPr>
        <w:t>October</w:t>
      </w:r>
      <w:proofErr w:type="spellEnd"/>
      <w:r w:rsidRPr="00DA607D">
        <w:rPr>
          <w:rFonts w:ascii="Courier New" w:hAnsi="Courier New" w:cs="Courier New"/>
          <w:lang w:val="fr-FR"/>
        </w:rPr>
        <w:t xml:space="preserve"> 2021                [Page 10]</w:t>
      </w:r>
    </w:p>
    <w:p w14:paraId="557B7C92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br w:type="page"/>
      </w:r>
    </w:p>
    <w:p w14:paraId="7D66E02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lastRenderedPageBreak/>
        <w:t>Internet-Draft             Active OAM for SFC                 March 2021</w:t>
      </w:r>
    </w:p>
    <w:p w14:paraId="6EB12BD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DEB35C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37A5A4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</w:t>
      </w:r>
      <w:r w:rsidRPr="00A9523F">
        <w:rPr>
          <w:rFonts w:ascii="Courier New" w:hAnsi="Courier New" w:cs="Courier New"/>
        </w:rPr>
        <w:t xml:space="preserve">     +=======+============================================+</w:t>
      </w:r>
    </w:p>
    <w:p w14:paraId="67E6008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| Value |                Description                 |</w:t>
      </w:r>
    </w:p>
    <w:p w14:paraId="7DAE1CD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+=======+============================================+</w:t>
      </w:r>
    </w:p>
    <w:p w14:paraId="1B965FD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| 0     |               No Return Code               |</w:t>
      </w:r>
    </w:p>
    <w:p w14:paraId="72E7AA3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</w:t>
      </w:r>
      <w:r w:rsidRPr="00A9523F">
        <w:rPr>
          <w:rFonts w:ascii="Courier New" w:hAnsi="Courier New" w:cs="Courier New"/>
        </w:rPr>
        <w:t xml:space="preserve">         +-------+--------------------------------------------+</w:t>
      </w:r>
    </w:p>
    <w:p w14:paraId="3C7A34D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| 1     |      Malformed Echo Request received       |</w:t>
      </w:r>
    </w:p>
    <w:p w14:paraId="374AA1F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+-------+--------------------------------------------+</w:t>
      </w:r>
    </w:p>
    <w:p w14:paraId="4534EDA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| 2     | One or more of the TLVs was not understood</w:t>
      </w:r>
      <w:r w:rsidRPr="00A9523F">
        <w:rPr>
          <w:rFonts w:ascii="Courier New" w:hAnsi="Courier New" w:cs="Courier New"/>
        </w:rPr>
        <w:t xml:space="preserve"> |</w:t>
      </w:r>
    </w:p>
    <w:p w14:paraId="1A8E06D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+-------+--------------------------------------------+</w:t>
      </w:r>
    </w:p>
    <w:p w14:paraId="55A96AE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| 3     |           Authentication failed            |</w:t>
      </w:r>
    </w:p>
    <w:p w14:paraId="5F760E7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+-------+--------------------------------------------+</w:t>
      </w:r>
    </w:p>
    <w:p w14:paraId="4F166F3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AB60F8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      Table 1: SFC Echo Return Codes</w:t>
      </w:r>
    </w:p>
    <w:p w14:paraId="257DEFB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B61A16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5.2</w:t>
      </w:r>
      <w:proofErr w:type="gramStart"/>
      <w:r w:rsidRPr="00A9523F">
        <w:rPr>
          <w:rFonts w:ascii="Courier New" w:hAnsi="Courier New" w:cs="Courier New"/>
        </w:rPr>
        <w:t>.  Authentication</w:t>
      </w:r>
      <w:proofErr w:type="gramEnd"/>
      <w:r w:rsidRPr="00A9523F">
        <w:rPr>
          <w:rFonts w:ascii="Courier New" w:hAnsi="Courier New" w:cs="Courier New"/>
        </w:rPr>
        <w:t xml:space="preserve"> in Echo Request/Reply</w:t>
      </w:r>
    </w:p>
    <w:p w14:paraId="1B7AFF6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8A4275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Authentication can be used to protect the integrity of the</w:t>
      </w:r>
    </w:p>
    <w:p w14:paraId="2C86458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information</w:t>
      </w:r>
      <w:proofErr w:type="gramEnd"/>
      <w:r w:rsidRPr="00A9523F">
        <w:rPr>
          <w:rFonts w:ascii="Courier New" w:hAnsi="Courier New" w:cs="Courier New"/>
        </w:rPr>
        <w:t xml:space="preserve"> in SFC Echo Request and/or Echo Reply.  In the</w:t>
      </w:r>
    </w:p>
    <w:p w14:paraId="3625BE0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[I-</w:t>
      </w:r>
      <w:proofErr w:type="spellStart"/>
      <w:r w:rsidRPr="00A9523F">
        <w:rPr>
          <w:rFonts w:ascii="Courier New" w:hAnsi="Courier New" w:cs="Courier New"/>
        </w:rPr>
        <w:t>D.ietf</w:t>
      </w:r>
      <w:proofErr w:type="spellEnd"/>
      <w:r w:rsidRPr="00A9523F">
        <w:rPr>
          <w:rFonts w:ascii="Courier New" w:hAnsi="Courier New" w:cs="Courier New"/>
        </w:rPr>
        <w:t>-</w:t>
      </w:r>
      <w:proofErr w:type="spellStart"/>
      <w:r w:rsidRPr="00A9523F">
        <w:rPr>
          <w:rFonts w:ascii="Courier New" w:hAnsi="Courier New" w:cs="Courier New"/>
        </w:rPr>
        <w:t>sfc</w:t>
      </w:r>
      <w:proofErr w:type="spellEnd"/>
      <w:r w:rsidRPr="00A9523F">
        <w:rPr>
          <w:rFonts w:ascii="Courier New" w:hAnsi="Courier New" w:cs="Courier New"/>
        </w:rPr>
        <w:t>-</w:t>
      </w:r>
      <w:proofErr w:type="spellStart"/>
      <w:r w:rsidRPr="00A9523F">
        <w:rPr>
          <w:rFonts w:ascii="Courier New" w:hAnsi="Courier New" w:cs="Courier New"/>
        </w:rPr>
        <w:t>nsh</w:t>
      </w:r>
      <w:proofErr w:type="spellEnd"/>
      <w:r w:rsidRPr="00A9523F">
        <w:rPr>
          <w:rFonts w:ascii="Courier New" w:hAnsi="Courier New" w:cs="Courier New"/>
        </w:rPr>
        <w:t>-integrity] a variable-length Context Header has</w:t>
      </w:r>
    </w:p>
    <w:p w14:paraId="60F8140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been</w:t>
      </w:r>
      <w:proofErr w:type="gramEnd"/>
      <w:r w:rsidRPr="00A9523F">
        <w:rPr>
          <w:rFonts w:ascii="Courier New" w:hAnsi="Courier New" w:cs="Courier New"/>
        </w:rPr>
        <w:t xml:space="preserve"> defined to pro</w:t>
      </w:r>
      <w:r w:rsidRPr="00A9523F">
        <w:rPr>
          <w:rFonts w:ascii="Courier New" w:hAnsi="Courier New" w:cs="Courier New"/>
        </w:rPr>
        <w:t>tect the integrity of the NSH and the payload.</w:t>
      </w:r>
    </w:p>
    <w:p w14:paraId="2824D8D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The header can also be used for the optional encryption of the</w:t>
      </w:r>
    </w:p>
    <w:p w14:paraId="28A04FF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sensitive</w:t>
      </w:r>
      <w:proofErr w:type="gramEnd"/>
      <w:r w:rsidRPr="00A9523F">
        <w:rPr>
          <w:rFonts w:ascii="Courier New" w:hAnsi="Courier New" w:cs="Courier New"/>
        </w:rPr>
        <w:t xml:space="preserve"> metadata.  MAC#1 Context Header is more suitable for the</w:t>
      </w:r>
    </w:p>
    <w:p w14:paraId="292924C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integrity</w:t>
      </w:r>
      <w:proofErr w:type="gramEnd"/>
      <w:r w:rsidRPr="00A9523F">
        <w:rPr>
          <w:rFonts w:ascii="Courier New" w:hAnsi="Courier New" w:cs="Courier New"/>
        </w:rPr>
        <w:t xml:space="preserve"> protection of active SFC OAM, particularly of the defined</w:t>
      </w:r>
    </w:p>
    <w:p w14:paraId="2A74C2E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</w:t>
      </w:r>
      <w:r w:rsidRPr="00A9523F">
        <w:rPr>
          <w:rFonts w:ascii="Courier New" w:hAnsi="Courier New" w:cs="Courier New"/>
        </w:rPr>
        <w:t xml:space="preserve"> </w:t>
      </w:r>
      <w:proofErr w:type="gramStart"/>
      <w:r w:rsidRPr="00A9523F">
        <w:rPr>
          <w:rFonts w:ascii="Courier New" w:hAnsi="Courier New" w:cs="Courier New"/>
        </w:rPr>
        <w:t>in</w:t>
      </w:r>
      <w:proofErr w:type="gramEnd"/>
      <w:r w:rsidRPr="00A9523F">
        <w:rPr>
          <w:rFonts w:ascii="Courier New" w:hAnsi="Courier New" w:cs="Courier New"/>
        </w:rPr>
        <w:t xml:space="preserve"> this document SFC Echo Request and Echo Reply.  On the other hand,</w:t>
      </w:r>
    </w:p>
    <w:p w14:paraId="5C66053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using</w:t>
      </w:r>
      <w:proofErr w:type="gramEnd"/>
      <w:r w:rsidRPr="00A9523F">
        <w:rPr>
          <w:rFonts w:ascii="Courier New" w:hAnsi="Courier New" w:cs="Courier New"/>
        </w:rPr>
        <w:t xml:space="preserve"> MAC#2 Context Header allows the detection of mishandling of the</w:t>
      </w:r>
    </w:p>
    <w:p w14:paraId="50E3CF8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O-bit by a transient SFC element.</w:t>
      </w:r>
    </w:p>
    <w:p w14:paraId="4E9D23C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D71F91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5.3</w:t>
      </w:r>
      <w:proofErr w:type="gramStart"/>
      <w:r w:rsidRPr="00A9523F">
        <w:rPr>
          <w:rFonts w:ascii="Courier New" w:hAnsi="Courier New" w:cs="Courier New"/>
        </w:rPr>
        <w:t>.  SFC</w:t>
      </w:r>
      <w:proofErr w:type="gramEnd"/>
      <w:r w:rsidRPr="00A9523F">
        <w:rPr>
          <w:rFonts w:ascii="Courier New" w:hAnsi="Courier New" w:cs="Courier New"/>
        </w:rPr>
        <w:t xml:space="preserve"> Echo Request Transmission</w:t>
      </w:r>
    </w:p>
    <w:p w14:paraId="186E780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0FF315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SFC Echo Request control packet MU</w:t>
      </w:r>
      <w:r w:rsidRPr="00A9523F">
        <w:rPr>
          <w:rFonts w:ascii="Courier New" w:hAnsi="Courier New" w:cs="Courier New"/>
        </w:rPr>
        <w:t>ST use the appropriate</w:t>
      </w:r>
    </w:p>
    <w:p w14:paraId="39154C3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ins w:id="87" w:author="BOUCADAIR Mohamed TGI/OLN" w:date="2021-04-16T15:16:00Z">
        <w:r w:rsidR="00E930D6">
          <w:rPr>
            <w:rFonts w:ascii="Courier New" w:hAnsi="Courier New" w:cs="Courier New"/>
          </w:rPr>
          <w:t>transport</w:t>
        </w:r>
        <w:proofErr w:type="gramEnd"/>
        <w:r w:rsidR="00E930D6">
          <w:rPr>
            <w:rFonts w:ascii="Courier New" w:hAnsi="Courier New" w:cs="Courier New"/>
          </w:rPr>
          <w:t xml:space="preserve"> </w:t>
        </w:r>
      </w:ins>
      <w:r w:rsidRPr="00A9523F">
        <w:rPr>
          <w:rFonts w:ascii="Courier New" w:hAnsi="Courier New" w:cs="Courier New"/>
        </w:rPr>
        <w:t>encapsulation of the monitored SFP.  If the NSH is used, Echo Request</w:t>
      </w:r>
    </w:p>
    <w:p w14:paraId="0119EA3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MUST set O bit, as defined in [RFC8300].  </w:t>
      </w:r>
      <w:del w:id="88" w:author="BOUCADAIR Mohamed TGI/OLN" w:date="2021-04-16T15:16:00Z">
        <w:r w:rsidRPr="00A9523F" w:rsidDel="00E930D6">
          <w:rPr>
            <w:rFonts w:ascii="Courier New" w:hAnsi="Courier New" w:cs="Courier New"/>
          </w:rPr>
          <w:delText xml:space="preserve">SFC </w:delText>
        </w:r>
      </w:del>
      <w:r w:rsidRPr="00A9523F">
        <w:rPr>
          <w:rFonts w:ascii="Courier New" w:hAnsi="Courier New" w:cs="Courier New"/>
        </w:rPr>
        <w:t>NSH MUST be immediately</w:t>
      </w:r>
    </w:p>
    <w:p w14:paraId="5A3B331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followed</w:t>
      </w:r>
      <w:proofErr w:type="gramEnd"/>
      <w:r w:rsidRPr="00A9523F">
        <w:rPr>
          <w:rFonts w:ascii="Courier New" w:hAnsi="Courier New" w:cs="Courier New"/>
        </w:rPr>
        <w:t xml:space="preserve"> by the SFC Active OAM Header defined in Section 4.  The</w:t>
      </w:r>
    </w:p>
    <w:p w14:paraId="2C23136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Message Type fie</w:t>
      </w:r>
      <w:r w:rsidRPr="00A9523F">
        <w:rPr>
          <w:rFonts w:ascii="Courier New" w:hAnsi="Courier New" w:cs="Courier New"/>
        </w:rPr>
        <w:t>ld's value in the SFC Active OAM Header MUST be set</w:t>
      </w:r>
    </w:p>
    <w:p w14:paraId="58AB4D5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to</w:t>
      </w:r>
      <w:proofErr w:type="gramEnd"/>
      <w:r w:rsidRPr="00A9523F">
        <w:rPr>
          <w:rFonts w:ascii="Courier New" w:hAnsi="Courier New" w:cs="Courier New"/>
        </w:rPr>
        <w:t xml:space="preserve"> SFC Echo Request/Echo Reply value (TBA2) per Section 8.2.</w:t>
      </w:r>
    </w:p>
    <w:p w14:paraId="3EC42D3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708ADC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Value of the Reply Mode field MAY be set to:</w:t>
      </w:r>
    </w:p>
    <w:p w14:paraId="72FF16E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F1ED94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*  Do</w:t>
      </w:r>
      <w:proofErr w:type="gramEnd"/>
      <w:r w:rsidRPr="00A9523F">
        <w:rPr>
          <w:rFonts w:ascii="Courier New" w:hAnsi="Courier New" w:cs="Courier New"/>
        </w:rPr>
        <w:t xml:space="preserve"> Not Reply (TBA5) if one-way monitoring is desired.  If the Echo</w:t>
      </w:r>
    </w:p>
    <w:p w14:paraId="1D81B97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Request is </w:t>
      </w:r>
      <w:r w:rsidRPr="00A9523F">
        <w:rPr>
          <w:rFonts w:ascii="Courier New" w:hAnsi="Courier New" w:cs="Courier New"/>
        </w:rPr>
        <w:t>used to measure synthetic packet loss; the receiver may</w:t>
      </w:r>
    </w:p>
    <w:p w14:paraId="14B56AD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report</w:t>
      </w:r>
      <w:proofErr w:type="gramEnd"/>
      <w:r w:rsidRPr="00A9523F">
        <w:rPr>
          <w:rFonts w:ascii="Courier New" w:hAnsi="Courier New" w:cs="Courier New"/>
        </w:rPr>
        <w:t xml:space="preserve"> loss measurement results to a </w:t>
      </w:r>
      <w:commentRangeStart w:id="89"/>
      <w:r w:rsidRPr="00A9523F">
        <w:rPr>
          <w:rFonts w:ascii="Courier New" w:hAnsi="Courier New" w:cs="Courier New"/>
        </w:rPr>
        <w:t>remote node</w:t>
      </w:r>
      <w:commentRangeEnd w:id="89"/>
      <w:r w:rsidR="00E930D6">
        <w:rPr>
          <w:rStyle w:val="Marquedecommentaire"/>
          <w:rFonts w:asciiTheme="minorHAnsi" w:hAnsiTheme="minorHAnsi"/>
        </w:rPr>
        <w:commentReference w:id="89"/>
      </w:r>
      <w:r w:rsidRPr="00A9523F">
        <w:rPr>
          <w:rFonts w:ascii="Courier New" w:hAnsi="Courier New" w:cs="Courier New"/>
        </w:rPr>
        <w:t>.</w:t>
      </w:r>
    </w:p>
    <w:p w14:paraId="0ED18F8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87D0A5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*  Reply</w:t>
      </w:r>
      <w:proofErr w:type="gramEnd"/>
      <w:r w:rsidRPr="00A9523F">
        <w:rPr>
          <w:rFonts w:ascii="Courier New" w:hAnsi="Courier New" w:cs="Courier New"/>
        </w:rPr>
        <w:t xml:space="preserve"> via an IPv4/IPv6 UDP Packet (TBA6) value likely will be the</w:t>
      </w:r>
    </w:p>
    <w:p w14:paraId="10015CB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most</w:t>
      </w:r>
      <w:proofErr w:type="gramEnd"/>
      <w:r w:rsidRPr="00A9523F">
        <w:rPr>
          <w:rFonts w:ascii="Courier New" w:hAnsi="Courier New" w:cs="Courier New"/>
        </w:rPr>
        <w:t xml:space="preserve"> used.</w:t>
      </w:r>
    </w:p>
    <w:p w14:paraId="1F4F383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D2C7E5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*  Reply</w:t>
      </w:r>
      <w:proofErr w:type="gramEnd"/>
      <w:r w:rsidRPr="00A9523F">
        <w:rPr>
          <w:rFonts w:ascii="Courier New" w:hAnsi="Courier New" w:cs="Courier New"/>
        </w:rPr>
        <w:t xml:space="preserve"> via Application Level Control Channel (TB</w:t>
      </w:r>
      <w:r w:rsidRPr="00A9523F">
        <w:rPr>
          <w:rFonts w:ascii="Courier New" w:hAnsi="Courier New" w:cs="Courier New"/>
        </w:rPr>
        <w:t>A7) value if the</w:t>
      </w:r>
    </w:p>
    <w:p w14:paraId="6EF843D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r w:rsidRPr="000B108B">
        <w:rPr>
          <w:rFonts w:ascii="Courier New" w:hAnsi="Courier New" w:cs="Courier New"/>
          <w:highlight w:val="yellow"/>
          <w:rPrChange w:id="90" w:author="BOUCADAIR Mohamed TGI/OLN" w:date="2021-04-16T15:18:00Z">
            <w:rPr>
              <w:rFonts w:ascii="Courier New" w:hAnsi="Courier New" w:cs="Courier New"/>
            </w:rPr>
          </w:rPrChange>
        </w:rPr>
        <w:t>SFP may have bi-directional paths</w:t>
      </w:r>
      <w:r w:rsidRPr="00A9523F">
        <w:rPr>
          <w:rFonts w:ascii="Courier New" w:hAnsi="Courier New" w:cs="Courier New"/>
        </w:rPr>
        <w:t>.</w:t>
      </w:r>
    </w:p>
    <w:p w14:paraId="4550A18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152421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BBF2C9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01ED02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92481EB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t xml:space="preserve">Mirsky, et al.           Expires 1 </w:t>
      </w:r>
      <w:proofErr w:type="spellStart"/>
      <w:r w:rsidRPr="00DA607D">
        <w:rPr>
          <w:rFonts w:ascii="Courier New" w:hAnsi="Courier New" w:cs="Courier New"/>
          <w:lang w:val="fr-FR"/>
        </w:rPr>
        <w:t>October</w:t>
      </w:r>
      <w:proofErr w:type="spellEnd"/>
      <w:r w:rsidRPr="00DA607D">
        <w:rPr>
          <w:rFonts w:ascii="Courier New" w:hAnsi="Courier New" w:cs="Courier New"/>
          <w:lang w:val="fr-FR"/>
        </w:rPr>
        <w:t xml:space="preserve"> 2021                [Page 11]</w:t>
      </w:r>
    </w:p>
    <w:p w14:paraId="08990A16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br w:type="page"/>
      </w:r>
    </w:p>
    <w:p w14:paraId="7224AF4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lastRenderedPageBreak/>
        <w:t>Internet-Draft             Active OAM for SFC                 March 2021</w:t>
      </w:r>
    </w:p>
    <w:p w14:paraId="0464327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2F1082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3D187F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*  Reply</w:t>
      </w:r>
      <w:proofErr w:type="gramEnd"/>
      <w:r w:rsidRPr="00A9523F">
        <w:rPr>
          <w:rFonts w:ascii="Courier New" w:hAnsi="Courier New" w:cs="Courier New"/>
        </w:rPr>
        <w:t xml:space="preserve"> </w:t>
      </w:r>
      <w:commentRangeStart w:id="91"/>
      <w:r w:rsidRPr="00A9523F">
        <w:rPr>
          <w:rFonts w:ascii="Courier New" w:hAnsi="Courier New" w:cs="Courier New"/>
        </w:rPr>
        <w:t xml:space="preserve">via Specified Path </w:t>
      </w:r>
      <w:commentRangeEnd w:id="91"/>
      <w:r w:rsidR="000B108B">
        <w:rPr>
          <w:rStyle w:val="Marquedecommentaire"/>
          <w:rFonts w:asciiTheme="minorHAnsi" w:hAnsiTheme="minorHAnsi"/>
        </w:rPr>
        <w:commentReference w:id="91"/>
      </w:r>
      <w:r w:rsidRPr="00A9523F">
        <w:rPr>
          <w:rFonts w:ascii="Courier New" w:hAnsi="Courier New" w:cs="Courier New"/>
        </w:rPr>
        <w:t xml:space="preserve">(TBA8) value </w:t>
      </w:r>
      <w:r w:rsidRPr="00A9523F">
        <w:rPr>
          <w:rFonts w:ascii="Courier New" w:hAnsi="Courier New" w:cs="Courier New"/>
        </w:rPr>
        <w:t>to enforce the use of the</w:t>
      </w:r>
    </w:p>
    <w:p w14:paraId="585B095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particular</w:t>
      </w:r>
      <w:proofErr w:type="gramEnd"/>
      <w:r w:rsidRPr="00A9523F">
        <w:rPr>
          <w:rFonts w:ascii="Courier New" w:hAnsi="Courier New" w:cs="Courier New"/>
        </w:rPr>
        <w:t xml:space="preserve"> return path specified in the included TLV to verify bi-</w:t>
      </w:r>
    </w:p>
    <w:p w14:paraId="3782484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directional</w:t>
      </w:r>
      <w:proofErr w:type="gramEnd"/>
      <w:r w:rsidRPr="00A9523F">
        <w:rPr>
          <w:rFonts w:ascii="Courier New" w:hAnsi="Courier New" w:cs="Courier New"/>
        </w:rPr>
        <w:t xml:space="preserve"> continuity and also increase the robustness of the</w:t>
      </w:r>
    </w:p>
    <w:p w14:paraId="1C1C182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monitoring</w:t>
      </w:r>
      <w:proofErr w:type="gramEnd"/>
      <w:r w:rsidRPr="00A9523F">
        <w:rPr>
          <w:rFonts w:ascii="Courier New" w:hAnsi="Courier New" w:cs="Courier New"/>
        </w:rPr>
        <w:t xml:space="preserve"> by selecting a more stable path.</w:t>
      </w:r>
    </w:p>
    <w:p w14:paraId="7CD643E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2F83C0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5.4</w:t>
      </w:r>
      <w:proofErr w:type="gramStart"/>
      <w:r w:rsidRPr="00A9523F">
        <w:rPr>
          <w:rFonts w:ascii="Courier New" w:hAnsi="Courier New" w:cs="Courier New"/>
        </w:rPr>
        <w:t>.  SFC</w:t>
      </w:r>
      <w:proofErr w:type="gramEnd"/>
      <w:r w:rsidRPr="00A9523F">
        <w:rPr>
          <w:rFonts w:ascii="Courier New" w:hAnsi="Courier New" w:cs="Courier New"/>
        </w:rPr>
        <w:t xml:space="preserve"> Echo Request Reception</w:t>
      </w:r>
    </w:p>
    <w:p w14:paraId="4822BDA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7D311A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commentRangeStart w:id="92"/>
      <w:r w:rsidRPr="00A9523F">
        <w:rPr>
          <w:rFonts w:ascii="Courier New" w:hAnsi="Courier New" w:cs="Courier New"/>
        </w:rPr>
        <w:t xml:space="preserve">Sending an SFC Echo Request to the control plane </w:t>
      </w:r>
      <w:commentRangeEnd w:id="92"/>
      <w:r w:rsidR="000B108B">
        <w:rPr>
          <w:rStyle w:val="Marquedecommentaire"/>
          <w:rFonts w:asciiTheme="minorHAnsi" w:hAnsiTheme="minorHAnsi"/>
        </w:rPr>
        <w:commentReference w:id="92"/>
      </w:r>
      <w:r w:rsidRPr="00A9523F">
        <w:rPr>
          <w:rFonts w:ascii="Courier New" w:hAnsi="Courier New" w:cs="Courier New"/>
        </w:rPr>
        <w:t>is triggered by one</w:t>
      </w:r>
    </w:p>
    <w:p w14:paraId="775906E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of</w:t>
      </w:r>
      <w:proofErr w:type="gramEnd"/>
      <w:r w:rsidRPr="00A9523F">
        <w:rPr>
          <w:rFonts w:ascii="Courier New" w:hAnsi="Courier New" w:cs="Courier New"/>
        </w:rPr>
        <w:t xml:space="preserve"> the following packet processing exceptions: NSH TTL expiration,</w:t>
      </w:r>
    </w:p>
    <w:p w14:paraId="2D6B115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NSH Service Index (SI) expiration</w:t>
      </w:r>
      <w:ins w:id="93" w:author="BOUCADAIR Mohamed TGI/OLN" w:date="2021-04-16T15:19:00Z">
        <w:r w:rsidR="000B108B">
          <w:rPr>
            <w:rFonts w:ascii="Courier New" w:hAnsi="Courier New" w:cs="Courier New"/>
          </w:rPr>
          <w:t>,</w:t>
        </w:r>
      </w:ins>
      <w:r w:rsidRPr="00A9523F">
        <w:rPr>
          <w:rFonts w:ascii="Courier New" w:hAnsi="Courier New" w:cs="Courier New"/>
        </w:rPr>
        <w:t xml:space="preserve"> or the receiver is the terminal SFF</w:t>
      </w:r>
    </w:p>
    <w:p w14:paraId="7F859B8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for</w:t>
      </w:r>
      <w:proofErr w:type="gramEnd"/>
      <w:r w:rsidRPr="00A9523F">
        <w:rPr>
          <w:rFonts w:ascii="Courier New" w:hAnsi="Courier New" w:cs="Courier New"/>
        </w:rPr>
        <w:t xml:space="preserve"> an SFP.</w:t>
      </w:r>
    </w:p>
    <w:p w14:paraId="43ABC70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000559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r w:rsidRPr="00A9523F">
        <w:rPr>
          <w:rFonts w:ascii="Courier New" w:hAnsi="Courier New" w:cs="Courier New"/>
        </w:rPr>
        <w:t xml:space="preserve">Firstly, if the SFC Echo </w:t>
      </w:r>
      <w:r w:rsidRPr="00A9523F">
        <w:rPr>
          <w:rFonts w:ascii="Courier New" w:hAnsi="Courier New" w:cs="Courier New"/>
        </w:rPr>
        <w:t>Request is authenticated, the receiving SFF</w:t>
      </w:r>
    </w:p>
    <w:p w14:paraId="17E0D5E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MUST verify the authentication.  </w:t>
      </w:r>
      <w:r w:rsidRPr="00A9523F">
        <w:rPr>
          <w:rFonts w:ascii="Courier New" w:hAnsi="Courier New" w:cs="Courier New"/>
        </w:rPr>
        <w:t>If the verification fails, the</w:t>
      </w:r>
    </w:p>
    <w:p w14:paraId="277ADA6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receiver</w:t>
      </w:r>
      <w:proofErr w:type="gramEnd"/>
      <w:r w:rsidRPr="00A9523F">
        <w:rPr>
          <w:rFonts w:ascii="Courier New" w:hAnsi="Courier New" w:cs="Courier New"/>
        </w:rPr>
        <w:t xml:space="preserve"> SFF MUST send an SFC Echo Reply with the Return Code set to</w:t>
      </w:r>
    </w:p>
    <w:p w14:paraId="2F19994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"Authentication failed" and the </w:t>
      </w:r>
      <w:proofErr w:type="spellStart"/>
      <w:r w:rsidRPr="00A9523F">
        <w:rPr>
          <w:rFonts w:ascii="Courier New" w:hAnsi="Courier New" w:cs="Courier New"/>
        </w:rPr>
        <w:t>Subcode</w:t>
      </w:r>
      <w:proofErr w:type="spellEnd"/>
      <w:r w:rsidRPr="00A9523F">
        <w:rPr>
          <w:rFonts w:ascii="Courier New" w:hAnsi="Courier New" w:cs="Courier New"/>
        </w:rPr>
        <w:t xml:space="preserve"> set to zero.  Then, the SFF</w:t>
      </w:r>
    </w:p>
    <w:p w14:paraId="041B10C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</w:t>
      </w:r>
      <w:r w:rsidRPr="00A9523F">
        <w:rPr>
          <w:rFonts w:ascii="Courier New" w:hAnsi="Courier New" w:cs="Courier New"/>
        </w:rPr>
        <w:t xml:space="preserve"> </w:t>
      </w:r>
      <w:proofErr w:type="gramStart"/>
      <w:r w:rsidRPr="00A9523F">
        <w:rPr>
          <w:rFonts w:ascii="Courier New" w:hAnsi="Courier New" w:cs="Courier New"/>
        </w:rPr>
        <w:t>that</w:t>
      </w:r>
      <w:proofErr w:type="gramEnd"/>
      <w:r w:rsidRPr="00A9523F">
        <w:rPr>
          <w:rFonts w:ascii="Courier New" w:hAnsi="Courier New" w:cs="Courier New"/>
        </w:rPr>
        <w:t xml:space="preserve"> has received an SFC Echo Request verifies the received packet's</w:t>
      </w:r>
    </w:p>
    <w:p w14:paraId="1D5FEBD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general</w:t>
      </w:r>
      <w:proofErr w:type="gramEnd"/>
      <w:r w:rsidRPr="00A9523F">
        <w:rPr>
          <w:rFonts w:ascii="Courier New" w:hAnsi="Courier New" w:cs="Courier New"/>
        </w:rPr>
        <w:t xml:space="preserve"> sanity.  If the packet is not well-formed, the receiver SFF</w:t>
      </w:r>
    </w:p>
    <w:p w14:paraId="03E7D53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SHOULD send an SFC Echo Reply with the Return Code set to "Malformed</w:t>
      </w:r>
    </w:p>
    <w:p w14:paraId="6FEAD88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Echo Request received" and the </w:t>
      </w:r>
      <w:proofErr w:type="spellStart"/>
      <w:r w:rsidRPr="00A9523F">
        <w:rPr>
          <w:rFonts w:ascii="Courier New" w:hAnsi="Courier New" w:cs="Courier New"/>
        </w:rPr>
        <w:t>Subcode</w:t>
      </w:r>
      <w:proofErr w:type="spellEnd"/>
      <w:r w:rsidRPr="00A9523F">
        <w:rPr>
          <w:rFonts w:ascii="Courier New" w:hAnsi="Courier New" w:cs="Courier New"/>
        </w:rPr>
        <w:t xml:space="preserve"> s</w:t>
      </w:r>
      <w:r w:rsidRPr="00A9523F">
        <w:rPr>
          <w:rFonts w:ascii="Courier New" w:hAnsi="Courier New" w:cs="Courier New"/>
        </w:rPr>
        <w:t>et to zero.  If there are any</w:t>
      </w:r>
    </w:p>
    <w:p w14:paraId="1F82569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TLVs that SFF does not understand, the SFF MUST send an SFC Echo</w:t>
      </w:r>
    </w:p>
    <w:p w14:paraId="6640AFB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Reply with the Return Code set to 2 ("One or more TLVs was not</w:t>
      </w:r>
    </w:p>
    <w:p w14:paraId="5AA165D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understood</w:t>
      </w:r>
      <w:proofErr w:type="gramEnd"/>
      <w:r w:rsidRPr="00A9523F">
        <w:rPr>
          <w:rFonts w:ascii="Courier New" w:hAnsi="Courier New" w:cs="Courier New"/>
        </w:rPr>
        <w:t xml:space="preserve">") and set the </w:t>
      </w:r>
      <w:proofErr w:type="spellStart"/>
      <w:r w:rsidRPr="00A9523F">
        <w:rPr>
          <w:rFonts w:ascii="Courier New" w:hAnsi="Courier New" w:cs="Courier New"/>
        </w:rPr>
        <w:t>Subcode</w:t>
      </w:r>
      <w:proofErr w:type="spellEnd"/>
      <w:r w:rsidRPr="00A9523F">
        <w:rPr>
          <w:rFonts w:ascii="Courier New" w:hAnsi="Courier New" w:cs="Courier New"/>
        </w:rPr>
        <w:t xml:space="preserve"> to zero.  In the latter case, the</w:t>
      </w:r>
    </w:p>
    <w:p w14:paraId="7CCD57C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SFF MAY include an </w:t>
      </w:r>
      <w:r w:rsidRPr="00A9523F">
        <w:rPr>
          <w:rFonts w:ascii="Courier New" w:hAnsi="Courier New" w:cs="Courier New"/>
        </w:rPr>
        <w:t>Errored TLVs TLV (Section 5.4.1) that as sub-TLVs</w:t>
      </w:r>
    </w:p>
    <w:p w14:paraId="6CAC4EB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contains</w:t>
      </w:r>
      <w:proofErr w:type="gramEnd"/>
      <w:r w:rsidRPr="00A9523F">
        <w:rPr>
          <w:rFonts w:ascii="Courier New" w:hAnsi="Courier New" w:cs="Courier New"/>
        </w:rPr>
        <w:t xml:space="preserve"> only the misunderstood TLVs.  The header field's Sender's</w:t>
      </w:r>
    </w:p>
    <w:p w14:paraId="2955C1B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Handle, Sequence Number are not examined but are included in the SFC</w:t>
      </w:r>
    </w:p>
    <w:p w14:paraId="59F64D1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Echo Reply message.</w:t>
      </w:r>
    </w:p>
    <w:p w14:paraId="58F87EF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02B9D2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5.4.1</w:t>
      </w:r>
      <w:proofErr w:type="gramStart"/>
      <w:r w:rsidRPr="00A9523F">
        <w:rPr>
          <w:rFonts w:ascii="Courier New" w:hAnsi="Courier New" w:cs="Courier New"/>
        </w:rPr>
        <w:t>.  Errored</w:t>
      </w:r>
      <w:proofErr w:type="gramEnd"/>
      <w:r w:rsidRPr="00A9523F">
        <w:rPr>
          <w:rFonts w:ascii="Courier New" w:hAnsi="Courier New" w:cs="Courier New"/>
        </w:rPr>
        <w:t xml:space="preserve"> TLVs TLV</w:t>
      </w:r>
    </w:p>
    <w:p w14:paraId="3437B4D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82131E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If the Retu</w:t>
      </w:r>
      <w:r w:rsidRPr="00A9523F">
        <w:rPr>
          <w:rFonts w:ascii="Courier New" w:hAnsi="Courier New" w:cs="Courier New"/>
        </w:rPr>
        <w:t>rn Code for the Echo Reply is determined as 2 ("One or</w:t>
      </w:r>
    </w:p>
    <w:p w14:paraId="0C848C0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more</w:t>
      </w:r>
      <w:proofErr w:type="gramEnd"/>
      <w:r w:rsidRPr="00A9523F">
        <w:rPr>
          <w:rFonts w:ascii="Courier New" w:hAnsi="Courier New" w:cs="Courier New"/>
        </w:rPr>
        <w:t xml:space="preserve"> TLVs was not understood"), then the Errored TLVs TLV MAY be</w:t>
      </w:r>
    </w:p>
    <w:p w14:paraId="53FC3D2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included</w:t>
      </w:r>
      <w:proofErr w:type="gramEnd"/>
      <w:r w:rsidRPr="00A9523F">
        <w:rPr>
          <w:rFonts w:ascii="Courier New" w:hAnsi="Courier New" w:cs="Courier New"/>
        </w:rPr>
        <w:t xml:space="preserve"> in an Echo Reply.  The use of this TLV allows informing the</w:t>
      </w:r>
    </w:p>
    <w:p w14:paraId="0EC3213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sender</w:t>
      </w:r>
      <w:proofErr w:type="gramEnd"/>
      <w:r w:rsidRPr="00A9523F">
        <w:rPr>
          <w:rFonts w:ascii="Courier New" w:hAnsi="Courier New" w:cs="Courier New"/>
        </w:rPr>
        <w:t xml:space="preserve"> of an Echo Request of mandatory TLVs either not sup</w:t>
      </w:r>
      <w:r w:rsidRPr="00A9523F">
        <w:rPr>
          <w:rFonts w:ascii="Courier New" w:hAnsi="Courier New" w:cs="Courier New"/>
        </w:rPr>
        <w:t>ported by</w:t>
      </w:r>
    </w:p>
    <w:p w14:paraId="6EDE143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an</w:t>
      </w:r>
      <w:proofErr w:type="gramEnd"/>
      <w:r w:rsidRPr="00A9523F">
        <w:rPr>
          <w:rFonts w:ascii="Courier New" w:hAnsi="Courier New" w:cs="Courier New"/>
        </w:rPr>
        <w:t xml:space="preserve"> implementation or parsed and found to be in error.</w:t>
      </w:r>
    </w:p>
    <w:p w14:paraId="58BA8EF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80CA0C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780F1D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0                   1                   2                   3</w:t>
      </w:r>
    </w:p>
    <w:p w14:paraId="58C9E4F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0 1 2 3 4 5 6 7 8 9 0 1 2 3 4 5 6 7 8 9 0 1 2 3 4 5 6 7 8 9 0 1</w:t>
      </w:r>
    </w:p>
    <w:p w14:paraId="5461FC9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+-+-+-+-+-+-+-+-+-+-+-+-+-+-+-+-+-+-+</w:t>
      </w:r>
      <w:r w:rsidRPr="00A9523F">
        <w:rPr>
          <w:rFonts w:ascii="Courier New" w:hAnsi="Courier New" w:cs="Courier New"/>
        </w:rPr>
        <w:t>-+-+-+-+-+-+-+-+-+-+-+-+-+-+</w:t>
      </w:r>
    </w:p>
    <w:p w14:paraId="4E235E4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</w:t>
      </w:r>
      <w:proofErr w:type="gramStart"/>
      <w:r w:rsidRPr="00A9523F">
        <w:rPr>
          <w:rFonts w:ascii="Courier New" w:hAnsi="Courier New" w:cs="Courier New"/>
        </w:rPr>
        <w:t>|  Errored</w:t>
      </w:r>
      <w:proofErr w:type="gramEnd"/>
      <w:r w:rsidRPr="00A9523F">
        <w:rPr>
          <w:rFonts w:ascii="Courier New" w:hAnsi="Courier New" w:cs="Courier New"/>
        </w:rPr>
        <w:t xml:space="preserve"> TLVs |    Reserved   |            Length             |</w:t>
      </w:r>
    </w:p>
    <w:p w14:paraId="3DE3CF1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+-+-+-+-+-+-+-+-+-+-+-+-+-+-+-+-+-+-+-+-+-+-+-+-+-+-+-+-+-+-+-+-+</w:t>
      </w:r>
    </w:p>
    <w:p w14:paraId="678B5E6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|                             Value                             |</w:t>
      </w:r>
    </w:p>
    <w:p w14:paraId="68B22541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A9523F">
        <w:rPr>
          <w:rFonts w:ascii="Courier New" w:hAnsi="Courier New" w:cs="Courier New"/>
        </w:rPr>
        <w:t xml:space="preserve">       </w:t>
      </w:r>
      <w:r w:rsidRPr="00DA607D">
        <w:rPr>
          <w:rFonts w:ascii="Courier New" w:hAnsi="Courier New" w:cs="Courier New"/>
          <w:lang w:val="fr-FR"/>
        </w:rPr>
        <w:t>.</w:t>
      </w:r>
      <w:r w:rsidRPr="00DA607D">
        <w:rPr>
          <w:rFonts w:ascii="Courier New" w:hAnsi="Courier New" w:cs="Courier New"/>
          <w:lang w:val="fr-FR"/>
        </w:rPr>
        <w:t xml:space="preserve">                                                               .</w:t>
      </w:r>
    </w:p>
    <w:p w14:paraId="154C2E85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t xml:space="preserve">       .                                                               .</w:t>
      </w:r>
    </w:p>
    <w:p w14:paraId="26A15A1E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t xml:space="preserve">       .                                                               .</w:t>
      </w:r>
    </w:p>
    <w:p w14:paraId="170AF469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t xml:space="preserve">       |                                     </w:t>
      </w:r>
      <w:r w:rsidRPr="00DA607D">
        <w:rPr>
          <w:rFonts w:ascii="Courier New" w:hAnsi="Courier New" w:cs="Courier New"/>
          <w:lang w:val="fr-FR"/>
        </w:rPr>
        <w:t xml:space="preserve">                          |</w:t>
      </w:r>
    </w:p>
    <w:p w14:paraId="1A4F2CE0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t xml:space="preserve">       +-+-+-+-+-+-+-+-+-+-+-+-+-+-+-+-+-+-+-+-+-+-+-+-+-+-+-+-+-+-+-+-+</w:t>
      </w:r>
    </w:p>
    <w:p w14:paraId="6A7940D9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</w:p>
    <w:p w14:paraId="48B9BCDE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</w:p>
    <w:p w14:paraId="188F6A0A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</w:p>
    <w:p w14:paraId="50E3CFDB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t xml:space="preserve">Mirsky, et al.           Expires 1 </w:t>
      </w:r>
      <w:proofErr w:type="spellStart"/>
      <w:r w:rsidRPr="00DA607D">
        <w:rPr>
          <w:rFonts w:ascii="Courier New" w:hAnsi="Courier New" w:cs="Courier New"/>
          <w:lang w:val="fr-FR"/>
        </w:rPr>
        <w:t>October</w:t>
      </w:r>
      <w:proofErr w:type="spellEnd"/>
      <w:r w:rsidRPr="00DA607D">
        <w:rPr>
          <w:rFonts w:ascii="Courier New" w:hAnsi="Courier New" w:cs="Courier New"/>
          <w:lang w:val="fr-FR"/>
        </w:rPr>
        <w:t xml:space="preserve"> 2021                [Page 12]</w:t>
      </w:r>
    </w:p>
    <w:p w14:paraId="4EA9F6AC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br w:type="page"/>
      </w:r>
    </w:p>
    <w:p w14:paraId="696916D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lastRenderedPageBreak/>
        <w:t>Internet-Draft             Active OAM for SFC                 March 2021</w:t>
      </w:r>
    </w:p>
    <w:p w14:paraId="7F9D7D8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7E5C54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4CE7D8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</w:t>
      </w:r>
      <w:r w:rsidRPr="00A9523F">
        <w:rPr>
          <w:rFonts w:ascii="Courier New" w:hAnsi="Courier New" w:cs="Courier New"/>
        </w:rPr>
        <w:t xml:space="preserve">                     Figure 5: Errored TLVs TLV</w:t>
      </w:r>
    </w:p>
    <w:p w14:paraId="20B26F2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85DD23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where</w:t>
      </w:r>
      <w:proofErr w:type="gramEnd"/>
    </w:p>
    <w:p w14:paraId="4257C0D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B8E891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The Errored TLVs Type MUST be set to TBA14 Section 8.7.</w:t>
      </w:r>
    </w:p>
    <w:p w14:paraId="662D468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1F6FAA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Reserved - one-octet-long field.</w:t>
      </w:r>
    </w:p>
    <w:p w14:paraId="2AFB14E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D5D2D1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Length - two-octet-long field equal to the length of the Value</w:t>
      </w:r>
    </w:p>
    <w:p w14:paraId="7A97C96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field</w:t>
      </w:r>
      <w:proofErr w:type="gramEnd"/>
      <w:r w:rsidRPr="00A9523F">
        <w:rPr>
          <w:rFonts w:ascii="Courier New" w:hAnsi="Courier New" w:cs="Courier New"/>
        </w:rPr>
        <w:t xml:space="preserve"> in octets.</w:t>
      </w:r>
    </w:p>
    <w:p w14:paraId="2C15A28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508B42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</w:t>
      </w:r>
      <w:r w:rsidRPr="00A9523F">
        <w:rPr>
          <w:rFonts w:ascii="Courier New" w:hAnsi="Courier New" w:cs="Courier New"/>
        </w:rPr>
        <w:t xml:space="preserve">     The Value field contains the TLVs, encoded as sub-</w:t>
      </w:r>
      <w:proofErr w:type="gramStart"/>
      <w:r w:rsidRPr="00A9523F">
        <w:rPr>
          <w:rFonts w:ascii="Courier New" w:hAnsi="Courier New" w:cs="Courier New"/>
        </w:rPr>
        <w:t>TLVs, that</w:t>
      </w:r>
      <w:proofErr w:type="gramEnd"/>
      <w:r w:rsidRPr="00A9523F">
        <w:rPr>
          <w:rFonts w:ascii="Courier New" w:hAnsi="Courier New" w:cs="Courier New"/>
        </w:rPr>
        <w:t xml:space="preserve"> were</w:t>
      </w:r>
    </w:p>
    <w:p w14:paraId="49F38B2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not</w:t>
      </w:r>
      <w:proofErr w:type="gramEnd"/>
      <w:r w:rsidRPr="00A9523F">
        <w:rPr>
          <w:rFonts w:ascii="Courier New" w:hAnsi="Courier New" w:cs="Courier New"/>
        </w:rPr>
        <w:t xml:space="preserve"> understood or failed to be parsed correctly.</w:t>
      </w:r>
    </w:p>
    <w:p w14:paraId="1F2EAC0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C8AD70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5.5</w:t>
      </w:r>
      <w:proofErr w:type="gramStart"/>
      <w:r w:rsidRPr="00A9523F">
        <w:rPr>
          <w:rFonts w:ascii="Courier New" w:hAnsi="Courier New" w:cs="Courier New"/>
        </w:rPr>
        <w:t>.  SFC</w:t>
      </w:r>
      <w:proofErr w:type="gramEnd"/>
      <w:r w:rsidRPr="00A9523F">
        <w:rPr>
          <w:rFonts w:ascii="Courier New" w:hAnsi="Courier New" w:cs="Courier New"/>
        </w:rPr>
        <w:t xml:space="preserve"> Echo Reply Transmission</w:t>
      </w:r>
    </w:p>
    <w:p w14:paraId="5568B1E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C7E2D9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The Reply Mode field directs whether and how the Echo Reply message</w:t>
      </w:r>
    </w:p>
    <w:p w14:paraId="7FA7833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should</w:t>
      </w:r>
      <w:proofErr w:type="gramEnd"/>
      <w:r w:rsidRPr="00A9523F">
        <w:rPr>
          <w:rFonts w:ascii="Courier New" w:hAnsi="Courier New" w:cs="Courier New"/>
        </w:rPr>
        <w:t xml:space="preserve"> be sent.  The</w:t>
      </w:r>
      <w:r w:rsidRPr="00A9523F">
        <w:rPr>
          <w:rFonts w:ascii="Courier New" w:hAnsi="Courier New" w:cs="Courier New"/>
        </w:rPr>
        <w:t xml:space="preserve"> sender of the Echo Request MAY use TLVs to</w:t>
      </w:r>
    </w:p>
    <w:p w14:paraId="5861F03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request</w:t>
      </w:r>
      <w:proofErr w:type="gramEnd"/>
      <w:r w:rsidRPr="00A9523F">
        <w:rPr>
          <w:rFonts w:ascii="Courier New" w:hAnsi="Courier New" w:cs="Courier New"/>
        </w:rPr>
        <w:t xml:space="preserve"> that the corresponding Echo Reply is transmitted over the</w:t>
      </w:r>
    </w:p>
    <w:p w14:paraId="4049EF0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specified</w:t>
      </w:r>
      <w:proofErr w:type="gramEnd"/>
      <w:r w:rsidRPr="00A9523F">
        <w:rPr>
          <w:rFonts w:ascii="Courier New" w:hAnsi="Courier New" w:cs="Courier New"/>
        </w:rPr>
        <w:t xml:space="preserve"> path.  Value TBA3 is referred to as the "Do not reply" mode</w:t>
      </w:r>
    </w:p>
    <w:p w14:paraId="6F64F44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and</w:t>
      </w:r>
      <w:proofErr w:type="gramEnd"/>
      <w:r w:rsidRPr="00A9523F">
        <w:rPr>
          <w:rFonts w:ascii="Courier New" w:hAnsi="Courier New" w:cs="Courier New"/>
        </w:rPr>
        <w:t xml:space="preserve"> suppresses the Echo Reply packet transmission.  The default val</w:t>
      </w:r>
      <w:r w:rsidRPr="00A9523F">
        <w:rPr>
          <w:rFonts w:ascii="Courier New" w:hAnsi="Courier New" w:cs="Courier New"/>
        </w:rPr>
        <w:t>ue</w:t>
      </w:r>
    </w:p>
    <w:p w14:paraId="0EFD36B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(TBA6) for the Reply mode field requests the responder to send the</w:t>
      </w:r>
    </w:p>
    <w:p w14:paraId="2328F75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Echo Reply packet out-of-band as IPv4 or IPv6 UDP packet.</w:t>
      </w:r>
    </w:p>
    <w:p w14:paraId="75A60E9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E8B6B7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Responder to the SFC Echo Request sends the Echo Reply over IP</w:t>
      </w:r>
    </w:p>
    <w:p w14:paraId="45A754C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network</w:t>
      </w:r>
      <w:proofErr w:type="gramEnd"/>
      <w:r w:rsidRPr="00A9523F">
        <w:rPr>
          <w:rFonts w:ascii="Courier New" w:hAnsi="Courier New" w:cs="Courier New"/>
        </w:rPr>
        <w:t xml:space="preserve"> if the Reply mode is Reply via an IPv4/IPv6 </w:t>
      </w:r>
      <w:r w:rsidRPr="00A9523F">
        <w:rPr>
          <w:rFonts w:ascii="Courier New" w:hAnsi="Courier New" w:cs="Courier New"/>
        </w:rPr>
        <w:t>UDP Packet.</w:t>
      </w:r>
    </w:p>
    <w:p w14:paraId="3F6C435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Because </w:t>
      </w:r>
      <w:del w:id="94" w:author="BOUCADAIR Mohamed TGI/OLN" w:date="2021-04-16T15:20:00Z">
        <w:r w:rsidRPr="00A9523F" w:rsidDel="000B108B">
          <w:rPr>
            <w:rFonts w:ascii="Courier New" w:hAnsi="Courier New" w:cs="Courier New"/>
          </w:rPr>
          <w:delText xml:space="preserve">SFC </w:delText>
        </w:r>
      </w:del>
      <w:commentRangeStart w:id="95"/>
      <w:ins w:id="96" w:author="BOUCADAIR Mohamed TGI/OLN" w:date="2021-04-16T15:20:00Z">
        <w:r w:rsidR="000B108B">
          <w:rPr>
            <w:rFonts w:ascii="Courier New" w:hAnsi="Courier New" w:cs="Courier New"/>
          </w:rPr>
          <w:t>the</w:t>
        </w:r>
        <w:r w:rsidR="000B108B" w:rsidRPr="00A9523F">
          <w:rPr>
            <w:rFonts w:ascii="Courier New" w:hAnsi="Courier New" w:cs="Courier New"/>
          </w:rPr>
          <w:t xml:space="preserve"> </w:t>
        </w:r>
      </w:ins>
      <w:r w:rsidRPr="00A9523F">
        <w:rPr>
          <w:rFonts w:ascii="Courier New" w:hAnsi="Courier New" w:cs="Courier New"/>
        </w:rPr>
        <w:t>NSH does not identify the ingress of the SFP</w:t>
      </w:r>
      <w:commentRangeEnd w:id="95"/>
      <w:r w:rsidR="000B108B">
        <w:rPr>
          <w:rStyle w:val="Marquedecommentaire"/>
          <w:rFonts w:asciiTheme="minorHAnsi" w:hAnsiTheme="minorHAnsi"/>
        </w:rPr>
        <w:commentReference w:id="95"/>
      </w:r>
      <w:r w:rsidRPr="00A9523F">
        <w:rPr>
          <w:rFonts w:ascii="Courier New" w:hAnsi="Courier New" w:cs="Courier New"/>
        </w:rPr>
        <w:t>, the Echo</w:t>
      </w:r>
    </w:p>
    <w:p w14:paraId="375F38E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Request, the source </w:t>
      </w:r>
      <w:r w:rsidRPr="00A9523F">
        <w:rPr>
          <w:rFonts w:ascii="Courier New" w:hAnsi="Courier New" w:cs="Courier New"/>
        </w:rPr>
        <w:t xml:space="preserve">ID </w:t>
      </w:r>
      <w:r w:rsidRPr="00A9523F">
        <w:rPr>
          <w:rFonts w:ascii="Courier New" w:hAnsi="Courier New" w:cs="Courier New"/>
        </w:rPr>
        <w:t>MUST be included in the message and used as</w:t>
      </w:r>
    </w:p>
    <w:p w14:paraId="5B17559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the</w:t>
      </w:r>
      <w:proofErr w:type="gramEnd"/>
      <w:r w:rsidRPr="00A9523F">
        <w:rPr>
          <w:rFonts w:ascii="Courier New" w:hAnsi="Courier New" w:cs="Courier New"/>
        </w:rPr>
        <w:t xml:space="preserve"> IP destination address for IP/UDP encapsulation of the SFC Echo</w:t>
      </w:r>
    </w:p>
    <w:p w14:paraId="293AF02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Reply.  The sender of the SFC </w:t>
      </w:r>
      <w:r w:rsidRPr="00A9523F">
        <w:rPr>
          <w:rFonts w:ascii="Courier New" w:hAnsi="Courier New" w:cs="Courier New"/>
        </w:rPr>
        <w:t>Echo Request MUST include SFC Source</w:t>
      </w:r>
    </w:p>
    <w:p w14:paraId="551CA6E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TLV Figure 6.</w:t>
      </w:r>
    </w:p>
    <w:p w14:paraId="473C648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2E9831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3578A8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0                   1                   2                   3</w:t>
      </w:r>
    </w:p>
    <w:p w14:paraId="5069860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0 1 2 3 4 5 6 7 8 9 0 1 2 3 4 5 6 7 8 9 0 1 2 3 4 5 6 7 8 9 0 1</w:t>
      </w:r>
    </w:p>
    <w:p w14:paraId="7B487EF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+-+-+-+-+-+-+-+-+-+-+-+-+-+-+-+-+-+-+-+-+-+-+-+-+-+-+-+-+-+-+-</w:t>
      </w:r>
      <w:r w:rsidRPr="00A9523F">
        <w:rPr>
          <w:rFonts w:ascii="Courier New" w:hAnsi="Courier New" w:cs="Courier New"/>
        </w:rPr>
        <w:t>+</w:t>
      </w:r>
    </w:p>
    <w:p w14:paraId="273C505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</w:t>
      </w:r>
      <w:proofErr w:type="gramStart"/>
      <w:r w:rsidRPr="00A9523F">
        <w:rPr>
          <w:rFonts w:ascii="Courier New" w:hAnsi="Courier New" w:cs="Courier New"/>
        </w:rPr>
        <w:t>|  Source</w:t>
      </w:r>
      <w:proofErr w:type="gramEnd"/>
      <w:r w:rsidRPr="00A9523F">
        <w:rPr>
          <w:rFonts w:ascii="Courier New" w:hAnsi="Courier New" w:cs="Courier New"/>
        </w:rPr>
        <w:t xml:space="preserve"> ID  |    Reserved   |           Length              |</w:t>
      </w:r>
    </w:p>
    <w:p w14:paraId="4FE37F8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+-+-+-+-+-+-+-+-+-+-+-+-+-+-+-+-+-+-+-+-+-+-+-+-+-+-+-+-+-+-+-+</w:t>
      </w:r>
    </w:p>
    <w:p w14:paraId="65A17C3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|                           Value                             |</w:t>
      </w:r>
    </w:p>
    <w:p w14:paraId="7F285AE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+-+-+-+-+-+-+-+-+-+-+-+-+-+-+-+-+-+-+-+-+-+-+-</w:t>
      </w:r>
      <w:r w:rsidRPr="00A9523F">
        <w:rPr>
          <w:rFonts w:ascii="Courier New" w:hAnsi="Courier New" w:cs="Courier New"/>
        </w:rPr>
        <w:t>+-+-+-+-+-+-+-+-+</w:t>
      </w:r>
    </w:p>
    <w:p w14:paraId="4A34E80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AB520F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          Figure 6: SFC Source TLV</w:t>
      </w:r>
    </w:p>
    <w:p w14:paraId="41BD885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F23E2F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where</w:t>
      </w:r>
      <w:proofErr w:type="gramEnd"/>
    </w:p>
    <w:p w14:paraId="3EC81A5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DA857C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Source ID Type is a one-octet-long field and has the value of</w:t>
      </w:r>
    </w:p>
    <w:p w14:paraId="5E3D0A2B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A9523F">
        <w:rPr>
          <w:rFonts w:ascii="Courier New" w:hAnsi="Courier New" w:cs="Courier New"/>
        </w:rPr>
        <w:t xml:space="preserve">      </w:t>
      </w:r>
      <w:r w:rsidRPr="00DA607D">
        <w:rPr>
          <w:rFonts w:ascii="Courier New" w:hAnsi="Courier New" w:cs="Courier New"/>
          <w:lang w:val="fr-FR"/>
        </w:rPr>
        <w:t>TBA13 Section 8.7.</w:t>
      </w:r>
    </w:p>
    <w:p w14:paraId="66BC0463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</w:p>
    <w:p w14:paraId="560131F7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</w:p>
    <w:p w14:paraId="06E6AF12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</w:p>
    <w:p w14:paraId="5AD6ECF3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</w:p>
    <w:p w14:paraId="024D14F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DA607D">
        <w:rPr>
          <w:rFonts w:ascii="Courier New" w:hAnsi="Courier New" w:cs="Courier New"/>
          <w:lang w:val="fr-FR"/>
        </w:rPr>
        <w:t xml:space="preserve">Mirsky, et al.           </w:t>
      </w:r>
      <w:r w:rsidRPr="00A9523F">
        <w:rPr>
          <w:rFonts w:ascii="Courier New" w:hAnsi="Courier New" w:cs="Courier New"/>
        </w:rPr>
        <w:t>Expires 1 October 2021                [Page 13]</w:t>
      </w:r>
    </w:p>
    <w:p w14:paraId="62296C9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br w:type="page"/>
      </w:r>
    </w:p>
    <w:p w14:paraId="6A38C80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lastRenderedPageBreak/>
        <w:t>Int</w:t>
      </w:r>
      <w:r w:rsidRPr="00A9523F">
        <w:rPr>
          <w:rFonts w:ascii="Courier New" w:hAnsi="Courier New" w:cs="Courier New"/>
        </w:rPr>
        <w:t>ernet-Draft             Active OAM for SFC                 March 2021</w:t>
      </w:r>
    </w:p>
    <w:p w14:paraId="1F5EDB8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519D21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A9CBD3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Reserved - one-octet-long field.</w:t>
      </w:r>
    </w:p>
    <w:p w14:paraId="0A13445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03280C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Length is a two-octets-long field, and the value equals the length</w:t>
      </w:r>
    </w:p>
    <w:p w14:paraId="4C82EF5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of</w:t>
      </w:r>
      <w:proofErr w:type="gramEnd"/>
      <w:r w:rsidRPr="00A9523F">
        <w:rPr>
          <w:rFonts w:ascii="Courier New" w:hAnsi="Courier New" w:cs="Courier New"/>
        </w:rPr>
        <w:t xml:space="preserve"> the Value field in octets.</w:t>
      </w:r>
    </w:p>
    <w:p w14:paraId="5625AEE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EB3D83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commentRangeStart w:id="97"/>
      <w:r w:rsidRPr="00A9523F">
        <w:rPr>
          <w:rFonts w:ascii="Courier New" w:hAnsi="Courier New" w:cs="Courier New"/>
        </w:rPr>
        <w:t xml:space="preserve">      Value field contains the IP </w:t>
      </w:r>
      <w:r w:rsidRPr="00A9523F">
        <w:rPr>
          <w:rFonts w:ascii="Courier New" w:hAnsi="Courier New" w:cs="Courier New"/>
        </w:rPr>
        <w:t>address of the sender of the SFC OAM</w:t>
      </w:r>
    </w:p>
    <w:p w14:paraId="547B93D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control</w:t>
      </w:r>
      <w:proofErr w:type="gramEnd"/>
      <w:r w:rsidRPr="00A9523F">
        <w:rPr>
          <w:rFonts w:ascii="Courier New" w:hAnsi="Courier New" w:cs="Courier New"/>
        </w:rPr>
        <w:t xml:space="preserve"> message, IPv4 or IPv6.</w:t>
      </w:r>
      <w:commentRangeEnd w:id="97"/>
      <w:r w:rsidR="000B108B">
        <w:rPr>
          <w:rStyle w:val="Marquedecommentaire"/>
          <w:rFonts w:asciiTheme="minorHAnsi" w:hAnsiTheme="minorHAnsi"/>
        </w:rPr>
        <w:commentReference w:id="97"/>
      </w:r>
    </w:p>
    <w:p w14:paraId="23E2BC4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C5DB33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The UDP destin</w:t>
      </w:r>
      <w:bookmarkStart w:id="98" w:name="_GoBack"/>
      <w:bookmarkEnd w:id="98"/>
      <w:r w:rsidRPr="00A9523F">
        <w:rPr>
          <w:rFonts w:ascii="Courier New" w:hAnsi="Courier New" w:cs="Courier New"/>
        </w:rPr>
        <w:t>ation port for SFC Echo Reply TBA15 will be allocated</w:t>
      </w:r>
    </w:p>
    <w:p w14:paraId="41B1A43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by</w:t>
      </w:r>
      <w:proofErr w:type="gramEnd"/>
      <w:r w:rsidRPr="00A9523F">
        <w:rPr>
          <w:rFonts w:ascii="Courier New" w:hAnsi="Courier New" w:cs="Courier New"/>
        </w:rPr>
        <w:t xml:space="preserve"> IANA Section 8.8.</w:t>
      </w:r>
    </w:p>
    <w:p w14:paraId="56F4C9C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7ED0F2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5.6</w:t>
      </w:r>
      <w:proofErr w:type="gramStart"/>
      <w:r w:rsidRPr="00A9523F">
        <w:rPr>
          <w:rFonts w:ascii="Courier New" w:hAnsi="Courier New" w:cs="Courier New"/>
        </w:rPr>
        <w:t>.  SFC</w:t>
      </w:r>
      <w:proofErr w:type="gramEnd"/>
      <w:r w:rsidRPr="00A9523F">
        <w:rPr>
          <w:rFonts w:ascii="Courier New" w:hAnsi="Courier New" w:cs="Courier New"/>
        </w:rPr>
        <w:t xml:space="preserve"> Echo Reply Reception</w:t>
      </w:r>
    </w:p>
    <w:p w14:paraId="2C6A8EA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EEE72F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An SFF SHOULD NOT accept SFC Echo Reply unless the</w:t>
      </w:r>
      <w:r w:rsidRPr="00A9523F">
        <w:rPr>
          <w:rFonts w:ascii="Courier New" w:hAnsi="Courier New" w:cs="Courier New"/>
        </w:rPr>
        <w:t xml:space="preserve"> received passes</w:t>
      </w:r>
    </w:p>
    <w:p w14:paraId="6CBCEAE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the</w:t>
      </w:r>
      <w:proofErr w:type="gramEnd"/>
      <w:r w:rsidRPr="00A9523F">
        <w:rPr>
          <w:rFonts w:ascii="Courier New" w:hAnsi="Courier New" w:cs="Courier New"/>
        </w:rPr>
        <w:t xml:space="preserve"> following checks:</w:t>
      </w:r>
    </w:p>
    <w:p w14:paraId="268BBDB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9F8DDD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*  the</w:t>
      </w:r>
      <w:proofErr w:type="gramEnd"/>
      <w:r w:rsidRPr="00A9523F">
        <w:rPr>
          <w:rFonts w:ascii="Courier New" w:hAnsi="Courier New" w:cs="Courier New"/>
        </w:rPr>
        <w:t xml:space="preserve"> received SFC Echo Reply is well-formed;</w:t>
      </w:r>
    </w:p>
    <w:p w14:paraId="3B63068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0FD395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*  it</w:t>
      </w:r>
      <w:proofErr w:type="gramEnd"/>
      <w:r w:rsidRPr="00A9523F">
        <w:rPr>
          <w:rFonts w:ascii="Courier New" w:hAnsi="Courier New" w:cs="Courier New"/>
        </w:rPr>
        <w:t xml:space="preserve"> has an outstanding SFC Echo Request sent from the UDP port that</w:t>
      </w:r>
    </w:p>
    <w:p w14:paraId="6D8D741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matches</w:t>
      </w:r>
      <w:proofErr w:type="gramEnd"/>
      <w:r w:rsidRPr="00A9523F">
        <w:rPr>
          <w:rFonts w:ascii="Courier New" w:hAnsi="Courier New" w:cs="Courier New"/>
        </w:rPr>
        <w:t xml:space="preserve"> destination UDP port number of the received packet;</w:t>
      </w:r>
    </w:p>
    <w:p w14:paraId="66ABFDC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F34CB7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*  if</w:t>
      </w:r>
      <w:proofErr w:type="gramEnd"/>
      <w:r w:rsidRPr="00A9523F">
        <w:rPr>
          <w:rFonts w:ascii="Courier New" w:hAnsi="Courier New" w:cs="Courier New"/>
        </w:rPr>
        <w:t xml:space="preserve"> the matching </w:t>
      </w:r>
      <w:r w:rsidRPr="00A9523F">
        <w:rPr>
          <w:rFonts w:ascii="Courier New" w:hAnsi="Courier New" w:cs="Courier New"/>
        </w:rPr>
        <w:t>to the Echo Request found, the value of the</w:t>
      </w:r>
    </w:p>
    <w:p w14:paraId="576F335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Sender's Handle </w:t>
      </w:r>
      <w:proofErr w:type="spellStart"/>
      <w:r w:rsidRPr="00A9523F">
        <w:rPr>
          <w:rFonts w:ascii="Courier New" w:hAnsi="Courier New" w:cs="Courier New"/>
        </w:rPr>
        <w:t>n</w:t>
      </w:r>
      <w:proofErr w:type="spellEnd"/>
      <w:r w:rsidRPr="00A9523F">
        <w:rPr>
          <w:rFonts w:ascii="Courier New" w:hAnsi="Courier New" w:cs="Courier New"/>
        </w:rPr>
        <w:t xml:space="preserve"> the Echo Request sent is equal to the value of</w:t>
      </w:r>
    </w:p>
    <w:p w14:paraId="601205B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Sender's Handle in the Echo Reply received;</w:t>
      </w:r>
    </w:p>
    <w:p w14:paraId="2E715D2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E0E57D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*  if</w:t>
      </w:r>
      <w:proofErr w:type="gramEnd"/>
      <w:r w:rsidRPr="00A9523F">
        <w:rPr>
          <w:rFonts w:ascii="Courier New" w:hAnsi="Courier New" w:cs="Courier New"/>
        </w:rPr>
        <w:t xml:space="preserve"> all checks passed, the SFF checks if the Sequence Number in the</w:t>
      </w:r>
    </w:p>
    <w:p w14:paraId="174C83F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Echo Reques</w:t>
      </w:r>
      <w:r w:rsidRPr="00A9523F">
        <w:rPr>
          <w:rFonts w:ascii="Courier New" w:hAnsi="Courier New" w:cs="Courier New"/>
        </w:rPr>
        <w:t>t sent matches to the Sequence Number in the Echo Reply</w:t>
      </w:r>
    </w:p>
    <w:p w14:paraId="6D6F385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</w:t>
      </w:r>
      <w:proofErr w:type="gramStart"/>
      <w:r w:rsidRPr="00A9523F">
        <w:rPr>
          <w:rFonts w:ascii="Courier New" w:hAnsi="Courier New" w:cs="Courier New"/>
        </w:rPr>
        <w:t>received</w:t>
      </w:r>
      <w:proofErr w:type="gramEnd"/>
      <w:r w:rsidRPr="00A9523F">
        <w:rPr>
          <w:rFonts w:ascii="Courier New" w:hAnsi="Courier New" w:cs="Courier New"/>
        </w:rPr>
        <w:t>.</w:t>
      </w:r>
    </w:p>
    <w:p w14:paraId="5ED0BEB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9304D9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6.  Security Considerations</w:t>
      </w:r>
    </w:p>
    <w:p w14:paraId="1D1C6F2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6E1A70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When the integrity protection for SFC active OAM, and SFC Echo</w:t>
      </w:r>
    </w:p>
    <w:p w14:paraId="79D097C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Request/Reply in particular, is required, it is RECOMMENDED to use</w:t>
      </w:r>
    </w:p>
    <w:p w14:paraId="525C3D0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one</w:t>
      </w:r>
      <w:proofErr w:type="gramEnd"/>
      <w:r w:rsidRPr="00A9523F">
        <w:rPr>
          <w:rFonts w:ascii="Courier New" w:hAnsi="Courier New" w:cs="Courier New"/>
        </w:rPr>
        <w:t xml:space="preserve"> of Context </w:t>
      </w:r>
      <w:r w:rsidRPr="00A9523F">
        <w:rPr>
          <w:rFonts w:ascii="Courier New" w:hAnsi="Courier New" w:cs="Courier New"/>
        </w:rPr>
        <w:t>Headers defined in [I-</w:t>
      </w:r>
      <w:proofErr w:type="spellStart"/>
      <w:r w:rsidRPr="00A9523F">
        <w:rPr>
          <w:rFonts w:ascii="Courier New" w:hAnsi="Courier New" w:cs="Courier New"/>
        </w:rPr>
        <w:t>D.ietf</w:t>
      </w:r>
      <w:proofErr w:type="spellEnd"/>
      <w:r w:rsidRPr="00A9523F">
        <w:rPr>
          <w:rFonts w:ascii="Courier New" w:hAnsi="Courier New" w:cs="Courier New"/>
        </w:rPr>
        <w:t>-</w:t>
      </w:r>
      <w:proofErr w:type="spellStart"/>
      <w:r w:rsidRPr="00A9523F">
        <w:rPr>
          <w:rFonts w:ascii="Courier New" w:hAnsi="Courier New" w:cs="Courier New"/>
        </w:rPr>
        <w:t>sfc</w:t>
      </w:r>
      <w:proofErr w:type="spellEnd"/>
      <w:r w:rsidRPr="00A9523F">
        <w:rPr>
          <w:rFonts w:ascii="Courier New" w:hAnsi="Courier New" w:cs="Courier New"/>
        </w:rPr>
        <w:t>-</w:t>
      </w:r>
      <w:proofErr w:type="spellStart"/>
      <w:r w:rsidRPr="00A9523F">
        <w:rPr>
          <w:rFonts w:ascii="Courier New" w:hAnsi="Courier New" w:cs="Courier New"/>
        </w:rPr>
        <w:t>nsh</w:t>
      </w:r>
      <w:proofErr w:type="spellEnd"/>
      <w:r w:rsidRPr="00A9523F">
        <w:rPr>
          <w:rFonts w:ascii="Courier New" w:hAnsi="Courier New" w:cs="Courier New"/>
        </w:rPr>
        <w:t>-integrity].</w:t>
      </w:r>
    </w:p>
    <w:p w14:paraId="379F3B1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MAC#1 (Message Authentication Code) Context Header could be more</w:t>
      </w:r>
    </w:p>
    <w:p w14:paraId="72AAEEF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suitable</w:t>
      </w:r>
      <w:proofErr w:type="gramEnd"/>
      <w:r w:rsidRPr="00A9523F">
        <w:rPr>
          <w:rFonts w:ascii="Courier New" w:hAnsi="Courier New" w:cs="Courier New"/>
        </w:rPr>
        <w:t xml:space="preserve"> for active SFC OAM because it does not require re-</w:t>
      </w:r>
    </w:p>
    <w:p w14:paraId="229E857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calculation</w:t>
      </w:r>
      <w:proofErr w:type="gramEnd"/>
      <w:r w:rsidRPr="00A9523F">
        <w:rPr>
          <w:rFonts w:ascii="Courier New" w:hAnsi="Courier New" w:cs="Courier New"/>
        </w:rPr>
        <w:t xml:space="preserve"> of the MAC when the value of the NSH Base Header's TTL</w:t>
      </w:r>
    </w:p>
    <w:p w14:paraId="367343A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fie</w:t>
      </w:r>
      <w:r w:rsidRPr="00A9523F">
        <w:rPr>
          <w:rFonts w:ascii="Courier New" w:hAnsi="Courier New" w:cs="Courier New"/>
        </w:rPr>
        <w:t>ld</w:t>
      </w:r>
      <w:proofErr w:type="gramEnd"/>
      <w:r w:rsidRPr="00A9523F">
        <w:rPr>
          <w:rFonts w:ascii="Courier New" w:hAnsi="Courier New" w:cs="Courier New"/>
        </w:rPr>
        <w:t xml:space="preserve"> is changed.  The integrity protection for SFC active OAM can</w:t>
      </w:r>
    </w:p>
    <w:p w14:paraId="7EF74F8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also</w:t>
      </w:r>
      <w:proofErr w:type="gramEnd"/>
      <w:r w:rsidRPr="00A9523F">
        <w:rPr>
          <w:rFonts w:ascii="Courier New" w:hAnsi="Courier New" w:cs="Courier New"/>
        </w:rPr>
        <w:t xml:space="preserve"> be achieved using mechanisms in the underlay data plane.  For</w:t>
      </w:r>
    </w:p>
    <w:p w14:paraId="70B3FE6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example</w:t>
      </w:r>
      <w:proofErr w:type="gramEnd"/>
      <w:r w:rsidRPr="00A9523F">
        <w:rPr>
          <w:rFonts w:ascii="Courier New" w:hAnsi="Courier New" w:cs="Courier New"/>
        </w:rPr>
        <w:t>, if the underlay is an IPv6 network, IP Authentication Header</w:t>
      </w:r>
    </w:p>
    <w:p w14:paraId="4432E2E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[RFC4302] or IP Encapsulating Security Payload</w:t>
      </w:r>
      <w:r w:rsidRPr="00A9523F">
        <w:rPr>
          <w:rFonts w:ascii="Courier New" w:hAnsi="Courier New" w:cs="Courier New"/>
        </w:rPr>
        <w:t xml:space="preserve"> Header [RFC4303] can</w:t>
      </w:r>
    </w:p>
    <w:p w14:paraId="6F38522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be</w:t>
      </w:r>
      <w:proofErr w:type="gramEnd"/>
      <w:r w:rsidRPr="00A9523F">
        <w:rPr>
          <w:rFonts w:ascii="Courier New" w:hAnsi="Courier New" w:cs="Courier New"/>
        </w:rPr>
        <w:t xml:space="preserve"> used to provide integrity protection.  Confidentiality for the SFC</w:t>
      </w:r>
    </w:p>
    <w:p w14:paraId="5EB5450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Echo Request/Reply exchanges can be achieved using the IP</w:t>
      </w:r>
    </w:p>
    <w:p w14:paraId="6B266F9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Encapsulating Security Payload Header [RFC4303].  Also, the security</w:t>
      </w:r>
    </w:p>
    <w:p w14:paraId="3C92ECD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needs</w:t>
      </w:r>
      <w:proofErr w:type="gramEnd"/>
      <w:r w:rsidRPr="00A9523F">
        <w:rPr>
          <w:rFonts w:ascii="Courier New" w:hAnsi="Courier New" w:cs="Courier New"/>
        </w:rPr>
        <w:t xml:space="preserve"> for SFC Echo Reques</w:t>
      </w:r>
      <w:r w:rsidRPr="00A9523F">
        <w:rPr>
          <w:rFonts w:ascii="Courier New" w:hAnsi="Courier New" w:cs="Courier New"/>
        </w:rPr>
        <w:t>t/Reply are similar to those of ICMP ping</w:t>
      </w:r>
    </w:p>
    <w:p w14:paraId="6B949B9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[RFC0792], [RFC4443] and MPLS LSP ping [RFC8029].</w:t>
      </w:r>
    </w:p>
    <w:p w14:paraId="3F21E57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26DF38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F2388D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1444B1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401555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2330BD2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t xml:space="preserve">Mirsky, et al.           Expires 1 </w:t>
      </w:r>
      <w:proofErr w:type="spellStart"/>
      <w:r w:rsidRPr="00DA607D">
        <w:rPr>
          <w:rFonts w:ascii="Courier New" w:hAnsi="Courier New" w:cs="Courier New"/>
          <w:lang w:val="fr-FR"/>
        </w:rPr>
        <w:t>October</w:t>
      </w:r>
      <w:proofErr w:type="spellEnd"/>
      <w:r w:rsidRPr="00DA607D">
        <w:rPr>
          <w:rFonts w:ascii="Courier New" w:hAnsi="Courier New" w:cs="Courier New"/>
          <w:lang w:val="fr-FR"/>
        </w:rPr>
        <w:t xml:space="preserve"> 2021                [Page 14]</w:t>
      </w:r>
    </w:p>
    <w:p w14:paraId="5B5959BE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br w:type="page"/>
      </w:r>
    </w:p>
    <w:p w14:paraId="0DD4C1C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lastRenderedPageBreak/>
        <w:t>Internet-Draft             Active OAM for SFC                 March 2021</w:t>
      </w:r>
    </w:p>
    <w:p w14:paraId="361B2E3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BC8A09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AC4911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The</w:t>
      </w:r>
      <w:r w:rsidRPr="00A9523F">
        <w:rPr>
          <w:rFonts w:ascii="Courier New" w:hAnsi="Courier New" w:cs="Courier New"/>
        </w:rPr>
        <w:t>re are at least three approaches to attacking a node in the</w:t>
      </w:r>
    </w:p>
    <w:p w14:paraId="11FE5AC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overlay</w:t>
      </w:r>
      <w:proofErr w:type="gramEnd"/>
      <w:r w:rsidRPr="00A9523F">
        <w:rPr>
          <w:rFonts w:ascii="Courier New" w:hAnsi="Courier New" w:cs="Courier New"/>
        </w:rPr>
        <w:t xml:space="preserve"> network using the mechanisms defined in the document.  One is</w:t>
      </w:r>
    </w:p>
    <w:p w14:paraId="65EE164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</w:t>
      </w:r>
      <w:proofErr w:type="gramEnd"/>
      <w:r w:rsidRPr="00A9523F">
        <w:rPr>
          <w:rFonts w:ascii="Courier New" w:hAnsi="Courier New" w:cs="Courier New"/>
        </w:rPr>
        <w:t xml:space="preserve"> Denial-of-Service attack, sending an SFC Echo Request to overload</w:t>
      </w:r>
    </w:p>
    <w:p w14:paraId="79DA922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an</w:t>
      </w:r>
      <w:proofErr w:type="gramEnd"/>
      <w:r w:rsidRPr="00A9523F">
        <w:rPr>
          <w:rFonts w:ascii="Courier New" w:hAnsi="Courier New" w:cs="Courier New"/>
        </w:rPr>
        <w:t xml:space="preserve"> element of the SFC.  The second may use spoofi</w:t>
      </w:r>
      <w:r w:rsidRPr="00A9523F">
        <w:rPr>
          <w:rFonts w:ascii="Courier New" w:hAnsi="Courier New" w:cs="Courier New"/>
        </w:rPr>
        <w:t>ng, hijacking,</w:t>
      </w:r>
    </w:p>
    <w:p w14:paraId="512546D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replying</w:t>
      </w:r>
      <w:proofErr w:type="gramEnd"/>
      <w:r w:rsidRPr="00A9523F">
        <w:rPr>
          <w:rFonts w:ascii="Courier New" w:hAnsi="Courier New" w:cs="Courier New"/>
        </w:rPr>
        <w:t>, or otherwise tampering with SFC Echo Requests and/or</w:t>
      </w:r>
    </w:p>
    <w:p w14:paraId="1E1AB4B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replies</w:t>
      </w:r>
      <w:proofErr w:type="gramEnd"/>
      <w:r w:rsidRPr="00A9523F">
        <w:rPr>
          <w:rFonts w:ascii="Courier New" w:hAnsi="Courier New" w:cs="Courier New"/>
        </w:rPr>
        <w:t xml:space="preserve"> to misrepresent, alter the operator's view of the state of</w:t>
      </w:r>
    </w:p>
    <w:p w14:paraId="0194975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the</w:t>
      </w:r>
      <w:proofErr w:type="gramEnd"/>
      <w:r w:rsidRPr="00A9523F">
        <w:rPr>
          <w:rFonts w:ascii="Courier New" w:hAnsi="Courier New" w:cs="Courier New"/>
        </w:rPr>
        <w:t xml:space="preserve"> SFC.  The third is an unauthorized source using an SFC Echo</w:t>
      </w:r>
    </w:p>
    <w:p w14:paraId="3C7DE46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Request/Reply to obtain information</w:t>
      </w:r>
      <w:r w:rsidRPr="00A9523F">
        <w:rPr>
          <w:rFonts w:ascii="Courier New" w:hAnsi="Courier New" w:cs="Courier New"/>
        </w:rPr>
        <w:t xml:space="preserve"> about the SFC and/or its</w:t>
      </w:r>
    </w:p>
    <w:p w14:paraId="44B0256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elements</w:t>
      </w:r>
      <w:proofErr w:type="gramEnd"/>
      <w:r w:rsidRPr="00A9523F">
        <w:rPr>
          <w:rFonts w:ascii="Courier New" w:hAnsi="Courier New" w:cs="Courier New"/>
        </w:rPr>
        <w:t>, e.g., SFF or SF.</w:t>
      </w:r>
    </w:p>
    <w:p w14:paraId="34989C0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DA621F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It is RECOMMENDED that implementations throttle the SFC ping traffic</w:t>
      </w:r>
    </w:p>
    <w:p w14:paraId="4972CD4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going</w:t>
      </w:r>
      <w:proofErr w:type="gramEnd"/>
      <w:r w:rsidRPr="00A9523F">
        <w:rPr>
          <w:rFonts w:ascii="Courier New" w:hAnsi="Courier New" w:cs="Courier New"/>
        </w:rPr>
        <w:t xml:space="preserve"> to the control plane to mitigate potential Denial-of-Service</w:t>
      </w:r>
    </w:p>
    <w:p w14:paraId="543961D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attacks</w:t>
      </w:r>
      <w:proofErr w:type="gramEnd"/>
      <w:r w:rsidRPr="00A9523F">
        <w:rPr>
          <w:rFonts w:ascii="Courier New" w:hAnsi="Courier New" w:cs="Courier New"/>
        </w:rPr>
        <w:t>.</w:t>
      </w:r>
    </w:p>
    <w:p w14:paraId="386AB75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109513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Reply and spoofing attacks involving faki</w:t>
      </w:r>
      <w:r w:rsidRPr="00A9523F">
        <w:rPr>
          <w:rFonts w:ascii="Courier New" w:hAnsi="Courier New" w:cs="Courier New"/>
        </w:rPr>
        <w:t>ng or replying to SFC Echo</w:t>
      </w:r>
    </w:p>
    <w:p w14:paraId="0D7D6A1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Reply messages would have to match the Sender's Handle and Sequence</w:t>
      </w:r>
    </w:p>
    <w:p w14:paraId="1F5B0C4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Number of an outstanding SFC Echo Request message, which is highly</w:t>
      </w:r>
    </w:p>
    <w:p w14:paraId="02F2F48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unlikely</w:t>
      </w:r>
      <w:proofErr w:type="gramEnd"/>
      <w:r w:rsidRPr="00A9523F">
        <w:rPr>
          <w:rFonts w:ascii="Courier New" w:hAnsi="Courier New" w:cs="Courier New"/>
        </w:rPr>
        <w:t>.  Thus the non-matching reply would be discarded.</w:t>
      </w:r>
    </w:p>
    <w:p w14:paraId="3D9BDF1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FCA85D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To protect against una</w:t>
      </w:r>
      <w:r w:rsidRPr="00A9523F">
        <w:rPr>
          <w:rFonts w:ascii="Courier New" w:hAnsi="Courier New" w:cs="Courier New"/>
        </w:rPr>
        <w:t>uthorized sources trying to obtain information</w:t>
      </w:r>
    </w:p>
    <w:p w14:paraId="377C9B9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about</w:t>
      </w:r>
      <w:proofErr w:type="gramEnd"/>
      <w:r w:rsidRPr="00A9523F">
        <w:rPr>
          <w:rFonts w:ascii="Courier New" w:hAnsi="Courier New" w:cs="Courier New"/>
        </w:rPr>
        <w:t xml:space="preserve"> the overlay and/or underlay, an implementation MAY check that</w:t>
      </w:r>
    </w:p>
    <w:p w14:paraId="4268A7B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the</w:t>
      </w:r>
      <w:proofErr w:type="gramEnd"/>
      <w:r w:rsidRPr="00A9523F">
        <w:rPr>
          <w:rFonts w:ascii="Courier New" w:hAnsi="Courier New" w:cs="Courier New"/>
        </w:rPr>
        <w:t xml:space="preserve"> source of the Echo Request is indeed part of the SFP.</w:t>
      </w:r>
    </w:p>
    <w:p w14:paraId="43F737D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E258EC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7.  Acknowledgments</w:t>
      </w:r>
    </w:p>
    <w:p w14:paraId="01E2CB6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4A0D12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Authors greatly appreciate thorough review and the m</w:t>
      </w:r>
      <w:r w:rsidRPr="00A9523F">
        <w:rPr>
          <w:rFonts w:ascii="Courier New" w:hAnsi="Courier New" w:cs="Courier New"/>
        </w:rPr>
        <w:t>ost helpful</w:t>
      </w:r>
    </w:p>
    <w:p w14:paraId="5884B69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comments</w:t>
      </w:r>
      <w:proofErr w:type="gramEnd"/>
      <w:r w:rsidRPr="00A9523F">
        <w:rPr>
          <w:rFonts w:ascii="Courier New" w:hAnsi="Courier New" w:cs="Courier New"/>
        </w:rPr>
        <w:t xml:space="preserve"> from Dan Wing, Dirk von Hugo, and Mohamed </w:t>
      </w:r>
      <w:proofErr w:type="spellStart"/>
      <w:r w:rsidRPr="00A9523F">
        <w:rPr>
          <w:rFonts w:ascii="Courier New" w:hAnsi="Courier New" w:cs="Courier New"/>
        </w:rPr>
        <w:t>Boucadair</w:t>
      </w:r>
      <w:proofErr w:type="spellEnd"/>
      <w:r w:rsidRPr="00A9523F">
        <w:rPr>
          <w:rFonts w:ascii="Courier New" w:hAnsi="Courier New" w:cs="Courier New"/>
        </w:rPr>
        <w:t>.</w:t>
      </w:r>
    </w:p>
    <w:p w14:paraId="765E6FB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FF1832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8.  IANA Considerations</w:t>
      </w:r>
    </w:p>
    <w:p w14:paraId="0F41FCD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18D6D0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8.1</w:t>
      </w:r>
      <w:proofErr w:type="gramStart"/>
      <w:r w:rsidRPr="00A9523F">
        <w:rPr>
          <w:rFonts w:ascii="Courier New" w:hAnsi="Courier New" w:cs="Courier New"/>
        </w:rPr>
        <w:t>.  SFC</w:t>
      </w:r>
      <w:proofErr w:type="gramEnd"/>
      <w:r w:rsidRPr="00A9523F">
        <w:rPr>
          <w:rFonts w:ascii="Courier New" w:hAnsi="Courier New" w:cs="Courier New"/>
        </w:rPr>
        <w:t xml:space="preserve"> Active OAM Protocol</w:t>
      </w:r>
    </w:p>
    <w:p w14:paraId="599C130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3931F5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IANA is requested to assign a new type from the SFC Next Protocol</w:t>
      </w:r>
    </w:p>
    <w:p w14:paraId="4E26ACC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registry</w:t>
      </w:r>
      <w:proofErr w:type="gramEnd"/>
      <w:r w:rsidRPr="00A9523F">
        <w:rPr>
          <w:rFonts w:ascii="Courier New" w:hAnsi="Courier New" w:cs="Courier New"/>
        </w:rPr>
        <w:t xml:space="preserve"> as follows:</w:t>
      </w:r>
    </w:p>
    <w:p w14:paraId="3CBFAD3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0648C5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+=======+===</w:t>
      </w:r>
      <w:r w:rsidRPr="00A9523F">
        <w:rPr>
          <w:rFonts w:ascii="Courier New" w:hAnsi="Courier New" w:cs="Courier New"/>
        </w:rPr>
        <w:t>=============+===============+</w:t>
      </w:r>
    </w:p>
    <w:p w14:paraId="4C68C76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| Value </w:t>
      </w:r>
      <w:proofErr w:type="gramStart"/>
      <w:r w:rsidRPr="00A9523F">
        <w:rPr>
          <w:rFonts w:ascii="Courier New" w:hAnsi="Courier New" w:cs="Courier New"/>
        </w:rPr>
        <w:t>|  Description</w:t>
      </w:r>
      <w:proofErr w:type="gramEnd"/>
      <w:r w:rsidRPr="00A9523F">
        <w:rPr>
          <w:rFonts w:ascii="Courier New" w:hAnsi="Courier New" w:cs="Courier New"/>
        </w:rPr>
        <w:t xml:space="preserve">   | Reference     |</w:t>
      </w:r>
    </w:p>
    <w:p w14:paraId="6AB5FC6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+=======+================+===============+</w:t>
      </w:r>
    </w:p>
    <w:p w14:paraId="629FDFC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| </w:t>
      </w:r>
      <w:proofErr w:type="gramStart"/>
      <w:r w:rsidRPr="00A9523F">
        <w:rPr>
          <w:rFonts w:ascii="Courier New" w:hAnsi="Courier New" w:cs="Courier New"/>
        </w:rPr>
        <w:t>TBA1  |</w:t>
      </w:r>
      <w:proofErr w:type="gramEnd"/>
      <w:r w:rsidRPr="00A9523F">
        <w:rPr>
          <w:rFonts w:ascii="Courier New" w:hAnsi="Courier New" w:cs="Courier New"/>
        </w:rPr>
        <w:t xml:space="preserve"> SFC Active OAM | This document |</w:t>
      </w:r>
    </w:p>
    <w:p w14:paraId="2A593E5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+-------+----------------+------</w:t>
      </w:r>
      <w:r w:rsidRPr="00A9523F">
        <w:rPr>
          <w:rFonts w:ascii="Courier New" w:hAnsi="Courier New" w:cs="Courier New"/>
        </w:rPr>
        <w:t>---------+</w:t>
      </w:r>
    </w:p>
    <w:p w14:paraId="3CB8A5E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2C09DA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     Table 2: SFC Active OAM Protocol</w:t>
      </w:r>
    </w:p>
    <w:p w14:paraId="026BEAC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119A99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08C81B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95840B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9B8201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7B3401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2AE54E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4FBCB5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AB526B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29A3CD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Mirsky, et al.           Expires 1 October 2021                [Page 15]</w:t>
      </w:r>
    </w:p>
    <w:p w14:paraId="721C536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br w:type="page"/>
      </w:r>
    </w:p>
    <w:p w14:paraId="43B86DB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lastRenderedPageBreak/>
        <w:t>Internet-Draft             Active OAM for SFC                 March 2021</w:t>
      </w:r>
    </w:p>
    <w:p w14:paraId="1555C10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5DBD2B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D2F526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8.2</w:t>
      </w:r>
      <w:proofErr w:type="gramStart"/>
      <w:r w:rsidRPr="00A9523F">
        <w:rPr>
          <w:rFonts w:ascii="Courier New" w:hAnsi="Courier New" w:cs="Courier New"/>
        </w:rPr>
        <w:t>.  SFC</w:t>
      </w:r>
      <w:proofErr w:type="gramEnd"/>
      <w:r w:rsidRPr="00A9523F">
        <w:rPr>
          <w:rFonts w:ascii="Courier New" w:hAnsi="Courier New" w:cs="Courier New"/>
        </w:rPr>
        <w:t xml:space="preserve"> Active OAM Message Ty</w:t>
      </w:r>
      <w:r w:rsidRPr="00A9523F">
        <w:rPr>
          <w:rFonts w:ascii="Courier New" w:hAnsi="Courier New" w:cs="Courier New"/>
        </w:rPr>
        <w:t>pe</w:t>
      </w:r>
    </w:p>
    <w:p w14:paraId="0B7A164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5B5BD9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IANA is requested to create a new registry called "SFC Active OAM</w:t>
      </w:r>
    </w:p>
    <w:p w14:paraId="083655B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Message Type".  All code points in the range 1 through 32767 in this</w:t>
      </w:r>
    </w:p>
    <w:p w14:paraId="278338D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registry</w:t>
      </w:r>
      <w:proofErr w:type="gramEnd"/>
      <w:r w:rsidRPr="00A9523F">
        <w:rPr>
          <w:rFonts w:ascii="Courier New" w:hAnsi="Courier New" w:cs="Courier New"/>
        </w:rPr>
        <w:t xml:space="preserve"> shall be allocated according to the "IETF Review" procedure</w:t>
      </w:r>
    </w:p>
    <w:p w14:paraId="7028E83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specified</w:t>
      </w:r>
      <w:proofErr w:type="gramEnd"/>
      <w:r w:rsidRPr="00A9523F">
        <w:rPr>
          <w:rFonts w:ascii="Courier New" w:hAnsi="Courier New" w:cs="Courier New"/>
        </w:rPr>
        <w:t xml:space="preserve"> in [RFC8126].  The remaini</w:t>
      </w:r>
      <w:r w:rsidRPr="00A9523F">
        <w:rPr>
          <w:rFonts w:ascii="Courier New" w:hAnsi="Courier New" w:cs="Courier New"/>
        </w:rPr>
        <w:t>ng code points to be allocated</w:t>
      </w:r>
    </w:p>
    <w:p w14:paraId="6C60C0A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according</w:t>
      </w:r>
      <w:proofErr w:type="gramEnd"/>
      <w:r w:rsidRPr="00A9523F">
        <w:rPr>
          <w:rFonts w:ascii="Courier New" w:hAnsi="Courier New" w:cs="Courier New"/>
        </w:rPr>
        <w:t xml:space="preserve"> to Table 3:</w:t>
      </w:r>
    </w:p>
    <w:p w14:paraId="56CC5FB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98122E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+===============+=============+=========================+</w:t>
      </w:r>
    </w:p>
    <w:p w14:paraId="6A2605C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| Value         | Description | Reference               |</w:t>
      </w:r>
    </w:p>
    <w:p w14:paraId="4FB8DDA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+===============+=============+=========================</w:t>
      </w:r>
      <w:r w:rsidRPr="00A9523F">
        <w:rPr>
          <w:rFonts w:ascii="Courier New" w:hAnsi="Courier New" w:cs="Courier New"/>
        </w:rPr>
        <w:t>+</w:t>
      </w:r>
    </w:p>
    <w:p w14:paraId="021BAC7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| 0             |   </w:t>
      </w:r>
      <w:proofErr w:type="gramStart"/>
      <w:r w:rsidRPr="00A9523F">
        <w:rPr>
          <w:rFonts w:ascii="Courier New" w:hAnsi="Courier New" w:cs="Courier New"/>
        </w:rPr>
        <w:t>Reserved  |</w:t>
      </w:r>
      <w:proofErr w:type="gramEnd"/>
      <w:r w:rsidRPr="00A9523F">
        <w:rPr>
          <w:rFonts w:ascii="Courier New" w:hAnsi="Courier New" w:cs="Courier New"/>
        </w:rPr>
        <w:t xml:space="preserve">                         |</w:t>
      </w:r>
    </w:p>
    <w:p w14:paraId="7AB3A9B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+---------------+-------------+-------------------------+</w:t>
      </w:r>
    </w:p>
    <w:p w14:paraId="5983C26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| 1 - 32767     |   </w:t>
      </w:r>
      <w:proofErr w:type="gramStart"/>
      <w:r w:rsidRPr="00A9523F">
        <w:rPr>
          <w:rFonts w:ascii="Courier New" w:hAnsi="Courier New" w:cs="Courier New"/>
        </w:rPr>
        <w:t>Reserved  |</w:t>
      </w:r>
      <w:proofErr w:type="gramEnd"/>
      <w:r w:rsidRPr="00A9523F">
        <w:rPr>
          <w:rFonts w:ascii="Courier New" w:hAnsi="Courier New" w:cs="Courier New"/>
        </w:rPr>
        <w:t xml:space="preserve"> IETF Consensus          |</w:t>
      </w:r>
    </w:p>
    <w:p w14:paraId="2EC6CFC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+---------------+-------------+-------------</w:t>
      </w:r>
      <w:r w:rsidRPr="00A9523F">
        <w:rPr>
          <w:rFonts w:ascii="Courier New" w:hAnsi="Courier New" w:cs="Courier New"/>
        </w:rPr>
        <w:t>------------+</w:t>
      </w:r>
    </w:p>
    <w:p w14:paraId="1C1EBD2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| 32768 - 65530 |   </w:t>
      </w:r>
      <w:proofErr w:type="gramStart"/>
      <w:r w:rsidRPr="00A9523F">
        <w:rPr>
          <w:rFonts w:ascii="Courier New" w:hAnsi="Courier New" w:cs="Courier New"/>
        </w:rPr>
        <w:t>Reserved  |</w:t>
      </w:r>
      <w:proofErr w:type="gramEnd"/>
      <w:r w:rsidRPr="00A9523F">
        <w:rPr>
          <w:rFonts w:ascii="Courier New" w:hAnsi="Courier New" w:cs="Courier New"/>
        </w:rPr>
        <w:t xml:space="preserve"> First Come First Served |</w:t>
      </w:r>
    </w:p>
    <w:p w14:paraId="624B0DD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+---------------+-------------+-------------------------+</w:t>
      </w:r>
    </w:p>
    <w:p w14:paraId="745E729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| 65531 - 65534 |   </w:t>
      </w:r>
      <w:proofErr w:type="gramStart"/>
      <w:r w:rsidRPr="00A9523F">
        <w:rPr>
          <w:rFonts w:ascii="Courier New" w:hAnsi="Courier New" w:cs="Courier New"/>
        </w:rPr>
        <w:t>Reserved  |</w:t>
      </w:r>
      <w:proofErr w:type="gramEnd"/>
      <w:r w:rsidRPr="00A9523F">
        <w:rPr>
          <w:rFonts w:ascii="Courier New" w:hAnsi="Courier New" w:cs="Courier New"/>
        </w:rPr>
        <w:t xml:space="preserve"> Private Use             |</w:t>
      </w:r>
    </w:p>
    <w:p w14:paraId="665F700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+---------------+-------------+-</w:t>
      </w:r>
      <w:r w:rsidRPr="00A9523F">
        <w:rPr>
          <w:rFonts w:ascii="Courier New" w:hAnsi="Courier New" w:cs="Courier New"/>
        </w:rPr>
        <w:t>------------------------+</w:t>
      </w:r>
    </w:p>
    <w:p w14:paraId="765AE1D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| 65535         |   </w:t>
      </w:r>
      <w:proofErr w:type="gramStart"/>
      <w:r w:rsidRPr="00A9523F">
        <w:rPr>
          <w:rFonts w:ascii="Courier New" w:hAnsi="Courier New" w:cs="Courier New"/>
        </w:rPr>
        <w:t>Reserved  |</w:t>
      </w:r>
      <w:proofErr w:type="gramEnd"/>
      <w:r w:rsidRPr="00A9523F">
        <w:rPr>
          <w:rFonts w:ascii="Courier New" w:hAnsi="Courier New" w:cs="Courier New"/>
        </w:rPr>
        <w:t xml:space="preserve">                         |</w:t>
      </w:r>
    </w:p>
    <w:p w14:paraId="1797C32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+---------------+-------------+-------------------------+</w:t>
      </w:r>
    </w:p>
    <w:p w14:paraId="3425E64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CFF7C4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    Table 3: SFC Active OAM Message Type</w:t>
      </w:r>
    </w:p>
    <w:p w14:paraId="60502EE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F25003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IANA is requested to assign a new </w:t>
      </w:r>
      <w:r w:rsidRPr="00A9523F">
        <w:rPr>
          <w:rFonts w:ascii="Courier New" w:hAnsi="Courier New" w:cs="Courier New"/>
        </w:rPr>
        <w:t>type from the SFC Active OAM</w:t>
      </w:r>
    </w:p>
    <w:p w14:paraId="4986B1D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Message Type registry as follows:</w:t>
      </w:r>
    </w:p>
    <w:p w14:paraId="4F629B2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4E699D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+=======+=============================+===============+</w:t>
      </w:r>
    </w:p>
    <w:p w14:paraId="6DA84D7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| Value |         Description         | Reference     |</w:t>
      </w:r>
    </w:p>
    <w:p w14:paraId="6CB13E0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+=======+=============================+========</w:t>
      </w:r>
      <w:r w:rsidRPr="00A9523F">
        <w:rPr>
          <w:rFonts w:ascii="Courier New" w:hAnsi="Courier New" w:cs="Courier New"/>
        </w:rPr>
        <w:t>=======+</w:t>
      </w:r>
    </w:p>
    <w:p w14:paraId="66A4696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| </w:t>
      </w:r>
      <w:proofErr w:type="gramStart"/>
      <w:r w:rsidRPr="00A9523F">
        <w:rPr>
          <w:rFonts w:ascii="Courier New" w:hAnsi="Courier New" w:cs="Courier New"/>
        </w:rPr>
        <w:t>TBA2  |</w:t>
      </w:r>
      <w:proofErr w:type="gramEnd"/>
      <w:r w:rsidRPr="00A9523F">
        <w:rPr>
          <w:rFonts w:ascii="Courier New" w:hAnsi="Courier New" w:cs="Courier New"/>
        </w:rPr>
        <w:t xml:space="preserve"> SFC Echo Request/Echo Reply | This document |</w:t>
      </w:r>
    </w:p>
    <w:p w14:paraId="4C6D7C4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+-------+-----------------------------+---------------+</w:t>
      </w:r>
    </w:p>
    <w:p w14:paraId="1F46598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8E696A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 Table 4: SFC Echo Request/Echo Reply Type</w:t>
      </w:r>
    </w:p>
    <w:p w14:paraId="712E0DA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ECEDE7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8.3</w:t>
      </w:r>
      <w:proofErr w:type="gramStart"/>
      <w:r w:rsidRPr="00A9523F">
        <w:rPr>
          <w:rFonts w:ascii="Courier New" w:hAnsi="Courier New" w:cs="Courier New"/>
        </w:rPr>
        <w:t>.  SFC</w:t>
      </w:r>
      <w:proofErr w:type="gramEnd"/>
      <w:r w:rsidRPr="00A9523F">
        <w:rPr>
          <w:rFonts w:ascii="Courier New" w:hAnsi="Courier New" w:cs="Courier New"/>
        </w:rPr>
        <w:t xml:space="preserve"> Echo Request/Echo Reply Parameters</w:t>
      </w:r>
    </w:p>
    <w:p w14:paraId="31386AF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C6D793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IANA </w:t>
      </w:r>
      <w:r w:rsidRPr="00A9523F">
        <w:rPr>
          <w:rFonts w:ascii="Courier New" w:hAnsi="Courier New" w:cs="Courier New"/>
        </w:rPr>
        <w:t>is requested to create a new SFC Echo Request/Echo Reply</w:t>
      </w:r>
    </w:p>
    <w:p w14:paraId="6ED06F9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Parameters registry.</w:t>
      </w:r>
    </w:p>
    <w:p w14:paraId="4D553B8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9D8D3A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8.4</w:t>
      </w:r>
      <w:proofErr w:type="gramStart"/>
      <w:r w:rsidRPr="00A9523F">
        <w:rPr>
          <w:rFonts w:ascii="Courier New" w:hAnsi="Courier New" w:cs="Courier New"/>
        </w:rPr>
        <w:t>.  SFC</w:t>
      </w:r>
      <w:proofErr w:type="gramEnd"/>
      <w:r w:rsidRPr="00A9523F">
        <w:rPr>
          <w:rFonts w:ascii="Courier New" w:hAnsi="Courier New" w:cs="Courier New"/>
        </w:rPr>
        <w:t xml:space="preserve"> Echo Request/Echo Reply Message Types</w:t>
      </w:r>
    </w:p>
    <w:p w14:paraId="6E3C76F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0AC147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IANA is requested to create in the SFC Echo Request/Echo Reply</w:t>
      </w:r>
    </w:p>
    <w:p w14:paraId="049A823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Parameters registry the new sub-registry Message Types. </w:t>
      </w:r>
      <w:r w:rsidRPr="00A9523F">
        <w:rPr>
          <w:rFonts w:ascii="Courier New" w:hAnsi="Courier New" w:cs="Courier New"/>
        </w:rPr>
        <w:t xml:space="preserve"> All code</w:t>
      </w:r>
    </w:p>
    <w:p w14:paraId="3681143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points</w:t>
      </w:r>
      <w:proofErr w:type="gramEnd"/>
      <w:r w:rsidRPr="00A9523F">
        <w:rPr>
          <w:rFonts w:ascii="Courier New" w:hAnsi="Courier New" w:cs="Courier New"/>
        </w:rPr>
        <w:t xml:space="preserve"> in the range 1 through 175 in this registry shall be allocated</w:t>
      </w:r>
    </w:p>
    <w:p w14:paraId="10F0BB2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according</w:t>
      </w:r>
      <w:proofErr w:type="gramEnd"/>
      <w:r w:rsidRPr="00A9523F">
        <w:rPr>
          <w:rFonts w:ascii="Courier New" w:hAnsi="Courier New" w:cs="Courier New"/>
        </w:rPr>
        <w:t xml:space="preserve"> to the "IETF Review" procedure specified in [RFC8126].</w:t>
      </w:r>
    </w:p>
    <w:p w14:paraId="7E496E3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Code points in the range 176 through 239 in this registry shall be</w:t>
      </w:r>
    </w:p>
    <w:p w14:paraId="6216D92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allocated</w:t>
      </w:r>
      <w:proofErr w:type="gramEnd"/>
      <w:r w:rsidRPr="00A9523F">
        <w:rPr>
          <w:rFonts w:ascii="Courier New" w:hAnsi="Courier New" w:cs="Courier New"/>
        </w:rPr>
        <w:t xml:space="preserve"> according to the "Firs</w:t>
      </w:r>
      <w:r w:rsidRPr="00A9523F">
        <w:rPr>
          <w:rFonts w:ascii="Courier New" w:hAnsi="Courier New" w:cs="Courier New"/>
        </w:rPr>
        <w:t>t Come First Served" procedure</w:t>
      </w:r>
    </w:p>
    <w:p w14:paraId="2196640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188EBE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CCE40E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F9CA4CD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t xml:space="preserve">Mirsky, et al.           Expires 1 </w:t>
      </w:r>
      <w:proofErr w:type="spellStart"/>
      <w:r w:rsidRPr="00DA607D">
        <w:rPr>
          <w:rFonts w:ascii="Courier New" w:hAnsi="Courier New" w:cs="Courier New"/>
          <w:lang w:val="fr-FR"/>
        </w:rPr>
        <w:t>October</w:t>
      </w:r>
      <w:proofErr w:type="spellEnd"/>
      <w:r w:rsidRPr="00DA607D">
        <w:rPr>
          <w:rFonts w:ascii="Courier New" w:hAnsi="Courier New" w:cs="Courier New"/>
          <w:lang w:val="fr-FR"/>
        </w:rPr>
        <w:t xml:space="preserve"> 2021                [Page 16]</w:t>
      </w:r>
    </w:p>
    <w:p w14:paraId="276B1FDF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br w:type="page"/>
      </w:r>
    </w:p>
    <w:p w14:paraId="53B267D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lastRenderedPageBreak/>
        <w:t>Internet-Draft             Active OAM for SFC                 March 2021</w:t>
      </w:r>
    </w:p>
    <w:p w14:paraId="7E471F1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98089B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3306C6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specified</w:t>
      </w:r>
      <w:proofErr w:type="gramEnd"/>
      <w:r w:rsidRPr="00A9523F">
        <w:rPr>
          <w:rFonts w:ascii="Courier New" w:hAnsi="Courier New" w:cs="Courier New"/>
        </w:rPr>
        <w:t xml:space="preserve"> in [RFC8126].  The remaining code points are allocated</w:t>
      </w:r>
    </w:p>
    <w:p w14:paraId="13BC72D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</w:t>
      </w:r>
      <w:r w:rsidRPr="00A9523F">
        <w:rPr>
          <w:rFonts w:ascii="Courier New" w:hAnsi="Courier New" w:cs="Courier New"/>
        </w:rPr>
        <w:t>ccording</w:t>
      </w:r>
      <w:proofErr w:type="gramEnd"/>
      <w:r w:rsidRPr="00A9523F">
        <w:rPr>
          <w:rFonts w:ascii="Courier New" w:hAnsi="Courier New" w:cs="Courier New"/>
        </w:rPr>
        <w:t xml:space="preserve"> to Table 5: as specified in Table 5.</w:t>
      </w:r>
    </w:p>
    <w:p w14:paraId="3F8F0C8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DE18AF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+===========+==============+===============+</w:t>
      </w:r>
    </w:p>
    <w:p w14:paraId="009DD8D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| Value     | </w:t>
      </w:r>
      <w:proofErr w:type="gramStart"/>
      <w:r w:rsidRPr="00A9523F">
        <w:rPr>
          <w:rFonts w:ascii="Courier New" w:hAnsi="Courier New" w:cs="Courier New"/>
        </w:rPr>
        <w:t>Description  |</w:t>
      </w:r>
      <w:proofErr w:type="gramEnd"/>
      <w:r w:rsidRPr="00A9523F">
        <w:rPr>
          <w:rFonts w:ascii="Courier New" w:hAnsi="Courier New" w:cs="Courier New"/>
        </w:rPr>
        <w:t xml:space="preserve"> Reference     |</w:t>
      </w:r>
    </w:p>
    <w:p w14:paraId="42955EB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+===========+==============+===============+</w:t>
      </w:r>
    </w:p>
    <w:p w14:paraId="77606B4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| 0         | </w:t>
      </w:r>
      <w:r w:rsidRPr="00A9523F">
        <w:rPr>
          <w:rFonts w:ascii="Courier New" w:hAnsi="Courier New" w:cs="Courier New"/>
        </w:rPr>
        <w:t xml:space="preserve">  Reserved   | </w:t>
      </w:r>
      <w:proofErr w:type="gramStart"/>
      <w:r w:rsidRPr="00A9523F">
        <w:rPr>
          <w:rFonts w:ascii="Courier New" w:hAnsi="Courier New" w:cs="Courier New"/>
        </w:rPr>
        <w:t>This</w:t>
      </w:r>
      <w:proofErr w:type="gramEnd"/>
      <w:r w:rsidRPr="00A9523F">
        <w:rPr>
          <w:rFonts w:ascii="Courier New" w:hAnsi="Courier New" w:cs="Courier New"/>
        </w:rPr>
        <w:t xml:space="preserve"> document |</w:t>
      </w:r>
    </w:p>
    <w:p w14:paraId="49014AD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+-----------+--------------+---------------+</w:t>
      </w:r>
    </w:p>
    <w:p w14:paraId="51A0898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| 1- 175    </w:t>
      </w:r>
      <w:proofErr w:type="gramStart"/>
      <w:r w:rsidRPr="00A9523F">
        <w:rPr>
          <w:rFonts w:ascii="Courier New" w:hAnsi="Courier New" w:cs="Courier New"/>
        </w:rPr>
        <w:t>|  Unassigned</w:t>
      </w:r>
      <w:proofErr w:type="gramEnd"/>
      <w:r w:rsidRPr="00A9523F">
        <w:rPr>
          <w:rFonts w:ascii="Courier New" w:hAnsi="Courier New" w:cs="Courier New"/>
        </w:rPr>
        <w:t xml:space="preserve">  | This document |</w:t>
      </w:r>
    </w:p>
    <w:p w14:paraId="16C9943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+-----------+--------------+---------------+</w:t>
      </w:r>
    </w:p>
    <w:p w14:paraId="4E48632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| 176 - 239 </w:t>
      </w:r>
      <w:proofErr w:type="gramStart"/>
      <w:r w:rsidRPr="00A9523F">
        <w:rPr>
          <w:rFonts w:ascii="Courier New" w:hAnsi="Courier New" w:cs="Courier New"/>
        </w:rPr>
        <w:t>|  Unassigned</w:t>
      </w:r>
      <w:proofErr w:type="gramEnd"/>
      <w:r w:rsidRPr="00A9523F">
        <w:rPr>
          <w:rFonts w:ascii="Courier New" w:hAnsi="Courier New" w:cs="Courier New"/>
        </w:rPr>
        <w:t xml:space="preserve">  | T</w:t>
      </w:r>
      <w:r w:rsidRPr="00A9523F">
        <w:rPr>
          <w:rFonts w:ascii="Courier New" w:hAnsi="Courier New" w:cs="Courier New"/>
        </w:rPr>
        <w:t>his document |</w:t>
      </w:r>
    </w:p>
    <w:p w14:paraId="4A102F6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+-----------+--------------+---------------+</w:t>
      </w:r>
    </w:p>
    <w:p w14:paraId="69F7354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| 240 - 251 | Experimental | </w:t>
      </w:r>
      <w:proofErr w:type="gramStart"/>
      <w:r w:rsidRPr="00A9523F">
        <w:rPr>
          <w:rFonts w:ascii="Courier New" w:hAnsi="Courier New" w:cs="Courier New"/>
        </w:rPr>
        <w:t>This</w:t>
      </w:r>
      <w:proofErr w:type="gramEnd"/>
      <w:r w:rsidRPr="00A9523F">
        <w:rPr>
          <w:rFonts w:ascii="Courier New" w:hAnsi="Courier New" w:cs="Courier New"/>
        </w:rPr>
        <w:t xml:space="preserve"> document |</w:t>
      </w:r>
    </w:p>
    <w:p w14:paraId="4BC464E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+-----------+--------------+---------------+</w:t>
      </w:r>
    </w:p>
    <w:p w14:paraId="485F9F8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| 252 - 254 | Private </w:t>
      </w:r>
      <w:proofErr w:type="gramStart"/>
      <w:r w:rsidRPr="00A9523F">
        <w:rPr>
          <w:rFonts w:ascii="Courier New" w:hAnsi="Courier New" w:cs="Courier New"/>
        </w:rPr>
        <w:t>Use  |</w:t>
      </w:r>
      <w:proofErr w:type="gramEnd"/>
      <w:r w:rsidRPr="00A9523F">
        <w:rPr>
          <w:rFonts w:ascii="Courier New" w:hAnsi="Courier New" w:cs="Courier New"/>
        </w:rPr>
        <w:t xml:space="preserve"> This document |</w:t>
      </w:r>
    </w:p>
    <w:p w14:paraId="1778AF7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</w:t>
      </w:r>
      <w:r w:rsidRPr="00A9523F">
        <w:rPr>
          <w:rFonts w:ascii="Courier New" w:hAnsi="Courier New" w:cs="Courier New"/>
        </w:rPr>
        <w:t xml:space="preserve">              +-----------+--------------+---------------+</w:t>
      </w:r>
    </w:p>
    <w:p w14:paraId="0BEFB6B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| 255       |   Reserved   | </w:t>
      </w:r>
      <w:proofErr w:type="gramStart"/>
      <w:r w:rsidRPr="00A9523F">
        <w:rPr>
          <w:rFonts w:ascii="Courier New" w:hAnsi="Courier New" w:cs="Courier New"/>
        </w:rPr>
        <w:t>This</w:t>
      </w:r>
      <w:proofErr w:type="gramEnd"/>
      <w:r w:rsidRPr="00A9523F">
        <w:rPr>
          <w:rFonts w:ascii="Courier New" w:hAnsi="Courier New" w:cs="Courier New"/>
        </w:rPr>
        <w:t xml:space="preserve"> document |</w:t>
      </w:r>
    </w:p>
    <w:p w14:paraId="0640EEC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+-----------+--------------+---------------+</w:t>
      </w:r>
    </w:p>
    <w:p w14:paraId="04145A6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BDBDCC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   Table 5: SFC Echo Request/Echo Reply</w:t>
      </w:r>
    </w:p>
    <w:p w14:paraId="5CB2B30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    </w:t>
      </w:r>
      <w:r w:rsidRPr="00A9523F">
        <w:rPr>
          <w:rFonts w:ascii="Courier New" w:hAnsi="Courier New" w:cs="Courier New"/>
        </w:rPr>
        <w:t xml:space="preserve">          Message Types</w:t>
      </w:r>
    </w:p>
    <w:p w14:paraId="4E8C39B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48DFCB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IANA is requested to assign values as listed in Table 6.</w:t>
      </w:r>
    </w:p>
    <w:p w14:paraId="0624C1E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B2FE1C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+=======+==================+===============+</w:t>
      </w:r>
    </w:p>
    <w:p w14:paraId="06F5A33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| Value |   Description    | Reference     |</w:t>
      </w:r>
    </w:p>
    <w:p w14:paraId="1882CAC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+=======+==================+=======</w:t>
      </w:r>
      <w:r w:rsidRPr="00A9523F">
        <w:rPr>
          <w:rFonts w:ascii="Courier New" w:hAnsi="Courier New" w:cs="Courier New"/>
        </w:rPr>
        <w:t>========+</w:t>
      </w:r>
    </w:p>
    <w:p w14:paraId="6CAAC3D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| </w:t>
      </w:r>
      <w:proofErr w:type="gramStart"/>
      <w:r w:rsidRPr="00A9523F">
        <w:rPr>
          <w:rFonts w:ascii="Courier New" w:hAnsi="Courier New" w:cs="Courier New"/>
        </w:rPr>
        <w:t>TBA3  |</w:t>
      </w:r>
      <w:proofErr w:type="gramEnd"/>
      <w:r w:rsidRPr="00A9523F">
        <w:rPr>
          <w:rFonts w:ascii="Courier New" w:hAnsi="Courier New" w:cs="Courier New"/>
        </w:rPr>
        <w:t xml:space="preserve"> SFC Echo Request | This document |</w:t>
      </w:r>
    </w:p>
    <w:p w14:paraId="6E27A66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+-------+------------------+---------------+</w:t>
      </w:r>
    </w:p>
    <w:p w14:paraId="0227D08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| </w:t>
      </w:r>
      <w:proofErr w:type="gramStart"/>
      <w:r w:rsidRPr="00A9523F">
        <w:rPr>
          <w:rFonts w:ascii="Courier New" w:hAnsi="Courier New" w:cs="Courier New"/>
        </w:rPr>
        <w:t>TBA4  |</w:t>
      </w:r>
      <w:proofErr w:type="gramEnd"/>
      <w:r w:rsidRPr="00A9523F">
        <w:rPr>
          <w:rFonts w:ascii="Courier New" w:hAnsi="Courier New" w:cs="Courier New"/>
        </w:rPr>
        <w:t xml:space="preserve">  SFC Echo Reply  | This document |</w:t>
      </w:r>
    </w:p>
    <w:p w14:paraId="4C76ADE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+-------+------------------+---------------+</w:t>
      </w:r>
    </w:p>
    <w:p w14:paraId="7FFAEE0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88A9BB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</w:t>
      </w:r>
      <w:r w:rsidRPr="00A9523F">
        <w:rPr>
          <w:rFonts w:ascii="Courier New" w:hAnsi="Courier New" w:cs="Courier New"/>
        </w:rPr>
        <w:t xml:space="preserve">              Table 6: SFC Echo Request/Echo Reply</w:t>
      </w:r>
    </w:p>
    <w:p w14:paraId="5883DFF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           Message Types Values</w:t>
      </w:r>
    </w:p>
    <w:p w14:paraId="5634F56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8B854D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8.5</w:t>
      </w:r>
      <w:proofErr w:type="gramStart"/>
      <w:r w:rsidRPr="00A9523F">
        <w:rPr>
          <w:rFonts w:ascii="Courier New" w:hAnsi="Courier New" w:cs="Courier New"/>
        </w:rPr>
        <w:t>.  SFC</w:t>
      </w:r>
      <w:proofErr w:type="gramEnd"/>
      <w:r w:rsidRPr="00A9523F">
        <w:rPr>
          <w:rFonts w:ascii="Courier New" w:hAnsi="Courier New" w:cs="Courier New"/>
        </w:rPr>
        <w:t xml:space="preserve"> Echo Reply Modes</w:t>
      </w:r>
    </w:p>
    <w:p w14:paraId="629C0B8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7724BA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IANA is requested to create in the SFC Echo Request/Echo Reply</w:t>
      </w:r>
    </w:p>
    <w:p w14:paraId="16CDF05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Parameters registry the new sub-registry Reply Mode.  All c</w:t>
      </w:r>
      <w:r w:rsidRPr="00A9523F">
        <w:rPr>
          <w:rFonts w:ascii="Courier New" w:hAnsi="Courier New" w:cs="Courier New"/>
        </w:rPr>
        <w:t>ode points</w:t>
      </w:r>
    </w:p>
    <w:p w14:paraId="7589C77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in</w:t>
      </w:r>
      <w:proofErr w:type="gramEnd"/>
      <w:r w:rsidRPr="00A9523F">
        <w:rPr>
          <w:rFonts w:ascii="Courier New" w:hAnsi="Courier New" w:cs="Courier New"/>
        </w:rPr>
        <w:t xml:space="preserve"> the range 1 through 175 in this registry shall be allocated</w:t>
      </w:r>
    </w:p>
    <w:p w14:paraId="41B6113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according</w:t>
      </w:r>
      <w:proofErr w:type="gramEnd"/>
      <w:r w:rsidRPr="00A9523F">
        <w:rPr>
          <w:rFonts w:ascii="Courier New" w:hAnsi="Courier New" w:cs="Courier New"/>
        </w:rPr>
        <w:t xml:space="preserve"> to the "IETF Review" procedure specified in [RFC8126].</w:t>
      </w:r>
    </w:p>
    <w:p w14:paraId="00BF8E4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Code points in the range 176 through 239 in this registry shall be</w:t>
      </w:r>
    </w:p>
    <w:p w14:paraId="4FC0FF3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allocated</w:t>
      </w:r>
      <w:proofErr w:type="gramEnd"/>
      <w:r w:rsidRPr="00A9523F">
        <w:rPr>
          <w:rFonts w:ascii="Courier New" w:hAnsi="Courier New" w:cs="Courier New"/>
        </w:rPr>
        <w:t xml:space="preserve"> according to the "First Come</w:t>
      </w:r>
      <w:r w:rsidRPr="00A9523F">
        <w:rPr>
          <w:rFonts w:ascii="Courier New" w:hAnsi="Courier New" w:cs="Courier New"/>
        </w:rPr>
        <w:t xml:space="preserve"> First Served" procedure</w:t>
      </w:r>
    </w:p>
    <w:p w14:paraId="3A0BFC9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specified</w:t>
      </w:r>
      <w:proofErr w:type="gramEnd"/>
      <w:r w:rsidRPr="00A9523F">
        <w:rPr>
          <w:rFonts w:ascii="Courier New" w:hAnsi="Courier New" w:cs="Courier New"/>
        </w:rPr>
        <w:t xml:space="preserve"> in [RFC8126].  The remaining code points are allocated</w:t>
      </w:r>
    </w:p>
    <w:p w14:paraId="78E6B5E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according</w:t>
      </w:r>
      <w:proofErr w:type="gramEnd"/>
      <w:r w:rsidRPr="00A9523F">
        <w:rPr>
          <w:rFonts w:ascii="Courier New" w:hAnsi="Courier New" w:cs="Courier New"/>
        </w:rPr>
        <w:t xml:space="preserve"> to Table 7: as specified in Table 7.</w:t>
      </w:r>
    </w:p>
    <w:p w14:paraId="45DC3DF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D424D0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390E72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90050B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C25EB0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5B738C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108EE3A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t xml:space="preserve">Mirsky, et al.           Expires 1 </w:t>
      </w:r>
      <w:proofErr w:type="spellStart"/>
      <w:r w:rsidRPr="00DA607D">
        <w:rPr>
          <w:rFonts w:ascii="Courier New" w:hAnsi="Courier New" w:cs="Courier New"/>
          <w:lang w:val="fr-FR"/>
        </w:rPr>
        <w:t>October</w:t>
      </w:r>
      <w:proofErr w:type="spellEnd"/>
      <w:r w:rsidRPr="00DA607D">
        <w:rPr>
          <w:rFonts w:ascii="Courier New" w:hAnsi="Courier New" w:cs="Courier New"/>
          <w:lang w:val="fr-FR"/>
        </w:rPr>
        <w:t xml:space="preserve"> 2021                [Page 17]</w:t>
      </w:r>
    </w:p>
    <w:p w14:paraId="6EA7DDB1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br w:type="page"/>
      </w:r>
    </w:p>
    <w:p w14:paraId="38F0B91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lastRenderedPageBreak/>
        <w:t>Internet-Draft             Activ</w:t>
      </w:r>
      <w:r w:rsidRPr="00A9523F">
        <w:rPr>
          <w:rFonts w:ascii="Courier New" w:hAnsi="Courier New" w:cs="Courier New"/>
        </w:rPr>
        <w:t>e OAM for SFC                 March 2021</w:t>
      </w:r>
    </w:p>
    <w:p w14:paraId="05F9E03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E1B08D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E2F647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+===========+==============+===============+</w:t>
      </w:r>
    </w:p>
    <w:p w14:paraId="0B2F12B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| Value     | </w:t>
      </w:r>
      <w:proofErr w:type="gramStart"/>
      <w:r w:rsidRPr="00A9523F">
        <w:rPr>
          <w:rFonts w:ascii="Courier New" w:hAnsi="Courier New" w:cs="Courier New"/>
        </w:rPr>
        <w:t>Description  |</w:t>
      </w:r>
      <w:proofErr w:type="gramEnd"/>
      <w:r w:rsidRPr="00A9523F">
        <w:rPr>
          <w:rFonts w:ascii="Courier New" w:hAnsi="Courier New" w:cs="Courier New"/>
        </w:rPr>
        <w:t xml:space="preserve"> Reference     |</w:t>
      </w:r>
    </w:p>
    <w:p w14:paraId="27ECA66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+===========+==============+===============+</w:t>
      </w:r>
    </w:p>
    <w:p w14:paraId="3CB8ADA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| 0         |   Re</w:t>
      </w:r>
      <w:r w:rsidRPr="00A9523F">
        <w:rPr>
          <w:rFonts w:ascii="Courier New" w:hAnsi="Courier New" w:cs="Courier New"/>
        </w:rPr>
        <w:t xml:space="preserve">served   | </w:t>
      </w:r>
      <w:proofErr w:type="gramStart"/>
      <w:r w:rsidRPr="00A9523F">
        <w:rPr>
          <w:rFonts w:ascii="Courier New" w:hAnsi="Courier New" w:cs="Courier New"/>
        </w:rPr>
        <w:t>This</w:t>
      </w:r>
      <w:proofErr w:type="gramEnd"/>
      <w:r w:rsidRPr="00A9523F">
        <w:rPr>
          <w:rFonts w:ascii="Courier New" w:hAnsi="Courier New" w:cs="Courier New"/>
        </w:rPr>
        <w:t xml:space="preserve"> document |</w:t>
      </w:r>
    </w:p>
    <w:p w14:paraId="13EB09F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+-----------+--------------+---------------+</w:t>
      </w:r>
    </w:p>
    <w:p w14:paraId="3AEAB70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| 1- 175    </w:t>
      </w:r>
      <w:proofErr w:type="gramStart"/>
      <w:r w:rsidRPr="00A9523F">
        <w:rPr>
          <w:rFonts w:ascii="Courier New" w:hAnsi="Courier New" w:cs="Courier New"/>
        </w:rPr>
        <w:t>|  Unassigned</w:t>
      </w:r>
      <w:proofErr w:type="gramEnd"/>
      <w:r w:rsidRPr="00A9523F">
        <w:rPr>
          <w:rFonts w:ascii="Courier New" w:hAnsi="Courier New" w:cs="Courier New"/>
        </w:rPr>
        <w:t xml:space="preserve">  | This document |</w:t>
      </w:r>
    </w:p>
    <w:p w14:paraId="597B6C8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+-----------+--------------+---------------+</w:t>
      </w:r>
    </w:p>
    <w:p w14:paraId="6EFEE4E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| 176 - 239 </w:t>
      </w:r>
      <w:proofErr w:type="gramStart"/>
      <w:r w:rsidRPr="00A9523F">
        <w:rPr>
          <w:rFonts w:ascii="Courier New" w:hAnsi="Courier New" w:cs="Courier New"/>
        </w:rPr>
        <w:t>|  Unassigned</w:t>
      </w:r>
      <w:proofErr w:type="gramEnd"/>
      <w:r w:rsidRPr="00A9523F">
        <w:rPr>
          <w:rFonts w:ascii="Courier New" w:hAnsi="Courier New" w:cs="Courier New"/>
        </w:rPr>
        <w:t xml:space="preserve">  | This </w:t>
      </w:r>
      <w:r w:rsidRPr="00A9523F">
        <w:rPr>
          <w:rFonts w:ascii="Courier New" w:hAnsi="Courier New" w:cs="Courier New"/>
        </w:rPr>
        <w:t>document |</w:t>
      </w:r>
    </w:p>
    <w:p w14:paraId="43A09A2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+-----------+--------------+---------------+</w:t>
      </w:r>
    </w:p>
    <w:p w14:paraId="0345DBF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| 240 - 251 | Experimental | </w:t>
      </w:r>
      <w:proofErr w:type="gramStart"/>
      <w:r w:rsidRPr="00A9523F">
        <w:rPr>
          <w:rFonts w:ascii="Courier New" w:hAnsi="Courier New" w:cs="Courier New"/>
        </w:rPr>
        <w:t>This</w:t>
      </w:r>
      <w:proofErr w:type="gramEnd"/>
      <w:r w:rsidRPr="00A9523F">
        <w:rPr>
          <w:rFonts w:ascii="Courier New" w:hAnsi="Courier New" w:cs="Courier New"/>
        </w:rPr>
        <w:t xml:space="preserve"> document |</w:t>
      </w:r>
    </w:p>
    <w:p w14:paraId="2A13CBB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+-----------+--------------+---------------+</w:t>
      </w:r>
    </w:p>
    <w:p w14:paraId="547A646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| 252 - 254 | Private </w:t>
      </w:r>
      <w:proofErr w:type="gramStart"/>
      <w:r w:rsidRPr="00A9523F">
        <w:rPr>
          <w:rFonts w:ascii="Courier New" w:hAnsi="Courier New" w:cs="Courier New"/>
        </w:rPr>
        <w:t>Use  |</w:t>
      </w:r>
      <w:proofErr w:type="gramEnd"/>
      <w:r w:rsidRPr="00A9523F">
        <w:rPr>
          <w:rFonts w:ascii="Courier New" w:hAnsi="Courier New" w:cs="Courier New"/>
        </w:rPr>
        <w:t xml:space="preserve"> This document |</w:t>
      </w:r>
    </w:p>
    <w:p w14:paraId="7669994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</w:t>
      </w:r>
      <w:r w:rsidRPr="00A9523F">
        <w:rPr>
          <w:rFonts w:ascii="Courier New" w:hAnsi="Courier New" w:cs="Courier New"/>
        </w:rPr>
        <w:t xml:space="preserve">          +-----------+--------------+---------------+</w:t>
      </w:r>
    </w:p>
    <w:p w14:paraId="4C293F6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| 255       |   Reserved   | </w:t>
      </w:r>
      <w:proofErr w:type="gramStart"/>
      <w:r w:rsidRPr="00A9523F">
        <w:rPr>
          <w:rFonts w:ascii="Courier New" w:hAnsi="Courier New" w:cs="Courier New"/>
        </w:rPr>
        <w:t>This</w:t>
      </w:r>
      <w:proofErr w:type="gramEnd"/>
      <w:r w:rsidRPr="00A9523F">
        <w:rPr>
          <w:rFonts w:ascii="Courier New" w:hAnsi="Courier New" w:cs="Courier New"/>
        </w:rPr>
        <w:t xml:space="preserve"> document |</w:t>
      </w:r>
    </w:p>
    <w:p w14:paraId="65726F1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+-----------+--------------+---------------+</w:t>
      </w:r>
    </w:p>
    <w:p w14:paraId="721CBE4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3BCFD2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       Table 7: SFC Echo Reply Mode</w:t>
      </w:r>
    </w:p>
    <w:p w14:paraId="14491DD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40A4B9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All code points in the r</w:t>
      </w:r>
      <w:r w:rsidRPr="00A9523F">
        <w:rPr>
          <w:rFonts w:ascii="Courier New" w:hAnsi="Courier New" w:cs="Courier New"/>
        </w:rPr>
        <w:t>ange 1 through 191 in this registry shall be</w:t>
      </w:r>
    </w:p>
    <w:p w14:paraId="2A02F08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allocated</w:t>
      </w:r>
      <w:proofErr w:type="gramEnd"/>
      <w:r w:rsidRPr="00A9523F">
        <w:rPr>
          <w:rFonts w:ascii="Courier New" w:hAnsi="Courier New" w:cs="Courier New"/>
        </w:rPr>
        <w:t xml:space="preserve"> according to the "IETF Review" procedure specified in</w:t>
      </w:r>
    </w:p>
    <w:p w14:paraId="4DD2D4A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[RFC8126] and assign values as listed in Table 8.</w:t>
      </w:r>
    </w:p>
    <w:p w14:paraId="2C358B9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D39408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+=======+====================================+===============+</w:t>
      </w:r>
    </w:p>
    <w:p w14:paraId="386C592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| Value |      </w:t>
      </w:r>
      <w:r w:rsidRPr="00A9523F">
        <w:rPr>
          <w:rFonts w:ascii="Courier New" w:hAnsi="Courier New" w:cs="Courier New"/>
        </w:rPr>
        <w:t xml:space="preserve">      Description             | Reference     |</w:t>
      </w:r>
    </w:p>
    <w:p w14:paraId="2FA3E64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+=======+====================================+===============+</w:t>
      </w:r>
    </w:p>
    <w:p w14:paraId="3DC73BB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| 0     |              Reserved              |               |</w:t>
      </w:r>
    </w:p>
    <w:p w14:paraId="1F49CAB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+-------+------------------------------------+---------------+</w:t>
      </w:r>
    </w:p>
    <w:p w14:paraId="6CF2D16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</w:t>
      </w:r>
      <w:r w:rsidRPr="00A9523F">
        <w:rPr>
          <w:rFonts w:ascii="Courier New" w:hAnsi="Courier New" w:cs="Courier New"/>
        </w:rPr>
        <w:t xml:space="preserve">     | </w:t>
      </w:r>
      <w:proofErr w:type="gramStart"/>
      <w:r w:rsidRPr="00A9523F">
        <w:rPr>
          <w:rFonts w:ascii="Courier New" w:hAnsi="Courier New" w:cs="Courier New"/>
        </w:rPr>
        <w:t>TBA5  |</w:t>
      </w:r>
      <w:proofErr w:type="gramEnd"/>
      <w:r w:rsidRPr="00A9523F">
        <w:rPr>
          <w:rFonts w:ascii="Courier New" w:hAnsi="Courier New" w:cs="Courier New"/>
        </w:rPr>
        <w:t xml:space="preserve">            Do Not Reply            | This document |</w:t>
      </w:r>
    </w:p>
    <w:p w14:paraId="3A575C9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+-------+------------------------------------+---------------+</w:t>
      </w:r>
    </w:p>
    <w:p w14:paraId="4487EB7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| </w:t>
      </w:r>
      <w:proofErr w:type="gramStart"/>
      <w:r w:rsidRPr="00A9523F">
        <w:rPr>
          <w:rFonts w:ascii="Courier New" w:hAnsi="Courier New" w:cs="Courier New"/>
        </w:rPr>
        <w:t>TBA6  |</w:t>
      </w:r>
      <w:proofErr w:type="gramEnd"/>
      <w:r w:rsidRPr="00A9523F">
        <w:rPr>
          <w:rFonts w:ascii="Courier New" w:hAnsi="Courier New" w:cs="Courier New"/>
        </w:rPr>
        <w:t xml:space="preserve"> Reply via an IPv4/IPv6 UDP Packet  | This document |</w:t>
      </w:r>
    </w:p>
    <w:p w14:paraId="2D62040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+-------+-----------------------------------</w:t>
      </w:r>
      <w:r w:rsidRPr="00A9523F">
        <w:rPr>
          <w:rFonts w:ascii="Courier New" w:hAnsi="Courier New" w:cs="Courier New"/>
        </w:rPr>
        <w:t>-+---------------+</w:t>
      </w:r>
    </w:p>
    <w:p w14:paraId="244291A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| </w:t>
      </w:r>
      <w:proofErr w:type="gramStart"/>
      <w:r w:rsidRPr="00A9523F">
        <w:rPr>
          <w:rFonts w:ascii="Courier New" w:hAnsi="Courier New" w:cs="Courier New"/>
        </w:rPr>
        <w:t>TBA7  |</w:t>
      </w:r>
      <w:proofErr w:type="gramEnd"/>
      <w:r w:rsidRPr="00A9523F">
        <w:rPr>
          <w:rFonts w:ascii="Courier New" w:hAnsi="Courier New" w:cs="Courier New"/>
        </w:rPr>
        <w:t xml:space="preserve">    Reply via Application Level     | This document |</w:t>
      </w:r>
    </w:p>
    <w:p w14:paraId="28D9DA0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|       |          Control Channel           |               |</w:t>
      </w:r>
    </w:p>
    <w:p w14:paraId="488F1BA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+-------+------------------------------------+---------------+</w:t>
      </w:r>
    </w:p>
    <w:p w14:paraId="3523F9C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| </w:t>
      </w:r>
      <w:proofErr w:type="gramStart"/>
      <w:r w:rsidRPr="00A9523F">
        <w:rPr>
          <w:rFonts w:ascii="Courier New" w:hAnsi="Courier New" w:cs="Courier New"/>
        </w:rPr>
        <w:t>TBA8  |</w:t>
      </w:r>
      <w:proofErr w:type="gramEnd"/>
      <w:r w:rsidRPr="00A9523F">
        <w:rPr>
          <w:rFonts w:ascii="Courier New" w:hAnsi="Courier New" w:cs="Courier New"/>
        </w:rPr>
        <w:t xml:space="preserve">      Reply via</w:t>
      </w:r>
      <w:r w:rsidRPr="00A9523F">
        <w:rPr>
          <w:rFonts w:ascii="Courier New" w:hAnsi="Courier New" w:cs="Courier New"/>
        </w:rPr>
        <w:t xml:space="preserve"> Specified Path      | This document |</w:t>
      </w:r>
    </w:p>
    <w:p w14:paraId="4033398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+-------+------------------------------------+---------------+</w:t>
      </w:r>
    </w:p>
    <w:p w14:paraId="0832431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| </w:t>
      </w:r>
      <w:proofErr w:type="gramStart"/>
      <w:r w:rsidRPr="00A9523F">
        <w:rPr>
          <w:rFonts w:ascii="Courier New" w:hAnsi="Courier New" w:cs="Courier New"/>
        </w:rPr>
        <w:t>TBA9  |</w:t>
      </w:r>
      <w:proofErr w:type="gramEnd"/>
      <w:r w:rsidRPr="00A9523F">
        <w:rPr>
          <w:rFonts w:ascii="Courier New" w:hAnsi="Courier New" w:cs="Courier New"/>
        </w:rPr>
        <w:t xml:space="preserve"> Reply via an IPv4/IPv6 UDP Packet  | This document |</w:t>
      </w:r>
    </w:p>
    <w:p w14:paraId="0B447D6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|       | with the data integrity protection |               |</w:t>
      </w:r>
    </w:p>
    <w:p w14:paraId="5D8CC80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+---</w:t>
      </w:r>
      <w:r w:rsidRPr="00A9523F">
        <w:rPr>
          <w:rFonts w:ascii="Courier New" w:hAnsi="Courier New" w:cs="Courier New"/>
        </w:rPr>
        <w:t>----+------------------------------------+---------------+</w:t>
      </w:r>
    </w:p>
    <w:p w14:paraId="7CE2203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| TBA10 |    Reply via Application Level     | </w:t>
      </w:r>
      <w:proofErr w:type="gramStart"/>
      <w:r w:rsidRPr="00A9523F">
        <w:rPr>
          <w:rFonts w:ascii="Courier New" w:hAnsi="Courier New" w:cs="Courier New"/>
        </w:rPr>
        <w:t>This</w:t>
      </w:r>
      <w:proofErr w:type="gramEnd"/>
      <w:r w:rsidRPr="00A9523F">
        <w:rPr>
          <w:rFonts w:ascii="Courier New" w:hAnsi="Courier New" w:cs="Courier New"/>
        </w:rPr>
        <w:t xml:space="preserve"> document |</w:t>
      </w:r>
    </w:p>
    <w:p w14:paraId="09FB956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|       |   Control Channel with the data    |               |</w:t>
      </w:r>
    </w:p>
    <w:p w14:paraId="139EA68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|       |        integrity protection        |       </w:t>
      </w:r>
      <w:r w:rsidRPr="00A9523F">
        <w:rPr>
          <w:rFonts w:ascii="Courier New" w:hAnsi="Courier New" w:cs="Courier New"/>
        </w:rPr>
        <w:t xml:space="preserve">        |</w:t>
      </w:r>
    </w:p>
    <w:p w14:paraId="4868097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+-------+------------------------------------+---------------+</w:t>
      </w:r>
    </w:p>
    <w:p w14:paraId="5A3F4A4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| TBA11 | Reply via Specified Path with </w:t>
      </w:r>
      <w:proofErr w:type="gramStart"/>
      <w:r w:rsidRPr="00A9523F">
        <w:rPr>
          <w:rFonts w:ascii="Courier New" w:hAnsi="Courier New" w:cs="Courier New"/>
        </w:rPr>
        <w:t>the  |</w:t>
      </w:r>
      <w:proofErr w:type="gramEnd"/>
      <w:r w:rsidRPr="00A9523F">
        <w:rPr>
          <w:rFonts w:ascii="Courier New" w:hAnsi="Courier New" w:cs="Courier New"/>
        </w:rPr>
        <w:t xml:space="preserve"> This document |</w:t>
      </w:r>
    </w:p>
    <w:p w14:paraId="49118D4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|       |     data integrity protection      |               |</w:t>
      </w:r>
    </w:p>
    <w:p w14:paraId="41652CC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+-------+------------------------</w:t>
      </w:r>
      <w:r w:rsidRPr="00A9523F">
        <w:rPr>
          <w:rFonts w:ascii="Courier New" w:hAnsi="Courier New" w:cs="Courier New"/>
        </w:rPr>
        <w:t>------------+---------------+</w:t>
      </w:r>
    </w:p>
    <w:p w14:paraId="6173247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94B754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   Table 8: SFC Echo Reply Mode Values</w:t>
      </w:r>
    </w:p>
    <w:p w14:paraId="7EDDE7A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20DA00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FC01D3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82D41BD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t xml:space="preserve">Mirsky, et al.           Expires 1 </w:t>
      </w:r>
      <w:proofErr w:type="spellStart"/>
      <w:r w:rsidRPr="00DA607D">
        <w:rPr>
          <w:rFonts w:ascii="Courier New" w:hAnsi="Courier New" w:cs="Courier New"/>
          <w:lang w:val="fr-FR"/>
        </w:rPr>
        <w:t>October</w:t>
      </w:r>
      <w:proofErr w:type="spellEnd"/>
      <w:r w:rsidRPr="00DA607D">
        <w:rPr>
          <w:rFonts w:ascii="Courier New" w:hAnsi="Courier New" w:cs="Courier New"/>
          <w:lang w:val="fr-FR"/>
        </w:rPr>
        <w:t xml:space="preserve"> 2021                [Page 18]</w:t>
      </w:r>
    </w:p>
    <w:p w14:paraId="4B3FAE3A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br w:type="page"/>
      </w:r>
    </w:p>
    <w:p w14:paraId="650BB43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lastRenderedPageBreak/>
        <w:t>Internet-Draft             Active OAM for SFC                 March 2021</w:t>
      </w:r>
    </w:p>
    <w:p w14:paraId="0D0EB22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7D6214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CC815E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8.6</w:t>
      </w:r>
      <w:proofErr w:type="gramStart"/>
      <w:r w:rsidRPr="00A9523F">
        <w:rPr>
          <w:rFonts w:ascii="Courier New" w:hAnsi="Courier New" w:cs="Courier New"/>
        </w:rPr>
        <w:t>.  SFC</w:t>
      </w:r>
      <w:proofErr w:type="gramEnd"/>
      <w:r w:rsidRPr="00A9523F">
        <w:rPr>
          <w:rFonts w:ascii="Courier New" w:hAnsi="Courier New" w:cs="Courier New"/>
        </w:rPr>
        <w:t xml:space="preserve"> Echo Re</w:t>
      </w:r>
      <w:r w:rsidRPr="00A9523F">
        <w:rPr>
          <w:rFonts w:ascii="Courier New" w:hAnsi="Courier New" w:cs="Courier New"/>
        </w:rPr>
        <w:t>turn Codes</w:t>
      </w:r>
    </w:p>
    <w:p w14:paraId="62FC5E8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6C47D8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IANA is requested to create in the SFC Echo Request/Echo Reply</w:t>
      </w:r>
    </w:p>
    <w:p w14:paraId="3B1054E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Parameters registry the new sub-registry Return Codes as described in</w:t>
      </w:r>
    </w:p>
    <w:p w14:paraId="7C95BF8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Table 9.</w:t>
      </w:r>
    </w:p>
    <w:p w14:paraId="17E0FB2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D0EE24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+=========+=============+=========================+</w:t>
      </w:r>
    </w:p>
    <w:p w14:paraId="2F0A931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| Value   | Desc</w:t>
      </w:r>
      <w:r w:rsidRPr="00A9523F">
        <w:rPr>
          <w:rFonts w:ascii="Courier New" w:hAnsi="Courier New" w:cs="Courier New"/>
        </w:rPr>
        <w:t>ription | Reference               |</w:t>
      </w:r>
    </w:p>
    <w:p w14:paraId="43BA553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+=========+=============+=========================+</w:t>
      </w:r>
    </w:p>
    <w:p w14:paraId="5E62FF3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| 0-191   </w:t>
      </w:r>
      <w:proofErr w:type="gramStart"/>
      <w:r w:rsidRPr="00A9523F">
        <w:rPr>
          <w:rFonts w:ascii="Courier New" w:hAnsi="Courier New" w:cs="Courier New"/>
        </w:rPr>
        <w:t>|  Unassigned</w:t>
      </w:r>
      <w:proofErr w:type="gramEnd"/>
      <w:r w:rsidRPr="00A9523F">
        <w:rPr>
          <w:rFonts w:ascii="Courier New" w:hAnsi="Courier New" w:cs="Courier New"/>
        </w:rPr>
        <w:t xml:space="preserve"> | IETF Review             |</w:t>
      </w:r>
    </w:p>
    <w:p w14:paraId="16E670C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+---------+-------------+-------------------------+</w:t>
      </w:r>
    </w:p>
    <w:p w14:paraId="218021F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| 192-251 </w:t>
      </w:r>
      <w:proofErr w:type="gramStart"/>
      <w:r w:rsidRPr="00A9523F">
        <w:rPr>
          <w:rFonts w:ascii="Courier New" w:hAnsi="Courier New" w:cs="Courier New"/>
        </w:rPr>
        <w:t>|  Una</w:t>
      </w:r>
      <w:r w:rsidRPr="00A9523F">
        <w:rPr>
          <w:rFonts w:ascii="Courier New" w:hAnsi="Courier New" w:cs="Courier New"/>
        </w:rPr>
        <w:t>ssigned</w:t>
      </w:r>
      <w:proofErr w:type="gramEnd"/>
      <w:r w:rsidRPr="00A9523F">
        <w:rPr>
          <w:rFonts w:ascii="Courier New" w:hAnsi="Courier New" w:cs="Courier New"/>
        </w:rPr>
        <w:t xml:space="preserve"> | First Come First Served |</w:t>
      </w:r>
    </w:p>
    <w:p w14:paraId="4BA3944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+---------+-------------+-------------------------+</w:t>
      </w:r>
    </w:p>
    <w:p w14:paraId="5D7C9E0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| 252-254 </w:t>
      </w:r>
      <w:proofErr w:type="gramStart"/>
      <w:r w:rsidRPr="00A9523F">
        <w:rPr>
          <w:rFonts w:ascii="Courier New" w:hAnsi="Courier New" w:cs="Courier New"/>
        </w:rPr>
        <w:t>|  Unassigned</w:t>
      </w:r>
      <w:proofErr w:type="gramEnd"/>
      <w:r w:rsidRPr="00A9523F">
        <w:rPr>
          <w:rFonts w:ascii="Courier New" w:hAnsi="Courier New" w:cs="Courier New"/>
        </w:rPr>
        <w:t xml:space="preserve"> | Private Use             |</w:t>
      </w:r>
    </w:p>
    <w:p w14:paraId="10C6F61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+---------+-------------+-------------------------+</w:t>
      </w:r>
    </w:p>
    <w:p w14:paraId="3BDAB24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| 255     |   </w:t>
      </w:r>
      <w:proofErr w:type="gramStart"/>
      <w:r w:rsidRPr="00A9523F">
        <w:rPr>
          <w:rFonts w:ascii="Courier New" w:hAnsi="Courier New" w:cs="Courier New"/>
        </w:rPr>
        <w:t>Re</w:t>
      </w:r>
      <w:r w:rsidRPr="00A9523F">
        <w:rPr>
          <w:rFonts w:ascii="Courier New" w:hAnsi="Courier New" w:cs="Courier New"/>
        </w:rPr>
        <w:t>served  |</w:t>
      </w:r>
      <w:proofErr w:type="gramEnd"/>
      <w:r w:rsidRPr="00A9523F">
        <w:rPr>
          <w:rFonts w:ascii="Courier New" w:hAnsi="Courier New" w:cs="Courier New"/>
        </w:rPr>
        <w:t xml:space="preserve">                         |</w:t>
      </w:r>
    </w:p>
    <w:p w14:paraId="4FF55DC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+---------+-------------+-------------------------+</w:t>
      </w:r>
    </w:p>
    <w:p w14:paraId="131B5FE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C3BEFA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       Table 9: SFC Echo Return Codes</w:t>
      </w:r>
    </w:p>
    <w:p w14:paraId="42648F8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6E26BE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Values defined for the Return Codes sub-registry are listed in</w:t>
      </w:r>
    </w:p>
    <w:p w14:paraId="5751880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Table 10.</w:t>
      </w:r>
    </w:p>
    <w:p w14:paraId="6DDC66F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B66ACD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+=======+===</w:t>
      </w:r>
      <w:r w:rsidRPr="00A9523F">
        <w:rPr>
          <w:rFonts w:ascii="Courier New" w:hAnsi="Courier New" w:cs="Courier New"/>
        </w:rPr>
        <w:t>==============================+===============+</w:t>
      </w:r>
    </w:p>
    <w:p w14:paraId="6D021E1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| Value |           Description           | Reference     |</w:t>
      </w:r>
    </w:p>
    <w:p w14:paraId="0549D5C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+=======+=================================+===============+</w:t>
      </w:r>
    </w:p>
    <w:p w14:paraId="7C9A7FA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| 0     |          No Return Code         | </w:t>
      </w:r>
      <w:proofErr w:type="gramStart"/>
      <w:r w:rsidRPr="00A9523F">
        <w:rPr>
          <w:rFonts w:ascii="Courier New" w:hAnsi="Courier New" w:cs="Courier New"/>
        </w:rPr>
        <w:t>This</w:t>
      </w:r>
      <w:proofErr w:type="gramEnd"/>
      <w:r w:rsidRPr="00A9523F">
        <w:rPr>
          <w:rFonts w:ascii="Courier New" w:hAnsi="Courier New" w:cs="Courier New"/>
        </w:rPr>
        <w:t xml:space="preserve"> document |</w:t>
      </w:r>
    </w:p>
    <w:p w14:paraId="4E20973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</w:t>
      </w:r>
      <w:r w:rsidRPr="00A9523F">
        <w:rPr>
          <w:rFonts w:ascii="Courier New" w:hAnsi="Courier New" w:cs="Courier New"/>
        </w:rPr>
        <w:t xml:space="preserve">    +-------+---------------------------------+---------------+</w:t>
      </w:r>
    </w:p>
    <w:p w14:paraId="5355052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| 1     | Malformed Echo Request received | </w:t>
      </w:r>
      <w:proofErr w:type="gramStart"/>
      <w:r w:rsidRPr="00A9523F">
        <w:rPr>
          <w:rFonts w:ascii="Courier New" w:hAnsi="Courier New" w:cs="Courier New"/>
        </w:rPr>
        <w:t>This</w:t>
      </w:r>
      <w:proofErr w:type="gramEnd"/>
      <w:r w:rsidRPr="00A9523F">
        <w:rPr>
          <w:rFonts w:ascii="Courier New" w:hAnsi="Courier New" w:cs="Courier New"/>
        </w:rPr>
        <w:t xml:space="preserve"> document |</w:t>
      </w:r>
    </w:p>
    <w:p w14:paraId="7FB34E2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+-------+---------------------------------+---------------+</w:t>
      </w:r>
    </w:p>
    <w:p w14:paraId="1CCB309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| 2     | One or more of the TLVs was not | </w:t>
      </w:r>
      <w:proofErr w:type="gramStart"/>
      <w:r w:rsidRPr="00A9523F">
        <w:rPr>
          <w:rFonts w:ascii="Courier New" w:hAnsi="Courier New" w:cs="Courier New"/>
        </w:rPr>
        <w:t>This</w:t>
      </w:r>
      <w:proofErr w:type="gramEnd"/>
      <w:r w:rsidRPr="00A9523F">
        <w:rPr>
          <w:rFonts w:ascii="Courier New" w:hAnsi="Courier New" w:cs="Courier New"/>
        </w:rPr>
        <w:t xml:space="preserve"> document |</w:t>
      </w:r>
    </w:p>
    <w:p w14:paraId="3A13469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|       |            understood           |               |</w:t>
      </w:r>
    </w:p>
    <w:p w14:paraId="10885B9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+-------+---------------------------------+---------------+</w:t>
      </w:r>
    </w:p>
    <w:p w14:paraId="5A2D601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| 3     |      Authentication failed      | </w:t>
      </w:r>
      <w:proofErr w:type="gramStart"/>
      <w:r w:rsidRPr="00A9523F">
        <w:rPr>
          <w:rFonts w:ascii="Courier New" w:hAnsi="Courier New" w:cs="Courier New"/>
        </w:rPr>
        <w:t>This</w:t>
      </w:r>
      <w:proofErr w:type="gramEnd"/>
      <w:r w:rsidRPr="00A9523F">
        <w:rPr>
          <w:rFonts w:ascii="Courier New" w:hAnsi="Courier New" w:cs="Courier New"/>
        </w:rPr>
        <w:t xml:space="preserve"> document |</w:t>
      </w:r>
    </w:p>
    <w:p w14:paraId="19CBC50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+-------+-----------------------</w:t>
      </w:r>
      <w:r w:rsidRPr="00A9523F">
        <w:rPr>
          <w:rFonts w:ascii="Courier New" w:hAnsi="Courier New" w:cs="Courier New"/>
        </w:rPr>
        <w:t>----------+---------------+</w:t>
      </w:r>
    </w:p>
    <w:p w14:paraId="39521DE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E5296B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   Table 10: SFC Echo Return Codes Values</w:t>
      </w:r>
    </w:p>
    <w:p w14:paraId="616BC15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DE60E6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8.7</w:t>
      </w:r>
      <w:proofErr w:type="gramStart"/>
      <w:r w:rsidRPr="00A9523F">
        <w:rPr>
          <w:rFonts w:ascii="Courier New" w:hAnsi="Courier New" w:cs="Courier New"/>
        </w:rPr>
        <w:t>.  SFC</w:t>
      </w:r>
      <w:proofErr w:type="gramEnd"/>
      <w:r w:rsidRPr="00A9523F">
        <w:rPr>
          <w:rFonts w:ascii="Courier New" w:hAnsi="Courier New" w:cs="Courier New"/>
        </w:rPr>
        <w:t xml:space="preserve"> TLV Type</w:t>
      </w:r>
    </w:p>
    <w:p w14:paraId="7DC3B51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808648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IANA is requested to create the SFC OAM TLV Type registry.  All code</w:t>
      </w:r>
    </w:p>
    <w:p w14:paraId="5504F85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points</w:t>
      </w:r>
      <w:proofErr w:type="gramEnd"/>
      <w:r w:rsidRPr="00A9523F">
        <w:rPr>
          <w:rFonts w:ascii="Courier New" w:hAnsi="Courier New" w:cs="Courier New"/>
        </w:rPr>
        <w:t xml:space="preserve"> in the range 1 through 175 in this registry shall be allocated</w:t>
      </w:r>
    </w:p>
    <w:p w14:paraId="3AB7FA0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according</w:t>
      </w:r>
      <w:proofErr w:type="gramEnd"/>
      <w:r w:rsidRPr="00A9523F">
        <w:rPr>
          <w:rFonts w:ascii="Courier New" w:hAnsi="Courier New" w:cs="Courier New"/>
        </w:rPr>
        <w:t xml:space="preserve"> to the "IETF Review" procedure specified in [RFC8126].</w:t>
      </w:r>
    </w:p>
    <w:p w14:paraId="3EFF788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Code points in the range 176 through 239 in this registry shall be</w:t>
      </w:r>
    </w:p>
    <w:p w14:paraId="69C0477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allocated</w:t>
      </w:r>
      <w:proofErr w:type="gramEnd"/>
      <w:r w:rsidRPr="00A9523F">
        <w:rPr>
          <w:rFonts w:ascii="Courier New" w:hAnsi="Courier New" w:cs="Courier New"/>
        </w:rPr>
        <w:t xml:space="preserve"> according to the "First Come First Served" procedure</w:t>
      </w:r>
    </w:p>
    <w:p w14:paraId="108240F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specified</w:t>
      </w:r>
      <w:proofErr w:type="gramEnd"/>
      <w:r w:rsidRPr="00A9523F">
        <w:rPr>
          <w:rFonts w:ascii="Courier New" w:hAnsi="Courier New" w:cs="Courier New"/>
        </w:rPr>
        <w:t xml:space="preserve"> in [RFC8126].  The remaining code points a</w:t>
      </w:r>
      <w:r w:rsidRPr="00A9523F">
        <w:rPr>
          <w:rFonts w:ascii="Courier New" w:hAnsi="Courier New" w:cs="Courier New"/>
        </w:rPr>
        <w:t>re allocated</w:t>
      </w:r>
    </w:p>
    <w:p w14:paraId="700378C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according</w:t>
      </w:r>
      <w:proofErr w:type="gramEnd"/>
      <w:r w:rsidRPr="00A9523F">
        <w:rPr>
          <w:rFonts w:ascii="Courier New" w:hAnsi="Courier New" w:cs="Courier New"/>
        </w:rPr>
        <w:t xml:space="preserve"> to Table 11:</w:t>
      </w:r>
    </w:p>
    <w:p w14:paraId="503C7E5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BC6F38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A79061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FEB72D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6A1EE8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Mirsky, et al.           Expires 1 October 2021                [Page 19]</w:t>
      </w:r>
    </w:p>
    <w:p w14:paraId="7D47DED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br w:type="page"/>
      </w:r>
    </w:p>
    <w:p w14:paraId="493CFAB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lastRenderedPageBreak/>
        <w:t>Internet-Draft             Active OAM for SFC                 March 2021</w:t>
      </w:r>
    </w:p>
    <w:p w14:paraId="436ABD8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0F4F03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FAFDBC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+===========+==============+===============+</w:t>
      </w:r>
    </w:p>
    <w:p w14:paraId="188F0F8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r w:rsidRPr="00A9523F">
        <w:rPr>
          <w:rFonts w:ascii="Courier New" w:hAnsi="Courier New" w:cs="Courier New"/>
        </w:rPr>
        <w:t xml:space="preserve">            | Value     | </w:t>
      </w:r>
      <w:proofErr w:type="gramStart"/>
      <w:r w:rsidRPr="00A9523F">
        <w:rPr>
          <w:rFonts w:ascii="Courier New" w:hAnsi="Courier New" w:cs="Courier New"/>
        </w:rPr>
        <w:t>Description  |</w:t>
      </w:r>
      <w:proofErr w:type="gramEnd"/>
      <w:r w:rsidRPr="00A9523F">
        <w:rPr>
          <w:rFonts w:ascii="Courier New" w:hAnsi="Courier New" w:cs="Courier New"/>
        </w:rPr>
        <w:t xml:space="preserve"> Reference     |</w:t>
      </w:r>
    </w:p>
    <w:p w14:paraId="4353645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+===========+==============+===============+</w:t>
      </w:r>
    </w:p>
    <w:p w14:paraId="713E381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| 0         |   Reserved   | </w:t>
      </w:r>
      <w:proofErr w:type="gramStart"/>
      <w:r w:rsidRPr="00A9523F">
        <w:rPr>
          <w:rFonts w:ascii="Courier New" w:hAnsi="Courier New" w:cs="Courier New"/>
        </w:rPr>
        <w:t>This</w:t>
      </w:r>
      <w:proofErr w:type="gramEnd"/>
      <w:r w:rsidRPr="00A9523F">
        <w:rPr>
          <w:rFonts w:ascii="Courier New" w:hAnsi="Courier New" w:cs="Courier New"/>
        </w:rPr>
        <w:t xml:space="preserve"> document |</w:t>
      </w:r>
    </w:p>
    <w:p w14:paraId="7AFA072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+-----------+--------------+---------------+</w:t>
      </w:r>
    </w:p>
    <w:p w14:paraId="64F0F2F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| 1-</w:t>
      </w:r>
      <w:r w:rsidRPr="00A9523F">
        <w:rPr>
          <w:rFonts w:ascii="Courier New" w:hAnsi="Courier New" w:cs="Courier New"/>
        </w:rPr>
        <w:t xml:space="preserve"> 175    </w:t>
      </w:r>
      <w:proofErr w:type="gramStart"/>
      <w:r w:rsidRPr="00A9523F">
        <w:rPr>
          <w:rFonts w:ascii="Courier New" w:hAnsi="Courier New" w:cs="Courier New"/>
        </w:rPr>
        <w:t>|  Unassigned</w:t>
      </w:r>
      <w:proofErr w:type="gramEnd"/>
      <w:r w:rsidRPr="00A9523F">
        <w:rPr>
          <w:rFonts w:ascii="Courier New" w:hAnsi="Courier New" w:cs="Courier New"/>
        </w:rPr>
        <w:t xml:space="preserve">  | This document |</w:t>
      </w:r>
    </w:p>
    <w:p w14:paraId="0AA6474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+-----------+--------------+---------------+</w:t>
      </w:r>
    </w:p>
    <w:p w14:paraId="2808215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| 176 - 239 </w:t>
      </w:r>
      <w:proofErr w:type="gramStart"/>
      <w:r w:rsidRPr="00A9523F">
        <w:rPr>
          <w:rFonts w:ascii="Courier New" w:hAnsi="Courier New" w:cs="Courier New"/>
        </w:rPr>
        <w:t>|  Unassigned</w:t>
      </w:r>
      <w:proofErr w:type="gramEnd"/>
      <w:r w:rsidRPr="00A9523F">
        <w:rPr>
          <w:rFonts w:ascii="Courier New" w:hAnsi="Courier New" w:cs="Courier New"/>
        </w:rPr>
        <w:t xml:space="preserve">  | This document |</w:t>
      </w:r>
    </w:p>
    <w:p w14:paraId="5AF3DE3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+-----------+--------------+---------------+</w:t>
      </w:r>
    </w:p>
    <w:p w14:paraId="58A00AF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| 240 - 251 | Experi</w:t>
      </w:r>
      <w:r w:rsidRPr="00A9523F">
        <w:rPr>
          <w:rFonts w:ascii="Courier New" w:hAnsi="Courier New" w:cs="Courier New"/>
        </w:rPr>
        <w:t xml:space="preserve">mental | </w:t>
      </w:r>
      <w:proofErr w:type="gramStart"/>
      <w:r w:rsidRPr="00A9523F">
        <w:rPr>
          <w:rFonts w:ascii="Courier New" w:hAnsi="Courier New" w:cs="Courier New"/>
        </w:rPr>
        <w:t>This</w:t>
      </w:r>
      <w:proofErr w:type="gramEnd"/>
      <w:r w:rsidRPr="00A9523F">
        <w:rPr>
          <w:rFonts w:ascii="Courier New" w:hAnsi="Courier New" w:cs="Courier New"/>
        </w:rPr>
        <w:t xml:space="preserve"> document |</w:t>
      </w:r>
    </w:p>
    <w:p w14:paraId="0ED187A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+-----------+--------------+---------------+</w:t>
      </w:r>
    </w:p>
    <w:p w14:paraId="174E47B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| 252 - 254 | Private </w:t>
      </w:r>
      <w:proofErr w:type="gramStart"/>
      <w:r w:rsidRPr="00A9523F">
        <w:rPr>
          <w:rFonts w:ascii="Courier New" w:hAnsi="Courier New" w:cs="Courier New"/>
        </w:rPr>
        <w:t>Use  |</w:t>
      </w:r>
      <w:proofErr w:type="gramEnd"/>
      <w:r w:rsidRPr="00A9523F">
        <w:rPr>
          <w:rFonts w:ascii="Courier New" w:hAnsi="Courier New" w:cs="Courier New"/>
        </w:rPr>
        <w:t xml:space="preserve"> This document |</w:t>
      </w:r>
    </w:p>
    <w:p w14:paraId="31232CB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+-----------+--------------+---------------+</w:t>
      </w:r>
    </w:p>
    <w:p w14:paraId="2D769F5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| 255       |   Reserved   | </w:t>
      </w:r>
      <w:proofErr w:type="gramStart"/>
      <w:r w:rsidRPr="00A9523F">
        <w:rPr>
          <w:rFonts w:ascii="Courier New" w:hAnsi="Courier New" w:cs="Courier New"/>
        </w:rPr>
        <w:t>This</w:t>
      </w:r>
      <w:proofErr w:type="gramEnd"/>
      <w:r w:rsidRPr="00A9523F">
        <w:rPr>
          <w:rFonts w:ascii="Courier New" w:hAnsi="Courier New" w:cs="Courier New"/>
        </w:rPr>
        <w:t xml:space="preserve"> do</w:t>
      </w:r>
      <w:r w:rsidRPr="00A9523F">
        <w:rPr>
          <w:rFonts w:ascii="Courier New" w:hAnsi="Courier New" w:cs="Courier New"/>
        </w:rPr>
        <w:t>cument |</w:t>
      </w:r>
    </w:p>
    <w:p w14:paraId="3ACC0EB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+-----------+--------------+---------------+</w:t>
      </w:r>
    </w:p>
    <w:p w14:paraId="415E811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18A2E2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   Table 11: SFC OAM TLV Type Registry</w:t>
      </w:r>
    </w:p>
    <w:p w14:paraId="0D1AA61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262216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This document defines the following new values in SFC OAM TLV Type</w:t>
      </w:r>
    </w:p>
    <w:p w14:paraId="19A8925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gramStart"/>
      <w:r w:rsidRPr="00A9523F">
        <w:rPr>
          <w:rFonts w:ascii="Courier New" w:hAnsi="Courier New" w:cs="Courier New"/>
        </w:rPr>
        <w:t>registry</w:t>
      </w:r>
      <w:proofErr w:type="gramEnd"/>
      <w:r w:rsidRPr="00A9523F">
        <w:rPr>
          <w:rFonts w:ascii="Courier New" w:hAnsi="Courier New" w:cs="Courier New"/>
        </w:rPr>
        <w:t>:</w:t>
      </w:r>
    </w:p>
    <w:p w14:paraId="7301C06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53E47B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+=======+====================+==</w:t>
      </w:r>
      <w:r w:rsidRPr="00A9523F">
        <w:rPr>
          <w:rFonts w:ascii="Courier New" w:hAnsi="Courier New" w:cs="Courier New"/>
        </w:rPr>
        <w:t>=============+</w:t>
      </w:r>
    </w:p>
    <w:p w14:paraId="615228B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| Value |    Description     | Reference     |</w:t>
      </w:r>
    </w:p>
    <w:p w14:paraId="27F0201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+=======+====================+===============+</w:t>
      </w:r>
    </w:p>
    <w:p w14:paraId="420CBE2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| TBA12 | Multiple TLVs Used | </w:t>
      </w:r>
      <w:proofErr w:type="gramStart"/>
      <w:r w:rsidRPr="00A9523F">
        <w:rPr>
          <w:rFonts w:ascii="Courier New" w:hAnsi="Courier New" w:cs="Courier New"/>
        </w:rPr>
        <w:t>This</w:t>
      </w:r>
      <w:proofErr w:type="gramEnd"/>
      <w:r w:rsidRPr="00A9523F">
        <w:rPr>
          <w:rFonts w:ascii="Courier New" w:hAnsi="Courier New" w:cs="Courier New"/>
        </w:rPr>
        <w:t xml:space="preserve"> document |</w:t>
      </w:r>
    </w:p>
    <w:p w14:paraId="7DE7617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+-------+--------------------+--------------</w:t>
      </w:r>
      <w:r w:rsidRPr="00A9523F">
        <w:rPr>
          <w:rFonts w:ascii="Courier New" w:hAnsi="Courier New" w:cs="Courier New"/>
        </w:rPr>
        <w:t>-+</w:t>
      </w:r>
    </w:p>
    <w:p w14:paraId="3092EBC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| TBA13 |   Source ID TLV    | </w:t>
      </w:r>
      <w:proofErr w:type="gramStart"/>
      <w:r w:rsidRPr="00A9523F">
        <w:rPr>
          <w:rFonts w:ascii="Courier New" w:hAnsi="Courier New" w:cs="Courier New"/>
        </w:rPr>
        <w:t>This</w:t>
      </w:r>
      <w:proofErr w:type="gramEnd"/>
      <w:r w:rsidRPr="00A9523F">
        <w:rPr>
          <w:rFonts w:ascii="Courier New" w:hAnsi="Courier New" w:cs="Courier New"/>
        </w:rPr>
        <w:t xml:space="preserve"> document |</w:t>
      </w:r>
    </w:p>
    <w:p w14:paraId="0F6BC0C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+-------+--------------------+---------------+</w:t>
      </w:r>
    </w:p>
    <w:p w14:paraId="33D0695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| TBA14 |    Errored TLVs    | </w:t>
      </w:r>
      <w:proofErr w:type="gramStart"/>
      <w:r w:rsidRPr="00A9523F">
        <w:rPr>
          <w:rFonts w:ascii="Courier New" w:hAnsi="Courier New" w:cs="Courier New"/>
        </w:rPr>
        <w:t>This</w:t>
      </w:r>
      <w:proofErr w:type="gramEnd"/>
      <w:r w:rsidRPr="00A9523F">
        <w:rPr>
          <w:rFonts w:ascii="Courier New" w:hAnsi="Courier New" w:cs="Courier New"/>
        </w:rPr>
        <w:t xml:space="preserve"> document |</w:t>
      </w:r>
    </w:p>
    <w:p w14:paraId="5D65110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+-------+--------------------+---------------+</w:t>
      </w:r>
    </w:p>
    <w:p w14:paraId="094B3A2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601856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</w:t>
      </w:r>
      <w:r w:rsidRPr="00A9523F">
        <w:rPr>
          <w:rFonts w:ascii="Courier New" w:hAnsi="Courier New" w:cs="Courier New"/>
        </w:rPr>
        <w:t xml:space="preserve">              Table 12: SFC OAM Type Values</w:t>
      </w:r>
    </w:p>
    <w:p w14:paraId="2367F84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6AD255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8.8</w:t>
      </w:r>
      <w:proofErr w:type="gramStart"/>
      <w:r w:rsidRPr="00A9523F">
        <w:rPr>
          <w:rFonts w:ascii="Courier New" w:hAnsi="Courier New" w:cs="Courier New"/>
        </w:rPr>
        <w:t>.  SFC</w:t>
      </w:r>
      <w:proofErr w:type="gramEnd"/>
      <w:r w:rsidRPr="00A9523F">
        <w:rPr>
          <w:rFonts w:ascii="Courier New" w:hAnsi="Courier New" w:cs="Courier New"/>
        </w:rPr>
        <w:t xml:space="preserve"> OAM UDP Port</w:t>
      </w:r>
    </w:p>
    <w:p w14:paraId="1B7E817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F39FD5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IANA is requested to allocate UDP port number according to</w:t>
      </w:r>
    </w:p>
    <w:p w14:paraId="4EB99CA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1BC3BB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+=============+============+===================+============+=====================+=============+</w:t>
      </w:r>
    </w:p>
    <w:p w14:paraId="6D4ABA8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|Service Name |Port </w:t>
      </w:r>
      <w:r w:rsidRPr="00A9523F">
        <w:rPr>
          <w:rFonts w:ascii="Courier New" w:hAnsi="Courier New" w:cs="Courier New"/>
        </w:rPr>
        <w:t>Number |Transport Protocol |Description |Semantics Definition |Reference    |</w:t>
      </w:r>
    </w:p>
    <w:p w14:paraId="66E2ED5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+=============+============+===================+============+=====================+=============+</w:t>
      </w:r>
    </w:p>
    <w:p w14:paraId="2AB7044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|SFC OAM      |TBA15       |UDP                |SFC OAM </w:t>
      </w:r>
      <w:proofErr w:type="spellStart"/>
      <w:r w:rsidRPr="00A9523F">
        <w:rPr>
          <w:rFonts w:ascii="Courier New" w:hAnsi="Courier New" w:cs="Courier New"/>
        </w:rPr>
        <w:t>Echo|Section</w:t>
      </w:r>
      <w:proofErr w:type="spellEnd"/>
      <w:r w:rsidRPr="00A9523F">
        <w:rPr>
          <w:rFonts w:ascii="Courier New" w:hAnsi="Courier New" w:cs="Courier New"/>
        </w:rPr>
        <w:t xml:space="preserve"> 5.5  </w:t>
      </w:r>
      <w:r w:rsidRPr="00A9523F">
        <w:rPr>
          <w:rFonts w:ascii="Courier New" w:hAnsi="Courier New" w:cs="Courier New"/>
        </w:rPr>
        <w:t xml:space="preserve">        |This document|</w:t>
      </w:r>
    </w:p>
    <w:p w14:paraId="4A2C1F6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|             |            |                   |Reply       |                     |             |</w:t>
      </w:r>
    </w:p>
    <w:p w14:paraId="19BDF68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+-------------+------------+-------------------+------------+---------------------+-------------+</w:t>
      </w:r>
    </w:p>
    <w:p w14:paraId="27A69A4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D78EFA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             Ta</w:t>
      </w:r>
      <w:r w:rsidRPr="00A9523F">
        <w:rPr>
          <w:rFonts w:ascii="Courier New" w:hAnsi="Courier New" w:cs="Courier New"/>
        </w:rPr>
        <w:t>ble 13: SFC OAM Port</w:t>
      </w:r>
    </w:p>
    <w:p w14:paraId="638EC86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7AB4FD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9.  References</w:t>
      </w:r>
    </w:p>
    <w:p w14:paraId="0221DF7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885B5B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C98E1C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01A9E4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836135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Mirsky, et al.           Expires 1 October 2021                [Page 20]</w:t>
      </w:r>
    </w:p>
    <w:p w14:paraId="2D90770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br w:type="page"/>
      </w:r>
    </w:p>
    <w:p w14:paraId="1A33F90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lastRenderedPageBreak/>
        <w:t>Internet-Draft             Active OAM for SFC                 March 2021</w:t>
      </w:r>
    </w:p>
    <w:p w14:paraId="56E54A1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5578E2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AF51A1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9.1</w:t>
      </w:r>
      <w:proofErr w:type="gramStart"/>
      <w:r w:rsidRPr="00A9523F">
        <w:rPr>
          <w:rFonts w:ascii="Courier New" w:hAnsi="Courier New" w:cs="Courier New"/>
        </w:rPr>
        <w:t>.  Normative</w:t>
      </w:r>
      <w:proofErr w:type="gramEnd"/>
      <w:r w:rsidRPr="00A9523F">
        <w:rPr>
          <w:rFonts w:ascii="Courier New" w:hAnsi="Courier New" w:cs="Courier New"/>
        </w:rPr>
        <w:t xml:space="preserve"> References</w:t>
      </w:r>
    </w:p>
    <w:p w14:paraId="27F635A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B76018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[RFC2119]  Bradner, S., "Key words</w:t>
      </w:r>
      <w:r w:rsidRPr="00A9523F">
        <w:rPr>
          <w:rFonts w:ascii="Courier New" w:hAnsi="Courier New" w:cs="Courier New"/>
        </w:rPr>
        <w:t xml:space="preserve"> for use in RFCs to Indicate</w:t>
      </w:r>
    </w:p>
    <w:p w14:paraId="6926073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Requirement Levels", BCP 14, RFC 2119,</w:t>
      </w:r>
    </w:p>
    <w:p w14:paraId="72EF9B0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DOI 10.17487/RFC2119, March 1997,</w:t>
      </w:r>
    </w:p>
    <w:p w14:paraId="6D1B316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&lt;https://www.rfc-editor.org/info/rfc2119&gt;.</w:t>
      </w:r>
    </w:p>
    <w:p w14:paraId="4743694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02AA46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[RFC8174]  </w:t>
      </w:r>
      <w:proofErr w:type="spellStart"/>
      <w:r w:rsidRPr="00A9523F">
        <w:rPr>
          <w:rFonts w:ascii="Courier New" w:hAnsi="Courier New" w:cs="Courier New"/>
        </w:rPr>
        <w:t>Leiba</w:t>
      </w:r>
      <w:proofErr w:type="spellEnd"/>
      <w:r w:rsidRPr="00A9523F">
        <w:rPr>
          <w:rFonts w:ascii="Courier New" w:hAnsi="Courier New" w:cs="Courier New"/>
        </w:rPr>
        <w:t xml:space="preserve">, B., "Ambiguity of Uppercase vs </w:t>
      </w:r>
      <w:proofErr w:type="gramStart"/>
      <w:r w:rsidRPr="00A9523F">
        <w:rPr>
          <w:rFonts w:ascii="Courier New" w:hAnsi="Courier New" w:cs="Courier New"/>
        </w:rPr>
        <w:t>Lowercase</w:t>
      </w:r>
      <w:proofErr w:type="gramEnd"/>
      <w:r w:rsidRPr="00A9523F">
        <w:rPr>
          <w:rFonts w:ascii="Courier New" w:hAnsi="Courier New" w:cs="Courier New"/>
        </w:rPr>
        <w:t xml:space="preserve"> in RFC</w:t>
      </w:r>
    </w:p>
    <w:p w14:paraId="7EF2EF6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2119 Key Words", BCP 14, RFC 8174, DOI 10.17487/RFC8174,</w:t>
      </w:r>
    </w:p>
    <w:p w14:paraId="48D7C57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May 2017, &lt;https://www.rfc-editor.org/info/rfc8174&gt;.</w:t>
      </w:r>
    </w:p>
    <w:p w14:paraId="18BE8C1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61113AD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[RFC8300]  Quinn, P., Ed., </w:t>
      </w:r>
      <w:proofErr w:type="spellStart"/>
      <w:r w:rsidRPr="00A9523F">
        <w:rPr>
          <w:rFonts w:ascii="Courier New" w:hAnsi="Courier New" w:cs="Courier New"/>
        </w:rPr>
        <w:t>Elzur</w:t>
      </w:r>
      <w:proofErr w:type="spellEnd"/>
      <w:r w:rsidRPr="00A9523F">
        <w:rPr>
          <w:rFonts w:ascii="Courier New" w:hAnsi="Courier New" w:cs="Courier New"/>
        </w:rPr>
        <w:t xml:space="preserve">, U., Ed., and C. </w:t>
      </w:r>
      <w:proofErr w:type="spellStart"/>
      <w:r w:rsidRPr="00A9523F">
        <w:rPr>
          <w:rFonts w:ascii="Courier New" w:hAnsi="Courier New" w:cs="Courier New"/>
        </w:rPr>
        <w:t>Pignataro</w:t>
      </w:r>
      <w:proofErr w:type="spellEnd"/>
      <w:r w:rsidRPr="00A9523F">
        <w:rPr>
          <w:rFonts w:ascii="Courier New" w:hAnsi="Courier New" w:cs="Courier New"/>
        </w:rPr>
        <w:t>, Ed</w:t>
      </w:r>
      <w:proofErr w:type="gramStart"/>
      <w:r w:rsidRPr="00A9523F">
        <w:rPr>
          <w:rFonts w:ascii="Courier New" w:hAnsi="Courier New" w:cs="Courier New"/>
        </w:rPr>
        <w:t>.,</w:t>
      </w:r>
      <w:proofErr w:type="gramEnd"/>
    </w:p>
    <w:p w14:paraId="6D0B97A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"Network Service Header (NSH)", R</w:t>
      </w:r>
      <w:r w:rsidRPr="00A9523F">
        <w:rPr>
          <w:rFonts w:ascii="Courier New" w:hAnsi="Courier New" w:cs="Courier New"/>
        </w:rPr>
        <w:t>FC 8300,</w:t>
      </w:r>
    </w:p>
    <w:p w14:paraId="70C504E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DOI 10.17487/RFC8300, January 2018,</w:t>
      </w:r>
    </w:p>
    <w:p w14:paraId="515A173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&lt;https://www.rfc-editor.org/info/rfc8300&gt;.</w:t>
      </w:r>
    </w:p>
    <w:p w14:paraId="0839783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FC5AAA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9.2</w:t>
      </w:r>
      <w:proofErr w:type="gramStart"/>
      <w:r w:rsidRPr="00A9523F">
        <w:rPr>
          <w:rFonts w:ascii="Courier New" w:hAnsi="Courier New" w:cs="Courier New"/>
        </w:rPr>
        <w:t>.  Informative</w:t>
      </w:r>
      <w:proofErr w:type="gramEnd"/>
      <w:r w:rsidRPr="00A9523F">
        <w:rPr>
          <w:rFonts w:ascii="Courier New" w:hAnsi="Courier New" w:cs="Courier New"/>
        </w:rPr>
        <w:t xml:space="preserve"> References</w:t>
      </w:r>
    </w:p>
    <w:p w14:paraId="7D3085E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98D184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[I-</w:t>
      </w:r>
      <w:proofErr w:type="spellStart"/>
      <w:r w:rsidRPr="00A9523F">
        <w:rPr>
          <w:rFonts w:ascii="Courier New" w:hAnsi="Courier New" w:cs="Courier New"/>
        </w:rPr>
        <w:t>D.ietf</w:t>
      </w:r>
      <w:proofErr w:type="spellEnd"/>
      <w:r w:rsidRPr="00A9523F">
        <w:rPr>
          <w:rFonts w:ascii="Courier New" w:hAnsi="Courier New" w:cs="Courier New"/>
        </w:rPr>
        <w:t>-</w:t>
      </w:r>
      <w:proofErr w:type="spellStart"/>
      <w:r w:rsidRPr="00A9523F">
        <w:rPr>
          <w:rFonts w:ascii="Courier New" w:hAnsi="Courier New" w:cs="Courier New"/>
        </w:rPr>
        <w:t>sfc</w:t>
      </w:r>
      <w:proofErr w:type="spellEnd"/>
      <w:r w:rsidRPr="00A9523F">
        <w:rPr>
          <w:rFonts w:ascii="Courier New" w:hAnsi="Courier New" w:cs="Courier New"/>
        </w:rPr>
        <w:t>-</w:t>
      </w:r>
      <w:proofErr w:type="spellStart"/>
      <w:r w:rsidRPr="00A9523F">
        <w:rPr>
          <w:rFonts w:ascii="Courier New" w:hAnsi="Courier New" w:cs="Courier New"/>
        </w:rPr>
        <w:t>nsh</w:t>
      </w:r>
      <w:proofErr w:type="spellEnd"/>
      <w:r w:rsidRPr="00A9523F">
        <w:rPr>
          <w:rFonts w:ascii="Courier New" w:hAnsi="Courier New" w:cs="Courier New"/>
        </w:rPr>
        <w:t>-integrity]</w:t>
      </w:r>
    </w:p>
    <w:p w14:paraId="44EA1CB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</w:t>
      </w:r>
      <w:proofErr w:type="spellStart"/>
      <w:r w:rsidRPr="00A9523F">
        <w:rPr>
          <w:rFonts w:ascii="Courier New" w:hAnsi="Courier New" w:cs="Courier New"/>
        </w:rPr>
        <w:t>Boucadair</w:t>
      </w:r>
      <w:proofErr w:type="spellEnd"/>
      <w:r w:rsidRPr="00A9523F">
        <w:rPr>
          <w:rFonts w:ascii="Courier New" w:hAnsi="Courier New" w:cs="Courier New"/>
        </w:rPr>
        <w:t>, M., Reddy, T., and D. Wing, "Integrity</w:t>
      </w:r>
    </w:p>
    <w:p w14:paraId="645C4AA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</w:t>
      </w:r>
      <w:r w:rsidRPr="00A9523F">
        <w:rPr>
          <w:rFonts w:ascii="Courier New" w:hAnsi="Courier New" w:cs="Courier New"/>
        </w:rPr>
        <w:t xml:space="preserve"> Protection for the Network Service Header (NSH) and</w:t>
      </w:r>
    </w:p>
    <w:p w14:paraId="43A9E9E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Encryption of Sensitive Context Headers", Work in</w:t>
      </w:r>
    </w:p>
    <w:p w14:paraId="687E091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Progress, Internet-Draft, draft-ietf-sfc-nsh-integrity-05,</w:t>
      </w:r>
    </w:p>
    <w:p w14:paraId="462FCBF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23 March 2021, &lt;https://tools.ietf.org/html/draft-ie</w:t>
      </w:r>
      <w:r w:rsidRPr="00A9523F">
        <w:rPr>
          <w:rFonts w:ascii="Courier New" w:hAnsi="Courier New" w:cs="Courier New"/>
        </w:rPr>
        <w:t>tf-</w:t>
      </w:r>
    </w:p>
    <w:p w14:paraId="32AF977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</w:t>
      </w:r>
      <w:proofErr w:type="gramStart"/>
      <w:r w:rsidRPr="00A9523F">
        <w:rPr>
          <w:rFonts w:ascii="Courier New" w:hAnsi="Courier New" w:cs="Courier New"/>
        </w:rPr>
        <w:t>sfc-nsh-integrity-05</w:t>
      </w:r>
      <w:proofErr w:type="gramEnd"/>
      <w:r w:rsidRPr="00A9523F">
        <w:rPr>
          <w:rFonts w:ascii="Courier New" w:hAnsi="Courier New" w:cs="Courier New"/>
        </w:rPr>
        <w:t>&gt;.</w:t>
      </w:r>
    </w:p>
    <w:p w14:paraId="1551C16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C75C08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[RFC0792]  </w:t>
      </w:r>
      <w:proofErr w:type="spellStart"/>
      <w:r w:rsidRPr="00A9523F">
        <w:rPr>
          <w:rFonts w:ascii="Courier New" w:hAnsi="Courier New" w:cs="Courier New"/>
        </w:rPr>
        <w:t>Postel</w:t>
      </w:r>
      <w:proofErr w:type="spellEnd"/>
      <w:r w:rsidRPr="00A9523F">
        <w:rPr>
          <w:rFonts w:ascii="Courier New" w:hAnsi="Courier New" w:cs="Courier New"/>
        </w:rPr>
        <w:t>, J., "Internet Control Message Protocol", STD 5,</w:t>
      </w:r>
    </w:p>
    <w:p w14:paraId="4C6887C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RFC 792, DOI 10.17487/RFC0792, September 1981,</w:t>
      </w:r>
    </w:p>
    <w:p w14:paraId="612EFF0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&lt;https://www.rfc-editor.org/info/rfc792&gt;.</w:t>
      </w:r>
    </w:p>
    <w:p w14:paraId="62FA2F1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2ED821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[RFC4302]  Kent, S., "I</w:t>
      </w:r>
      <w:r w:rsidRPr="00A9523F">
        <w:rPr>
          <w:rFonts w:ascii="Courier New" w:hAnsi="Courier New" w:cs="Courier New"/>
        </w:rPr>
        <w:t>P Authentication Header", RFC 4302,</w:t>
      </w:r>
    </w:p>
    <w:p w14:paraId="5CA5569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DOI 10.17487/RFC4302, December 2005,</w:t>
      </w:r>
    </w:p>
    <w:p w14:paraId="4DF6F62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&lt;https://www.rfc-editor.org/info/rfc4302&gt;.</w:t>
      </w:r>
    </w:p>
    <w:p w14:paraId="164F2612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5742E7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[RFC4303]  Kent, S., "IP Encapsulating Security Payload (ESP)",</w:t>
      </w:r>
    </w:p>
    <w:p w14:paraId="052798B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RFC 4303, DOI 10.17487/RFC4303</w:t>
      </w:r>
      <w:r w:rsidRPr="00A9523F">
        <w:rPr>
          <w:rFonts w:ascii="Courier New" w:hAnsi="Courier New" w:cs="Courier New"/>
        </w:rPr>
        <w:t>, December 2005,</w:t>
      </w:r>
    </w:p>
    <w:p w14:paraId="5B19BC1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&lt;https://www.rfc-editor.org/info/rfc4303&gt;.</w:t>
      </w:r>
    </w:p>
    <w:p w14:paraId="055230A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D2220A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[RFC4443]  </w:t>
      </w:r>
      <w:proofErr w:type="spellStart"/>
      <w:r w:rsidRPr="00A9523F">
        <w:rPr>
          <w:rFonts w:ascii="Courier New" w:hAnsi="Courier New" w:cs="Courier New"/>
        </w:rPr>
        <w:t>Conta</w:t>
      </w:r>
      <w:proofErr w:type="spellEnd"/>
      <w:r w:rsidRPr="00A9523F">
        <w:rPr>
          <w:rFonts w:ascii="Courier New" w:hAnsi="Courier New" w:cs="Courier New"/>
        </w:rPr>
        <w:t>, A., Deering, S., and M. Gupta, Ed., "Internet</w:t>
      </w:r>
    </w:p>
    <w:p w14:paraId="614BB5A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Control Message Protocol (ICMPv6) for the Internet</w:t>
      </w:r>
    </w:p>
    <w:p w14:paraId="3083D13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Protocol Version 6 (IPv6) Specifica</w:t>
      </w:r>
      <w:r w:rsidRPr="00A9523F">
        <w:rPr>
          <w:rFonts w:ascii="Courier New" w:hAnsi="Courier New" w:cs="Courier New"/>
        </w:rPr>
        <w:t>tion", STD 89,</w:t>
      </w:r>
    </w:p>
    <w:p w14:paraId="4BFDB16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RFC 4443, DOI 10.17487/RFC4443, March 2006,</w:t>
      </w:r>
    </w:p>
    <w:p w14:paraId="5E8C6DE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&lt;https://www.rfc-editor.org/info/rfc4443&gt;.</w:t>
      </w:r>
    </w:p>
    <w:p w14:paraId="4C60FF7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034B20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[RFC7665]  Halpern, J., Ed. and C. </w:t>
      </w:r>
      <w:proofErr w:type="spellStart"/>
      <w:r w:rsidRPr="00A9523F">
        <w:rPr>
          <w:rFonts w:ascii="Courier New" w:hAnsi="Courier New" w:cs="Courier New"/>
        </w:rPr>
        <w:t>Pignataro</w:t>
      </w:r>
      <w:proofErr w:type="spellEnd"/>
      <w:r w:rsidRPr="00A9523F">
        <w:rPr>
          <w:rFonts w:ascii="Courier New" w:hAnsi="Courier New" w:cs="Courier New"/>
        </w:rPr>
        <w:t>, Ed., "Service Function</w:t>
      </w:r>
    </w:p>
    <w:p w14:paraId="409E627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Chaining (SFC) Architecture", RFC 7665,</w:t>
      </w:r>
    </w:p>
    <w:p w14:paraId="1733C08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DOI 10.17487/RFC7665, October 2015,</w:t>
      </w:r>
    </w:p>
    <w:p w14:paraId="376EB4D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&lt;https://www.rfc-editor.org/info/rfc7665&gt;.</w:t>
      </w:r>
    </w:p>
    <w:p w14:paraId="2D1C913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BFBE78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9ED621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2D8A323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t xml:space="preserve">Mirsky, et al.           Expires 1 </w:t>
      </w:r>
      <w:proofErr w:type="spellStart"/>
      <w:r w:rsidRPr="00DA607D">
        <w:rPr>
          <w:rFonts w:ascii="Courier New" w:hAnsi="Courier New" w:cs="Courier New"/>
          <w:lang w:val="fr-FR"/>
        </w:rPr>
        <w:t>October</w:t>
      </w:r>
      <w:proofErr w:type="spellEnd"/>
      <w:r w:rsidRPr="00DA607D">
        <w:rPr>
          <w:rFonts w:ascii="Courier New" w:hAnsi="Courier New" w:cs="Courier New"/>
          <w:lang w:val="fr-FR"/>
        </w:rPr>
        <w:t xml:space="preserve"> 2021                [Page 21]</w:t>
      </w:r>
    </w:p>
    <w:p w14:paraId="3BF73195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br w:type="page"/>
      </w:r>
    </w:p>
    <w:p w14:paraId="1535FFF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lastRenderedPageBreak/>
        <w:t>Internet-Draft             Active OAM for SFC                 March 20</w:t>
      </w:r>
      <w:r w:rsidRPr="00A9523F">
        <w:rPr>
          <w:rFonts w:ascii="Courier New" w:hAnsi="Courier New" w:cs="Courier New"/>
        </w:rPr>
        <w:t>21</w:t>
      </w:r>
    </w:p>
    <w:p w14:paraId="53AA651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AF5684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3ADE00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[RFC7799]  Morton, A., "Active and Passive Metrics and Methods (with</w:t>
      </w:r>
    </w:p>
    <w:p w14:paraId="007858E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Hybrid Types In-Between)", RFC 7799, DOI 10.17487/RFC7799,</w:t>
      </w:r>
    </w:p>
    <w:p w14:paraId="23F6EF5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May 2016, &lt;https://www.rfc-editor.org/info/rfc7799&gt;.</w:t>
      </w:r>
    </w:p>
    <w:p w14:paraId="534854D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8EA991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[RFC8029]  </w:t>
      </w:r>
      <w:proofErr w:type="spellStart"/>
      <w:r w:rsidRPr="00A9523F">
        <w:rPr>
          <w:rFonts w:ascii="Courier New" w:hAnsi="Courier New" w:cs="Courier New"/>
        </w:rPr>
        <w:t>Kompella</w:t>
      </w:r>
      <w:proofErr w:type="spellEnd"/>
      <w:r w:rsidRPr="00A9523F">
        <w:rPr>
          <w:rFonts w:ascii="Courier New" w:hAnsi="Courier New" w:cs="Courier New"/>
        </w:rPr>
        <w:t>, K., Swallow, G</w:t>
      </w:r>
      <w:r w:rsidRPr="00A9523F">
        <w:rPr>
          <w:rFonts w:ascii="Courier New" w:hAnsi="Courier New" w:cs="Courier New"/>
        </w:rPr>
        <w:t xml:space="preserve">., </w:t>
      </w:r>
      <w:proofErr w:type="spellStart"/>
      <w:r w:rsidRPr="00A9523F">
        <w:rPr>
          <w:rFonts w:ascii="Courier New" w:hAnsi="Courier New" w:cs="Courier New"/>
        </w:rPr>
        <w:t>Pignataro</w:t>
      </w:r>
      <w:proofErr w:type="spellEnd"/>
      <w:r w:rsidRPr="00A9523F">
        <w:rPr>
          <w:rFonts w:ascii="Courier New" w:hAnsi="Courier New" w:cs="Courier New"/>
        </w:rPr>
        <w:t>, C., Ed., Kumar, N.,</w:t>
      </w:r>
    </w:p>
    <w:p w14:paraId="7B003B0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Aldrin, S., and M. Chen, "Detecting Multiprotocol Label</w:t>
      </w:r>
    </w:p>
    <w:p w14:paraId="52E591C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Switched (MPLS) Data-Plane Failures", RFC 8029,</w:t>
      </w:r>
    </w:p>
    <w:p w14:paraId="4C163A1C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DOI 10.17487/RFC8029, March 2017,</w:t>
      </w:r>
    </w:p>
    <w:p w14:paraId="0BC0349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&lt;https://www.rfc-editor.org/</w:t>
      </w:r>
      <w:r w:rsidRPr="00A9523F">
        <w:rPr>
          <w:rFonts w:ascii="Courier New" w:hAnsi="Courier New" w:cs="Courier New"/>
        </w:rPr>
        <w:t>info/rfc8029&gt;.</w:t>
      </w:r>
    </w:p>
    <w:p w14:paraId="67AD63D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1DBD55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[RFC8126]  Cotton, M., </w:t>
      </w:r>
      <w:proofErr w:type="spellStart"/>
      <w:r w:rsidRPr="00A9523F">
        <w:rPr>
          <w:rFonts w:ascii="Courier New" w:hAnsi="Courier New" w:cs="Courier New"/>
        </w:rPr>
        <w:t>Leiba</w:t>
      </w:r>
      <w:proofErr w:type="spellEnd"/>
      <w:r w:rsidRPr="00A9523F">
        <w:rPr>
          <w:rFonts w:ascii="Courier New" w:hAnsi="Courier New" w:cs="Courier New"/>
        </w:rPr>
        <w:t xml:space="preserve">, B., and T. </w:t>
      </w:r>
      <w:proofErr w:type="spellStart"/>
      <w:r w:rsidRPr="00A9523F">
        <w:rPr>
          <w:rFonts w:ascii="Courier New" w:hAnsi="Courier New" w:cs="Courier New"/>
        </w:rPr>
        <w:t>Narten</w:t>
      </w:r>
      <w:proofErr w:type="spellEnd"/>
      <w:r w:rsidRPr="00A9523F">
        <w:rPr>
          <w:rFonts w:ascii="Courier New" w:hAnsi="Courier New" w:cs="Courier New"/>
        </w:rPr>
        <w:t>, "Guidelines for</w:t>
      </w:r>
    </w:p>
    <w:p w14:paraId="699376B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Writing an IANA Considerations Section in RFCs", BCP 26,</w:t>
      </w:r>
    </w:p>
    <w:p w14:paraId="593D3E37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A9523F">
        <w:rPr>
          <w:rFonts w:ascii="Courier New" w:hAnsi="Courier New" w:cs="Courier New"/>
        </w:rPr>
        <w:t xml:space="preserve">              </w:t>
      </w:r>
      <w:r w:rsidRPr="00DA607D">
        <w:rPr>
          <w:rFonts w:ascii="Courier New" w:hAnsi="Courier New" w:cs="Courier New"/>
          <w:lang w:val="fr-FR"/>
        </w:rPr>
        <w:t xml:space="preserve">RFC 8126, DOI 10.17487/RFC8126, </w:t>
      </w:r>
      <w:proofErr w:type="spellStart"/>
      <w:r w:rsidRPr="00DA607D">
        <w:rPr>
          <w:rFonts w:ascii="Courier New" w:hAnsi="Courier New" w:cs="Courier New"/>
          <w:lang w:val="fr-FR"/>
        </w:rPr>
        <w:t>June</w:t>
      </w:r>
      <w:proofErr w:type="spellEnd"/>
      <w:r w:rsidRPr="00DA607D">
        <w:rPr>
          <w:rFonts w:ascii="Courier New" w:hAnsi="Courier New" w:cs="Courier New"/>
          <w:lang w:val="fr-FR"/>
        </w:rPr>
        <w:t xml:space="preserve"> 2017,</w:t>
      </w:r>
    </w:p>
    <w:p w14:paraId="1D88B3A0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t xml:space="preserve">              &lt;https://www.rfc-editor.org/in</w:t>
      </w:r>
      <w:r w:rsidRPr="00DA607D">
        <w:rPr>
          <w:rFonts w:ascii="Courier New" w:hAnsi="Courier New" w:cs="Courier New"/>
          <w:lang w:val="fr-FR"/>
        </w:rPr>
        <w:t>fo/rfc8126&gt;.</w:t>
      </w:r>
    </w:p>
    <w:p w14:paraId="205FCD54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</w:p>
    <w:p w14:paraId="1654DEF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DA607D">
        <w:rPr>
          <w:rFonts w:ascii="Courier New" w:hAnsi="Courier New" w:cs="Courier New"/>
          <w:lang w:val="fr-FR"/>
        </w:rPr>
        <w:t xml:space="preserve">   </w:t>
      </w:r>
      <w:r w:rsidRPr="00A9523F">
        <w:rPr>
          <w:rFonts w:ascii="Courier New" w:hAnsi="Courier New" w:cs="Courier New"/>
        </w:rPr>
        <w:t xml:space="preserve">[RFC8924]  Aldrin, S., </w:t>
      </w:r>
      <w:proofErr w:type="spellStart"/>
      <w:r w:rsidRPr="00A9523F">
        <w:rPr>
          <w:rFonts w:ascii="Courier New" w:hAnsi="Courier New" w:cs="Courier New"/>
        </w:rPr>
        <w:t>Pignataro</w:t>
      </w:r>
      <w:proofErr w:type="spellEnd"/>
      <w:r w:rsidRPr="00A9523F">
        <w:rPr>
          <w:rFonts w:ascii="Courier New" w:hAnsi="Courier New" w:cs="Courier New"/>
        </w:rPr>
        <w:t>, C., Ed., Kumar, N., Ed., Krishnan,</w:t>
      </w:r>
    </w:p>
    <w:p w14:paraId="50F98BB5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R., and A. Ghanwani, "Service Function Chaining (SFC)</w:t>
      </w:r>
    </w:p>
    <w:p w14:paraId="10717586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Operations, Administration, and Maintenance (OAM)</w:t>
      </w:r>
    </w:p>
    <w:p w14:paraId="6BB6563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Framework", RFC 8924, DO</w:t>
      </w:r>
      <w:r w:rsidRPr="00A9523F">
        <w:rPr>
          <w:rFonts w:ascii="Courier New" w:hAnsi="Courier New" w:cs="Courier New"/>
        </w:rPr>
        <w:t>I 10.17487/RFC8924, October 2020,</w:t>
      </w:r>
    </w:p>
    <w:p w14:paraId="4D157EB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           &lt;https://www.rfc-editor.org/info/rfc8924&gt;.</w:t>
      </w:r>
    </w:p>
    <w:p w14:paraId="4CAA7E4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3BA6CA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>Authors' Addresses</w:t>
      </w:r>
    </w:p>
    <w:p w14:paraId="61E7828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98888C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Greg Mirsky</w:t>
      </w:r>
    </w:p>
    <w:p w14:paraId="55F3480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ZTE Corp.</w:t>
      </w:r>
    </w:p>
    <w:p w14:paraId="711F0E4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F74B76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Email: gregimirsky@gmail.com, gregory.mirsky@ztetx.com</w:t>
      </w:r>
    </w:p>
    <w:p w14:paraId="4BACC801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E81A32F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0E5E0D3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Wei </w:t>
      </w:r>
      <w:proofErr w:type="spellStart"/>
      <w:r w:rsidRPr="00A9523F">
        <w:rPr>
          <w:rFonts w:ascii="Courier New" w:hAnsi="Courier New" w:cs="Courier New"/>
        </w:rPr>
        <w:t>Meng</w:t>
      </w:r>
      <w:proofErr w:type="spellEnd"/>
    </w:p>
    <w:p w14:paraId="492E4B0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ZTE Corporation</w:t>
      </w:r>
    </w:p>
    <w:p w14:paraId="10012709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No.50 Software Avenue</w:t>
      </w:r>
      <w:r w:rsidRPr="00A9523F">
        <w:rPr>
          <w:rFonts w:ascii="Courier New" w:hAnsi="Courier New" w:cs="Courier New"/>
        </w:rPr>
        <w:t xml:space="preserve">, </w:t>
      </w:r>
      <w:proofErr w:type="spellStart"/>
      <w:r w:rsidRPr="00A9523F">
        <w:rPr>
          <w:rFonts w:ascii="Courier New" w:hAnsi="Courier New" w:cs="Courier New"/>
        </w:rPr>
        <w:t>Yuhuatai</w:t>
      </w:r>
      <w:proofErr w:type="spellEnd"/>
      <w:r w:rsidRPr="00A9523F">
        <w:rPr>
          <w:rFonts w:ascii="Courier New" w:hAnsi="Courier New" w:cs="Courier New"/>
        </w:rPr>
        <w:t xml:space="preserve"> District</w:t>
      </w:r>
    </w:p>
    <w:p w14:paraId="17432F6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Nanjing,</w:t>
      </w:r>
    </w:p>
    <w:p w14:paraId="077F5A6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China</w:t>
      </w:r>
    </w:p>
    <w:p w14:paraId="3BBC6AFA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660C3D3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Email: meng.wei2@zte.com.cn</w:t>
      </w:r>
    </w:p>
    <w:p w14:paraId="094548A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4201D237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AEA58C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</w:t>
      </w:r>
      <w:proofErr w:type="spellStart"/>
      <w:r w:rsidRPr="00A9523F">
        <w:rPr>
          <w:rFonts w:ascii="Courier New" w:hAnsi="Courier New" w:cs="Courier New"/>
        </w:rPr>
        <w:t>Bhumip</w:t>
      </w:r>
      <w:proofErr w:type="spellEnd"/>
      <w:r w:rsidRPr="00A9523F">
        <w:rPr>
          <w:rFonts w:ascii="Courier New" w:hAnsi="Courier New" w:cs="Courier New"/>
        </w:rPr>
        <w:t xml:space="preserve"> </w:t>
      </w:r>
      <w:proofErr w:type="spellStart"/>
      <w:r w:rsidRPr="00A9523F">
        <w:rPr>
          <w:rFonts w:ascii="Courier New" w:hAnsi="Courier New" w:cs="Courier New"/>
        </w:rPr>
        <w:t>Khasnabish</w:t>
      </w:r>
      <w:proofErr w:type="spellEnd"/>
    </w:p>
    <w:p w14:paraId="6B5BB69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Individual contributor</w:t>
      </w:r>
    </w:p>
    <w:p w14:paraId="387957F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22314C2B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Email: vumip1@gmail.com</w:t>
      </w:r>
    </w:p>
    <w:p w14:paraId="5843DD7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E951CBD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797C631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Cui Wang</w:t>
      </w:r>
    </w:p>
    <w:p w14:paraId="33F145F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Individual contributor</w:t>
      </w:r>
    </w:p>
    <w:p w14:paraId="4A14DC08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D4A0290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  <w:r w:rsidRPr="00A9523F">
        <w:rPr>
          <w:rFonts w:ascii="Courier New" w:hAnsi="Courier New" w:cs="Courier New"/>
        </w:rPr>
        <w:t xml:space="preserve">   Email: lindawangjoy@gmail.com</w:t>
      </w:r>
    </w:p>
    <w:p w14:paraId="3B51181E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31170D8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5C6E59E4" w14:textId="77777777" w:rsidR="00000000" w:rsidRPr="00A9523F" w:rsidRDefault="00B429B7" w:rsidP="00A9523F">
      <w:pPr>
        <w:pStyle w:val="Textebrut"/>
        <w:rPr>
          <w:rFonts w:ascii="Courier New" w:hAnsi="Courier New" w:cs="Courier New"/>
        </w:rPr>
      </w:pPr>
    </w:p>
    <w:p w14:paraId="107B70F9" w14:textId="77777777" w:rsidR="00000000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  <w:r w:rsidRPr="00DA607D">
        <w:rPr>
          <w:rFonts w:ascii="Courier New" w:hAnsi="Courier New" w:cs="Courier New"/>
          <w:lang w:val="fr-FR"/>
        </w:rPr>
        <w:t>Mirsky, et al.           Expi</w:t>
      </w:r>
      <w:r w:rsidRPr="00DA607D">
        <w:rPr>
          <w:rFonts w:ascii="Courier New" w:hAnsi="Courier New" w:cs="Courier New"/>
          <w:lang w:val="fr-FR"/>
        </w:rPr>
        <w:t xml:space="preserve">res 1 </w:t>
      </w:r>
      <w:proofErr w:type="spellStart"/>
      <w:r w:rsidRPr="00DA607D">
        <w:rPr>
          <w:rFonts w:ascii="Courier New" w:hAnsi="Courier New" w:cs="Courier New"/>
          <w:lang w:val="fr-FR"/>
        </w:rPr>
        <w:t>October</w:t>
      </w:r>
      <w:proofErr w:type="spellEnd"/>
      <w:r w:rsidRPr="00DA607D">
        <w:rPr>
          <w:rFonts w:ascii="Courier New" w:hAnsi="Courier New" w:cs="Courier New"/>
          <w:lang w:val="fr-FR"/>
        </w:rPr>
        <w:t xml:space="preserve"> 2021                [Page 22]</w:t>
      </w:r>
    </w:p>
    <w:p w14:paraId="6AA9BE92" w14:textId="77777777" w:rsidR="00B429B7" w:rsidRPr="00DA607D" w:rsidRDefault="00B429B7" w:rsidP="00A9523F">
      <w:pPr>
        <w:pStyle w:val="Textebrut"/>
        <w:rPr>
          <w:rFonts w:ascii="Courier New" w:hAnsi="Courier New" w:cs="Courier New"/>
          <w:lang w:val="fr-FR"/>
        </w:rPr>
      </w:pPr>
    </w:p>
    <w:sectPr w:rsidR="00B429B7" w:rsidRPr="00DA607D" w:rsidSect="0056041D">
      <w:pgSz w:w="12240" w:h="15840"/>
      <w:pgMar w:top="426" w:right="1502" w:bottom="851" w:left="15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6" w:author="BOUCADAIR Mohamed TGI/OLN" w:date="2021-04-16T14:47:00Z" w:initials="BMT">
    <w:p w14:paraId="37229D56" w14:textId="77777777" w:rsidR="0056041D" w:rsidRDefault="0056041D">
      <w:pPr>
        <w:pStyle w:val="Commentaire"/>
      </w:pPr>
      <w:r>
        <w:rPr>
          <w:rStyle w:val="Marquedecommentaire"/>
        </w:rPr>
        <w:annotationRef/>
      </w:r>
      <w:r>
        <w:t xml:space="preserve">I’m afraid you need to position how these requirements relate to those in </w:t>
      </w:r>
      <w:r w:rsidRPr="0056041D">
        <w:t>rfc8924#section-4</w:t>
      </w:r>
      <w:r>
        <w:t xml:space="preserve">. Thanks. </w:t>
      </w:r>
    </w:p>
  </w:comment>
  <w:comment w:id="34" w:author="BOUCADAIR Mohamed TGI/OLN" w:date="2021-04-16T14:51:00Z" w:initials="BMT">
    <w:p w14:paraId="45FAC435" w14:textId="77777777" w:rsidR="0056041D" w:rsidRDefault="0056041D">
      <w:pPr>
        <w:pStyle w:val="Commentaire"/>
      </w:pPr>
      <w:r>
        <w:rPr>
          <w:rStyle w:val="Marquedecommentaire"/>
        </w:rPr>
        <w:annotationRef/>
      </w:r>
      <w:r>
        <w:t>No used in the document</w:t>
      </w:r>
    </w:p>
  </w:comment>
  <w:comment w:id="36" w:author="BOUCADAIR Mohamed TGI/OLN" w:date="2021-04-16T15:02:00Z" w:initials="BMT">
    <w:p w14:paraId="40460889" w14:textId="77777777" w:rsidR="00AC1F33" w:rsidRDefault="00AC1F33">
      <w:pPr>
        <w:pStyle w:val="Commentaire"/>
      </w:pPr>
      <w:r>
        <w:rPr>
          <w:rStyle w:val="Marquedecommentaire"/>
        </w:rPr>
        <w:annotationRef/>
      </w:r>
      <w:r>
        <w:t>It would be helpful to have a section to assess how these requirements are met with the proposed solution. Thanks.</w:t>
      </w:r>
    </w:p>
  </w:comment>
  <w:comment w:id="37" w:author="BOUCADAIR Mohamed TGI/OLN" w:date="2021-04-16T15:01:00Z" w:initials="BMT">
    <w:p w14:paraId="59C23D18" w14:textId="77777777" w:rsidR="00AC1F33" w:rsidRDefault="00AC1F33">
      <w:pPr>
        <w:pStyle w:val="Commentaire"/>
      </w:pPr>
      <w:r>
        <w:rPr>
          <w:rStyle w:val="Marquedecommentaire"/>
        </w:rPr>
        <w:annotationRef/>
      </w:r>
      <w:r>
        <w:t>As it seems that these are instances of the same function.</w:t>
      </w:r>
    </w:p>
  </w:comment>
  <w:comment w:id="50" w:author="BOUCADAIR Mohamed TGI/OLN" w:date="2021-04-16T14:52:00Z" w:initials="BMT">
    <w:p w14:paraId="0BAEACF2" w14:textId="77777777" w:rsidR="0056041D" w:rsidRDefault="0056041D">
      <w:pPr>
        <w:pStyle w:val="Commentaire"/>
      </w:pPr>
      <w:r>
        <w:rPr>
          <w:rStyle w:val="Marquedecommentaire"/>
        </w:rPr>
        <w:annotationRef/>
      </w:r>
      <w:r>
        <w:t xml:space="preserve">Please note that no SFC Proxy is included in this model. </w:t>
      </w:r>
    </w:p>
    <w:p w14:paraId="472D709E" w14:textId="77777777" w:rsidR="0056041D" w:rsidRDefault="0056041D">
      <w:pPr>
        <w:pStyle w:val="Commentaire"/>
      </w:pPr>
    </w:p>
    <w:p w14:paraId="354639C9" w14:textId="77777777" w:rsidR="0056041D" w:rsidRDefault="0056041D">
      <w:pPr>
        <w:pStyle w:val="Commentaire"/>
      </w:pPr>
      <w:r>
        <w:t>Is that in purpose?</w:t>
      </w:r>
    </w:p>
  </w:comment>
  <w:comment w:id="53" w:author="BOUCADAIR Mohamed TGI/OLN" w:date="2021-04-16T14:56:00Z" w:initials="BMT">
    <w:p w14:paraId="6223AC6F" w14:textId="77777777" w:rsidR="0056041D" w:rsidRDefault="0056041D">
      <w:pPr>
        <w:pStyle w:val="Commentaire"/>
      </w:pPr>
      <w:r>
        <w:rPr>
          <w:rStyle w:val="Marquedecommentaire"/>
        </w:rPr>
        <w:annotationRef/>
      </w:r>
      <w:r>
        <w:t xml:space="preserve">This will always be the case, not only in this example. </w:t>
      </w:r>
    </w:p>
  </w:comment>
  <w:comment w:id="54" w:author="BOUCADAIR Mohamed TGI/OLN" w:date="2021-04-16T14:55:00Z" w:initials="BMT">
    <w:p w14:paraId="0D9B050E" w14:textId="77777777" w:rsidR="0056041D" w:rsidRDefault="0056041D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 xml:space="preserve">Why domain is mentioned here? </w:t>
      </w:r>
    </w:p>
  </w:comment>
  <w:comment w:id="57" w:author="BOUCADAIR Mohamed TGI/OLN" w:date="2021-04-16T14:57:00Z" w:initials="BMT">
    <w:p w14:paraId="0F1D9EB0" w14:textId="77777777" w:rsidR="00AC1F33" w:rsidRDefault="00AC1F33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 xml:space="preserve">I’m not sure how this is provided in the proposed solution. Which TLVs are used to trace the path? </w:t>
      </w:r>
    </w:p>
  </w:comment>
  <w:comment w:id="72" w:author="BOUCADAIR Mohamed TGI/OLN" w:date="2021-04-16T15:04:00Z" w:initials="BMT">
    <w:p w14:paraId="7E5D8D0A" w14:textId="77777777" w:rsidR="00AC1F33" w:rsidRDefault="00AC1F33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 xml:space="preserve">Is this addressed by the proposed solution? </w:t>
      </w:r>
    </w:p>
  </w:comment>
  <w:comment w:id="84" w:author="BOUCADAIR Mohamed TGI/OLN" w:date="2021-04-16T15:08:00Z" w:initials="BMT">
    <w:p w14:paraId="65F8C74B" w14:textId="77777777" w:rsidR="00E930D6" w:rsidRDefault="00E930D6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>What prevent using a payload to convey the commands and the context headers to convey any variable data that will be required in a request or in a response?</w:t>
      </w:r>
    </w:p>
  </w:comment>
  <w:comment w:id="89" w:author="BOUCADAIR Mohamed TGI/OLN" w:date="2021-04-16T15:17:00Z" w:initials="BMT">
    <w:p w14:paraId="14028275" w14:textId="77777777" w:rsidR="00E930D6" w:rsidRDefault="00E930D6">
      <w:pPr>
        <w:pStyle w:val="Commentaire"/>
      </w:pPr>
      <w:r>
        <w:rPr>
          <w:rStyle w:val="Marquedecommentaire"/>
        </w:rPr>
        <w:annotationRef/>
      </w:r>
      <w:r w:rsidR="000B108B">
        <w:t>How is this node is known to the receiver?</w:t>
      </w:r>
    </w:p>
  </w:comment>
  <w:comment w:id="91" w:author="BOUCADAIR Mohamed TGI/OLN" w:date="2021-04-16T15:18:00Z" w:initials="BMT">
    <w:p w14:paraId="3F537FCC" w14:textId="77777777" w:rsidR="000B108B" w:rsidRDefault="000B108B">
      <w:pPr>
        <w:pStyle w:val="Commentaire"/>
      </w:pPr>
      <w:r>
        <w:rPr>
          <w:rStyle w:val="Marquedecommentaire"/>
        </w:rPr>
        <w:annotationRef/>
      </w:r>
      <w:r>
        <w:t>Which TLV is used to specify the path?</w:t>
      </w:r>
    </w:p>
  </w:comment>
  <w:comment w:id="92" w:author="BOUCADAIR Mohamed TGI/OLN" w:date="2021-04-16T15:19:00Z" w:initials="BMT">
    <w:p w14:paraId="015A7EEB" w14:textId="77777777" w:rsidR="000B108B" w:rsidRDefault="000B108B">
      <w:pPr>
        <w:pStyle w:val="Commentaire"/>
      </w:pPr>
      <w:r>
        <w:rPr>
          <w:rStyle w:val="Marquedecommentaire"/>
        </w:rPr>
        <w:annotationRef/>
      </w:r>
      <w:r>
        <w:t>?</w:t>
      </w:r>
    </w:p>
  </w:comment>
  <w:comment w:id="95" w:author="BOUCADAIR Mohamed TGI/OLN" w:date="2021-04-16T15:21:00Z" w:initials="BMT">
    <w:p w14:paraId="07C3ADA1" w14:textId="77777777" w:rsidR="000B108B" w:rsidRDefault="000B108B">
      <w:pPr>
        <w:pStyle w:val="Commentaire"/>
      </w:pPr>
      <w:r>
        <w:rPr>
          <w:rStyle w:val="Marquedecommentaire"/>
        </w:rPr>
        <w:annotationRef/>
      </w:r>
      <w:r>
        <w:t xml:space="preserve">This may not be the ingress but any node if a segment is monitored.  </w:t>
      </w:r>
    </w:p>
  </w:comment>
  <w:comment w:id="97" w:author="BOUCADAIR Mohamed TGI/OLN" w:date="2021-04-16T15:22:00Z" w:initials="BMT">
    <w:p w14:paraId="78E8AC10" w14:textId="77777777" w:rsidR="000B108B" w:rsidRDefault="000B108B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>If the message is used for tracing purposing, some more treatment Is needed to forward the echo request and preserve the source that will be used once the trace completes. No?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229D56" w15:done="0"/>
  <w15:commentEx w15:paraId="45FAC435" w15:done="0"/>
  <w15:commentEx w15:paraId="40460889" w15:done="0"/>
  <w15:commentEx w15:paraId="59C23D18" w15:done="0"/>
  <w15:commentEx w15:paraId="354639C9" w15:done="0"/>
  <w15:commentEx w15:paraId="6223AC6F" w15:done="0"/>
  <w15:commentEx w15:paraId="0D9B050E" w15:done="0"/>
  <w15:commentEx w15:paraId="0F1D9EB0" w15:done="0"/>
  <w15:commentEx w15:paraId="7E5D8D0A" w15:done="0"/>
  <w15:commentEx w15:paraId="65F8C74B" w15:done="0"/>
  <w15:commentEx w15:paraId="14028275" w15:done="0"/>
  <w15:commentEx w15:paraId="3F537FCC" w15:done="0"/>
  <w15:commentEx w15:paraId="015A7EEB" w15:done="0"/>
  <w15:commentEx w15:paraId="07C3ADA1" w15:done="0"/>
  <w15:commentEx w15:paraId="78E8AC1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OUCADAIR Mohamed TGI/OLN">
    <w15:presenceInfo w15:providerId="AD" w15:userId="S-1-5-21-854245398-789336058-682003330-9763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07"/>
    <w:rsid w:val="000B108B"/>
    <w:rsid w:val="004C6231"/>
    <w:rsid w:val="00544243"/>
    <w:rsid w:val="0056041D"/>
    <w:rsid w:val="006647E7"/>
    <w:rsid w:val="0078396A"/>
    <w:rsid w:val="00923CDD"/>
    <w:rsid w:val="009538A0"/>
    <w:rsid w:val="009C68C0"/>
    <w:rsid w:val="00A9523F"/>
    <w:rsid w:val="00AC1F33"/>
    <w:rsid w:val="00B429B7"/>
    <w:rsid w:val="00B614BF"/>
    <w:rsid w:val="00B64F07"/>
    <w:rsid w:val="00C707CC"/>
    <w:rsid w:val="00C8763C"/>
    <w:rsid w:val="00D9632A"/>
    <w:rsid w:val="00DA607D"/>
    <w:rsid w:val="00E9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ED4C2"/>
  <w15:chartTrackingRefBased/>
  <w15:docId w15:val="{406933CC-1CD4-4170-9493-3BA6914F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A952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9523F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6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6231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56041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6041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6041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6041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604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23</Pages>
  <Words>7734</Words>
  <Characters>44089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</Company>
  <LinksUpToDate>false</LinksUpToDate>
  <CharactersWithSpaces>51720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BOUCADAIR Mohamed TGI/OLN</dc:creator>
  <cp:keywords/>
  <dc:description/>
  <cp:lastModifiedBy>BOUCADAIR Mohamed TGI/OLN</cp:lastModifiedBy>
  <cp:revision>3</cp:revision>
  <dcterms:created xsi:type="dcterms:W3CDTF">2021-04-16T12:29:00Z</dcterms:created>
  <dcterms:modified xsi:type="dcterms:W3CDTF">2021-04-16T13:23:00Z</dcterms:modified>
</cp:coreProperties>
</file>