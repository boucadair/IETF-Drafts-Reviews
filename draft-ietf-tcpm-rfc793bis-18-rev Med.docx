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1F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Internet Engineering Task Force                             W. Eddy, Ed.</w:t>
      </w:r>
    </w:p>
    <w:p w14:paraId="5AA294B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Internet-Draft                                               MTI Systems</w:t>
      </w:r>
    </w:p>
    <w:p w14:paraId="2A2FD1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Obsoletes: 793, 879, 2873, 6093, 6429,                    August 6, 2020</w:t>
      </w:r>
    </w:p>
    <w:p w14:paraId="07943ED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6528, 6691 (if approve</w:t>
      </w:r>
      <w:r w:rsidRPr="001C6115">
        <w:rPr>
          <w:rFonts w:ascii="Courier New" w:hAnsi="Courier New" w:cs="Courier New"/>
          <w:lang w:val="en-US"/>
        </w:rPr>
        <w:t>d)</w:t>
      </w:r>
    </w:p>
    <w:p w14:paraId="5D3BB99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Updates: 5961, 1122 (if approved)</w:t>
      </w:r>
    </w:p>
    <w:p w14:paraId="574B968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Intended status: Standards Track</w:t>
      </w:r>
    </w:p>
    <w:p w14:paraId="09DA3C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Expires: February 7, 2021</w:t>
      </w:r>
    </w:p>
    <w:p w14:paraId="145AEE5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7775F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F4B10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Transmission Control Protocol</w:t>
      </w:r>
      <w:ins w:id="0" w:author="BOUCADAIR Mohamed TGI/OLN" w:date="2020-09-25T14:27:00Z">
        <w:r w:rsidR="0079293C">
          <w:rPr>
            <w:rFonts w:ascii="Courier New" w:hAnsi="Courier New" w:cs="Courier New"/>
            <w:lang w:val="en-US"/>
          </w:rPr>
          <w:t xml:space="preserve"> (TCP)</w:t>
        </w:r>
      </w:ins>
      <w:r w:rsidRPr="001C6115">
        <w:rPr>
          <w:rFonts w:ascii="Courier New" w:hAnsi="Courier New" w:cs="Courier New"/>
          <w:lang w:val="en-US"/>
        </w:rPr>
        <w:t xml:space="preserve"> Specification</w:t>
      </w:r>
    </w:p>
    <w:p w14:paraId="5A3884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draft-ietf-tcpm-rfc793bis-18</w:t>
      </w:r>
    </w:p>
    <w:p w14:paraId="45387C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bookmarkStart w:id="1" w:name="_GoBack"/>
      <w:bookmarkEnd w:id="1"/>
    </w:p>
    <w:p w14:paraId="2310F8B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Abstract</w:t>
      </w:r>
    </w:p>
    <w:p w14:paraId="5D23278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AF463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document specifies the </w:t>
      </w:r>
      <w:del w:id="2" w:author="BOUCADAIR Mohamed TGI/OLN" w:date="2020-09-25T14:28:00Z">
        <w:r w:rsidRPr="001C6115" w:rsidDel="0079293C">
          <w:rPr>
            <w:rFonts w:ascii="Courier New" w:hAnsi="Courier New" w:cs="Courier New"/>
            <w:lang w:val="en-US"/>
          </w:rPr>
          <w:delText>Interne</w:delText>
        </w:r>
        <w:r w:rsidRPr="001C6115" w:rsidDel="0079293C">
          <w:rPr>
            <w:rFonts w:ascii="Courier New" w:hAnsi="Courier New" w:cs="Courier New"/>
            <w:lang w:val="en-US"/>
          </w:rPr>
          <w:delText>t's</w:delText>
        </w:r>
      </w:del>
      <w:r w:rsidRPr="001C6115">
        <w:rPr>
          <w:rFonts w:ascii="Courier New" w:hAnsi="Courier New" w:cs="Courier New"/>
          <w:lang w:val="en-US"/>
        </w:rPr>
        <w:t xml:space="preserve"> Transmission Control Protocol</w:t>
      </w:r>
    </w:p>
    <w:p w14:paraId="6725C1A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(TCP).  TCP is an important transport layer protocol in the Internet</w:t>
      </w:r>
    </w:p>
    <w:p w14:paraId="2E8453A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ins w:id="3" w:author="BOUCADAIR Mohamed TGI/OLN" w:date="2020-09-25T14:28:00Z">
        <w:r w:rsidR="0079293C">
          <w:rPr>
            <w:rFonts w:ascii="Courier New" w:hAnsi="Courier New" w:cs="Courier New"/>
            <w:lang w:val="en-US"/>
          </w:rPr>
          <w:t xml:space="preserve">protocol </w:t>
        </w:r>
      </w:ins>
      <w:r w:rsidRPr="001C6115">
        <w:rPr>
          <w:rFonts w:ascii="Courier New" w:hAnsi="Courier New" w:cs="Courier New"/>
          <w:lang w:val="en-US"/>
        </w:rPr>
        <w:t>stack, and has continuously evolved over decades of use and growth of</w:t>
      </w:r>
    </w:p>
    <w:p w14:paraId="2589276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Internet.  Over this time, a number of changes have been made to</w:t>
      </w:r>
    </w:p>
    <w:p w14:paraId="19B93AB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</w:t>
      </w:r>
      <w:r w:rsidRPr="001C6115">
        <w:rPr>
          <w:rFonts w:ascii="Courier New" w:hAnsi="Courier New" w:cs="Courier New"/>
          <w:lang w:val="en-US"/>
        </w:rPr>
        <w:t>P as it was specified in RFC 793, though these have only been</w:t>
      </w:r>
    </w:p>
    <w:p w14:paraId="720E3CF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documented in a piecemeal fashion.  This document collects and brings</w:t>
      </w:r>
    </w:p>
    <w:p w14:paraId="2745E2A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those changes together with the protocol specification from RFC 793.</w:t>
      </w:r>
    </w:p>
    <w:p w14:paraId="3F15753D" w14:textId="77777777" w:rsidR="0079293C" w:rsidRDefault="003A3D48" w:rsidP="002B1965">
      <w:pPr>
        <w:pStyle w:val="Textebrut"/>
        <w:rPr>
          <w:ins w:id="4" w:author="BOUCADAIR Mohamed TGI/OLN" w:date="2020-09-25T14:29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</w:p>
    <w:p w14:paraId="353F8B1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commentRangeStart w:id="5"/>
      <w:r w:rsidRPr="001C6115">
        <w:rPr>
          <w:rFonts w:ascii="Courier New" w:hAnsi="Courier New" w:cs="Courier New"/>
          <w:lang w:val="en-US"/>
        </w:rPr>
        <w:t xml:space="preserve">This document obsoletes RFC 793, as well as </w:t>
      </w:r>
      <w:ins w:id="6" w:author="BOUCADAIR Mohamed TGI/OLN" w:date="2020-09-25T14:29:00Z">
        <w:r w:rsidR="0079293C">
          <w:rPr>
            <w:rFonts w:ascii="Courier New" w:hAnsi="Courier New" w:cs="Courier New"/>
            <w:lang w:val="en-US"/>
          </w:rPr>
          <w:t xml:space="preserve">RFCs </w:t>
        </w:r>
      </w:ins>
      <w:r w:rsidRPr="001C6115">
        <w:rPr>
          <w:rFonts w:ascii="Courier New" w:hAnsi="Courier New" w:cs="Courier New"/>
          <w:lang w:val="en-US"/>
        </w:rPr>
        <w:t>87</w:t>
      </w:r>
      <w:r w:rsidRPr="001C6115">
        <w:rPr>
          <w:rFonts w:ascii="Courier New" w:hAnsi="Courier New" w:cs="Courier New"/>
          <w:lang w:val="en-US"/>
        </w:rPr>
        <w:t>9, 2873, 6093, 6429,</w:t>
      </w:r>
    </w:p>
    <w:p w14:paraId="61C6BFD9" w14:textId="77777777" w:rsidR="0079293C" w:rsidRDefault="003A3D48" w:rsidP="002B1965">
      <w:pPr>
        <w:pStyle w:val="Textebrut"/>
        <w:rPr>
          <w:ins w:id="7" w:author="BOUCADAIR Mohamed TGI/OLN" w:date="2020-09-25T14:29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6528, and 6691 that updated parts of RFC 793.  </w:t>
      </w:r>
    </w:p>
    <w:p w14:paraId="20BADC46" w14:textId="77777777" w:rsidR="0079293C" w:rsidRDefault="0079293C" w:rsidP="002B1965">
      <w:pPr>
        <w:pStyle w:val="Textebrut"/>
        <w:rPr>
          <w:ins w:id="8" w:author="BOUCADAIR Mohamed TGI/OLN" w:date="2020-09-25T14:30:00Z"/>
          <w:rFonts w:ascii="Courier New" w:hAnsi="Courier New" w:cs="Courier New"/>
          <w:lang w:val="en-US"/>
        </w:rPr>
      </w:pPr>
    </w:p>
    <w:p w14:paraId="3BA1273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It updates RFC 1122,</w:t>
      </w:r>
    </w:p>
    <w:p w14:paraId="306B701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should be considered as a replacement for the portions of that</w:t>
      </w:r>
    </w:p>
    <w:p w14:paraId="24B89BF2" w14:textId="77777777" w:rsidR="0079293C" w:rsidRDefault="003A3D48" w:rsidP="002B1965">
      <w:pPr>
        <w:pStyle w:val="Textebrut"/>
        <w:rPr>
          <w:ins w:id="9" w:author="BOUCADAIR Mohamed TGI/OLN" w:date="2020-09-25T14:30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document dealing with TCP requirements.  </w:t>
      </w:r>
    </w:p>
    <w:p w14:paraId="5943481D" w14:textId="77777777" w:rsidR="0079293C" w:rsidRDefault="0079293C" w:rsidP="002B1965">
      <w:pPr>
        <w:pStyle w:val="Textebrut"/>
        <w:rPr>
          <w:ins w:id="10" w:author="BOUCADAIR Mohamed TGI/OLN" w:date="2020-09-25T14:30:00Z"/>
          <w:rFonts w:ascii="Courier New" w:hAnsi="Courier New" w:cs="Courier New"/>
          <w:lang w:val="en-US"/>
        </w:rPr>
      </w:pPr>
    </w:p>
    <w:p w14:paraId="05325908" w14:textId="77777777" w:rsidR="00000000" w:rsidRPr="001C6115" w:rsidRDefault="0079293C" w:rsidP="002B1965">
      <w:pPr>
        <w:pStyle w:val="Textebrut"/>
        <w:rPr>
          <w:rFonts w:ascii="Courier New" w:hAnsi="Courier New" w:cs="Courier New"/>
          <w:lang w:val="en-US"/>
        </w:rPr>
      </w:pPr>
      <w:ins w:id="11" w:author="BOUCADAIR Mohamed TGI/OLN" w:date="2020-09-25T14:30:00Z">
        <w:r>
          <w:rPr>
            <w:rFonts w:ascii="Courier New" w:hAnsi="Courier New" w:cs="Courier New"/>
            <w:lang w:val="en-US"/>
          </w:rPr>
          <w:t xml:space="preserve">Also, </w:t>
        </w:r>
      </w:ins>
      <w:del w:id="12" w:author="BOUCADAIR Mohamed TGI/OLN" w:date="2020-09-25T14:30:00Z">
        <w:r w:rsidR="003A3D48" w:rsidRPr="001C6115" w:rsidDel="0079293C">
          <w:rPr>
            <w:rFonts w:ascii="Courier New" w:hAnsi="Courier New" w:cs="Courier New"/>
            <w:lang w:val="en-US"/>
          </w:rPr>
          <w:delText xml:space="preserve">It </w:delText>
        </w:r>
      </w:del>
      <w:ins w:id="13" w:author="BOUCADAIR Mohamed TGI/OLN" w:date="2020-09-25T14:30:00Z">
        <w:r>
          <w:rPr>
            <w:rFonts w:ascii="Courier New" w:hAnsi="Courier New" w:cs="Courier New"/>
            <w:lang w:val="en-US"/>
          </w:rPr>
          <w:t>i</w:t>
        </w:r>
        <w:r w:rsidRPr="001C6115">
          <w:rPr>
            <w:rFonts w:ascii="Courier New" w:hAnsi="Courier New" w:cs="Courier New"/>
            <w:lang w:val="en-US"/>
          </w:rPr>
          <w:t xml:space="preserve">t </w:t>
        </w:r>
      </w:ins>
      <w:r w:rsidR="003A3D48" w:rsidRPr="001C6115">
        <w:rPr>
          <w:rFonts w:ascii="Courier New" w:hAnsi="Courier New" w:cs="Courier New"/>
          <w:lang w:val="en-US"/>
        </w:rPr>
        <w:t xml:space="preserve">updates RFC 5961 </w:t>
      </w:r>
      <w:del w:id="14" w:author="BOUCADAIR Mohamed TGI/OLN" w:date="2020-09-25T14:31:00Z">
        <w:r w:rsidR="003A3D48" w:rsidRPr="001C6115" w:rsidDel="0079293C">
          <w:rPr>
            <w:rFonts w:ascii="Courier New" w:hAnsi="Courier New" w:cs="Courier New"/>
            <w:lang w:val="en-US"/>
          </w:rPr>
          <w:delText xml:space="preserve">due </w:delText>
        </w:r>
      </w:del>
      <w:ins w:id="15" w:author="BOUCADAIR Mohamed TGI/OLN" w:date="2020-09-25T14:31:00Z">
        <w:r>
          <w:rPr>
            <w:rFonts w:ascii="Courier New" w:hAnsi="Courier New" w:cs="Courier New"/>
            <w:lang w:val="en-US"/>
          </w:rPr>
          <w:t xml:space="preserve">by adding </w:t>
        </w:r>
      </w:ins>
      <w:del w:id="16" w:author="BOUCADAIR Mohamed TGI/OLN" w:date="2020-09-25T14:31:00Z">
        <w:r w:rsidR="003A3D48" w:rsidRPr="001C6115" w:rsidDel="0079293C">
          <w:rPr>
            <w:rFonts w:ascii="Courier New" w:hAnsi="Courier New" w:cs="Courier New"/>
            <w:lang w:val="en-US"/>
          </w:rPr>
          <w:delText xml:space="preserve">to </w:delText>
        </w:r>
      </w:del>
      <w:r w:rsidR="003A3D48" w:rsidRPr="001C6115">
        <w:rPr>
          <w:rFonts w:ascii="Courier New" w:hAnsi="Courier New" w:cs="Courier New"/>
          <w:lang w:val="en-US"/>
        </w:rPr>
        <w:t>a</w:t>
      </w:r>
    </w:p>
    <w:p w14:paraId="778E28D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small clarificatio</w:t>
      </w:r>
      <w:r w:rsidRPr="001C6115">
        <w:rPr>
          <w:rFonts w:ascii="Courier New" w:hAnsi="Courier New" w:cs="Courier New"/>
          <w:lang w:val="en-US"/>
        </w:rPr>
        <w:t>n in reset handling while in the SYN-RECEIVED</w:t>
      </w:r>
    </w:p>
    <w:p w14:paraId="23C2F03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state.</w:t>
      </w:r>
      <w:commentRangeEnd w:id="5"/>
      <w:r w:rsidR="00295CCF">
        <w:rPr>
          <w:rStyle w:val="Marquedecommentaire"/>
          <w:rFonts w:asciiTheme="minorHAnsi" w:hAnsiTheme="minorHAnsi"/>
        </w:rPr>
        <w:commentReference w:id="5"/>
      </w:r>
    </w:p>
    <w:p w14:paraId="08865BE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8072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RFC EDITOR NOTE: If approved for publication as an RFC, this should</w:t>
      </w:r>
    </w:p>
    <w:p w14:paraId="4BADD57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be marked additionally as "STD: 7" and replace RFC 793 in that role.</w:t>
      </w:r>
    </w:p>
    <w:p w14:paraId="66E2A9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commentRangeStart w:id="17"/>
    </w:p>
    <w:p w14:paraId="207BE609" w14:textId="77777777" w:rsidR="00000000" w:rsidRPr="001C6115" w:rsidDel="0098092E" w:rsidRDefault="003A3D48" w:rsidP="002B1965">
      <w:pPr>
        <w:pStyle w:val="Textebrut"/>
        <w:rPr>
          <w:del w:id="18" w:author="BOUCADAIR Mohamed TGI/OLN" w:date="2020-09-25T14:47:00Z"/>
          <w:rFonts w:ascii="Courier New" w:hAnsi="Courier New" w:cs="Courier New"/>
          <w:lang w:val="en-US"/>
        </w:rPr>
      </w:pPr>
      <w:del w:id="19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>Requirements Language</w:delText>
        </w:r>
      </w:del>
    </w:p>
    <w:p w14:paraId="4C34B558" w14:textId="77777777" w:rsidR="00000000" w:rsidRPr="001C6115" w:rsidDel="0098092E" w:rsidRDefault="003A3D48" w:rsidP="002B1965">
      <w:pPr>
        <w:pStyle w:val="Textebrut"/>
        <w:rPr>
          <w:del w:id="20" w:author="BOUCADAIR Mohamed TGI/OLN" w:date="2020-09-25T14:47:00Z"/>
          <w:rFonts w:ascii="Courier New" w:hAnsi="Courier New" w:cs="Courier New"/>
          <w:lang w:val="en-US"/>
        </w:rPr>
      </w:pPr>
    </w:p>
    <w:p w14:paraId="1D1DD526" w14:textId="77777777" w:rsidR="00000000" w:rsidRPr="001C6115" w:rsidDel="0098092E" w:rsidRDefault="003A3D48" w:rsidP="002B1965">
      <w:pPr>
        <w:pStyle w:val="Textebrut"/>
        <w:rPr>
          <w:del w:id="21" w:author="BOUCADAIR Mohamed TGI/OLN" w:date="2020-09-25T14:47:00Z"/>
          <w:rFonts w:ascii="Courier New" w:hAnsi="Courier New" w:cs="Courier New"/>
          <w:lang w:val="en-US"/>
        </w:rPr>
      </w:pPr>
      <w:del w:id="22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 xml:space="preserve">   The key words "MUST", "MUST N</w:delText>
        </w:r>
        <w:r w:rsidRPr="001C6115" w:rsidDel="0098092E">
          <w:rPr>
            <w:rFonts w:ascii="Courier New" w:hAnsi="Courier New" w:cs="Courier New"/>
            <w:lang w:val="en-US"/>
          </w:rPr>
          <w:delText>OT", "REQUIRED", "SHALL", "SHALL NOT",</w:delText>
        </w:r>
      </w:del>
    </w:p>
    <w:p w14:paraId="1C86E707" w14:textId="77777777" w:rsidR="00000000" w:rsidRPr="001C6115" w:rsidDel="0098092E" w:rsidRDefault="003A3D48" w:rsidP="002B1965">
      <w:pPr>
        <w:pStyle w:val="Textebrut"/>
        <w:rPr>
          <w:del w:id="23" w:author="BOUCADAIR Mohamed TGI/OLN" w:date="2020-09-25T14:47:00Z"/>
          <w:rFonts w:ascii="Courier New" w:hAnsi="Courier New" w:cs="Courier New"/>
          <w:lang w:val="en-US"/>
        </w:rPr>
      </w:pPr>
      <w:del w:id="24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 xml:space="preserve">   "SHOULD", "SHOULD NOT", "RECOMMENDED", "NOT RECOMMENDED", "MAY", and</w:delText>
        </w:r>
      </w:del>
    </w:p>
    <w:p w14:paraId="7E59B14F" w14:textId="77777777" w:rsidR="00000000" w:rsidRPr="001C6115" w:rsidDel="0098092E" w:rsidRDefault="003A3D48" w:rsidP="002B1965">
      <w:pPr>
        <w:pStyle w:val="Textebrut"/>
        <w:rPr>
          <w:del w:id="25" w:author="BOUCADAIR Mohamed TGI/OLN" w:date="2020-09-25T14:47:00Z"/>
          <w:rFonts w:ascii="Courier New" w:hAnsi="Courier New" w:cs="Courier New"/>
          <w:lang w:val="en-US"/>
        </w:rPr>
      </w:pPr>
      <w:del w:id="26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 xml:space="preserve">   "OPTIONAL" in this document are to be interpreted as described in BCP</w:delText>
        </w:r>
      </w:del>
    </w:p>
    <w:p w14:paraId="51F425A0" w14:textId="77777777" w:rsidR="00000000" w:rsidRPr="001C6115" w:rsidDel="0098092E" w:rsidRDefault="003A3D48" w:rsidP="002B1965">
      <w:pPr>
        <w:pStyle w:val="Textebrut"/>
        <w:rPr>
          <w:del w:id="27" w:author="BOUCADAIR Mohamed TGI/OLN" w:date="2020-09-25T14:47:00Z"/>
          <w:rFonts w:ascii="Courier New" w:hAnsi="Courier New" w:cs="Courier New"/>
          <w:lang w:val="en-US"/>
        </w:rPr>
      </w:pPr>
      <w:del w:id="28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 xml:space="preserve">   14 [4][11] when, and only when, they appear in all capitals, as shown</w:delText>
        </w:r>
      </w:del>
    </w:p>
    <w:p w14:paraId="1E5443C4" w14:textId="77777777" w:rsidR="00000000" w:rsidRPr="001C6115" w:rsidDel="0098092E" w:rsidRDefault="003A3D48" w:rsidP="002B1965">
      <w:pPr>
        <w:pStyle w:val="Textebrut"/>
        <w:rPr>
          <w:del w:id="29" w:author="BOUCADAIR Mohamed TGI/OLN" w:date="2020-09-25T14:47:00Z"/>
          <w:rFonts w:ascii="Courier New" w:hAnsi="Courier New" w:cs="Courier New"/>
          <w:lang w:val="en-US"/>
        </w:rPr>
      </w:pPr>
      <w:del w:id="30" w:author="BOUCADAIR Mohamed TGI/OLN" w:date="2020-09-25T14:47:00Z">
        <w:r w:rsidRPr="001C6115" w:rsidDel="0098092E">
          <w:rPr>
            <w:rFonts w:ascii="Courier New" w:hAnsi="Courier New" w:cs="Courier New"/>
            <w:lang w:val="en-US"/>
          </w:rPr>
          <w:delText xml:space="preserve">   here.</w:delText>
        </w:r>
      </w:del>
      <w:commentRangeEnd w:id="17"/>
      <w:r w:rsidR="00295CCF">
        <w:rPr>
          <w:rStyle w:val="Marquedecommentaire"/>
          <w:rFonts w:asciiTheme="minorHAnsi" w:hAnsiTheme="minorHAnsi"/>
        </w:rPr>
        <w:commentReference w:id="17"/>
      </w:r>
    </w:p>
    <w:p w14:paraId="21B88B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CB6F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Status of This Memo</w:t>
      </w:r>
    </w:p>
    <w:p w14:paraId="7A83892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32877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6483033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provisions of BCP 78 and BCP 79.</w:t>
      </w:r>
    </w:p>
    <w:p w14:paraId="112051C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EDA9C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7B977F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Task Force (IETF).  Note that other groups may als</w:t>
      </w:r>
      <w:r w:rsidRPr="001C6115">
        <w:rPr>
          <w:rFonts w:ascii="Courier New" w:hAnsi="Courier New" w:cs="Courier New"/>
          <w:lang w:val="en-US"/>
        </w:rPr>
        <w:t>o distribute</w:t>
      </w:r>
    </w:p>
    <w:p w14:paraId="7DF7B90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2382BC0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69743B1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0B1C4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48712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291F0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1]</w:t>
      </w:r>
    </w:p>
    <w:p w14:paraId="2698758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41E0E2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</w:t>
      </w:r>
      <w:r w:rsidRPr="001C6115">
        <w:rPr>
          <w:rFonts w:ascii="Courier New" w:hAnsi="Courier New" w:cs="Courier New"/>
          <w:lang w:val="en-US"/>
        </w:rPr>
        <w:t xml:space="preserve"> Specification                August 2020</w:t>
      </w:r>
    </w:p>
    <w:p w14:paraId="6B6CA5B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1EE8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CB449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2F13C5A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4934FB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42671A5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</w:t>
      </w:r>
      <w:r w:rsidRPr="001C6115">
        <w:rPr>
          <w:rFonts w:ascii="Courier New" w:hAnsi="Courier New" w:cs="Courier New"/>
          <w:lang w:val="en-US"/>
        </w:rPr>
        <w:t xml:space="preserve">  material or to cite them other than as "work in progress."</w:t>
      </w:r>
    </w:p>
    <w:p w14:paraId="08697DA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063C8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Internet-Draft will expire on February 7, 2021.</w:t>
      </w:r>
    </w:p>
    <w:p w14:paraId="544D884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71AE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Copyright Notice</w:t>
      </w:r>
    </w:p>
    <w:p w14:paraId="4D4E080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9814F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Copyright (c) 2020 IETF Trust and the persons identified as the</w:t>
      </w:r>
    </w:p>
    <w:p w14:paraId="766A43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65ADFB3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8B775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</w:t>
      </w:r>
      <w:r w:rsidRPr="001C6115">
        <w:rPr>
          <w:rFonts w:ascii="Courier New" w:hAnsi="Courier New" w:cs="Courier New"/>
          <w:lang w:val="en-US"/>
        </w:rPr>
        <w:t>document is subject to BCP 78 and the IETF Trust's Legal</w:t>
      </w:r>
    </w:p>
    <w:p w14:paraId="276F642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Provisions Relating to IETF Documents</w:t>
      </w:r>
    </w:p>
    <w:p w14:paraId="77623AE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(https://trustee.ietf.org/license-info) in effect on the date of</w:t>
      </w:r>
    </w:p>
    <w:p w14:paraId="0E7AB11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publication of this document.  Please review these documents</w:t>
      </w:r>
    </w:p>
    <w:p w14:paraId="13E8C54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carefully, as they desc</w:t>
      </w:r>
      <w:r w:rsidRPr="001C6115">
        <w:rPr>
          <w:rFonts w:ascii="Courier New" w:hAnsi="Courier New" w:cs="Courier New"/>
          <w:lang w:val="en-US"/>
        </w:rPr>
        <w:t>ribe your rights and restrictions with respect</w:t>
      </w:r>
    </w:p>
    <w:p w14:paraId="63E418C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to this document.  Code Components extracted from this document must</w:t>
      </w:r>
    </w:p>
    <w:p w14:paraId="4097F6D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include Simplified BSD License text as described in Section 4.e of</w:t>
      </w:r>
    </w:p>
    <w:p w14:paraId="20E580C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Trust Legal Provisions and are provided without warranty as</w:t>
      </w:r>
    </w:p>
    <w:p w14:paraId="1F8B2B7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described in the Simplified BSD License.</w:t>
      </w:r>
    </w:p>
    <w:p w14:paraId="39102D4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A5F8F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document may contain material from IETF Documents or IETF</w:t>
      </w:r>
    </w:p>
    <w:p w14:paraId="464C5B4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Contributions published or made publicly available before November</w:t>
      </w:r>
    </w:p>
    <w:p w14:paraId="7A571DF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10, 2008.  The person(s) controlling the copyright in some of this</w:t>
      </w:r>
    </w:p>
    <w:p w14:paraId="7B2679A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ma</w:t>
      </w:r>
      <w:r w:rsidRPr="001C6115">
        <w:rPr>
          <w:rFonts w:ascii="Courier New" w:hAnsi="Courier New" w:cs="Courier New"/>
          <w:lang w:val="en-US"/>
        </w:rPr>
        <w:t>terial may not have granted the IETF Trust the right to allow</w:t>
      </w:r>
    </w:p>
    <w:p w14:paraId="0E15061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modifications of such material outside the IETF Standards Process.</w:t>
      </w:r>
    </w:p>
    <w:p w14:paraId="579813F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Without obtaining an adequate license from the person(s) controlling</w:t>
      </w:r>
    </w:p>
    <w:p w14:paraId="0042187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copyright in such materials, this document ma</w:t>
      </w:r>
      <w:r w:rsidRPr="001C6115">
        <w:rPr>
          <w:rFonts w:ascii="Courier New" w:hAnsi="Courier New" w:cs="Courier New"/>
          <w:lang w:val="en-US"/>
        </w:rPr>
        <w:t>y not be modified</w:t>
      </w:r>
    </w:p>
    <w:p w14:paraId="02B12FC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outside the IETF Standards Process, and derivative works of it may</w:t>
      </w:r>
    </w:p>
    <w:p w14:paraId="62828EA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not be created outside the IETF Standards Process, except to format</w:t>
      </w:r>
    </w:p>
    <w:p w14:paraId="45A78F1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it for publication as an RFC or to translate it into languages other</w:t>
      </w:r>
    </w:p>
    <w:p w14:paraId="48288D7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than English.</w:t>
      </w:r>
    </w:p>
    <w:p w14:paraId="56C7E59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BFF07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Table o</w:t>
      </w:r>
      <w:r w:rsidRPr="001C6115">
        <w:rPr>
          <w:rFonts w:ascii="Courier New" w:hAnsi="Courier New" w:cs="Courier New"/>
          <w:lang w:val="en-US"/>
        </w:rPr>
        <w:t>f Contents</w:t>
      </w:r>
    </w:p>
    <w:p w14:paraId="5779669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627D4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1.  Purpose and Scope . . . . . . . . . . . . . . . . . . . . . .   3</w:t>
      </w:r>
    </w:p>
    <w:p w14:paraId="486C403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2.  Introduction  . . . . . . . . . . . . . . . . . . . . . . . .   4</w:t>
      </w:r>
    </w:p>
    <w:p w14:paraId="7BE865C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2.1.  Key TCP Concepts  . . . . . . . . . . . . . . . . . . . .   5</w:t>
      </w:r>
    </w:p>
    <w:p w14:paraId="1D948CE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3.  Functional Specifi</w:t>
      </w:r>
      <w:r w:rsidRPr="001C6115">
        <w:rPr>
          <w:rFonts w:ascii="Courier New" w:hAnsi="Courier New" w:cs="Courier New"/>
          <w:lang w:val="en-US"/>
        </w:rPr>
        <w:t>cation  . . . . . . . . . . . . . . . . . .   6</w:t>
      </w:r>
    </w:p>
    <w:p w14:paraId="66EE7A6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3.1.  Header Format . . . . . . . . . . . . . . . . . . . . . .   6</w:t>
      </w:r>
    </w:p>
    <w:p w14:paraId="65DB486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3.2.  Terminology Overview  . . . . . . . . . . . . . . . . . .  11</w:t>
      </w:r>
    </w:p>
    <w:p w14:paraId="2875F9C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3.2.1.  Key Connection State Variables  . . . . . . . .</w:t>
      </w:r>
      <w:r w:rsidRPr="001C6115">
        <w:rPr>
          <w:rFonts w:ascii="Courier New" w:hAnsi="Courier New" w:cs="Courier New"/>
          <w:lang w:val="en-US"/>
        </w:rPr>
        <w:t xml:space="preserve"> . . .  11</w:t>
      </w:r>
    </w:p>
    <w:p w14:paraId="50FC170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3.2.2.  State Machine Overview  . . . . . . . . . . . . . . .  13</w:t>
      </w:r>
    </w:p>
    <w:p w14:paraId="720BD87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3.3.  Sequence Numbers  . . . . . . . . . . . . . . . . . . . .  16</w:t>
      </w:r>
    </w:p>
    <w:p w14:paraId="4B7CD35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3.4.  Establishing a connection . . . . . . . . . . . . . . . .  23</w:t>
      </w:r>
    </w:p>
    <w:p w14:paraId="0EC426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3.5.  Closing a Conne</w:t>
      </w:r>
      <w:r w:rsidRPr="001C6115">
        <w:rPr>
          <w:rFonts w:ascii="Courier New" w:hAnsi="Courier New" w:cs="Courier New"/>
          <w:lang w:val="en-US"/>
        </w:rPr>
        <w:t>ction  . . . . . . . . . . . . . . . . . .  29</w:t>
      </w:r>
    </w:p>
    <w:p w14:paraId="15F4366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3.5.1.  Half-Closed Connections . . . . . . . . . . . . . . .  32</w:t>
      </w:r>
    </w:p>
    <w:p w14:paraId="54D724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AF301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D5E15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31A1E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2]</w:t>
      </w:r>
    </w:p>
    <w:p w14:paraId="521D5E6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4BBB91E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 xml:space="preserve">Internet-Draft              TCP Specification             </w:t>
      </w:r>
      <w:r w:rsidRPr="001C6115">
        <w:rPr>
          <w:rFonts w:ascii="Courier New" w:hAnsi="Courier New" w:cs="Courier New"/>
          <w:lang w:val="en-US"/>
        </w:rPr>
        <w:t xml:space="preserve">   August 2020</w:t>
      </w:r>
    </w:p>
    <w:p w14:paraId="75D80C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73BB2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E0B5A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3.6.  Segmentation  . . . . . . . . . . . . . . . . . . . . . .  32</w:t>
      </w:r>
    </w:p>
    <w:p w14:paraId="0DA53E0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3.6.1.  Maximum Segment Size Option . . . . . . . . . . . . .  34</w:t>
      </w:r>
    </w:p>
    <w:p w14:paraId="174875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3.6.2.  Path MTU Discovery  . . . . . . . . . . . . . . . . .  35</w:t>
      </w:r>
    </w:p>
    <w:p w14:paraId="51D8E70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3.6.3.  Inter</w:t>
      </w:r>
      <w:r w:rsidRPr="001C6115">
        <w:rPr>
          <w:rFonts w:ascii="Courier New" w:hAnsi="Courier New" w:cs="Courier New"/>
          <w:lang w:val="en-US"/>
        </w:rPr>
        <w:t>faces with Variable MTU Values . . . . . . . . .  36</w:t>
      </w:r>
    </w:p>
    <w:p w14:paraId="09234FC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3.6.4.  Nagle Algorithm . . . . . . . . . . . . . . . . . . .  36</w:t>
      </w:r>
    </w:p>
    <w:p w14:paraId="2AB78E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3.6.5.  IPv6 </w:t>
      </w:r>
      <w:proofErr w:type="spellStart"/>
      <w:r w:rsidRPr="001C6115">
        <w:rPr>
          <w:rFonts w:ascii="Courier New" w:hAnsi="Courier New" w:cs="Courier New"/>
          <w:lang w:val="en-US"/>
        </w:rPr>
        <w:t>Jumbograms</w:t>
      </w:r>
      <w:proofErr w:type="spellEnd"/>
      <w:r w:rsidRPr="001C6115">
        <w:rPr>
          <w:rFonts w:ascii="Courier New" w:hAnsi="Courier New" w:cs="Courier New"/>
          <w:lang w:val="en-US"/>
        </w:rPr>
        <w:t xml:space="preserve"> . . . . . . . . . . . . . . . . . . .  37</w:t>
      </w:r>
    </w:p>
    <w:p w14:paraId="5ECFB5F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3.7.  Data Communication  . . . . . . . . . . . . . </w:t>
      </w:r>
      <w:r w:rsidRPr="001C6115">
        <w:rPr>
          <w:rFonts w:ascii="Courier New" w:hAnsi="Courier New" w:cs="Courier New"/>
          <w:lang w:val="en-US"/>
        </w:rPr>
        <w:t>. . . . . .  37</w:t>
      </w:r>
    </w:p>
    <w:p w14:paraId="6184E3B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3.7.1.  Retransmission Timeout  . . . . . . . . . . . . . . .  38</w:t>
      </w:r>
    </w:p>
    <w:p w14:paraId="4221415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3.7.2.  TCP Congestion Control  . . . . . . . . . . . . . . .  38</w:t>
      </w:r>
    </w:p>
    <w:p w14:paraId="10D4A09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3.7.3.  TCP Connection Failures . . . . . . . . . . . . . . .  38</w:t>
      </w:r>
    </w:p>
    <w:p w14:paraId="48218F9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3.7.4.  TCP Ke</w:t>
      </w:r>
      <w:r w:rsidRPr="001C6115">
        <w:rPr>
          <w:rFonts w:ascii="Courier New" w:hAnsi="Courier New" w:cs="Courier New"/>
          <w:lang w:val="en-US"/>
        </w:rPr>
        <w:t>ep-</w:t>
      </w:r>
      <w:proofErr w:type="spellStart"/>
      <w:r w:rsidRPr="001C6115">
        <w:rPr>
          <w:rFonts w:ascii="Courier New" w:hAnsi="Courier New" w:cs="Courier New"/>
          <w:lang w:val="en-US"/>
        </w:rPr>
        <w:t>Alives</w:t>
      </w:r>
      <w:proofErr w:type="spellEnd"/>
      <w:r w:rsidRPr="001C6115">
        <w:rPr>
          <w:rFonts w:ascii="Courier New" w:hAnsi="Courier New" w:cs="Courier New"/>
          <w:lang w:val="en-US"/>
        </w:rPr>
        <w:t xml:space="preserve"> . . . . . . . . . . . . . . . . . . .  39</w:t>
      </w:r>
    </w:p>
    <w:p w14:paraId="4A8F037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3.7.5.  The Communication of Urgent Information . . . . . . .  40</w:t>
      </w:r>
    </w:p>
    <w:p w14:paraId="6B8534D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3.7.6.  Managing the Window . . . . . . . . . . . . . . . . .  41</w:t>
      </w:r>
    </w:p>
    <w:p w14:paraId="7047F31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3.8.  Interfaces  . . . . . . . . . . . . . . . . . .</w:t>
      </w:r>
      <w:r w:rsidRPr="001C6115">
        <w:rPr>
          <w:rFonts w:ascii="Courier New" w:hAnsi="Courier New" w:cs="Courier New"/>
          <w:lang w:val="en-US"/>
        </w:rPr>
        <w:t xml:space="preserve"> . . . . .  46</w:t>
      </w:r>
    </w:p>
    <w:p w14:paraId="1344B56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3.8.1.  User/TCP Interface  . . . . . . . . . . . . . . . . .  46</w:t>
      </w:r>
    </w:p>
    <w:p w14:paraId="4DF035B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3.8.2.  TCP/Lower-Level Interface . . . . . . . . . . . . . .  55</w:t>
      </w:r>
    </w:p>
    <w:p w14:paraId="13498CA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3.9.  Event Processing  . . . . . . . . . . . . . . . . . . . .  57</w:t>
      </w:r>
    </w:p>
    <w:p w14:paraId="07A53D4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3.10. Glossary  .</w:t>
      </w:r>
      <w:r w:rsidRPr="001C6115">
        <w:rPr>
          <w:rFonts w:ascii="Courier New" w:hAnsi="Courier New" w:cs="Courier New"/>
          <w:lang w:val="en-US"/>
        </w:rPr>
        <w:t xml:space="preserve"> . . . . . . . . . . . . . . . . . . . . . . .  82</w:t>
      </w:r>
    </w:p>
    <w:p w14:paraId="692CB47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4.  Changes from RFC 793  . . . . . . . . . . . . . . . . . . . .  87</w:t>
      </w:r>
    </w:p>
    <w:p w14:paraId="73152E9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5.  IANA Considerations . . . . . . . . . . . . . . . . . . . . .  92</w:t>
      </w:r>
    </w:p>
    <w:p w14:paraId="0EA981D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6.  Security and Privacy Considerations . . . . . . . . </w:t>
      </w:r>
      <w:r w:rsidRPr="001C6115">
        <w:rPr>
          <w:rFonts w:ascii="Courier New" w:hAnsi="Courier New" w:cs="Courier New"/>
          <w:lang w:val="en-US"/>
        </w:rPr>
        <w:t>. . . . .  93</w:t>
      </w:r>
    </w:p>
    <w:p w14:paraId="17E7026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7.  Acknowledgements  . . . . . . . . . . . . . . . . . . . . . .  94</w:t>
      </w:r>
    </w:p>
    <w:p w14:paraId="1454E9F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8.  References  . . . . . . . . . . . . . . . . . . . . . . . . .  95</w:t>
      </w:r>
    </w:p>
    <w:p w14:paraId="18A05E7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8.1.  Normative References  . . . . . . . . . . . . . . . . . .  95</w:t>
      </w:r>
    </w:p>
    <w:p w14:paraId="5B546B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8.2.  Informative </w:t>
      </w:r>
      <w:r w:rsidRPr="001C6115">
        <w:rPr>
          <w:rFonts w:ascii="Courier New" w:hAnsi="Courier New" w:cs="Courier New"/>
          <w:lang w:val="en-US"/>
        </w:rPr>
        <w:t>References  . . . . . . . . . . . . . . . . .  96</w:t>
      </w:r>
    </w:p>
    <w:p w14:paraId="509B7C3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Appendix A.  Other Implementation Notes . . . . . . . . . . . . . 100</w:t>
      </w:r>
    </w:p>
    <w:p w14:paraId="77F8D6B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A.1.  IP Security Compartment and Precedence  . . . . . . . . . 100</w:t>
      </w:r>
    </w:p>
    <w:p w14:paraId="2052260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A.1.1.  Precedence  . . . . . . . . . . . . . . . . .</w:t>
      </w:r>
      <w:r w:rsidRPr="001C6115">
        <w:rPr>
          <w:rFonts w:ascii="Courier New" w:hAnsi="Courier New" w:cs="Courier New"/>
          <w:lang w:val="en-US"/>
        </w:rPr>
        <w:t xml:space="preserve"> . . . . 101</w:t>
      </w:r>
    </w:p>
    <w:p w14:paraId="0A8A155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A.1.2.  MLS Systems . . . . . . . . . . . . . . . . . . . . . 101</w:t>
      </w:r>
    </w:p>
    <w:p w14:paraId="6E617DE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A.2.  Sequence Number Validation  . . . . . . . . . . . . . . . 102</w:t>
      </w:r>
    </w:p>
    <w:p w14:paraId="2D28C65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A.3.  Nagle Modification  . . . . . . . . . . . . . . . . . . . 102</w:t>
      </w:r>
    </w:p>
    <w:p w14:paraId="104DB7F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A.4.  Low Water Mar</w:t>
      </w:r>
      <w:r w:rsidRPr="001C6115">
        <w:rPr>
          <w:rFonts w:ascii="Courier New" w:hAnsi="Courier New" w:cs="Courier New"/>
          <w:lang w:val="en-US"/>
        </w:rPr>
        <w:t>k Settings . . . . . . . . . . . . . . . . . 102</w:t>
      </w:r>
    </w:p>
    <w:p w14:paraId="1097800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Appendix B.  TCP Requirement Summary  . . . . . . . . . . . . . . 103</w:t>
      </w:r>
    </w:p>
    <w:p w14:paraId="1F1886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Author's Address  . . . . . . . . . . . . . . . . . . . . . . . . 106</w:t>
      </w:r>
    </w:p>
    <w:p w14:paraId="0AEEDD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C3215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1.  Purpose and Scope</w:t>
      </w:r>
    </w:p>
    <w:p w14:paraId="40E1B75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43E7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 1981, RFC 793 </w:t>
      </w:r>
      <w:commentRangeStart w:id="31"/>
      <w:r w:rsidRPr="001C6115">
        <w:rPr>
          <w:rFonts w:ascii="Courier New" w:hAnsi="Courier New" w:cs="Courier New"/>
          <w:lang w:val="en-US"/>
        </w:rPr>
        <w:t>[13]</w:t>
      </w:r>
      <w:commentRangeEnd w:id="31"/>
      <w:r w:rsidR="0098092E">
        <w:rPr>
          <w:rStyle w:val="Marquedecommentaire"/>
          <w:rFonts w:asciiTheme="minorHAnsi" w:hAnsiTheme="minorHAnsi"/>
        </w:rPr>
        <w:commentReference w:id="31"/>
      </w:r>
      <w:r w:rsidRPr="001C6115">
        <w:rPr>
          <w:rFonts w:ascii="Courier New" w:hAnsi="Courier New" w:cs="Courier New"/>
          <w:lang w:val="en-US"/>
        </w:rPr>
        <w:t xml:space="preserve"> was released</w:t>
      </w:r>
      <w:r w:rsidRPr="001C6115">
        <w:rPr>
          <w:rFonts w:ascii="Courier New" w:hAnsi="Courier New" w:cs="Courier New"/>
          <w:lang w:val="en-US"/>
        </w:rPr>
        <w:t>, documenting the Transmission</w:t>
      </w:r>
    </w:p>
    <w:p w14:paraId="7E22DF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Control Protocol (TCP), and replacing earlier </w:t>
      </w:r>
      <w:ins w:id="32" w:author="BOUCADAIR Mohamed TGI/OLN" w:date="2020-09-25T14:31:00Z">
        <w:r w:rsidR="0079293C">
          <w:rPr>
            <w:rFonts w:ascii="Courier New" w:hAnsi="Courier New" w:cs="Courier New"/>
            <w:lang w:val="en-US"/>
          </w:rPr>
          <w:t xml:space="preserve">TCP </w:t>
        </w:r>
      </w:ins>
      <w:r w:rsidRPr="001C6115">
        <w:rPr>
          <w:rFonts w:ascii="Courier New" w:hAnsi="Courier New" w:cs="Courier New"/>
          <w:lang w:val="en-US"/>
        </w:rPr>
        <w:t xml:space="preserve">specifications </w:t>
      </w:r>
      <w:del w:id="33" w:author="BOUCADAIR Mohamed TGI/OLN" w:date="2020-09-25T14:32:00Z">
        <w:r w:rsidRPr="001C6115" w:rsidDel="0079293C">
          <w:rPr>
            <w:rFonts w:ascii="Courier New" w:hAnsi="Courier New" w:cs="Courier New"/>
            <w:lang w:val="en-US"/>
          </w:rPr>
          <w:delText>for TCP</w:delText>
        </w:r>
      </w:del>
    </w:p>
    <w:p w14:paraId="1AF479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that </w:t>
      </w:r>
      <w:del w:id="34" w:author="BOUCADAIR Mohamed TGI/OLN" w:date="2020-09-25T14:32:00Z">
        <w:r w:rsidRPr="001C6115" w:rsidDel="0079293C">
          <w:rPr>
            <w:rFonts w:ascii="Courier New" w:hAnsi="Courier New" w:cs="Courier New"/>
            <w:lang w:val="en-US"/>
          </w:rPr>
          <w:delText xml:space="preserve">had </w:delText>
        </w:r>
      </w:del>
      <w:ins w:id="35" w:author="BOUCADAIR Mohamed TGI/OLN" w:date="2020-09-25T14:32:00Z">
        <w:r w:rsidR="0079293C">
          <w:rPr>
            <w:rFonts w:ascii="Courier New" w:hAnsi="Courier New" w:cs="Courier New"/>
            <w:lang w:val="en-US"/>
          </w:rPr>
          <w:t>have</w:t>
        </w:r>
        <w:r w:rsidR="0079293C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been published in the past.</w:t>
      </w:r>
    </w:p>
    <w:p w14:paraId="2FF3B7C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DE126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Since then, TCP has been </w:t>
      </w:r>
      <w:ins w:id="36" w:author="BOUCADAIR Mohamed TGI/OLN" w:date="2020-09-25T14:32:00Z">
        <w:r w:rsidR="0079293C">
          <w:rPr>
            <w:rFonts w:ascii="Courier New" w:hAnsi="Courier New" w:cs="Courier New"/>
            <w:lang w:val="en-US"/>
          </w:rPr>
          <w:t xml:space="preserve">widely </w:t>
        </w:r>
      </w:ins>
      <w:r w:rsidRPr="001C6115">
        <w:rPr>
          <w:rFonts w:ascii="Courier New" w:hAnsi="Courier New" w:cs="Courier New"/>
          <w:lang w:val="en-US"/>
        </w:rPr>
        <w:t>implemented</w:t>
      </w:r>
      <w:del w:id="37" w:author="BOUCADAIR Mohamed TGI/OLN" w:date="2020-09-25T14:32:00Z">
        <w:r w:rsidRPr="001C6115" w:rsidDel="0079293C">
          <w:rPr>
            <w:rFonts w:ascii="Courier New" w:hAnsi="Courier New" w:cs="Courier New"/>
            <w:lang w:val="en-US"/>
          </w:rPr>
          <w:delText xml:space="preserve"> many times</w:delText>
        </w:r>
      </w:del>
      <w:r w:rsidRPr="001C6115">
        <w:rPr>
          <w:rFonts w:ascii="Courier New" w:hAnsi="Courier New" w:cs="Courier New"/>
          <w:lang w:val="en-US"/>
        </w:rPr>
        <w:t>, and has been used as</w:t>
      </w:r>
    </w:p>
    <w:p w14:paraId="6973D8D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transport protocol for numerous ap</w:t>
      </w:r>
      <w:r w:rsidRPr="001C6115">
        <w:rPr>
          <w:rFonts w:ascii="Courier New" w:hAnsi="Courier New" w:cs="Courier New"/>
          <w:lang w:val="en-US"/>
        </w:rPr>
        <w:t>plications on the Internet.</w:t>
      </w:r>
    </w:p>
    <w:p w14:paraId="1C52CC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89C71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For several decades, RFC 793 plus a number of other documents have</w:t>
      </w:r>
    </w:p>
    <w:p w14:paraId="53A7E63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combined to serve as the </w:t>
      </w:r>
      <w:ins w:id="38" w:author="BOUCADAIR Mohamed TGI/OLN" w:date="2020-09-25T14:33:00Z">
        <w:r w:rsidR="0079293C">
          <w:rPr>
            <w:rFonts w:ascii="Courier New" w:hAnsi="Courier New" w:cs="Courier New"/>
            <w:lang w:val="en-US"/>
          </w:rPr>
          <w:t xml:space="preserve">core </w:t>
        </w:r>
      </w:ins>
      <w:r w:rsidRPr="001C6115">
        <w:rPr>
          <w:rFonts w:ascii="Courier New" w:hAnsi="Courier New" w:cs="Courier New"/>
          <w:lang w:val="en-US"/>
        </w:rPr>
        <w:t>specification for TCP [42].  Over time, a</w:t>
      </w:r>
    </w:p>
    <w:p w14:paraId="6B38C26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number of errata have been </w:t>
      </w:r>
      <w:del w:id="39" w:author="BOUCADAIR Mohamed TGI/OLN" w:date="2020-09-25T14:33:00Z">
        <w:r w:rsidRPr="001C6115" w:rsidDel="0079293C">
          <w:rPr>
            <w:rFonts w:ascii="Courier New" w:hAnsi="Courier New" w:cs="Courier New"/>
            <w:lang w:val="en-US"/>
          </w:rPr>
          <w:delText xml:space="preserve">identified </w:delText>
        </w:r>
      </w:del>
      <w:ins w:id="40" w:author="BOUCADAIR Mohamed TGI/OLN" w:date="2020-09-25T14:33:00Z">
        <w:r w:rsidR="0079293C">
          <w:rPr>
            <w:rFonts w:ascii="Courier New" w:hAnsi="Courier New" w:cs="Courier New"/>
            <w:lang w:val="en-US"/>
          </w:rPr>
          <w:t xml:space="preserve">filled against </w:t>
        </w:r>
      </w:ins>
      <w:del w:id="41" w:author="BOUCADAIR Mohamed TGI/OLN" w:date="2020-09-25T14:33:00Z">
        <w:r w:rsidRPr="001C6115" w:rsidDel="0079293C">
          <w:rPr>
            <w:rFonts w:ascii="Courier New" w:hAnsi="Courier New" w:cs="Courier New"/>
            <w:lang w:val="en-US"/>
          </w:rPr>
          <w:delText xml:space="preserve">on </w:delText>
        </w:r>
      </w:del>
      <w:r w:rsidRPr="001C6115">
        <w:rPr>
          <w:rFonts w:ascii="Courier New" w:hAnsi="Courier New" w:cs="Courier New"/>
          <w:lang w:val="en-US"/>
        </w:rPr>
        <w:t>RFC 793, as well as</w:t>
      </w:r>
    </w:p>
    <w:p w14:paraId="7B868FC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deficiencies in secu</w:t>
      </w:r>
      <w:r w:rsidRPr="001C6115">
        <w:rPr>
          <w:rFonts w:ascii="Courier New" w:hAnsi="Courier New" w:cs="Courier New"/>
          <w:lang w:val="en-US"/>
        </w:rPr>
        <w:t xml:space="preserve">rity, performance, and </w:t>
      </w:r>
      <w:ins w:id="42" w:author="BOUCADAIR Mohamed TGI/OLN" w:date="2020-09-25T14:33:00Z">
        <w:r w:rsidR="0079293C">
          <w:rPr>
            <w:rFonts w:ascii="Courier New" w:hAnsi="Courier New" w:cs="Courier New"/>
            <w:lang w:val="en-US"/>
          </w:rPr>
          <w:t xml:space="preserve">many </w:t>
        </w:r>
      </w:ins>
      <w:r w:rsidRPr="001C6115">
        <w:rPr>
          <w:rFonts w:ascii="Courier New" w:hAnsi="Courier New" w:cs="Courier New"/>
          <w:lang w:val="en-US"/>
        </w:rPr>
        <w:t>other aspects.  The number</w:t>
      </w:r>
    </w:p>
    <w:p w14:paraId="7446C57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136AE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3]</w:t>
      </w:r>
    </w:p>
    <w:p w14:paraId="35F8408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0FD098D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0845E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29372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359BE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of enhancements has grown over time across many se</w:t>
      </w:r>
      <w:r w:rsidRPr="001C6115">
        <w:rPr>
          <w:rFonts w:ascii="Courier New" w:hAnsi="Courier New" w:cs="Courier New"/>
          <w:lang w:val="en-US"/>
        </w:rPr>
        <w:t>parate documents.</w:t>
      </w:r>
    </w:p>
    <w:p w14:paraId="14AB94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These were never accumulated together into </w:t>
      </w:r>
      <w:del w:id="43" w:author="BOUCADAIR Mohamed TGI/OLN" w:date="2020-09-25T14:34:00Z">
        <w:r w:rsidRPr="001C6115" w:rsidDel="0079293C">
          <w:rPr>
            <w:rFonts w:ascii="Courier New" w:hAnsi="Courier New" w:cs="Courier New"/>
            <w:lang w:val="en-US"/>
          </w:rPr>
          <w:delText xml:space="preserve">an </w:delText>
        </w:r>
      </w:del>
      <w:ins w:id="44" w:author="BOUCADAIR Mohamed TGI/OLN" w:date="2020-09-25T14:34:00Z">
        <w:r w:rsidR="0079293C" w:rsidRPr="001C6115">
          <w:rPr>
            <w:rFonts w:ascii="Courier New" w:hAnsi="Courier New" w:cs="Courier New"/>
            <w:lang w:val="en-US"/>
          </w:rPr>
          <w:t>a</w:t>
        </w:r>
        <w:r w:rsidR="0079293C">
          <w:rPr>
            <w:rFonts w:ascii="Courier New" w:hAnsi="Courier New" w:cs="Courier New"/>
            <w:lang w:val="en-US"/>
          </w:rPr>
          <w:t xml:space="preserve"> comprehensive</w:t>
        </w:r>
        <w:r w:rsidR="0079293C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update to the base</w:t>
      </w:r>
    </w:p>
    <w:p w14:paraId="157B99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specification.</w:t>
      </w:r>
    </w:p>
    <w:p w14:paraId="41CAFA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FB096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purpose of this document is to bring together all of the IETF</w:t>
      </w:r>
    </w:p>
    <w:p w14:paraId="13A5185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Standards Track changes that have been made to the </w:t>
      </w:r>
      <w:del w:id="45" w:author="BOUCADAIR Mohamed TGI/OLN" w:date="2020-09-25T14:34:00Z">
        <w:r w:rsidRPr="001C6115" w:rsidDel="0079293C">
          <w:rPr>
            <w:rFonts w:ascii="Courier New" w:hAnsi="Courier New" w:cs="Courier New"/>
            <w:lang w:val="en-US"/>
          </w:rPr>
          <w:delText xml:space="preserve">basic </w:delText>
        </w:r>
      </w:del>
      <w:ins w:id="46" w:author="BOUCADAIR Mohamed TGI/OLN" w:date="2020-09-25T14:34:00Z">
        <w:r w:rsidR="0079293C" w:rsidRPr="001C6115">
          <w:rPr>
            <w:rFonts w:ascii="Courier New" w:hAnsi="Courier New" w:cs="Courier New"/>
            <w:lang w:val="en-US"/>
          </w:rPr>
          <w:t>bas</w:t>
        </w:r>
        <w:r w:rsidR="0079293C">
          <w:rPr>
            <w:rFonts w:ascii="Courier New" w:hAnsi="Courier New" w:cs="Courier New"/>
            <w:lang w:val="en-US"/>
          </w:rPr>
          <w:t>e</w:t>
        </w:r>
        <w:r w:rsidR="0079293C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TCP</w:t>
      </w:r>
    </w:p>
    <w:p w14:paraId="3FA3FD4D" w14:textId="77777777" w:rsidR="00000000" w:rsidRPr="001C6115" w:rsidDel="0079293C" w:rsidRDefault="003A3D48" w:rsidP="002B1965">
      <w:pPr>
        <w:pStyle w:val="Textebrut"/>
        <w:rPr>
          <w:del w:id="47" w:author="BOUCADAIR Mohamed TGI/OLN" w:date="2020-09-25T14:35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functional spec</w:t>
      </w:r>
      <w:r w:rsidRPr="001C6115">
        <w:rPr>
          <w:rFonts w:ascii="Courier New" w:hAnsi="Courier New" w:cs="Courier New"/>
          <w:lang w:val="en-US"/>
        </w:rPr>
        <w:t xml:space="preserve">ification and unify them into an update of </w:t>
      </w:r>
      <w:ins w:id="48" w:author="BOUCADAIR Mohamed TGI/OLN" w:date="2020-09-25T14:34:00Z">
        <w:r w:rsidR="0079293C">
          <w:rPr>
            <w:rFonts w:ascii="Courier New" w:hAnsi="Courier New" w:cs="Courier New"/>
            <w:lang w:val="en-US"/>
          </w:rPr>
          <w:t>[</w:t>
        </w:r>
      </w:ins>
      <w:del w:id="49" w:author="BOUCADAIR Mohamed TGI/OLN" w:date="2020-09-25T14:34:00Z">
        <w:r w:rsidRPr="001C6115" w:rsidDel="0079293C">
          <w:rPr>
            <w:rFonts w:ascii="Courier New" w:hAnsi="Courier New" w:cs="Courier New"/>
            <w:lang w:val="en-US"/>
          </w:rPr>
          <w:delText xml:space="preserve">the </w:delText>
        </w:r>
      </w:del>
      <w:r w:rsidRPr="001C6115">
        <w:rPr>
          <w:rFonts w:ascii="Courier New" w:hAnsi="Courier New" w:cs="Courier New"/>
          <w:lang w:val="en-US"/>
        </w:rPr>
        <w:t>RFC 793</w:t>
      </w:r>
    </w:p>
    <w:p w14:paraId="11394D31" w14:textId="77777777" w:rsidR="0079293C" w:rsidRDefault="003A3D48" w:rsidP="002B1965">
      <w:pPr>
        <w:pStyle w:val="Textebrut"/>
        <w:rPr>
          <w:ins w:id="50" w:author="BOUCADAIR Mohamed TGI/OLN" w:date="2020-09-25T14:35:00Z"/>
          <w:rFonts w:ascii="Courier New" w:hAnsi="Courier New" w:cs="Courier New"/>
          <w:lang w:val="en-US"/>
        </w:rPr>
      </w:pPr>
      <w:del w:id="51" w:author="BOUCADAIR Mohamed TGI/OLN" w:date="2020-09-25T14:35:00Z">
        <w:r w:rsidRPr="001C6115" w:rsidDel="0079293C">
          <w:rPr>
            <w:rFonts w:ascii="Courier New" w:hAnsi="Courier New" w:cs="Courier New"/>
            <w:lang w:val="en-US"/>
          </w:rPr>
          <w:delText xml:space="preserve">   protocol specification</w:delText>
        </w:r>
      </w:del>
      <w:ins w:id="52" w:author="BOUCADAIR Mohamed TGI/OLN" w:date="2020-09-25T14:35:00Z">
        <w:r w:rsidR="0079293C">
          <w:rPr>
            <w:rFonts w:ascii="Courier New" w:hAnsi="Courier New" w:cs="Courier New"/>
            <w:lang w:val="en-US"/>
          </w:rPr>
          <w:t>]</w:t>
        </w:r>
      </w:ins>
      <w:r w:rsidRPr="001C6115">
        <w:rPr>
          <w:rFonts w:ascii="Courier New" w:hAnsi="Courier New" w:cs="Courier New"/>
          <w:lang w:val="en-US"/>
        </w:rPr>
        <w:t xml:space="preserve">.  </w:t>
      </w:r>
    </w:p>
    <w:p w14:paraId="5E52F896" w14:textId="77777777" w:rsidR="0079293C" w:rsidRDefault="0079293C" w:rsidP="002B1965">
      <w:pPr>
        <w:pStyle w:val="Textebrut"/>
        <w:rPr>
          <w:ins w:id="53" w:author="BOUCADAIR Mohamed TGI/OLN" w:date="2020-09-25T14:35:00Z"/>
          <w:rFonts w:ascii="Courier New" w:hAnsi="Courier New" w:cs="Courier New"/>
          <w:lang w:val="en-US"/>
        </w:rPr>
      </w:pPr>
    </w:p>
    <w:p w14:paraId="30177DA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Some companion documents are referenced for</w:t>
      </w:r>
    </w:p>
    <w:p w14:paraId="103BCC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important algorithms </w:t>
      </w:r>
      <w:ins w:id="54" w:author="BOUCADAIR Mohamed TGI/OLN" w:date="2020-09-25T14:35:00Z">
        <w:r w:rsidR="0079293C">
          <w:rPr>
            <w:rFonts w:ascii="Courier New" w:hAnsi="Courier New" w:cs="Courier New"/>
            <w:lang w:val="en-US"/>
          </w:rPr>
          <w:t xml:space="preserve">used by </w:t>
        </w:r>
      </w:ins>
      <w:del w:id="55" w:author="BOUCADAIR Mohamed TGI/OLN" w:date="2020-09-25T14:35:00Z">
        <w:r w:rsidRPr="001C6115" w:rsidDel="0079293C">
          <w:rPr>
            <w:rFonts w:ascii="Courier New" w:hAnsi="Courier New" w:cs="Courier New"/>
            <w:lang w:val="en-US"/>
          </w:rPr>
          <w:delText xml:space="preserve">that </w:delText>
        </w:r>
      </w:del>
      <w:r w:rsidRPr="001C6115">
        <w:rPr>
          <w:rFonts w:ascii="Courier New" w:hAnsi="Courier New" w:cs="Courier New"/>
          <w:lang w:val="en-US"/>
        </w:rPr>
        <w:t xml:space="preserve">TCP </w:t>
      </w:r>
      <w:del w:id="56" w:author="BOUCADAIR Mohamed TGI/OLN" w:date="2020-09-25T14:35:00Z">
        <w:r w:rsidRPr="001C6115" w:rsidDel="0079293C">
          <w:rPr>
            <w:rFonts w:ascii="Courier New" w:hAnsi="Courier New" w:cs="Courier New"/>
            <w:lang w:val="en-US"/>
          </w:rPr>
          <w:delText xml:space="preserve">uses </w:delText>
        </w:r>
      </w:del>
      <w:r w:rsidRPr="001C6115">
        <w:rPr>
          <w:rFonts w:ascii="Courier New" w:hAnsi="Courier New" w:cs="Courier New"/>
          <w:lang w:val="en-US"/>
        </w:rPr>
        <w:t>(e.g.</w:t>
      </w:r>
      <w:ins w:id="57" w:author="BOUCADAIR Mohamed TGI/OLN" w:date="2020-09-25T14:35:00Z">
        <w:r w:rsidR="0079293C">
          <w:rPr>
            <w:rFonts w:ascii="Courier New" w:hAnsi="Courier New" w:cs="Courier New"/>
            <w:lang w:val="en-US"/>
          </w:rPr>
          <w:t>,</w:t>
        </w:r>
      </w:ins>
      <w:r w:rsidRPr="001C6115">
        <w:rPr>
          <w:rFonts w:ascii="Courier New" w:hAnsi="Courier New" w:cs="Courier New"/>
          <w:lang w:val="en-US"/>
        </w:rPr>
        <w:t xml:space="preserve"> </w:t>
      </w:r>
      <w:del w:id="58" w:author="BOUCADAIR Mohamed TGI/OLN" w:date="2020-09-25T14:35:00Z">
        <w:r w:rsidRPr="001C6115" w:rsidDel="0079293C">
          <w:rPr>
            <w:rFonts w:ascii="Courier New" w:hAnsi="Courier New" w:cs="Courier New"/>
            <w:lang w:val="en-US"/>
          </w:rPr>
          <w:delText xml:space="preserve">for </w:delText>
        </w:r>
      </w:del>
      <w:r w:rsidRPr="001C6115">
        <w:rPr>
          <w:rFonts w:ascii="Courier New" w:hAnsi="Courier New" w:cs="Courier New"/>
          <w:lang w:val="en-US"/>
        </w:rPr>
        <w:t>congestion control), but</w:t>
      </w:r>
    </w:p>
    <w:p w14:paraId="6127E95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have not been attempted to </w:t>
      </w:r>
      <w:ins w:id="59" w:author="BOUCADAIR Mohamed TGI/OLN" w:date="2020-09-25T14:35:00Z">
        <w:r w:rsidR="0079293C">
          <w:rPr>
            <w:rFonts w:ascii="Courier New" w:hAnsi="Courier New" w:cs="Courier New"/>
            <w:lang w:val="en-US"/>
          </w:rPr>
          <w:t xml:space="preserve">be </w:t>
        </w:r>
      </w:ins>
      <w:r w:rsidRPr="001C6115">
        <w:rPr>
          <w:rFonts w:ascii="Courier New" w:hAnsi="Courier New" w:cs="Courier New"/>
          <w:lang w:val="en-US"/>
        </w:rPr>
        <w:t>include</w:t>
      </w:r>
      <w:ins w:id="60" w:author="BOUCADAIR Mohamed TGI/OLN" w:date="2020-09-25T14:35:00Z">
        <w:r w:rsidR="0079293C">
          <w:rPr>
            <w:rFonts w:ascii="Courier New" w:hAnsi="Courier New" w:cs="Courier New"/>
            <w:lang w:val="en-US"/>
          </w:rPr>
          <w:t>d</w:t>
        </w:r>
      </w:ins>
      <w:r w:rsidRPr="001C6115">
        <w:rPr>
          <w:rFonts w:ascii="Courier New" w:hAnsi="Courier New" w:cs="Courier New"/>
          <w:lang w:val="en-US"/>
        </w:rPr>
        <w:t xml:space="preserve"> in this document. </w:t>
      </w:r>
      <w:r w:rsidRPr="001C6115">
        <w:rPr>
          <w:rFonts w:ascii="Courier New" w:hAnsi="Courier New" w:cs="Courier New"/>
          <w:lang w:val="en-US"/>
        </w:rPr>
        <w:t xml:space="preserve"> This is a</w:t>
      </w:r>
    </w:p>
    <w:p w14:paraId="5330201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conscious choice, as this base specification can be used with</w:t>
      </w:r>
    </w:p>
    <w:p w14:paraId="784C495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multiple additional algorithms that are developed and incorporated</w:t>
      </w:r>
    </w:p>
    <w:p w14:paraId="21A60B16" w14:textId="77777777" w:rsidR="00000000" w:rsidRPr="001C6115" w:rsidDel="0098092E" w:rsidRDefault="003A3D48" w:rsidP="002B1965">
      <w:pPr>
        <w:pStyle w:val="Textebrut"/>
        <w:rPr>
          <w:del w:id="61" w:author="BOUCADAIR Mohamed TGI/OLN" w:date="2020-09-25T14:37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separately</w:t>
      </w:r>
      <w:ins w:id="62" w:author="BOUCADAIR Mohamed TGI/OLN" w:date="2020-09-25T14:37:00Z">
        <w:r w:rsidR="0098092E">
          <w:rPr>
            <w:rFonts w:ascii="Courier New" w:hAnsi="Courier New" w:cs="Courier New"/>
            <w:lang w:val="en-US"/>
          </w:rPr>
          <w:t xml:space="preserve">. This document focuses </w:t>
        </w:r>
      </w:ins>
      <w:del w:id="63" w:author="BOUCADAIR Mohamed TGI/OLN" w:date="2020-09-25T14:37:00Z">
        <w:r w:rsidRPr="001C6115" w:rsidDel="0098092E">
          <w:rPr>
            <w:rFonts w:ascii="Courier New" w:hAnsi="Courier New" w:cs="Courier New"/>
            <w:lang w:val="en-US"/>
          </w:rPr>
          <w:delText>, but all TCP implementations need to implement this</w:delText>
        </w:r>
      </w:del>
    </w:p>
    <w:p w14:paraId="7A04104C" w14:textId="77777777" w:rsidR="00000000" w:rsidRPr="001C6115" w:rsidRDefault="003A3D48" w:rsidP="0098092E">
      <w:pPr>
        <w:pStyle w:val="Textebrut"/>
        <w:rPr>
          <w:rFonts w:ascii="Courier New" w:hAnsi="Courier New" w:cs="Courier New"/>
          <w:lang w:val="en-US"/>
        </w:rPr>
      </w:pPr>
      <w:del w:id="64" w:author="BOUCADAIR Mohamed TGI/OLN" w:date="2020-09-25T14:37:00Z">
        <w:r w:rsidRPr="001C6115" w:rsidDel="0098092E">
          <w:rPr>
            <w:rFonts w:ascii="Courier New" w:hAnsi="Courier New" w:cs="Courier New"/>
            <w:lang w:val="en-US"/>
          </w:rPr>
          <w:delText xml:space="preserve">   specification as</w:delText>
        </w:r>
      </w:del>
      <w:ins w:id="65" w:author="BOUCADAIR Mohamed TGI/OLN" w:date="2020-09-25T14:37:00Z">
        <w:r w:rsidR="0098092E">
          <w:rPr>
            <w:rFonts w:ascii="Courier New" w:hAnsi="Courier New" w:cs="Courier New"/>
            <w:lang w:val="en-US"/>
          </w:rPr>
          <w:t xml:space="preserve">on </w:t>
        </w:r>
      </w:ins>
      <w:del w:id="66" w:author="BOUCADAIR Mohamed TGI/OLN" w:date="2020-09-25T14:37:00Z">
        <w:r w:rsidRPr="001C6115" w:rsidDel="0098092E">
          <w:rPr>
            <w:rFonts w:ascii="Courier New" w:hAnsi="Courier New" w:cs="Courier New"/>
            <w:lang w:val="en-US"/>
          </w:rPr>
          <w:delText xml:space="preserve"> a</w:delText>
        </w:r>
      </w:del>
      <w:ins w:id="67" w:author="BOUCADAIR Mohamed TGI/OLN" w:date="2020-09-25T14:37:00Z">
        <w:r w:rsidR="0098092E">
          <w:rPr>
            <w:rFonts w:ascii="Courier New" w:hAnsi="Courier New" w:cs="Courier New"/>
            <w:lang w:val="en-US"/>
          </w:rPr>
          <w:t>the</w:t>
        </w:r>
      </w:ins>
      <w:r w:rsidRPr="001C6115">
        <w:rPr>
          <w:rFonts w:ascii="Courier New" w:hAnsi="Courier New" w:cs="Courier New"/>
          <w:lang w:val="en-US"/>
        </w:rPr>
        <w:t xml:space="preserve"> common basis </w:t>
      </w:r>
      <w:ins w:id="68" w:author="BOUCADAIR Mohamed TGI/OLN" w:date="2020-09-25T14:37:00Z">
        <w:r w:rsidR="0098092E">
          <w:rPr>
            <w:rFonts w:ascii="Courier New" w:hAnsi="Courier New" w:cs="Courier New"/>
            <w:lang w:val="en-US"/>
          </w:rPr>
          <w:t xml:space="preserve">all TCP implementation must support </w:t>
        </w:r>
      </w:ins>
      <w:r w:rsidRPr="001C6115">
        <w:rPr>
          <w:rFonts w:ascii="Courier New" w:hAnsi="Courier New" w:cs="Courier New"/>
          <w:lang w:val="en-US"/>
        </w:rPr>
        <w:t xml:space="preserve">in order </w:t>
      </w:r>
      <w:r w:rsidRPr="001C6115">
        <w:rPr>
          <w:rFonts w:ascii="Courier New" w:hAnsi="Courier New" w:cs="Courier New"/>
          <w:lang w:val="en-US"/>
        </w:rPr>
        <w:t xml:space="preserve">to interoperate.  </w:t>
      </w:r>
      <w:del w:id="69" w:author="BOUCADAIR Mohamed TGI/OLN" w:date="2020-09-25T14:38:00Z">
        <w:r w:rsidRPr="001C6115" w:rsidDel="0098092E">
          <w:rPr>
            <w:rFonts w:ascii="Courier New" w:hAnsi="Courier New" w:cs="Courier New"/>
            <w:lang w:val="en-US"/>
          </w:rPr>
          <w:delText xml:space="preserve">As </w:delText>
        </w:r>
      </w:del>
      <w:ins w:id="70" w:author="BOUCADAIR Mohamed TGI/OLN" w:date="2020-09-25T14:38:00Z">
        <w:r w:rsidR="0098092E">
          <w:rPr>
            <w:rFonts w:ascii="Courier New" w:hAnsi="Courier New" w:cs="Courier New"/>
            <w:lang w:val="en-US"/>
          </w:rPr>
          <w:t>Because</w:t>
        </w:r>
        <w:r w:rsidR="0098092E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some</w:t>
      </w:r>
    </w:p>
    <w:p w14:paraId="08F2347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additional TCP features have become quite complicated themselves</w:t>
      </w:r>
    </w:p>
    <w:p w14:paraId="4ED4631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(e.g.</w:t>
      </w:r>
      <w:ins w:id="71" w:author="BOUCADAIR Mohamed TGI/OLN" w:date="2020-09-25T14:36:00Z">
        <w:r w:rsidR="0079293C">
          <w:rPr>
            <w:rFonts w:ascii="Courier New" w:hAnsi="Courier New" w:cs="Courier New"/>
            <w:lang w:val="en-US"/>
          </w:rPr>
          <w:t>,</w:t>
        </w:r>
      </w:ins>
      <w:r w:rsidRPr="001C6115">
        <w:rPr>
          <w:rFonts w:ascii="Courier New" w:hAnsi="Courier New" w:cs="Courier New"/>
          <w:lang w:val="en-US"/>
        </w:rPr>
        <w:t xml:space="preserve"> advanced loss recovery and congestion control), future</w:t>
      </w:r>
    </w:p>
    <w:p w14:paraId="44E9843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companion documents may attempt to similarly bring these together.</w:t>
      </w:r>
    </w:p>
    <w:p w14:paraId="4D81907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90DD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 addition to the proto</w:t>
      </w:r>
      <w:r w:rsidRPr="001C6115">
        <w:rPr>
          <w:rFonts w:ascii="Courier New" w:hAnsi="Courier New" w:cs="Courier New"/>
          <w:lang w:val="en-US"/>
        </w:rPr>
        <w:t xml:space="preserve">col specification that </w:t>
      </w:r>
      <w:del w:id="72" w:author="BOUCADAIR Mohamed TGI/OLN" w:date="2020-09-25T14:38:00Z">
        <w:r w:rsidRPr="001C6115" w:rsidDel="0098092E">
          <w:rPr>
            <w:rFonts w:ascii="Courier New" w:hAnsi="Courier New" w:cs="Courier New"/>
            <w:lang w:val="en-US"/>
          </w:rPr>
          <w:delText>descibes</w:delText>
        </w:r>
      </w:del>
      <w:ins w:id="73" w:author="BOUCADAIR Mohamed TGI/OLN" w:date="2020-09-25T14:38:00Z">
        <w:r w:rsidR="0098092E" w:rsidRPr="001C6115">
          <w:rPr>
            <w:rFonts w:ascii="Courier New" w:hAnsi="Courier New" w:cs="Courier New"/>
            <w:lang w:val="en-US"/>
          </w:rPr>
          <w:t>describes</w:t>
        </w:r>
      </w:ins>
      <w:r w:rsidRPr="001C6115">
        <w:rPr>
          <w:rFonts w:ascii="Courier New" w:hAnsi="Courier New" w:cs="Courier New"/>
          <w:lang w:val="en-US"/>
        </w:rPr>
        <w:t xml:space="preserve"> the TCP</w:t>
      </w:r>
    </w:p>
    <w:p w14:paraId="169B06B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segment format, generation, and processing rules that are to be</w:t>
      </w:r>
    </w:p>
    <w:p w14:paraId="545DD90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implemented in code, RFC 793 and other updates also contain</w:t>
      </w:r>
    </w:p>
    <w:p w14:paraId="2F5B91A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informative and descriptive text for </w:t>
      </w:r>
      <w:del w:id="74" w:author="BOUCADAIR Mohamed TGI/OLN" w:date="2020-09-25T14:39:00Z">
        <w:r w:rsidRPr="001C6115" w:rsidDel="0098092E">
          <w:rPr>
            <w:rFonts w:ascii="Courier New" w:hAnsi="Courier New" w:cs="Courier New"/>
            <w:lang w:val="en-US"/>
          </w:rPr>
          <w:delText xml:space="preserve">human </w:delText>
        </w:r>
      </w:del>
      <w:r w:rsidRPr="001C6115">
        <w:rPr>
          <w:rFonts w:ascii="Courier New" w:hAnsi="Courier New" w:cs="Courier New"/>
          <w:lang w:val="en-US"/>
        </w:rPr>
        <w:t>readers to understand</w:t>
      </w:r>
    </w:p>
    <w:p w14:paraId="66EF58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aspects of the </w:t>
      </w:r>
      <w:r w:rsidRPr="001C6115">
        <w:rPr>
          <w:rFonts w:ascii="Courier New" w:hAnsi="Courier New" w:cs="Courier New"/>
          <w:lang w:val="en-US"/>
        </w:rPr>
        <w:t>protocol design and operation.  This document does not</w:t>
      </w:r>
    </w:p>
    <w:p w14:paraId="071BA1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attempt to alter or update this informative text, and is focused only</w:t>
      </w:r>
    </w:p>
    <w:p w14:paraId="4A17F393" w14:textId="77777777" w:rsidR="0098092E" w:rsidRDefault="003A3D48" w:rsidP="002B1965">
      <w:pPr>
        <w:pStyle w:val="Textebrut"/>
        <w:rPr>
          <w:ins w:id="75" w:author="BOUCADAIR Mohamed TGI/OLN" w:date="2020-09-25T14:39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on updating the normative protocol specification.  </w:t>
      </w:r>
    </w:p>
    <w:p w14:paraId="13E81F2E" w14:textId="77777777" w:rsidR="0098092E" w:rsidRDefault="0098092E" w:rsidP="002B1965">
      <w:pPr>
        <w:pStyle w:val="Textebrut"/>
        <w:rPr>
          <w:ins w:id="76" w:author="BOUCADAIR Mohamed TGI/OLN" w:date="2020-09-25T14:39:00Z"/>
          <w:rFonts w:ascii="Courier New" w:hAnsi="Courier New" w:cs="Courier New"/>
          <w:lang w:val="en-US"/>
        </w:rPr>
      </w:pPr>
    </w:p>
    <w:p w14:paraId="4B00D3D8" w14:textId="77777777" w:rsidR="0098092E" w:rsidRDefault="0098092E" w:rsidP="002B1965">
      <w:pPr>
        <w:pStyle w:val="Textebrut"/>
        <w:rPr>
          <w:ins w:id="77" w:author="BOUCADAIR Mohamed TGI/OLN" w:date="2020-09-25T14:39:00Z"/>
          <w:rFonts w:ascii="Courier New" w:hAnsi="Courier New" w:cs="Courier New"/>
          <w:lang w:val="en-US"/>
        </w:rPr>
      </w:pPr>
    </w:p>
    <w:p w14:paraId="79CBDEC8" w14:textId="77777777" w:rsidR="00000000" w:rsidRPr="001C6115" w:rsidRDefault="0098092E" w:rsidP="002B1965">
      <w:pPr>
        <w:pStyle w:val="Textebrut"/>
        <w:rPr>
          <w:rFonts w:ascii="Courier New" w:hAnsi="Courier New" w:cs="Courier New"/>
          <w:lang w:val="en-US"/>
        </w:rPr>
      </w:pPr>
      <w:ins w:id="78" w:author="BOUCADAIR Mohamed TGI/OLN" w:date="2020-09-25T14:39:00Z">
        <w:r>
          <w:rPr>
            <w:rFonts w:ascii="Courier New" w:hAnsi="Courier New" w:cs="Courier New"/>
            <w:lang w:val="en-US"/>
          </w:rPr>
          <w:t xml:space="preserve">Also, </w:t>
        </w:r>
      </w:ins>
      <w:del w:id="79" w:author="BOUCADAIR Mohamed TGI/OLN" w:date="2020-09-25T14:39:00Z">
        <w:r w:rsidR="003A3D48" w:rsidRPr="001C6115" w:rsidDel="0098092E">
          <w:rPr>
            <w:rFonts w:ascii="Courier New" w:hAnsi="Courier New" w:cs="Courier New"/>
            <w:lang w:val="en-US"/>
          </w:rPr>
          <w:delText xml:space="preserve">We </w:delText>
        </w:r>
      </w:del>
      <w:ins w:id="80" w:author="BOUCADAIR Mohamed TGI/OLN" w:date="2020-09-25T14:39:00Z">
        <w:r>
          <w:rPr>
            <w:rFonts w:ascii="Courier New" w:hAnsi="Courier New" w:cs="Courier New"/>
            <w:lang w:val="en-US"/>
          </w:rPr>
          <w:t xml:space="preserve">this document preserves </w:t>
        </w:r>
      </w:ins>
      <w:del w:id="81" w:author="BOUCADAIR Mohamed TGI/OLN" w:date="2020-09-25T14:39:00Z">
        <w:r w:rsidR="003A3D48" w:rsidRPr="001C6115" w:rsidDel="0098092E">
          <w:rPr>
            <w:rFonts w:ascii="Courier New" w:hAnsi="Courier New" w:cs="Courier New"/>
            <w:lang w:val="en-US"/>
          </w:rPr>
          <w:delText>preserve</w:delText>
        </w:r>
      </w:del>
    </w:p>
    <w:p w14:paraId="1D2E8C4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references to the documentation containing the important ex</w:t>
      </w:r>
      <w:r w:rsidRPr="001C6115">
        <w:rPr>
          <w:rFonts w:ascii="Courier New" w:hAnsi="Courier New" w:cs="Courier New"/>
          <w:lang w:val="en-US"/>
        </w:rPr>
        <w:t>planations</w:t>
      </w:r>
    </w:p>
    <w:p w14:paraId="1DC84FB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rationale, where appropriate.</w:t>
      </w:r>
    </w:p>
    <w:p w14:paraId="28A7FE9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DEED8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document is intended to be useful both in checking existing TCP</w:t>
      </w:r>
    </w:p>
    <w:p w14:paraId="364A310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implementations for conformance</w:t>
      </w:r>
      <w:ins w:id="82" w:author="BOUCADAIR Mohamed TGI/OLN" w:date="2020-09-25T14:40:00Z">
        <w:r w:rsidR="0098092E">
          <w:rPr>
            <w:rFonts w:ascii="Courier New" w:hAnsi="Courier New" w:cs="Courier New"/>
            <w:lang w:val="en-US"/>
          </w:rPr>
          <w:t xml:space="preserve"> purposes</w:t>
        </w:r>
      </w:ins>
      <w:r w:rsidRPr="001C6115">
        <w:rPr>
          <w:rFonts w:ascii="Courier New" w:hAnsi="Courier New" w:cs="Courier New"/>
          <w:lang w:val="en-US"/>
        </w:rPr>
        <w:t>, as well as in writing new</w:t>
      </w:r>
    </w:p>
    <w:p w14:paraId="57469D3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implementations.</w:t>
      </w:r>
    </w:p>
    <w:p w14:paraId="4B0B6855" w14:textId="14F54C95" w:rsidR="00000000" w:rsidRPr="001C6115" w:rsidRDefault="00DD70E7" w:rsidP="002B1965">
      <w:pPr>
        <w:pStyle w:val="Textebrut"/>
        <w:rPr>
          <w:rFonts w:ascii="Courier New" w:hAnsi="Courier New" w:cs="Courier New"/>
          <w:lang w:val="en-US"/>
        </w:rPr>
      </w:pPr>
      <w:ins w:id="83" w:author="BOUCADAIR Mohamed TGI/OLN" w:date="2020-09-25T15:44:00Z">
        <w:r>
          <w:rPr>
            <w:rFonts w:ascii="Courier New" w:hAnsi="Courier New" w:cs="Courier New"/>
            <w:lang w:val="en-US"/>
          </w:rPr>
          <w:t>Multipath considerations are out of scope. The reader may refer to [</w:t>
        </w:r>
      </w:ins>
      <w:ins w:id="84" w:author="BOUCADAIR Mohamed TGI/OLN" w:date="2020-09-25T15:45:00Z">
        <w:r w:rsidRPr="00DD70E7">
          <w:rPr>
            <w:rFonts w:ascii="Courier New" w:hAnsi="Courier New" w:cs="Courier New"/>
            <w:lang w:val="en-US"/>
          </w:rPr>
          <w:t>RFC 8684</w:t>
        </w:r>
      </w:ins>
      <w:ins w:id="85" w:author="BOUCADAIR Mohamed TGI/OLN" w:date="2020-09-25T15:44:00Z">
        <w:r>
          <w:rPr>
            <w:rFonts w:ascii="Courier New" w:hAnsi="Courier New" w:cs="Courier New"/>
            <w:lang w:val="en-US"/>
          </w:rPr>
          <w:t>].</w:t>
        </w:r>
      </w:ins>
    </w:p>
    <w:p w14:paraId="0FAE54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2.  Introduction</w:t>
      </w:r>
    </w:p>
    <w:p w14:paraId="2DF35BD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1755F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ins w:id="86" w:author="BOUCADAIR Mohamed TGI/OLN" w:date="2020-09-25T14:40:00Z">
        <w:r w:rsidR="0098092E">
          <w:rPr>
            <w:rFonts w:ascii="Courier New" w:hAnsi="Courier New" w:cs="Courier New"/>
            <w:lang w:val="en-US"/>
          </w:rPr>
          <w:t>[</w:t>
        </w:r>
      </w:ins>
      <w:r w:rsidRPr="001C6115">
        <w:rPr>
          <w:rFonts w:ascii="Courier New" w:hAnsi="Courier New" w:cs="Courier New"/>
          <w:lang w:val="en-US"/>
        </w:rPr>
        <w:t>RFC</w:t>
      </w:r>
      <w:del w:id="87" w:author="BOUCADAIR Mohamed TGI/OLN" w:date="2020-09-25T14:40:00Z">
        <w:r w:rsidRPr="001C6115" w:rsidDel="0098092E">
          <w:rPr>
            <w:rFonts w:ascii="Courier New" w:hAnsi="Courier New" w:cs="Courier New"/>
            <w:lang w:val="en-US"/>
          </w:rPr>
          <w:delText xml:space="preserve"> </w:delText>
        </w:r>
      </w:del>
      <w:r w:rsidRPr="001C6115">
        <w:rPr>
          <w:rFonts w:ascii="Courier New" w:hAnsi="Courier New" w:cs="Courier New"/>
          <w:lang w:val="en-US"/>
        </w:rPr>
        <w:t>793</w:t>
      </w:r>
      <w:ins w:id="88" w:author="BOUCADAIR Mohamed TGI/OLN" w:date="2020-09-25T14:40:00Z">
        <w:r w:rsidR="0098092E">
          <w:rPr>
            <w:rFonts w:ascii="Courier New" w:hAnsi="Courier New" w:cs="Courier New"/>
            <w:lang w:val="en-US"/>
          </w:rPr>
          <w:t>]</w:t>
        </w:r>
      </w:ins>
      <w:r w:rsidRPr="001C6115">
        <w:rPr>
          <w:rFonts w:ascii="Courier New" w:hAnsi="Courier New" w:cs="Courier New"/>
          <w:lang w:val="en-US"/>
        </w:rPr>
        <w:t xml:space="preserve"> contains a discussion o</w:t>
      </w:r>
      <w:r w:rsidRPr="001C6115">
        <w:rPr>
          <w:rFonts w:ascii="Courier New" w:hAnsi="Courier New" w:cs="Courier New"/>
          <w:lang w:val="en-US"/>
        </w:rPr>
        <w:t>f the TCP design goals and provides</w:t>
      </w:r>
    </w:p>
    <w:p w14:paraId="564ADA0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examples of its operation, including examples of connection</w:t>
      </w:r>
    </w:p>
    <w:p w14:paraId="109AEFA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establishment, </w:t>
      </w:r>
      <w:ins w:id="89" w:author="BOUCADAIR Mohamed TGI/OLN" w:date="2020-09-25T14:40:00Z">
        <w:r w:rsidR="0098092E" w:rsidRPr="001C6115">
          <w:rPr>
            <w:rFonts w:ascii="Courier New" w:hAnsi="Courier New" w:cs="Courier New"/>
            <w:lang w:val="en-US"/>
          </w:rPr>
          <w:t>connection</w:t>
        </w:r>
        <w:r w:rsidR="0098092E" w:rsidRPr="001C6115">
          <w:rPr>
            <w:rFonts w:ascii="Courier New" w:hAnsi="Courier New" w:cs="Courier New"/>
            <w:lang w:val="en-US"/>
          </w:rPr>
          <w:t xml:space="preserve"> </w:t>
        </w:r>
        <w:r w:rsidR="0098092E">
          <w:rPr>
            <w:rFonts w:ascii="Courier New" w:hAnsi="Courier New" w:cs="Courier New"/>
            <w:lang w:val="en-US"/>
          </w:rPr>
          <w:t>termination</w:t>
        </w:r>
      </w:ins>
      <w:del w:id="90" w:author="BOUCADAIR Mohamed TGI/OLN" w:date="2020-09-25T14:41:00Z">
        <w:r w:rsidRPr="001C6115" w:rsidDel="0098092E">
          <w:rPr>
            <w:rFonts w:ascii="Courier New" w:hAnsi="Courier New" w:cs="Courier New"/>
            <w:lang w:val="en-US"/>
          </w:rPr>
          <w:delText>closing connections</w:delText>
        </w:r>
      </w:del>
      <w:r w:rsidRPr="001C6115">
        <w:rPr>
          <w:rFonts w:ascii="Courier New" w:hAnsi="Courier New" w:cs="Courier New"/>
          <w:lang w:val="en-US"/>
        </w:rPr>
        <w:t xml:space="preserve">, and </w:t>
      </w:r>
      <w:del w:id="91" w:author="BOUCADAIR Mohamed TGI/OLN" w:date="2020-09-25T14:41:00Z">
        <w:r w:rsidRPr="001C6115" w:rsidDel="0098092E">
          <w:rPr>
            <w:rFonts w:ascii="Courier New" w:hAnsi="Courier New" w:cs="Courier New"/>
            <w:lang w:val="en-US"/>
          </w:rPr>
          <w:delText xml:space="preserve">retransmitting </w:delText>
        </w:r>
      </w:del>
      <w:ins w:id="92" w:author="BOUCADAIR Mohamed TGI/OLN" w:date="2020-09-25T14:41:00Z">
        <w:r w:rsidR="0098092E">
          <w:rPr>
            <w:rFonts w:ascii="Courier New" w:hAnsi="Courier New" w:cs="Courier New"/>
            <w:lang w:val="en-US"/>
          </w:rPr>
          <w:t xml:space="preserve">packet </w:t>
        </w:r>
        <w:r w:rsidR="0098092E" w:rsidRPr="001C6115">
          <w:rPr>
            <w:rFonts w:ascii="Courier New" w:hAnsi="Courier New" w:cs="Courier New"/>
            <w:lang w:val="en-US"/>
          </w:rPr>
          <w:t>re</w:t>
        </w:r>
        <w:r w:rsidR="0098092E">
          <w:rPr>
            <w:rFonts w:ascii="Courier New" w:hAnsi="Courier New" w:cs="Courier New"/>
            <w:lang w:val="en-US"/>
          </w:rPr>
          <w:t>transmission</w:t>
        </w:r>
        <w:r w:rsidR="0098092E" w:rsidRPr="001C6115">
          <w:rPr>
            <w:rFonts w:ascii="Courier New" w:hAnsi="Courier New" w:cs="Courier New"/>
            <w:lang w:val="en-US"/>
          </w:rPr>
          <w:t xml:space="preserve"> </w:t>
        </w:r>
      </w:ins>
      <w:del w:id="93" w:author="BOUCADAIR Mohamed TGI/OLN" w:date="2020-09-25T14:41:00Z">
        <w:r w:rsidRPr="001C6115" w:rsidDel="0098092E">
          <w:rPr>
            <w:rFonts w:ascii="Courier New" w:hAnsi="Courier New" w:cs="Courier New"/>
            <w:lang w:val="en-US"/>
          </w:rPr>
          <w:delText xml:space="preserve">packets </w:delText>
        </w:r>
      </w:del>
      <w:r w:rsidRPr="001C6115">
        <w:rPr>
          <w:rFonts w:ascii="Courier New" w:hAnsi="Courier New" w:cs="Courier New"/>
          <w:lang w:val="en-US"/>
        </w:rPr>
        <w:t>to</w:t>
      </w:r>
    </w:p>
    <w:p w14:paraId="22E77FA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repair losses.</w:t>
      </w:r>
    </w:p>
    <w:p w14:paraId="2618074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DCD73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document describes the basic functionality expected in modern</w:t>
      </w:r>
    </w:p>
    <w:p w14:paraId="6D38FBF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ins w:id="94" w:author="BOUCADAIR Mohamed TGI/OLN" w:date="2020-09-25T14:42:00Z">
        <w:r w:rsidR="0098092E">
          <w:rPr>
            <w:rFonts w:ascii="Courier New" w:hAnsi="Courier New" w:cs="Courier New"/>
            <w:lang w:val="en-US"/>
          </w:rPr>
          <w:t xml:space="preserve">TCP </w:t>
        </w:r>
      </w:ins>
      <w:r w:rsidRPr="001C6115">
        <w:rPr>
          <w:rFonts w:ascii="Courier New" w:hAnsi="Courier New" w:cs="Courier New"/>
          <w:lang w:val="en-US"/>
        </w:rPr>
        <w:t>implementations</w:t>
      </w:r>
      <w:del w:id="95" w:author="BOUCADAIR Mohamed TGI/OLN" w:date="2020-09-25T14:42:00Z">
        <w:r w:rsidRPr="001C6115" w:rsidDel="0098092E">
          <w:rPr>
            <w:rFonts w:ascii="Courier New" w:hAnsi="Courier New" w:cs="Courier New"/>
            <w:lang w:val="en-US"/>
          </w:rPr>
          <w:delText xml:space="preserve"> of TCP</w:delText>
        </w:r>
      </w:del>
      <w:r w:rsidRPr="001C6115">
        <w:rPr>
          <w:rFonts w:ascii="Courier New" w:hAnsi="Courier New" w:cs="Courier New"/>
          <w:lang w:val="en-US"/>
        </w:rPr>
        <w:t>, and replaces the protocol specification in</w:t>
      </w:r>
    </w:p>
    <w:p w14:paraId="3E2752A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ins w:id="96" w:author="BOUCADAIR Mohamed TGI/OLN" w:date="2020-09-25T14:42:00Z">
        <w:r w:rsidR="0098092E">
          <w:rPr>
            <w:rFonts w:ascii="Courier New" w:hAnsi="Courier New" w:cs="Courier New"/>
            <w:lang w:val="en-US"/>
          </w:rPr>
          <w:t>[</w:t>
        </w:r>
      </w:ins>
      <w:r w:rsidRPr="001C6115">
        <w:rPr>
          <w:rFonts w:ascii="Courier New" w:hAnsi="Courier New" w:cs="Courier New"/>
          <w:lang w:val="en-US"/>
        </w:rPr>
        <w:t>RFC</w:t>
      </w:r>
      <w:del w:id="97" w:author="BOUCADAIR Mohamed TGI/OLN" w:date="2020-09-25T14:42:00Z">
        <w:r w:rsidRPr="001C6115" w:rsidDel="0098092E">
          <w:rPr>
            <w:rFonts w:ascii="Courier New" w:hAnsi="Courier New" w:cs="Courier New"/>
            <w:lang w:val="en-US"/>
          </w:rPr>
          <w:delText xml:space="preserve"> </w:delText>
        </w:r>
      </w:del>
      <w:r w:rsidRPr="001C6115">
        <w:rPr>
          <w:rFonts w:ascii="Courier New" w:hAnsi="Courier New" w:cs="Courier New"/>
          <w:lang w:val="en-US"/>
        </w:rPr>
        <w:t>793</w:t>
      </w:r>
      <w:ins w:id="98" w:author="BOUCADAIR Mohamed TGI/OLN" w:date="2020-09-25T14:42:00Z">
        <w:r w:rsidR="0098092E">
          <w:rPr>
            <w:rFonts w:ascii="Courier New" w:hAnsi="Courier New" w:cs="Courier New"/>
            <w:lang w:val="en-US"/>
          </w:rPr>
          <w:t>]</w:t>
        </w:r>
      </w:ins>
      <w:r w:rsidRPr="001C6115">
        <w:rPr>
          <w:rFonts w:ascii="Courier New" w:hAnsi="Courier New" w:cs="Courier New"/>
          <w:lang w:val="en-US"/>
        </w:rPr>
        <w:t>.  It does not replicate or attempt to update the introduction</w:t>
      </w:r>
    </w:p>
    <w:p w14:paraId="0599CCDF" w14:textId="77777777" w:rsidR="00000000" w:rsidRPr="001C6115" w:rsidDel="0098092E" w:rsidRDefault="003A3D48" w:rsidP="0098092E">
      <w:pPr>
        <w:pStyle w:val="Textebrut"/>
        <w:rPr>
          <w:del w:id="99" w:author="BOUCADAIR Mohamed TGI/OLN" w:date="2020-09-25T14:42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philosophy content in </w:t>
      </w:r>
      <w:del w:id="100" w:author="BOUCADAIR Mohamed TGI/OLN" w:date="2020-09-25T14:42:00Z">
        <w:r w:rsidRPr="001C6115" w:rsidDel="0098092E">
          <w:rPr>
            <w:rFonts w:ascii="Courier New" w:hAnsi="Courier New" w:cs="Courier New"/>
            <w:lang w:val="en-US"/>
          </w:rPr>
          <w:delText xml:space="preserve">RFC 793 </w:delText>
        </w:r>
        <w:r w:rsidRPr="001C6115" w:rsidDel="0098092E">
          <w:rPr>
            <w:rFonts w:ascii="Courier New" w:hAnsi="Courier New" w:cs="Courier New"/>
            <w:lang w:val="en-US"/>
          </w:rPr>
          <w:delText>(</w:delText>
        </w:r>
        <w:r w:rsidRPr="001C6115" w:rsidDel="0098092E">
          <w:rPr>
            <w:rFonts w:ascii="Courier New" w:hAnsi="Courier New" w:cs="Courier New"/>
            <w:lang w:val="en-US"/>
          </w:rPr>
          <w:delText>s</w:delText>
        </w:r>
      </w:del>
      <w:ins w:id="101" w:author="BOUCADAIR Mohamed TGI/OLN" w:date="2020-09-25T14:42:00Z">
        <w:r w:rsidR="0098092E">
          <w:rPr>
            <w:rFonts w:ascii="Courier New" w:hAnsi="Courier New" w:cs="Courier New"/>
            <w:lang w:val="en-US"/>
          </w:rPr>
          <w:t>S</w:t>
        </w:r>
      </w:ins>
      <w:r w:rsidRPr="001C6115">
        <w:rPr>
          <w:rFonts w:ascii="Courier New" w:hAnsi="Courier New" w:cs="Courier New"/>
          <w:lang w:val="en-US"/>
        </w:rPr>
        <w:t xml:space="preserve">ections 1 and 2 of </w:t>
      </w:r>
      <w:ins w:id="102" w:author="BOUCADAIR Mohamed TGI/OLN" w:date="2020-09-25T14:42:00Z">
        <w:r w:rsidR="0098092E">
          <w:rPr>
            <w:rFonts w:ascii="Courier New" w:hAnsi="Courier New" w:cs="Courier New"/>
            <w:lang w:val="en-US"/>
          </w:rPr>
          <w:t>[</w:t>
        </w:r>
        <w:r w:rsidR="0098092E" w:rsidRPr="001C6115">
          <w:rPr>
            <w:rFonts w:ascii="Courier New" w:hAnsi="Courier New" w:cs="Courier New"/>
            <w:lang w:val="en-US"/>
          </w:rPr>
          <w:t>RFC793</w:t>
        </w:r>
        <w:r w:rsidR="0098092E">
          <w:rPr>
            <w:rFonts w:ascii="Courier New" w:hAnsi="Courier New" w:cs="Courier New"/>
            <w:lang w:val="en-US"/>
          </w:rPr>
          <w:t>]</w:t>
        </w:r>
      </w:ins>
      <w:del w:id="103" w:author="BOUCADAIR Mohamed TGI/OLN" w:date="2020-09-25T14:42:00Z">
        <w:r w:rsidRPr="001C6115" w:rsidDel="0098092E">
          <w:rPr>
            <w:rFonts w:ascii="Courier New" w:hAnsi="Courier New" w:cs="Courier New"/>
            <w:lang w:val="en-US"/>
          </w:rPr>
          <w:delText>that</w:delText>
        </w:r>
      </w:del>
    </w:p>
    <w:p w14:paraId="78554D71" w14:textId="77777777" w:rsidR="00000000" w:rsidRPr="001C6115" w:rsidRDefault="003A3D48" w:rsidP="0098092E">
      <w:pPr>
        <w:pStyle w:val="Textebrut"/>
        <w:rPr>
          <w:rFonts w:ascii="Courier New" w:hAnsi="Courier New" w:cs="Courier New"/>
          <w:lang w:val="en-US"/>
        </w:rPr>
      </w:pPr>
      <w:del w:id="104" w:author="BOUCADAIR Mohamed TGI/OLN" w:date="2020-09-25T14:42:00Z">
        <w:r w:rsidRPr="001C6115" w:rsidDel="0098092E">
          <w:rPr>
            <w:rFonts w:ascii="Courier New" w:hAnsi="Courier New" w:cs="Courier New"/>
            <w:lang w:val="en-US"/>
          </w:rPr>
          <w:lastRenderedPageBreak/>
          <w:delText xml:space="preserve">   document)</w:delText>
        </w:r>
      </w:del>
      <w:r w:rsidRPr="001C6115">
        <w:rPr>
          <w:rFonts w:ascii="Courier New" w:hAnsi="Courier New" w:cs="Courier New"/>
          <w:lang w:val="en-US"/>
        </w:rPr>
        <w:t xml:space="preserve">.  Other documents are referenced to </w:t>
      </w:r>
      <w:r w:rsidRPr="001C6115">
        <w:rPr>
          <w:rFonts w:ascii="Courier New" w:hAnsi="Courier New" w:cs="Courier New"/>
          <w:lang w:val="en-US"/>
        </w:rPr>
        <w:t>provide explanation of</w:t>
      </w:r>
    </w:p>
    <w:p w14:paraId="7B88DE5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theory of operation, rationale, and detailed discussion of design</w:t>
      </w:r>
    </w:p>
    <w:p w14:paraId="4CC7686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decisions.  This document only focuses on the normative behavior of</w:t>
      </w:r>
    </w:p>
    <w:p w14:paraId="18FE2B4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protocol.</w:t>
      </w:r>
    </w:p>
    <w:p w14:paraId="69CF7B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CFC02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0B5D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FF8C7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BD22F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</w:t>
      </w:r>
      <w:r w:rsidRPr="001C6115">
        <w:rPr>
          <w:rFonts w:ascii="Courier New" w:hAnsi="Courier New" w:cs="Courier New"/>
          <w:lang w:val="en-US"/>
        </w:rPr>
        <w:t>e 4]</w:t>
      </w:r>
    </w:p>
    <w:p w14:paraId="76F29D1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5480786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F970DF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FF5F5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F9B00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"TCP Roadmap" [42] provides a more extensive guide to the RFCs</w:t>
      </w:r>
    </w:p>
    <w:p w14:paraId="48E2B61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that define TCP and describe various important algorithms.  The TCP</w:t>
      </w:r>
    </w:p>
    <w:p w14:paraId="3C70570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Roadmap contains sections on s</w:t>
      </w:r>
      <w:r w:rsidRPr="001C6115">
        <w:rPr>
          <w:rFonts w:ascii="Courier New" w:hAnsi="Courier New" w:cs="Courier New"/>
          <w:lang w:val="en-US"/>
        </w:rPr>
        <w:t>trongly encouraged enhancements that</w:t>
      </w:r>
    </w:p>
    <w:p w14:paraId="3CC6F2F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improve performance and other aspects of TCP beyond the basic</w:t>
      </w:r>
    </w:p>
    <w:p w14:paraId="3762F41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operation specified in this document.  As one example, implementing</w:t>
      </w:r>
    </w:p>
    <w:p w14:paraId="6A3C2AA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congestion control (e.g.</w:t>
      </w:r>
      <w:ins w:id="105" w:author="BOUCADAIR Mohamed TGI/OLN" w:date="2020-09-25T14:45:00Z">
        <w:r w:rsidR="0098092E">
          <w:rPr>
            <w:rFonts w:ascii="Courier New" w:hAnsi="Courier New" w:cs="Courier New"/>
            <w:lang w:val="en-US"/>
          </w:rPr>
          <w:t>,</w:t>
        </w:r>
      </w:ins>
      <w:r w:rsidRPr="001C6115">
        <w:rPr>
          <w:rFonts w:ascii="Courier New" w:hAnsi="Courier New" w:cs="Courier New"/>
          <w:lang w:val="en-US"/>
        </w:rPr>
        <w:t xml:space="preserve"> [29]) is a TCP requirement, but is a complex</w:t>
      </w:r>
    </w:p>
    <w:p w14:paraId="213DC10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topic o</w:t>
      </w:r>
      <w:r w:rsidRPr="001C6115">
        <w:rPr>
          <w:rFonts w:ascii="Courier New" w:hAnsi="Courier New" w:cs="Courier New"/>
          <w:lang w:val="en-US"/>
        </w:rPr>
        <w:t>n its own, and not described in detail in this document, as</w:t>
      </w:r>
    </w:p>
    <w:p w14:paraId="5924153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there are many options and possibilities that do not impact basic</w:t>
      </w:r>
    </w:p>
    <w:p w14:paraId="584FDF9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interoperability.  Similarly, most </w:t>
      </w:r>
      <w:del w:id="106" w:author="BOUCADAIR Mohamed TGI/OLN" w:date="2020-09-25T14:45:00Z">
        <w:r w:rsidRPr="001C6115" w:rsidDel="0098092E">
          <w:rPr>
            <w:rFonts w:ascii="Courier New" w:hAnsi="Courier New" w:cs="Courier New"/>
            <w:lang w:val="en-US"/>
          </w:rPr>
          <w:delText xml:space="preserve">common </w:delText>
        </w:r>
      </w:del>
      <w:r w:rsidRPr="001C6115">
        <w:rPr>
          <w:rFonts w:ascii="Courier New" w:hAnsi="Courier New" w:cs="Courier New"/>
          <w:lang w:val="en-US"/>
        </w:rPr>
        <w:t>TCP implementations today</w:t>
      </w:r>
    </w:p>
    <w:p w14:paraId="0B41653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include the high-performance extensions in [40], but </w:t>
      </w:r>
      <w:r w:rsidRPr="001C6115">
        <w:rPr>
          <w:rFonts w:ascii="Courier New" w:hAnsi="Courier New" w:cs="Courier New"/>
          <w:lang w:val="en-US"/>
        </w:rPr>
        <w:t>these are not</w:t>
      </w:r>
    </w:p>
    <w:p w14:paraId="66D3F1A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strictly required or discussed in this document.</w:t>
      </w:r>
    </w:p>
    <w:p w14:paraId="6BE965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E34DC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list of changes from RFC 793 is contained in Section 4.</w:t>
      </w:r>
    </w:p>
    <w:p w14:paraId="722B716E" w14:textId="77777777" w:rsidR="0098092E" w:rsidRDefault="0098092E" w:rsidP="002B1965">
      <w:pPr>
        <w:pStyle w:val="Textebrut"/>
        <w:rPr>
          <w:ins w:id="107" w:author="BOUCADAIR Mohamed TGI/OLN" w:date="2020-09-25T14:46:00Z"/>
          <w:rFonts w:ascii="Courier New" w:hAnsi="Courier New" w:cs="Courier New"/>
          <w:lang w:val="en-US"/>
        </w:rPr>
      </w:pPr>
    </w:p>
    <w:p w14:paraId="07AB7456" w14:textId="77777777" w:rsidR="0098092E" w:rsidRDefault="0098092E" w:rsidP="002B1965">
      <w:pPr>
        <w:pStyle w:val="Textebrut"/>
        <w:rPr>
          <w:ins w:id="108" w:author="BOUCADAIR Mohamed TGI/OLN" w:date="2020-09-25T14:46:00Z"/>
          <w:rFonts w:ascii="Courier New" w:hAnsi="Courier New" w:cs="Courier New"/>
          <w:lang w:val="en-US"/>
        </w:rPr>
      </w:pPr>
      <w:ins w:id="109" w:author="BOUCADAIR Mohamed TGI/OLN" w:date="2020-09-25T14:46:00Z">
        <w:r>
          <w:rPr>
            <w:rFonts w:ascii="Courier New" w:hAnsi="Courier New" w:cs="Courier New"/>
            <w:lang w:val="en-US"/>
          </w:rPr>
          <w:t xml:space="preserve">2.1 </w:t>
        </w:r>
      </w:ins>
      <w:ins w:id="110" w:author="BOUCADAIR Mohamed TGI/OLN" w:date="2020-09-25T14:47:00Z">
        <w:r w:rsidR="00295CCF">
          <w:rPr>
            <w:rFonts w:ascii="Courier New" w:hAnsi="Courier New" w:cs="Courier New"/>
            <w:lang w:val="en-US"/>
          </w:rPr>
          <w:t xml:space="preserve">Terms and Conventions </w:t>
        </w:r>
      </w:ins>
      <w:ins w:id="111" w:author="BOUCADAIR Mohamed TGI/OLN" w:date="2020-09-25T14:46:00Z">
        <w:r>
          <w:rPr>
            <w:rFonts w:ascii="Courier New" w:hAnsi="Courier New" w:cs="Courier New"/>
            <w:lang w:val="en-US"/>
          </w:rPr>
          <w:t xml:space="preserve"> </w:t>
        </w:r>
      </w:ins>
    </w:p>
    <w:p w14:paraId="579AC5F5" w14:textId="77777777" w:rsidR="0098092E" w:rsidRDefault="0098092E" w:rsidP="002B1965">
      <w:pPr>
        <w:pStyle w:val="Textebrut"/>
        <w:rPr>
          <w:ins w:id="112" w:author="BOUCADAIR Mohamed TGI/OLN" w:date="2020-09-25T14:46:00Z"/>
          <w:rFonts w:ascii="Courier New" w:hAnsi="Courier New" w:cs="Courier New"/>
          <w:lang w:val="en-US"/>
        </w:rPr>
      </w:pPr>
    </w:p>
    <w:p w14:paraId="67A9231D" w14:textId="77777777" w:rsidR="0098092E" w:rsidRPr="001C6115" w:rsidRDefault="0098092E" w:rsidP="0098092E">
      <w:pPr>
        <w:pStyle w:val="Textebrut"/>
        <w:rPr>
          <w:ins w:id="113" w:author="BOUCADAIR Mohamed TGI/OLN" w:date="2020-09-25T14:47:00Z"/>
          <w:rFonts w:ascii="Courier New" w:hAnsi="Courier New" w:cs="Courier New"/>
          <w:lang w:val="en-US"/>
        </w:rPr>
      </w:pPr>
      <w:ins w:id="114" w:author="BOUCADAIR Mohamed TGI/OLN" w:date="2020-09-25T14:47:00Z">
        <w:r w:rsidRPr="001C6115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ins>
    </w:p>
    <w:p w14:paraId="5EB50AF1" w14:textId="77777777" w:rsidR="0098092E" w:rsidRPr="001C6115" w:rsidRDefault="0098092E" w:rsidP="0098092E">
      <w:pPr>
        <w:pStyle w:val="Textebrut"/>
        <w:rPr>
          <w:ins w:id="115" w:author="BOUCADAIR Mohamed TGI/OLN" w:date="2020-09-25T14:47:00Z"/>
          <w:rFonts w:ascii="Courier New" w:hAnsi="Courier New" w:cs="Courier New"/>
          <w:lang w:val="en-US"/>
        </w:rPr>
      </w:pPr>
      <w:ins w:id="116" w:author="BOUCADAIR Mohamed TGI/OLN" w:date="2020-09-25T14:47:00Z">
        <w:r w:rsidRPr="001C6115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ins>
    </w:p>
    <w:p w14:paraId="62719F9B" w14:textId="77777777" w:rsidR="0098092E" w:rsidRPr="001C6115" w:rsidRDefault="0098092E" w:rsidP="0098092E">
      <w:pPr>
        <w:pStyle w:val="Textebrut"/>
        <w:rPr>
          <w:ins w:id="117" w:author="BOUCADAIR Mohamed TGI/OLN" w:date="2020-09-25T14:47:00Z"/>
          <w:rFonts w:ascii="Courier New" w:hAnsi="Courier New" w:cs="Courier New"/>
          <w:lang w:val="en-US"/>
        </w:rPr>
      </w:pPr>
      <w:ins w:id="118" w:author="BOUCADAIR Mohamed TGI/OLN" w:date="2020-09-25T14:47:00Z">
        <w:r w:rsidRPr="001C6115">
          <w:rPr>
            <w:rFonts w:ascii="Courier New" w:hAnsi="Courier New" w:cs="Courier New"/>
            <w:lang w:val="en-US"/>
          </w:rPr>
          <w:t xml:space="preserve">   "OPTIONAL" in this document are to be interpreted as described in BCP</w:t>
        </w:r>
      </w:ins>
    </w:p>
    <w:p w14:paraId="3C04F844" w14:textId="77777777" w:rsidR="0098092E" w:rsidRPr="001C6115" w:rsidRDefault="0098092E" w:rsidP="0098092E">
      <w:pPr>
        <w:pStyle w:val="Textebrut"/>
        <w:rPr>
          <w:ins w:id="119" w:author="BOUCADAIR Mohamed TGI/OLN" w:date="2020-09-25T14:47:00Z"/>
          <w:rFonts w:ascii="Courier New" w:hAnsi="Courier New" w:cs="Courier New"/>
          <w:lang w:val="en-US"/>
        </w:rPr>
      </w:pPr>
      <w:ins w:id="120" w:author="BOUCADAIR Mohamed TGI/OLN" w:date="2020-09-25T14:47:00Z">
        <w:r w:rsidRPr="001C6115">
          <w:rPr>
            <w:rFonts w:ascii="Courier New" w:hAnsi="Courier New" w:cs="Courier New"/>
            <w:lang w:val="en-US"/>
          </w:rPr>
          <w:t xml:space="preserve">   14 [4][11] when, and only when, they appear in all capitals, as shown</w:t>
        </w:r>
      </w:ins>
    </w:p>
    <w:p w14:paraId="25B52551" w14:textId="77777777" w:rsidR="0098092E" w:rsidRPr="001C6115" w:rsidRDefault="0098092E" w:rsidP="0098092E">
      <w:pPr>
        <w:pStyle w:val="Textebrut"/>
        <w:rPr>
          <w:ins w:id="121" w:author="BOUCADAIR Mohamed TGI/OLN" w:date="2020-09-25T14:47:00Z"/>
          <w:rFonts w:ascii="Courier New" w:hAnsi="Courier New" w:cs="Courier New"/>
          <w:lang w:val="en-US"/>
        </w:rPr>
      </w:pPr>
      <w:ins w:id="122" w:author="BOUCADAIR Mohamed TGI/OLN" w:date="2020-09-25T14:47:00Z">
        <w:r w:rsidRPr="001C6115">
          <w:rPr>
            <w:rFonts w:ascii="Courier New" w:hAnsi="Courier New" w:cs="Courier New"/>
            <w:lang w:val="en-US"/>
          </w:rPr>
          <w:t xml:space="preserve">   here.</w:t>
        </w:r>
      </w:ins>
    </w:p>
    <w:p w14:paraId="31655B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6F98F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Each use of RFC 2119 keywords in the document is individually labeled</w:t>
      </w:r>
    </w:p>
    <w:p w14:paraId="0C4C17D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referenced in Appendix B that summarizes implem</w:t>
      </w:r>
      <w:r w:rsidRPr="001C6115">
        <w:rPr>
          <w:rFonts w:ascii="Courier New" w:hAnsi="Courier New" w:cs="Courier New"/>
          <w:lang w:val="en-US"/>
        </w:rPr>
        <w:t>entation</w:t>
      </w:r>
    </w:p>
    <w:p w14:paraId="5E3A8FD4" w14:textId="77777777" w:rsidR="00295CCF" w:rsidRDefault="003A3D48" w:rsidP="002B1965">
      <w:pPr>
        <w:pStyle w:val="Textebrut"/>
        <w:rPr>
          <w:ins w:id="123" w:author="BOUCADAIR Mohamed TGI/OLN" w:date="2020-09-25T14:48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requirements.  </w:t>
      </w:r>
    </w:p>
    <w:p w14:paraId="07ACAF3B" w14:textId="77777777" w:rsidR="00295CCF" w:rsidRDefault="00295CCF" w:rsidP="002B1965">
      <w:pPr>
        <w:pStyle w:val="Textebrut"/>
        <w:rPr>
          <w:ins w:id="124" w:author="BOUCADAIR Mohamed TGI/OLN" w:date="2020-09-25T14:48:00Z"/>
          <w:rFonts w:ascii="Courier New" w:hAnsi="Courier New" w:cs="Courier New"/>
          <w:lang w:val="en-US"/>
        </w:rPr>
      </w:pPr>
    </w:p>
    <w:p w14:paraId="06CB1D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Sentences using "MUST" are labeled as "MUST-X" with X</w:t>
      </w:r>
    </w:p>
    <w:p w14:paraId="3938E5F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being a numeric identifier enabling the requirement to be located</w:t>
      </w:r>
    </w:p>
    <w:p w14:paraId="56DAFC5C" w14:textId="77777777" w:rsidR="00295CCF" w:rsidRDefault="003A3D48" w:rsidP="002B1965">
      <w:pPr>
        <w:pStyle w:val="Textebrut"/>
        <w:rPr>
          <w:ins w:id="125" w:author="BOUCADAIR Mohamed TGI/OLN" w:date="2020-09-25T14:48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easily when referenced from Appendix B.  </w:t>
      </w:r>
    </w:p>
    <w:p w14:paraId="2A104824" w14:textId="77777777" w:rsidR="00295CCF" w:rsidRDefault="00295CCF" w:rsidP="002B1965">
      <w:pPr>
        <w:pStyle w:val="Textebrut"/>
        <w:rPr>
          <w:ins w:id="126" w:author="BOUCADAIR Mohamed TGI/OLN" w:date="2020-09-25T14:48:00Z"/>
          <w:rFonts w:ascii="Courier New" w:hAnsi="Courier New" w:cs="Courier New"/>
          <w:lang w:val="en-US"/>
        </w:rPr>
      </w:pPr>
    </w:p>
    <w:p w14:paraId="4DAC441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Similarly, sentences using</w:t>
      </w:r>
    </w:p>
    <w:p w14:paraId="64BC732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"SHOULD" are labeled with "SHLD-</w:t>
      </w:r>
      <w:r w:rsidRPr="001C6115">
        <w:rPr>
          <w:rFonts w:ascii="Courier New" w:hAnsi="Courier New" w:cs="Courier New"/>
          <w:lang w:val="en-US"/>
        </w:rPr>
        <w:t>X", "MAY" with "MAY-X", and</w:t>
      </w:r>
    </w:p>
    <w:p w14:paraId="2C9B833B" w14:textId="77777777" w:rsidR="00295CCF" w:rsidRDefault="003A3D48" w:rsidP="002B1965">
      <w:pPr>
        <w:pStyle w:val="Textebrut"/>
        <w:rPr>
          <w:ins w:id="127" w:author="BOUCADAIR Mohamed TGI/OLN" w:date="2020-09-25T14:48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"RECOMMENDED" with "REC-X".  </w:t>
      </w:r>
    </w:p>
    <w:p w14:paraId="650627E7" w14:textId="77777777" w:rsidR="00295CCF" w:rsidRDefault="00295CCF" w:rsidP="002B1965">
      <w:pPr>
        <w:pStyle w:val="Textebrut"/>
        <w:rPr>
          <w:ins w:id="128" w:author="BOUCADAIR Mohamed TGI/OLN" w:date="2020-09-25T14:48:00Z"/>
          <w:rFonts w:ascii="Courier New" w:hAnsi="Courier New" w:cs="Courier New"/>
          <w:lang w:val="en-US"/>
        </w:rPr>
      </w:pPr>
    </w:p>
    <w:p w14:paraId="3835AEF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For the purposes of this labeling,</w:t>
      </w:r>
    </w:p>
    <w:p w14:paraId="7E86491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"SHOULD NOT" and "MUST NOT" are labeled the same as "SHOULD" and</w:t>
      </w:r>
    </w:p>
    <w:p w14:paraId="00ADFD6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"MUST" instances.</w:t>
      </w:r>
    </w:p>
    <w:p w14:paraId="2DDE0A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435E3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2.1.  Key TCP Concepts</w:t>
      </w:r>
    </w:p>
    <w:p w14:paraId="4582BF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07228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TCP provides a reliable, in-order, byte-stre</w:t>
      </w:r>
      <w:r w:rsidRPr="001C6115">
        <w:rPr>
          <w:rFonts w:ascii="Courier New" w:hAnsi="Courier New" w:cs="Courier New"/>
          <w:lang w:val="en-US"/>
        </w:rPr>
        <w:t>am service to</w:t>
      </w:r>
    </w:p>
    <w:p w14:paraId="60C56DF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applications.</w:t>
      </w:r>
    </w:p>
    <w:p w14:paraId="11176D8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D27A2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application byte-stream is conveyed over the network via TCP</w:t>
      </w:r>
    </w:p>
    <w:p w14:paraId="07A4683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segments, </w:t>
      </w:r>
      <w:del w:id="129" w:author="BOUCADAIR Mohamed TGI/OLN" w:date="2020-09-25T14:48:00Z">
        <w:r w:rsidRPr="001C6115" w:rsidDel="00295CCF">
          <w:rPr>
            <w:rFonts w:ascii="Courier New" w:hAnsi="Courier New" w:cs="Courier New"/>
            <w:lang w:val="en-US"/>
          </w:rPr>
          <w:delText xml:space="preserve">with </w:delText>
        </w:r>
      </w:del>
      <w:r w:rsidRPr="001C6115">
        <w:rPr>
          <w:rFonts w:ascii="Courier New" w:hAnsi="Courier New" w:cs="Courier New"/>
          <w:lang w:val="en-US"/>
        </w:rPr>
        <w:t>each TCP segment sent as an Internet Protocol (IP)</w:t>
      </w:r>
    </w:p>
    <w:p w14:paraId="493F7F4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datagram.</w:t>
      </w:r>
    </w:p>
    <w:p w14:paraId="240239C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6E8A1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TCP reliability consists of detecting packet losses (via sequence</w:t>
      </w:r>
    </w:p>
    <w:p w14:paraId="1FB45A3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</w:t>
      </w:r>
      <w:r w:rsidRPr="001C6115">
        <w:rPr>
          <w:rFonts w:ascii="Courier New" w:hAnsi="Courier New" w:cs="Courier New"/>
          <w:lang w:val="en-US"/>
        </w:rPr>
        <w:t>umbers) and errors (via per-segment checksums), as well as</w:t>
      </w:r>
    </w:p>
    <w:p w14:paraId="64F4C85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correction via retransmission.</w:t>
      </w:r>
    </w:p>
    <w:p w14:paraId="1DB78B5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68CC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TCP supports unicast delivery of data.  </w:t>
      </w:r>
      <w:proofErr w:type="spellStart"/>
      <w:r w:rsidRPr="001C6115">
        <w:rPr>
          <w:rFonts w:ascii="Courier New" w:hAnsi="Courier New" w:cs="Courier New"/>
          <w:lang w:val="en-US"/>
        </w:rPr>
        <w:t>Anycast</w:t>
      </w:r>
      <w:proofErr w:type="spellEnd"/>
      <w:r w:rsidRPr="001C6115">
        <w:rPr>
          <w:rFonts w:ascii="Courier New" w:hAnsi="Courier New" w:cs="Courier New"/>
          <w:lang w:val="en-US"/>
        </w:rPr>
        <w:t xml:space="preserve"> applications exist</w:t>
      </w:r>
    </w:p>
    <w:p w14:paraId="4077C3F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that successfully use TCP without modifications, though there is some</w:t>
      </w:r>
    </w:p>
    <w:p w14:paraId="4DA6E94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risk of instabil</w:t>
      </w:r>
      <w:r w:rsidRPr="001C6115">
        <w:rPr>
          <w:rFonts w:ascii="Courier New" w:hAnsi="Courier New" w:cs="Courier New"/>
          <w:lang w:val="en-US"/>
        </w:rPr>
        <w:t>ity due to changes of lower-layer forwarding</w:t>
      </w:r>
    </w:p>
    <w:p w14:paraId="175001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behavior.</w:t>
      </w:r>
    </w:p>
    <w:p w14:paraId="73654B0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FC95D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 xml:space="preserve">   TCP is connection-oriented, though does not inherently include a</w:t>
      </w:r>
    </w:p>
    <w:p w14:paraId="680D902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liveness detection capability.</w:t>
      </w:r>
    </w:p>
    <w:p w14:paraId="6B601EB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86C6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Data flow is supported </w:t>
      </w:r>
      <w:proofErr w:type="spellStart"/>
      <w:r w:rsidRPr="001C6115">
        <w:rPr>
          <w:rFonts w:ascii="Courier New" w:hAnsi="Courier New" w:cs="Courier New"/>
          <w:lang w:val="en-US"/>
        </w:rPr>
        <w:t>bidirectionally</w:t>
      </w:r>
      <w:proofErr w:type="spellEnd"/>
      <w:r w:rsidRPr="001C6115">
        <w:rPr>
          <w:rFonts w:ascii="Courier New" w:hAnsi="Courier New" w:cs="Courier New"/>
          <w:lang w:val="en-US"/>
        </w:rPr>
        <w:t xml:space="preserve"> over TCP connections, though</w:t>
      </w:r>
    </w:p>
    <w:p w14:paraId="0A8806A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applications are fre</w:t>
      </w:r>
      <w:r w:rsidRPr="001C6115">
        <w:rPr>
          <w:rFonts w:ascii="Courier New" w:hAnsi="Courier New" w:cs="Courier New"/>
          <w:lang w:val="en-US"/>
        </w:rPr>
        <w:t xml:space="preserve">e to send data only </w:t>
      </w:r>
      <w:proofErr w:type="spellStart"/>
      <w:r w:rsidRPr="001C6115">
        <w:rPr>
          <w:rFonts w:ascii="Courier New" w:hAnsi="Courier New" w:cs="Courier New"/>
          <w:lang w:val="en-US"/>
        </w:rPr>
        <w:t>unidirectionally</w:t>
      </w:r>
      <w:proofErr w:type="spellEnd"/>
      <w:r w:rsidRPr="001C6115">
        <w:rPr>
          <w:rFonts w:ascii="Courier New" w:hAnsi="Courier New" w:cs="Courier New"/>
          <w:lang w:val="en-US"/>
        </w:rPr>
        <w:t>, if they so</w:t>
      </w:r>
    </w:p>
    <w:p w14:paraId="1F73B32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choose.</w:t>
      </w:r>
    </w:p>
    <w:p w14:paraId="34AD608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5DB23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8B2CF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48EE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5]</w:t>
      </w:r>
    </w:p>
    <w:p w14:paraId="55E3245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05F6606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7DDCC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0A80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E50C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TCP uses port numbers to identify applic</w:t>
      </w:r>
      <w:r w:rsidRPr="001C6115">
        <w:rPr>
          <w:rFonts w:ascii="Courier New" w:hAnsi="Courier New" w:cs="Courier New"/>
          <w:lang w:val="en-US"/>
        </w:rPr>
        <w:t>ation services and to</w:t>
      </w:r>
    </w:p>
    <w:p w14:paraId="122CD4C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multiplex </w:t>
      </w:r>
      <w:del w:id="130" w:author="BOUCADAIR Mohamed TGI/OLN" w:date="2020-09-25T14:50:00Z">
        <w:r w:rsidRPr="001C6115" w:rsidDel="00295CCF">
          <w:rPr>
            <w:rFonts w:ascii="Courier New" w:hAnsi="Courier New" w:cs="Courier New"/>
            <w:lang w:val="en-US"/>
          </w:rPr>
          <w:delText xml:space="preserve">multiple </w:delText>
        </w:r>
      </w:del>
      <w:ins w:id="131" w:author="BOUCADAIR Mohamed TGI/OLN" w:date="2020-09-25T14:50:00Z">
        <w:r w:rsidR="00295CCF">
          <w:rPr>
            <w:rFonts w:ascii="Courier New" w:hAnsi="Courier New" w:cs="Courier New"/>
            <w:lang w:val="en-US"/>
          </w:rPr>
          <w:t>distinct</w:t>
        </w:r>
        <w:r w:rsidR="00295CCF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flows between hosts.</w:t>
      </w:r>
    </w:p>
    <w:p w14:paraId="5CECC96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F7B4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more detailed description of TCP</w:t>
      </w:r>
      <w:del w:id="132" w:author="BOUCADAIR Mohamed TGI/OLN" w:date="2020-09-25T14:50:00Z">
        <w:r w:rsidRPr="001C6115" w:rsidDel="00295CCF">
          <w:rPr>
            <w:rFonts w:ascii="Courier New" w:hAnsi="Courier New" w:cs="Courier New"/>
            <w:lang w:val="en-US"/>
          </w:rPr>
          <w:delText>'s</w:delText>
        </w:r>
      </w:del>
      <w:r w:rsidRPr="001C6115">
        <w:rPr>
          <w:rFonts w:ascii="Courier New" w:hAnsi="Courier New" w:cs="Courier New"/>
          <w:lang w:val="en-US"/>
        </w:rPr>
        <w:t xml:space="preserve"> features compared to other</w:t>
      </w:r>
    </w:p>
    <w:p w14:paraId="73D5BB1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transport protocols can be found in Section 3.1 of [45].  Further</w:t>
      </w:r>
    </w:p>
    <w:p w14:paraId="6978557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description of the motivations for developing TCP a</w:t>
      </w:r>
      <w:r w:rsidRPr="001C6115">
        <w:rPr>
          <w:rFonts w:ascii="Courier New" w:hAnsi="Courier New" w:cs="Courier New"/>
          <w:lang w:val="en-US"/>
        </w:rPr>
        <w:t>nd its role in the</w:t>
      </w:r>
    </w:p>
    <w:p w14:paraId="48730EB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Internet </w:t>
      </w:r>
      <w:ins w:id="133" w:author="BOUCADAIR Mohamed TGI/OLN" w:date="2020-09-25T14:50:00Z">
        <w:r w:rsidR="00295CCF">
          <w:rPr>
            <w:rFonts w:ascii="Courier New" w:hAnsi="Courier New" w:cs="Courier New"/>
            <w:lang w:val="en-US"/>
          </w:rPr>
          <w:t xml:space="preserve">protocol </w:t>
        </w:r>
      </w:ins>
      <w:r w:rsidRPr="001C6115">
        <w:rPr>
          <w:rFonts w:ascii="Courier New" w:hAnsi="Courier New" w:cs="Courier New"/>
          <w:lang w:val="en-US"/>
        </w:rPr>
        <w:t>stack can be found in Section 2 of [13] and earlier versions</w:t>
      </w:r>
    </w:p>
    <w:p w14:paraId="0109736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of the TCP specification.</w:t>
      </w:r>
    </w:p>
    <w:p w14:paraId="629E05B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4E5DF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  Functional Specification</w:t>
      </w:r>
    </w:p>
    <w:p w14:paraId="507827F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A2415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3.1.  Header Format</w:t>
      </w:r>
    </w:p>
    <w:p w14:paraId="67B278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CC9AA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TCP segments are sent as internet datagrams.  The Internet Protocol</w:t>
      </w:r>
    </w:p>
    <w:p w14:paraId="7854F02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(IP) head</w:t>
      </w:r>
      <w:r w:rsidRPr="001C6115">
        <w:rPr>
          <w:rFonts w:ascii="Courier New" w:hAnsi="Courier New" w:cs="Courier New"/>
          <w:lang w:val="en-US"/>
        </w:rPr>
        <w:t>er carries several information fields, including the source</w:t>
      </w:r>
    </w:p>
    <w:p w14:paraId="6D8DBD9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destination host addresses [1] [12].  A TCP header follows the</w:t>
      </w:r>
    </w:p>
    <w:p w14:paraId="71AF375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del w:id="134" w:author="BOUCADAIR Mohamed TGI/OLN" w:date="2020-09-25T14:51:00Z">
        <w:r w:rsidRPr="001C6115" w:rsidDel="00295CCF">
          <w:rPr>
            <w:rFonts w:ascii="Courier New" w:hAnsi="Courier New" w:cs="Courier New"/>
            <w:lang w:val="en-US"/>
          </w:rPr>
          <w:delText xml:space="preserve">Internet </w:delText>
        </w:r>
      </w:del>
      <w:commentRangeStart w:id="135"/>
      <w:ins w:id="136" w:author="BOUCADAIR Mohamed TGI/OLN" w:date="2020-09-25T14:51:00Z">
        <w:r w:rsidR="00295CCF">
          <w:rPr>
            <w:rFonts w:ascii="Courier New" w:hAnsi="Courier New" w:cs="Courier New"/>
            <w:lang w:val="en-US"/>
          </w:rPr>
          <w:t>i</w:t>
        </w:r>
        <w:r w:rsidR="00295CCF" w:rsidRPr="001C6115">
          <w:rPr>
            <w:rFonts w:ascii="Courier New" w:hAnsi="Courier New" w:cs="Courier New"/>
            <w:lang w:val="en-US"/>
          </w:rPr>
          <w:t xml:space="preserve">nternet </w:t>
        </w:r>
      </w:ins>
      <w:r w:rsidRPr="001C6115">
        <w:rPr>
          <w:rFonts w:ascii="Courier New" w:hAnsi="Courier New" w:cs="Courier New"/>
          <w:lang w:val="en-US"/>
        </w:rPr>
        <w:t>header</w:t>
      </w:r>
      <w:commentRangeEnd w:id="135"/>
      <w:r w:rsidR="00295CCF">
        <w:rPr>
          <w:rStyle w:val="Marquedecommentaire"/>
          <w:rFonts w:asciiTheme="minorHAnsi" w:hAnsiTheme="minorHAnsi"/>
        </w:rPr>
        <w:commentReference w:id="135"/>
      </w:r>
      <w:r w:rsidRPr="001C6115">
        <w:rPr>
          <w:rFonts w:ascii="Courier New" w:hAnsi="Courier New" w:cs="Courier New"/>
          <w:lang w:val="en-US"/>
        </w:rPr>
        <w:t>, supplying information specific to the TCP protocol.</w:t>
      </w:r>
    </w:p>
    <w:p w14:paraId="69EA53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division allows for the existence of host leve</w:t>
      </w:r>
      <w:r w:rsidRPr="001C6115">
        <w:rPr>
          <w:rFonts w:ascii="Courier New" w:hAnsi="Courier New" w:cs="Courier New"/>
          <w:lang w:val="en-US"/>
        </w:rPr>
        <w:t>l protocols other</w:t>
      </w:r>
    </w:p>
    <w:p w14:paraId="5D933CE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than TCP.  In early development of the Internet suite of protocols,</w:t>
      </w:r>
    </w:p>
    <w:p w14:paraId="74955CF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IP header fields had been a part of TCP.</w:t>
      </w:r>
    </w:p>
    <w:p w14:paraId="211C35C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4859ED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1C6115">
        <w:rPr>
          <w:rFonts w:ascii="Courier New" w:hAnsi="Courier New" w:cs="Courier New"/>
          <w:lang w:val="en-US"/>
        </w:rPr>
        <w:t xml:space="preserve">       </w:t>
      </w:r>
      <w:r w:rsidRPr="002B1965">
        <w:rPr>
          <w:rFonts w:ascii="Courier New" w:hAnsi="Courier New" w:cs="Courier New"/>
        </w:rPr>
        <w:t>0                   1                   2                   3</w:t>
      </w:r>
    </w:p>
    <w:p w14:paraId="3CAEC73E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0 1 2 3 4 5 6 7 8 9 0 1 2 3 4 5 6 7 8 9 0 </w:t>
      </w:r>
      <w:r w:rsidRPr="002B1965">
        <w:rPr>
          <w:rFonts w:ascii="Courier New" w:hAnsi="Courier New" w:cs="Courier New"/>
        </w:rPr>
        <w:t>1 2 3 4 5 6 7 8 9 0 1</w:t>
      </w:r>
    </w:p>
    <w:p w14:paraId="181E6FD1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+-+-+-+-+-+-+-+-+-+-+-+-+-+-+-+-+-+-+-+-+-+-+-+-+-+-+-+-+-+-+-+-+</w:t>
      </w:r>
    </w:p>
    <w:p w14:paraId="62B453AE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        Source Port          |       Destination Port        |</w:t>
      </w:r>
    </w:p>
    <w:p w14:paraId="3AFB213D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+-+-+-+-+-+-+-+-+-+-+-+-+-+-+-+-+-+-+-+-+-+-+-+-+-+-+-+-+-+-+-+-+</w:t>
      </w:r>
    </w:p>
    <w:p w14:paraId="4F36F1A2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         </w:t>
      </w:r>
      <w:r w:rsidRPr="002B1965">
        <w:rPr>
          <w:rFonts w:ascii="Courier New" w:hAnsi="Courier New" w:cs="Courier New"/>
        </w:rPr>
        <w:t xml:space="preserve">             </w:t>
      </w:r>
      <w:proofErr w:type="spellStart"/>
      <w:r w:rsidRPr="002B1965">
        <w:rPr>
          <w:rFonts w:ascii="Courier New" w:hAnsi="Courier New" w:cs="Courier New"/>
        </w:rPr>
        <w:t>Sequence</w:t>
      </w:r>
      <w:proofErr w:type="spellEnd"/>
      <w:r w:rsidRPr="002B1965">
        <w:rPr>
          <w:rFonts w:ascii="Courier New" w:hAnsi="Courier New" w:cs="Courier New"/>
        </w:rPr>
        <w:t xml:space="preserve"> </w:t>
      </w:r>
      <w:proofErr w:type="spellStart"/>
      <w:r w:rsidRPr="002B1965">
        <w:rPr>
          <w:rFonts w:ascii="Courier New" w:hAnsi="Courier New" w:cs="Courier New"/>
        </w:rPr>
        <w:t>Number</w:t>
      </w:r>
      <w:proofErr w:type="spellEnd"/>
      <w:r w:rsidRPr="002B1965">
        <w:rPr>
          <w:rFonts w:ascii="Courier New" w:hAnsi="Courier New" w:cs="Courier New"/>
        </w:rPr>
        <w:t xml:space="preserve">                        |</w:t>
      </w:r>
    </w:p>
    <w:p w14:paraId="09E0B0D7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+-+-+-+-+-+-+-+-+-+-+-+-+-+-+-+-+-+-+-+-+-+-+-+-+-+-+-+-+-+-+-+-+</w:t>
      </w:r>
    </w:p>
    <w:p w14:paraId="0BECEB8B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                  </w:t>
      </w:r>
      <w:proofErr w:type="spellStart"/>
      <w:r w:rsidRPr="002B1965">
        <w:rPr>
          <w:rFonts w:ascii="Courier New" w:hAnsi="Courier New" w:cs="Courier New"/>
        </w:rPr>
        <w:t>Acknowledgment</w:t>
      </w:r>
      <w:proofErr w:type="spellEnd"/>
      <w:r w:rsidRPr="002B1965">
        <w:rPr>
          <w:rFonts w:ascii="Courier New" w:hAnsi="Courier New" w:cs="Courier New"/>
        </w:rPr>
        <w:t xml:space="preserve"> </w:t>
      </w:r>
      <w:proofErr w:type="spellStart"/>
      <w:r w:rsidRPr="002B1965">
        <w:rPr>
          <w:rFonts w:ascii="Courier New" w:hAnsi="Courier New" w:cs="Courier New"/>
        </w:rPr>
        <w:t>Number</w:t>
      </w:r>
      <w:proofErr w:type="spellEnd"/>
      <w:r w:rsidRPr="002B1965">
        <w:rPr>
          <w:rFonts w:ascii="Courier New" w:hAnsi="Courier New" w:cs="Courier New"/>
        </w:rPr>
        <w:t xml:space="preserve">                      |</w:t>
      </w:r>
    </w:p>
    <w:p w14:paraId="1B14F942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+-+-+-+-+-+-+-+-+-+-+-+-+-+-+-+-+-+-+-+-+-+-+-+-+-+-</w:t>
      </w:r>
      <w:r w:rsidRPr="002B1965">
        <w:rPr>
          <w:rFonts w:ascii="Courier New" w:hAnsi="Courier New" w:cs="Courier New"/>
        </w:rPr>
        <w:t>+-+-+-+-+-+-+</w:t>
      </w:r>
    </w:p>
    <w:p w14:paraId="0EAB1094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Data |       |C|E|U|A|P|R|S|F|                               |</w:t>
      </w:r>
    </w:p>
    <w:p w14:paraId="53A7A8B3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Offset| </w:t>
      </w:r>
      <w:proofErr w:type="spellStart"/>
      <w:r w:rsidRPr="002B1965">
        <w:rPr>
          <w:rFonts w:ascii="Courier New" w:hAnsi="Courier New" w:cs="Courier New"/>
        </w:rPr>
        <w:t>Rsrvd</w:t>
      </w:r>
      <w:proofErr w:type="spellEnd"/>
      <w:r w:rsidRPr="002B1965">
        <w:rPr>
          <w:rFonts w:ascii="Courier New" w:hAnsi="Courier New" w:cs="Courier New"/>
        </w:rPr>
        <w:t xml:space="preserve"> |W|C|R|C|S|S|Y|I|            </w:t>
      </w:r>
      <w:proofErr w:type="spellStart"/>
      <w:r w:rsidRPr="002B1965">
        <w:rPr>
          <w:rFonts w:ascii="Courier New" w:hAnsi="Courier New" w:cs="Courier New"/>
        </w:rPr>
        <w:t>Window</w:t>
      </w:r>
      <w:proofErr w:type="spellEnd"/>
      <w:r w:rsidRPr="002B1965">
        <w:rPr>
          <w:rFonts w:ascii="Courier New" w:hAnsi="Courier New" w:cs="Courier New"/>
        </w:rPr>
        <w:t xml:space="preserve">             |</w:t>
      </w:r>
    </w:p>
    <w:p w14:paraId="61FFB7F0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     |       |R|E|G|K|H|T|N|N|                               |</w:t>
      </w:r>
    </w:p>
    <w:p w14:paraId="2A405505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+-+-+-+-+-+-+-+-+-+-</w:t>
      </w:r>
      <w:r w:rsidRPr="002B1965">
        <w:rPr>
          <w:rFonts w:ascii="Courier New" w:hAnsi="Courier New" w:cs="Courier New"/>
        </w:rPr>
        <w:t>+-+-+-+-+-+-+-+-+-+-+-+-+-+-+-+-+-+-+-+-+-+-+</w:t>
      </w:r>
    </w:p>
    <w:p w14:paraId="010A6AB3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|           Checksum            |         Urgent Pointer        |</w:t>
      </w:r>
    </w:p>
    <w:p w14:paraId="07AC0C4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   </w:t>
      </w:r>
      <w:r w:rsidRPr="001C6115">
        <w:rPr>
          <w:rFonts w:ascii="Courier New" w:hAnsi="Courier New" w:cs="Courier New"/>
          <w:lang w:val="en-US"/>
        </w:rPr>
        <w:t>+-+-+-+-+-+-+-+-+-+-+-+-+-+-+-+-+-+-+-+-+-+-+-+-+-+-+-+-+-+-+-+-+</w:t>
      </w:r>
    </w:p>
    <w:p w14:paraId="6E5EC81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|                    Options                    |    Padding</w:t>
      </w:r>
      <w:r w:rsidRPr="001C6115">
        <w:rPr>
          <w:rFonts w:ascii="Courier New" w:hAnsi="Courier New" w:cs="Courier New"/>
          <w:lang w:val="en-US"/>
        </w:rPr>
        <w:t xml:space="preserve">    |</w:t>
      </w:r>
    </w:p>
    <w:p w14:paraId="452E313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+-+-+-+-+-+-+-+-+-+-+-+-+-+-+-+-+-+-+-+-+-+-+-+-+-+-+-+-+-+-+-+-+</w:t>
      </w:r>
    </w:p>
    <w:p w14:paraId="18221486" w14:textId="3E73B3B3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|                             </w:t>
      </w:r>
      <w:ins w:id="137" w:author="BOUCADAIR Mohamed TGI/OLN" w:date="2020-09-25T14:58:00Z">
        <w:r w:rsidR="00BB48DC">
          <w:rPr>
            <w:rFonts w:ascii="Courier New" w:hAnsi="Courier New" w:cs="Courier New"/>
            <w:lang w:val="en-US"/>
          </w:rPr>
          <w:t>D</w:t>
        </w:r>
      </w:ins>
      <w:del w:id="138" w:author="BOUCADAIR Mohamed TGI/OLN" w:date="2020-09-25T14:58:00Z">
        <w:r w:rsidRPr="001C6115" w:rsidDel="00BB48DC">
          <w:rPr>
            <w:rFonts w:ascii="Courier New" w:hAnsi="Courier New" w:cs="Courier New"/>
            <w:lang w:val="en-US"/>
          </w:rPr>
          <w:delText>d</w:delText>
        </w:r>
      </w:del>
      <w:r w:rsidRPr="001C6115">
        <w:rPr>
          <w:rFonts w:ascii="Courier New" w:hAnsi="Courier New" w:cs="Courier New"/>
          <w:lang w:val="en-US"/>
        </w:rPr>
        <w:t xml:space="preserve">ata                              </w:t>
      </w:r>
      <w:r w:rsidRPr="001C6115">
        <w:rPr>
          <w:rFonts w:ascii="Courier New" w:hAnsi="Courier New" w:cs="Courier New"/>
          <w:lang w:val="en-US"/>
        </w:rPr>
        <w:t>|</w:t>
      </w:r>
    </w:p>
    <w:p w14:paraId="6E7A057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+-+-+-+-+-+-+-+-+-+-+-+-+-+-+-+-+-+-+-+-+-+-+-+-+-+-+-+-+-+-+-+-+</w:t>
      </w:r>
    </w:p>
    <w:p w14:paraId="5A3157B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FED01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Note that one tick m</w:t>
      </w:r>
      <w:r w:rsidRPr="001C6115">
        <w:rPr>
          <w:rFonts w:ascii="Courier New" w:hAnsi="Courier New" w:cs="Courier New"/>
          <w:lang w:val="en-US"/>
        </w:rPr>
        <w:t>ark represents one bit position.</w:t>
      </w:r>
    </w:p>
    <w:p w14:paraId="1781B63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37DD6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Figure 1: TCP Header Format</w:t>
      </w:r>
    </w:p>
    <w:p w14:paraId="0835A392" w14:textId="77777777" w:rsidR="00295CCF" w:rsidRDefault="00295CCF" w:rsidP="002B1965">
      <w:pPr>
        <w:pStyle w:val="Textebrut"/>
        <w:rPr>
          <w:ins w:id="139" w:author="BOUCADAIR Mohamed TGI/OLN" w:date="2020-09-25T14:54:00Z"/>
          <w:rFonts w:ascii="Courier New" w:hAnsi="Courier New" w:cs="Courier New"/>
          <w:lang w:val="en-US"/>
        </w:rPr>
      </w:pPr>
    </w:p>
    <w:p w14:paraId="0CD0C1C7" w14:textId="77777777" w:rsidR="00000000" w:rsidRPr="001C6115" w:rsidRDefault="00295CCF" w:rsidP="002B1965">
      <w:pPr>
        <w:pStyle w:val="Textebrut"/>
        <w:rPr>
          <w:rFonts w:ascii="Courier New" w:hAnsi="Courier New" w:cs="Courier New"/>
          <w:lang w:val="en-US"/>
        </w:rPr>
      </w:pPr>
      <w:ins w:id="140" w:author="BOUCADAIR Mohamed TGI/OLN" w:date="2020-09-25T14:54:00Z">
        <w:r>
          <w:rPr>
            <w:rFonts w:ascii="Courier New" w:hAnsi="Courier New" w:cs="Courier New"/>
            <w:lang w:val="en-US"/>
          </w:rPr>
          <w:t xml:space="preserve">The description of the fields as follows: </w:t>
        </w:r>
      </w:ins>
    </w:p>
    <w:p w14:paraId="3FA6A97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Source Port:  16 bits</w:t>
      </w:r>
    </w:p>
    <w:p w14:paraId="77BF05B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4B9AD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source port number.</w:t>
      </w:r>
    </w:p>
    <w:p w14:paraId="4D7F33A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ED143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2C47B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C7D58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6]</w:t>
      </w:r>
    </w:p>
    <w:p w14:paraId="17576FA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10639B8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</w:t>
      </w:r>
      <w:r w:rsidRPr="001C6115">
        <w:rPr>
          <w:rFonts w:ascii="Courier New" w:hAnsi="Courier New" w:cs="Courier New"/>
          <w:lang w:val="en-US"/>
        </w:rPr>
        <w:t>ification                August 2020</w:t>
      </w:r>
    </w:p>
    <w:p w14:paraId="5851A06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83182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43A695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r w:rsidRPr="002B1965">
        <w:rPr>
          <w:rFonts w:ascii="Courier New" w:hAnsi="Courier New" w:cs="Courier New"/>
        </w:rPr>
        <w:t>Destination Port:  16 bits</w:t>
      </w:r>
    </w:p>
    <w:p w14:paraId="3C5A5DFF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71D4DE7E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The destination port </w:t>
      </w:r>
      <w:proofErr w:type="spellStart"/>
      <w:r w:rsidRPr="002B1965">
        <w:rPr>
          <w:rFonts w:ascii="Courier New" w:hAnsi="Courier New" w:cs="Courier New"/>
        </w:rPr>
        <w:t>number</w:t>
      </w:r>
      <w:proofErr w:type="spellEnd"/>
      <w:r w:rsidRPr="002B1965">
        <w:rPr>
          <w:rFonts w:ascii="Courier New" w:hAnsi="Courier New" w:cs="Courier New"/>
        </w:rPr>
        <w:t>.</w:t>
      </w:r>
    </w:p>
    <w:p w14:paraId="0E688655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5AF6166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</w:t>
      </w:r>
      <w:r w:rsidRPr="001C6115">
        <w:rPr>
          <w:rFonts w:ascii="Courier New" w:hAnsi="Courier New" w:cs="Courier New"/>
          <w:lang w:val="en-US"/>
        </w:rPr>
        <w:t>Sequence Number:  32 bits</w:t>
      </w:r>
    </w:p>
    <w:p w14:paraId="2DC6A8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38B8E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sequence number of the first data octet in this segment (except</w:t>
      </w:r>
    </w:p>
    <w:p w14:paraId="501AB5E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when SYN</w:t>
      </w:r>
      <w:ins w:id="141" w:author="BOUCADAIR Mohamed TGI/OLN" w:date="2020-09-25T14:54:00Z">
        <w:r w:rsidR="00295CCF">
          <w:rPr>
            <w:rFonts w:ascii="Courier New" w:hAnsi="Courier New" w:cs="Courier New"/>
            <w:lang w:val="en-US"/>
          </w:rPr>
          <w:t xml:space="preserve"> flag</w:t>
        </w:r>
      </w:ins>
      <w:r w:rsidRPr="001C6115">
        <w:rPr>
          <w:rFonts w:ascii="Courier New" w:hAnsi="Courier New" w:cs="Courier New"/>
          <w:lang w:val="en-US"/>
        </w:rPr>
        <w:t xml:space="preserve"> is </w:t>
      </w:r>
      <w:del w:id="142" w:author="BOUCADAIR Mohamed TGI/OLN" w:date="2020-09-25T14:55:00Z">
        <w:r w:rsidRPr="001C6115" w:rsidDel="00295CCF">
          <w:rPr>
            <w:rFonts w:ascii="Courier New" w:hAnsi="Courier New" w:cs="Courier New"/>
            <w:lang w:val="en-US"/>
          </w:rPr>
          <w:delText>present</w:delText>
        </w:r>
      </w:del>
      <w:ins w:id="143" w:author="BOUCADAIR Mohamed TGI/OLN" w:date="2020-09-25T14:55:00Z">
        <w:r w:rsidR="00295CCF">
          <w:rPr>
            <w:rFonts w:ascii="Courier New" w:hAnsi="Courier New" w:cs="Courier New"/>
            <w:lang w:val="en-US"/>
          </w:rPr>
          <w:t>set</w:t>
        </w:r>
      </w:ins>
      <w:r w:rsidRPr="001C6115">
        <w:rPr>
          <w:rFonts w:ascii="Courier New" w:hAnsi="Courier New" w:cs="Courier New"/>
          <w:lang w:val="en-US"/>
        </w:rPr>
        <w:t xml:space="preserve">).  If SYN is </w:t>
      </w:r>
      <w:del w:id="144" w:author="BOUCADAIR Mohamed TGI/OLN" w:date="2020-09-25T14:55:00Z">
        <w:r w:rsidRPr="001C6115" w:rsidDel="00295CCF">
          <w:rPr>
            <w:rFonts w:ascii="Courier New" w:hAnsi="Courier New" w:cs="Courier New"/>
            <w:lang w:val="en-US"/>
          </w:rPr>
          <w:delText xml:space="preserve">present </w:delText>
        </w:r>
      </w:del>
      <w:ins w:id="145" w:author="BOUCADAIR Mohamed TGI/OLN" w:date="2020-09-25T14:55:00Z">
        <w:r w:rsidR="00295CCF">
          <w:rPr>
            <w:rFonts w:ascii="Courier New" w:hAnsi="Courier New" w:cs="Courier New"/>
            <w:lang w:val="en-US"/>
          </w:rPr>
          <w:t>set</w:t>
        </w:r>
        <w:r w:rsidR="00295CCF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th</w:t>
      </w:r>
      <w:r w:rsidRPr="001C6115">
        <w:rPr>
          <w:rFonts w:ascii="Courier New" w:hAnsi="Courier New" w:cs="Courier New"/>
          <w:lang w:val="en-US"/>
        </w:rPr>
        <w:t>e sequence number is the</w:t>
      </w:r>
    </w:p>
    <w:p w14:paraId="2BC086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initial sequence number (ISN) and the first data octet is ISN+1.</w:t>
      </w:r>
    </w:p>
    <w:p w14:paraId="14032F2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355EC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Acknowledgment Number:  32 bits</w:t>
      </w:r>
    </w:p>
    <w:p w14:paraId="6F81260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9C7D1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If the ACK control bit is set, this field contains the value of the</w:t>
      </w:r>
    </w:p>
    <w:p w14:paraId="367784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next sequence number the sender of the segment</w:t>
      </w:r>
      <w:r w:rsidRPr="001C6115">
        <w:rPr>
          <w:rFonts w:ascii="Courier New" w:hAnsi="Courier New" w:cs="Courier New"/>
          <w:lang w:val="en-US"/>
        </w:rPr>
        <w:t xml:space="preserve"> is expecting to</w:t>
      </w:r>
    </w:p>
    <w:p w14:paraId="222E24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receive.  Once a connection is established, this is always sent.</w:t>
      </w:r>
    </w:p>
    <w:p w14:paraId="5F3685C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B6729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Data Offset:  4 bits</w:t>
      </w:r>
    </w:p>
    <w:p w14:paraId="7756E22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2E96B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number of 32 bit words in the TCP Header.  This indicates where</w:t>
      </w:r>
    </w:p>
    <w:p w14:paraId="2559765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data begins.  The TCP header (even one including options) is </w:t>
      </w:r>
      <w:r w:rsidRPr="001C6115">
        <w:rPr>
          <w:rFonts w:ascii="Courier New" w:hAnsi="Courier New" w:cs="Courier New"/>
          <w:lang w:val="en-US"/>
        </w:rPr>
        <w:t>an</w:t>
      </w:r>
    </w:p>
    <w:p w14:paraId="741E1C2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integral number of 32 bits long.</w:t>
      </w:r>
    </w:p>
    <w:p w14:paraId="422C07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27830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proofErr w:type="spellStart"/>
      <w:r w:rsidRPr="001C6115">
        <w:rPr>
          <w:rFonts w:ascii="Courier New" w:hAnsi="Courier New" w:cs="Courier New"/>
          <w:lang w:val="en-US"/>
        </w:rPr>
        <w:t>Rsrvd</w:t>
      </w:r>
      <w:proofErr w:type="spellEnd"/>
      <w:r w:rsidRPr="001C6115">
        <w:rPr>
          <w:rFonts w:ascii="Courier New" w:hAnsi="Courier New" w:cs="Courier New"/>
          <w:lang w:val="en-US"/>
        </w:rPr>
        <w:t xml:space="preserve"> - Reserved:  4 bits</w:t>
      </w:r>
    </w:p>
    <w:p w14:paraId="3CDB583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D5508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</w:t>
      </w:r>
      <w:ins w:id="146" w:author="BOUCADAIR Mohamed TGI/OLN" w:date="2020-09-25T14:56:00Z">
        <w:r w:rsidR="00295CCF">
          <w:rPr>
            <w:rFonts w:ascii="Courier New" w:hAnsi="Courier New" w:cs="Courier New"/>
            <w:lang w:val="en-US"/>
          </w:rPr>
          <w:t xml:space="preserve">A set of </w:t>
        </w:r>
      </w:ins>
      <w:ins w:id="147" w:author="BOUCADAIR Mohamed TGI/OLN" w:date="2020-09-25T14:57:00Z">
        <w:r w:rsidR="00295CCF">
          <w:rPr>
            <w:rFonts w:ascii="Courier New" w:hAnsi="Courier New" w:cs="Courier New"/>
            <w:lang w:val="en-US"/>
          </w:rPr>
          <w:t xml:space="preserve">control bits </w:t>
        </w:r>
      </w:ins>
      <w:del w:id="148" w:author="BOUCADAIR Mohamed TGI/OLN" w:date="2020-09-25T14:57:00Z">
        <w:r w:rsidRPr="001C6115" w:rsidDel="00295CCF">
          <w:rPr>
            <w:rFonts w:ascii="Courier New" w:hAnsi="Courier New" w:cs="Courier New"/>
            <w:lang w:val="en-US"/>
          </w:rPr>
          <w:delText xml:space="preserve">Reserved </w:delText>
        </w:r>
      </w:del>
      <w:ins w:id="149" w:author="BOUCADAIR Mohamed TGI/OLN" w:date="2020-09-25T14:57:00Z">
        <w:r w:rsidR="00295CCF">
          <w:rPr>
            <w:rFonts w:ascii="Courier New" w:hAnsi="Courier New" w:cs="Courier New"/>
            <w:lang w:val="en-US"/>
          </w:rPr>
          <w:t>r</w:t>
        </w:r>
        <w:r w:rsidR="00295CCF" w:rsidRPr="001C6115">
          <w:rPr>
            <w:rFonts w:ascii="Courier New" w:hAnsi="Courier New" w:cs="Courier New"/>
            <w:lang w:val="en-US"/>
          </w:rPr>
          <w:t xml:space="preserve">eserved </w:t>
        </w:r>
      </w:ins>
      <w:r w:rsidRPr="001C6115">
        <w:rPr>
          <w:rFonts w:ascii="Courier New" w:hAnsi="Courier New" w:cs="Courier New"/>
          <w:lang w:val="en-US"/>
        </w:rPr>
        <w:t xml:space="preserve">for future use.  </w:t>
      </w:r>
      <w:del w:id="150" w:author="BOUCADAIR Mohamed TGI/OLN" w:date="2020-09-25T14:55:00Z">
        <w:r w:rsidRPr="001C6115" w:rsidDel="00295CCF">
          <w:rPr>
            <w:rFonts w:ascii="Courier New" w:hAnsi="Courier New" w:cs="Courier New"/>
            <w:lang w:val="en-US"/>
          </w:rPr>
          <w:delText xml:space="preserve">Must </w:delText>
        </w:r>
      </w:del>
      <w:ins w:id="151" w:author="BOUCADAIR Mohamed TGI/OLN" w:date="2020-09-25T14:55:00Z">
        <w:r w:rsidR="00295CCF">
          <w:rPr>
            <w:rFonts w:ascii="Courier New" w:hAnsi="Courier New" w:cs="Courier New"/>
            <w:lang w:val="en-US"/>
          </w:rPr>
          <w:t>MUST</w:t>
        </w:r>
        <w:r w:rsidR="00295CCF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be zero in generated segments and</w:t>
      </w:r>
    </w:p>
    <w:p w14:paraId="237E937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</w:t>
      </w:r>
      <w:del w:id="152" w:author="BOUCADAIR Mohamed TGI/OLN" w:date="2020-09-25T14:55:00Z">
        <w:r w:rsidRPr="001C6115" w:rsidDel="00295CCF">
          <w:rPr>
            <w:rFonts w:ascii="Courier New" w:hAnsi="Courier New" w:cs="Courier New"/>
            <w:lang w:val="en-US"/>
          </w:rPr>
          <w:delText xml:space="preserve">must </w:delText>
        </w:r>
      </w:del>
      <w:ins w:id="153" w:author="BOUCADAIR Mohamed TGI/OLN" w:date="2020-09-25T14:55:00Z">
        <w:r w:rsidR="00295CCF">
          <w:rPr>
            <w:rFonts w:ascii="Courier New" w:hAnsi="Courier New" w:cs="Courier New"/>
            <w:lang w:val="en-US"/>
          </w:rPr>
          <w:t>MUST</w:t>
        </w:r>
        <w:r w:rsidR="00295CCF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be ignored in received segments, if corresponding future</w:t>
      </w:r>
    </w:p>
    <w:p w14:paraId="49EB5E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features are unimplemented by the sending </w:t>
      </w:r>
      <w:r w:rsidRPr="001C6115">
        <w:rPr>
          <w:rFonts w:ascii="Courier New" w:hAnsi="Courier New" w:cs="Courier New"/>
          <w:lang w:val="en-US"/>
        </w:rPr>
        <w:t>or receiving host.</w:t>
      </w:r>
    </w:p>
    <w:p w14:paraId="65A07E8A" w14:textId="77777777" w:rsidR="00295CCF" w:rsidRDefault="00295CCF" w:rsidP="002B1965">
      <w:pPr>
        <w:pStyle w:val="Textebrut"/>
        <w:rPr>
          <w:ins w:id="154" w:author="BOUCADAIR Mohamed TGI/OLN" w:date="2020-09-25T14:57:00Z"/>
          <w:rFonts w:ascii="Courier New" w:hAnsi="Courier New" w:cs="Courier New"/>
          <w:lang w:val="en-US"/>
        </w:rPr>
      </w:pPr>
    </w:p>
    <w:p w14:paraId="59236A72" w14:textId="77777777" w:rsidR="00295CCF" w:rsidRPr="001C6115" w:rsidRDefault="00295CCF" w:rsidP="00295CCF">
      <w:pPr>
        <w:pStyle w:val="Textebrut"/>
        <w:rPr>
          <w:ins w:id="155" w:author="BOUCADAIR Mohamed TGI/OLN" w:date="2020-09-25T14:57:00Z"/>
          <w:rFonts w:ascii="Courier New" w:hAnsi="Courier New" w:cs="Courier New"/>
          <w:lang w:val="en-US"/>
        </w:rPr>
      </w:pPr>
      <w:ins w:id="156" w:author="BOUCADAIR Mohamed TGI/OLN" w:date="2020-09-25T14:57:00Z">
        <w:r w:rsidRPr="001C6115">
          <w:rPr>
            <w:rFonts w:ascii="Courier New" w:hAnsi="Courier New" w:cs="Courier New"/>
            <w:lang w:val="en-US"/>
          </w:rPr>
          <w:t xml:space="preserve">     The control bits are also </w:t>
        </w:r>
        <w:r>
          <w:rPr>
            <w:rFonts w:ascii="Courier New" w:hAnsi="Courier New" w:cs="Courier New"/>
            <w:lang w:val="en-US"/>
          </w:rPr>
          <w:t>known</w:t>
        </w:r>
        <w:r w:rsidRPr="001C6115">
          <w:rPr>
            <w:rFonts w:ascii="Courier New" w:hAnsi="Courier New" w:cs="Courier New"/>
            <w:lang w:val="en-US"/>
          </w:rPr>
          <w:t xml:space="preserve"> </w:t>
        </w:r>
        <w:r w:rsidRPr="001C6115">
          <w:rPr>
            <w:rFonts w:ascii="Courier New" w:hAnsi="Courier New" w:cs="Courier New"/>
            <w:lang w:val="en-US"/>
          </w:rPr>
          <w:t>as "flags".  Assignment is managed</w:t>
        </w:r>
      </w:ins>
    </w:p>
    <w:p w14:paraId="3EB769FC" w14:textId="77777777" w:rsidR="00295CCF" w:rsidRPr="001C6115" w:rsidRDefault="00295CCF" w:rsidP="00295CCF">
      <w:pPr>
        <w:pStyle w:val="Textebrut"/>
        <w:rPr>
          <w:ins w:id="157" w:author="BOUCADAIR Mohamed TGI/OLN" w:date="2020-09-25T14:57:00Z"/>
          <w:rFonts w:ascii="Courier New" w:hAnsi="Courier New" w:cs="Courier New"/>
          <w:lang w:val="en-US"/>
        </w:rPr>
      </w:pPr>
      <w:ins w:id="158" w:author="BOUCADAIR Mohamed TGI/OLN" w:date="2020-09-25T14:57:00Z">
        <w:r w:rsidRPr="001C6115">
          <w:rPr>
            <w:rFonts w:ascii="Courier New" w:hAnsi="Courier New" w:cs="Courier New"/>
            <w:lang w:val="en-US"/>
          </w:rPr>
          <w:t xml:space="preserve">     by IANA from the "TCP Header Flags" registry [49].</w:t>
        </w:r>
      </w:ins>
    </w:p>
    <w:p w14:paraId="1D69C8D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4A568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Control Bits:  8 bits (from left to right)</w:t>
      </w:r>
      <w:ins w:id="159" w:author="BOUCADAIR Mohamed TGI/OLN" w:date="2020-09-25T14:56:00Z">
        <w:r w:rsidR="00295CCF">
          <w:rPr>
            <w:rFonts w:ascii="Courier New" w:hAnsi="Courier New" w:cs="Courier New"/>
            <w:lang w:val="en-US"/>
          </w:rPr>
          <w:t xml:space="preserve"> of currently assigned control bits</w:t>
        </w:r>
      </w:ins>
      <w:del w:id="160" w:author="BOUCADAIR Mohamed TGI/OLN" w:date="2020-09-25T14:56:00Z">
        <w:r w:rsidRPr="001C6115" w:rsidDel="00295CCF">
          <w:rPr>
            <w:rFonts w:ascii="Courier New" w:hAnsi="Courier New" w:cs="Courier New"/>
            <w:lang w:val="en-US"/>
          </w:rPr>
          <w:delText>:</w:delText>
        </w:r>
      </w:del>
    </w:p>
    <w:p w14:paraId="04E5D63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57510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CWR: Congestion Window Reduced (see [8])</w:t>
      </w:r>
    </w:p>
    <w:p w14:paraId="30CD102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ECE: ECN-Echo (see [8])</w:t>
      </w:r>
    </w:p>
    <w:p w14:paraId="45F0828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URG: Urgent Pointer field significant</w:t>
      </w:r>
    </w:p>
    <w:p w14:paraId="36CB5FC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ACK: Acknowledgment field significant</w:t>
      </w:r>
    </w:p>
    <w:p w14:paraId="3326827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PSH: Pu</w:t>
      </w:r>
      <w:r w:rsidRPr="001C6115">
        <w:rPr>
          <w:rFonts w:ascii="Courier New" w:hAnsi="Courier New" w:cs="Courier New"/>
          <w:lang w:val="en-US"/>
        </w:rPr>
        <w:t>sh Function (see the Send Call description in</w:t>
      </w:r>
    </w:p>
    <w:p w14:paraId="67676D3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Section 3.8.1)</w:t>
      </w:r>
    </w:p>
    <w:p w14:paraId="05D59EF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RST: Reset the connection</w:t>
      </w:r>
    </w:p>
    <w:p w14:paraId="6F4118B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SYN: Synchronize sequence numbers</w:t>
      </w:r>
    </w:p>
    <w:p w14:paraId="2F5EF9C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FIN: No more data from sender</w:t>
      </w:r>
    </w:p>
    <w:p w14:paraId="69A12F8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A8CE31" w14:textId="77777777" w:rsidR="00000000" w:rsidRPr="001C6115" w:rsidDel="00295CCF" w:rsidRDefault="003A3D48" w:rsidP="002B1965">
      <w:pPr>
        <w:pStyle w:val="Textebrut"/>
        <w:rPr>
          <w:del w:id="161" w:author="BOUCADAIR Mohamed TGI/OLN" w:date="2020-09-25T14:57:00Z"/>
          <w:rFonts w:ascii="Courier New" w:hAnsi="Courier New" w:cs="Courier New"/>
          <w:lang w:val="en-US"/>
        </w:rPr>
      </w:pPr>
      <w:del w:id="162" w:author="BOUCADAIR Mohamed TGI/OLN" w:date="2020-09-25T14:57:00Z">
        <w:r w:rsidRPr="001C6115" w:rsidDel="00295CCF">
          <w:rPr>
            <w:rFonts w:ascii="Courier New" w:hAnsi="Courier New" w:cs="Courier New"/>
            <w:lang w:val="en-US"/>
          </w:rPr>
          <w:delText xml:space="preserve">     The control bits are also </w:delText>
        </w:r>
      </w:del>
      <w:del w:id="163" w:author="BOUCADAIR Mohamed TGI/OLN" w:date="2020-09-25T14:56:00Z">
        <w:r w:rsidRPr="001C6115" w:rsidDel="00295CCF">
          <w:rPr>
            <w:rFonts w:ascii="Courier New" w:hAnsi="Courier New" w:cs="Courier New"/>
            <w:lang w:val="en-US"/>
          </w:rPr>
          <w:delText xml:space="preserve">know </w:delText>
        </w:r>
      </w:del>
      <w:del w:id="164" w:author="BOUCADAIR Mohamed TGI/OLN" w:date="2020-09-25T14:57:00Z">
        <w:r w:rsidRPr="001C6115" w:rsidDel="00295CCF">
          <w:rPr>
            <w:rFonts w:ascii="Courier New" w:hAnsi="Courier New" w:cs="Courier New"/>
            <w:lang w:val="en-US"/>
          </w:rPr>
          <w:delText>as "flags".  Assignment is managed</w:delText>
        </w:r>
      </w:del>
    </w:p>
    <w:p w14:paraId="51FB1593" w14:textId="77777777" w:rsidR="00000000" w:rsidRPr="001C6115" w:rsidDel="00295CCF" w:rsidRDefault="003A3D48" w:rsidP="002B1965">
      <w:pPr>
        <w:pStyle w:val="Textebrut"/>
        <w:rPr>
          <w:del w:id="165" w:author="BOUCADAIR Mohamed TGI/OLN" w:date="2020-09-25T14:57:00Z"/>
          <w:rFonts w:ascii="Courier New" w:hAnsi="Courier New" w:cs="Courier New"/>
          <w:lang w:val="en-US"/>
        </w:rPr>
      </w:pPr>
      <w:del w:id="166" w:author="BOUCADAIR Mohamed TGI/OLN" w:date="2020-09-25T14:57:00Z">
        <w:r w:rsidRPr="001C6115" w:rsidDel="00295CCF">
          <w:rPr>
            <w:rFonts w:ascii="Courier New" w:hAnsi="Courier New" w:cs="Courier New"/>
            <w:lang w:val="en-US"/>
          </w:rPr>
          <w:delText xml:space="preserve"> </w:delText>
        </w:r>
        <w:r w:rsidRPr="001C6115" w:rsidDel="00295CCF">
          <w:rPr>
            <w:rFonts w:ascii="Courier New" w:hAnsi="Courier New" w:cs="Courier New"/>
            <w:lang w:val="en-US"/>
          </w:rPr>
          <w:delText xml:space="preserve">    by IANA from the "TCP Header Flags" registry [49].</w:delText>
        </w:r>
      </w:del>
    </w:p>
    <w:p w14:paraId="2877983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1690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Window:  16 bits</w:t>
      </w:r>
    </w:p>
    <w:p w14:paraId="6FAAC78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B5023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number of data octets beginning with the one indicated in the</w:t>
      </w:r>
    </w:p>
    <w:p w14:paraId="0C23148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acknowledgment field that the sender of this segment is willing to</w:t>
      </w:r>
    </w:p>
    <w:p w14:paraId="38D683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accept.</w:t>
      </w:r>
    </w:p>
    <w:p w14:paraId="188D777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2C392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Eddy                </w:t>
      </w:r>
      <w:r w:rsidRPr="001C6115">
        <w:rPr>
          <w:rFonts w:ascii="Courier New" w:hAnsi="Courier New" w:cs="Courier New"/>
          <w:lang w:val="en-US"/>
        </w:rPr>
        <w:t xml:space="preserve">    Expires February 7, 2021                [Page 7]</w:t>
      </w:r>
    </w:p>
    <w:p w14:paraId="6999D78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DEF072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F22F3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0A5F3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window size MUST be treated as an unsigned number, or else</w:t>
      </w:r>
    </w:p>
    <w:p w14:paraId="03F2D19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large window sizes will appear like negative windows </w:t>
      </w:r>
      <w:r w:rsidRPr="001C6115">
        <w:rPr>
          <w:rFonts w:ascii="Courier New" w:hAnsi="Courier New" w:cs="Courier New"/>
          <w:lang w:val="en-US"/>
        </w:rPr>
        <w:t>and TCP will</w:t>
      </w:r>
    </w:p>
    <w:p w14:paraId="155E575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now work (MUST-1).  It is RECOMMENDED that implementations will</w:t>
      </w:r>
    </w:p>
    <w:p w14:paraId="5F491F6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reserve 32-bit fields for the send and receive window sizes in the</w:t>
      </w:r>
    </w:p>
    <w:p w14:paraId="1347D11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connection record and do all window computations with 32 bits (REC-</w:t>
      </w:r>
    </w:p>
    <w:p w14:paraId="452C810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1).</w:t>
      </w:r>
    </w:p>
    <w:p w14:paraId="575E82B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C9A7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Checksum:  16 bi</w:t>
      </w:r>
      <w:r w:rsidRPr="001C6115">
        <w:rPr>
          <w:rFonts w:ascii="Courier New" w:hAnsi="Courier New" w:cs="Courier New"/>
          <w:lang w:val="en-US"/>
        </w:rPr>
        <w:t>ts</w:t>
      </w:r>
    </w:p>
    <w:p w14:paraId="563A572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2F3D8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checksum field is the 16 bit one's complement of the one's</w:t>
      </w:r>
    </w:p>
    <w:p w14:paraId="0A58384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complement sum of all 16 bit words in the header and text.  The</w:t>
      </w:r>
    </w:p>
    <w:p w14:paraId="7573427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checksum computation needs to ensure the 16-bit alignment of the</w:t>
      </w:r>
    </w:p>
    <w:p w14:paraId="61C9F78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data being summed.  If a segment contain</w:t>
      </w:r>
      <w:r w:rsidRPr="001C6115">
        <w:rPr>
          <w:rFonts w:ascii="Courier New" w:hAnsi="Courier New" w:cs="Courier New"/>
          <w:lang w:val="en-US"/>
        </w:rPr>
        <w:t>s an odd number of header</w:t>
      </w:r>
    </w:p>
    <w:p w14:paraId="1C2981F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and text octets, alignment can be achieved by padding the last</w:t>
      </w:r>
    </w:p>
    <w:p w14:paraId="7F6B694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octet with zeros on its right to form a 16 bit word for checksum</w:t>
      </w:r>
    </w:p>
    <w:p w14:paraId="56B2710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purposes.  The pad is not transmitted as part of the segment.</w:t>
      </w:r>
    </w:p>
    <w:p w14:paraId="16A7083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While computing the </w:t>
      </w:r>
      <w:r w:rsidRPr="001C6115">
        <w:rPr>
          <w:rFonts w:ascii="Courier New" w:hAnsi="Courier New" w:cs="Courier New"/>
          <w:lang w:val="en-US"/>
        </w:rPr>
        <w:t>checksum, the checksum field itself is replaced</w:t>
      </w:r>
    </w:p>
    <w:p w14:paraId="20F2E45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with zeros.</w:t>
      </w:r>
    </w:p>
    <w:p w14:paraId="212DFC6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39A4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checksum also covers a pseudo header conceptually prefixed to</w:t>
      </w:r>
    </w:p>
    <w:p w14:paraId="4A775049" w14:textId="3D228C8E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TCP header</w:t>
      </w:r>
      <w:ins w:id="167" w:author="BOUCADAIR Mohamed TGI/OLN" w:date="2020-09-25T15:00:00Z">
        <w:r w:rsidR="00BB48DC">
          <w:rPr>
            <w:rFonts w:ascii="Courier New" w:hAnsi="Courier New" w:cs="Courier New"/>
            <w:lang w:val="en-US"/>
          </w:rPr>
          <w:t xml:space="preserve"> (</w:t>
        </w:r>
        <w:r w:rsidR="00BB48DC" w:rsidRPr="00BB48DC">
          <w:rPr>
            <w:rFonts w:ascii="Courier New" w:hAnsi="Courier New" w:cs="Courier New"/>
            <w:highlight w:val="yellow"/>
            <w:lang w:val="en-US"/>
            <w:rPrChange w:id="168" w:author="BOUCADAIR Mohamed TGI/OLN" w:date="2020-09-25T15:00:00Z">
              <w:rPr>
                <w:rFonts w:ascii="Courier New" w:hAnsi="Courier New" w:cs="Courier New"/>
                <w:lang w:val="en-US"/>
              </w:rPr>
            </w:rPrChange>
          </w:rPr>
          <w:t>Figure X</w:t>
        </w:r>
        <w:r w:rsidR="00BB48DC">
          <w:rPr>
            <w:rFonts w:ascii="Courier New" w:hAnsi="Courier New" w:cs="Courier New"/>
            <w:lang w:val="en-US"/>
          </w:rPr>
          <w:t>)</w:t>
        </w:r>
      </w:ins>
      <w:r w:rsidRPr="001C6115">
        <w:rPr>
          <w:rFonts w:ascii="Courier New" w:hAnsi="Courier New" w:cs="Courier New"/>
          <w:lang w:val="en-US"/>
        </w:rPr>
        <w:t>.  The pseudo header is 96 bits for IPv4 and 320 bits</w:t>
      </w:r>
    </w:p>
    <w:p w14:paraId="5E4FE6CC" w14:textId="5F9E6BC8" w:rsidR="00000000" w:rsidRPr="001C6115" w:rsidDel="00BB48DC" w:rsidRDefault="003A3D48" w:rsidP="00BB48DC">
      <w:pPr>
        <w:pStyle w:val="Textebrut"/>
        <w:rPr>
          <w:del w:id="169" w:author="BOUCADAIR Mohamed TGI/OLN" w:date="2020-09-25T15:03:00Z"/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for IPv6.  </w:t>
      </w:r>
      <w:commentRangeStart w:id="170"/>
      <w:del w:id="171" w:author="BOUCADAIR Mohamed TGI/OLN" w:date="2020-09-25T15:03:00Z">
        <w:r w:rsidRPr="001C6115" w:rsidDel="00BB48DC">
          <w:rPr>
            <w:rFonts w:ascii="Courier New" w:hAnsi="Courier New" w:cs="Courier New"/>
            <w:lang w:val="en-US"/>
          </w:rPr>
          <w:delText>For IPv4, this pseudo header c</w:delText>
        </w:r>
        <w:r w:rsidRPr="001C6115" w:rsidDel="00BB48DC">
          <w:rPr>
            <w:rFonts w:ascii="Courier New" w:hAnsi="Courier New" w:cs="Courier New"/>
            <w:lang w:val="en-US"/>
          </w:rPr>
          <w:delText>ontains the Source</w:delText>
        </w:r>
      </w:del>
    </w:p>
    <w:p w14:paraId="3A55F7A0" w14:textId="5B99C773" w:rsidR="00000000" w:rsidRPr="001C6115" w:rsidDel="00BB48DC" w:rsidRDefault="003A3D48" w:rsidP="00BB48DC">
      <w:pPr>
        <w:pStyle w:val="Textebrut"/>
        <w:rPr>
          <w:del w:id="172" w:author="BOUCADAIR Mohamed TGI/OLN" w:date="2020-09-25T15:03:00Z"/>
          <w:rFonts w:ascii="Courier New" w:hAnsi="Courier New" w:cs="Courier New"/>
          <w:lang w:val="en-US"/>
        </w:rPr>
      </w:pPr>
      <w:del w:id="173" w:author="BOUCADAIR Mohamed TGI/OLN" w:date="2020-09-25T15:03:00Z">
        <w:r w:rsidRPr="001C6115" w:rsidDel="00BB48DC">
          <w:rPr>
            <w:rFonts w:ascii="Courier New" w:hAnsi="Courier New" w:cs="Courier New"/>
            <w:lang w:val="en-US"/>
          </w:rPr>
          <w:delText xml:space="preserve">     Address, the Destination Address, the Protocol (PTCL), and TCP</w:delText>
        </w:r>
      </w:del>
    </w:p>
    <w:p w14:paraId="0F0994F6" w14:textId="2CAECF80" w:rsidR="00000000" w:rsidRPr="001C6115" w:rsidRDefault="003A3D48" w:rsidP="00BB48DC">
      <w:pPr>
        <w:pStyle w:val="Textebrut"/>
        <w:rPr>
          <w:rFonts w:ascii="Courier New" w:hAnsi="Courier New" w:cs="Courier New"/>
          <w:lang w:val="en-US"/>
        </w:rPr>
        <w:pPrChange w:id="174" w:author="BOUCADAIR Mohamed TGI/OLN" w:date="2020-09-25T15:03:00Z">
          <w:pPr>
            <w:pStyle w:val="Textebrut"/>
          </w:pPr>
        </w:pPrChange>
      </w:pPr>
      <w:del w:id="175" w:author="BOUCADAIR Mohamed TGI/OLN" w:date="2020-09-25T15:03:00Z">
        <w:r w:rsidRPr="001C6115" w:rsidDel="00BB48DC">
          <w:rPr>
            <w:rFonts w:ascii="Courier New" w:hAnsi="Courier New" w:cs="Courier New"/>
            <w:lang w:val="en-US"/>
          </w:rPr>
          <w:delText xml:space="preserve">     </w:delText>
        </w:r>
      </w:del>
      <w:del w:id="176" w:author="BOUCADAIR Mohamed TGI/OLN" w:date="2020-09-25T15:01:00Z">
        <w:r w:rsidRPr="001C6115" w:rsidDel="00BB48DC">
          <w:rPr>
            <w:rFonts w:ascii="Courier New" w:hAnsi="Courier New" w:cs="Courier New"/>
            <w:lang w:val="en-US"/>
          </w:rPr>
          <w:delText>length</w:delText>
        </w:r>
      </w:del>
      <w:del w:id="177" w:author="BOUCADAIR Mohamed TGI/OLN" w:date="2020-09-25T15:03:00Z">
        <w:r w:rsidRPr="001C6115" w:rsidDel="00BB48DC">
          <w:rPr>
            <w:rFonts w:ascii="Courier New" w:hAnsi="Courier New" w:cs="Courier New"/>
            <w:lang w:val="en-US"/>
          </w:rPr>
          <w:delText>.</w:delText>
        </w:r>
      </w:del>
      <w:r w:rsidRPr="001C6115">
        <w:rPr>
          <w:rFonts w:ascii="Courier New" w:hAnsi="Courier New" w:cs="Courier New"/>
          <w:lang w:val="en-US"/>
        </w:rPr>
        <w:t xml:space="preserve">  </w:t>
      </w:r>
      <w:commentRangeEnd w:id="170"/>
      <w:r w:rsidR="00BB48DC">
        <w:rPr>
          <w:rStyle w:val="Marquedecommentaire"/>
          <w:rFonts w:asciiTheme="minorHAnsi" w:hAnsiTheme="minorHAnsi"/>
        </w:rPr>
        <w:commentReference w:id="170"/>
      </w:r>
      <w:r w:rsidRPr="001C6115">
        <w:rPr>
          <w:rFonts w:ascii="Courier New" w:hAnsi="Courier New" w:cs="Courier New"/>
          <w:lang w:val="en-US"/>
        </w:rPr>
        <w:t>This gives the TCP connection protection against misrouted</w:t>
      </w:r>
    </w:p>
    <w:p w14:paraId="7DA4610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segments.  This information is carried in IP headers and is</w:t>
      </w:r>
    </w:p>
    <w:p w14:paraId="262C3F1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transferred across the TCP</w:t>
      </w:r>
      <w:r w:rsidRPr="001C6115">
        <w:rPr>
          <w:rFonts w:ascii="Courier New" w:hAnsi="Courier New" w:cs="Courier New"/>
          <w:lang w:val="en-US"/>
        </w:rPr>
        <w:t>/Network interface in the arguments or</w:t>
      </w:r>
    </w:p>
    <w:p w14:paraId="0A7C0E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results of calls by the TCP implementation on the IP layer.</w:t>
      </w:r>
    </w:p>
    <w:p w14:paraId="544D94B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50061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060AE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DE01E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+--------+--------+--------+--------+</w:t>
      </w:r>
    </w:p>
    <w:p w14:paraId="75FB289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|           Source Address          |</w:t>
      </w:r>
    </w:p>
    <w:p w14:paraId="3F50515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+--------+------</w:t>
      </w:r>
      <w:r w:rsidRPr="001C6115">
        <w:rPr>
          <w:rFonts w:ascii="Courier New" w:hAnsi="Courier New" w:cs="Courier New"/>
          <w:lang w:val="en-US"/>
        </w:rPr>
        <w:t>--+--------+--------+</w:t>
      </w:r>
    </w:p>
    <w:p w14:paraId="074D4A7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|         Destination Address       |</w:t>
      </w:r>
    </w:p>
    <w:p w14:paraId="3B2E016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+--------+--------+--------+--------+</w:t>
      </w:r>
    </w:p>
    <w:p w14:paraId="6EF9C92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|  zero  |  PTCL  |    TCP Length   |</w:t>
      </w:r>
    </w:p>
    <w:p w14:paraId="7FA5CD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+--------+--------+--------+--------+</w:t>
      </w:r>
    </w:p>
    <w:p w14:paraId="16CD8C40" w14:textId="6D0EA366" w:rsidR="00000000" w:rsidRPr="001C6115" w:rsidRDefault="00BB48DC" w:rsidP="00BB48DC">
      <w:pPr>
        <w:pStyle w:val="Textebrut"/>
        <w:jc w:val="center"/>
        <w:rPr>
          <w:rFonts w:ascii="Courier New" w:hAnsi="Courier New" w:cs="Courier New"/>
          <w:lang w:val="en-US"/>
        </w:rPr>
      </w:pPr>
      <w:ins w:id="178" w:author="BOUCADAIR Mohamed TGI/OLN" w:date="2020-09-25T14:59:00Z">
        <w:r w:rsidRPr="00BB48DC">
          <w:rPr>
            <w:rFonts w:ascii="Courier New" w:hAnsi="Courier New" w:cs="Courier New"/>
            <w:highlight w:val="yellow"/>
            <w:lang w:val="en-US"/>
            <w:rPrChange w:id="179" w:author="BOUCADAIR Mohamed TGI/OLN" w:date="2020-09-25T15:00:00Z">
              <w:rPr>
                <w:rFonts w:ascii="Courier New" w:hAnsi="Courier New" w:cs="Courier New"/>
                <w:lang w:val="en-US"/>
              </w:rPr>
            </w:rPrChange>
          </w:rPr>
          <w:t xml:space="preserve">Figure </w:t>
        </w:r>
      </w:ins>
      <w:ins w:id="180" w:author="BOUCADAIR Mohamed TGI/OLN" w:date="2020-09-25T15:00:00Z">
        <w:r w:rsidRPr="00BB48DC">
          <w:rPr>
            <w:rFonts w:ascii="Courier New" w:hAnsi="Courier New" w:cs="Courier New"/>
            <w:highlight w:val="yellow"/>
            <w:lang w:val="en-US"/>
            <w:rPrChange w:id="181" w:author="BOUCADAIR Mohamed TGI/OLN" w:date="2020-09-25T15:00:00Z">
              <w:rPr>
                <w:rFonts w:ascii="Courier New" w:hAnsi="Courier New" w:cs="Courier New"/>
                <w:lang w:val="en-US"/>
              </w:rPr>
            </w:rPrChange>
          </w:rPr>
          <w:t>X</w:t>
        </w:r>
      </w:ins>
      <w:ins w:id="182" w:author="BOUCADAIR Mohamed TGI/OLN" w:date="2020-09-25T14:59:00Z">
        <w:r w:rsidRPr="001C6115">
          <w:rPr>
            <w:rFonts w:ascii="Courier New" w:hAnsi="Courier New" w:cs="Courier New"/>
            <w:lang w:val="en-US"/>
          </w:rPr>
          <w:t xml:space="preserve">: </w:t>
        </w:r>
      </w:ins>
      <w:ins w:id="183" w:author="BOUCADAIR Mohamed TGI/OLN" w:date="2020-09-25T15:03:00Z">
        <w:r>
          <w:rPr>
            <w:rFonts w:ascii="Courier New" w:hAnsi="Courier New" w:cs="Courier New"/>
            <w:lang w:val="en-US"/>
          </w:rPr>
          <w:t xml:space="preserve">IPv4 </w:t>
        </w:r>
      </w:ins>
      <w:ins w:id="184" w:author="BOUCADAIR Mohamed TGI/OLN" w:date="2020-09-25T14:59:00Z">
        <w:r w:rsidRPr="001C6115">
          <w:rPr>
            <w:rFonts w:ascii="Courier New" w:hAnsi="Courier New" w:cs="Courier New"/>
            <w:lang w:val="en-US"/>
          </w:rPr>
          <w:t xml:space="preserve">TCP </w:t>
        </w:r>
      </w:ins>
      <w:ins w:id="185" w:author="BOUCADAIR Mohamed TGI/OLN" w:date="2020-09-25T15:00:00Z">
        <w:r>
          <w:rPr>
            <w:rFonts w:ascii="Courier New" w:hAnsi="Courier New" w:cs="Courier New"/>
            <w:lang w:val="en-US"/>
          </w:rPr>
          <w:t>Pseudo-</w:t>
        </w:r>
      </w:ins>
      <w:ins w:id="186" w:author="BOUCADAIR Mohamed TGI/OLN" w:date="2020-09-25T14:59:00Z">
        <w:r w:rsidRPr="001C6115">
          <w:rPr>
            <w:rFonts w:ascii="Courier New" w:hAnsi="Courier New" w:cs="Courier New"/>
            <w:lang w:val="en-US"/>
          </w:rPr>
          <w:t xml:space="preserve">Header </w:t>
        </w:r>
      </w:ins>
    </w:p>
    <w:p w14:paraId="668A3E1A" w14:textId="63AFCA91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proofErr w:type="spellStart"/>
      <w:r w:rsidRPr="001C6115">
        <w:rPr>
          <w:rFonts w:ascii="Courier New" w:hAnsi="Courier New" w:cs="Courier New"/>
          <w:lang w:val="en-US"/>
        </w:rPr>
        <w:t>Ps</w:t>
      </w:r>
      <w:r w:rsidRPr="001C6115">
        <w:rPr>
          <w:rFonts w:ascii="Courier New" w:hAnsi="Courier New" w:cs="Courier New"/>
          <w:lang w:val="en-US"/>
        </w:rPr>
        <w:t>uedo</w:t>
      </w:r>
      <w:proofErr w:type="spellEnd"/>
      <w:r w:rsidRPr="001C6115">
        <w:rPr>
          <w:rFonts w:ascii="Courier New" w:hAnsi="Courier New" w:cs="Courier New"/>
          <w:lang w:val="en-US"/>
        </w:rPr>
        <w:t xml:space="preserve"> header components</w:t>
      </w:r>
      <w:ins w:id="187" w:author="BOUCADAIR Mohamed TGI/OLN" w:date="2020-09-25T15:03:00Z">
        <w:r w:rsidR="00BB48DC">
          <w:rPr>
            <w:rFonts w:ascii="Courier New" w:hAnsi="Courier New" w:cs="Courier New"/>
            <w:lang w:val="en-US"/>
          </w:rPr>
          <w:t xml:space="preserve"> for IPv4</w:t>
        </w:r>
      </w:ins>
      <w:r w:rsidRPr="001C6115">
        <w:rPr>
          <w:rFonts w:ascii="Courier New" w:hAnsi="Courier New" w:cs="Courier New"/>
          <w:lang w:val="en-US"/>
        </w:rPr>
        <w:t>:</w:t>
      </w:r>
    </w:p>
    <w:p w14:paraId="607D56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7B54C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Source Address: the IPv4 source address in network byte order</w:t>
      </w:r>
    </w:p>
    <w:p w14:paraId="6D710C7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F93D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Destination Address: the IPv4 destination address in network</w:t>
      </w:r>
    </w:p>
    <w:p w14:paraId="08BFF21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byte order</w:t>
      </w:r>
    </w:p>
    <w:p w14:paraId="46B700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99EA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zero: bits set to zero</w:t>
      </w:r>
    </w:p>
    <w:p w14:paraId="2CC8708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91B93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PTCL: the protocol number from </w:t>
      </w:r>
      <w:r w:rsidRPr="001C6115">
        <w:rPr>
          <w:rFonts w:ascii="Courier New" w:hAnsi="Courier New" w:cs="Courier New"/>
          <w:lang w:val="en-US"/>
        </w:rPr>
        <w:t>the IP header</w:t>
      </w:r>
    </w:p>
    <w:p w14:paraId="117A77F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58756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9BC4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C9BBA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8]</w:t>
      </w:r>
    </w:p>
    <w:p w14:paraId="26306C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2ACBCA3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719B1F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CC3E1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770C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TCP Length: the TCP header length plus the data length in octets</w:t>
      </w:r>
    </w:p>
    <w:p w14:paraId="2735549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(this is</w:t>
      </w:r>
      <w:r w:rsidRPr="001C6115">
        <w:rPr>
          <w:rFonts w:ascii="Courier New" w:hAnsi="Courier New" w:cs="Courier New"/>
          <w:lang w:val="en-US"/>
        </w:rPr>
        <w:t xml:space="preserve"> not an explicitly transmitted quantity, but is</w:t>
      </w:r>
    </w:p>
    <w:p w14:paraId="43FA608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computed), and it does not count the 12 octets of the pseudo</w:t>
      </w:r>
    </w:p>
    <w:p w14:paraId="7755B55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header.</w:t>
      </w:r>
    </w:p>
    <w:p w14:paraId="2E1AC1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7BE930" w14:textId="62A244F0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For IPv6, the pseudo header is contained in </w:t>
      </w:r>
      <w:commentRangeStart w:id="188"/>
      <w:del w:id="189" w:author="BOUCADAIR Mohamed TGI/OLN" w:date="2020-09-25T15:04:00Z">
        <w:r w:rsidRPr="001C6115" w:rsidDel="00BB48DC">
          <w:rPr>
            <w:rFonts w:ascii="Courier New" w:hAnsi="Courier New" w:cs="Courier New"/>
            <w:lang w:val="en-US"/>
          </w:rPr>
          <w:delText xml:space="preserve">section </w:delText>
        </w:r>
      </w:del>
      <w:commentRangeEnd w:id="188"/>
      <w:r w:rsidR="005C540F">
        <w:rPr>
          <w:rStyle w:val="Marquedecommentaire"/>
          <w:rFonts w:asciiTheme="minorHAnsi" w:hAnsiTheme="minorHAnsi"/>
        </w:rPr>
        <w:commentReference w:id="188"/>
      </w:r>
      <w:ins w:id="190" w:author="BOUCADAIR Mohamed TGI/OLN" w:date="2020-09-25T15:04:00Z">
        <w:r w:rsidR="00BB48DC">
          <w:rPr>
            <w:rFonts w:ascii="Courier New" w:hAnsi="Courier New" w:cs="Courier New"/>
            <w:lang w:val="en-US"/>
          </w:rPr>
          <w:t>S</w:t>
        </w:r>
        <w:r w:rsidR="00BB48DC" w:rsidRPr="001C6115">
          <w:rPr>
            <w:rFonts w:ascii="Courier New" w:hAnsi="Courier New" w:cs="Courier New"/>
            <w:lang w:val="en-US"/>
          </w:rPr>
          <w:t xml:space="preserve">ection </w:t>
        </w:r>
      </w:ins>
      <w:r w:rsidRPr="001C6115">
        <w:rPr>
          <w:rFonts w:ascii="Courier New" w:hAnsi="Courier New" w:cs="Courier New"/>
          <w:lang w:val="en-US"/>
        </w:rPr>
        <w:t>8.1 of RFC 8200</w:t>
      </w:r>
    </w:p>
    <w:p w14:paraId="53ADA7C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[12], and contains the IPv6 Source Address a</w:t>
      </w:r>
      <w:r w:rsidRPr="001C6115">
        <w:rPr>
          <w:rFonts w:ascii="Courier New" w:hAnsi="Courier New" w:cs="Courier New"/>
          <w:lang w:val="en-US"/>
        </w:rPr>
        <w:t>nd Destination Address,</w:t>
      </w:r>
    </w:p>
    <w:p w14:paraId="480B941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an Upper Layer Packet Length (a 32-bit value otherwise equivalent</w:t>
      </w:r>
    </w:p>
    <w:p w14:paraId="7F3CA1F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to TCP Length in the IPv4 pseudo header), three bytes of zero-</w:t>
      </w:r>
    </w:p>
    <w:p w14:paraId="541EBE1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padding, and a Next Header value (differing from the IPv6 header</w:t>
      </w:r>
    </w:p>
    <w:p w14:paraId="3A6EB9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value in the case </w:t>
      </w:r>
      <w:r w:rsidRPr="001C6115">
        <w:rPr>
          <w:rFonts w:ascii="Courier New" w:hAnsi="Courier New" w:cs="Courier New"/>
          <w:lang w:val="en-US"/>
        </w:rPr>
        <w:t>of extension headers present in between IPv6 and</w:t>
      </w:r>
    </w:p>
    <w:p w14:paraId="44BDA22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TCP).</w:t>
      </w:r>
    </w:p>
    <w:p w14:paraId="3A03879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76882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TCP checksum is never optional.  The sender MUST generate it</w:t>
      </w:r>
    </w:p>
    <w:p w14:paraId="4250F14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(MUST-2) and the receiver MUST check it (MUST-3).</w:t>
      </w:r>
    </w:p>
    <w:p w14:paraId="3645908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C6736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Urgent Pointer:  16 bits</w:t>
      </w:r>
    </w:p>
    <w:p w14:paraId="4946AAA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0EDB1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This field communicates the current</w:t>
      </w:r>
      <w:r w:rsidRPr="001C6115">
        <w:rPr>
          <w:rFonts w:ascii="Courier New" w:hAnsi="Courier New" w:cs="Courier New"/>
          <w:lang w:val="en-US"/>
        </w:rPr>
        <w:t xml:space="preserve"> value of the urgent pointer as</w:t>
      </w:r>
    </w:p>
    <w:p w14:paraId="4FF88B5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 positive offset from the sequence number in this segment.  The</w:t>
      </w:r>
    </w:p>
    <w:p w14:paraId="0D06CE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urgent pointer points to the sequence number of the octet following</w:t>
      </w:r>
    </w:p>
    <w:p w14:paraId="5938061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urgent data.  This field is only be interpreted in segments</w:t>
      </w:r>
    </w:p>
    <w:p w14:paraId="554E204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with th</w:t>
      </w:r>
      <w:r w:rsidRPr="001C6115">
        <w:rPr>
          <w:rFonts w:ascii="Courier New" w:hAnsi="Courier New" w:cs="Courier New"/>
          <w:lang w:val="en-US"/>
        </w:rPr>
        <w:t>e URG control bit set.</w:t>
      </w:r>
    </w:p>
    <w:p w14:paraId="31393D0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E70B5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Options:  variable</w:t>
      </w:r>
    </w:p>
    <w:p w14:paraId="69AABB4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DEA4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Options may occupy space at the end of the TCP header and are a</w:t>
      </w:r>
    </w:p>
    <w:p w14:paraId="59622D9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multiple of 8 bits in length.  All options </w:t>
      </w:r>
      <w:r w:rsidRPr="001C6115">
        <w:rPr>
          <w:rFonts w:ascii="Courier New" w:hAnsi="Courier New" w:cs="Courier New"/>
          <w:lang w:val="en-US"/>
        </w:rPr>
        <w:t xml:space="preserve">are </w:t>
      </w:r>
      <w:r w:rsidRPr="001C6115">
        <w:rPr>
          <w:rFonts w:ascii="Courier New" w:hAnsi="Courier New" w:cs="Courier New"/>
          <w:lang w:val="en-US"/>
        </w:rPr>
        <w:t>included in the</w:t>
      </w:r>
    </w:p>
    <w:p w14:paraId="267ADDC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checksum.  An option may begin on any octet boundary.  There are</w:t>
      </w:r>
    </w:p>
    <w:p w14:paraId="529B0DC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</w:t>
      </w:r>
      <w:r w:rsidRPr="001C6115">
        <w:rPr>
          <w:rFonts w:ascii="Courier New" w:hAnsi="Courier New" w:cs="Courier New"/>
          <w:lang w:val="en-US"/>
        </w:rPr>
        <w:t xml:space="preserve">   two cases for the format of an option:</w:t>
      </w:r>
    </w:p>
    <w:p w14:paraId="216CA07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55349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Case 1: A single octet of option-kind.</w:t>
      </w:r>
    </w:p>
    <w:p w14:paraId="62CFA7F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6BE5DB" w14:textId="4C9FBF90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Case 2: An octet of option-kind</w:t>
      </w:r>
      <w:ins w:id="191" w:author="BOUCADAIR Mohamed TGI/OLN" w:date="2020-09-25T15:10:00Z">
        <w:r w:rsidR="005C540F">
          <w:rPr>
            <w:rFonts w:ascii="Courier New" w:hAnsi="Courier New" w:cs="Courier New"/>
            <w:lang w:val="en-US"/>
          </w:rPr>
          <w:t xml:space="preserve"> (Kind)</w:t>
        </w:r>
      </w:ins>
      <w:r w:rsidRPr="001C6115">
        <w:rPr>
          <w:rFonts w:ascii="Courier New" w:hAnsi="Courier New" w:cs="Courier New"/>
          <w:lang w:val="en-US"/>
        </w:rPr>
        <w:t>, an octet of option-length, and</w:t>
      </w:r>
    </w:p>
    <w:p w14:paraId="6D5DD9B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the actual option-data octets.</w:t>
      </w:r>
    </w:p>
    <w:p w14:paraId="44758B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71030B" w14:textId="6811A475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option-length counts the two octets of optio</w:t>
      </w:r>
      <w:r w:rsidRPr="001C6115">
        <w:rPr>
          <w:rFonts w:ascii="Courier New" w:hAnsi="Courier New" w:cs="Courier New"/>
          <w:lang w:val="en-US"/>
        </w:rPr>
        <w:t>n-kind</w:t>
      </w:r>
      <w:r w:rsidRPr="001C6115">
        <w:rPr>
          <w:rFonts w:ascii="Courier New" w:hAnsi="Courier New" w:cs="Courier New"/>
          <w:lang w:val="en-US"/>
        </w:rPr>
        <w:t xml:space="preserve"> and option-</w:t>
      </w:r>
    </w:p>
    <w:p w14:paraId="468EB20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length as well as the option-data octets.</w:t>
      </w:r>
    </w:p>
    <w:p w14:paraId="6B50D29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ACDEF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Note that the list of options may be shorter than the data offset</w:t>
      </w:r>
    </w:p>
    <w:p w14:paraId="00F1EB5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field might imply.  The content of the header beyond the End-of-</w:t>
      </w:r>
    </w:p>
    <w:p w14:paraId="5BDD508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Option </w:t>
      </w:r>
      <w:proofErr w:type="spellStart"/>
      <w:r w:rsidRPr="001C6115">
        <w:rPr>
          <w:rFonts w:ascii="Courier New" w:hAnsi="Courier New" w:cs="Courier New"/>
          <w:lang w:val="en-US"/>
        </w:rPr>
        <w:t>option</w:t>
      </w:r>
      <w:proofErr w:type="spellEnd"/>
      <w:r w:rsidRPr="001C6115">
        <w:rPr>
          <w:rFonts w:ascii="Courier New" w:hAnsi="Courier New" w:cs="Courier New"/>
          <w:lang w:val="en-US"/>
        </w:rPr>
        <w:t xml:space="preserve"> must be header padding (i.e.,</w:t>
      </w:r>
      <w:r w:rsidRPr="001C6115">
        <w:rPr>
          <w:rFonts w:ascii="Courier New" w:hAnsi="Courier New" w:cs="Courier New"/>
          <w:lang w:val="en-US"/>
        </w:rPr>
        <w:t xml:space="preserve"> zero).</w:t>
      </w:r>
    </w:p>
    <w:p w14:paraId="546622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4D4C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The list of all currently defined options is managed by IANA [48],</w:t>
      </w:r>
    </w:p>
    <w:p w14:paraId="498BC54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and each option is defined in other RFCs, as indicated there.  That</w:t>
      </w:r>
    </w:p>
    <w:p w14:paraId="121D328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set includes experimental options that can be extended to support</w:t>
      </w:r>
    </w:p>
    <w:p w14:paraId="052936A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multiple concurrent usages</w:t>
      </w:r>
      <w:r w:rsidRPr="001C6115">
        <w:rPr>
          <w:rFonts w:ascii="Courier New" w:hAnsi="Courier New" w:cs="Courier New"/>
          <w:lang w:val="en-US"/>
        </w:rPr>
        <w:t xml:space="preserve"> [39].</w:t>
      </w:r>
    </w:p>
    <w:p w14:paraId="19232A1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12AAB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2D149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7AB48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6D4FB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 [Page 9]</w:t>
      </w:r>
    </w:p>
    <w:p w14:paraId="0697750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7B7034D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AA85D5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11E43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6C02D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 given TCP implementation can support any currently defined</w:t>
      </w:r>
    </w:p>
    <w:p w14:paraId="57B6DB0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options, but the followi</w:t>
      </w:r>
      <w:r w:rsidRPr="001C6115">
        <w:rPr>
          <w:rFonts w:ascii="Courier New" w:hAnsi="Courier New" w:cs="Courier New"/>
          <w:lang w:val="en-US"/>
        </w:rPr>
        <w:t>ng options MUST be supported (MUST-4) (kind</w:t>
      </w:r>
    </w:p>
    <w:p w14:paraId="1CFDC0C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indicated in octal):</w:t>
      </w:r>
    </w:p>
    <w:p w14:paraId="4DD8C02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512E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7E427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C9E6E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Kind     Length    Meaning</w:t>
      </w:r>
    </w:p>
    <w:p w14:paraId="02AC849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----     ------    -------</w:t>
      </w:r>
    </w:p>
    <w:p w14:paraId="2F683A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0         -       End of option list.</w:t>
      </w:r>
    </w:p>
    <w:p w14:paraId="4C8D951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1         -       No-Operation.</w:t>
      </w:r>
    </w:p>
    <w:p w14:paraId="6E9D66A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2         4</w:t>
      </w:r>
      <w:r w:rsidRPr="001C6115">
        <w:rPr>
          <w:rFonts w:ascii="Courier New" w:hAnsi="Courier New" w:cs="Courier New"/>
          <w:lang w:val="en-US"/>
        </w:rPr>
        <w:t xml:space="preserve">       Maximum Segment Size.</w:t>
      </w:r>
    </w:p>
    <w:p w14:paraId="2778D41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6D36B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 TCP implementation MUST be able to receive a TCP option in any</w:t>
      </w:r>
    </w:p>
    <w:p w14:paraId="35D90BC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segment (MUST-5).</w:t>
      </w:r>
    </w:p>
    <w:p w14:paraId="62A6CB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 TCP implementation MUST (MUST-6) ignore without error any TCP</w:t>
      </w:r>
    </w:p>
    <w:p w14:paraId="33D257A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option it does not implement, assuming that the option has </w:t>
      </w:r>
      <w:r w:rsidRPr="001C6115">
        <w:rPr>
          <w:rFonts w:ascii="Courier New" w:hAnsi="Courier New" w:cs="Courier New"/>
          <w:lang w:val="en-US"/>
        </w:rPr>
        <w:t>a length</w:t>
      </w:r>
    </w:p>
    <w:p w14:paraId="2778DC1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field (all TCP options except End of option list and No-Operation</w:t>
      </w:r>
    </w:p>
    <w:p w14:paraId="629F0F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have length fields).  TCP implementations MUST be prepared to</w:t>
      </w:r>
    </w:p>
    <w:p w14:paraId="0B13489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handle an illegal option length (e.g., zero); a suggested procedure</w:t>
      </w:r>
    </w:p>
    <w:p w14:paraId="7DD585A6" w14:textId="479BDC7C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is to reset the connection and </w:t>
      </w:r>
      <w:r w:rsidRPr="001C6115">
        <w:rPr>
          <w:rFonts w:ascii="Courier New" w:hAnsi="Courier New" w:cs="Courier New"/>
          <w:lang w:val="en-US"/>
        </w:rPr>
        <w:t xml:space="preserve">log the </w:t>
      </w:r>
      <w:ins w:id="192" w:author="BOUCADAIR Mohamed TGI/OLN" w:date="2020-09-25T15:07:00Z">
        <w:r w:rsidR="005C540F">
          <w:rPr>
            <w:rFonts w:ascii="Courier New" w:hAnsi="Courier New" w:cs="Courier New"/>
            <w:lang w:val="en-US"/>
          </w:rPr>
          <w:t xml:space="preserve">error </w:t>
        </w:r>
      </w:ins>
      <w:del w:id="193" w:author="BOUCADAIR Mohamed TGI/OLN" w:date="2020-09-25T15:07:00Z">
        <w:r w:rsidRPr="001C6115" w:rsidDel="005C540F">
          <w:rPr>
            <w:rFonts w:ascii="Courier New" w:hAnsi="Courier New" w:cs="Courier New"/>
            <w:lang w:val="en-US"/>
          </w:rPr>
          <w:delText xml:space="preserve">reason </w:delText>
        </w:r>
      </w:del>
      <w:ins w:id="194" w:author="BOUCADAIR Mohamed TGI/OLN" w:date="2020-09-25T15:07:00Z">
        <w:r w:rsidR="005C540F">
          <w:rPr>
            <w:rFonts w:ascii="Courier New" w:hAnsi="Courier New" w:cs="Courier New"/>
            <w:lang w:val="en-US"/>
          </w:rPr>
          <w:t>cause</w:t>
        </w:r>
        <w:r w:rsidR="005C540F" w:rsidRPr="001C6115">
          <w:rPr>
            <w:rFonts w:ascii="Courier New" w:hAnsi="Courier New" w:cs="Courier New"/>
            <w:lang w:val="en-US"/>
          </w:rPr>
          <w:t xml:space="preserve"> </w:t>
        </w:r>
      </w:ins>
      <w:r w:rsidRPr="001C6115">
        <w:rPr>
          <w:rFonts w:ascii="Courier New" w:hAnsi="Courier New" w:cs="Courier New"/>
          <w:lang w:val="en-US"/>
        </w:rPr>
        <w:t>(MUST-7).</w:t>
      </w:r>
    </w:p>
    <w:p w14:paraId="0375309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D69B8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Specific Option Definitions</w:t>
      </w:r>
    </w:p>
    <w:p w14:paraId="61194F2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FD6A9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End of Option List</w:t>
      </w:r>
    </w:p>
    <w:p w14:paraId="6EEF3F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67F6D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+--------+</w:t>
      </w:r>
    </w:p>
    <w:p w14:paraId="0E75BF1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|00000000|</w:t>
      </w:r>
    </w:p>
    <w:p w14:paraId="562FE01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+--------+</w:t>
      </w:r>
    </w:p>
    <w:p w14:paraId="05B4C84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Kind=0</w:t>
      </w:r>
    </w:p>
    <w:p w14:paraId="0374BB5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43C72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This option code indicates the end of the option list.  This</w:t>
      </w:r>
    </w:p>
    <w:p w14:paraId="333B249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might n</w:t>
      </w:r>
      <w:r w:rsidRPr="001C6115">
        <w:rPr>
          <w:rFonts w:ascii="Courier New" w:hAnsi="Courier New" w:cs="Courier New"/>
          <w:lang w:val="en-US"/>
        </w:rPr>
        <w:t>ot coincide with the end of the TCP header according to</w:t>
      </w:r>
    </w:p>
    <w:p w14:paraId="7EF87CE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the Data Offset field.  This is used at the end of all options,</w:t>
      </w:r>
    </w:p>
    <w:p w14:paraId="1DDC193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not the end of each option, and need only be used if the end of</w:t>
      </w:r>
    </w:p>
    <w:p w14:paraId="1FBFF32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the options would not otherwise coincide with th</w:t>
      </w:r>
      <w:r w:rsidRPr="001C6115">
        <w:rPr>
          <w:rFonts w:ascii="Courier New" w:hAnsi="Courier New" w:cs="Courier New"/>
          <w:lang w:val="en-US"/>
        </w:rPr>
        <w:t>e end of the TCP</w:t>
      </w:r>
    </w:p>
    <w:p w14:paraId="21DEE98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header.</w:t>
      </w:r>
    </w:p>
    <w:p w14:paraId="7FB247F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7EEF9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No-Operation</w:t>
      </w:r>
    </w:p>
    <w:p w14:paraId="21B99A2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5C2D4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+--------+</w:t>
      </w:r>
    </w:p>
    <w:p w14:paraId="3341C5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|00000001|</w:t>
      </w:r>
    </w:p>
    <w:p w14:paraId="7D41942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+--------+</w:t>
      </w:r>
    </w:p>
    <w:p w14:paraId="57DCF31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Kind=1</w:t>
      </w:r>
    </w:p>
    <w:p w14:paraId="52673E5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CF0F7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This option code can be used between options, for example, to</w:t>
      </w:r>
    </w:p>
    <w:p w14:paraId="6B90C76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align the beginning of a subsequent </w:t>
      </w:r>
      <w:r w:rsidRPr="001C6115">
        <w:rPr>
          <w:rFonts w:ascii="Courier New" w:hAnsi="Courier New" w:cs="Courier New"/>
          <w:lang w:val="en-US"/>
        </w:rPr>
        <w:t>option on a word boundary.</w:t>
      </w:r>
    </w:p>
    <w:p w14:paraId="2C3EBAB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There is no guarantee that senders will use this option, so</w:t>
      </w:r>
    </w:p>
    <w:p w14:paraId="7D8D174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C3E09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8C690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A73A9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8095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[Page 10]</w:t>
      </w:r>
    </w:p>
    <w:p w14:paraId="1FE2921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520ABC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0FD56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E9D7D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09FBB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</w:t>
      </w:r>
      <w:r w:rsidRPr="001C6115">
        <w:rPr>
          <w:rFonts w:ascii="Courier New" w:hAnsi="Courier New" w:cs="Courier New"/>
          <w:lang w:val="en-US"/>
        </w:rPr>
        <w:t xml:space="preserve"> receivers MUST be prepared to process options even if they do</w:t>
      </w:r>
    </w:p>
    <w:p w14:paraId="410A920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not begin on a word boundary (MUST-64).</w:t>
      </w:r>
    </w:p>
    <w:p w14:paraId="4D91FAE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53454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Maximum Segment Size (MSS)</w:t>
      </w:r>
    </w:p>
    <w:p w14:paraId="3994F0E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EADEE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+--------+--------+---------+--------+</w:t>
      </w:r>
    </w:p>
    <w:p w14:paraId="4A762FF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|00000010|00000100|   max </w:t>
      </w:r>
      <w:proofErr w:type="spellStart"/>
      <w:r w:rsidRPr="001C6115">
        <w:rPr>
          <w:rFonts w:ascii="Courier New" w:hAnsi="Courier New" w:cs="Courier New"/>
          <w:lang w:val="en-US"/>
        </w:rPr>
        <w:t>seg</w:t>
      </w:r>
      <w:proofErr w:type="spellEnd"/>
      <w:r w:rsidRPr="001C6115">
        <w:rPr>
          <w:rFonts w:ascii="Courier New" w:hAnsi="Courier New" w:cs="Courier New"/>
          <w:lang w:val="en-US"/>
        </w:rPr>
        <w:t xml:space="preserve"> size   |</w:t>
      </w:r>
    </w:p>
    <w:p w14:paraId="331AED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</w:t>
      </w:r>
      <w:r w:rsidRPr="001C6115">
        <w:rPr>
          <w:rFonts w:ascii="Courier New" w:hAnsi="Courier New" w:cs="Courier New"/>
          <w:lang w:val="en-US"/>
        </w:rPr>
        <w:t xml:space="preserve">   +--------+--------+---------+--------+</w:t>
      </w:r>
    </w:p>
    <w:p w14:paraId="2B1EA7A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Kind=2   Length=4</w:t>
      </w:r>
    </w:p>
    <w:p w14:paraId="521181A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A816C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Maximum Segment Size Option Data: 16 bits</w:t>
      </w:r>
    </w:p>
    <w:p w14:paraId="3F7D7BD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05F5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If this option is present, then it communicates the maximum</w:t>
      </w:r>
    </w:p>
    <w:p w14:paraId="1BB0A0A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receive segment size at the TCP endpoint that sends this</w:t>
      </w:r>
    </w:p>
    <w:p w14:paraId="620F4C4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segment.  This value is limited by the IP reassembly limit.</w:t>
      </w:r>
    </w:p>
    <w:p w14:paraId="7FEF23E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This field may be sent in the initial connection request (i.e.,</w:t>
      </w:r>
    </w:p>
    <w:p w14:paraId="144221E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in segments with the SYN control bit set) and MUST NOT be sent</w:t>
      </w:r>
    </w:p>
    <w:p w14:paraId="481B567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in other segments (MUST-65).  If thi</w:t>
      </w:r>
      <w:r w:rsidRPr="001C6115">
        <w:rPr>
          <w:rFonts w:ascii="Courier New" w:hAnsi="Courier New" w:cs="Courier New"/>
          <w:lang w:val="en-US"/>
        </w:rPr>
        <w:t>s option is not used, any</w:t>
      </w:r>
    </w:p>
    <w:p w14:paraId="5BD1BC6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segment size is allowed.  A more complete description of this</w:t>
      </w:r>
    </w:p>
    <w:p w14:paraId="1835575E" w14:textId="416654D1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option is </w:t>
      </w:r>
      <w:ins w:id="195" w:author="BOUCADAIR Mohamed TGI/OLN" w:date="2020-09-25T15:08:00Z">
        <w:r w:rsidR="005C540F">
          <w:rPr>
            <w:rFonts w:ascii="Courier New" w:hAnsi="Courier New" w:cs="Courier New"/>
            <w:lang w:val="en-US"/>
          </w:rPr>
          <w:t xml:space="preserve">provided </w:t>
        </w:r>
      </w:ins>
      <w:r w:rsidRPr="001C6115">
        <w:rPr>
          <w:rFonts w:ascii="Courier New" w:hAnsi="Courier New" w:cs="Courier New"/>
          <w:lang w:val="en-US"/>
        </w:rPr>
        <w:t>in Section 3.6.1.</w:t>
      </w:r>
    </w:p>
    <w:p w14:paraId="516581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24CE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Experimental TCP option values are defined in [22], and [39]</w:t>
      </w:r>
    </w:p>
    <w:p w14:paraId="24FFEE6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describes the current recommended usage for th</w:t>
      </w:r>
      <w:r w:rsidRPr="001C6115">
        <w:rPr>
          <w:rFonts w:ascii="Courier New" w:hAnsi="Courier New" w:cs="Courier New"/>
          <w:lang w:val="en-US"/>
        </w:rPr>
        <w:t>ese experimental</w:t>
      </w:r>
    </w:p>
    <w:p w14:paraId="0969D0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values.</w:t>
      </w:r>
    </w:p>
    <w:p w14:paraId="3B7BBA6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AA3C1D" w14:textId="0DD0B29E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Note: There is </w:t>
      </w:r>
      <w:ins w:id="196" w:author="BOUCADAIR Mohamed TGI/OLN" w:date="2020-09-25T15:08:00Z">
        <w:r w:rsidR="005C540F">
          <w:rPr>
            <w:rFonts w:ascii="Courier New" w:hAnsi="Courier New" w:cs="Courier New"/>
            <w:lang w:val="en-US"/>
          </w:rPr>
          <w:t xml:space="preserve">an </w:t>
        </w:r>
      </w:ins>
      <w:r w:rsidRPr="001C6115">
        <w:rPr>
          <w:rFonts w:ascii="Courier New" w:hAnsi="Courier New" w:cs="Courier New"/>
          <w:lang w:val="en-US"/>
        </w:rPr>
        <w:t>ongoing work to extend the space available for</w:t>
      </w:r>
    </w:p>
    <w:p w14:paraId="61D0D75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TCP options, such as [53].</w:t>
      </w:r>
    </w:p>
    <w:p w14:paraId="23E1DDE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0BA53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Padding:  variable</w:t>
      </w:r>
    </w:p>
    <w:p w14:paraId="78CDF9D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F64BD4" w14:textId="14C4C448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</w:t>
      </w:r>
      <w:del w:id="197" w:author="BOUCADAIR Mohamed TGI/OLN" w:date="2020-09-25T15:10:00Z">
        <w:r w:rsidRPr="001C6115" w:rsidDel="005C540F">
          <w:rPr>
            <w:rFonts w:ascii="Courier New" w:hAnsi="Courier New" w:cs="Courier New"/>
            <w:lang w:val="en-US"/>
          </w:rPr>
          <w:delText>The TCP header p</w:delText>
        </w:r>
      </w:del>
      <w:ins w:id="198" w:author="BOUCADAIR Mohamed TGI/OLN" w:date="2020-09-25T15:10:00Z">
        <w:r w:rsidR="005C540F">
          <w:rPr>
            <w:rFonts w:ascii="Courier New" w:hAnsi="Courier New" w:cs="Courier New"/>
            <w:lang w:val="en-US"/>
          </w:rPr>
          <w:t>P</w:t>
        </w:r>
      </w:ins>
      <w:r w:rsidRPr="001C6115">
        <w:rPr>
          <w:rFonts w:ascii="Courier New" w:hAnsi="Courier New" w:cs="Courier New"/>
          <w:lang w:val="en-US"/>
        </w:rPr>
        <w:t>adding is used to ensure that the TCP header ends</w:t>
      </w:r>
    </w:p>
    <w:p w14:paraId="53C7C9C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and data begins o</w:t>
      </w:r>
      <w:r w:rsidRPr="001C6115">
        <w:rPr>
          <w:rFonts w:ascii="Courier New" w:hAnsi="Courier New" w:cs="Courier New"/>
          <w:lang w:val="en-US"/>
        </w:rPr>
        <w:t>n a 32 bit boundary.  The padding is composed of</w:t>
      </w:r>
    </w:p>
    <w:p w14:paraId="32948E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zeros.</w:t>
      </w:r>
    </w:p>
    <w:p w14:paraId="083A922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04B28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3.2.  Terminology Overview</w:t>
      </w:r>
    </w:p>
    <w:p w14:paraId="314214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1D21D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This section includes an overview of key terms needed to understand</w:t>
      </w:r>
    </w:p>
    <w:p w14:paraId="2BA7793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detailed protocol operation in the rest of the document.  There</w:t>
      </w:r>
    </w:p>
    <w:p w14:paraId="52E2EDF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is a traditional glos</w:t>
      </w:r>
      <w:r w:rsidRPr="001C6115">
        <w:rPr>
          <w:rFonts w:ascii="Courier New" w:hAnsi="Courier New" w:cs="Courier New"/>
          <w:lang w:val="en-US"/>
        </w:rPr>
        <w:t>sary of terms in Section 3.10.</w:t>
      </w:r>
    </w:p>
    <w:p w14:paraId="66D0815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FEA1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3.2.1.  Key Connection State Variables</w:t>
      </w:r>
    </w:p>
    <w:p w14:paraId="2E7AFD0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4953F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Before we can discuss very much about the operation of the TCP</w:t>
      </w:r>
    </w:p>
    <w:p w14:paraId="7B27694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implementation we need to introduce some detailed terminology.  The</w:t>
      </w:r>
    </w:p>
    <w:p w14:paraId="31FE78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maintenance of a TCP connection requires the</w:t>
      </w:r>
      <w:r w:rsidRPr="001C6115">
        <w:rPr>
          <w:rFonts w:ascii="Courier New" w:hAnsi="Courier New" w:cs="Courier New"/>
          <w:lang w:val="en-US"/>
        </w:rPr>
        <w:t xml:space="preserve"> remembering of several</w:t>
      </w:r>
    </w:p>
    <w:p w14:paraId="0A70DAB6" w14:textId="5BAACBC8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variables.  We conceive </w:t>
      </w:r>
      <w:r w:rsidRPr="001C6115">
        <w:rPr>
          <w:rFonts w:ascii="Courier New" w:hAnsi="Courier New" w:cs="Courier New"/>
          <w:lang w:val="en-US"/>
        </w:rPr>
        <w:t xml:space="preserve">of </w:t>
      </w:r>
      <w:r w:rsidRPr="001C6115">
        <w:rPr>
          <w:rFonts w:ascii="Courier New" w:hAnsi="Courier New" w:cs="Courier New"/>
          <w:lang w:val="en-US"/>
        </w:rPr>
        <w:t>these variables being stored in a</w:t>
      </w:r>
    </w:p>
    <w:p w14:paraId="268332B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connection record called a Transmission Control Block or TCB.  Among</w:t>
      </w:r>
    </w:p>
    <w:p w14:paraId="123D4B9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variables stored in the TCB are the local and remote IP addresses</w:t>
      </w:r>
    </w:p>
    <w:p w14:paraId="548A4A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6598D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A4F9D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11C4D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Eddy                </w:t>
      </w:r>
      <w:r w:rsidRPr="001C6115">
        <w:rPr>
          <w:rFonts w:ascii="Courier New" w:hAnsi="Courier New" w:cs="Courier New"/>
          <w:lang w:val="en-US"/>
        </w:rPr>
        <w:t xml:space="preserve">    Expires February 7, 2021               [Page 11]</w:t>
      </w:r>
    </w:p>
    <w:p w14:paraId="74B918C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7BF7D49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DA2B5E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289F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68C5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and port numbers, the IP security level and compartment of the</w:t>
      </w:r>
    </w:p>
    <w:p w14:paraId="61716F6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connection (see Appendix A.1), pointers to the user's sen</w:t>
      </w:r>
      <w:r w:rsidRPr="001C6115">
        <w:rPr>
          <w:rFonts w:ascii="Courier New" w:hAnsi="Courier New" w:cs="Courier New"/>
          <w:lang w:val="en-US"/>
        </w:rPr>
        <w:t>d and</w:t>
      </w:r>
    </w:p>
    <w:p w14:paraId="57CC713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receive buffers, pointers to the retransmit queue and to the current</w:t>
      </w:r>
    </w:p>
    <w:p w14:paraId="591FB2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segment.  In addition several variables relating to the send and</w:t>
      </w:r>
    </w:p>
    <w:p w14:paraId="300083F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receive sequence numbers are stored in the TCB.</w:t>
      </w:r>
    </w:p>
    <w:p w14:paraId="1ED3392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445D45" w14:textId="7C45F6F8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Send Sequence Variables</w:t>
      </w:r>
      <w:ins w:id="199" w:author="BOUCADAIR Mohamed TGI/OLN" w:date="2020-09-25T15:12:00Z">
        <w:r w:rsidR="005C540F">
          <w:rPr>
            <w:rFonts w:ascii="Courier New" w:hAnsi="Courier New" w:cs="Courier New"/>
            <w:lang w:val="en-US"/>
          </w:rPr>
          <w:t>:</w:t>
        </w:r>
      </w:ins>
    </w:p>
    <w:p w14:paraId="61BADA3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5221A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SND.UNA - send un</w:t>
      </w:r>
      <w:r w:rsidRPr="001C6115">
        <w:rPr>
          <w:rFonts w:ascii="Courier New" w:hAnsi="Courier New" w:cs="Courier New"/>
          <w:lang w:val="en-US"/>
        </w:rPr>
        <w:t>acknowledged</w:t>
      </w:r>
    </w:p>
    <w:p w14:paraId="61E2144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SND.NXT - send next</w:t>
      </w:r>
    </w:p>
    <w:p w14:paraId="3930D75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SND.WND - send window</w:t>
      </w:r>
    </w:p>
    <w:p w14:paraId="21C2D00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SND.UP  - send urgent pointer</w:t>
      </w:r>
    </w:p>
    <w:p w14:paraId="49B3235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SND.WL1 - segment sequence number used for last window update</w:t>
      </w:r>
    </w:p>
    <w:p w14:paraId="78606E9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SND.WL2 - segment acknowledgment number used for last window</w:t>
      </w:r>
    </w:p>
    <w:p w14:paraId="267E8AF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r w:rsidRPr="001C6115">
        <w:rPr>
          <w:rFonts w:ascii="Courier New" w:hAnsi="Courier New" w:cs="Courier New"/>
          <w:lang w:val="en-US"/>
        </w:rPr>
        <w:t xml:space="preserve">                update</w:t>
      </w:r>
    </w:p>
    <w:p w14:paraId="5FA5FAE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ISS     - initial send sequence number</w:t>
      </w:r>
    </w:p>
    <w:p w14:paraId="7D981DB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B95B49" w14:textId="23207BDC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Receive Sequence Variables</w:t>
      </w:r>
      <w:ins w:id="200" w:author="BOUCADAIR Mohamed TGI/OLN" w:date="2020-09-25T15:12:00Z">
        <w:r w:rsidR="005C540F">
          <w:rPr>
            <w:rFonts w:ascii="Courier New" w:hAnsi="Courier New" w:cs="Courier New"/>
            <w:lang w:val="en-US"/>
          </w:rPr>
          <w:t>:</w:t>
        </w:r>
      </w:ins>
    </w:p>
    <w:p w14:paraId="14EFDCF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FC69E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RCV.NXT - receive next</w:t>
      </w:r>
    </w:p>
    <w:p w14:paraId="7E76FCD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RCV.WND - receive window</w:t>
      </w:r>
    </w:p>
    <w:p w14:paraId="35CF642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RCV.UP  - receive urgent pointer</w:t>
      </w:r>
    </w:p>
    <w:p w14:paraId="7041288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IRS     - initial receive sequen</w:t>
      </w:r>
      <w:r w:rsidRPr="001C6115">
        <w:rPr>
          <w:rFonts w:ascii="Courier New" w:hAnsi="Courier New" w:cs="Courier New"/>
          <w:lang w:val="en-US"/>
        </w:rPr>
        <w:t>ce number</w:t>
      </w:r>
    </w:p>
    <w:p w14:paraId="0EBC4AB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8A09C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following diagrams may help to relate some of these variables to</w:t>
      </w:r>
    </w:p>
    <w:p w14:paraId="12A692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sequence space.</w:t>
      </w:r>
    </w:p>
    <w:p w14:paraId="1B3C015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0D0DD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1         2          3          4</w:t>
      </w:r>
    </w:p>
    <w:p w14:paraId="57D8249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----------|----------|----------|----------</w:t>
      </w:r>
    </w:p>
    <w:p w14:paraId="1A0116B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SND.UNA </w:t>
      </w:r>
      <w:r w:rsidRPr="001C6115">
        <w:rPr>
          <w:rFonts w:ascii="Courier New" w:hAnsi="Courier New" w:cs="Courier New"/>
          <w:lang w:val="en-US"/>
        </w:rPr>
        <w:t xml:space="preserve">   SND.NXT    SND.UNA</w:t>
      </w:r>
    </w:p>
    <w:p w14:paraId="36D0499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                +SND.WND</w:t>
      </w:r>
    </w:p>
    <w:p w14:paraId="6FA4C02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6DB5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1 - old sequence numbers that have been acknowledged</w:t>
      </w:r>
    </w:p>
    <w:p w14:paraId="71C95AD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2 - sequence numbers of unacknowledged data</w:t>
      </w:r>
    </w:p>
    <w:p w14:paraId="54AE02D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3 - sequence numbers allowed for new data transmi</w:t>
      </w:r>
      <w:r w:rsidRPr="001C6115">
        <w:rPr>
          <w:rFonts w:ascii="Courier New" w:hAnsi="Courier New" w:cs="Courier New"/>
          <w:lang w:val="en-US"/>
        </w:rPr>
        <w:t>ssion</w:t>
      </w:r>
    </w:p>
    <w:p w14:paraId="32B05A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4 - future sequence numbers that are not yet allowed</w:t>
      </w:r>
    </w:p>
    <w:p w14:paraId="3279DF6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7B989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Figure 2: Send Sequence Space</w:t>
      </w:r>
    </w:p>
    <w:p w14:paraId="089947C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6340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send window is the portion of the sequence space labeled 3 in</w:t>
      </w:r>
    </w:p>
    <w:p w14:paraId="29BD02A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Figure 2.</w:t>
      </w:r>
    </w:p>
    <w:p w14:paraId="531BB7E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6A0C3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62FC1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6D9FA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9189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53EA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5EFBA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E881B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CC6349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DC1AC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FD598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</w:t>
      </w:r>
      <w:r w:rsidRPr="001C6115">
        <w:rPr>
          <w:rFonts w:ascii="Courier New" w:hAnsi="Courier New" w:cs="Courier New"/>
          <w:lang w:val="en-US"/>
        </w:rPr>
        <w:t>y 7, 2021               [Page 12]</w:t>
      </w:r>
    </w:p>
    <w:p w14:paraId="5A5F8FB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1F184D5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25D07B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FD8E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52DBB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1          2          3</w:t>
      </w:r>
    </w:p>
    <w:p w14:paraId="24C2FA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----------|----------|----------</w:t>
      </w:r>
    </w:p>
    <w:p w14:paraId="6717B5D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RCV.NXT    </w:t>
      </w:r>
      <w:proofErr w:type="spellStart"/>
      <w:r w:rsidRPr="001C6115">
        <w:rPr>
          <w:rFonts w:ascii="Courier New" w:hAnsi="Courier New" w:cs="Courier New"/>
          <w:lang w:val="en-US"/>
        </w:rPr>
        <w:t>RCV.NXT</w:t>
      </w:r>
      <w:proofErr w:type="spellEnd"/>
    </w:p>
    <w:p w14:paraId="13A797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          +RCV.WND</w:t>
      </w:r>
    </w:p>
    <w:p w14:paraId="1F64468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F295E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1 - old sequence numbers that have been acknowledged</w:t>
      </w:r>
    </w:p>
    <w:p w14:paraId="496E08E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2 - sequence numbers allowed for new reception</w:t>
      </w:r>
    </w:p>
    <w:p w14:paraId="1D593A8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3 - future sequence numbers that are not yet allowed</w:t>
      </w:r>
    </w:p>
    <w:p w14:paraId="0327ED8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CFC6E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</w:t>
      </w:r>
      <w:r w:rsidRPr="001C6115">
        <w:rPr>
          <w:rFonts w:ascii="Courier New" w:hAnsi="Courier New" w:cs="Courier New"/>
          <w:lang w:val="en-US"/>
        </w:rPr>
        <w:t xml:space="preserve">         Figure 3: Receive Sequence Space</w:t>
      </w:r>
    </w:p>
    <w:p w14:paraId="170F7A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DA2E8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receive window is the portion of the sequence space labeled 2 in</w:t>
      </w:r>
    </w:p>
    <w:p w14:paraId="1838B2B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Figure 3.</w:t>
      </w:r>
    </w:p>
    <w:p w14:paraId="522CC1A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0D7C0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There are also some variables used frequently in the discussion that</w:t>
      </w:r>
    </w:p>
    <w:p w14:paraId="125C156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take their values from the fields of the current seg</w:t>
      </w:r>
      <w:r w:rsidRPr="001C6115">
        <w:rPr>
          <w:rFonts w:ascii="Courier New" w:hAnsi="Courier New" w:cs="Courier New"/>
          <w:lang w:val="en-US"/>
        </w:rPr>
        <w:t>ment.</w:t>
      </w:r>
    </w:p>
    <w:p w14:paraId="71ACCEE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8960C3" w14:textId="303C72D3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Current Segment Variables</w:t>
      </w:r>
      <w:ins w:id="201" w:author="BOUCADAIR Mohamed TGI/OLN" w:date="2020-09-25T15:12:00Z">
        <w:r w:rsidR="005C540F">
          <w:rPr>
            <w:rFonts w:ascii="Courier New" w:hAnsi="Courier New" w:cs="Courier New"/>
            <w:lang w:val="en-US"/>
          </w:rPr>
          <w:t>:</w:t>
        </w:r>
      </w:ins>
    </w:p>
    <w:p w14:paraId="6A51D63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93800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SEG.SEQ - segment sequence number</w:t>
      </w:r>
    </w:p>
    <w:p w14:paraId="15A35F0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SEG.ACK - segment acknowledgment number</w:t>
      </w:r>
    </w:p>
    <w:p w14:paraId="3781DBF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SEG.LEN - segment length</w:t>
      </w:r>
    </w:p>
    <w:p w14:paraId="0BDFC0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SEG.WND - segment window</w:t>
      </w:r>
    </w:p>
    <w:p w14:paraId="21EA17A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SEG.UP  - segment urgent pointer</w:t>
      </w:r>
    </w:p>
    <w:p w14:paraId="2C99E08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4818E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3.2.2.  State Machine Over</w:t>
      </w:r>
      <w:r w:rsidRPr="001C6115">
        <w:rPr>
          <w:rFonts w:ascii="Courier New" w:hAnsi="Courier New" w:cs="Courier New"/>
          <w:lang w:val="en-US"/>
        </w:rPr>
        <w:t>view</w:t>
      </w:r>
    </w:p>
    <w:p w14:paraId="36F018A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EF9EF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connection progresses through a series of states during its</w:t>
      </w:r>
    </w:p>
    <w:p w14:paraId="0AB2DFE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lifetime.  The states are: LISTEN, SYN-SENT, SYN-RECEIVED,</w:t>
      </w:r>
    </w:p>
    <w:p w14:paraId="0B433BF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ESTABLISHED, FIN-WAIT-1, FIN-WAIT-2, CLOSE-WAIT, CLOSING, LAST-ACK,</w:t>
      </w:r>
    </w:p>
    <w:p w14:paraId="2D5F3C6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TIME-WAIT, and the fictional state CLOSED.  CLOSE</w:t>
      </w:r>
      <w:r w:rsidRPr="001C6115">
        <w:rPr>
          <w:rFonts w:ascii="Courier New" w:hAnsi="Courier New" w:cs="Courier New"/>
          <w:lang w:val="en-US"/>
        </w:rPr>
        <w:t>D is fictional</w:t>
      </w:r>
    </w:p>
    <w:p w14:paraId="399E246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because it represents the state when there is no TCB, and therefore,</w:t>
      </w:r>
    </w:p>
    <w:p w14:paraId="02E8229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no connection.  Briefly the meanings of the states are:</w:t>
      </w:r>
    </w:p>
    <w:p w14:paraId="1E84EA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1203B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LISTEN - represents waiting for a connection request from any</w:t>
      </w:r>
    </w:p>
    <w:p w14:paraId="0A24EAF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remote TCP peer and port.</w:t>
      </w:r>
    </w:p>
    <w:p w14:paraId="455769E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8606F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SY</w:t>
      </w:r>
      <w:r w:rsidRPr="001C6115">
        <w:rPr>
          <w:rFonts w:ascii="Courier New" w:hAnsi="Courier New" w:cs="Courier New"/>
          <w:lang w:val="en-US"/>
        </w:rPr>
        <w:t>N-SENT - represents waiting for a matching connection request</w:t>
      </w:r>
    </w:p>
    <w:p w14:paraId="41C672A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after having sent a connection request.</w:t>
      </w:r>
    </w:p>
    <w:p w14:paraId="7529FFC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45960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SYN-RECEIVED - represents waiting for a confirming connection</w:t>
      </w:r>
    </w:p>
    <w:p w14:paraId="739A9C8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request acknowledgment after having both received and sent a</w:t>
      </w:r>
    </w:p>
    <w:p w14:paraId="0D73FA8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connec</w:t>
      </w:r>
      <w:r w:rsidRPr="001C6115">
        <w:rPr>
          <w:rFonts w:ascii="Courier New" w:hAnsi="Courier New" w:cs="Courier New"/>
          <w:lang w:val="en-US"/>
        </w:rPr>
        <w:t>tion request.</w:t>
      </w:r>
    </w:p>
    <w:p w14:paraId="355DEC5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3FEE3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ESTABLISHED - represents an open connection, data received can be</w:t>
      </w:r>
    </w:p>
    <w:p w14:paraId="02A37BF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delivered to the user.  The normal state for the data transfer</w:t>
      </w:r>
    </w:p>
    <w:p w14:paraId="54D6A80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phase of the connection.</w:t>
      </w:r>
    </w:p>
    <w:p w14:paraId="49F9592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DE35F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C9F84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47E0F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8E3DA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[P</w:t>
      </w:r>
      <w:r w:rsidRPr="001C6115">
        <w:rPr>
          <w:rFonts w:ascii="Courier New" w:hAnsi="Courier New" w:cs="Courier New"/>
          <w:lang w:val="en-US"/>
        </w:rPr>
        <w:t>age 13]</w:t>
      </w:r>
    </w:p>
    <w:p w14:paraId="72DFBB9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0C2C186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2B0CFC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20E80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7143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FIN-WAIT-1 - represents waiting for a connection termination</w:t>
      </w:r>
    </w:p>
    <w:p w14:paraId="1D450C1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request from the remote TCP peer, or an acknowledgment of the</w:t>
      </w:r>
    </w:p>
    <w:p w14:paraId="7CECA40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connection termination request</w:t>
      </w:r>
      <w:r w:rsidRPr="001C6115">
        <w:rPr>
          <w:rFonts w:ascii="Courier New" w:hAnsi="Courier New" w:cs="Courier New"/>
          <w:lang w:val="en-US"/>
        </w:rPr>
        <w:t xml:space="preserve"> previously sent.</w:t>
      </w:r>
    </w:p>
    <w:p w14:paraId="1D5E18D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EC61E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FIN-WAIT-2 - represents waiting for a connection termination</w:t>
      </w:r>
    </w:p>
    <w:p w14:paraId="3074945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request from the remote TCP peer.</w:t>
      </w:r>
    </w:p>
    <w:p w14:paraId="036AA02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8E98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CLOSE-WAIT - represents waiting for a connection termination</w:t>
      </w:r>
    </w:p>
    <w:p w14:paraId="757EAB9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request from the local user.</w:t>
      </w:r>
    </w:p>
    <w:p w14:paraId="1789A84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0A9A4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CLOSING - represents</w:t>
      </w:r>
      <w:r w:rsidRPr="001C6115">
        <w:rPr>
          <w:rFonts w:ascii="Courier New" w:hAnsi="Courier New" w:cs="Courier New"/>
          <w:lang w:val="en-US"/>
        </w:rPr>
        <w:t xml:space="preserve"> waiting for a connection termination request</w:t>
      </w:r>
    </w:p>
    <w:p w14:paraId="0CCD0C0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acknowledgment from the remote TCP peer.</w:t>
      </w:r>
    </w:p>
    <w:p w14:paraId="3154376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DE146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LAST-ACK - represents waiting for an acknowledgment of the</w:t>
      </w:r>
    </w:p>
    <w:p w14:paraId="10C09C4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connection termination request previously sent to the remote TCP</w:t>
      </w:r>
    </w:p>
    <w:p w14:paraId="48388E8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peer (this terminati</w:t>
      </w:r>
      <w:r w:rsidRPr="001C6115">
        <w:rPr>
          <w:rFonts w:ascii="Courier New" w:hAnsi="Courier New" w:cs="Courier New"/>
          <w:lang w:val="en-US"/>
        </w:rPr>
        <w:t>on request sent to the remote TCP peer already</w:t>
      </w:r>
    </w:p>
    <w:p w14:paraId="3CC1EF5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included an acknowledgment of the termination request sent from</w:t>
      </w:r>
    </w:p>
    <w:p w14:paraId="770701C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the remote TCP peer).</w:t>
      </w:r>
    </w:p>
    <w:p w14:paraId="62DC9C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7BB01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TIME-WAIT - represents waiting for enough time to pass to be sure</w:t>
      </w:r>
    </w:p>
    <w:p w14:paraId="581E62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the remote TCP peer received the</w:t>
      </w:r>
      <w:r w:rsidRPr="001C6115">
        <w:rPr>
          <w:rFonts w:ascii="Courier New" w:hAnsi="Courier New" w:cs="Courier New"/>
          <w:lang w:val="en-US"/>
        </w:rPr>
        <w:t xml:space="preserve"> acknowledgment of its connection</w:t>
      </w:r>
    </w:p>
    <w:p w14:paraId="20C2330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termination request.</w:t>
      </w:r>
    </w:p>
    <w:p w14:paraId="552BC55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3D9C5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CLOSED - represents no connection state at all.</w:t>
      </w:r>
    </w:p>
    <w:p w14:paraId="55A4001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A337B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TCP connection progresses from one state to another in response to</w:t>
      </w:r>
    </w:p>
    <w:p w14:paraId="039D090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events.  The events are the user calls, OPEN, SEND, RECEIVE, CLO</w:t>
      </w:r>
      <w:r w:rsidRPr="001C6115">
        <w:rPr>
          <w:rFonts w:ascii="Courier New" w:hAnsi="Courier New" w:cs="Courier New"/>
          <w:lang w:val="en-US"/>
        </w:rPr>
        <w:t>SE,</w:t>
      </w:r>
    </w:p>
    <w:p w14:paraId="3A70F99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ABORT, and STATUS; the incoming segments, particularly those</w:t>
      </w:r>
    </w:p>
    <w:p w14:paraId="1B23BC5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containing the SYN, ACK, RST and FIN flags; and timeouts.</w:t>
      </w:r>
    </w:p>
    <w:p w14:paraId="44FE49E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66D2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state diagram in Figure 4 illustrates only state changes,</w:t>
      </w:r>
    </w:p>
    <w:p w14:paraId="05A75F3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together with the causing events and resulting actions, bu</w:t>
      </w:r>
      <w:r w:rsidRPr="001C6115">
        <w:rPr>
          <w:rFonts w:ascii="Courier New" w:hAnsi="Courier New" w:cs="Courier New"/>
          <w:lang w:val="en-US"/>
        </w:rPr>
        <w:t>t addresses</w:t>
      </w:r>
    </w:p>
    <w:p w14:paraId="00FB554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neither error conditions nor actions that are not connected with</w:t>
      </w:r>
    </w:p>
    <w:p w14:paraId="45028DE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state changes.  In a later section, more detail is offered with</w:t>
      </w:r>
    </w:p>
    <w:p w14:paraId="0E09E6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respect to the reaction of the TCP implementation to events.  Some</w:t>
      </w:r>
    </w:p>
    <w:p w14:paraId="2CE91C2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state names are abbreviated or hyphe</w:t>
      </w:r>
      <w:r w:rsidRPr="001C6115">
        <w:rPr>
          <w:rFonts w:ascii="Courier New" w:hAnsi="Courier New" w:cs="Courier New"/>
          <w:lang w:val="en-US"/>
        </w:rPr>
        <w:t>nated differently in the diagram</w:t>
      </w:r>
    </w:p>
    <w:p w14:paraId="05E99C1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from how they appear elsewhere in the document.</w:t>
      </w:r>
    </w:p>
    <w:p w14:paraId="6E15363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CD56A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NOTA BENE: This diagram is only a summary and must not be taken as</w:t>
      </w:r>
    </w:p>
    <w:p w14:paraId="66826F4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the total specification.  Many details are not included.</w:t>
      </w:r>
    </w:p>
    <w:p w14:paraId="34F3E77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04611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+---------+ </w:t>
      </w:r>
      <w:r w:rsidRPr="001C6115">
        <w:rPr>
          <w:rFonts w:ascii="Courier New" w:hAnsi="Courier New" w:cs="Courier New"/>
          <w:lang w:val="en-US"/>
        </w:rPr>
        <w:t>---------\      active OPEN</w:t>
      </w:r>
    </w:p>
    <w:p w14:paraId="1F0D1EB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|  CLOSED |            \    -----------</w:t>
      </w:r>
    </w:p>
    <w:p w14:paraId="55606C9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+---------+&lt;---------\   \   create TCB</w:t>
      </w:r>
    </w:p>
    <w:p w14:paraId="6F33687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 |     ^              \   \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</w:t>
      </w:r>
    </w:p>
    <w:p w14:paraId="223CC97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passive O</w:t>
      </w:r>
      <w:r w:rsidRPr="001C6115">
        <w:rPr>
          <w:rFonts w:ascii="Courier New" w:hAnsi="Courier New" w:cs="Courier New"/>
          <w:lang w:val="en-US"/>
        </w:rPr>
        <w:t>PEN |     |   CLOSE        \   \</w:t>
      </w:r>
    </w:p>
    <w:p w14:paraId="1108F74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------------ |     | ----------       \   \</w:t>
      </w:r>
    </w:p>
    <w:p w14:paraId="20022E1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create TCB  |     | delete TCB         \   \</w:t>
      </w:r>
    </w:p>
    <w:p w14:paraId="0EAFDC8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AC50F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AB85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2E457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2021               [Page 14]</w:t>
      </w:r>
    </w:p>
    <w:p w14:paraId="092AB8E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47050A6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 xml:space="preserve">Internet-Draft       </w:t>
      </w:r>
      <w:r w:rsidRPr="001C6115">
        <w:rPr>
          <w:rFonts w:ascii="Courier New" w:hAnsi="Courier New" w:cs="Courier New"/>
          <w:lang w:val="en-US"/>
        </w:rPr>
        <w:t xml:space="preserve">       TCP Specification                August 2020</w:t>
      </w:r>
    </w:p>
    <w:p w14:paraId="276CF50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FFC3D7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08C37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 V     |                      \   \</w:t>
      </w:r>
    </w:p>
    <w:p w14:paraId="5F401E3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RST (note 1)  +---------+            CLOSE    |    \</w:t>
      </w:r>
    </w:p>
    <w:p w14:paraId="39D54B8D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--------------------&gt;|  LISTEN |          ---------- |     |</w:t>
      </w:r>
    </w:p>
    <w:p w14:paraId="46C032F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</w:t>
      </w:r>
      <w:r w:rsidRPr="001C6115">
        <w:rPr>
          <w:rFonts w:ascii="Courier New" w:hAnsi="Courier New" w:cs="Courier New"/>
          <w:lang w:val="en-US"/>
        </w:rPr>
        <w:t xml:space="preserve">    /                     +---------+          delete TCB |     |</w:t>
      </w:r>
    </w:p>
    <w:p w14:paraId="566F35C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/ 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      |     |     SEND              |     |</w:t>
      </w:r>
    </w:p>
    <w:p w14:paraId="036EA7D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/           -----------   |     |    -------            |     V</w:t>
      </w:r>
    </w:p>
    <w:p w14:paraId="47291AA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+--------+   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SYN,ACK  /       \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      </w:t>
      </w:r>
      <w:r w:rsidRPr="001C6115">
        <w:rPr>
          <w:rFonts w:ascii="Courier New" w:hAnsi="Courier New" w:cs="Courier New"/>
          <w:lang w:val="en-US"/>
        </w:rPr>
        <w:t xml:space="preserve">    +--------+</w:t>
      </w:r>
    </w:p>
    <w:p w14:paraId="0EF039B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        |&lt;-----------------           ------------------&gt;|        |</w:t>
      </w:r>
    </w:p>
    <w:p w14:paraId="30E2A1B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|  SYN   |          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                     |  SYN   |</w:t>
      </w:r>
    </w:p>
    <w:p w14:paraId="0162652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  RCVD  |&lt;-----------------------------------------------|  SENT  |</w:t>
      </w:r>
    </w:p>
    <w:p w14:paraId="36CEB50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|        |               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</w:t>
      </w:r>
      <w:r w:rsidRPr="001C6115">
        <w:rPr>
          <w:rFonts w:ascii="Courier New" w:hAnsi="Courier New" w:cs="Courier New"/>
          <w:lang w:val="en-US"/>
        </w:rPr>
        <w:t>N,ACK                   |        |</w:t>
      </w:r>
    </w:p>
    <w:p w14:paraId="330381B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        |------------------           -------------------|        |</w:t>
      </w:r>
    </w:p>
    <w:p w14:paraId="289358C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+--------+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of SYN  \       /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SYN,ACK       +--------+</w:t>
      </w:r>
    </w:p>
    <w:p w14:paraId="37C2100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          --------------   |     |   -----------</w:t>
      </w:r>
    </w:p>
    <w:p w14:paraId="2AEDC3C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                 x      </w:t>
      </w:r>
      <w:r w:rsidRPr="001C6115">
        <w:rPr>
          <w:rFonts w:ascii="Courier New" w:hAnsi="Courier New" w:cs="Courier New"/>
          <w:lang w:val="en-US"/>
        </w:rPr>
        <w:t xml:space="preserve">   |     |  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</w:t>
      </w:r>
    </w:p>
    <w:p w14:paraId="7E7D281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                           V     </w:t>
      </w:r>
      <w:proofErr w:type="spellStart"/>
      <w:r w:rsidRPr="001C6115">
        <w:rPr>
          <w:rFonts w:ascii="Courier New" w:hAnsi="Courier New" w:cs="Courier New"/>
          <w:lang w:val="en-US"/>
        </w:rPr>
        <w:t>V</w:t>
      </w:r>
      <w:proofErr w:type="spellEnd"/>
    </w:p>
    <w:p w14:paraId="2279244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 CLOSE                   +---------+</w:t>
      </w:r>
    </w:p>
    <w:p w14:paraId="1C706FD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-------                  |  ESTAB  |</w:t>
      </w:r>
    </w:p>
    <w:p w14:paraId="207E39C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                  +---------+</w:t>
      </w:r>
    </w:p>
    <w:p w14:paraId="257A8DFC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|                   CLOSE    |     |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</w:t>
      </w:r>
    </w:p>
    <w:p w14:paraId="69A5D37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V            </w:t>
      </w:r>
      <w:r w:rsidRPr="001C6115">
        <w:rPr>
          <w:rFonts w:ascii="Courier New" w:hAnsi="Courier New" w:cs="Courier New"/>
          <w:lang w:val="en-US"/>
        </w:rPr>
        <w:t xml:space="preserve">      -------   |     |    -------</w:t>
      </w:r>
    </w:p>
    <w:p w14:paraId="19AE4AAF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+---------+       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  /       \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         +---------+</w:t>
      </w:r>
    </w:p>
    <w:p w14:paraId="4E73D5D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  FIN    |&lt;-----------------           ------------------&gt;|  CLOSE  |</w:t>
      </w:r>
    </w:p>
    <w:p w14:paraId="4CE08BA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 WAIT-1  |------------------                              |   WAIT  |</w:t>
      </w:r>
    </w:p>
    <w:p w14:paraId="5D595B21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+-------</w:t>
      </w:r>
      <w:r w:rsidRPr="001C6115">
        <w:rPr>
          <w:rFonts w:ascii="Courier New" w:hAnsi="Courier New" w:cs="Courier New"/>
          <w:lang w:val="en-US"/>
        </w:rPr>
        <w:t xml:space="preserve">--+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  \                            +---------+</w:t>
      </w:r>
    </w:p>
    <w:p w14:paraId="4809F14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|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of FIN   -------   |                            CLOSE  |</w:t>
      </w:r>
    </w:p>
    <w:p w14:paraId="407B21E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| --------------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  |                           ------- |</w:t>
      </w:r>
    </w:p>
    <w:p w14:paraId="4ECFF8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V        x                   V                       </w:t>
      </w:r>
      <w:r w:rsidRPr="001C6115">
        <w:rPr>
          <w:rFonts w:ascii="Courier New" w:hAnsi="Courier New" w:cs="Courier New"/>
          <w:lang w:val="en-US"/>
        </w:rPr>
        <w:t xml:space="preserve">   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 V</w:t>
      </w:r>
    </w:p>
    <w:p w14:paraId="1B7E1E9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+---------+                  +---------+                   +---------+</w:t>
      </w:r>
    </w:p>
    <w:p w14:paraId="5067A47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|FINWAIT-2|                  | CLOSING |                   | LAST-ACK|</w:t>
      </w:r>
    </w:p>
    <w:p w14:paraId="331DA33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+---------+                  +---------+                   +---------+</w:t>
      </w:r>
    </w:p>
    <w:p w14:paraId="130AD54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|      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of</w:t>
      </w:r>
      <w:r w:rsidRPr="001C6115">
        <w:rPr>
          <w:rFonts w:ascii="Courier New" w:hAnsi="Courier New" w:cs="Courier New"/>
          <w:lang w:val="en-US"/>
        </w:rPr>
        <w:t xml:space="preserve"> FIN |               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of FIN |</w:t>
      </w:r>
    </w:p>
    <w:p w14:paraId="21A531B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|  </w:t>
      </w:r>
      <w:proofErr w:type="spellStart"/>
      <w:r w:rsidRPr="001C6115">
        <w:rPr>
          <w:rFonts w:ascii="Courier New" w:hAnsi="Courier New" w:cs="Courier New"/>
          <w:lang w:val="en-US"/>
        </w:rPr>
        <w:t>rcv</w:t>
      </w:r>
      <w:proofErr w:type="spellEnd"/>
      <w:r w:rsidRPr="001C6115">
        <w:rPr>
          <w:rFonts w:ascii="Courier New" w:hAnsi="Courier New" w:cs="Courier New"/>
          <w:lang w:val="en-US"/>
        </w:rPr>
        <w:t xml:space="preserve"> FIN       -------------- |    Timeout=2MSL -------------- |</w:t>
      </w:r>
    </w:p>
    <w:p w14:paraId="59718F1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|  -------              x       V    ------------        x       V</w:t>
      </w:r>
    </w:p>
    <w:p w14:paraId="748BACD0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\ </w:t>
      </w:r>
      <w:proofErr w:type="spellStart"/>
      <w:r w:rsidRPr="001C6115">
        <w:rPr>
          <w:rFonts w:ascii="Courier New" w:hAnsi="Courier New" w:cs="Courier New"/>
          <w:lang w:val="en-US"/>
        </w:rPr>
        <w:t>snd</w:t>
      </w:r>
      <w:proofErr w:type="spellEnd"/>
      <w:r w:rsidRPr="001C6115">
        <w:rPr>
          <w:rFonts w:ascii="Courier New" w:hAnsi="Courier New" w:cs="Courier New"/>
          <w:lang w:val="en-US"/>
        </w:rPr>
        <w:t xml:space="preserve"> ACK                 +---------+delete TCB         +---------+</w:t>
      </w:r>
    </w:p>
    <w:p w14:paraId="2D7195A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---</w:t>
      </w:r>
      <w:r w:rsidRPr="001C6115">
        <w:rPr>
          <w:rFonts w:ascii="Courier New" w:hAnsi="Courier New" w:cs="Courier New"/>
          <w:lang w:val="en-US"/>
        </w:rPr>
        <w:t>---------------------&gt;|TIME WAIT|------------------&gt;| CLOSED  |</w:t>
      </w:r>
    </w:p>
    <w:p w14:paraId="79863B3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           +---------+                   +---------+</w:t>
      </w:r>
    </w:p>
    <w:p w14:paraId="2D9BC019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253B40" w14:textId="1A0DE292" w:rsidR="00000000" w:rsidRPr="001C6115" w:rsidRDefault="005C540F" w:rsidP="002B1965">
      <w:pPr>
        <w:pStyle w:val="Textebrut"/>
        <w:rPr>
          <w:rFonts w:ascii="Courier New" w:hAnsi="Courier New" w:cs="Courier New"/>
          <w:lang w:val="en-US"/>
        </w:rPr>
      </w:pPr>
      <w:ins w:id="202" w:author="BOUCADAIR Mohamed TGI/OLN" w:date="2020-09-25T15:14:00Z">
        <w:r>
          <w:rPr>
            <w:rFonts w:ascii="Courier New" w:hAnsi="Courier New" w:cs="Courier New"/>
            <w:lang w:val="en-US"/>
          </w:rPr>
          <w:t>N</w:t>
        </w:r>
      </w:ins>
      <w:del w:id="203" w:author="BOUCADAIR Mohamed TGI/OLN" w:date="2020-09-25T15:14:00Z">
        <w:r w:rsidR="003A3D48" w:rsidRPr="001C6115" w:rsidDel="005C540F">
          <w:rPr>
            <w:rFonts w:ascii="Courier New" w:hAnsi="Courier New" w:cs="Courier New"/>
            <w:lang w:val="en-US"/>
          </w:rPr>
          <w:delText>n</w:delText>
        </w:r>
      </w:del>
      <w:r w:rsidR="003A3D48" w:rsidRPr="001C6115">
        <w:rPr>
          <w:rFonts w:ascii="Courier New" w:hAnsi="Courier New" w:cs="Courier New"/>
          <w:lang w:val="en-US"/>
        </w:rPr>
        <w:t>ote 1: The transition from SYN-RECEIVED to LISTEN on receiving a RST is</w:t>
      </w:r>
    </w:p>
    <w:p w14:paraId="6E5EDA9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conditional on having reached SYN-RECEIVED afte</w:t>
      </w:r>
      <w:r w:rsidRPr="001C6115">
        <w:rPr>
          <w:rFonts w:ascii="Courier New" w:hAnsi="Courier New" w:cs="Courier New"/>
          <w:lang w:val="en-US"/>
        </w:rPr>
        <w:t>r a passive open.</w:t>
      </w:r>
    </w:p>
    <w:p w14:paraId="47F5CD7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D847FD" w14:textId="21B9AD51" w:rsidR="00000000" w:rsidRPr="001C6115" w:rsidRDefault="005C540F" w:rsidP="002B1965">
      <w:pPr>
        <w:pStyle w:val="Textebrut"/>
        <w:rPr>
          <w:rFonts w:ascii="Courier New" w:hAnsi="Courier New" w:cs="Courier New"/>
          <w:lang w:val="en-US"/>
        </w:rPr>
      </w:pPr>
      <w:ins w:id="204" w:author="BOUCADAIR Mohamed TGI/OLN" w:date="2020-09-25T15:14:00Z">
        <w:r>
          <w:rPr>
            <w:rFonts w:ascii="Courier New" w:hAnsi="Courier New" w:cs="Courier New"/>
            <w:lang w:val="en-US"/>
          </w:rPr>
          <w:t>N</w:t>
        </w:r>
      </w:ins>
      <w:del w:id="205" w:author="BOUCADAIR Mohamed TGI/OLN" w:date="2020-09-25T15:14:00Z">
        <w:r w:rsidR="003A3D48" w:rsidRPr="001C6115" w:rsidDel="005C540F">
          <w:rPr>
            <w:rFonts w:ascii="Courier New" w:hAnsi="Courier New" w:cs="Courier New"/>
            <w:lang w:val="en-US"/>
          </w:rPr>
          <w:delText>n</w:delText>
        </w:r>
      </w:del>
      <w:r w:rsidR="003A3D48" w:rsidRPr="001C6115">
        <w:rPr>
          <w:rFonts w:ascii="Courier New" w:hAnsi="Courier New" w:cs="Courier New"/>
          <w:lang w:val="en-US"/>
        </w:rPr>
        <w:t xml:space="preserve">ote 2: An </w:t>
      </w:r>
      <w:proofErr w:type="spellStart"/>
      <w:r w:rsidR="003A3D48" w:rsidRPr="001C6115">
        <w:rPr>
          <w:rFonts w:ascii="Courier New" w:hAnsi="Courier New" w:cs="Courier New"/>
          <w:lang w:val="en-US"/>
        </w:rPr>
        <w:t>unshown</w:t>
      </w:r>
      <w:proofErr w:type="spellEnd"/>
      <w:r w:rsidR="003A3D48" w:rsidRPr="001C6115">
        <w:rPr>
          <w:rFonts w:ascii="Courier New" w:hAnsi="Courier New" w:cs="Courier New"/>
          <w:lang w:val="en-US"/>
        </w:rPr>
        <w:t xml:space="preserve"> transition exists from FIN-WAIT-1 to TIME-WAIT if</w:t>
      </w:r>
    </w:p>
    <w:p w14:paraId="734E951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a FIN is received and the local FIN is also acknowledged.</w:t>
      </w:r>
    </w:p>
    <w:p w14:paraId="28BB826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878A6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               Figure 4: TCP Connection State Diagram</w:t>
      </w:r>
    </w:p>
    <w:p w14:paraId="36D5867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9405B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ABA40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BF9D7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09D086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919825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8699C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Eddy                    Expires February 7, 20</w:t>
      </w:r>
      <w:r w:rsidRPr="001C6115">
        <w:rPr>
          <w:rFonts w:ascii="Courier New" w:hAnsi="Courier New" w:cs="Courier New"/>
          <w:lang w:val="en-US"/>
        </w:rPr>
        <w:t>21               [Page 15]</w:t>
      </w:r>
    </w:p>
    <w:p w14:paraId="57C58AE8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br w:type="page"/>
      </w:r>
    </w:p>
    <w:p w14:paraId="506EC18B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403D47A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FB2422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A6280E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>3.3.  Sequence Numbers</w:t>
      </w:r>
    </w:p>
    <w:p w14:paraId="535B9D04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A38D13" w14:textId="77777777" w:rsidR="00000000" w:rsidRPr="001C6115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A fundamental notion in the design is that every octet of data sent</w:t>
      </w:r>
    </w:p>
    <w:p w14:paraId="2967FD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C6115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>over a TCP connection has a sequence number.  Since ev</w:t>
      </w:r>
      <w:r w:rsidRPr="005C540F">
        <w:rPr>
          <w:rFonts w:ascii="Courier New" w:hAnsi="Courier New" w:cs="Courier New"/>
          <w:lang w:val="en-US"/>
        </w:rPr>
        <w:t>ery octet is</w:t>
      </w:r>
    </w:p>
    <w:p w14:paraId="15862A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sequenced, each of them can be acknowledged.  The acknowledgment</w:t>
      </w:r>
    </w:p>
    <w:p w14:paraId="57162E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mechanism employed is cumulative so that an acknowledgment of</w:t>
      </w:r>
    </w:p>
    <w:p w14:paraId="08F83B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 X indicates that all octets up to but not including X</w:t>
      </w:r>
    </w:p>
    <w:p w14:paraId="360A45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have been received.  This mechanis</w:t>
      </w:r>
      <w:r w:rsidRPr="005C540F">
        <w:rPr>
          <w:rFonts w:ascii="Courier New" w:hAnsi="Courier New" w:cs="Courier New"/>
          <w:lang w:val="en-US"/>
        </w:rPr>
        <w:t>m allows for straight-forward</w:t>
      </w:r>
    </w:p>
    <w:p w14:paraId="4327EC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duplicate detection in the presence of retransmission.  Numbering of</w:t>
      </w:r>
    </w:p>
    <w:p w14:paraId="6DB859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octets within a segment is that the first data octet immediately</w:t>
      </w:r>
    </w:p>
    <w:p w14:paraId="5440CA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following the header is the lowest numbered, and the following octets</w:t>
      </w:r>
    </w:p>
    <w:p w14:paraId="54A9D1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are number</w:t>
      </w:r>
      <w:r w:rsidRPr="005C540F">
        <w:rPr>
          <w:rFonts w:ascii="Courier New" w:hAnsi="Courier New" w:cs="Courier New"/>
          <w:lang w:val="en-US"/>
        </w:rPr>
        <w:t>ed consecutively.</w:t>
      </w:r>
    </w:p>
    <w:p w14:paraId="11DF03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93D5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It is essential to remember that the actual sequence number space is</w:t>
      </w:r>
    </w:p>
    <w:p w14:paraId="496312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finite, though very large.  This space ranges from 0 to 2**32 - 1.</w:t>
      </w:r>
    </w:p>
    <w:p w14:paraId="78BB1A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Since the space is finite, all arithmetic dealing with sequence</w:t>
      </w:r>
    </w:p>
    <w:p w14:paraId="3CF99DD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numbers must be performed</w:t>
      </w:r>
      <w:r w:rsidRPr="005C540F">
        <w:rPr>
          <w:rFonts w:ascii="Courier New" w:hAnsi="Courier New" w:cs="Courier New"/>
          <w:lang w:val="en-US"/>
        </w:rPr>
        <w:t xml:space="preserve"> modulo 2**32.  This unsigned arithmetic</w:t>
      </w:r>
    </w:p>
    <w:p w14:paraId="4F29AE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preserves the relationship of sequence numbers as they cycle from</w:t>
      </w:r>
    </w:p>
    <w:p w14:paraId="0D20088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2**32 - 1 to 0 again.  There are some subtleties to computer modulo</w:t>
      </w:r>
    </w:p>
    <w:p w14:paraId="20F50F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arithmetic, so great care should be taken in programming the</w:t>
      </w:r>
    </w:p>
    <w:p w14:paraId="7457A2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comparis</w:t>
      </w:r>
      <w:r w:rsidRPr="005C540F">
        <w:rPr>
          <w:rFonts w:ascii="Courier New" w:hAnsi="Courier New" w:cs="Courier New"/>
          <w:lang w:val="en-US"/>
        </w:rPr>
        <w:t>on of such values.  The symbol "=&lt;" means "less than or</w:t>
      </w:r>
    </w:p>
    <w:p w14:paraId="60F5AF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equal" (modulo 2**32).</w:t>
      </w:r>
    </w:p>
    <w:p w14:paraId="4C6B02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505A5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typical kinds of sequence number comparisons that the TCP</w:t>
      </w:r>
    </w:p>
    <w:p w14:paraId="65A687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must perform include:</w:t>
      </w:r>
    </w:p>
    <w:p w14:paraId="40A9602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DA1D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(a) Determining that an acknowledgment refers to some sequenc</w:t>
      </w:r>
      <w:r w:rsidRPr="005C540F">
        <w:rPr>
          <w:rFonts w:ascii="Courier New" w:hAnsi="Courier New" w:cs="Courier New"/>
          <w:lang w:val="en-US"/>
        </w:rPr>
        <w:t>e</w:t>
      </w:r>
    </w:p>
    <w:p w14:paraId="16B2F1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number sent but not yet acknowledged.</w:t>
      </w:r>
    </w:p>
    <w:p w14:paraId="69D8B4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836A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(b) Determining that all sequence numbers occupied by a segment</w:t>
      </w:r>
    </w:p>
    <w:p w14:paraId="01AAA3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have been acknowledged (e.g., to remove the segment from a</w:t>
      </w:r>
    </w:p>
    <w:p w14:paraId="0A54FA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retransmission queue).</w:t>
      </w:r>
    </w:p>
    <w:p w14:paraId="7909FA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E483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(c) Determining that an incoming segme</w:t>
      </w:r>
      <w:r w:rsidRPr="005C540F">
        <w:rPr>
          <w:rFonts w:ascii="Courier New" w:hAnsi="Courier New" w:cs="Courier New"/>
          <w:lang w:val="en-US"/>
        </w:rPr>
        <w:t>nt contains sequence numbers</w:t>
      </w:r>
    </w:p>
    <w:p w14:paraId="6FA53D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that are expected (i.e., that the segment "overlaps" the receive</w:t>
      </w:r>
    </w:p>
    <w:p w14:paraId="314128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window).</w:t>
      </w:r>
    </w:p>
    <w:p w14:paraId="2BCC20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0E947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response to sending data the TCP endpoint will receive</w:t>
      </w:r>
    </w:p>
    <w:p w14:paraId="376290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acknowledgments.  The following comparisons are needed to process the</w:t>
      </w:r>
    </w:p>
    <w:p w14:paraId="5B51D8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</w:t>
      </w:r>
      <w:r w:rsidRPr="005C540F">
        <w:rPr>
          <w:rFonts w:ascii="Courier New" w:hAnsi="Courier New" w:cs="Courier New"/>
          <w:lang w:val="en-US"/>
        </w:rPr>
        <w:t>nowledgments.</w:t>
      </w:r>
    </w:p>
    <w:p w14:paraId="6DE228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48FA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SND.UNA = oldest unacknowledged sequence number</w:t>
      </w:r>
    </w:p>
    <w:p w14:paraId="42CBF5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A66D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SND.NXT = next sequence number to be sent</w:t>
      </w:r>
    </w:p>
    <w:p w14:paraId="7CC575A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3EEF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SEG.ACK = acknowledgment from the receiving TCP peer (next</w:t>
      </w:r>
    </w:p>
    <w:p w14:paraId="0F89ADD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sequence number expected by the receiving TCP peer)</w:t>
      </w:r>
    </w:p>
    <w:p w14:paraId="2FDE6D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1F0F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B3AB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D2BF1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FA1A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Eddy      </w:t>
      </w:r>
      <w:r w:rsidRPr="005C540F">
        <w:rPr>
          <w:rFonts w:ascii="Courier New" w:hAnsi="Courier New" w:cs="Courier New"/>
          <w:lang w:val="en-US"/>
        </w:rPr>
        <w:t xml:space="preserve">              Expires February 7, 2021               [Page 16]</w:t>
      </w:r>
    </w:p>
    <w:p w14:paraId="64E868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430BD3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7CD3B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6339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93B1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SEG.SEQ = first sequence number of a segment</w:t>
      </w:r>
    </w:p>
    <w:p w14:paraId="011722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8951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SEG.LEN = the number of octets occupied by the data in the</w:t>
      </w:r>
      <w:r w:rsidRPr="005C540F">
        <w:rPr>
          <w:rFonts w:ascii="Courier New" w:hAnsi="Courier New" w:cs="Courier New"/>
          <w:lang w:val="en-US"/>
        </w:rPr>
        <w:t xml:space="preserve"> segment</w:t>
      </w:r>
    </w:p>
    <w:p w14:paraId="0218F4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(counting SYN and FIN)</w:t>
      </w:r>
    </w:p>
    <w:p w14:paraId="125B2F5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341F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SEG.SEQ+SEG.LEN-1 = last sequence number of a segment</w:t>
      </w:r>
    </w:p>
    <w:p w14:paraId="1D9B35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6E49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new acknowledgment (called an "acceptable </w:t>
      </w:r>
      <w:proofErr w:type="spellStart"/>
      <w:r w:rsidRPr="005C540F">
        <w:rPr>
          <w:rFonts w:ascii="Courier New" w:hAnsi="Courier New" w:cs="Courier New"/>
          <w:lang w:val="en-US"/>
        </w:rPr>
        <w:t>ack</w:t>
      </w:r>
      <w:proofErr w:type="spellEnd"/>
      <w:r w:rsidRPr="005C540F">
        <w:rPr>
          <w:rFonts w:ascii="Courier New" w:hAnsi="Courier New" w:cs="Courier New"/>
          <w:lang w:val="en-US"/>
        </w:rPr>
        <w:t>"), is one for which</w:t>
      </w:r>
    </w:p>
    <w:p w14:paraId="2FFF365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inequality below holds:</w:t>
      </w:r>
    </w:p>
    <w:p w14:paraId="6CD55F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B905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SND.UNA &lt; SEG.ACK =&lt; SND.NXT</w:t>
      </w:r>
    </w:p>
    <w:p w14:paraId="650289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62CB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segment on t</w:t>
      </w:r>
      <w:r w:rsidRPr="005C540F">
        <w:rPr>
          <w:rFonts w:ascii="Courier New" w:hAnsi="Courier New" w:cs="Courier New"/>
          <w:lang w:val="en-US"/>
        </w:rPr>
        <w:t>he retransmission queue is fully acknowledged if the</w:t>
      </w:r>
    </w:p>
    <w:p w14:paraId="4222BDB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sum of its sequence number and length is less or equal than the</w:t>
      </w:r>
    </w:p>
    <w:p w14:paraId="49D5A4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acknowledgment value in the incoming segment.</w:t>
      </w:r>
    </w:p>
    <w:p w14:paraId="241195E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AFBF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When data is received the following comparisons are needed:</w:t>
      </w:r>
    </w:p>
    <w:p w14:paraId="5E6532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4711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RCV.NXT = next s</w:t>
      </w:r>
      <w:r w:rsidRPr="005C540F">
        <w:rPr>
          <w:rFonts w:ascii="Courier New" w:hAnsi="Courier New" w:cs="Courier New"/>
          <w:lang w:val="en-US"/>
        </w:rPr>
        <w:t>equence number expected on an incoming segments,</w:t>
      </w:r>
    </w:p>
    <w:p w14:paraId="20776C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and is the left or lower edge of the receive window</w:t>
      </w:r>
    </w:p>
    <w:p w14:paraId="20953C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44A0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RCV.NXT+RCV.WND-1 = last sequence number expected on an incoming</w:t>
      </w:r>
    </w:p>
    <w:p w14:paraId="1BC07E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segment, and is the right or upper edge of the receive window</w:t>
      </w:r>
    </w:p>
    <w:p w14:paraId="42B7B8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4078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</w:t>
      </w:r>
      <w:r w:rsidRPr="005C540F">
        <w:rPr>
          <w:rFonts w:ascii="Courier New" w:hAnsi="Courier New" w:cs="Courier New"/>
          <w:lang w:val="en-US"/>
        </w:rPr>
        <w:t>G.SEQ = first sequence number occupied by the incoming segment</w:t>
      </w:r>
    </w:p>
    <w:p w14:paraId="4D62A2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1201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SEG.SEQ+SEG.LEN-1 = last sequence number occupied by the incoming</w:t>
      </w:r>
    </w:p>
    <w:p w14:paraId="39DBA7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segment</w:t>
      </w:r>
    </w:p>
    <w:p w14:paraId="3AB3FD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1AD5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segment is judged to occupy a portion of valid receive sequence</w:t>
      </w:r>
    </w:p>
    <w:p w14:paraId="6E7EF5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space if</w:t>
      </w:r>
    </w:p>
    <w:p w14:paraId="17A514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029E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RCV.NXT =&lt; SEG.SE</w:t>
      </w:r>
      <w:r w:rsidRPr="005C540F">
        <w:rPr>
          <w:rFonts w:ascii="Courier New" w:hAnsi="Courier New" w:cs="Courier New"/>
          <w:lang w:val="en-US"/>
        </w:rPr>
        <w:t>Q &lt; RCV.NXT+RCV.WND</w:t>
      </w:r>
    </w:p>
    <w:p w14:paraId="069292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1BB5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or</w:t>
      </w:r>
    </w:p>
    <w:p w14:paraId="0216ED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A6B2D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RCV.NXT =&lt; SEG.SEQ+SEG.LEN-1 &lt; RCV.NXT+RCV.WND</w:t>
      </w:r>
    </w:p>
    <w:p w14:paraId="4A26F5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AF11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first part of this test checks to see if the beginning of the</w:t>
      </w:r>
    </w:p>
    <w:p w14:paraId="7E452F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 falls in the window, the second part of the test checks to</w:t>
      </w:r>
    </w:p>
    <w:p w14:paraId="3F374B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see if the end of the segment fa</w:t>
      </w:r>
      <w:r w:rsidRPr="005C540F">
        <w:rPr>
          <w:rFonts w:ascii="Courier New" w:hAnsi="Courier New" w:cs="Courier New"/>
          <w:lang w:val="en-US"/>
        </w:rPr>
        <w:t>lls in the window; if the segment</w:t>
      </w:r>
    </w:p>
    <w:p w14:paraId="475618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passes either part of the test it contains data in the window.</w:t>
      </w:r>
    </w:p>
    <w:p w14:paraId="4CFD6A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ECBA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Actually, it is a little more complicated than this.  Due to zero</w:t>
      </w:r>
    </w:p>
    <w:p w14:paraId="04B7B0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windows and zero length segments, we have four cases for the</w:t>
      </w:r>
    </w:p>
    <w:p w14:paraId="15F9EE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acceptability of an</w:t>
      </w:r>
      <w:r w:rsidRPr="005C540F">
        <w:rPr>
          <w:rFonts w:ascii="Courier New" w:hAnsi="Courier New" w:cs="Courier New"/>
          <w:lang w:val="en-US"/>
        </w:rPr>
        <w:t xml:space="preserve"> incoming segment:</w:t>
      </w:r>
    </w:p>
    <w:p w14:paraId="303F3E2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3F30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257DE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5B2D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EE79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B7D4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17]</w:t>
      </w:r>
    </w:p>
    <w:p w14:paraId="6768CA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3A2B60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2D1AC24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9C79E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FE92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Segment Receive  Test</w:t>
      </w:r>
    </w:p>
    <w:p w14:paraId="204BE5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Length  Window</w:t>
      </w:r>
    </w:p>
    <w:p w14:paraId="1A9D52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------- -------  -------</w:t>
      </w:r>
      <w:r w:rsidRPr="005C540F">
        <w:rPr>
          <w:rFonts w:ascii="Courier New" w:hAnsi="Courier New" w:cs="Courier New"/>
          <w:lang w:val="en-US"/>
        </w:rPr>
        <w:t>------------------------------------</w:t>
      </w:r>
    </w:p>
    <w:p w14:paraId="206BF0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F266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0       0     SEG.SEQ = RCV.NXT</w:t>
      </w:r>
    </w:p>
    <w:p w14:paraId="594E4B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A93F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0      &gt;0     RCV.NXT =&lt; SEG.SEQ &lt; RCV.NXT+RCV.WND</w:t>
      </w:r>
    </w:p>
    <w:p w14:paraId="16EC36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FEDA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&gt;0       0     not acceptable</w:t>
      </w:r>
    </w:p>
    <w:p w14:paraId="1214D2B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E358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&gt;0      &gt;0     RCV.NXT =&lt; SEG.SEQ &lt; RCV.NXT+RCV.WND</w:t>
      </w:r>
    </w:p>
    <w:p w14:paraId="03D704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</w:t>
      </w:r>
      <w:r w:rsidRPr="005C540F">
        <w:rPr>
          <w:rFonts w:ascii="Courier New" w:hAnsi="Courier New" w:cs="Courier New"/>
          <w:lang w:val="en-US"/>
        </w:rPr>
        <w:t xml:space="preserve">         or RCV.NXT =&lt; SEG.SEQ+SEG.LEN-1 &lt; RCV.NXT+RCV.WND</w:t>
      </w:r>
    </w:p>
    <w:p w14:paraId="6AE555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1412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Note that when the receive window is zero no segments should be</w:t>
      </w:r>
    </w:p>
    <w:p w14:paraId="4C16BE1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acceptable except ACK segments.  Thus, it is be possible for a TCP</w:t>
      </w:r>
    </w:p>
    <w:p w14:paraId="1F8799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to maintain a zero receive window while t</w:t>
      </w:r>
      <w:r w:rsidRPr="005C540F">
        <w:rPr>
          <w:rFonts w:ascii="Courier New" w:hAnsi="Courier New" w:cs="Courier New"/>
          <w:lang w:val="en-US"/>
        </w:rPr>
        <w:t>ransmitting</w:t>
      </w:r>
    </w:p>
    <w:p w14:paraId="30251E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and receiving ACKs.  A TCP receiver MUST process the RST and URG</w:t>
      </w:r>
    </w:p>
    <w:p w14:paraId="1B046F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fields of all incoming segments, even when the receive window is zero</w:t>
      </w:r>
    </w:p>
    <w:p w14:paraId="143A68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(MUST-66).</w:t>
      </w:r>
    </w:p>
    <w:p w14:paraId="1FC4CC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DD9F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We have taken advantage of the numbering scheme to protect certain</w:t>
      </w:r>
    </w:p>
    <w:p w14:paraId="604A42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control in</w:t>
      </w:r>
      <w:r w:rsidRPr="005C540F">
        <w:rPr>
          <w:rFonts w:ascii="Courier New" w:hAnsi="Courier New" w:cs="Courier New"/>
          <w:lang w:val="en-US"/>
        </w:rPr>
        <w:t>formation as well.  This is achieved by implicitly</w:t>
      </w:r>
    </w:p>
    <w:p w14:paraId="1BF11BF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including some control flags in the sequence space so they can be</w:t>
      </w:r>
    </w:p>
    <w:p w14:paraId="0BCBCC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retransmitted and acknowledged without confusion (i.e., one and only</w:t>
      </w:r>
    </w:p>
    <w:p w14:paraId="2474BD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one copy of the control will be acted upon).  Control informa</w:t>
      </w:r>
      <w:r w:rsidRPr="005C540F">
        <w:rPr>
          <w:rFonts w:ascii="Courier New" w:hAnsi="Courier New" w:cs="Courier New"/>
          <w:lang w:val="en-US"/>
        </w:rPr>
        <w:t>tion is</w:t>
      </w:r>
    </w:p>
    <w:p w14:paraId="2D99D9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 physically carried in the segment data space.  Consequently, we</w:t>
      </w:r>
    </w:p>
    <w:p w14:paraId="022EF5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must adopt rules for implicitly assigning sequence numbers to</w:t>
      </w:r>
    </w:p>
    <w:p w14:paraId="5E9BD6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control.  The SYN and FIN are the only controls requiring this</w:t>
      </w:r>
    </w:p>
    <w:p w14:paraId="1B7994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protection, and these controls are used onl</w:t>
      </w:r>
      <w:r w:rsidRPr="005C540F">
        <w:rPr>
          <w:rFonts w:ascii="Courier New" w:hAnsi="Courier New" w:cs="Courier New"/>
          <w:lang w:val="en-US"/>
        </w:rPr>
        <w:t>y at connection opening</w:t>
      </w:r>
    </w:p>
    <w:p w14:paraId="2243EB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closing.  For sequence number purposes, the SYN is considered to</w:t>
      </w:r>
    </w:p>
    <w:p w14:paraId="22A468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occur before the first actual data octet of the segment in which it</w:t>
      </w:r>
    </w:p>
    <w:p w14:paraId="183A07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occurs, while the FIN is considered to occur after the last actual</w:t>
      </w:r>
    </w:p>
    <w:p w14:paraId="053FC9B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octet in a </w:t>
      </w:r>
      <w:r w:rsidRPr="005C540F">
        <w:rPr>
          <w:rFonts w:ascii="Courier New" w:hAnsi="Courier New" w:cs="Courier New"/>
          <w:lang w:val="en-US"/>
        </w:rPr>
        <w:t>segment in which it occurs.  The segment length</w:t>
      </w:r>
    </w:p>
    <w:p w14:paraId="7B296A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(SEG.LEN) includes both data and sequence space occupying controls.</w:t>
      </w:r>
    </w:p>
    <w:p w14:paraId="7EEBBE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When a SYN is present then SEG.SEQ is the sequence number of the SYN.</w:t>
      </w:r>
    </w:p>
    <w:p w14:paraId="34F0BC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7214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Initial Sequence Number Selection</w:t>
      </w:r>
    </w:p>
    <w:p w14:paraId="3D7810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28D5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protocol places no</w:t>
      </w:r>
      <w:r w:rsidRPr="005C540F">
        <w:rPr>
          <w:rFonts w:ascii="Courier New" w:hAnsi="Courier New" w:cs="Courier New"/>
          <w:lang w:val="en-US"/>
        </w:rPr>
        <w:t xml:space="preserve"> restriction on a particular connection being</w:t>
      </w:r>
    </w:p>
    <w:p w14:paraId="33971B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used over and over again.  A connection is defined by a pair of</w:t>
      </w:r>
    </w:p>
    <w:p w14:paraId="470AFF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sockets.  New instances of a connection will be referred to as</w:t>
      </w:r>
    </w:p>
    <w:p w14:paraId="0BE64A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incarnations of the connection.  The problem that arises from this is</w:t>
      </w:r>
    </w:p>
    <w:p w14:paraId="1CBFD3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-</w:t>
      </w:r>
      <w:r w:rsidRPr="005C540F">
        <w:rPr>
          <w:rFonts w:ascii="Courier New" w:hAnsi="Courier New" w:cs="Courier New"/>
          <w:lang w:val="en-US"/>
        </w:rPr>
        <w:t>- "how does the TCP implementation identify duplicate segments from</w:t>
      </w:r>
    </w:p>
    <w:p w14:paraId="060FE6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previous incarnations of the connection?"  This problem becomes</w:t>
      </w:r>
    </w:p>
    <w:p w14:paraId="2B14FF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apparent if the connection is being opened and closed in quick</w:t>
      </w:r>
    </w:p>
    <w:p w14:paraId="5FAD60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succession, or if the connection breaks with loss of</w:t>
      </w:r>
      <w:r w:rsidRPr="005C540F">
        <w:rPr>
          <w:rFonts w:ascii="Courier New" w:hAnsi="Courier New" w:cs="Courier New"/>
          <w:lang w:val="en-US"/>
        </w:rPr>
        <w:t xml:space="preserve"> memory and is</w:t>
      </w:r>
    </w:p>
    <w:p w14:paraId="195750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then reestablished.</w:t>
      </w:r>
    </w:p>
    <w:p w14:paraId="45B4D0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BF9C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D4EF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E4DD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1A43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18]</w:t>
      </w:r>
    </w:p>
    <w:p w14:paraId="69AA70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4AB216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2D137B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848B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F9FD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avoid confusion we must prevent segments from one incarnat</w:t>
      </w:r>
      <w:r w:rsidRPr="005C540F">
        <w:rPr>
          <w:rFonts w:ascii="Courier New" w:hAnsi="Courier New" w:cs="Courier New"/>
          <w:lang w:val="en-US"/>
        </w:rPr>
        <w:t>ion of a</w:t>
      </w:r>
    </w:p>
    <w:p w14:paraId="6378A3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 from being used while the same sequence numbers may still</w:t>
      </w:r>
    </w:p>
    <w:p w14:paraId="26154A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 present in the network from an earlier incarnation.  We want to</w:t>
      </w:r>
    </w:p>
    <w:p w14:paraId="19D9C8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assure this, even if a TCP endpoint loses all knowledge of the</w:t>
      </w:r>
    </w:p>
    <w:p w14:paraId="52F1C3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numbers it has been using. </w:t>
      </w:r>
      <w:r w:rsidRPr="005C540F">
        <w:rPr>
          <w:rFonts w:ascii="Courier New" w:hAnsi="Courier New" w:cs="Courier New"/>
          <w:lang w:val="en-US"/>
        </w:rPr>
        <w:t xml:space="preserve"> When new connections are</w:t>
      </w:r>
    </w:p>
    <w:p w14:paraId="1FF102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created, an initial sequence number (ISN) generator is employed that</w:t>
      </w:r>
    </w:p>
    <w:p w14:paraId="7BF185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selects a new 32 bit ISN.  There are security issues that result if</w:t>
      </w:r>
    </w:p>
    <w:p w14:paraId="7B9D8D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off-path attacker is able to predict or guess ISN values.</w:t>
      </w:r>
    </w:p>
    <w:p w14:paraId="663803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EB74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recommended ISN</w:t>
      </w:r>
      <w:r w:rsidRPr="005C540F">
        <w:rPr>
          <w:rFonts w:ascii="Courier New" w:hAnsi="Courier New" w:cs="Courier New"/>
          <w:lang w:val="en-US"/>
        </w:rPr>
        <w:t xml:space="preserve"> generator is based on the combination of a</w:t>
      </w:r>
    </w:p>
    <w:p w14:paraId="1CDF8B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(possibly fictitious) 32 bit clock whose low order bit is incremented</w:t>
      </w:r>
    </w:p>
    <w:p w14:paraId="46F246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roughly every 4 microseconds, and a pseudorandom hash function (PRF).</w:t>
      </w:r>
    </w:p>
    <w:p w14:paraId="5799B6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clock component is intended to insure that with a Maximum S</w:t>
      </w:r>
      <w:r w:rsidRPr="005C540F">
        <w:rPr>
          <w:rFonts w:ascii="Courier New" w:hAnsi="Courier New" w:cs="Courier New"/>
          <w:lang w:val="en-US"/>
        </w:rPr>
        <w:t>egment</w:t>
      </w:r>
    </w:p>
    <w:p w14:paraId="3F0098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Lifetime (MSL), generated ISNs will be unique, since it cycles</w:t>
      </w:r>
    </w:p>
    <w:p w14:paraId="14F6C2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approximately every 4.55 hours, which is much longer than the MSL.</w:t>
      </w:r>
    </w:p>
    <w:p w14:paraId="598777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recommended algorithm is further described in RFC 6528 [36] and</w:t>
      </w:r>
    </w:p>
    <w:p w14:paraId="3CF4F1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builds on the basic clock-driven algor</w:t>
      </w:r>
      <w:r w:rsidRPr="005C540F">
        <w:rPr>
          <w:rFonts w:ascii="Courier New" w:hAnsi="Courier New" w:cs="Courier New"/>
          <w:lang w:val="en-US"/>
        </w:rPr>
        <w:t>ithm from RFC 793.</w:t>
      </w:r>
    </w:p>
    <w:p w14:paraId="1BD59C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E0A6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TCP implementation MUST use a clock-driven selection of initial</w:t>
      </w:r>
    </w:p>
    <w:p w14:paraId="0155B1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numbers (MUST-8), and SHOULD generate its Initial Sequence</w:t>
      </w:r>
    </w:p>
    <w:p w14:paraId="4F8738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Numbers with the expression:</w:t>
      </w:r>
    </w:p>
    <w:p w14:paraId="118C2E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D52A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ISN = M + F(</w:t>
      </w:r>
      <w:proofErr w:type="spellStart"/>
      <w:r w:rsidRPr="005C540F">
        <w:rPr>
          <w:rFonts w:ascii="Courier New" w:hAnsi="Courier New" w:cs="Courier New"/>
          <w:lang w:val="en-US"/>
        </w:rPr>
        <w:t>localip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localport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remoteip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remoteport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secret</w:t>
      </w:r>
      <w:r w:rsidRPr="005C540F">
        <w:rPr>
          <w:rFonts w:ascii="Courier New" w:hAnsi="Courier New" w:cs="Courier New"/>
          <w:lang w:val="en-US"/>
        </w:rPr>
        <w:t>key</w:t>
      </w:r>
      <w:proofErr w:type="spellEnd"/>
      <w:r w:rsidRPr="005C540F">
        <w:rPr>
          <w:rFonts w:ascii="Courier New" w:hAnsi="Courier New" w:cs="Courier New"/>
          <w:lang w:val="en-US"/>
        </w:rPr>
        <w:t>)</w:t>
      </w:r>
    </w:p>
    <w:p w14:paraId="11D9BC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1788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where M is the 4 microsecond timer, and F() is a pseudorandom</w:t>
      </w:r>
    </w:p>
    <w:p w14:paraId="46DEE7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function (PRF) of the connection's identifying parameters ("</w:t>
      </w:r>
      <w:proofErr w:type="spellStart"/>
      <w:r w:rsidRPr="005C540F">
        <w:rPr>
          <w:rFonts w:ascii="Courier New" w:hAnsi="Courier New" w:cs="Courier New"/>
          <w:lang w:val="en-US"/>
        </w:rPr>
        <w:t>localip</w:t>
      </w:r>
      <w:proofErr w:type="spellEnd"/>
      <w:r w:rsidRPr="005C540F">
        <w:rPr>
          <w:rFonts w:ascii="Courier New" w:hAnsi="Courier New" w:cs="Courier New"/>
          <w:lang w:val="en-US"/>
        </w:rPr>
        <w:t>,</w:t>
      </w:r>
    </w:p>
    <w:p w14:paraId="706B09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localport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remoteip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remoteport</w:t>
      </w:r>
      <w:proofErr w:type="spellEnd"/>
      <w:r w:rsidRPr="005C540F">
        <w:rPr>
          <w:rFonts w:ascii="Courier New" w:hAnsi="Courier New" w:cs="Courier New"/>
          <w:lang w:val="en-US"/>
        </w:rPr>
        <w:t>") and a secret key ("</w:t>
      </w:r>
      <w:proofErr w:type="spellStart"/>
      <w:r w:rsidRPr="005C540F">
        <w:rPr>
          <w:rFonts w:ascii="Courier New" w:hAnsi="Courier New" w:cs="Courier New"/>
          <w:lang w:val="en-US"/>
        </w:rPr>
        <w:t>secretkey</w:t>
      </w:r>
      <w:proofErr w:type="spellEnd"/>
      <w:r w:rsidRPr="005C540F">
        <w:rPr>
          <w:rFonts w:ascii="Courier New" w:hAnsi="Courier New" w:cs="Courier New"/>
          <w:lang w:val="en-US"/>
        </w:rPr>
        <w:t>")</w:t>
      </w:r>
    </w:p>
    <w:p w14:paraId="555B46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(SHLD-1).  F() MUST NOT be computable from</w:t>
      </w:r>
      <w:r w:rsidRPr="005C540F">
        <w:rPr>
          <w:rFonts w:ascii="Courier New" w:hAnsi="Courier New" w:cs="Courier New"/>
          <w:lang w:val="en-US"/>
        </w:rPr>
        <w:t xml:space="preserve"> the outside (MUST-9), or</w:t>
      </w:r>
    </w:p>
    <w:p w14:paraId="29BC31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attacker could still guess at sequence numbers from the ISN used</w:t>
      </w:r>
    </w:p>
    <w:p w14:paraId="33D291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 some other connection.  The PRF could be implemented as a</w:t>
      </w:r>
    </w:p>
    <w:p w14:paraId="302E6D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cryptographic hash of the concatenation of the TCP connection</w:t>
      </w:r>
    </w:p>
    <w:p w14:paraId="001C96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parameters and some secret</w:t>
      </w:r>
      <w:r w:rsidRPr="005C540F">
        <w:rPr>
          <w:rFonts w:ascii="Courier New" w:hAnsi="Courier New" w:cs="Courier New"/>
          <w:lang w:val="en-US"/>
        </w:rPr>
        <w:t xml:space="preserve"> data.  For discussion of the selection of</w:t>
      </w:r>
    </w:p>
    <w:p w14:paraId="63C2AE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specific hash algorithm and management of the secret key data,</w:t>
      </w:r>
    </w:p>
    <w:p w14:paraId="3EBFAA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please see Section 3 of [36].</w:t>
      </w:r>
    </w:p>
    <w:p w14:paraId="59FEC3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9F155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 each connection there is a send sequence number and a receive</w:t>
      </w:r>
    </w:p>
    <w:p w14:paraId="7B0361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number.  The initial send sequ</w:t>
      </w:r>
      <w:r w:rsidRPr="005C540F">
        <w:rPr>
          <w:rFonts w:ascii="Courier New" w:hAnsi="Courier New" w:cs="Courier New"/>
          <w:lang w:val="en-US"/>
        </w:rPr>
        <w:t>ence number (ISS) is chosen by</w:t>
      </w:r>
    </w:p>
    <w:p w14:paraId="4BAE5E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data sending TCP peer, and the initial receive sequence number</w:t>
      </w:r>
    </w:p>
    <w:p w14:paraId="7B6672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(IRS) is learned during the connection establishing procedure.</w:t>
      </w:r>
    </w:p>
    <w:p w14:paraId="2448F6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25E0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 a connection to be established or initialized, the two TCP peers</w:t>
      </w:r>
    </w:p>
    <w:p w14:paraId="2E1017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must synchron</w:t>
      </w:r>
      <w:r w:rsidRPr="005C540F">
        <w:rPr>
          <w:rFonts w:ascii="Courier New" w:hAnsi="Courier New" w:cs="Courier New"/>
          <w:lang w:val="en-US"/>
        </w:rPr>
        <w:t>ize on each other's initial sequence numbers.  This is</w:t>
      </w:r>
    </w:p>
    <w:p w14:paraId="3A58E0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done in an exchange of connection establishing segments carrying a</w:t>
      </w:r>
    </w:p>
    <w:p w14:paraId="7EADFC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control bit called "SYN" (for synchronize) and the initial sequence</w:t>
      </w:r>
    </w:p>
    <w:p w14:paraId="73C01B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numbers.  As a shorthand, segments carrying the SYN bit a</w:t>
      </w:r>
      <w:r w:rsidRPr="005C540F">
        <w:rPr>
          <w:rFonts w:ascii="Courier New" w:hAnsi="Courier New" w:cs="Courier New"/>
          <w:lang w:val="en-US"/>
        </w:rPr>
        <w:t>re also</w:t>
      </w:r>
    </w:p>
    <w:p w14:paraId="2BFE07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called "SYNs".  Hence, the solution requires a suitable mechanism for</w:t>
      </w:r>
    </w:p>
    <w:p w14:paraId="4B7991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picking an initial sequence number and a slightly involved handshake</w:t>
      </w:r>
    </w:p>
    <w:p w14:paraId="11D0B0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exchange the ISN's.</w:t>
      </w:r>
    </w:p>
    <w:p w14:paraId="0E0D0A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6840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8A95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A081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19]</w:t>
      </w:r>
    </w:p>
    <w:p w14:paraId="6E8A86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344B3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DA34FD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3986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E6CF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synchronization requires each side to send its own initial</w:t>
      </w:r>
    </w:p>
    <w:p w14:paraId="5BAD7B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 and to receive a confirmation of it in acknowledgment</w:t>
      </w:r>
    </w:p>
    <w:p w14:paraId="296E56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from the remote TCP peer.  Each side m</w:t>
      </w:r>
      <w:r w:rsidRPr="005C540F">
        <w:rPr>
          <w:rFonts w:ascii="Courier New" w:hAnsi="Courier New" w:cs="Courier New"/>
          <w:lang w:val="en-US"/>
        </w:rPr>
        <w:t>ust also receive the remote</w:t>
      </w:r>
    </w:p>
    <w:p w14:paraId="08F428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peer's initial sequence number and send a confirming acknowledgment.</w:t>
      </w:r>
    </w:p>
    <w:p w14:paraId="19C8FD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BC13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1) A --&gt; B  SYN my sequence number is X</w:t>
      </w:r>
    </w:p>
    <w:p w14:paraId="203C8B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2) A &lt;-- B  ACK your sequence number is X</w:t>
      </w:r>
    </w:p>
    <w:p w14:paraId="4DB2EA0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3) A &lt;-- B  SYN my sequence number is Y</w:t>
      </w:r>
    </w:p>
    <w:p w14:paraId="63C9C5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4) A </w:t>
      </w:r>
      <w:r w:rsidRPr="005C540F">
        <w:rPr>
          <w:rFonts w:ascii="Courier New" w:hAnsi="Courier New" w:cs="Courier New"/>
          <w:lang w:val="en-US"/>
        </w:rPr>
        <w:t>--&gt; B  ACK your sequence number is Y</w:t>
      </w:r>
    </w:p>
    <w:p w14:paraId="4EB8CA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5010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Because steps 2 and 3 can be combined in a single message this is</w:t>
      </w:r>
    </w:p>
    <w:p w14:paraId="749A6CE4" w14:textId="613461BE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called the </w:t>
      </w:r>
      <w:del w:id="206" w:author="BOUCADAIR Mohamed TGI/OLN" w:date="2020-09-25T15:18:00Z">
        <w:r w:rsidRPr="005C540F" w:rsidDel="00FE6C59">
          <w:rPr>
            <w:rFonts w:ascii="Courier New" w:hAnsi="Courier New" w:cs="Courier New"/>
            <w:lang w:val="en-US"/>
          </w:rPr>
          <w:delText xml:space="preserve">three </w:delText>
        </w:r>
      </w:del>
      <w:ins w:id="207" w:author="BOUCADAIR Mohamed TGI/OLN" w:date="2020-09-25T15:18:00Z">
        <w:r w:rsidR="00FE6C59" w:rsidRPr="005C540F">
          <w:rPr>
            <w:rFonts w:ascii="Courier New" w:hAnsi="Courier New" w:cs="Courier New"/>
            <w:lang w:val="en-US"/>
          </w:rPr>
          <w:t>three</w:t>
        </w:r>
        <w:r w:rsidR="00FE6C59">
          <w:rPr>
            <w:rFonts w:ascii="Courier New" w:hAnsi="Courier New" w:cs="Courier New"/>
            <w:lang w:val="en-US"/>
          </w:rPr>
          <w:t>-</w:t>
        </w:r>
      </w:ins>
      <w:r w:rsidRPr="005C540F">
        <w:rPr>
          <w:rFonts w:ascii="Courier New" w:hAnsi="Courier New" w:cs="Courier New"/>
          <w:lang w:val="en-US"/>
        </w:rPr>
        <w:t>way (or three message) handshake</w:t>
      </w:r>
      <w:ins w:id="208" w:author="BOUCADAIR Mohamed TGI/OLN" w:date="2020-09-25T15:15:00Z">
        <w:r w:rsidR="005C540F">
          <w:rPr>
            <w:rFonts w:ascii="Courier New" w:hAnsi="Courier New" w:cs="Courier New"/>
            <w:lang w:val="en-US"/>
          </w:rPr>
          <w:t xml:space="preserve"> (3WHC)</w:t>
        </w:r>
      </w:ins>
      <w:r w:rsidRPr="005C540F">
        <w:rPr>
          <w:rFonts w:ascii="Courier New" w:hAnsi="Courier New" w:cs="Courier New"/>
          <w:lang w:val="en-US"/>
        </w:rPr>
        <w:t>.</w:t>
      </w:r>
    </w:p>
    <w:p w14:paraId="63504B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6B9F3F" w14:textId="66984E6E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</w:t>
      </w:r>
      <w:del w:id="209" w:author="BOUCADAIR Mohamed TGI/OLN" w:date="2020-09-25T15:15:00Z">
        <w:r w:rsidRPr="005C540F" w:rsidDel="005C540F">
          <w:rPr>
            <w:rFonts w:ascii="Courier New" w:hAnsi="Courier New" w:cs="Courier New"/>
            <w:lang w:val="en-US"/>
          </w:rPr>
          <w:delText>three way handshake</w:delText>
        </w:r>
      </w:del>
      <w:ins w:id="210" w:author="BOUCADAIR Mohamed TGI/OLN" w:date="2020-09-25T15:15:00Z">
        <w:r w:rsidR="005C540F">
          <w:rPr>
            <w:rFonts w:ascii="Courier New" w:hAnsi="Courier New" w:cs="Courier New"/>
            <w:lang w:val="en-US"/>
          </w:rPr>
          <w:t>3WHC</w:t>
        </w:r>
      </w:ins>
      <w:r w:rsidRPr="005C540F">
        <w:rPr>
          <w:rFonts w:ascii="Courier New" w:hAnsi="Courier New" w:cs="Courier New"/>
          <w:lang w:val="en-US"/>
        </w:rPr>
        <w:t xml:space="preserve"> is necessary because sequence numbers are not</w:t>
      </w:r>
    </w:p>
    <w:p w14:paraId="2DC902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tied to a global clo</w:t>
      </w:r>
      <w:r w:rsidRPr="005C540F">
        <w:rPr>
          <w:rFonts w:ascii="Courier New" w:hAnsi="Courier New" w:cs="Courier New"/>
          <w:lang w:val="en-US"/>
        </w:rPr>
        <w:t>ck in the network, and TCP implementations may</w:t>
      </w:r>
    </w:p>
    <w:p w14:paraId="13689E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have different mechanisms for picking the ISN's.  The receiver of the</w:t>
      </w:r>
    </w:p>
    <w:p w14:paraId="2F835C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first SYN has no way of knowing whether the segment was an old</w:t>
      </w:r>
    </w:p>
    <w:p w14:paraId="5D85E13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delayed one or not, unless it remembers the last sequence number us</w:t>
      </w:r>
      <w:r w:rsidRPr="005C540F">
        <w:rPr>
          <w:rFonts w:ascii="Courier New" w:hAnsi="Courier New" w:cs="Courier New"/>
          <w:lang w:val="en-US"/>
        </w:rPr>
        <w:t>ed</w:t>
      </w:r>
    </w:p>
    <w:p w14:paraId="741DA2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 the connection (which is not always possible), and so it must ask</w:t>
      </w:r>
    </w:p>
    <w:p w14:paraId="2FE045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sender to verify this SYN.  The three way handshake and the</w:t>
      </w:r>
    </w:p>
    <w:p w14:paraId="49D7A7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advantages of a clock-driven scheme are discussed in [55].</w:t>
      </w:r>
    </w:p>
    <w:p w14:paraId="714F3A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7C69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Knowing When to Keep Quiet</w:t>
      </w:r>
    </w:p>
    <w:p w14:paraId="4ADD94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84FF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theoretical pro</w:t>
      </w:r>
      <w:r w:rsidRPr="005C540F">
        <w:rPr>
          <w:rFonts w:ascii="Courier New" w:hAnsi="Courier New" w:cs="Courier New"/>
          <w:lang w:val="en-US"/>
        </w:rPr>
        <w:t>blem exists where data could be corrupted due to</w:t>
      </w:r>
    </w:p>
    <w:p w14:paraId="5647D0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confusion between old segments in the network and new ones after a</w:t>
      </w:r>
    </w:p>
    <w:p w14:paraId="1C1627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host reboots, if the same port numbers and sequence space are reused.</w:t>
      </w:r>
    </w:p>
    <w:p w14:paraId="18FEB5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"Quiet Time" concept discussed below addresses this and t</w:t>
      </w:r>
      <w:r w:rsidRPr="005C540F">
        <w:rPr>
          <w:rFonts w:ascii="Courier New" w:hAnsi="Courier New" w:cs="Courier New"/>
          <w:lang w:val="en-US"/>
        </w:rPr>
        <w:t>he</w:t>
      </w:r>
    </w:p>
    <w:p w14:paraId="7E8BB2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discussion of it is included for situations where it might be</w:t>
      </w:r>
    </w:p>
    <w:p w14:paraId="504C4C8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relevant, although it is not felt to be necessary in most current</w:t>
      </w:r>
    </w:p>
    <w:p w14:paraId="1A213B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implementations.  The problem have been more relevant earlier in the</w:t>
      </w:r>
    </w:p>
    <w:p w14:paraId="07E8F1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history of TCP.  In practical use on the Int</w:t>
      </w:r>
      <w:r w:rsidRPr="005C540F">
        <w:rPr>
          <w:rFonts w:ascii="Courier New" w:hAnsi="Courier New" w:cs="Courier New"/>
          <w:lang w:val="en-US"/>
        </w:rPr>
        <w:t>ernet today, the error-</w:t>
      </w:r>
    </w:p>
    <w:p w14:paraId="0E73DA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prone conditions are sufficiently unlikely that it is felt safe to</w:t>
      </w:r>
    </w:p>
    <w:p w14:paraId="0D9196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ignore.  Reasons why it is now negligible include: (a) ISS and</w:t>
      </w:r>
    </w:p>
    <w:p w14:paraId="2540A8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ephemeral port randomization have reduced likelihood of reuse of</w:t>
      </w:r>
    </w:p>
    <w:p w14:paraId="3C882385" w14:textId="26AC42FC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port</w:t>
      </w:r>
      <w:ins w:id="211" w:author="BOUCADAIR Mohamed TGI/OLN" w:date="2020-09-25T15:15:00Z">
        <w:r w:rsidR="005C540F">
          <w:rPr>
            <w:rFonts w:ascii="Courier New" w:hAnsi="Courier New" w:cs="Courier New"/>
            <w:lang w:val="en-US"/>
          </w:rPr>
          <w:t xml:space="preserve"> number</w:t>
        </w:r>
      </w:ins>
      <w:r w:rsidRPr="005C540F">
        <w:rPr>
          <w:rFonts w:ascii="Courier New" w:hAnsi="Courier New" w:cs="Courier New"/>
          <w:lang w:val="en-US"/>
        </w:rPr>
        <w:t xml:space="preserve">s and </w:t>
      </w:r>
      <w:del w:id="212" w:author="BOUCADAIR Mohamed TGI/OLN" w:date="2020-09-25T15:15:00Z">
        <w:r w:rsidRPr="005C540F" w:rsidDel="005C540F">
          <w:rPr>
            <w:rFonts w:ascii="Courier New" w:hAnsi="Courier New" w:cs="Courier New"/>
            <w:lang w:val="en-US"/>
          </w:rPr>
          <w:delText>sequency</w:delText>
        </w:r>
      </w:del>
      <w:ins w:id="213" w:author="BOUCADAIR Mohamed TGI/OLN" w:date="2020-09-25T15:15:00Z">
        <w:r w:rsidR="005C540F" w:rsidRPr="005C540F">
          <w:rPr>
            <w:rFonts w:ascii="Courier New" w:hAnsi="Courier New" w:cs="Courier New"/>
            <w:lang w:val="en-US"/>
          </w:rPr>
          <w:t>sequence</w:t>
        </w:r>
      </w:ins>
      <w:r w:rsidRPr="005C540F">
        <w:rPr>
          <w:rFonts w:ascii="Courier New" w:hAnsi="Courier New" w:cs="Courier New"/>
          <w:lang w:val="en-US"/>
        </w:rPr>
        <w:t xml:space="preserve"> number</w:t>
      </w:r>
      <w:r w:rsidRPr="005C540F">
        <w:rPr>
          <w:rFonts w:ascii="Courier New" w:hAnsi="Courier New" w:cs="Courier New"/>
          <w:lang w:val="en-US"/>
        </w:rPr>
        <w:t>s after reboots, (b) the effective MSL of</w:t>
      </w:r>
    </w:p>
    <w:p w14:paraId="4DC78B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Internet has declined as links have become faster, and (c)</w:t>
      </w:r>
    </w:p>
    <w:p w14:paraId="7B3D5D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reboots often taking longer than an MSL anyways.</w:t>
      </w:r>
    </w:p>
    <w:p w14:paraId="7C4BC1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4558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be sure that a TCP implementation does not create a segment</w:t>
      </w:r>
    </w:p>
    <w:p w14:paraId="5C690ED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carrying a sequence number</w:t>
      </w:r>
      <w:r w:rsidRPr="005C540F">
        <w:rPr>
          <w:rFonts w:ascii="Courier New" w:hAnsi="Courier New" w:cs="Courier New"/>
          <w:lang w:val="en-US"/>
        </w:rPr>
        <w:t xml:space="preserve"> that may be duplicated by an old segment</w:t>
      </w:r>
    </w:p>
    <w:p w14:paraId="456A33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remaining in the network, the TCP endpoint must keep quiet for an MSL</w:t>
      </w:r>
    </w:p>
    <w:p w14:paraId="1644D2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before assigning any sequence numbers upon starting up or recovering</w:t>
      </w:r>
    </w:p>
    <w:p w14:paraId="693AAE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from a situation where memory of sequence numbers in use was lost.</w:t>
      </w:r>
    </w:p>
    <w:p w14:paraId="0B5316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 this specification the MSL is taken to be 2 minutes.  This is an</w:t>
      </w:r>
    </w:p>
    <w:p w14:paraId="0DA51B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engineering choice, and may be changed if experience indicates it is</w:t>
      </w:r>
    </w:p>
    <w:p w14:paraId="121393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desirable to do so.  Note that if a TCP endpoint is reinitialized in</w:t>
      </w:r>
    </w:p>
    <w:p w14:paraId="141953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some sense, yet retains its memory o</w:t>
      </w:r>
      <w:r w:rsidRPr="005C540F">
        <w:rPr>
          <w:rFonts w:ascii="Courier New" w:hAnsi="Courier New" w:cs="Courier New"/>
          <w:lang w:val="en-US"/>
        </w:rPr>
        <w:t>f sequence numbers in use, then</w:t>
      </w:r>
    </w:p>
    <w:p w14:paraId="2AA7E1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8E66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0099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131C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20]</w:t>
      </w:r>
    </w:p>
    <w:p w14:paraId="3D4467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4310B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88F27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DA76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11C5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it need not wait at all; it must only be sure to use sequence number</w:t>
      </w:r>
      <w:r w:rsidRPr="005C540F">
        <w:rPr>
          <w:rFonts w:ascii="Courier New" w:hAnsi="Courier New" w:cs="Courier New"/>
          <w:lang w:val="en-US"/>
        </w:rPr>
        <w:t>s</w:t>
      </w:r>
    </w:p>
    <w:p w14:paraId="42C46B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larger than those recently used.</w:t>
      </w:r>
    </w:p>
    <w:p w14:paraId="044C2A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F88A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TCP Quiet Time Concept</w:t>
      </w:r>
    </w:p>
    <w:p w14:paraId="71E832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DD3C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Hosts that for any reason lose knowledge of the last sequence numbers</w:t>
      </w:r>
    </w:p>
    <w:p w14:paraId="0954FD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transmitted on each active (i.e., not closed) connection shall delay</w:t>
      </w:r>
    </w:p>
    <w:p w14:paraId="1C86AA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emitting any TCP segments for at least</w:t>
      </w:r>
      <w:r w:rsidRPr="005C540F">
        <w:rPr>
          <w:rFonts w:ascii="Courier New" w:hAnsi="Courier New" w:cs="Courier New"/>
          <w:lang w:val="en-US"/>
        </w:rPr>
        <w:t xml:space="preserve"> the agreed MSL in the internet</w:t>
      </w:r>
    </w:p>
    <w:p w14:paraId="753578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system that the host is a part of.  In the paragraphs below, an</w:t>
      </w:r>
    </w:p>
    <w:p w14:paraId="1F56FC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explanation for this specification is given.  TCP </w:t>
      </w:r>
      <w:proofErr w:type="spellStart"/>
      <w:r w:rsidRPr="005C540F">
        <w:rPr>
          <w:rFonts w:ascii="Courier New" w:hAnsi="Courier New" w:cs="Courier New"/>
          <w:lang w:val="en-US"/>
        </w:rPr>
        <w:t>implementors</w:t>
      </w:r>
      <w:proofErr w:type="spellEnd"/>
      <w:r w:rsidRPr="005C540F">
        <w:rPr>
          <w:rFonts w:ascii="Courier New" w:hAnsi="Courier New" w:cs="Courier New"/>
          <w:lang w:val="en-US"/>
        </w:rPr>
        <w:t xml:space="preserve"> may</w:t>
      </w:r>
    </w:p>
    <w:p w14:paraId="6714F7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violate the "quiet time" restriction, but only at the risk of causing</w:t>
      </w:r>
    </w:p>
    <w:p w14:paraId="2A7A23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some old da</w:t>
      </w:r>
      <w:r w:rsidRPr="005C540F">
        <w:rPr>
          <w:rFonts w:ascii="Courier New" w:hAnsi="Courier New" w:cs="Courier New"/>
          <w:lang w:val="en-US"/>
        </w:rPr>
        <w:t>ta to be accepted as new or new data rejected as old</w:t>
      </w:r>
    </w:p>
    <w:p w14:paraId="2AAD5B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duplicated by some receivers in the internet system.</w:t>
      </w:r>
    </w:p>
    <w:p w14:paraId="578B98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75CE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endpoints consume sequence number space each time a segment is</w:t>
      </w:r>
    </w:p>
    <w:p w14:paraId="3F7382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formed and entered into the network output queue at a source host.</w:t>
      </w:r>
    </w:p>
    <w:p w14:paraId="4D67B5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</w:t>
      </w:r>
      <w:r w:rsidRPr="005C540F">
        <w:rPr>
          <w:rFonts w:ascii="Courier New" w:hAnsi="Courier New" w:cs="Courier New"/>
          <w:lang w:val="en-US"/>
        </w:rPr>
        <w:t xml:space="preserve"> duplicate detection and sequencing algorithm in the TCP protocol</w:t>
      </w:r>
    </w:p>
    <w:p w14:paraId="1EB66C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relies on the unique binding of segment data to sequence space to the</w:t>
      </w:r>
    </w:p>
    <w:p w14:paraId="577569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extent that sequence numbers will not cycle through all 2**32 values</w:t>
      </w:r>
    </w:p>
    <w:p w14:paraId="4E6C3F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before the segment data bound to those seq</w:t>
      </w:r>
      <w:r w:rsidRPr="005C540F">
        <w:rPr>
          <w:rFonts w:ascii="Courier New" w:hAnsi="Courier New" w:cs="Courier New"/>
          <w:lang w:val="en-US"/>
        </w:rPr>
        <w:t>uence numbers has been</w:t>
      </w:r>
    </w:p>
    <w:p w14:paraId="29D190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delivered and acknowledged by the receiver and all duplicate copies</w:t>
      </w:r>
    </w:p>
    <w:p w14:paraId="67B0B51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of the segments have "drained" from the internet.  Without such an</w:t>
      </w:r>
    </w:p>
    <w:p w14:paraId="01206F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assumption, two distinct TCP segments could conceivably be assigned</w:t>
      </w:r>
    </w:p>
    <w:p w14:paraId="545C9F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same or overla</w:t>
      </w:r>
      <w:r w:rsidRPr="005C540F">
        <w:rPr>
          <w:rFonts w:ascii="Courier New" w:hAnsi="Courier New" w:cs="Courier New"/>
          <w:lang w:val="en-US"/>
        </w:rPr>
        <w:t>pping sequence numbers, causing confusion at the</w:t>
      </w:r>
    </w:p>
    <w:p w14:paraId="005CAF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receiver as to which data is new and which is old.  Remember that</w:t>
      </w:r>
    </w:p>
    <w:p w14:paraId="7ED502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each segment is bound to as many consecutive sequence numbers as</w:t>
      </w:r>
    </w:p>
    <w:p w14:paraId="4CD414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there are octets of data and SYN or FIN flags in the segment.</w:t>
      </w:r>
    </w:p>
    <w:p w14:paraId="7F149B6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9A12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</w:t>
      </w:r>
      <w:r w:rsidRPr="005C540F">
        <w:rPr>
          <w:rFonts w:ascii="Courier New" w:hAnsi="Courier New" w:cs="Courier New"/>
          <w:lang w:val="en-US"/>
        </w:rPr>
        <w:t>nder normal conditions, TCP implementations keep track of the next</w:t>
      </w:r>
    </w:p>
    <w:p w14:paraId="35CAB4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 to emit and the oldest awaiting acknowledgment so as</w:t>
      </w:r>
    </w:p>
    <w:p w14:paraId="3C714F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avoid mistakenly using a sequence number over before its first use</w:t>
      </w:r>
    </w:p>
    <w:p w14:paraId="62092B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has been acknowledged.  This alone does n</w:t>
      </w:r>
      <w:r w:rsidRPr="005C540F">
        <w:rPr>
          <w:rFonts w:ascii="Courier New" w:hAnsi="Courier New" w:cs="Courier New"/>
          <w:lang w:val="en-US"/>
        </w:rPr>
        <w:t>ot guarantee that old</w:t>
      </w:r>
    </w:p>
    <w:p w14:paraId="14D127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duplicate data is drained from the net, so the sequence space has</w:t>
      </w:r>
    </w:p>
    <w:p w14:paraId="36EB63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been made very large to reduce the probability that a wandering</w:t>
      </w:r>
    </w:p>
    <w:p w14:paraId="7F6533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duplicate will cause trouble upon arrival.  At 2 megabits/sec. it</w:t>
      </w:r>
    </w:p>
    <w:p w14:paraId="686DA6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takes 4.5 hours to use up </w:t>
      </w:r>
      <w:r w:rsidRPr="005C540F">
        <w:rPr>
          <w:rFonts w:ascii="Courier New" w:hAnsi="Courier New" w:cs="Courier New"/>
          <w:lang w:val="en-US"/>
        </w:rPr>
        <w:t>2**32 octets of sequence space.  Since the</w:t>
      </w:r>
    </w:p>
    <w:p w14:paraId="51A9B4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maximum segment lifetime in the net is not likely to exceed a few</w:t>
      </w:r>
    </w:p>
    <w:p w14:paraId="767D99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tens of seconds, this is deemed ample protection for foreseeable</w:t>
      </w:r>
    </w:p>
    <w:p w14:paraId="4B67E3D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nets, even if data rates escalate to l0's of megabits/sec.  At 100</w:t>
      </w:r>
    </w:p>
    <w:p w14:paraId="6B9CCE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meg</w:t>
      </w:r>
      <w:r w:rsidRPr="005C540F">
        <w:rPr>
          <w:rFonts w:ascii="Courier New" w:hAnsi="Courier New" w:cs="Courier New"/>
          <w:lang w:val="en-US"/>
        </w:rPr>
        <w:t>abits/sec, the cycle time is 5.4 minutes, which may be a little</w:t>
      </w:r>
    </w:p>
    <w:p w14:paraId="79AA05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short, but still within reason.</w:t>
      </w:r>
    </w:p>
    <w:p w14:paraId="0AA497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5774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basic duplicate detection and sequencing algorithm in TCP can be</w:t>
      </w:r>
    </w:p>
    <w:p w14:paraId="2115E4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defeated, however, if a source TCP endpoint does not have any memory</w:t>
      </w:r>
    </w:p>
    <w:p w14:paraId="5FE608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of the se</w:t>
      </w:r>
      <w:r w:rsidRPr="005C540F">
        <w:rPr>
          <w:rFonts w:ascii="Courier New" w:hAnsi="Courier New" w:cs="Courier New"/>
          <w:lang w:val="en-US"/>
        </w:rPr>
        <w:t>quence numbers it last used on a given connection.  For</w:t>
      </w:r>
    </w:p>
    <w:p w14:paraId="16E196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example, if the TCP implementation were to start all connections with</w:t>
      </w:r>
    </w:p>
    <w:p w14:paraId="674A4D1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 0, then upon the host rebooting, a TCP peer might re-</w:t>
      </w:r>
    </w:p>
    <w:p w14:paraId="287BDC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form an earlier connection (possibly after half-ope</w:t>
      </w:r>
      <w:r w:rsidRPr="005C540F">
        <w:rPr>
          <w:rFonts w:ascii="Courier New" w:hAnsi="Courier New" w:cs="Courier New"/>
          <w:lang w:val="en-US"/>
        </w:rPr>
        <w:t>n connection</w:t>
      </w:r>
    </w:p>
    <w:p w14:paraId="32BC36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714A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3CB9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A546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21]</w:t>
      </w:r>
    </w:p>
    <w:p w14:paraId="1D9374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3CDF3B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AFF3F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31B5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0C0A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resolution) and emit packets with sequence numbers identical to or</w:t>
      </w:r>
    </w:p>
    <w:p w14:paraId="340CC8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overlapping with </w:t>
      </w:r>
      <w:r w:rsidRPr="005C540F">
        <w:rPr>
          <w:rFonts w:ascii="Courier New" w:hAnsi="Courier New" w:cs="Courier New"/>
          <w:lang w:val="en-US"/>
        </w:rPr>
        <w:t>packets still in the network, which were emitted on</w:t>
      </w:r>
    </w:p>
    <w:p w14:paraId="6983D1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earlier incarnation of the same connection.  In the absence of</w:t>
      </w:r>
    </w:p>
    <w:p w14:paraId="00F60F1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knowledge about the sequence numbers used on a particular connection,</w:t>
      </w:r>
    </w:p>
    <w:p w14:paraId="7AACFB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TCP specification recommends that the source delay for </w:t>
      </w:r>
      <w:r w:rsidRPr="005C540F">
        <w:rPr>
          <w:rFonts w:ascii="Courier New" w:hAnsi="Courier New" w:cs="Courier New"/>
          <w:lang w:val="en-US"/>
        </w:rPr>
        <w:t>MSL</w:t>
      </w:r>
    </w:p>
    <w:p w14:paraId="592A25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seconds before emitting segments on the connection, to allow time for</w:t>
      </w:r>
    </w:p>
    <w:p w14:paraId="40E524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segments from the earlier connection incarnation to drain from the</w:t>
      </w:r>
    </w:p>
    <w:p w14:paraId="31C4B0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system.</w:t>
      </w:r>
    </w:p>
    <w:p w14:paraId="61C2FC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6D47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Even hosts that can remember the time of day and used it to select</w:t>
      </w:r>
    </w:p>
    <w:p w14:paraId="4B5F66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initial sequence number </w:t>
      </w:r>
      <w:r w:rsidRPr="005C540F">
        <w:rPr>
          <w:rFonts w:ascii="Courier New" w:hAnsi="Courier New" w:cs="Courier New"/>
          <w:lang w:val="en-US"/>
        </w:rPr>
        <w:t>values are not immune from this problem</w:t>
      </w:r>
    </w:p>
    <w:p w14:paraId="25DD11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(i.e., even if time of day is used to select an initial sequence</w:t>
      </w:r>
    </w:p>
    <w:p w14:paraId="2CEB65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 for each new connection incarnation).</w:t>
      </w:r>
    </w:p>
    <w:p w14:paraId="5DB0CB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696D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Suppose, for example, that a connection is opened starting with</w:t>
      </w:r>
    </w:p>
    <w:p w14:paraId="01AB51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sequence number S.  Suppose t</w:t>
      </w:r>
      <w:r w:rsidRPr="005C540F">
        <w:rPr>
          <w:rFonts w:ascii="Courier New" w:hAnsi="Courier New" w:cs="Courier New"/>
          <w:lang w:val="en-US"/>
        </w:rPr>
        <w:t>hat this connection is not used much and</w:t>
      </w:r>
    </w:p>
    <w:p w14:paraId="2474A9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that eventually the initial sequence number function (ISN(t)) takes</w:t>
      </w:r>
    </w:p>
    <w:p w14:paraId="2AA030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 a value equal to the sequence number, say S1, of the last segment</w:t>
      </w:r>
    </w:p>
    <w:p w14:paraId="5E704B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sent by this TCP endpoint on a particular connection.  Now suppose,</w:t>
      </w:r>
    </w:p>
    <w:p w14:paraId="15131A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at this instant, the host reboots and establishes a new incarnation</w:t>
      </w:r>
    </w:p>
    <w:p w14:paraId="18E358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of the connection.  The initial sequence number chosen is S1 = ISN(t)</w:t>
      </w:r>
    </w:p>
    <w:p w14:paraId="64D84F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-- last used sequence number on old incarnation of connection!  If</w:t>
      </w:r>
    </w:p>
    <w:p w14:paraId="59727A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recovery occurs quickly enough, any </w:t>
      </w:r>
      <w:r w:rsidRPr="005C540F">
        <w:rPr>
          <w:rFonts w:ascii="Courier New" w:hAnsi="Courier New" w:cs="Courier New"/>
          <w:lang w:val="en-US"/>
        </w:rPr>
        <w:t>old duplicates in the net</w:t>
      </w:r>
    </w:p>
    <w:p w14:paraId="17E372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bearing sequence numbers in the neighborhood of S1 may arrive and be</w:t>
      </w:r>
    </w:p>
    <w:p w14:paraId="0B994C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treated as new packets by the receiver of the new incarnation of the</w:t>
      </w:r>
    </w:p>
    <w:p w14:paraId="132831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connection.</w:t>
      </w:r>
    </w:p>
    <w:p w14:paraId="07F198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726F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problem is that the recovering host may not know for how long i</w:t>
      </w:r>
      <w:r w:rsidRPr="005C540F">
        <w:rPr>
          <w:rFonts w:ascii="Courier New" w:hAnsi="Courier New" w:cs="Courier New"/>
          <w:lang w:val="en-US"/>
        </w:rPr>
        <w:t>t</w:t>
      </w:r>
    </w:p>
    <w:p w14:paraId="7325FD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was down between rebooting nor does it know whether there are still</w:t>
      </w:r>
    </w:p>
    <w:p w14:paraId="138946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old duplicates in the system from earlier connection incarnations.</w:t>
      </w:r>
    </w:p>
    <w:p w14:paraId="146B2B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5DB2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One way to deal with this problem is to deliberately delay emitting</w:t>
      </w:r>
    </w:p>
    <w:p w14:paraId="1B99DE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segments for one MSL after recovery fr</w:t>
      </w:r>
      <w:r w:rsidRPr="005C540F">
        <w:rPr>
          <w:rFonts w:ascii="Courier New" w:hAnsi="Courier New" w:cs="Courier New"/>
          <w:lang w:val="en-US"/>
        </w:rPr>
        <w:t>om a reboot - this is the</w:t>
      </w:r>
    </w:p>
    <w:p w14:paraId="78E912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"quiet time" specification.  Hosts that prefer to avoid waiting are</w:t>
      </w:r>
    </w:p>
    <w:p w14:paraId="2075FC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willing to risk possible confusion of old and new packets at a given</w:t>
      </w:r>
    </w:p>
    <w:p w14:paraId="695182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destination may choose not to wait for the "quiet time".</w:t>
      </w:r>
    </w:p>
    <w:p w14:paraId="770C89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Implementors</w:t>
      </w:r>
      <w:proofErr w:type="spellEnd"/>
      <w:r w:rsidRPr="005C540F">
        <w:rPr>
          <w:rFonts w:ascii="Courier New" w:hAnsi="Courier New" w:cs="Courier New"/>
          <w:lang w:val="en-US"/>
        </w:rPr>
        <w:t xml:space="preserve"> may provide</w:t>
      </w:r>
      <w:r w:rsidRPr="005C540F">
        <w:rPr>
          <w:rFonts w:ascii="Courier New" w:hAnsi="Courier New" w:cs="Courier New"/>
          <w:lang w:val="en-US"/>
        </w:rPr>
        <w:t xml:space="preserve"> TCP users with the ability to select on a</w:t>
      </w:r>
    </w:p>
    <w:p w14:paraId="36F513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 by connection basis whether to wait after a reboot, or may</w:t>
      </w:r>
    </w:p>
    <w:p w14:paraId="73017EB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informally implement the "quiet time" for all connections.</w:t>
      </w:r>
    </w:p>
    <w:p w14:paraId="1B67E1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Obviously, even where a user selects to "wait," this is not necessary</w:t>
      </w:r>
    </w:p>
    <w:p w14:paraId="7B4DE7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af</w:t>
      </w:r>
      <w:r w:rsidRPr="005C540F">
        <w:rPr>
          <w:rFonts w:ascii="Courier New" w:hAnsi="Courier New" w:cs="Courier New"/>
          <w:lang w:val="en-US"/>
        </w:rPr>
        <w:t>ter the host has been "up" for at least MSL seconds.</w:t>
      </w:r>
    </w:p>
    <w:p w14:paraId="76A435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AF1B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summarize: every segment emitted occupies one or more sequence</w:t>
      </w:r>
    </w:p>
    <w:p w14:paraId="1CACED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numbers in the sequence space, the numbers occupied by a segment are</w:t>
      </w:r>
    </w:p>
    <w:p w14:paraId="3128E1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"busy" or "in use" until MSL seconds have passed, upon reb</w:t>
      </w:r>
      <w:r w:rsidRPr="005C540F">
        <w:rPr>
          <w:rFonts w:ascii="Courier New" w:hAnsi="Courier New" w:cs="Courier New"/>
          <w:lang w:val="en-US"/>
        </w:rPr>
        <w:t>ooting a</w:t>
      </w:r>
    </w:p>
    <w:p w14:paraId="084D5E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block of space-time is occupied by the octets and SYN or FIN flags of</w:t>
      </w:r>
    </w:p>
    <w:p w14:paraId="1B32EEF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last emitted segment, if a new connection is started too soon and</w:t>
      </w:r>
    </w:p>
    <w:p w14:paraId="0C0777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uses any of the sequence numbers in the space-time footprint of the</w:t>
      </w:r>
    </w:p>
    <w:p w14:paraId="157462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EED2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2042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A88F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</w:t>
      </w:r>
      <w:r w:rsidRPr="005C540F">
        <w:rPr>
          <w:rFonts w:ascii="Courier New" w:hAnsi="Courier New" w:cs="Courier New"/>
          <w:lang w:val="en-US"/>
        </w:rPr>
        <w:t>ires February 7, 2021               [Page 22]</w:t>
      </w:r>
    </w:p>
    <w:p w14:paraId="3683BB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76AB2A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F900F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A028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3A7D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last segment of the previous connection incarnation, there is a</w:t>
      </w:r>
    </w:p>
    <w:p w14:paraId="41E453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potential sequence number overlap area that could cause confusi</w:t>
      </w:r>
      <w:r w:rsidRPr="005C540F">
        <w:rPr>
          <w:rFonts w:ascii="Courier New" w:hAnsi="Courier New" w:cs="Courier New"/>
          <w:lang w:val="en-US"/>
        </w:rPr>
        <w:t>on at</w:t>
      </w:r>
    </w:p>
    <w:p w14:paraId="6F6EA40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receiver.</w:t>
      </w:r>
    </w:p>
    <w:p w14:paraId="029682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143F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3.4.  Establishing a connection</w:t>
      </w:r>
    </w:p>
    <w:p w14:paraId="1AD1BB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16B1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"three-way handshake" is the procedure used to establish a</w:t>
      </w:r>
    </w:p>
    <w:p w14:paraId="309AC7D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connection.  This procedure normally is initiated by one TCP peer and</w:t>
      </w:r>
    </w:p>
    <w:p w14:paraId="3CF0F9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responded to by another TCP peer.  The procedure also wor</w:t>
      </w:r>
      <w:r w:rsidRPr="005C540F">
        <w:rPr>
          <w:rFonts w:ascii="Courier New" w:hAnsi="Courier New" w:cs="Courier New"/>
          <w:lang w:val="en-US"/>
        </w:rPr>
        <w:t>ks if two</w:t>
      </w:r>
    </w:p>
    <w:p w14:paraId="03986D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peers simultaneously initiate the procedure.  When simultaneous</w:t>
      </w:r>
    </w:p>
    <w:p w14:paraId="09B10E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open occurs, each TCP peer receives a "SYN" segment that carries no</w:t>
      </w:r>
    </w:p>
    <w:p w14:paraId="687E6E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acknowledgment after it has sent a "SYN".  Of course, the arrival of</w:t>
      </w:r>
    </w:p>
    <w:p w14:paraId="5567A5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old duplicate "SYN" segmen</w:t>
      </w:r>
      <w:r w:rsidRPr="005C540F">
        <w:rPr>
          <w:rFonts w:ascii="Courier New" w:hAnsi="Courier New" w:cs="Courier New"/>
          <w:lang w:val="en-US"/>
        </w:rPr>
        <w:t>t can potentially make it appear, to the</w:t>
      </w:r>
    </w:p>
    <w:p w14:paraId="04451F7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recipient, that a simultaneous connection initiation is in progress.</w:t>
      </w:r>
    </w:p>
    <w:p w14:paraId="6AD56E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Proper use of "reset" segments can disambiguate these cases.</w:t>
      </w:r>
    </w:p>
    <w:p w14:paraId="18FB17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C289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Several examples of connection initiation follow.  Although these</w:t>
      </w:r>
    </w:p>
    <w:p w14:paraId="0927D6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exampl</w:t>
      </w:r>
      <w:r w:rsidRPr="005C540F">
        <w:rPr>
          <w:rFonts w:ascii="Courier New" w:hAnsi="Courier New" w:cs="Courier New"/>
          <w:lang w:val="en-US"/>
        </w:rPr>
        <w:t>es do not show connection synchronization using data-carrying</w:t>
      </w:r>
    </w:p>
    <w:p w14:paraId="585489D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segments, this is perfectly legitimate, so long as the receiving TCP</w:t>
      </w:r>
    </w:p>
    <w:p w14:paraId="3E3980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endpoint doesn't deliver the data to the user until it is clear the</w:t>
      </w:r>
    </w:p>
    <w:p w14:paraId="3F03CE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is valid (e.g., the data is buffered at the</w:t>
      </w:r>
      <w:r w:rsidRPr="005C540F">
        <w:rPr>
          <w:rFonts w:ascii="Courier New" w:hAnsi="Courier New" w:cs="Courier New"/>
          <w:lang w:val="en-US"/>
        </w:rPr>
        <w:t xml:space="preserve"> receiver until the</w:t>
      </w:r>
    </w:p>
    <w:p w14:paraId="102609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 reaches the ESTABLISHED state, given that the three-way</w:t>
      </w:r>
    </w:p>
    <w:p w14:paraId="1E4579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handshake reduces the possibility of false connections).  It is the</w:t>
      </w:r>
    </w:p>
    <w:p w14:paraId="6A46FC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of a trade-off between memory and messages to provide</w:t>
      </w:r>
    </w:p>
    <w:p w14:paraId="404A1C5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information for this</w:t>
      </w:r>
      <w:r w:rsidRPr="005C540F">
        <w:rPr>
          <w:rFonts w:ascii="Courier New" w:hAnsi="Courier New" w:cs="Courier New"/>
          <w:lang w:val="en-US"/>
        </w:rPr>
        <w:t xml:space="preserve"> checking.</w:t>
      </w:r>
    </w:p>
    <w:p w14:paraId="762D43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18ADE4" w14:textId="77777777" w:rsidR="00FE6C59" w:rsidRDefault="003A3D48" w:rsidP="002B1965">
      <w:pPr>
        <w:pStyle w:val="Textebrut"/>
        <w:rPr>
          <w:ins w:id="214" w:author="BOUCADAIR Mohamed TGI/OLN" w:date="2020-09-25T15:19:00Z"/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simplest </w:t>
      </w:r>
      <w:del w:id="215" w:author="BOUCADAIR Mohamed TGI/OLN" w:date="2020-09-25T15:19:00Z">
        <w:r w:rsidRPr="005C540F" w:rsidDel="00FE6C59">
          <w:rPr>
            <w:rFonts w:ascii="Courier New" w:hAnsi="Courier New" w:cs="Courier New"/>
            <w:lang w:val="en-US"/>
          </w:rPr>
          <w:delText>three-way handshake</w:delText>
        </w:r>
      </w:del>
      <w:ins w:id="216" w:author="BOUCADAIR Mohamed TGI/OLN" w:date="2020-09-25T15:19:00Z">
        <w:r w:rsidR="00FE6C59">
          <w:rPr>
            <w:rFonts w:ascii="Courier New" w:hAnsi="Courier New" w:cs="Courier New"/>
            <w:lang w:val="en-US"/>
          </w:rPr>
          <w:t>3WHC</w:t>
        </w:r>
      </w:ins>
      <w:r w:rsidRPr="005C540F">
        <w:rPr>
          <w:rFonts w:ascii="Courier New" w:hAnsi="Courier New" w:cs="Courier New"/>
          <w:lang w:val="en-US"/>
        </w:rPr>
        <w:t xml:space="preserve"> is shown in Figure 5</w:t>
      </w:r>
      <w:del w:id="217" w:author="BOUCADAIR Mohamed TGI/OLN" w:date="2020-09-25T15:19:00Z">
        <w:r w:rsidRPr="005C540F" w:rsidDel="00FE6C59">
          <w:rPr>
            <w:rFonts w:ascii="Courier New" w:hAnsi="Courier New" w:cs="Courier New"/>
            <w:lang w:val="en-US"/>
          </w:rPr>
          <w:delText xml:space="preserve"> below</w:delText>
        </w:r>
      </w:del>
      <w:r w:rsidRPr="005C540F">
        <w:rPr>
          <w:rFonts w:ascii="Courier New" w:hAnsi="Courier New" w:cs="Courier New"/>
          <w:lang w:val="en-US"/>
        </w:rPr>
        <w:t xml:space="preserve">.  </w:t>
      </w:r>
    </w:p>
    <w:p w14:paraId="49A3047A" w14:textId="77777777" w:rsidR="00FE6C59" w:rsidRDefault="00FE6C59" w:rsidP="002B1965">
      <w:pPr>
        <w:pStyle w:val="Textebrut"/>
        <w:rPr>
          <w:ins w:id="218" w:author="BOUCADAIR Mohamed TGI/OLN" w:date="2020-09-25T15:19:00Z"/>
          <w:rFonts w:ascii="Courier New" w:hAnsi="Courier New" w:cs="Courier New"/>
          <w:lang w:val="en-US"/>
        </w:rPr>
      </w:pPr>
    </w:p>
    <w:p w14:paraId="41801A3E" w14:textId="72D3FD22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The</w:t>
      </w:r>
    </w:p>
    <w:p w14:paraId="6A7B83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figures should be interpreted in the following way.  Each line is</w:t>
      </w:r>
    </w:p>
    <w:p w14:paraId="1F6460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numbered for reference purposes.  Right arrows (--&gt;) indicate</w:t>
      </w:r>
    </w:p>
    <w:p w14:paraId="68D960E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departure of a TCP segment from TCP pe</w:t>
      </w:r>
      <w:r w:rsidRPr="005C540F">
        <w:rPr>
          <w:rFonts w:ascii="Courier New" w:hAnsi="Courier New" w:cs="Courier New"/>
          <w:lang w:val="en-US"/>
        </w:rPr>
        <w:t>er A to TCP peer B, or arrival</w:t>
      </w:r>
    </w:p>
    <w:p w14:paraId="76669F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of a segment at B from A.  Left arrows (&lt;--), indicate the reverse.</w:t>
      </w:r>
    </w:p>
    <w:p w14:paraId="5A021D2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Ellipsis (...) indicates a segment that is still in the network</w:t>
      </w:r>
    </w:p>
    <w:p w14:paraId="1E258D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(delayed).  Comments appear in parentheses.  TCP connection states</w:t>
      </w:r>
    </w:p>
    <w:p w14:paraId="21A3FF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represent the </w:t>
      </w:r>
      <w:r w:rsidRPr="005C540F">
        <w:rPr>
          <w:rFonts w:ascii="Courier New" w:hAnsi="Courier New" w:cs="Courier New"/>
          <w:lang w:val="en-US"/>
        </w:rPr>
        <w:t>state AFTER the departure or arrival of the segment</w:t>
      </w:r>
    </w:p>
    <w:p w14:paraId="2B93B3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(whose contents are shown in the center of each line).  Segment</w:t>
      </w:r>
    </w:p>
    <w:p w14:paraId="5C5E50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contents are shown in abbreviated form, with sequence number, control</w:t>
      </w:r>
    </w:p>
    <w:p w14:paraId="295155C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flags, and ACK field.  Other fields such as window, addresses</w:t>
      </w:r>
      <w:r w:rsidRPr="005C540F">
        <w:rPr>
          <w:rFonts w:ascii="Courier New" w:hAnsi="Courier New" w:cs="Courier New"/>
          <w:lang w:val="en-US"/>
        </w:rPr>
        <w:t>,</w:t>
      </w:r>
    </w:p>
    <w:p w14:paraId="30537F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lengths, and text have been left out in the interest of clarity.</w:t>
      </w:r>
    </w:p>
    <w:p w14:paraId="0E4814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4FF6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A863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EEBDC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F353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CDEE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3A27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02A0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C875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4634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6534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A3C4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A78D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FA1E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23]</w:t>
      </w:r>
    </w:p>
    <w:p w14:paraId="136CCA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4FA656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B4ADE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47F7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F199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TCP Peer A      </w:t>
      </w:r>
      <w:r w:rsidRPr="005C540F">
        <w:rPr>
          <w:rFonts w:ascii="Courier New" w:hAnsi="Courier New" w:cs="Courier New"/>
          <w:lang w:val="en-US"/>
        </w:rPr>
        <w:t xml:space="preserve">                                     TCP Peer B</w:t>
      </w:r>
    </w:p>
    <w:p w14:paraId="18882D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5036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CLOSED                                               LISTEN</w:t>
      </w:r>
    </w:p>
    <w:p w14:paraId="0F3E40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2DA2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SYN-SENT    --&gt; &lt;SEQ=100&gt;&lt;CTL=SYN&gt;               --&gt; SYN-RECEIVED</w:t>
      </w:r>
    </w:p>
    <w:p w14:paraId="0BBDE5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1763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ESTABLISHED &lt;-- &lt;SEQ=300&gt;&lt;ACK=101&gt;&lt;CTL=SYN,ACK&gt;  &lt;-- SYN-R</w:t>
      </w:r>
      <w:r w:rsidRPr="005C540F">
        <w:rPr>
          <w:rFonts w:ascii="Courier New" w:hAnsi="Courier New" w:cs="Courier New"/>
          <w:lang w:val="en-US"/>
        </w:rPr>
        <w:t>ECEIVED</w:t>
      </w:r>
    </w:p>
    <w:p w14:paraId="0F5714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C5BE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4.  ESTABLISHED --&gt; &lt;SEQ=101&gt;&lt;ACK=301&gt;&lt;CTL=ACK&gt;       --&gt; ESTABLISHED</w:t>
      </w:r>
    </w:p>
    <w:p w14:paraId="2F1B16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3B47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5.  ESTABLISHED --&gt; &lt;SEQ=101&gt;&lt;ACK=301&gt;&lt;CTL=ACK&gt;&lt;DATA&gt; --&gt; ESTABLISHED</w:t>
      </w:r>
    </w:p>
    <w:p w14:paraId="261FB9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22B9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Figure 5: Basic 3-Way Handshake for Connection Synchronization</w:t>
      </w:r>
    </w:p>
    <w:p w14:paraId="113FB2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A784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line 2 of Figure 5, TCP</w:t>
      </w:r>
      <w:r w:rsidRPr="005C540F">
        <w:rPr>
          <w:rFonts w:ascii="Courier New" w:hAnsi="Courier New" w:cs="Courier New"/>
          <w:lang w:val="en-US"/>
        </w:rPr>
        <w:t xml:space="preserve"> Peer A begins by sending a SYN segment</w:t>
      </w:r>
    </w:p>
    <w:p w14:paraId="5C8643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indicating that it will use sequence numbers starting with sequence</w:t>
      </w:r>
    </w:p>
    <w:p w14:paraId="25E41C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 100.  In line 3, TCP Peer B sends a SYN and acknowledges the</w:t>
      </w:r>
    </w:p>
    <w:p w14:paraId="3B147C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SYN it received from TCP Peer A.  Note that the acknowledgment field</w:t>
      </w:r>
    </w:p>
    <w:p w14:paraId="1BECD4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</w:t>
      </w:r>
      <w:r w:rsidRPr="005C540F">
        <w:rPr>
          <w:rFonts w:ascii="Courier New" w:hAnsi="Courier New" w:cs="Courier New"/>
          <w:lang w:val="en-US"/>
        </w:rPr>
        <w:t xml:space="preserve"> indicates TCP Peer B is now expecting to hear sequence 101,</w:t>
      </w:r>
    </w:p>
    <w:p w14:paraId="67A763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acknowledging the SYN that occupied sequence 100.</w:t>
      </w:r>
    </w:p>
    <w:p w14:paraId="1B9E85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80A3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At line 4, TCP Peer A responds with an empty segment containing an</w:t>
      </w:r>
    </w:p>
    <w:p w14:paraId="0115F9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 for TCP Peer B's SYN; and in line 5, TCP Peer A sends some data.</w:t>
      </w:r>
    </w:p>
    <w:p w14:paraId="43164D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Note that the sequence number of the segment in line 5 is the same as</w:t>
      </w:r>
    </w:p>
    <w:p w14:paraId="49B7B4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line 4 because the ACK does not occupy sequence number space (if</w:t>
      </w:r>
    </w:p>
    <w:p w14:paraId="27A28A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it did, we would wind up </w:t>
      </w:r>
      <w:proofErr w:type="spellStart"/>
      <w:r w:rsidRPr="005C540F">
        <w:rPr>
          <w:rFonts w:ascii="Courier New" w:hAnsi="Courier New" w:cs="Courier New"/>
          <w:lang w:val="en-US"/>
        </w:rPr>
        <w:t>ACKing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ACK's!).</w:t>
      </w:r>
    </w:p>
    <w:p w14:paraId="21971A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CE10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Simultaneous initiation is only slightly more complex, as is sh</w:t>
      </w:r>
      <w:r w:rsidRPr="005C540F">
        <w:rPr>
          <w:rFonts w:ascii="Courier New" w:hAnsi="Courier New" w:cs="Courier New"/>
          <w:lang w:val="en-US"/>
        </w:rPr>
        <w:t>own in</w:t>
      </w:r>
    </w:p>
    <w:p w14:paraId="486E14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Figure 6.  Each TCP peer's connection state cycles from CLOSED to</w:t>
      </w:r>
    </w:p>
    <w:p w14:paraId="42161A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SYN-SENT to SYN-RECEIVED to ESTABLISHED.</w:t>
      </w:r>
    </w:p>
    <w:p w14:paraId="64F0F4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D826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TCP Peer A                                       TCP Peer B</w:t>
      </w:r>
    </w:p>
    <w:p w14:paraId="2138AD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73F6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CLOSED                                           </w:t>
      </w:r>
      <w:proofErr w:type="spellStart"/>
      <w:r w:rsidRPr="005C540F">
        <w:rPr>
          <w:rFonts w:ascii="Courier New" w:hAnsi="Courier New" w:cs="Courier New"/>
          <w:lang w:val="en-US"/>
        </w:rPr>
        <w:t>CLOSED</w:t>
      </w:r>
      <w:proofErr w:type="spellEnd"/>
    </w:p>
    <w:p w14:paraId="79C8EF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A194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>2.  SYN-SENT     --&gt; &lt;SEQ=100&gt;&lt;CTL=SYN&gt;              ...</w:t>
      </w:r>
    </w:p>
    <w:p w14:paraId="4DD37B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39F9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SYN-RECEIVED &lt;-- &lt;SEQ=300&gt;&lt;CTL=SYN&gt;              &lt;-- SYN-SENT</w:t>
      </w:r>
    </w:p>
    <w:p w14:paraId="5C359B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AC31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4.               ... &lt;SEQ=100&gt;&lt;CTL=SYN&gt;              --&gt; SYN-RECEIVED</w:t>
      </w:r>
    </w:p>
    <w:p w14:paraId="5BFEBF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07E5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5.  SYN-RECEIVED --&gt; &lt;SEQ=100&gt;&lt;ACK=301&gt;&lt;CTL=SYN,ACK</w:t>
      </w:r>
      <w:r w:rsidRPr="005C540F">
        <w:rPr>
          <w:rFonts w:ascii="Courier New" w:hAnsi="Courier New" w:cs="Courier New"/>
          <w:lang w:val="en-US"/>
        </w:rPr>
        <w:t>&gt; ...</w:t>
      </w:r>
    </w:p>
    <w:p w14:paraId="64FA93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04A7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6.  ESTABLISHED  &lt;-- &lt;SEQ=300&gt;&lt;ACK=101&gt;&lt;CTL=SYN,ACK&gt; &lt;-- SYN-RECEIVED</w:t>
      </w:r>
    </w:p>
    <w:p w14:paraId="59A8B0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80BD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7.               ... &lt;SEQ=100&gt;&lt;ACK=301&gt;&lt;CTL=SYN,ACK&gt; --&gt; ESTABLISHED</w:t>
      </w:r>
    </w:p>
    <w:p w14:paraId="60F6ED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06F8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Figure 6: Simultaneous Connection Synchronization</w:t>
      </w:r>
    </w:p>
    <w:p w14:paraId="3283BC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F550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1F54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F811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</w:t>
      </w:r>
      <w:r w:rsidRPr="005C540F">
        <w:rPr>
          <w:rFonts w:ascii="Courier New" w:hAnsi="Courier New" w:cs="Courier New"/>
          <w:lang w:val="en-US"/>
        </w:rPr>
        <w:t>uary 7, 2021               [Page 24]</w:t>
      </w:r>
    </w:p>
    <w:p w14:paraId="3BCA1B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39CED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63F8C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0F361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9A2AA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TCP implementation MUST support simultaneous open attempts (MUST-</w:t>
      </w:r>
    </w:p>
    <w:p w14:paraId="16641C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10).</w:t>
      </w:r>
    </w:p>
    <w:p w14:paraId="19A217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70184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Note that a TCP implementation MUST keep track of whether a</w:t>
      </w:r>
    </w:p>
    <w:p w14:paraId="39614C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 has reached SYN-RECEIVED state as the result of a passive</w:t>
      </w:r>
    </w:p>
    <w:p w14:paraId="64BB78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OPEN or an active OPEN (MUST-11).</w:t>
      </w:r>
    </w:p>
    <w:p w14:paraId="070ADC3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AEB3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principal reason for the three-way handshake is to prevent old</w:t>
      </w:r>
    </w:p>
    <w:p w14:paraId="373A2A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duplicate connection initiations from causing confusion.  To deal</w:t>
      </w:r>
    </w:p>
    <w:p w14:paraId="4D89A7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wit</w:t>
      </w:r>
      <w:r w:rsidRPr="005C540F">
        <w:rPr>
          <w:rFonts w:ascii="Courier New" w:hAnsi="Courier New" w:cs="Courier New"/>
          <w:lang w:val="en-US"/>
        </w:rPr>
        <w:t>h this, a special control message, reset, is specified.  If the</w:t>
      </w:r>
    </w:p>
    <w:p w14:paraId="34E466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receiving TCP peer is in a non-synchronized state (i.e., SYN-SENT,</w:t>
      </w:r>
    </w:p>
    <w:p w14:paraId="393F1B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SYN-RECEIVED), it returns to LISTEN on receiving an acceptable reset.</w:t>
      </w:r>
    </w:p>
    <w:p w14:paraId="451A1C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If the TCP peer is in one of the synchronized </w:t>
      </w:r>
      <w:r w:rsidRPr="005C540F">
        <w:rPr>
          <w:rFonts w:ascii="Courier New" w:hAnsi="Courier New" w:cs="Courier New"/>
          <w:lang w:val="en-US"/>
        </w:rPr>
        <w:t>states (ESTABLISHED,</w:t>
      </w:r>
    </w:p>
    <w:p w14:paraId="15B6E3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FIN-WAIT-1, FIN-WAIT-2, CLOSE-WAIT, CLOSING, LAST-ACK, TIME-WAIT), it</w:t>
      </w:r>
    </w:p>
    <w:p w14:paraId="24333B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aborts the connection and informs its user.  We discuss this latter</w:t>
      </w:r>
    </w:p>
    <w:p w14:paraId="5C8277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case under "half-open" connections below.</w:t>
      </w:r>
    </w:p>
    <w:p w14:paraId="141C6F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EB91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36BA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TCP Peer A                           </w:t>
      </w:r>
      <w:r w:rsidRPr="005C540F">
        <w:rPr>
          <w:rFonts w:ascii="Courier New" w:hAnsi="Courier New" w:cs="Courier New"/>
          <w:lang w:val="en-US"/>
        </w:rPr>
        <w:t xml:space="preserve">                TCP Peer B</w:t>
      </w:r>
    </w:p>
    <w:p w14:paraId="7F9D60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9CF05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CLOSED                                               LISTEN</w:t>
      </w:r>
    </w:p>
    <w:p w14:paraId="46BD1D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323B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SYN-SENT    --&gt; &lt;SEQ=100&gt;&lt;CTL=SYN&gt;               ...</w:t>
      </w:r>
    </w:p>
    <w:p w14:paraId="0233E41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C1893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(duplicate) ... &lt;SEQ=90&gt;&lt;CTL=SYN&gt;               --&gt; SYN-RECEIVED</w:t>
      </w:r>
    </w:p>
    <w:p w14:paraId="6AB9D4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175B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4.  SYN-SENT    &lt;-- &lt;SE</w:t>
      </w:r>
      <w:r w:rsidRPr="005C540F">
        <w:rPr>
          <w:rFonts w:ascii="Courier New" w:hAnsi="Courier New" w:cs="Courier New"/>
          <w:lang w:val="en-US"/>
        </w:rPr>
        <w:t>Q=300&gt;&lt;ACK=91&gt;&lt;CTL=SYN,ACK&gt;  &lt;-- SYN-RECEIVED</w:t>
      </w:r>
    </w:p>
    <w:p w14:paraId="791C1C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7681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5.  SYN-SENT    --&gt; &lt;SEQ=91&gt;&lt;CTL=RST&gt;               --&gt; LISTEN</w:t>
      </w:r>
    </w:p>
    <w:p w14:paraId="4B50092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7B7C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6.              ... &lt;SEQ=100&gt;&lt;CTL=SYN&gt;               --&gt; SYN-RECEIVED</w:t>
      </w:r>
    </w:p>
    <w:p w14:paraId="1452CD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A730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7.  ESTABLISHED &lt;-- &lt;SEQ=400&gt;&lt;ACK=101&gt;&lt;CTL=SYN,ACK&gt;  &lt;-- SYN-RECE</w:t>
      </w:r>
      <w:r w:rsidRPr="005C540F">
        <w:rPr>
          <w:rFonts w:ascii="Courier New" w:hAnsi="Courier New" w:cs="Courier New"/>
          <w:lang w:val="en-US"/>
        </w:rPr>
        <w:t>IVED</w:t>
      </w:r>
    </w:p>
    <w:p w14:paraId="740A81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2638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8.  ESTABLISHED --&gt; &lt;SEQ=101&gt;&lt;ACK=401&gt;&lt;CTL=ACK&gt;      --&gt; ESTABLISHED</w:t>
      </w:r>
    </w:p>
    <w:p w14:paraId="1F5E388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ABC9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Figure 7: Recovery from Old Duplicate SYN</w:t>
      </w:r>
    </w:p>
    <w:p w14:paraId="65666B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3862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 a simple example of recovery from old duplicates, consider</w:t>
      </w:r>
    </w:p>
    <w:p w14:paraId="7F37F7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Figure 7.  At line 3, an old duplicate SYN arrive</w:t>
      </w:r>
      <w:r w:rsidRPr="005C540F">
        <w:rPr>
          <w:rFonts w:ascii="Courier New" w:hAnsi="Courier New" w:cs="Courier New"/>
          <w:lang w:val="en-US"/>
        </w:rPr>
        <w:t>s at TCP Peer B.</w:t>
      </w:r>
    </w:p>
    <w:p w14:paraId="210FE5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Peer B cannot tell that this is an old duplicate, so it responds</w:t>
      </w:r>
    </w:p>
    <w:p w14:paraId="79DBDB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normally (line 4).  TCP Peer A detects that the ACK field is</w:t>
      </w:r>
    </w:p>
    <w:p w14:paraId="028400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incorrect and returns a RST (reset) with its SEQ field selected to</w:t>
      </w:r>
    </w:p>
    <w:p w14:paraId="1D2472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make the segment believable.  </w:t>
      </w:r>
      <w:r w:rsidRPr="005C540F">
        <w:rPr>
          <w:rFonts w:ascii="Courier New" w:hAnsi="Courier New" w:cs="Courier New"/>
          <w:lang w:val="en-US"/>
        </w:rPr>
        <w:t>TCP Peer B, on receiving the RST,</w:t>
      </w:r>
    </w:p>
    <w:p w14:paraId="1A4DEE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returns to the LISTEN state.  When the original SYN finally arrives</w:t>
      </w:r>
    </w:p>
    <w:p w14:paraId="3AB6BF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at line 6, the synchronization proceeds normally.  If the SYN at line</w:t>
      </w:r>
    </w:p>
    <w:p w14:paraId="0FCF81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 had arrived before the RST, a more complex exchange might have</w:t>
      </w:r>
    </w:p>
    <w:p w14:paraId="26A9BDE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occurre</w:t>
      </w:r>
      <w:r w:rsidRPr="005C540F">
        <w:rPr>
          <w:rFonts w:ascii="Courier New" w:hAnsi="Courier New" w:cs="Courier New"/>
          <w:lang w:val="en-US"/>
        </w:rPr>
        <w:t>d with RST's sent in both directions.</w:t>
      </w:r>
    </w:p>
    <w:p w14:paraId="58E77C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A4A5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719D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A687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25]</w:t>
      </w:r>
    </w:p>
    <w:p w14:paraId="1ABB85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6FC2B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32D18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13DF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6092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Half-Open Connections and Other Anomalies</w:t>
      </w:r>
    </w:p>
    <w:p w14:paraId="38E3C2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A021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established c</w:t>
      </w:r>
      <w:r w:rsidRPr="005C540F">
        <w:rPr>
          <w:rFonts w:ascii="Courier New" w:hAnsi="Courier New" w:cs="Courier New"/>
          <w:lang w:val="en-US"/>
        </w:rPr>
        <w:t>onnection is said to be "half-open" if one of the TCP</w:t>
      </w:r>
    </w:p>
    <w:p w14:paraId="5E42C45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peers has closed or aborted the connection at its end without the</w:t>
      </w:r>
    </w:p>
    <w:p w14:paraId="4273E4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knowledge of the other, or if the two ends of the connection have</w:t>
      </w:r>
    </w:p>
    <w:p w14:paraId="73211F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become desynchronized owing to a failure or reboot that resul</w:t>
      </w:r>
      <w:r w:rsidRPr="005C540F">
        <w:rPr>
          <w:rFonts w:ascii="Courier New" w:hAnsi="Courier New" w:cs="Courier New"/>
          <w:lang w:val="en-US"/>
        </w:rPr>
        <w:t>ted in</w:t>
      </w:r>
    </w:p>
    <w:p w14:paraId="58C14F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loss of memory.  Such connections will automatically become reset if</w:t>
      </w:r>
    </w:p>
    <w:p w14:paraId="0B16CC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attempt is made to send data in either direction.  However, half-</w:t>
      </w:r>
    </w:p>
    <w:p w14:paraId="04BEFE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open connections are expected to be unusual.</w:t>
      </w:r>
    </w:p>
    <w:p w14:paraId="2E336C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E56A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If at site A the connection no longer exists, then an</w:t>
      </w:r>
      <w:r w:rsidRPr="005C540F">
        <w:rPr>
          <w:rFonts w:ascii="Courier New" w:hAnsi="Courier New" w:cs="Courier New"/>
          <w:lang w:val="en-US"/>
        </w:rPr>
        <w:t xml:space="preserve"> attempt by the</w:t>
      </w:r>
    </w:p>
    <w:p w14:paraId="4D244A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user at site B to send any data on it will result in the site B TCP</w:t>
      </w:r>
    </w:p>
    <w:p w14:paraId="04424FA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endpoint receiving a reset control message.  Such a message indicates</w:t>
      </w:r>
    </w:p>
    <w:p w14:paraId="7EF757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the site B TCP endpoint that something is wrong, and it is</w:t>
      </w:r>
    </w:p>
    <w:p w14:paraId="71D422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expected to abort the connec</w:t>
      </w:r>
      <w:r w:rsidRPr="005C540F">
        <w:rPr>
          <w:rFonts w:ascii="Courier New" w:hAnsi="Courier New" w:cs="Courier New"/>
          <w:lang w:val="en-US"/>
        </w:rPr>
        <w:t>tion.</w:t>
      </w:r>
    </w:p>
    <w:p w14:paraId="7236EE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6B5E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Assume that two user processes A and B are communicating with one</w:t>
      </w:r>
    </w:p>
    <w:p w14:paraId="7212AA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another when a failure or reboot occurs causing loss of memory to A's</w:t>
      </w:r>
    </w:p>
    <w:p w14:paraId="513167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implementation.  Depending on the operating system supporting A's</w:t>
      </w:r>
    </w:p>
    <w:p w14:paraId="6F6CDD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implementation, it is likel</w:t>
      </w:r>
      <w:r w:rsidRPr="005C540F">
        <w:rPr>
          <w:rFonts w:ascii="Courier New" w:hAnsi="Courier New" w:cs="Courier New"/>
          <w:lang w:val="en-US"/>
        </w:rPr>
        <w:t>y that some error recovery mechanism</w:t>
      </w:r>
    </w:p>
    <w:p w14:paraId="3E734D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exists.  When the TCP endpoint is up again, A is likely to start</w:t>
      </w:r>
    </w:p>
    <w:p w14:paraId="687803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again from the beginning or from a recovery point.  As a result, A</w:t>
      </w:r>
    </w:p>
    <w:p w14:paraId="5F339F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will probably try to OPEN the connection again or try to SEND on the</w:t>
      </w:r>
    </w:p>
    <w:p w14:paraId="5A6E92C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</w:t>
      </w:r>
      <w:r w:rsidRPr="005C540F">
        <w:rPr>
          <w:rFonts w:ascii="Courier New" w:hAnsi="Courier New" w:cs="Courier New"/>
          <w:lang w:val="en-US"/>
        </w:rPr>
        <w:t>tion it believes open.  In the latter case, it receives the</w:t>
      </w:r>
    </w:p>
    <w:p w14:paraId="5F01F2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error message "connection not open" from the local (A's) TCP</w:t>
      </w:r>
    </w:p>
    <w:p w14:paraId="68B380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implementation.  In an attempt to establish the connection, A's TCP</w:t>
      </w:r>
    </w:p>
    <w:p w14:paraId="4952F9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will send a segment containing SYN.  This s</w:t>
      </w:r>
      <w:r w:rsidRPr="005C540F">
        <w:rPr>
          <w:rFonts w:ascii="Courier New" w:hAnsi="Courier New" w:cs="Courier New"/>
          <w:lang w:val="en-US"/>
        </w:rPr>
        <w:t>cenario</w:t>
      </w:r>
    </w:p>
    <w:p w14:paraId="0F4D4C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leads to the example shown in Figure 8.  After TCP Peer A reboots,</w:t>
      </w:r>
    </w:p>
    <w:p w14:paraId="23838D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user attempts to re-open the connection.  TCP Peer B, in the</w:t>
      </w:r>
    </w:p>
    <w:p w14:paraId="08C5E2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meantime, thinks the connection is open.</w:t>
      </w:r>
    </w:p>
    <w:p w14:paraId="2A90AD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54AB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TCP Peer A                                      TCP Peer</w:t>
      </w:r>
      <w:r w:rsidRPr="005C540F">
        <w:rPr>
          <w:rFonts w:ascii="Courier New" w:hAnsi="Courier New" w:cs="Courier New"/>
          <w:lang w:val="en-US"/>
        </w:rPr>
        <w:t xml:space="preserve"> B</w:t>
      </w:r>
    </w:p>
    <w:p w14:paraId="4A4803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C93C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1.  (REBOOT)                              (send 300,receive 100)</w:t>
      </w:r>
    </w:p>
    <w:p w14:paraId="0E12C2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C43B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2.  CLOSED                                           ESTABLISHED</w:t>
      </w:r>
    </w:p>
    <w:p w14:paraId="032780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884D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3.  SYN-SENT --&gt; &lt;SEQ=400&gt;&lt;CTL=SYN&gt;              --&gt; (??)</w:t>
      </w:r>
    </w:p>
    <w:p w14:paraId="110750F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BB04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4.  (!!)     &lt;-- &lt;SEQ=300&gt;&lt;ACK=100&gt;&lt;CTL=A</w:t>
      </w:r>
      <w:r w:rsidRPr="005C540F">
        <w:rPr>
          <w:rFonts w:ascii="Courier New" w:hAnsi="Courier New" w:cs="Courier New"/>
          <w:lang w:val="en-US"/>
        </w:rPr>
        <w:t>CK&gt;     &lt;-- ESTABLISHED</w:t>
      </w:r>
    </w:p>
    <w:p w14:paraId="019C9A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EBF8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5.  SYN-SENT --&gt; &lt;SEQ=100&gt;&lt;CTL=RST&gt;              --&gt; (Abort!!)</w:t>
      </w:r>
    </w:p>
    <w:p w14:paraId="4ABB59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6093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6.  SYN-SENT                                         CLOSED</w:t>
      </w:r>
    </w:p>
    <w:p w14:paraId="63F6A8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B782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7.  SYN-SENT --&gt; &lt;SEQ=400&gt;&lt;CTL=SYN&gt;              --&gt;</w:t>
      </w:r>
    </w:p>
    <w:p w14:paraId="0319AF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7B0A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Figure 8: Half-Open </w:t>
      </w:r>
      <w:r w:rsidRPr="005C540F">
        <w:rPr>
          <w:rFonts w:ascii="Courier New" w:hAnsi="Courier New" w:cs="Courier New"/>
          <w:lang w:val="en-US"/>
        </w:rPr>
        <w:t>Connection Discovery</w:t>
      </w:r>
    </w:p>
    <w:p w14:paraId="0A57F3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2E8C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DFDF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88281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26]</w:t>
      </w:r>
    </w:p>
    <w:p w14:paraId="787683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75ADDE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2A3F87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35E1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0767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When the SYN arrives at line 3, TCP Peer B, being in a synchronized</w:t>
      </w:r>
    </w:p>
    <w:p w14:paraId="5F2A850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state, a</w:t>
      </w:r>
      <w:r w:rsidRPr="005C540F">
        <w:rPr>
          <w:rFonts w:ascii="Courier New" w:hAnsi="Courier New" w:cs="Courier New"/>
          <w:lang w:val="en-US"/>
        </w:rPr>
        <w:t>nd the incoming segment outside the window, responds with an</w:t>
      </w:r>
    </w:p>
    <w:p w14:paraId="7D3F26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acknowledgment indicating what sequence it next expects to hear (ACK</w:t>
      </w:r>
    </w:p>
    <w:p w14:paraId="7AA2C0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100).  TCP Peer A sees that this segment does not acknowledge</w:t>
      </w:r>
    </w:p>
    <w:p w14:paraId="50BAD0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anything it sent and, being unsynchronized, sends a res</w:t>
      </w:r>
      <w:r w:rsidRPr="005C540F">
        <w:rPr>
          <w:rFonts w:ascii="Courier New" w:hAnsi="Courier New" w:cs="Courier New"/>
          <w:lang w:val="en-US"/>
        </w:rPr>
        <w:t>et (RST)</w:t>
      </w:r>
    </w:p>
    <w:p w14:paraId="29E396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because it has detected a half-open connection.  TCP Peer B aborts at</w:t>
      </w:r>
    </w:p>
    <w:p w14:paraId="1B08BB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line 5.  TCP Peer A will continue to try to establish the connection;</w:t>
      </w:r>
    </w:p>
    <w:p w14:paraId="391655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problem is now reduced to the basic 3-way handshake of Figure 5.</w:t>
      </w:r>
    </w:p>
    <w:p w14:paraId="28E7E4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2F78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 interesting alternativ</w:t>
      </w:r>
      <w:r w:rsidRPr="005C540F">
        <w:rPr>
          <w:rFonts w:ascii="Courier New" w:hAnsi="Courier New" w:cs="Courier New"/>
          <w:lang w:val="en-US"/>
        </w:rPr>
        <w:t>e case occurs when TCP Peer A reboots and</w:t>
      </w:r>
    </w:p>
    <w:p w14:paraId="2F3A4E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Peer B tries to send data on what it thinks is a synchronized</w:t>
      </w:r>
    </w:p>
    <w:p w14:paraId="6AD6F2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connection.  This is illustrated in Figure 9.  In this case, the data</w:t>
      </w:r>
    </w:p>
    <w:p w14:paraId="532CF7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arriving at TCP Peer A from TCP Peer B (line 2) is unacceptable</w:t>
      </w:r>
    </w:p>
    <w:p w14:paraId="7F18A0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</w:t>
      </w:r>
      <w:r w:rsidRPr="005C540F">
        <w:rPr>
          <w:rFonts w:ascii="Courier New" w:hAnsi="Courier New" w:cs="Courier New"/>
          <w:lang w:val="en-US"/>
        </w:rPr>
        <w:t>cause no such connection exists, so TCP Peer A sends a RST.  The</w:t>
      </w:r>
    </w:p>
    <w:p w14:paraId="6ECA03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RST is acceptable so TCP Peer B processes it and aborts the</w:t>
      </w:r>
    </w:p>
    <w:p w14:paraId="56FF11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connection.</w:t>
      </w:r>
    </w:p>
    <w:p w14:paraId="124B73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A897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TCP Peer A                                         TCP Peer B</w:t>
      </w:r>
    </w:p>
    <w:p w14:paraId="25D3E4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E614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(REBOOT)                         </w:t>
      </w:r>
      <w:r w:rsidRPr="005C540F">
        <w:rPr>
          <w:rFonts w:ascii="Courier New" w:hAnsi="Courier New" w:cs="Courier New"/>
          <w:lang w:val="en-US"/>
        </w:rPr>
        <w:t xml:space="preserve">         (send 300,receive 100)</w:t>
      </w:r>
    </w:p>
    <w:p w14:paraId="31AC5C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6AF4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(??)    &lt;-- &lt;SEQ=300&gt;&lt;ACK=100&gt;&lt;DATA=10&gt;&lt;CTL=ACK&gt; &lt;-- ESTABLISHED</w:t>
      </w:r>
    </w:p>
    <w:p w14:paraId="6E457F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4A78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        --&gt; &lt;SEQ=100&gt;&lt;CTL=RST&gt;                   --&gt; (ABORT!!)</w:t>
      </w:r>
    </w:p>
    <w:p w14:paraId="73035D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2253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Figure 9: Active Side Causes Half-Open Connection Discovery</w:t>
      </w:r>
    </w:p>
    <w:p w14:paraId="36F5487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EA067F" w14:textId="0DEF915E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Figu</w:t>
      </w:r>
      <w:r w:rsidRPr="005C540F">
        <w:rPr>
          <w:rFonts w:ascii="Courier New" w:hAnsi="Courier New" w:cs="Courier New"/>
          <w:lang w:val="en-US"/>
        </w:rPr>
        <w:t xml:space="preserve">re 10, </w:t>
      </w:r>
      <w:del w:id="219" w:author="BOUCADAIR Mohamed TGI/OLN" w:date="2020-09-25T15:21:00Z">
        <w:r w:rsidRPr="005C540F" w:rsidDel="00FE6C59">
          <w:rPr>
            <w:rFonts w:ascii="Courier New" w:hAnsi="Courier New" w:cs="Courier New"/>
            <w:lang w:val="en-US"/>
          </w:rPr>
          <w:delText xml:space="preserve">we find the </w:delText>
        </w:r>
      </w:del>
      <w:r w:rsidRPr="005C540F">
        <w:rPr>
          <w:rFonts w:ascii="Courier New" w:hAnsi="Courier New" w:cs="Courier New"/>
          <w:lang w:val="en-US"/>
        </w:rPr>
        <w:t>two TCP Peers A and B with passive</w:t>
      </w:r>
    </w:p>
    <w:p w14:paraId="7F082D58" w14:textId="3AA87CD8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connections waiting for SYN</w:t>
      </w:r>
      <w:ins w:id="220" w:author="BOUCADAIR Mohamed TGI/OLN" w:date="2020-09-25T15:21:00Z">
        <w:r w:rsidR="00FE6C59">
          <w:rPr>
            <w:rFonts w:ascii="Courier New" w:hAnsi="Courier New" w:cs="Courier New"/>
            <w:lang w:val="en-US"/>
          </w:rPr>
          <w:t xml:space="preserve"> are depicted</w:t>
        </w:r>
      </w:ins>
      <w:r w:rsidRPr="005C540F">
        <w:rPr>
          <w:rFonts w:ascii="Courier New" w:hAnsi="Courier New" w:cs="Courier New"/>
          <w:lang w:val="en-US"/>
        </w:rPr>
        <w:t>.  An old duplicate arriving at TCP Peer B</w:t>
      </w:r>
    </w:p>
    <w:p w14:paraId="77C088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(line 2) stirs B into action.  A SYN-ACK is returned (line 3) and</w:t>
      </w:r>
    </w:p>
    <w:p w14:paraId="304FAF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causes TCP A to generate a RST (the ACK in line 3 is not </w:t>
      </w:r>
      <w:r w:rsidRPr="005C540F">
        <w:rPr>
          <w:rFonts w:ascii="Courier New" w:hAnsi="Courier New" w:cs="Courier New"/>
          <w:lang w:val="en-US"/>
        </w:rPr>
        <w:t>acceptable).</w:t>
      </w:r>
    </w:p>
    <w:p w14:paraId="7C02F4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Peer B accepts the reset and returns to its passive LISTEN state.</w:t>
      </w:r>
    </w:p>
    <w:p w14:paraId="187652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445C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991E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TCP Peer A                                    TCP Peer B</w:t>
      </w:r>
    </w:p>
    <w:p w14:paraId="60311A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E4F1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LISTEN                                        </w:t>
      </w:r>
      <w:proofErr w:type="spellStart"/>
      <w:r w:rsidRPr="005C540F">
        <w:rPr>
          <w:rFonts w:ascii="Courier New" w:hAnsi="Courier New" w:cs="Courier New"/>
          <w:lang w:val="en-US"/>
        </w:rPr>
        <w:t>LISTEN</w:t>
      </w:r>
      <w:proofErr w:type="spellEnd"/>
    </w:p>
    <w:p w14:paraId="281F8D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87BFA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     ... &lt;SEQ=Z&gt;&lt;CTL=SYN&gt;          </w:t>
      </w:r>
      <w:r w:rsidRPr="005C540F">
        <w:rPr>
          <w:rFonts w:ascii="Courier New" w:hAnsi="Courier New" w:cs="Courier New"/>
          <w:lang w:val="en-US"/>
        </w:rPr>
        <w:t xml:space="preserve">      --&gt;  SYN-RECEIVED</w:t>
      </w:r>
    </w:p>
    <w:p w14:paraId="3BD170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DB3C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(??) &lt;-- &lt;SEQ=X&gt;&lt;ACK=Z+1&gt;&lt;CTL=SYN,ACK&gt;   &lt;--  SYN-RECEIVED</w:t>
      </w:r>
    </w:p>
    <w:p w14:paraId="319EEE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313C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4.       --&gt; &lt;SEQ=Z+1&gt;&lt;CTL=RST&gt;              --&gt;  (return to LISTEN!)</w:t>
      </w:r>
    </w:p>
    <w:p w14:paraId="30D9D9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864D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5.  LISTEN                                        </w:t>
      </w:r>
      <w:proofErr w:type="spellStart"/>
      <w:r w:rsidRPr="005C540F">
        <w:rPr>
          <w:rFonts w:ascii="Courier New" w:hAnsi="Courier New" w:cs="Courier New"/>
          <w:lang w:val="en-US"/>
        </w:rPr>
        <w:t>LISTEN</w:t>
      </w:r>
      <w:proofErr w:type="spellEnd"/>
    </w:p>
    <w:p w14:paraId="2B51EC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F297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Figure 10: Old Duplicate S</w:t>
      </w:r>
      <w:r w:rsidRPr="005C540F">
        <w:rPr>
          <w:rFonts w:ascii="Courier New" w:hAnsi="Courier New" w:cs="Courier New"/>
          <w:lang w:val="en-US"/>
        </w:rPr>
        <w:t>YN Initiates a Reset on two Passive Sockets</w:t>
      </w:r>
    </w:p>
    <w:p w14:paraId="75988E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A595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71C0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F105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640D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27]</w:t>
      </w:r>
    </w:p>
    <w:p w14:paraId="3372FE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D9618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23C55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A3F8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8BA6E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variety of other cases are possible, all of which are</w:t>
      </w:r>
      <w:r w:rsidRPr="005C540F">
        <w:rPr>
          <w:rFonts w:ascii="Courier New" w:hAnsi="Courier New" w:cs="Courier New"/>
          <w:lang w:val="en-US"/>
        </w:rPr>
        <w:t xml:space="preserve"> accounted for</w:t>
      </w:r>
    </w:p>
    <w:p w14:paraId="588F10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by the following rules for RST generation and processing.</w:t>
      </w:r>
    </w:p>
    <w:p w14:paraId="0377543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E671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Reset Generation</w:t>
      </w:r>
    </w:p>
    <w:p w14:paraId="0A9102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1B92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 a general rule, reset (RST) is sent whenever a segment arrives</w:t>
      </w:r>
    </w:p>
    <w:p w14:paraId="54E2135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that apparently is not intended for the current connection.  A reset</w:t>
      </w:r>
    </w:p>
    <w:p w14:paraId="000C52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must not be se</w:t>
      </w:r>
      <w:r w:rsidRPr="005C540F">
        <w:rPr>
          <w:rFonts w:ascii="Courier New" w:hAnsi="Courier New" w:cs="Courier New"/>
          <w:lang w:val="en-US"/>
        </w:rPr>
        <w:t>nt if it is not clear that this is the case.</w:t>
      </w:r>
    </w:p>
    <w:p w14:paraId="73BC98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3431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There are three groups of states:</w:t>
      </w:r>
    </w:p>
    <w:p w14:paraId="5E65C84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C210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1.  If the connection does not exist (CLOSED) then a reset is sent</w:t>
      </w:r>
    </w:p>
    <w:p w14:paraId="0CF594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in response to any incoming segment except another reset.  A SYN</w:t>
      </w:r>
    </w:p>
    <w:p w14:paraId="4452CAB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segment that does not </w:t>
      </w:r>
      <w:r w:rsidRPr="005C540F">
        <w:rPr>
          <w:rFonts w:ascii="Courier New" w:hAnsi="Courier New" w:cs="Courier New"/>
          <w:lang w:val="en-US"/>
        </w:rPr>
        <w:t>match an existing connection is rejected by</w:t>
      </w:r>
    </w:p>
    <w:p w14:paraId="373889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this means.</w:t>
      </w:r>
    </w:p>
    <w:p w14:paraId="0F0462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462B4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If the incoming segment has the ACK bit set, the reset takes its</w:t>
      </w:r>
    </w:p>
    <w:p w14:paraId="3CF7B5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sequence number from the ACK field of the segment, otherwise the</w:t>
      </w:r>
    </w:p>
    <w:p w14:paraId="05EEBD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reset has sequence number zero and the ACK fi</w:t>
      </w:r>
      <w:r w:rsidRPr="005C540F">
        <w:rPr>
          <w:rFonts w:ascii="Courier New" w:hAnsi="Courier New" w:cs="Courier New"/>
          <w:lang w:val="en-US"/>
        </w:rPr>
        <w:t>eld is set to the sum</w:t>
      </w:r>
    </w:p>
    <w:p w14:paraId="32DDCB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of the sequence number and segment length of the incoming segment.</w:t>
      </w:r>
    </w:p>
    <w:p w14:paraId="01D337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connection remains in the CLOSED state.</w:t>
      </w:r>
    </w:p>
    <w:p w14:paraId="1F08B8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908C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2.  If the connection is in any non-synchronized state (LISTEN,</w:t>
      </w:r>
    </w:p>
    <w:p w14:paraId="406AC5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SYN-SENT, SYN-RECEIVED), and the i</w:t>
      </w:r>
      <w:r w:rsidRPr="005C540F">
        <w:rPr>
          <w:rFonts w:ascii="Courier New" w:hAnsi="Courier New" w:cs="Courier New"/>
          <w:lang w:val="en-US"/>
        </w:rPr>
        <w:t>ncoming segment acknowledges</w:t>
      </w:r>
    </w:p>
    <w:p w14:paraId="5B2944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something not yet sent (the segment carries an unacceptable ACK),</w:t>
      </w:r>
    </w:p>
    <w:p w14:paraId="59330F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or if an incoming segment has a security level or compartment that</w:t>
      </w:r>
    </w:p>
    <w:p w14:paraId="16D7E5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does not exactly match the level and compartment requested for the</w:t>
      </w:r>
    </w:p>
    <w:p w14:paraId="739DF6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con</w:t>
      </w:r>
      <w:r w:rsidRPr="005C540F">
        <w:rPr>
          <w:rFonts w:ascii="Courier New" w:hAnsi="Courier New" w:cs="Courier New"/>
          <w:lang w:val="en-US"/>
        </w:rPr>
        <w:t>nection, a reset is sent.</w:t>
      </w:r>
    </w:p>
    <w:p w14:paraId="0DF5D3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AC85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If the incoming segment has an ACK field, the reset takes its</w:t>
      </w:r>
    </w:p>
    <w:p w14:paraId="378402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sequence number from the ACK field of the segment, otherwise the</w:t>
      </w:r>
    </w:p>
    <w:p w14:paraId="5E4E42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reset has sequence number zero and the ACK field is set to the sum</w:t>
      </w:r>
    </w:p>
    <w:p w14:paraId="7B4B83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of the sequ</w:t>
      </w:r>
      <w:r w:rsidRPr="005C540F">
        <w:rPr>
          <w:rFonts w:ascii="Courier New" w:hAnsi="Courier New" w:cs="Courier New"/>
          <w:lang w:val="en-US"/>
        </w:rPr>
        <w:t>ence number and segment length of the incoming segment.</w:t>
      </w:r>
    </w:p>
    <w:p w14:paraId="1B1279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connection remains in the same state.</w:t>
      </w:r>
    </w:p>
    <w:p w14:paraId="2EC6CE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ED366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3.  If the connection is in a synchronized state (ESTABLISHED,</w:t>
      </w:r>
    </w:p>
    <w:p w14:paraId="764C09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FIN-WAIT-1, FIN-WAIT-2, CLOSE-WAIT, CLOSING, LAST-ACK, TIME-WAIT),</w:t>
      </w:r>
    </w:p>
    <w:p w14:paraId="5E0E5F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any</w:t>
      </w:r>
      <w:r w:rsidRPr="005C540F">
        <w:rPr>
          <w:rFonts w:ascii="Courier New" w:hAnsi="Courier New" w:cs="Courier New"/>
          <w:lang w:val="en-US"/>
        </w:rPr>
        <w:t xml:space="preserve"> unacceptable segment (out of window sequence number or</w:t>
      </w:r>
    </w:p>
    <w:p w14:paraId="687AA9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unacceptable acknowledgment number) must be responded to with an</w:t>
      </w:r>
    </w:p>
    <w:p w14:paraId="44C757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empty acknowledgment segment (without any user data) containing</w:t>
      </w:r>
    </w:p>
    <w:p w14:paraId="2E6CC6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current send-sequence number and an acknowledgmen</w:t>
      </w:r>
      <w:r w:rsidRPr="005C540F">
        <w:rPr>
          <w:rFonts w:ascii="Courier New" w:hAnsi="Courier New" w:cs="Courier New"/>
          <w:lang w:val="en-US"/>
        </w:rPr>
        <w:t>t indicating</w:t>
      </w:r>
    </w:p>
    <w:p w14:paraId="1E0C64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next sequence number expected to be received, and the</w:t>
      </w:r>
    </w:p>
    <w:p w14:paraId="5C6DF4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connection remains in the same state.</w:t>
      </w:r>
    </w:p>
    <w:p w14:paraId="013DBD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9F0F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If an incoming segment has a security level, or compartment that</w:t>
      </w:r>
    </w:p>
    <w:p w14:paraId="492C97B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does not exactly match the level and compartment requeste</w:t>
      </w:r>
      <w:r w:rsidRPr="005C540F">
        <w:rPr>
          <w:rFonts w:ascii="Courier New" w:hAnsi="Courier New" w:cs="Courier New"/>
          <w:lang w:val="en-US"/>
        </w:rPr>
        <w:t>d for the</w:t>
      </w:r>
    </w:p>
    <w:p w14:paraId="4EC602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connection, a reset is sent and the connection goes to the CLOSED</w:t>
      </w:r>
    </w:p>
    <w:p w14:paraId="1D4E74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D292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3D22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6932F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D658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28]</w:t>
      </w:r>
    </w:p>
    <w:p w14:paraId="060078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B2935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6EC2A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1A98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5E06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state.  The re</w:t>
      </w:r>
      <w:r w:rsidRPr="005C540F">
        <w:rPr>
          <w:rFonts w:ascii="Courier New" w:hAnsi="Courier New" w:cs="Courier New"/>
          <w:lang w:val="en-US"/>
        </w:rPr>
        <w:t>set takes its sequence number from the ACK field of</w:t>
      </w:r>
    </w:p>
    <w:p w14:paraId="72235E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incoming segment.</w:t>
      </w:r>
    </w:p>
    <w:p w14:paraId="51E2DD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49A0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Reset Processing</w:t>
      </w:r>
    </w:p>
    <w:p w14:paraId="2E8F64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02F9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all states except SYN-SENT, all reset (RST) segments are validated</w:t>
      </w:r>
    </w:p>
    <w:p w14:paraId="633127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by checking their SEQ-fields.  A reset is valid if its sequence</w:t>
      </w:r>
    </w:p>
    <w:p w14:paraId="6FD1E2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 is i</w:t>
      </w:r>
      <w:r w:rsidRPr="005C540F">
        <w:rPr>
          <w:rFonts w:ascii="Courier New" w:hAnsi="Courier New" w:cs="Courier New"/>
          <w:lang w:val="en-US"/>
        </w:rPr>
        <w:t>n the window.  In the SYN-SENT state (a RST received in</w:t>
      </w:r>
    </w:p>
    <w:p w14:paraId="61F9BD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response to an initial SYN), the RST is acceptable if the ACK field</w:t>
      </w:r>
    </w:p>
    <w:p w14:paraId="44D5E0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acknowledges the SYN.</w:t>
      </w:r>
    </w:p>
    <w:p w14:paraId="5C0AE8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8A34B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receiver of a RST first validates it, then changes state.  If the</w:t>
      </w:r>
    </w:p>
    <w:p w14:paraId="3615F3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receiver was in the LISTEN </w:t>
      </w:r>
      <w:r w:rsidRPr="005C540F">
        <w:rPr>
          <w:rFonts w:ascii="Courier New" w:hAnsi="Courier New" w:cs="Courier New"/>
          <w:lang w:val="en-US"/>
        </w:rPr>
        <w:t>state, it ignores it.  If the receiver was</w:t>
      </w:r>
    </w:p>
    <w:p w14:paraId="032B62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SYN-RECEIVED state and had previously been in the LISTEN state,</w:t>
      </w:r>
    </w:p>
    <w:p w14:paraId="3263EDB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then the receiver returns to the LISTEN state, otherwise the receiver</w:t>
      </w:r>
    </w:p>
    <w:p w14:paraId="3EA24F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aborts the connection and goes to the CLOSED state.  If the receive</w:t>
      </w:r>
      <w:r w:rsidRPr="005C540F">
        <w:rPr>
          <w:rFonts w:ascii="Courier New" w:hAnsi="Courier New" w:cs="Courier New"/>
          <w:lang w:val="en-US"/>
        </w:rPr>
        <w:t>r</w:t>
      </w:r>
    </w:p>
    <w:p w14:paraId="73D5CA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was in any other state, it aborts the connection and advises the user</w:t>
      </w:r>
    </w:p>
    <w:p w14:paraId="6BC28F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goes to the CLOSED state.</w:t>
      </w:r>
    </w:p>
    <w:p w14:paraId="21F525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AE8C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implementations SHOULD allow a received RST segment to include</w:t>
      </w:r>
    </w:p>
    <w:p w14:paraId="4759BB1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(SHLD-2).</w:t>
      </w:r>
    </w:p>
    <w:p w14:paraId="586B8D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2A705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3.5.  Closing a Connection</w:t>
      </w:r>
    </w:p>
    <w:p w14:paraId="4423C4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3BB3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CLOSE is an operation meani</w:t>
      </w:r>
      <w:r w:rsidRPr="005C540F">
        <w:rPr>
          <w:rFonts w:ascii="Courier New" w:hAnsi="Courier New" w:cs="Courier New"/>
          <w:lang w:val="en-US"/>
        </w:rPr>
        <w:t>ng "I have no more data to send."  The</w:t>
      </w:r>
    </w:p>
    <w:p w14:paraId="2C4FD9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notion of closing a full-duplex connection is subject to ambiguous</w:t>
      </w:r>
    </w:p>
    <w:p w14:paraId="0E4A7D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interpretation, of course, since it may not be obvious how to treat</w:t>
      </w:r>
    </w:p>
    <w:p w14:paraId="5AB19A5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receiving side of the connection.  We have chosen to treat CLOSE</w:t>
      </w:r>
    </w:p>
    <w:p w14:paraId="6A7AD7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</w:t>
      </w:r>
      <w:r w:rsidRPr="005C540F">
        <w:rPr>
          <w:rFonts w:ascii="Courier New" w:hAnsi="Courier New" w:cs="Courier New"/>
          <w:lang w:val="en-US"/>
        </w:rPr>
        <w:t>n a simplex fashion.  The user who CLOSEs may continue to RECEIVE</w:t>
      </w:r>
    </w:p>
    <w:p w14:paraId="05B464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until the TCP receiver is told that the remote peer has CLOSED also.</w:t>
      </w:r>
    </w:p>
    <w:p w14:paraId="74701F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Thus, a program could initiate several SENDs followed by a CLOSE, and</w:t>
      </w:r>
    </w:p>
    <w:p w14:paraId="0C882D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then continue to RECEIVE until signaled th</w:t>
      </w:r>
      <w:r w:rsidRPr="005C540F">
        <w:rPr>
          <w:rFonts w:ascii="Courier New" w:hAnsi="Courier New" w:cs="Courier New"/>
          <w:lang w:val="en-US"/>
        </w:rPr>
        <w:t>at a RECEIVE failed because</w:t>
      </w:r>
    </w:p>
    <w:p w14:paraId="5F3783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remote peer has CLOSED.  The TCP implementation will signal a</w:t>
      </w:r>
    </w:p>
    <w:p w14:paraId="6FB441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user, even if no RECEIVEs are outstanding, that the remote peer has</w:t>
      </w:r>
    </w:p>
    <w:p w14:paraId="71422F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closed, so the user can terminate his side gracefully.  A TCP</w:t>
      </w:r>
    </w:p>
    <w:p w14:paraId="13141E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will </w:t>
      </w:r>
      <w:r w:rsidRPr="005C540F">
        <w:rPr>
          <w:rFonts w:ascii="Courier New" w:hAnsi="Courier New" w:cs="Courier New"/>
          <w:lang w:val="en-US"/>
        </w:rPr>
        <w:t>reliably deliver all buffers SENT before the</w:t>
      </w:r>
    </w:p>
    <w:p w14:paraId="05E8BC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 was CLOSED so a user who expects no data in return need</w:t>
      </w:r>
    </w:p>
    <w:p w14:paraId="4C878C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only wait to hear the connection was CLOSED successfully to know that</w:t>
      </w:r>
    </w:p>
    <w:p w14:paraId="072F4E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all their data was received at the destination TCP endpoint.  Use</w:t>
      </w:r>
      <w:r w:rsidRPr="005C540F">
        <w:rPr>
          <w:rFonts w:ascii="Courier New" w:hAnsi="Courier New" w:cs="Courier New"/>
          <w:lang w:val="en-US"/>
        </w:rPr>
        <w:t>rs</w:t>
      </w:r>
    </w:p>
    <w:p w14:paraId="3CD170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must keep reading connections they close for sending until the TCP</w:t>
      </w:r>
    </w:p>
    <w:p w14:paraId="49C893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indicates there is no more data.</w:t>
      </w:r>
    </w:p>
    <w:p w14:paraId="2EDF22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3275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There are essentially three cases:</w:t>
      </w:r>
    </w:p>
    <w:p w14:paraId="47D75CA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0B6C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1) The user initiates by telling the TCP implementation to CLOSE</w:t>
      </w:r>
    </w:p>
    <w:p w14:paraId="4D3E38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connection</w:t>
      </w:r>
    </w:p>
    <w:p w14:paraId="670C21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66B4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21ED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8F54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A0F1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6710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29]</w:t>
      </w:r>
    </w:p>
    <w:p w14:paraId="6901BE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2F228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F094B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A2A8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1C76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2) The remote TCP endpoint initiates by sending a FIN control</w:t>
      </w:r>
    </w:p>
    <w:p w14:paraId="5FEA18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signal</w:t>
      </w:r>
    </w:p>
    <w:p w14:paraId="32ABAA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CB63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3) Both users</w:t>
      </w:r>
      <w:r w:rsidRPr="005C540F">
        <w:rPr>
          <w:rFonts w:ascii="Courier New" w:hAnsi="Courier New" w:cs="Courier New"/>
          <w:lang w:val="en-US"/>
        </w:rPr>
        <w:t xml:space="preserve"> CLOSE simultaneously</w:t>
      </w:r>
    </w:p>
    <w:p w14:paraId="5BC682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92C4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Case 1:  Local user initiates the close</w:t>
      </w:r>
    </w:p>
    <w:p w14:paraId="3E766C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37BE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In this case, a FIN segment can be constructed and placed on the</w:t>
      </w:r>
    </w:p>
    <w:p w14:paraId="55A439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outgoing segment queue.  No further SENDs from the user will be</w:t>
      </w:r>
    </w:p>
    <w:p w14:paraId="183169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accepted by the TCP implementation, and it</w:t>
      </w:r>
      <w:r w:rsidRPr="005C540F">
        <w:rPr>
          <w:rFonts w:ascii="Courier New" w:hAnsi="Courier New" w:cs="Courier New"/>
          <w:lang w:val="en-US"/>
        </w:rPr>
        <w:t xml:space="preserve"> enters the FIN-WAIT-1</w:t>
      </w:r>
    </w:p>
    <w:p w14:paraId="3AB104B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state.  RECEIVEs are allowed in this state.  All segments</w:t>
      </w:r>
    </w:p>
    <w:p w14:paraId="340FCB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preceding and including FIN will be retransmitted until</w:t>
      </w:r>
    </w:p>
    <w:p w14:paraId="5CFF15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acknowledged.  When the other TCP peer has both acknowledged the</w:t>
      </w:r>
    </w:p>
    <w:p w14:paraId="40F97E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FIN and sent a FIN of its own,</w:t>
      </w:r>
      <w:r w:rsidRPr="005C540F">
        <w:rPr>
          <w:rFonts w:ascii="Courier New" w:hAnsi="Courier New" w:cs="Courier New"/>
          <w:lang w:val="en-US"/>
        </w:rPr>
        <w:t xml:space="preserve"> the first TCP peer can ACK this</w:t>
      </w:r>
    </w:p>
    <w:p w14:paraId="3E7B32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FIN.  Note that a TCP endpoint receiving a FIN will ACK but not</w:t>
      </w:r>
    </w:p>
    <w:p w14:paraId="174CBD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send its own FIN until its user has CLOSED the connection also.</w:t>
      </w:r>
    </w:p>
    <w:p w14:paraId="75FB8F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C88D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Case 2:  TCP endpoint receives a FIN from the network</w:t>
      </w:r>
    </w:p>
    <w:p w14:paraId="7EE591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18D4C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If an unsolicited </w:t>
      </w:r>
      <w:r w:rsidRPr="005C540F">
        <w:rPr>
          <w:rFonts w:ascii="Courier New" w:hAnsi="Courier New" w:cs="Courier New"/>
          <w:lang w:val="en-US"/>
        </w:rPr>
        <w:t>FIN arrives from the network, the receiving TCP</w:t>
      </w:r>
    </w:p>
    <w:p w14:paraId="7BA6961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endpoint can ACK it and tell the user that the connection is</w:t>
      </w:r>
    </w:p>
    <w:p w14:paraId="40D940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closing.  The user will respond with a CLOSE, upon which the TCP</w:t>
      </w:r>
    </w:p>
    <w:p w14:paraId="699805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endpoint can send a FIN to the other TCP peer after sending any</w:t>
      </w:r>
    </w:p>
    <w:p w14:paraId="080EC0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remaining data.  The TCP endpoint then waits until its own FIN is</w:t>
      </w:r>
    </w:p>
    <w:p w14:paraId="3907035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acknowledged whereupon it deletes the connection.  If an ACK is</w:t>
      </w:r>
    </w:p>
    <w:p w14:paraId="5D17E1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not forthcoming, after the user timeout the connection is aborted</w:t>
      </w:r>
    </w:p>
    <w:p w14:paraId="782144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and the user is told.</w:t>
      </w:r>
    </w:p>
    <w:p w14:paraId="2F5E21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35FB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Case 3:  B</w:t>
      </w:r>
      <w:r w:rsidRPr="005C540F">
        <w:rPr>
          <w:rFonts w:ascii="Courier New" w:hAnsi="Courier New" w:cs="Courier New"/>
          <w:lang w:val="en-US"/>
        </w:rPr>
        <w:t>oth users close simultaneously</w:t>
      </w:r>
    </w:p>
    <w:p w14:paraId="36F431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18C3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 simultaneous CLOSE by users at both ends of a connection causes</w:t>
      </w:r>
    </w:p>
    <w:p w14:paraId="3DFF49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FIN segments to be exchanged.  When all segments preceding the</w:t>
      </w:r>
    </w:p>
    <w:p w14:paraId="05B098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FINs have been processed and acknowledged, each TCP peer can ACK</w:t>
      </w:r>
    </w:p>
    <w:p w14:paraId="62D9AE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the FI</w:t>
      </w:r>
      <w:r w:rsidRPr="005C540F">
        <w:rPr>
          <w:rFonts w:ascii="Courier New" w:hAnsi="Courier New" w:cs="Courier New"/>
          <w:lang w:val="en-US"/>
        </w:rPr>
        <w:t>N it has received.  Both will, upon receiving these ACKs,</w:t>
      </w:r>
    </w:p>
    <w:p w14:paraId="540709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delete the connection.</w:t>
      </w:r>
    </w:p>
    <w:p w14:paraId="2D03B65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77B8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FC07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B86D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565A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CF4A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67AA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13BE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8024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13CE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E0BE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E79A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16F1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2C8C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0870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BDC2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CF6D8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30]</w:t>
      </w:r>
    </w:p>
    <w:p w14:paraId="00A98F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3F17D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25FFD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950A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B4B0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 xml:space="preserve">    TCP Peer A                                           TCP Peer B</w:t>
      </w:r>
    </w:p>
    <w:p w14:paraId="6DE6C8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B137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ESTABLISHED                                          </w:t>
      </w:r>
      <w:proofErr w:type="spellStart"/>
      <w:r w:rsidRPr="005C540F">
        <w:rPr>
          <w:rFonts w:ascii="Courier New" w:hAnsi="Courier New" w:cs="Courier New"/>
          <w:lang w:val="en-US"/>
        </w:rPr>
        <w:t>ESTABLISHED</w:t>
      </w:r>
      <w:proofErr w:type="spellEnd"/>
    </w:p>
    <w:p w14:paraId="2EB6DE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953A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(Close)</w:t>
      </w:r>
    </w:p>
    <w:p w14:paraId="4FFC6D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FIN-WAIT-1  --&gt; &lt;SEQ=100&gt;&lt;ACK=300&gt;&lt;CTL=FIN,ACK&gt;  --&gt; CLOSE-WAIT</w:t>
      </w:r>
    </w:p>
    <w:p w14:paraId="2201FB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0DDD3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3.  FIN-WAIT-2  &lt;-- &lt;SEQ</w:t>
      </w:r>
      <w:r w:rsidRPr="005C540F">
        <w:rPr>
          <w:rFonts w:ascii="Courier New" w:hAnsi="Courier New" w:cs="Courier New"/>
          <w:lang w:val="en-US"/>
        </w:rPr>
        <w:t>=300&gt;&lt;ACK=101&gt;&lt;CTL=ACK&gt;      &lt;-- CLOSE-WAIT</w:t>
      </w:r>
    </w:p>
    <w:p w14:paraId="4BEC68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61FD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4.                                                       (Close)</w:t>
      </w:r>
    </w:p>
    <w:p w14:paraId="1543BB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TIME-WAIT   &lt;-- &lt;SEQ=300&gt;&lt;ACK=101&gt;&lt;CTL=FIN,ACK&gt;  &lt;-- LAST-ACK</w:t>
      </w:r>
    </w:p>
    <w:p w14:paraId="626F93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7572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5.  TIME-WAIT   --&gt; &lt;SEQ=101&gt;&lt;ACK=301&gt;&lt;CTL=ACK&gt;      --&gt; CLOSED</w:t>
      </w:r>
    </w:p>
    <w:p w14:paraId="4DC729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89EB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6.</w:t>
      </w:r>
      <w:r w:rsidRPr="005C540F">
        <w:rPr>
          <w:rFonts w:ascii="Courier New" w:hAnsi="Courier New" w:cs="Courier New"/>
          <w:lang w:val="en-US"/>
        </w:rPr>
        <w:t xml:space="preserve">  (2 MSL)</w:t>
      </w:r>
    </w:p>
    <w:p w14:paraId="022852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CLOSED</w:t>
      </w:r>
    </w:p>
    <w:p w14:paraId="5FE054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26D5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commentRangeStart w:id="221"/>
      <w:r w:rsidRPr="005C540F">
        <w:rPr>
          <w:rFonts w:ascii="Courier New" w:hAnsi="Courier New" w:cs="Courier New"/>
          <w:lang w:val="en-US"/>
        </w:rPr>
        <w:t xml:space="preserve">                     Figure 11: Normal Close Sequence</w:t>
      </w:r>
      <w:commentRangeEnd w:id="221"/>
      <w:r w:rsidR="00FE6C59">
        <w:rPr>
          <w:rStyle w:val="Marquedecommentaire"/>
          <w:rFonts w:asciiTheme="minorHAnsi" w:hAnsiTheme="minorHAnsi"/>
        </w:rPr>
        <w:commentReference w:id="221"/>
      </w:r>
    </w:p>
    <w:p w14:paraId="38D0D2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30B3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532F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TCP Peer A                                           TCP Peer B</w:t>
      </w:r>
    </w:p>
    <w:p w14:paraId="2B50548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C77B5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ESTABLISHED                                          </w:t>
      </w:r>
      <w:proofErr w:type="spellStart"/>
      <w:r w:rsidRPr="005C540F">
        <w:rPr>
          <w:rFonts w:ascii="Courier New" w:hAnsi="Courier New" w:cs="Courier New"/>
          <w:lang w:val="en-US"/>
        </w:rPr>
        <w:t>ESTABLISHED</w:t>
      </w:r>
      <w:proofErr w:type="spellEnd"/>
    </w:p>
    <w:p w14:paraId="56D45A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A977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(Close)                </w:t>
      </w:r>
      <w:r w:rsidRPr="005C540F">
        <w:rPr>
          <w:rFonts w:ascii="Courier New" w:hAnsi="Courier New" w:cs="Courier New"/>
          <w:lang w:val="en-US"/>
        </w:rPr>
        <w:t xml:space="preserve">                              (Close)</w:t>
      </w:r>
    </w:p>
    <w:p w14:paraId="1F565820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5C540F">
        <w:rPr>
          <w:rFonts w:ascii="Courier New" w:hAnsi="Courier New" w:cs="Courier New"/>
          <w:lang w:val="en-US"/>
        </w:rPr>
        <w:t xml:space="preserve">       FIN-WAIT-1  --&gt; &lt;SEQ=100&gt;&lt;ACK=300&gt;&lt;CTL=FIN,ACK&gt;  ... </w:t>
      </w:r>
      <w:r w:rsidRPr="002B1965">
        <w:rPr>
          <w:rFonts w:ascii="Courier New" w:hAnsi="Courier New" w:cs="Courier New"/>
        </w:rPr>
        <w:t>FIN-WAIT-1</w:t>
      </w:r>
    </w:p>
    <w:p w14:paraId="4E7F95D2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            &lt;-- &lt;SEQ=300&gt;&lt;ACK=100&gt;&lt;CTL=FIN,ACK&gt;  &lt;--</w:t>
      </w:r>
    </w:p>
    <w:p w14:paraId="0FA37D1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                </w:t>
      </w:r>
      <w:r w:rsidRPr="00FE6C59">
        <w:rPr>
          <w:rFonts w:ascii="Courier New" w:hAnsi="Courier New" w:cs="Courier New"/>
          <w:lang w:val="en-US"/>
        </w:rPr>
        <w:t>... &lt;SEQ=100&gt;&lt;ACK=300&gt;&lt;CTL=FIN,ACK&gt;  --&gt;</w:t>
      </w:r>
    </w:p>
    <w:p w14:paraId="0E02D97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5D523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3.  CLOSING     --&gt; &lt;SE</w:t>
      </w:r>
      <w:r w:rsidRPr="00FE6C59">
        <w:rPr>
          <w:rFonts w:ascii="Courier New" w:hAnsi="Courier New" w:cs="Courier New"/>
          <w:lang w:val="en-US"/>
        </w:rPr>
        <w:t>Q=101&gt;&lt;ACK=301&gt;&lt;CTL=ACK&gt;      ... CLOSING</w:t>
      </w:r>
    </w:p>
    <w:p w14:paraId="7D28EE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            &lt;-- &lt;SEQ=301&gt;&lt;ACK=101&gt;&lt;CTL=ACK&gt;      &lt;--</w:t>
      </w:r>
    </w:p>
    <w:p w14:paraId="264777B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            ... &lt;SEQ=101&gt;&lt;ACK=301&gt;&lt;CTL=ACK&gt;      --&gt;</w:t>
      </w:r>
    </w:p>
    <w:p w14:paraId="1EC8891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40EB0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4.  TIME-WAIT                                            </w:t>
      </w:r>
      <w:proofErr w:type="spellStart"/>
      <w:r w:rsidRPr="00FE6C59">
        <w:rPr>
          <w:rFonts w:ascii="Courier New" w:hAnsi="Courier New" w:cs="Courier New"/>
          <w:lang w:val="en-US"/>
        </w:rPr>
        <w:t>TIME-WAIT</w:t>
      </w:r>
      <w:proofErr w:type="spellEnd"/>
    </w:p>
    <w:p w14:paraId="6B84A4E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(2 MSL)         </w:t>
      </w:r>
      <w:r w:rsidRPr="00FE6C59">
        <w:rPr>
          <w:rFonts w:ascii="Courier New" w:hAnsi="Courier New" w:cs="Courier New"/>
          <w:lang w:val="en-US"/>
        </w:rPr>
        <w:t xml:space="preserve">                                     (2 MSL)</w:t>
      </w:r>
    </w:p>
    <w:p w14:paraId="5AB6674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CLOSED                                               </w:t>
      </w:r>
      <w:proofErr w:type="spellStart"/>
      <w:r w:rsidRPr="00FE6C59">
        <w:rPr>
          <w:rFonts w:ascii="Courier New" w:hAnsi="Courier New" w:cs="Courier New"/>
          <w:lang w:val="en-US"/>
        </w:rPr>
        <w:t>CLOSED</w:t>
      </w:r>
      <w:proofErr w:type="spellEnd"/>
    </w:p>
    <w:p w14:paraId="22A55F0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3B143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commentRangeStart w:id="222"/>
      <w:r w:rsidRPr="00FE6C59">
        <w:rPr>
          <w:rFonts w:ascii="Courier New" w:hAnsi="Courier New" w:cs="Courier New"/>
          <w:lang w:val="en-US"/>
        </w:rPr>
        <w:t xml:space="preserve">                  Figure 12: Simultaneous Close Sequence</w:t>
      </w:r>
      <w:commentRangeEnd w:id="222"/>
      <w:r w:rsidR="00FE6C59">
        <w:rPr>
          <w:rStyle w:val="Marquedecommentaire"/>
          <w:rFonts w:asciiTheme="minorHAnsi" w:hAnsiTheme="minorHAnsi"/>
        </w:rPr>
        <w:commentReference w:id="222"/>
      </w:r>
    </w:p>
    <w:p w14:paraId="1E82595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A9572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connection may terminate in two ways: (1) the normal TCP close</w:t>
      </w:r>
    </w:p>
    <w:p w14:paraId="4080A3F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sequence u</w:t>
      </w:r>
      <w:r w:rsidRPr="00FE6C59">
        <w:rPr>
          <w:rFonts w:ascii="Courier New" w:hAnsi="Courier New" w:cs="Courier New"/>
          <w:lang w:val="en-US"/>
        </w:rPr>
        <w:t>sing a FIN handshake, and (2) an "abort" in which one or</w:t>
      </w:r>
    </w:p>
    <w:p w14:paraId="221F3B2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more RST segments are sent and the connection state is immediately</w:t>
      </w:r>
    </w:p>
    <w:p w14:paraId="232D541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discarded.  If the local TCP connection is closed by the remote side</w:t>
      </w:r>
    </w:p>
    <w:p w14:paraId="1D00833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due to a FIN or RST received from the remote side, the</w:t>
      </w:r>
      <w:r w:rsidRPr="00FE6C59">
        <w:rPr>
          <w:rFonts w:ascii="Courier New" w:hAnsi="Courier New" w:cs="Courier New"/>
          <w:lang w:val="en-US"/>
        </w:rPr>
        <w:t>n the local</w:t>
      </w:r>
    </w:p>
    <w:p w14:paraId="37B60AE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application MUST be informed whether it closed normally or was</w:t>
      </w:r>
    </w:p>
    <w:p w14:paraId="5DCC1A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aborted (MUST-12).</w:t>
      </w:r>
    </w:p>
    <w:p w14:paraId="7A31D0F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2B3A0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5ECA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962E2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7468C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E55EF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31]</w:t>
      </w:r>
    </w:p>
    <w:p w14:paraId="1678B8B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30532AE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1A1EBB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DD62E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27854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</w:t>
      </w:r>
      <w:r w:rsidRPr="00FE6C59">
        <w:rPr>
          <w:rFonts w:ascii="Courier New" w:hAnsi="Courier New" w:cs="Courier New"/>
          <w:lang w:val="en-US"/>
        </w:rPr>
        <w:t>.5.1.  Half-Closed Connections</w:t>
      </w:r>
    </w:p>
    <w:p w14:paraId="02306F1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22F36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normal TCP close sequence delivers buffered data reliably in both</w:t>
      </w:r>
    </w:p>
    <w:p w14:paraId="32E101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directions.  Since the two directions of a TCP connection are closed</w:t>
      </w:r>
    </w:p>
    <w:p w14:paraId="7D02793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independently, it is possible for a connection to be "half closed,"</w:t>
      </w:r>
    </w:p>
    <w:p w14:paraId="62F203C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i.e.,</w:t>
      </w:r>
      <w:r w:rsidRPr="00FE6C59">
        <w:rPr>
          <w:rFonts w:ascii="Courier New" w:hAnsi="Courier New" w:cs="Courier New"/>
          <w:lang w:val="en-US"/>
        </w:rPr>
        <w:t xml:space="preserve"> closed in only one direction, and a host is permitted to</w:t>
      </w:r>
    </w:p>
    <w:p w14:paraId="7987FBC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continue sending data in the open direction on a half-closed</w:t>
      </w:r>
    </w:p>
    <w:p w14:paraId="70D2DF4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connection.</w:t>
      </w:r>
    </w:p>
    <w:p w14:paraId="64CB920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AF345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host MAY implement a "half-duplex" TCP close sequence, so that an</w:t>
      </w:r>
    </w:p>
    <w:p w14:paraId="0C79021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application that has called CLOSE cannot con</w:t>
      </w:r>
      <w:r w:rsidRPr="00FE6C59">
        <w:rPr>
          <w:rFonts w:ascii="Courier New" w:hAnsi="Courier New" w:cs="Courier New"/>
          <w:lang w:val="en-US"/>
        </w:rPr>
        <w:t>tinue to read data from</w:t>
      </w:r>
    </w:p>
    <w:p w14:paraId="1951333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connection (MAY-1).  If such a host issues a CLOSE call while</w:t>
      </w:r>
    </w:p>
    <w:p w14:paraId="5B25EA0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received data is still pending in the TCP connection, or if new data</w:t>
      </w:r>
    </w:p>
    <w:p w14:paraId="588F880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is received after CLOSE is called, its TCP implementation SHOULD send</w:t>
      </w:r>
    </w:p>
    <w:p w14:paraId="15622F9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RST to show t</w:t>
      </w:r>
      <w:r w:rsidRPr="00FE6C59">
        <w:rPr>
          <w:rFonts w:ascii="Courier New" w:hAnsi="Courier New" w:cs="Courier New"/>
          <w:lang w:val="en-US"/>
        </w:rPr>
        <w:t>hat data was lost (SHLD-3).  See [18] section 2.17 for</w:t>
      </w:r>
    </w:p>
    <w:p w14:paraId="72C86C6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discussion.</w:t>
      </w:r>
    </w:p>
    <w:p w14:paraId="0DF470C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96905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a connection is closed actively, it MUST linger in TIME-WAIT</w:t>
      </w:r>
    </w:p>
    <w:p w14:paraId="2C2BB5C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state for a time 2xMSL (Maximum Segment Lifetime) (MUST-13).</w:t>
      </w:r>
    </w:p>
    <w:p w14:paraId="23E9E71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However, it MAY accept a new SYN from the remote </w:t>
      </w:r>
      <w:r w:rsidRPr="00FE6C59">
        <w:rPr>
          <w:rFonts w:ascii="Courier New" w:hAnsi="Courier New" w:cs="Courier New"/>
          <w:lang w:val="en-US"/>
        </w:rPr>
        <w:t>TCP endpoint to</w:t>
      </w:r>
    </w:p>
    <w:p w14:paraId="5F54307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reopen the connection directly from TIME-WAIT state (MAY-2), if it:</w:t>
      </w:r>
    </w:p>
    <w:p w14:paraId="3BD4BC9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52F75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(1) assigns its initial sequence number for the new connection to</w:t>
      </w:r>
    </w:p>
    <w:p w14:paraId="68E8B22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be larger than the largest sequence number it used on the previous</w:t>
      </w:r>
    </w:p>
    <w:p w14:paraId="420871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connection incarn</w:t>
      </w:r>
      <w:r w:rsidRPr="00FE6C59">
        <w:rPr>
          <w:rFonts w:ascii="Courier New" w:hAnsi="Courier New" w:cs="Courier New"/>
          <w:lang w:val="en-US"/>
        </w:rPr>
        <w:t>ation, and</w:t>
      </w:r>
    </w:p>
    <w:p w14:paraId="58ED2BE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B9B7E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(2) returns to TIME-WAIT state if the SYN turns out to be an old</w:t>
      </w:r>
    </w:p>
    <w:p w14:paraId="78D0C5D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duplicate.</w:t>
      </w:r>
    </w:p>
    <w:p w14:paraId="7C43FB9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189CC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the TCP Timestamp options are available, an improved algorithm</w:t>
      </w:r>
    </w:p>
    <w:p w14:paraId="6642BFE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is described in [34] in order to support higher connection</w:t>
      </w:r>
    </w:p>
    <w:p w14:paraId="29C7E8D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establishment rates</w:t>
      </w:r>
      <w:r w:rsidRPr="00FE6C59">
        <w:rPr>
          <w:rFonts w:ascii="Courier New" w:hAnsi="Courier New" w:cs="Courier New"/>
          <w:lang w:val="en-US"/>
        </w:rPr>
        <w:t>.  This algorithm for reducing TIME-WAIT is a Best</w:t>
      </w:r>
    </w:p>
    <w:p w14:paraId="753B57B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Current Practice that SHOULD be implemented, since timestamp options</w:t>
      </w:r>
    </w:p>
    <w:p w14:paraId="00A1E83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are commonly used, and using them to reduce TIME-WAIT provides</w:t>
      </w:r>
    </w:p>
    <w:p w14:paraId="5E5772A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benefits for busy Internet servers (SHLD-4).</w:t>
      </w:r>
    </w:p>
    <w:p w14:paraId="5BD6729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F715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3.6.  Segmentation</w:t>
      </w:r>
    </w:p>
    <w:p w14:paraId="3DF41EA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4925E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term "segmentation" refers to the activity TCP performs when</w:t>
      </w:r>
    </w:p>
    <w:p w14:paraId="663F764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ingesting a stream of bytes from a sending application and</w:t>
      </w:r>
    </w:p>
    <w:p w14:paraId="2BA8F1C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packetizing that stream of bytes into TCP segments.  Individual TCP</w:t>
      </w:r>
    </w:p>
    <w:p w14:paraId="0B4F7E4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 often do not correspond one-for-one to in</w:t>
      </w:r>
      <w:r w:rsidRPr="00FE6C59">
        <w:rPr>
          <w:rFonts w:ascii="Courier New" w:hAnsi="Courier New" w:cs="Courier New"/>
          <w:lang w:val="en-US"/>
        </w:rPr>
        <w:t>dividual send (or</w:t>
      </w:r>
    </w:p>
    <w:p w14:paraId="03ABA19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socket write) calls from the application.  Applications may perform</w:t>
      </w:r>
    </w:p>
    <w:p w14:paraId="6A61E74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writes at the granularity of messages in the upper layer protocol,</w:t>
      </w:r>
    </w:p>
    <w:p w14:paraId="48F18F9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but TCP guarantees no boundary coherence between the TCP segments</w:t>
      </w:r>
    </w:p>
    <w:p w14:paraId="761D772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sent and received versus </w:t>
      </w:r>
      <w:r w:rsidRPr="00FE6C59">
        <w:rPr>
          <w:rFonts w:ascii="Courier New" w:hAnsi="Courier New" w:cs="Courier New"/>
          <w:lang w:val="en-US"/>
        </w:rPr>
        <w:t>user application data read or write buffer</w:t>
      </w:r>
    </w:p>
    <w:p w14:paraId="637200D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boundaries.  In some specific protocols, such as </w:t>
      </w:r>
      <w:commentRangeStart w:id="223"/>
      <w:r w:rsidRPr="00FE6C59">
        <w:rPr>
          <w:rFonts w:ascii="Courier New" w:hAnsi="Courier New" w:cs="Courier New"/>
          <w:lang w:val="en-US"/>
        </w:rPr>
        <w:t>RDMA using DDP and</w:t>
      </w:r>
    </w:p>
    <w:p w14:paraId="27963B5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MPA</w:t>
      </w:r>
      <w:commentRangeEnd w:id="223"/>
      <w:r w:rsidR="00FE6C59">
        <w:rPr>
          <w:rStyle w:val="Marquedecommentaire"/>
          <w:rFonts w:asciiTheme="minorHAnsi" w:hAnsiTheme="minorHAnsi"/>
        </w:rPr>
        <w:commentReference w:id="223"/>
      </w:r>
      <w:r w:rsidRPr="00FE6C59">
        <w:rPr>
          <w:rFonts w:ascii="Courier New" w:hAnsi="Courier New" w:cs="Courier New"/>
          <w:lang w:val="en-US"/>
        </w:rPr>
        <w:t xml:space="preserve"> [26], there are performance optimizations possible when the</w:t>
      </w:r>
    </w:p>
    <w:p w14:paraId="496FB4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7EA70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DA609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B8E27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32]</w:t>
      </w:r>
    </w:p>
    <w:p w14:paraId="21D4C60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7ABCAEA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385803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95349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0E966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relation between TCP segments and application data units can be</w:t>
      </w:r>
    </w:p>
    <w:p w14:paraId="00AD1E0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controlled, and MPA includes a specific mechanism for detecting and</w:t>
      </w:r>
    </w:p>
    <w:p w14:paraId="0C65AAE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verifying this relationship between T</w:t>
      </w:r>
      <w:r w:rsidRPr="00FE6C59">
        <w:rPr>
          <w:rFonts w:ascii="Courier New" w:hAnsi="Courier New" w:cs="Courier New"/>
          <w:lang w:val="en-US"/>
        </w:rPr>
        <w:t>CP segments and application</w:t>
      </w:r>
    </w:p>
    <w:p w14:paraId="3359B716" w14:textId="5CAFB3A9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message data </w:t>
      </w:r>
      <w:del w:id="224" w:author="BOUCADAIR Mohamed TGI/OLN" w:date="2020-09-25T15:23:00Z">
        <w:r w:rsidRPr="00FE6C59" w:rsidDel="00FE6C59">
          <w:rPr>
            <w:rFonts w:ascii="Courier New" w:hAnsi="Courier New" w:cs="Courier New"/>
            <w:lang w:val="en-US"/>
          </w:rPr>
          <w:delText>strcutures</w:delText>
        </w:r>
      </w:del>
      <w:ins w:id="225" w:author="BOUCADAIR Mohamed TGI/OLN" w:date="2020-09-25T15:23:00Z">
        <w:r w:rsidR="00FE6C59" w:rsidRPr="00FE6C59">
          <w:rPr>
            <w:rFonts w:ascii="Courier New" w:hAnsi="Courier New" w:cs="Courier New"/>
            <w:lang w:val="en-US"/>
          </w:rPr>
          <w:t>structures</w:t>
        </w:r>
      </w:ins>
      <w:r w:rsidRPr="00FE6C59">
        <w:rPr>
          <w:rFonts w:ascii="Courier New" w:hAnsi="Courier New" w:cs="Courier New"/>
          <w:lang w:val="en-US"/>
        </w:rPr>
        <w:t>, but this is specific to applications like</w:t>
      </w:r>
    </w:p>
    <w:p w14:paraId="13D1863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RDMA.  In general, multiple goals influence the sizing of TCP</w:t>
      </w:r>
    </w:p>
    <w:p w14:paraId="6815FB0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 created by a TCP implementation.</w:t>
      </w:r>
    </w:p>
    <w:p w14:paraId="2E4C08F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0167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Goals driving the sending of larger segments</w:t>
      </w:r>
      <w:r w:rsidRPr="00FE6C59">
        <w:rPr>
          <w:rFonts w:ascii="Courier New" w:hAnsi="Courier New" w:cs="Courier New"/>
          <w:lang w:val="en-US"/>
        </w:rPr>
        <w:t xml:space="preserve"> include:</w:t>
      </w:r>
    </w:p>
    <w:p w14:paraId="6EF1CB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2B280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Reducing the number of packets in flight within the network.</w:t>
      </w:r>
    </w:p>
    <w:p w14:paraId="0BAACE0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AF0C0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Increasing processing efficiency and potential performance by</w:t>
      </w:r>
    </w:p>
    <w:p w14:paraId="006D63C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enabling a smaller number of interrupts and inter-layer</w:t>
      </w:r>
    </w:p>
    <w:p w14:paraId="7F9A819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interactions.</w:t>
      </w:r>
    </w:p>
    <w:p w14:paraId="656A810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E5DD9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Limiting the overhea</w:t>
      </w:r>
      <w:r w:rsidRPr="00FE6C59">
        <w:rPr>
          <w:rFonts w:ascii="Courier New" w:hAnsi="Courier New" w:cs="Courier New"/>
          <w:lang w:val="en-US"/>
        </w:rPr>
        <w:t>d of TCP headers.</w:t>
      </w:r>
    </w:p>
    <w:p w14:paraId="2A71B13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A90F0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Note that the performance benefits of sending larger segments may</w:t>
      </w:r>
    </w:p>
    <w:p w14:paraId="7EB3782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decrease as the size increases, and there may be boundaries where</w:t>
      </w:r>
    </w:p>
    <w:p w14:paraId="4614875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advantages are reversed.  For instance, on some implementation</w:t>
      </w:r>
    </w:p>
    <w:p w14:paraId="1C99107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architectures, 1025 bytes with</w:t>
      </w:r>
      <w:r w:rsidRPr="00FE6C59">
        <w:rPr>
          <w:rFonts w:ascii="Courier New" w:hAnsi="Courier New" w:cs="Courier New"/>
          <w:lang w:val="en-US"/>
        </w:rPr>
        <w:t>in a segment could lead to worse</w:t>
      </w:r>
    </w:p>
    <w:p w14:paraId="3719625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performance than 1024 bytes, due purely to data alignment on copy</w:t>
      </w:r>
    </w:p>
    <w:p w14:paraId="63DFB8B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operations.</w:t>
      </w:r>
    </w:p>
    <w:p w14:paraId="18BF2FE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9CC94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Goals driving the sending of smaller segments include:</w:t>
      </w:r>
    </w:p>
    <w:p w14:paraId="0EE3141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85B78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Avoiding sending a TCP segment that would result in an IP datagram</w:t>
      </w:r>
    </w:p>
    <w:p w14:paraId="7CDD95D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</w:t>
      </w:r>
      <w:r w:rsidRPr="00FE6C59">
        <w:rPr>
          <w:rFonts w:ascii="Courier New" w:hAnsi="Courier New" w:cs="Courier New"/>
          <w:lang w:val="en-US"/>
        </w:rPr>
        <w:t>larger than the smallest MTU along an IP network path, because</w:t>
      </w:r>
    </w:p>
    <w:p w14:paraId="5BCA725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this results in either packet loss or packet fragmentation.</w:t>
      </w:r>
    </w:p>
    <w:p w14:paraId="0091124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Making matters worse, some firewalls or </w:t>
      </w:r>
      <w:proofErr w:type="spellStart"/>
      <w:r w:rsidRPr="00FE6C59">
        <w:rPr>
          <w:rFonts w:ascii="Courier New" w:hAnsi="Courier New" w:cs="Courier New"/>
          <w:lang w:val="en-US"/>
        </w:rPr>
        <w:t>middleboxes</w:t>
      </w:r>
      <w:proofErr w:type="spellEnd"/>
      <w:r w:rsidRPr="00FE6C59">
        <w:rPr>
          <w:rFonts w:ascii="Courier New" w:hAnsi="Courier New" w:cs="Courier New"/>
          <w:lang w:val="en-US"/>
        </w:rPr>
        <w:t xml:space="preserve"> may drop</w:t>
      </w:r>
    </w:p>
    <w:p w14:paraId="58760641" w14:textId="6278510E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fragmented packets or ICMP messages related </w:t>
      </w:r>
      <w:del w:id="226" w:author="BOUCADAIR Mohamed TGI/OLN" w:date="2020-09-25T15:31:00Z">
        <w:r w:rsidRPr="00FE6C59" w:rsidDel="001870B3">
          <w:rPr>
            <w:rFonts w:ascii="Courier New" w:hAnsi="Courier New" w:cs="Courier New"/>
            <w:lang w:val="en-US"/>
          </w:rPr>
          <w:delText xml:space="preserve">related </w:delText>
        </w:r>
      </w:del>
      <w:r w:rsidRPr="00FE6C59">
        <w:rPr>
          <w:rFonts w:ascii="Courier New" w:hAnsi="Courier New" w:cs="Courier New"/>
          <w:lang w:val="en-US"/>
        </w:rPr>
        <w:t>to</w:t>
      </w:r>
    </w:p>
    <w:p w14:paraId="42DABFC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fragmentation.</w:t>
      </w:r>
    </w:p>
    <w:p w14:paraId="5CFB5A1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BC95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Preventing delays to the application data stream, especially when</w:t>
      </w:r>
    </w:p>
    <w:p w14:paraId="2ABF30B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TCP is waiting on the application to generate more data, or when</w:t>
      </w:r>
    </w:p>
    <w:p w14:paraId="03BD2D6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the application is waiting on an event or input from its peer in</w:t>
      </w:r>
    </w:p>
    <w:p w14:paraId="0B82CBF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order to gene</w:t>
      </w:r>
      <w:r w:rsidRPr="00FE6C59">
        <w:rPr>
          <w:rFonts w:ascii="Courier New" w:hAnsi="Courier New" w:cs="Courier New"/>
          <w:lang w:val="en-US"/>
        </w:rPr>
        <w:t>rate more data.</w:t>
      </w:r>
    </w:p>
    <w:p w14:paraId="33D7818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90AD6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Enabling "fate sharing" between TCP segments and lower-layer data</w:t>
      </w:r>
    </w:p>
    <w:p w14:paraId="6258F2FA" w14:textId="5B8C337C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units (e.g.</w:t>
      </w:r>
      <w:ins w:id="227" w:author="BOUCADAIR Mohamed TGI/OLN" w:date="2020-09-25T15:24:00Z">
        <w:r w:rsidR="00FE6C59">
          <w:rPr>
            <w:rFonts w:ascii="Courier New" w:hAnsi="Courier New" w:cs="Courier New"/>
            <w:lang w:val="en-US"/>
          </w:rPr>
          <w:t>,</w:t>
        </w:r>
      </w:ins>
      <w:r w:rsidRPr="00FE6C59">
        <w:rPr>
          <w:rFonts w:ascii="Courier New" w:hAnsi="Courier New" w:cs="Courier New"/>
          <w:lang w:val="en-US"/>
        </w:rPr>
        <w:t xml:space="preserve"> below IP, for links with cell or frame sizes smaller</w:t>
      </w:r>
    </w:p>
    <w:p w14:paraId="096E414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than the IP MTU).</w:t>
      </w:r>
    </w:p>
    <w:p w14:paraId="65CA2BA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FAC6F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Towards meeting these competing sets of goals, TCP includes several</w:t>
      </w:r>
    </w:p>
    <w:p w14:paraId="0AAEFAB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mechanisms, including the Maximum Segment Size option, Path MTU</w:t>
      </w:r>
    </w:p>
    <w:p w14:paraId="75D63A2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Discovery, the Nagle algorithm, and support for IPv6 </w:t>
      </w:r>
      <w:proofErr w:type="spellStart"/>
      <w:r w:rsidRPr="00FE6C59">
        <w:rPr>
          <w:rFonts w:ascii="Courier New" w:hAnsi="Courier New" w:cs="Courier New"/>
          <w:lang w:val="en-US"/>
        </w:rPr>
        <w:t>Jumbograms</w:t>
      </w:r>
      <w:proofErr w:type="spellEnd"/>
      <w:r w:rsidRPr="00FE6C59">
        <w:rPr>
          <w:rFonts w:ascii="Courier New" w:hAnsi="Courier New" w:cs="Courier New"/>
          <w:lang w:val="en-US"/>
        </w:rPr>
        <w:t>, as</w:t>
      </w:r>
    </w:p>
    <w:p w14:paraId="36815F3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discussed in the following subsections.</w:t>
      </w:r>
    </w:p>
    <w:p w14:paraId="1C2F207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FE55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1912B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EF3B7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C80C6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91C2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</w:t>
      </w:r>
      <w:r w:rsidRPr="00FE6C59">
        <w:rPr>
          <w:rFonts w:ascii="Courier New" w:hAnsi="Courier New" w:cs="Courier New"/>
          <w:lang w:val="en-US"/>
        </w:rPr>
        <w:t>3]</w:t>
      </w:r>
    </w:p>
    <w:p w14:paraId="49DFDA4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2BC6BD7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25EB9D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0B8D5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3A63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3.6.1.  Maximum Segment Size Option</w:t>
      </w:r>
    </w:p>
    <w:p w14:paraId="18186EB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5BC45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endpoints </w:t>
      </w:r>
      <w:commentRangeStart w:id="228"/>
      <w:r w:rsidRPr="00FE6C59">
        <w:rPr>
          <w:rFonts w:ascii="Courier New" w:hAnsi="Courier New" w:cs="Courier New"/>
          <w:lang w:val="en-US"/>
        </w:rPr>
        <w:t>MUST implement both sending and receiving the MSS</w:t>
      </w:r>
    </w:p>
    <w:p w14:paraId="6788D6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option (MUST-14).</w:t>
      </w:r>
      <w:commentRangeEnd w:id="228"/>
      <w:r w:rsidR="00FE6C59">
        <w:rPr>
          <w:rStyle w:val="Marquedecommentaire"/>
          <w:rFonts w:asciiTheme="minorHAnsi" w:hAnsiTheme="minorHAnsi"/>
        </w:rPr>
        <w:commentReference w:id="228"/>
      </w:r>
    </w:p>
    <w:p w14:paraId="079A386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71C47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implementations SHOULD send an MSS option i</w:t>
      </w:r>
      <w:r w:rsidRPr="00FE6C59">
        <w:rPr>
          <w:rFonts w:ascii="Courier New" w:hAnsi="Courier New" w:cs="Courier New"/>
          <w:lang w:val="en-US"/>
        </w:rPr>
        <w:t>n every SYN segment</w:t>
      </w:r>
    </w:p>
    <w:p w14:paraId="218A0FC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its receive MSS differs from the default 536 for IPv4 or 1220</w:t>
      </w:r>
    </w:p>
    <w:p w14:paraId="488BE7E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for IPv6 (SHLD-5), and MAY send it always (MAY-3).</w:t>
      </w:r>
    </w:p>
    <w:p w14:paraId="3A4CAC5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7C3F2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If an MSS option is not received at connection setup, TCP</w:t>
      </w:r>
    </w:p>
    <w:p w14:paraId="7B8F81D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implementations MUST assume a default send MSS </w:t>
      </w:r>
      <w:r w:rsidRPr="00FE6C59">
        <w:rPr>
          <w:rFonts w:ascii="Courier New" w:hAnsi="Courier New" w:cs="Courier New"/>
          <w:lang w:val="en-US"/>
        </w:rPr>
        <w:t>of 536 (576-40) for</w:t>
      </w:r>
    </w:p>
    <w:p w14:paraId="4B74608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IPv4 or 1220 (1280 - 60) for IPv6 (MUST-15).</w:t>
      </w:r>
    </w:p>
    <w:p w14:paraId="4AA7219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C040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maximum size of a segment that TCP endpoint really sends, the</w:t>
      </w:r>
    </w:p>
    <w:p w14:paraId="527638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"effective send MSS," MUST be the smaller (MUST-16) of the send MSS</w:t>
      </w:r>
    </w:p>
    <w:p w14:paraId="1C68183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(that reflects the available reassembly buff</w:t>
      </w:r>
      <w:r w:rsidRPr="00FE6C59">
        <w:rPr>
          <w:rFonts w:ascii="Courier New" w:hAnsi="Courier New" w:cs="Courier New"/>
          <w:lang w:val="en-US"/>
        </w:rPr>
        <w:t>er size at the remote</w:t>
      </w:r>
    </w:p>
    <w:p w14:paraId="6075BCA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host, the EMTU_R [15]) and the largest transmission size permitted by</w:t>
      </w:r>
    </w:p>
    <w:p w14:paraId="1FD29E1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IP layer (EMTU_S [15]):</w:t>
      </w:r>
    </w:p>
    <w:p w14:paraId="6E06DEB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9C26C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FE6C59">
        <w:rPr>
          <w:rFonts w:ascii="Courier New" w:hAnsi="Courier New" w:cs="Courier New"/>
          <w:lang w:val="en-US"/>
        </w:rPr>
        <w:t>Eff.snd.MSS</w:t>
      </w:r>
      <w:proofErr w:type="spellEnd"/>
      <w:r w:rsidRPr="00FE6C59">
        <w:rPr>
          <w:rFonts w:ascii="Courier New" w:hAnsi="Courier New" w:cs="Courier New"/>
          <w:lang w:val="en-US"/>
        </w:rPr>
        <w:t xml:space="preserve"> =</w:t>
      </w:r>
    </w:p>
    <w:p w14:paraId="398918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84AA5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     min(SendMSS+20, MMS_S) - </w:t>
      </w:r>
      <w:proofErr w:type="spellStart"/>
      <w:r w:rsidRPr="00FE6C59">
        <w:rPr>
          <w:rFonts w:ascii="Courier New" w:hAnsi="Courier New" w:cs="Courier New"/>
          <w:lang w:val="en-US"/>
        </w:rPr>
        <w:t>TCPhdrsize</w:t>
      </w:r>
      <w:proofErr w:type="spellEnd"/>
      <w:r w:rsidRPr="00FE6C59">
        <w:rPr>
          <w:rFonts w:ascii="Courier New" w:hAnsi="Courier New" w:cs="Courier New"/>
          <w:lang w:val="en-US"/>
        </w:rPr>
        <w:t xml:space="preserve"> - </w:t>
      </w:r>
      <w:proofErr w:type="spellStart"/>
      <w:r w:rsidRPr="00FE6C59">
        <w:rPr>
          <w:rFonts w:ascii="Courier New" w:hAnsi="Courier New" w:cs="Courier New"/>
          <w:lang w:val="en-US"/>
        </w:rPr>
        <w:t>IPoptionsize</w:t>
      </w:r>
      <w:proofErr w:type="spellEnd"/>
    </w:p>
    <w:p w14:paraId="0B88CC3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0F1B5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where:</w:t>
      </w:r>
    </w:p>
    <w:p w14:paraId="5097DB4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C304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</w:t>
      </w:r>
      <w:proofErr w:type="spellStart"/>
      <w:r w:rsidRPr="00FE6C59">
        <w:rPr>
          <w:rFonts w:ascii="Courier New" w:hAnsi="Courier New" w:cs="Courier New"/>
          <w:lang w:val="en-US"/>
        </w:rPr>
        <w:t>SendMSS</w:t>
      </w:r>
      <w:proofErr w:type="spellEnd"/>
      <w:r w:rsidRPr="00FE6C59">
        <w:rPr>
          <w:rFonts w:ascii="Courier New" w:hAnsi="Courier New" w:cs="Courier New"/>
          <w:lang w:val="en-US"/>
        </w:rPr>
        <w:t xml:space="preserve"> is the MSS value re</w:t>
      </w:r>
      <w:r w:rsidRPr="00FE6C59">
        <w:rPr>
          <w:rFonts w:ascii="Courier New" w:hAnsi="Courier New" w:cs="Courier New"/>
          <w:lang w:val="en-US"/>
        </w:rPr>
        <w:t>ceived from the remote host, or the</w:t>
      </w:r>
    </w:p>
    <w:p w14:paraId="1090DC6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default 536 for IPv4 or 1220 for IPv6, if no MSS option is</w:t>
      </w:r>
    </w:p>
    <w:p w14:paraId="2064018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received.</w:t>
      </w:r>
    </w:p>
    <w:p w14:paraId="379C8FE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48AF2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MMS_S is the maximum size for a transport-layer message that TCP</w:t>
      </w:r>
    </w:p>
    <w:p w14:paraId="5B73A9F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may send.</w:t>
      </w:r>
    </w:p>
    <w:p w14:paraId="7F4CDAF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7965A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</w:t>
      </w:r>
      <w:proofErr w:type="spellStart"/>
      <w:r w:rsidRPr="00FE6C59">
        <w:rPr>
          <w:rFonts w:ascii="Courier New" w:hAnsi="Courier New" w:cs="Courier New"/>
          <w:lang w:val="en-US"/>
        </w:rPr>
        <w:t>TCPhdrsize</w:t>
      </w:r>
      <w:proofErr w:type="spellEnd"/>
      <w:r w:rsidRPr="00FE6C59">
        <w:rPr>
          <w:rFonts w:ascii="Courier New" w:hAnsi="Courier New" w:cs="Courier New"/>
          <w:lang w:val="en-US"/>
        </w:rPr>
        <w:t xml:space="preserve"> is the size of the fixed TCP head</w:t>
      </w:r>
      <w:r w:rsidRPr="00FE6C59">
        <w:rPr>
          <w:rFonts w:ascii="Courier New" w:hAnsi="Courier New" w:cs="Courier New"/>
          <w:lang w:val="en-US"/>
        </w:rPr>
        <w:t>er and any options.</w:t>
      </w:r>
    </w:p>
    <w:p w14:paraId="463DF11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This is 20 in the (rare) case that no options are present, but may</w:t>
      </w:r>
    </w:p>
    <w:p w14:paraId="5157D4E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be larger if TCP options are to be sent.  Note that some options</w:t>
      </w:r>
    </w:p>
    <w:p w14:paraId="318E926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may not be included on all segments, but that for each segment</w:t>
      </w:r>
    </w:p>
    <w:p w14:paraId="459465D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sent, the sender </w:t>
      </w:r>
      <w:r w:rsidRPr="00FE6C59">
        <w:rPr>
          <w:rFonts w:ascii="Courier New" w:hAnsi="Courier New" w:cs="Courier New"/>
          <w:lang w:val="en-US"/>
        </w:rPr>
        <w:t>should adjust the data length accordingly, within</w:t>
      </w:r>
    </w:p>
    <w:p w14:paraId="6914E2A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the </w:t>
      </w:r>
      <w:proofErr w:type="spellStart"/>
      <w:r w:rsidRPr="00FE6C59">
        <w:rPr>
          <w:rFonts w:ascii="Courier New" w:hAnsi="Courier New" w:cs="Courier New"/>
          <w:lang w:val="en-US"/>
        </w:rPr>
        <w:t>Eff.snd.MSS</w:t>
      </w:r>
      <w:proofErr w:type="spellEnd"/>
      <w:r w:rsidRPr="00FE6C59">
        <w:rPr>
          <w:rFonts w:ascii="Courier New" w:hAnsi="Courier New" w:cs="Courier New"/>
          <w:lang w:val="en-US"/>
        </w:rPr>
        <w:t>.</w:t>
      </w:r>
    </w:p>
    <w:p w14:paraId="61489EF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07A30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  </w:t>
      </w:r>
      <w:proofErr w:type="spellStart"/>
      <w:r w:rsidRPr="00FE6C59">
        <w:rPr>
          <w:rFonts w:ascii="Courier New" w:hAnsi="Courier New" w:cs="Courier New"/>
          <w:lang w:val="en-US"/>
        </w:rPr>
        <w:t>IPoptionsize</w:t>
      </w:r>
      <w:proofErr w:type="spellEnd"/>
      <w:r w:rsidRPr="00FE6C59">
        <w:rPr>
          <w:rFonts w:ascii="Courier New" w:hAnsi="Courier New" w:cs="Courier New"/>
          <w:lang w:val="en-US"/>
        </w:rPr>
        <w:t xml:space="preserve"> is the size of any IP options associated with a TCP</w:t>
      </w:r>
    </w:p>
    <w:p w14:paraId="520624F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connection.  Note that some options may not be included on all</w:t>
      </w:r>
    </w:p>
    <w:p w14:paraId="50C45D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packets, but that for each segment s</w:t>
      </w:r>
      <w:r w:rsidRPr="00FE6C59">
        <w:rPr>
          <w:rFonts w:ascii="Courier New" w:hAnsi="Courier New" w:cs="Courier New"/>
          <w:lang w:val="en-US"/>
        </w:rPr>
        <w:t>ent, the sender should adjust</w:t>
      </w:r>
    </w:p>
    <w:p w14:paraId="1838BF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the data length accordingly, within the </w:t>
      </w:r>
      <w:proofErr w:type="spellStart"/>
      <w:r w:rsidRPr="00FE6C59">
        <w:rPr>
          <w:rFonts w:ascii="Courier New" w:hAnsi="Courier New" w:cs="Courier New"/>
          <w:lang w:val="en-US"/>
        </w:rPr>
        <w:t>Eff.snd.MSS</w:t>
      </w:r>
      <w:proofErr w:type="spellEnd"/>
      <w:r w:rsidRPr="00FE6C59">
        <w:rPr>
          <w:rFonts w:ascii="Courier New" w:hAnsi="Courier New" w:cs="Courier New"/>
          <w:lang w:val="en-US"/>
        </w:rPr>
        <w:t>.</w:t>
      </w:r>
    </w:p>
    <w:p w14:paraId="542202F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D9B1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MSS value to be sent in an MSS option should be equal to the</w:t>
      </w:r>
    </w:p>
    <w:p w14:paraId="358D864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effective MTU minus the fixed IP and TCP headers.  By ignoring both</w:t>
      </w:r>
    </w:p>
    <w:p w14:paraId="1165566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IP and TCP options when </w:t>
      </w:r>
      <w:r w:rsidRPr="00FE6C59">
        <w:rPr>
          <w:rFonts w:ascii="Courier New" w:hAnsi="Courier New" w:cs="Courier New"/>
          <w:lang w:val="en-US"/>
        </w:rPr>
        <w:t>calculating the value for the MSS option, if</w:t>
      </w:r>
    </w:p>
    <w:p w14:paraId="77B10DA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there are any IP or TCP options to be sent in a packet, then the</w:t>
      </w:r>
    </w:p>
    <w:p w14:paraId="5E6698A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FA898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7B7B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438D9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34]</w:t>
      </w:r>
    </w:p>
    <w:p w14:paraId="5C9A834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2EAA72C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</w:t>
      </w:r>
      <w:r w:rsidRPr="00FE6C59">
        <w:rPr>
          <w:rFonts w:ascii="Courier New" w:hAnsi="Courier New" w:cs="Courier New"/>
          <w:lang w:val="en-US"/>
        </w:rPr>
        <w:t>st 2020</w:t>
      </w:r>
    </w:p>
    <w:p w14:paraId="5C0273D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23E63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447CC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sender must decrease the size of the TCP data accordingly.  RFC 6691</w:t>
      </w:r>
    </w:p>
    <w:p w14:paraId="377427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[37] discusses this in greater detail.</w:t>
      </w:r>
    </w:p>
    <w:p w14:paraId="7E2C811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605E7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MSS value to be sent in an MSS option must be less than or equal</w:t>
      </w:r>
    </w:p>
    <w:p w14:paraId="6813D2D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to:</w:t>
      </w:r>
    </w:p>
    <w:p w14:paraId="5B8D62D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16BEC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MMS_R - 20</w:t>
      </w:r>
    </w:p>
    <w:p w14:paraId="35A1DA3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3D6ED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where MMS_R is the maximum siz</w:t>
      </w:r>
      <w:r w:rsidRPr="00FE6C59">
        <w:rPr>
          <w:rFonts w:ascii="Courier New" w:hAnsi="Courier New" w:cs="Courier New"/>
          <w:lang w:val="en-US"/>
        </w:rPr>
        <w:t>e for a transport-layer message that</w:t>
      </w:r>
    </w:p>
    <w:p w14:paraId="58D1CF1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can be received (and reassembled at the IP layer) (MUST-67).  TCP</w:t>
      </w:r>
    </w:p>
    <w:p w14:paraId="0401E2C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obtains MMS_R and MMS_S from the IP layer; see the generic call</w:t>
      </w:r>
    </w:p>
    <w:p w14:paraId="576480D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GET_MAXSIZES in Section 3.4 of RFC 1122.  These are defined in terms</w:t>
      </w:r>
    </w:p>
    <w:p w14:paraId="45B0A96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of their</w:t>
      </w:r>
      <w:r w:rsidRPr="00FE6C59">
        <w:rPr>
          <w:rFonts w:ascii="Courier New" w:hAnsi="Courier New" w:cs="Courier New"/>
          <w:lang w:val="en-US"/>
        </w:rPr>
        <w:t xml:space="preserve"> IP MTU equivalents, EMTU_R and EMTU_S [15].</w:t>
      </w:r>
    </w:p>
    <w:p w14:paraId="2560A03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EEAA0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TCP is used in a situation where either the IP or TCP headers</w:t>
      </w:r>
    </w:p>
    <w:p w14:paraId="0CFEB9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are not fixed, the sender must reduce the amount of TCP data in any</w:t>
      </w:r>
    </w:p>
    <w:p w14:paraId="2324D1A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given packet by the number of octets used by the IP and TCP option</w:t>
      </w:r>
      <w:r w:rsidRPr="00FE6C59">
        <w:rPr>
          <w:rFonts w:ascii="Courier New" w:hAnsi="Courier New" w:cs="Courier New"/>
          <w:lang w:val="en-US"/>
        </w:rPr>
        <w:t>s.</w:t>
      </w:r>
    </w:p>
    <w:p w14:paraId="568AA31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This has been a point of confusion historically, as explained in RFC</w:t>
      </w:r>
    </w:p>
    <w:p w14:paraId="1F9EA90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6691, Section 3.1.</w:t>
      </w:r>
    </w:p>
    <w:p w14:paraId="24C65F6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47F78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3.6.2.  Path MTU Discovery</w:t>
      </w:r>
    </w:p>
    <w:p w14:paraId="08EF8D2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05B60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may be aware of the MTU on directly connected</w:t>
      </w:r>
    </w:p>
    <w:p w14:paraId="1B2412B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links, but will rarely have insight about MTUs across an </w:t>
      </w:r>
      <w:r w:rsidRPr="00FE6C59">
        <w:rPr>
          <w:rFonts w:ascii="Courier New" w:hAnsi="Courier New" w:cs="Courier New"/>
          <w:lang w:val="en-US"/>
        </w:rPr>
        <w:t>entire</w:t>
      </w:r>
    </w:p>
    <w:p w14:paraId="51EFB65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network path.  For IPv4, RFC 1122 provides an IP-layer recommendation</w:t>
      </w:r>
    </w:p>
    <w:p w14:paraId="74335E6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on the default effective MTU for sending to be less than or equal to</w:t>
      </w:r>
    </w:p>
    <w:p w14:paraId="71BA839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576 for destinations not directly connected.  For IPv6, this would be</w:t>
      </w:r>
    </w:p>
    <w:p w14:paraId="1B572BC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1280.  In all cases, however</w:t>
      </w:r>
      <w:r w:rsidRPr="00FE6C59">
        <w:rPr>
          <w:rFonts w:ascii="Courier New" w:hAnsi="Courier New" w:cs="Courier New"/>
          <w:lang w:val="en-US"/>
        </w:rPr>
        <w:t>, implementation of Path MTU Discovery</w:t>
      </w:r>
    </w:p>
    <w:p w14:paraId="7A36FE6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(PMTUD) and </w:t>
      </w:r>
      <w:proofErr w:type="spellStart"/>
      <w:r w:rsidRPr="00FE6C59">
        <w:rPr>
          <w:rFonts w:ascii="Courier New" w:hAnsi="Courier New" w:cs="Courier New"/>
          <w:lang w:val="en-US"/>
        </w:rPr>
        <w:t>Packetization</w:t>
      </w:r>
      <w:proofErr w:type="spellEnd"/>
      <w:r w:rsidRPr="00FE6C59">
        <w:rPr>
          <w:rFonts w:ascii="Courier New" w:hAnsi="Courier New" w:cs="Courier New"/>
          <w:lang w:val="en-US"/>
        </w:rPr>
        <w:t xml:space="preserve"> Layer Path MTU Discovery (PLPMTUD) is</w:t>
      </w:r>
    </w:p>
    <w:p w14:paraId="2ACAAD7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strongly recommended in order for TCP to improve segmentation</w:t>
      </w:r>
    </w:p>
    <w:p w14:paraId="3C6D14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decisions.  Both PMTUD and PLPMTUD help TCP choose segment sizes that</w:t>
      </w:r>
    </w:p>
    <w:p w14:paraId="3FBF336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avoid bot</w:t>
      </w:r>
      <w:r w:rsidRPr="00FE6C59">
        <w:rPr>
          <w:rFonts w:ascii="Courier New" w:hAnsi="Courier New" w:cs="Courier New"/>
          <w:lang w:val="en-US"/>
        </w:rPr>
        <w:t>h on-path (for IPv4) and source fragmentation (IPv4 and</w:t>
      </w:r>
    </w:p>
    <w:p w14:paraId="2522AD6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IPv6).</w:t>
      </w:r>
    </w:p>
    <w:p w14:paraId="3E627BB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300F2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PMTUD for IPv4 [2] or IPv6 [3] is implemented in conjunction between</w:t>
      </w:r>
    </w:p>
    <w:p w14:paraId="45C1A9C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TCP, IP, and ICMP protocols.  It relies both on avoiding source</w:t>
      </w:r>
    </w:p>
    <w:p w14:paraId="319A042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fragmentation and setting the IPv4 DF (don't fr</w:t>
      </w:r>
      <w:r w:rsidRPr="00FE6C59">
        <w:rPr>
          <w:rFonts w:ascii="Courier New" w:hAnsi="Courier New" w:cs="Courier New"/>
          <w:lang w:val="en-US"/>
        </w:rPr>
        <w:t>agment) flag, the</w:t>
      </w:r>
    </w:p>
    <w:p w14:paraId="7C9DA74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latter to inhibit on-path fragmentation.  It relies on ICMP errors</w:t>
      </w:r>
    </w:p>
    <w:p w14:paraId="4728271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from routers along the path, whenever a segment is too large to</w:t>
      </w:r>
    </w:p>
    <w:p w14:paraId="6A70696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traverse a link.  Several adjustments to a TCP implementation with</w:t>
      </w:r>
    </w:p>
    <w:p w14:paraId="7588A2A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PMTUD are described in RFC 2</w:t>
      </w:r>
      <w:r w:rsidRPr="00FE6C59">
        <w:rPr>
          <w:rFonts w:ascii="Courier New" w:hAnsi="Courier New" w:cs="Courier New"/>
          <w:lang w:val="en-US"/>
        </w:rPr>
        <w:t>923 in order to deal with problems</w:t>
      </w:r>
    </w:p>
    <w:p w14:paraId="15D3F14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experienced in practice [7].  PLPMTUD [23] is a Standards Track</w:t>
      </w:r>
    </w:p>
    <w:p w14:paraId="7EDAFA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improvement to PMTUD that relaxes the requirement for ICMP support</w:t>
      </w:r>
    </w:p>
    <w:p w14:paraId="31C2D07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across a path, and improves performance in cases where ICMP is not</w:t>
      </w:r>
    </w:p>
    <w:p w14:paraId="19C5596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consistentl</w:t>
      </w:r>
      <w:r w:rsidRPr="00FE6C59">
        <w:rPr>
          <w:rFonts w:ascii="Courier New" w:hAnsi="Courier New" w:cs="Courier New"/>
          <w:lang w:val="en-US"/>
        </w:rPr>
        <w:t>y conveyed, but still tries to avoid source fragmentation.</w:t>
      </w:r>
    </w:p>
    <w:p w14:paraId="43037FE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mechanisms in all four of these RFCs are recommended to be</w:t>
      </w:r>
    </w:p>
    <w:p w14:paraId="784EF00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included in TCP implementations.</w:t>
      </w:r>
    </w:p>
    <w:p w14:paraId="075B02F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8E00C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C0582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0216F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391E2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35]</w:t>
      </w:r>
    </w:p>
    <w:p w14:paraId="6A45F4F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18D36FD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 xml:space="preserve">Internet-Draft  </w:t>
      </w:r>
      <w:r w:rsidRPr="00FE6C59">
        <w:rPr>
          <w:rFonts w:ascii="Courier New" w:hAnsi="Courier New" w:cs="Courier New"/>
          <w:lang w:val="en-US"/>
        </w:rPr>
        <w:t xml:space="preserve">            TCP Specification                August 2020</w:t>
      </w:r>
    </w:p>
    <w:p w14:paraId="02754E5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4C0A6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38936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TCP MSS option specifies an upper bound for the size of packets</w:t>
      </w:r>
    </w:p>
    <w:p w14:paraId="067B897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that can be received.  Hence, setting the value in the MSS option too</w:t>
      </w:r>
    </w:p>
    <w:p w14:paraId="4C54A8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small can impact the ability for PMTUD or PLPMTUD </w:t>
      </w:r>
      <w:r w:rsidRPr="00FE6C59">
        <w:rPr>
          <w:rFonts w:ascii="Courier New" w:hAnsi="Courier New" w:cs="Courier New"/>
          <w:lang w:val="en-US"/>
        </w:rPr>
        <w:t>to find a larger</w:t>
      </w:r>
    </w:p>
    <w:p w14:paraId="66D6675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path MTU.  RFC 1191 discusses this implication of many older TCP</w:t>
      </w:r>
    </w:p>
    <w:p w14:paraId="4A46F3D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implementations setting MSS to 536 for non-local destinations, rather</w:t>
      </w:r>
    </w:p>
    <w:p w14:paraId="1F05F97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than deriving it from the MTUs of connected interfaces as</w:t>
      </w:r>
    </w:p>
    <w:p w14:paraId="433F389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recommended.</w:t>
      </w:r>
    </w:p>
    <w:p w14:paraId="6B6A0E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C21A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3.6.3.  Interfaces w</w:t>
      </w:r>
      <w:r w:rsidRPr="00FE6C59">
        <w:rPr>
          <w:rFonts w:ascii="Courier New" w:hAnsi="Courier New" w:cs="Courier New"/>
          <w:lang w:val="en-US"/>
        </w:rPr>
        <w:t>ith Variable MTU Values</w:t>
      </w:r>
    </w:p>
    <w:p w14:paraId="578552C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C6966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effective MTU can sometimes vary, as when used with variable</w:t>
      </w:r>
    </w:p>
    <w:p w14:paraId="4D83F6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compression, e.g., </w:t>
      </w:r>
      <w:proofErr w:type="spellStart"/>
      <w:r w:rsidRPr="00FE6C59">
        <w:rPr>
          <w:rFonts w:ascii="Courier New" w:hAnsi="Courier New" w:cs="Courier New"/>
          <w:lang w:val="en-US"/>
        </w:rPr>
        <w:t>RObust</w:t>
      </w:r>
      <w:proofErr w:type="spellEnd"/>
      <w:r w:rsidRPr="00FE6C59">
        <w:rPr>
          <w:rFonts w:ascii="Courier New" w:hAnsi="Courier New" w:cs="Courier New"/>
          <w:lang w:val="en-US"/>
        </w:rPr>
        <w:t xml:space="preserve"> Header Compression (ROHC) [30].  It is</w:t>
      </w:r>
    </w:p>
    <w:p w14:paraId="5A94A8F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tempting for a TCP implementation to want to advertise the largest</w:t>
      </w:r>
    </w:p>
    <w:p w14:paraId="1422564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possible MSS, to suppo</w:t>
      </w:r>
      <w:r w:rsidRPr="00FE6C59">
        <w:rPr>
          <w:rFonts w:ascii="Courier New" w:hAnsi="Courier New" w:cs="Courier New"/>
          <w:lang w:val="en-US"/>
        </w:rPr>
        <w:t>rt the most efficient use of compressed</w:t>
      </w:r>
    </w:p>
    <w:p w14:paraId="0455DAF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payloads.  Unfortunately, some compression schemes occasionally need</w:t>
      </w:r>
    </w:p>
    <w:p w14:paraId="6CBEB78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 transmit full headers (and thus smaller payloads) to resynchronize</w:t>
      </w:r>
    </w:p>
    <w:p w14:paraId="6B94C3C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state at their endpoint compressors/decompressors.  If the largest</w:t>
      </w:r>
    </w:p>
    <w:p w14:paraId="4526EF6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</w:t>
      </w:r>
      <w:r w:rsidRPr="00FE6C59">
        <w:rPr>
          <w:rFonts w:ascii="Courier New" w:hAnsi="Courier New" w:cs="Courier New"/>
          <w:lang w:val="en-US"/>
        </w:rPr>
        <w:t xml:space="preserve">  MTU is used to calculate the value to advertise in the MSS option,</w:t>
      </w:r>
    </w:p>
    <w:p w14:paraId="01BA002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retransmission may interfere with compressor resynchronization.</w:t>
      </w:r>
    </w:p>
    <w:p w14:paraId="57A3CC0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D7F54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As a result, when the effective MTU of an interface varies packet-to-</w:t>
      </w:r>
    </w:p>
    <w:p w14:paraId="14EA6F0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packet, TCP implementations SHOULD use </w:t>
      </w:r>
      <w:r w:rsidRPr="00FE6C59">
        <w:rPr>
          <w:rFonts w:ascii="Courier New" w:hAnsi="Courier New" w:cs="Courier New"/>
          <w:lang w:val="en-US"/>
        </w:rPr>
        <w:t>the smallest effective MTU of</w:t>
      </w:r>
    </w:p>
    <w:p w14:paraId="00B13F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interface to calculate the value to advertise in the MSS option</w:t>
      </w:r>
    </w:p>
    <w:p w14:paraId="2AE3855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(SHLD-6).</w:t>
      </w:r>
    </w:p>
    <w:p w14:paraId="757E4F3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B2C23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3.6.4.  Nagle Algorithm</w:t>
      </w:r>
    </w:p>
    <w:p w14:paraId="29D0D11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F2C39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"Nagle algorithm" was described in RFC 896 [14] and was</w:t>
      </w:r>
    </w:p>
    <w:p w14:paraId="5E4635F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recommended in RFC 1122 [15] for mitigation of an </w:t>
      </w:r>
      <w:r w:rsidRPr="00FE6C59">
        <w:rPr>
          <w:rFonts w:ascii="Courier New" w:hAnsi="Courier New" w:cs="Courier New"/>
          <w:lang w:val="en-US"/>
        </w:rPr>
        <w:t>early problem of</w:t>
      </w:r>
    </w:p>
    <w:p w14:paraId="46915B3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too many small packets being generated.  It has been implemented in</w:t>
      </w:r>
    </w:p>
    <w:p w14:paraId="5164101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most current TCP code bases, sometimes with minor variations (see</w:t>
      </w:r>
    </w:p>
    <w:p w14:paraId="06C9F90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Appendix A.3).</w:t>
      </w:r>
    </w:p>
    <w:p w14:paraId="0D64587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A39B6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If there is unacknowledged data (i.e., SND.NXT &gt; SND.UNA), then the</w:t>
      </w:r>
    </w:p>
    <w:p w14:paraId="688DE9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sendin</w:t>
      </w:r>
      <w:r w:rsidRPr="00FE6C59">
        <w:rPr>
          <w:rFonts w:ascii="Courier New" w:hAnsi="Courier New" w:cs="Courier New"/>
          <w:lang w:val="en-US"/>
        </w:rPr>
        <w:t>g TCP endpoint buffers all user data (regardless of the PSH</w:t>
      </w:r>
    </w:p>
    <w:p w14:paraId="2742E17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bit), until the outstanding data has been acknowledged or until the</w:t>
      </w:r>
    </w:p>
    <w:p w14:paraId="4BD034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endpoint can send a full-sized segment (</w:t>
      </w:r>
      <w:proofErr w:type="spellStart"/>
      <w:r w:rsidRPr="00FE6C59">
        <w:rPr>
          <w:rFonts w:ascii="Courier New" w:hAnsi="Courier New" w:cs="Courier New"/>
          <w:lang w:val="en-US"/>
        </w:rPr>
        <w:t>Eff.snd.MSS</w:t>
      </w:r>
      <w:proofErr w:type="spellEnd"/>
      <w:r w:rsidRPr="00FE6C59">
        <w:rPr>
          <w:rFonts w:ascii="Courier New" w:hAnsi="Courier New" w:cs="Courier New"/>
          <w:lang w:val="en-US"/>
        </w:rPr>
        <w:t xml:space="preserve"> bytes).</w:t>
      </w:r>
    </w:p>
    <w:p w14:paraId="0D6E60B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801E9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SHOULD implement the Nagle Algori</w:t>
      </w:r>
      <w:r w:rsidRPr="00FE6C59">
        <w:rPr>
          <w:rFonts w:ascii="Courier New" w:hAnsi="Courier New" w:cs="Courier New"/>
          <w:lang w:val="en-US"/>
        </w:rPr>
        <w:t>thm to coalesce</w:t>
      </w:r>
    </w:p>
    <w:p w14:paraId="7421B0A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short segments (SHLD-7).  However, there MUST be a way for an</w:t>
      </w:r>
    </w:p>
    <w:p w14:paraId="4B842E1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application to disable the Nagle algorithm on an individual</w:t>
      </w:r>
    </w:p>
    <w:p w14:paraId="28EA418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connection (MUST-17).  In all cases, sending data is also subject to</w:t>
      </w:r>
    </w:p>
    <w:p w14:paraId="3DE122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limitation imposed by the Slow St</w:t>
      </w:r>
      <w:r w:rsidRPr="00FE6C59">
        <w:rPr>
          <w:rFonts w:ascii="Courier New" w:hAnsi="Courier New" w:cs="Courier New"/>
          <w:lang w:val="en-US"/>
        </w:rPr>
        <w:t>art algorithm [29].</w:t>
      </w:r>
    </w:p>
    <w:p w14:paraId="00FB1A2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2696C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72C62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29A40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85BD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C8F90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070B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4700B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F4743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36]</w:t>
      </w:r>
    </w:p>
    <w:p w14:paraId="371AE06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1D1FD6B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97DEC2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D93F5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5F44F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3.6.5.  IPv6 </w:t>
      </w:r>
      <w:proofErr w:type="spellStart"/>
      <w:r w:rsidRPr="00FE6C59">
        <w:rPr>
          <w:rFonts w:ascii="Courier New" w:hAnsi="Courier New" w:cs="Courier New"/>
          <w:lang w:val="en-US"/>
        </w:rPr>
        <w:t>Jumbograms</w:t>
      </w:r>
      <w:proofErr w:type="spellEnd"/>
    </w:p>
    <w:p w14:paraId="54E5B48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4CC352" w14:textId="1D0895F4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 order to support TCP over IPv6 </w:t>
      </w:r>
      <w:proofErr w:type="spellStart"/>
      <w:ins w:id="229" w:author="BOUCADAIR Mohamed TGI/OLN" w:date="2020-09-25T15:27:00Z">
        <w:r w:rsidR="00FE6C59">
          <w:rPr>
            <w:rFonts w:ascii="Courier New" w:hAnsi="Courier New" w:cs="Courier New"/>
            <w:lang w:val="en-US"/>
          </w:rPr>
          <w:t>J</w:t>
        </w:r>
        <w:r w:rsidR="00FE6C59" w:rsidRPr="00FE6C59">
          <w:rPr>
            <w:rFonts w:ascii="Courier New" w:hAnsi="Courier New" w:cs="Courier New"/>
            <w:lang w:val="en-US"/>
          </w:rPr>
          <w:t>umbograms</w:t>
        </w:r>
      </w:ins>
      <w:proofErr w:type="spellEnd"/>
      <w:del w:id="230" w:author="BOUCADAIR Mohamed TGI/OLN" w:date="2020-09-25T15:27:00Z">
        <w:r w:rsidRPr="00FE6C59" w:rsidDel="00FE6C59">
          <w:rPr>
            <w:rFonts w:ascii="Courier New" w:hAnsi="Courier New" w:cs="Courier New"/>
            <w:lang w:val="en-US"/>
          </w:rPr>
          <w:delText>j</w:delText>
        </w:r>
        <w:r w:rsidRPr="00FE6C59" w:rsidDel="00FE6C59">
          <w:rPr>
            <w:rFonts w:ascii="Courier New" w:hAnsi="Courier New" w:cs="Courier New"/>
            <w:lang w:val="en-US"/>
          </w:rPr>
          <w:delText>umbograms</w:delText>
        </w:r>
      </w:del>
      <w:r w:rsidRPr="00FE6C59">
        <w:rPr>
          <w:rFonts w:ascii="Courier New" w:hAnsi="Courier New" w:cs="Courier New"/>
          <w:lang w:val="en-US"/>
        </w:rPr>
        <w:t>, impl</w:t>
      </w:r>
      <w:r w:rsidRPr="00FE6C59">
        <w:rPr>
          <w:rFonts w:ascii="Courier New" w:hAnsi="Courier New" w:cs="Courier New"/>
          <w:lang w:val="en-US"/>
        </w:rPr>
        <w:t>ementations need to</w:t>
      </w:r>
    </w:p>
    <w:p w14:paraId="1AEDCD7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 able to send TCP segments larger than the 64KB limit that the MSS</w:t>
      </w:r>
    </w:p>
    <w:p w14:paraId="2FEF722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option can convey.  RFC 2675 [6] defines that an MSS value of 65,535</w:t>
      </w:r>
    </w:p>
    <w:p w14:paraId="0FFAC63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bytes is to be treated as infinity, and Path MTU Discovery [3] is</w:t>
      </w:r>
    </w:p>
    <w:p w14:paraId="2292FE7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used to determine th</w:t>
      </w:r>
      <w:r w:rsidRPr="00FE6C59">
        <w:rPr>
          <w:rFonts w:ascii="Courier New" w:hAnsi="Courier New" w:cs="Courier New"/>
          <w:lang w:val="en-US"/>
        </w:rPr>
        <w:t>e actual MSS.</w:t>
      </w:r>
    </w:p>
    <w:p w14:paraId="7C3967A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499F7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Jumbo Payload option need not be implemented or understood by</w:t>
      </w:r>
    </w:p>
    <w:p w14:paraId="4077B4E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IPv6 nodes that do not support attachment to links with a MTU greater</w:t>
      </w:r>
    </w:p>
    <w:p w14:paraId="4B63FAD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than 65,575 [6], and the present IPv6 Node </w:t>
      </w:r>
      <w:proofErr w:type="spellStart"/>
      <w:r w:rsidRPr="00FE6C59">
        <w:rPr>
          <w:rFonts w:ascii="Courier New" w:hAnsi="Courier New" w:cs="Courier New"/>
          <w:lang w:val="en-US"/>
        </w:rPr>
        <w:t>Requiements</w:t>
      </w:r>
      <w:proofErr w:type="spellEnd"/>
      <w:r w:rsidRPr="00FE6C59">
        <w:rPr>
          <w:rFonts w:ascii="Courier New" w:hAnsi="Courier New" w:cs="Courier New"/>
          <w:lang w:val="en-US"/>
        </w:rPr>
        <w:t xml:space="preserve"> does not</w:t>
      </w:r>
    </w:p>
    <w:p w14:paraId="559B5D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include support for </w:t>
      </w:r>
      <w:proofErr w:type="spellStart"/>
      <w:r w:rsidRPr="00FE6C59">
        <w:rPr>
          <w:rFonts w:ascii="Courier New" w:hAnsi="Courier New" w:cs="Courier New"/>
          <w:lang w:val="en-US"/>
        </w:rPr>
        <w:t>Jumbogram</w:t>
      </w:r>
      <w:r w:rsidRPr="00FE6C59">
        <w:rPr>
          <w:rFonts w:ascii="Courier New" w:hAnsi="Courier New" w:cs="Courier New"/>
          <w:lang w:val="en-US"/>
        </w:rPr>
        <w:t>s</w:t>
      </w:r>
      <w:proofErr w:type="spellEnd"/>
      <w:r w:rsidRPr="00FE6C59">
        <w:rPr>
          <w:rFonts w:ascii="Courier New" w:hAnsi="Courier New" w:cs="Courier New"/>
          <w:lang w:val="en-US"/>
        </w:rPr>
        <w:t xml:space="preserve"> [47].</w:t>
      </w:r>
    </w:p>
    <w:p w14:paraId="445DFAD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6C1A8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  Data Communication</w:t>
      </w:r>
    </w:p>
    <w:p w14:paraId="2242E83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D355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Once the connection is established data is communicated by the</w:t>
      </w:r>
    </w:p>
    <w:p w14:paraId="758E9E4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exchange of segments.  Because segments may be lost due to errors</w:t>
      </w:r>
    </w:p>
    <w:p w14:paraId="7B5B656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(checksum test failure), or network congestion, TCP uses</w:t>
      </w:r>
    </w:p>
    <w:p w14:paraId="7C4E2F9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retransmission to ensur</w:t>
      </w:r>
      <w:r w:rsidRPr="00FE6C59">
        <w:rPr>
          <w:rFonts w:ascii="Courier New" w:hAnsi="Courier New" w:cs="Courier New"/>
          <w:lang w:val="en-US"/>
        </w:rPr>
        <w:t>e delivery of every segment.  Duplicate</w:t>
      </w:r>
    </w:p>
    <w:p w14:paraId="5E852B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 may arrive due to network or TCP retransmission.  As</w:t>
      </w:r>
    </w:p>
    <w:p w14:paraId="35E826C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discussed in the section on sequence numbers the TCP implementation</w:t>
      </w:r>
    </w:p>
    <w:p w14:paraId="2625090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performs certain tests on the sequence and acknowledgment numbers in</w:t>
      </w:r>
    </w:p>
    <w:p w14:paraId="75D7E56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</w:t>
      </w:r>
      <w:r w:rsidRPr="00FE6C59">
        <w:rPr>
          <w:rFonts w:ascii="Courier New" w:hAnsi="Courier New" w:cs="Courier New"/>
          <w:lang w:val="en-US"/>
        </w:rPr>
        <w:t>egments to verify their acceptability.</w:t>
      </w:r>
    </w:p>
    <w:p w14:paraId="7688591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CDA0F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sender of data keeps track of the next sequence number to use in</w:t>
      </w:r>
    </w:p>
    <w:p w14:paraId="56A4073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variable SND.NXT.  The receiver of data keeps track of the next</w:t>
      </w:r>
    </w:p>
    <w:p w14:paraId="6DB544E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sequence number to expect in the variable RCV.NXT.  The sender of</w:t>
      </w:r>
    </w:p>
    <w:p w14:paraId="5E22660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</w:t>
      </w:r>
      <w:r w:rsidRPr="00FE6C59">
        <w:rPr>
          <w:rFonts w:ascii="Courier New" w:hAnsi="Courier New" w:cs="Courier New"/>
          <w:lang w:val="en-US"/>
        </w:rPr>
        <w:t>ata keeps track of the oldest unacknowledged sequence number in the</w:t>
      </w:r>
    </w:p>
    <w:p w14:paraId="68B024D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variable SND.UNA.  If the data flow is momentarily idle and all data</w:t>
      </w:r>
    </w:p>
    <w:p w14:paraId="4881CB8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sent has been acknowledged then the three variables will be equal.</w:t>
      </w:r>
    </w:p>
    <w:p w14:paraId="366902A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98BFD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the sender creates a segment and tran</w:t>
      </w:r>
      <w:r w:rsidRPr="00FE6C59">
        <w:rPr>
          <w:rFonts w:ascii="Courier New" w:hAnsi="Courier New" w:cs="Courier New"/>
          <w:lang w:val="en-US"/>
        </w:rPr>
        <w:t>smits it the sender</w:t>
      </w:r>
    </w:p>
    <w:p w14:paraId="0004E49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advances SND.NXT.  When the receiver accepts a segment it advances</w:t>
      </w:r>
    </w:p>
    <w:p w14:paraId="56C238F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RCV.NXT and sends an acknowledgment.  When the data sender receives</w:t>
      </w:r>
    </w:p>
    <w:p w14:paraId="741039D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an acknowledgment it advances SND.UNA.  The extent to which the</w:t>
      </w:r>
    </w:p>
    <w:p w14:paraId="2D87DA3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values of these variables</w:t>
      </w:r>
      <w:r w:rsidRPr="00FE6C59">
        <w:rPr>
          <w:rFonts w:ascii="Courier New" w:hAnsi="Courier New" w:cs="Courier New"/>
          <w:lang w:val="en-US"/>
        </w:rPr>
        <w:t xml:space="preserve"> differ is a measure of the delay in the</w:t>
      </w:r>
    </w:p>
    <w:p w14:paraId="4FCAC25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communication.  The amount by which the variables are advanced is the</w:t>
      </w:r>
    </w:p>
    <w:p w14:paraId="308EB8C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length of the data and SYN or FIN flags in the segment.  Note that</w:t>
      </w:r>
    </w:p>
    <w:p w14:paraId="6E53B26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once in the ESTABLISHED state all segments must carry current</w:t>
      </w:r>
    </w:p>
    <w:p w14:paraId="1BF14E1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ackn</w:t>
      </w:r>
      <w:r w:rsidRPr="00FE6C59">
        <w:rPr>
          <w:rFonts w:ascii="Courier New" w:hAnsi="Courier New" w:cs="Courier New"/>
          <w:lang w:val="en-US"/>
        </w:rPr>
        <w:t>owledgment information.</w:t>
      </w:r>
    </w:p>
    <w:p w14:paraId="134E060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48FD9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CLOSE user call implies a push function, as does the FIN control</w:t>
      </w:r>
    </w:p>
    <w:p w14:paraId="1234C68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flag in an incoming segment.</w:t>
      </w:r>
    </w:p>
    <w:p w14:paraId="0DAFC4A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186F0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67F4A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224CD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EBA71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75A09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9E20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4B638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35F52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37]</w:t>
      </w:r>
    </w:p>
    <w:p w14:paraId="2F0BB5F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6F50667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</w:t>
      </w:r>
      <w:r w:rsidRPr="00FE6C59">
        <w:rPr>
          <w:rFonts w:ascii="Courier New" w:hAnsi="Courier New" w:cs="Courier New"/>
          <w:lang w:val="en-US"/>
        </w:rPr>
        <w:t>n                August 2020</w:t>
      </w:r>
    </w:p>
    <w:p w14:paraId="7A77199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1D07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B49C8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3.7.1.  Retransmission Timeout</w:t>
      </w:r>
    </w:p>
    <w:p w14:paraId="45E5AC4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0EF3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Because of the variability of the networks that compose an</w:t>
      </w:r>
    </w:p>
    <w:p w14:paraId="339A186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internetwork system and the wide range of uses of TCP connections the</w:t>
      </w:r>
    </w:p>
    <w:p w14:paraId="39A6684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retransmission timeout (RTO) must be dynamically determ</w:t>
      </w:r>
      <w:r w:rsidRPr="00FE6C59">
        <w:rPr>
          <w:rFonts w:ascii="Courier New" w:hAnsi="Courier New" w:cs="Courier New"/>
          <w:lang w:val="en-US"/>
        </w:rPr>
        <w:t>ined.</w:t>
      </w:r>
    </w:p>
    <w:p w14:paraId="3FFA5AB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779EF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RTO MUST be computed according to the algorithm in [9], including</w:t>
      </w:r>
    </w:p>
    <w:p w14:paraId="421A13D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</w:t>
      </w:r>
      <w:proofErr w:type="spellStart"/>
      <w:r w:rsidRPr="00FE6C59">
        <w:rPr>
          <w:rFonts w:ascii="Courier New" w:hAnsi="Courier New" w:cs="Courier New"/>
          <w:lang w:val="en-US"/>
        </w:rPr>
        <w:t>Karn's</w:t>
      </w:r>
      <w:proofErr w:type="spellEnd"/>
      <w:r w:rsidRPr="00FE6C59">
        <w:rPr>
          <w:rFonts w:ascii="Courier New" w:hAnsi="Courier New" w:cs="Courier New"/>
          <w:lang w:val="en-US"/>
        </w:rPr>
        <w:t xml:space="preserve"> algorithm for taking RTT samples (MUST-18).</w:t>
      </w:r>
    </w:p>
    <w:p w14:paraId="7D77FC1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0EFF2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RFC 793 contains an early example procedure for computing the RTO.</w:t>
      </w:r>
    </w:p>
    <w:p w14:paraId="7D5F84A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This was then replaced by the algorithm describe</w:t>
      </w:r>
      <w:r w:rsidRPr="00FE6C59">
        <w:rPr>
          <w:rFonts w:ascii="Courier New" w:hAnsi="Courier New" w:cs="Courier New"/>
          <w:lang w:val="en-US"/>
        </w:rPr>
        <w:t>d in RFC 1122, and</w:t>
      </w:r>
    </w:p>
    <w:p w14:paraId="54712D3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subsequently updated in RFC 2988, and then again in RFC 6298.</w:t>
      </w:r>
    </w:p>
    <w:p w14:paraId="14E0B7D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F9FF5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RFC 1122 allows that if a retransmitted packet is identical to the</w:t>
      </w:r>
    </w:p>
    <w:p w14:paraId="10C64C1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original packet (which implies not only that the data boundaries have</w:t>
      </w:r>
    </w:p>
    <w:p w14:paraId="22627F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not changed, but also tha</w:t>
      </w:r>
      <w:r w:rsidRPr="00FE6C59">
        <w:rPr>
          <w:rFonts w:ascii="Courier New" w:hAnsi="Courier New" w:cs="Courier New"/>
          <w:lang w:val="en-US"/>
        </w:rPr>
        <w:t>t none of the headers have changed), then</w:t>
      </w:r>
    </w:p>
    <w:p w14:paraId="37D271F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same IPv4 Identification field MAY be used (see Section 3.2.1.5</w:t>
      </w:r>
    </w:p>
    <w:p w14:paraId="1F6A62B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of RFC 1122) (MAY-4).  The same IP identification field may be reused</w:t>
      </w:r>
    </w:p>
    <w:p w14:paraId="4F5A3F2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anyways, since it is only meaningful when a datagram is fragmented</w:t>
      </w:r>
    </w:p>
    <w:p w14:paraId="543697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[38].  TCP implementations should not rely on or typically interact</w:t>
      </w:r>
    </w:p>
    <w:p w14:paraId="4D67E0D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with this IPv4 header field in any way.  It is not a reasonable way</w:t>
      </w:r>
    </w:p>
    <w:p w14:paraId="25294DE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 either indicate duplicate sent segments, nor to identify duplicate</w:t>
      </w:r>
    </w:p>
    <w:p w14:paraId="3C9E80C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received segments.</w:t>
      </w:r>
    </w:p>
    <w:p w14:paraId="27BFB87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14D3C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3.7.2.  TCP Conges</w:t>
      </w:r>
      <w:r w:rsidRPr="00FE6C59">
        <w:rPr>
          <w:rFonts w:ascii="Courier New" w:hAnsi="Courier New" w:cs="Courier New"/>
          <w:lang w:val="en-US"/>
        </w:rPr>
        <w:t>tion Control</w:t>
      </w:r>
    </w:p>
    <w:p w14:paraId="170E0AC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C0740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RFC 1122 required implementation of Van Jacobson's congestion control</w:t>
      </w:r>
    </w:p>
    <w:p w14:paraId="4230CA1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algorithm combining slow start with congestion avoidance.  RFC 2581</w:t>
      </w:r>
    </w:p>
    <w:p w14:paraId="64C5886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provided IETF Standards Track description of this, along with fast</w:t>
      </w:r>
    </w:p>
    <w:p w14:paraId="090E571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retransmit and fast recov</w:t>
      </w:r>
      <w:r w:rsidRPr="00FE6C59">
        <w:rPr>
          <w:rFonts w:ascii="Courier New" w:hAnsi="Courier New" w:cs="Courier New"/>
          <w:lang w:val="en-US"/>
        </w:rPr>
        <w:t>ery.  RFC 5681 is the current description of</w:t>
      </w:r>
    </w:p>
    <w:p w14:paraId="0630FE3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these algorithms and is the current standard for TCP congestion</w:t>
      </w:r>
    </w:p>
    <w:p w14:paraId="2095D93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control.</w:t>
      </w:r>
    </w:p>
    <w:p w14:paraId="2FBB5DF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1082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endpoint MUST implement RFC 5681 (MUST-19).</w:t>
      </w:r>
    </w:p>
    <w:p w14:paraId="0E721EA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0EFDE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Explicit Congestion Notification (ECN) was defined in RFC 3168 and is</w:t>
      </w:r>
    </w:p>
    <w:p w14:paraId="192E7B5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</w:t>
      </w:r>
      <w:r w:rsidRPr="00FE6C59">
        <w:rPr>
          <w:rFonts w:ascii="Courier New" w:hAnsi="Courier New" w:cs="Courier New"/>
          <w:lang w:val="en-US"/>
        </w:rPr>
        <w:t>n IETF Standards Track enhancement that has many benefits [44].</w:t>
      </w:r>
    </w:p>
    <w:p w14:paraId="273E102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FE31F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endpoint SHOULD implement ECN as described in RFC 3168 (SHLD-</w:t>
      </w:r>
    </w:p>
    <w:p w14:paraId="3CD0628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8).</w:t>
      </w:r>
    </w:p>
    <w:p w14:paraId="2160573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FEBD1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3.7.3.  TCP Connection Failures</w:t>
      </w:r>
    </w:p>
    <w:p w14:paraId="52A8C2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30A8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Excessive retransmission of the same segment by a TCP endpoint</w:t>
      </w:r>
    </w:p>
    <w:p w14:paraId="78C7B5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indicates </w:t>
      </w:r>
      <w:r w:rsidRPr="00FE6C59">
        <w:rPr>
          <w:rFonts w:ascii="Courier New" w:hAnsi="Courier New" w:cs="Courier New"/>
          <w:lang w:val="en-US"/>
        </w:rPr>
        <w:t>some failure of the remote host or the Internet path.  This</w:t>
      </w:r>
    </w:p>
    <w:p w14:paraId="208A0BB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failure may be of short or long duration.  The following procedure</w:t>
      </w:r>
    </w:p>
    <w:p w14:paraId="6AEF879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MUST be used to handle excessive retransmissions of data segments</w:t>
      </w:r>
    </w:p>
    <w:p w14:paraId="0231F3E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(MUST-20):</w:t>
      </w:r>
    </w:p>
    <w:p w14:paraId="5167313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D9248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5BAD2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0DB38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</w:t>
      </w:r>
      <w:r w:rsidRPr="00FE6C59">
        <w:rPr>
          <w:rFonts w:ascii="Courier New" w:hAnsi="Courier New" w:cs="Courier New"/>
          <w:lang w:val="en-US"/>
        </w:rPr>
        <w:t xml:space="preserve"> 7, 2021               [Page 38]</w:t>
      </w:r>
    </w:p>
    <w:p w14:paraId="23AC916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2E536DC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1A6E55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BA604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0D4E4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(a) There are two thresholds R1 and R2 measuring the amount of</w:t>
      </w:r>
    </w:p>
    <w:p w14:paraId="3881C22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retransmission that has occurred for the same segment.  R1 and R2</w:t>
      </w:r>
    </w:p>
    <w:p w14:paraId="650143E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</w:t>
      </w:r>
      <w:r w:rsidRPr="00FE6C59">
        <w:rPr>
          <w:rFonts w:ascii="Courier New" w:hAnsi="Courier New" w:cs="Courier New"/>
          <w:lang w:val="en-US"/>
        </w:rPr>
        <w:t xml:space="preserve"> might be measured in time units or as a count of retransmissions.</w:t>
      </w:r>
    </w:p>
    <w:p w14:paraId="7C95EB0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6723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(b) When the number of transmissions of the same segment reaches</w:t>
      </w:r>
    </w:p>
    <w:p w14:paraId="75BD138A" w14:textId="3326C7CA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or exceeds threshold R1, pass negative advice (see </w:t>
      </w:r>
      <w:del w:id="231" w:author="BOUCADAIR Mohamed TGI/OLN" w:date="2020-09-25T15:29:00Z">
        <w:r w:rsidRPr="00FE6C59" w:rsidDel="001870B3">
          <w:rPr>
            <w:rFonts w:ascii="Courier New" w:hAnsi="Courier New" w:cs="Courier New"/>
            <w:lang w:val="en-US"/>
          </w:rPr>
          <w:delText>[15]</w:delText>
        </w:r>
      </w:del>
    </w:p>
    <w:p w14:paraId="71A39D0D" w14:textId="20194806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Section 3.3.1.4</w:t>
      </w:r>
      <w:ins w:id="232" w:author="BOUCADAIR Mohamed TGI/OLN" w:date="2020-09-25T15:29:00Z">
        <w:r w:rsidR="001870B3">
          <w:rPr>
            <w:rFonts w:ascii="Courier New" w:hAnsi="Courier New" w:cs="Courier New"/>
            <w:lang w:val="en-US"/>
          </w:rPr>
          <w:t xml:space="preserve"> of </w:t>
        </w:r>
        <w:r w:rsidR="001870B3" w:rsidRPr="00FE6C59">
          <w:rPr>
            <w:rFonts w:ascii="Courier New" w:hAnsi="Courier New" w:cs="Courier New"/>
            <w:lang w:val="en-US"/>
          </w:rPr>
          <w:t>[15]</w:t>
        </w:r>
      </w:ins>
      <w:r w:rsidRPr="00FE6C59">
        <w:rPr>
          <w:rFonts w:ascii="Courier New" w:hAnsi="Courier New" w:cs="Courier New"/>
          <w:lang w:val="en-US"/>
        </w:rPr>
        <w:t>) to the IP layer, to trigger dead</w:t>
      </w:r>
      <w:r w:rsidRPr="00FE6C59">
        <w:rPr>
          <w:rFonts w:ascii="Courier New" w:hAnsi="Courier New" w:cs="Courier New"/>
          <w:lang w:val="en-US"/>
        </w:rPr>
        <w:t>-gateway</w:t>
      </w:r>
    </w:p>
    <w:p w14:paraId="2CCCE8B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diagnosis.</w:t>
      </w:r>
    </w:p>
    <w:p w14:paraId="4C09A5F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304ED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(c) When the number of transmissions of the same segment reaches a</w:t>
      </w:r>
    </w:p>
    <w:p w14:paraId="3D4C85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threshold R2 greater than R1, close the connection.</w:t>
      </w:r>
    </w:p>
    <w:p w14:paraId="3B9F47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972A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(d) An application MUST (MUST-21) be able to set the value for R2</w:t>
      </w:r>
    </w:p>
    <w:p w14:paraId="0A4F4DC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for a particular co</w:t>
      </w:r>
      <w:r w:rsidRPr="00FE6C59">
        <w:rPr>
          <w:rFonts w:ascii="Courier New" w:hAnsi="Courier New" w:cs="Courier New"/>
          <w:lang w:val="en-US"/>
        </w:rPr>
        <w:t>nnection.  For example, an interactive</w:t>
      </w:r>
    </w:p>
    <w:p w14:paraId="1F66CEB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application might set R2 to "infinity," giving the user control</w:t>
      </w:r>
    </w:p>
    <w:p w14:paraId="46140D2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over when to disconnect.</w:t>
      </w:r>
    </w:p>
    <w:p w14:paraId="0A497B7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1360F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(e) TCP implementations SHOULD inform the application of the</w:t>
      </w:r>
    </w:p>
    <w:p w14:paraId="427B0B6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delivery problem (unless such information </w:t>
      </w:r>
      <w:r w:rsidRPr="00FE6C59">
        <w:rPr>
          <w:rFonts w:ascii="Courier New" w:hAnsi="Courier New" w:cs="Courier New"/>
          <w:lang w:val="en-US"/>
        </w:rPr>
        <w:t>has been disabled by the</w:t>
      </w:r>
    </w:p>
    <w:p w14:paraId="0570CF4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application; see Asynchronous Reports section), when R1 is reached</w:t>
      </w:r>
    </w:p>
    <w:p w14:paraId="53CB8E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and before R2 (SHLD-9).  This will allow a remote login (User</w:t>
      </w:r>
    </w:p>
    <w:p w14:paraId="4326FD4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Telnet) application program to inform the user, for example.</w:t>
      </w:r>
    </w:p>
    <w:p w14:paraId="49CF3D6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742D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value of R1 SHO</w:t>
      </w:r>
      <w:r w:rsidRPr="00FE6C59">
        <w:rPr>
          <w:rFonts w:ascii="Courier New" w:hAnsi="Courier New" w:cs="Courier New"/>
          <w:lang w:val="en-US"/>
        </w:rPr>
        <w:t>ULD correspond to at least 3 retransmissions, at</w:t>
      </w:r>
    </w:p>
    <w:p w14:paraId="3A083C3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current RTO (SHLD-10).  The value of R2 SHOULD correspond to at</w:t>
      </w:r>
    </w:p>
    <w:p w14:paraId="68FA7D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least 100 seconds (SHLD-11).</w:t>
      </w:r>
    </w:p>
    <w:p w14:paraId="6CA3920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25327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An attempt to open a TCP connection could fail with excessive</w:t>
      </w:r>
    </w:p>
    <w:p w14:paraId="600CD91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retransmissions of the SYN segment </w:t>
      </w:r>
      <w:r w:rsidRPr="00FE6C59">
        <w:rPr>
          <w:rFonts w:ascii="Courier New" w:hAnsi="Courier New" w:cs="Courier New"/>
          <w:lang w:val="en-US"/>
        </w:rPr>
        <w:t>or by receipt of a RST segment or</w:t>
      </w:r>
    </w:p>
    <w:p w14:paraId="67F212F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an ICMP Port Unreachable.  SYN retransmissions MUST be handled in the</w:t>
      </w:r>
    </w:p>
    <w:p w14:paraId="4CCF4B8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general way just described for data retransmissions, including</w:t>
      </w:r>
    </w:p>
    <w:p w14:paraId="4790544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notification of the application layer.</w:t>
      </w:r>
    </w:p>
    <w:p w14:paraId="06FEEFE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465A4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However, the values of R1 and R2 may </w:t>
      </w:r>
      <w:r w:rsidRPr="00FE6C59">
        <w:rPr>
          <w:rFonts w:ascii="Courier New" w:hAnsi="Courier New" w:cs="Courier New"/>
          <w:lang w:val="en-US"/>
        </w:rPr>
        <w:t>be different for SYN and data</w:t>
      </w:r>
    </w:p>
    <w:p w14:paraId="0F01CB6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segments.  In particular, R2 for a SYN segment MUST be set large</w:t>
      </w:r>
    </w:p>
    <w:p w14:paraId="52E418A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enough to provide retransmission of the segment for at least 3</w:t>
      </w:r>
    </w:p>
    <w:p w14:paraId="1391FB3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minutes (MUST-23).  The application can close the connection (i.e.,</w:t>
      </w:r>
    </w:p>
    <w:p w14:paraId="625FF45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give up on the ope</w:t>
      </w:r>
      <w:r w:rsidRPr="00FE6C59">
        <w:rPr>
          <w:rFonts w:ascii="Courier New" w:hAnsi="Courier New" w:cs="Courier New"/>
          <w:lang w:val="en-US"/>
        </w:rPr>
        <w:t>n attempt) sooner, of course.</w:t>
      </w:r>
    </w:p>
    <w:p w14:paraId="162E0C7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A02C8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3.7.4.  TCP Keep-</w:t>
      </w:r>
      <w:proofErr w:type="spellStart"/>
      <w:r w:rsidRPr="00FE6C59">
        <w:rPr>
          <w:rFonts w:ascii="Courier New" w:hAnsi="Courier New" w:cs="Courier New"/>
          <w:lang w:val="en-US"/>
        </w:rPr>
        <w:t>Alives</w:t>
      </w:r>
      <w:proofErr w:type="spellEnd"/>
    </w:p>
    <w:p w14:paraId="3ED9434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F808B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</w:t>
      </w:r>
      <w:proofErr w:type="spellStart"/>
      <w:r w:rsidRPr="00FE6C59">
        <w:rPr>
          <w:rFonts w:ascii="Courier New" w:hAnsi="Courier New" w:cs="Courier New"/>
          <w:lang w:val="en-US"/>
        </w:rPr>
        <w:t>Implementors</w:t>
      </w:r>
      <w:proofErr w:type="spellEnd"/>
      <w:r w:rsidRPr="00FE6C59">
        <w:rPr>
          <w:rFonts w:ascii="Courier New" w:hAnsi="Courier New" w:cs="Courier New"/>
          <w:lang w:val="en-US"/>
        </w:rPr>
        <w:t xml:space="preserve"> MAY include "keep-</w:t>
      </w:r>
      <w:proofErr w:type="spellStart"/>
      <w:r w:rsidRPr="00FE6C59">
        <w:rPr>
          <w:rFonts w:ascii="Courier New" w:hAnsi="Courier New" w:cs="Courier New"/>
          <w:lang w:val="en-US"/>
        </w:rPr>
        <w:t>alives</w:t>
      </w:r>
      <w:proofErr w:type="spellEnd"/>
      <w:r w:rsidRPr="00FE6C59">
        <w:rPr>
          <w:rFonts w:ascii="Courier New" w:hAnsi="Courier New" w:cs="Courier New"/>
          <w:lang w:val="en-US"/>
        </w:rPr>
        <w:t>" in their TCP implementations</w:t>
      </w:r>
    </w:p>
    <w:p w14:paraId="597408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(MAY-5), although this practice is not universally accepted.  Some</w:t>
      </w:r>
    </w:p>
    <w:p w14:paraId="537FF8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implementations, however, have included a keep-alive</w:t>
      </w:r>
      <w:r w:rsidRPr="00FE6C59">
        <w:rPr>
          <w:rFonts w:ascii="Courier New" w:hAnsi="Courier New" w:cs="Courier New"/>
          <w:lang w:val="en-US"/>
        </w:rPr>
        <w:t xml:space="preserve"> mechanism.</w:t>
      </w:r>
    </w:p>
    <w:p w14:paraId="6F6C348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 confirm that an idle connection is still active, these</w:t>
      </w:r>
    </w:p>
    <w:p w14:paraId="2528724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implementations send a probe segment designed to elicit a response</w:t>
      </w:r>
    </w:p>
    <w:p w14:paraId="1BB4765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from the TCP peer.  Such a segment generally contains SEG.SEQ =</w:t>
      </w:r>
    </w:p>
    <w:p w14:paraId="752CC71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SND.NXT-1 and may or may not contain one ga</w:t>
      </w:r>
      <w:r w:rsidRPr="00FE6C59">
        <w:rPr>
          <w:rFonts w:ascii="Courier New" w:hAnsi="Courier New" w:cs="Courier New"/>
          <w:lang w:val="en-US"/>
        </w:rPr>
        <w:t>rbage octet of data.  If</w:t>
      </w:r>
    </w:p>
    <w:p w14:paraId="51DD9A6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789F4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8271E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589D5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39]</w:t>
      </w:r>
    </w:p>
    <w:p w14:paraId="5C98ADB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684DAF5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74C25E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56B01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AF0DE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keep-</w:t>
      </w:r>
      <w:proofErr w:type="spellStart"/>
      <w:r w:rsidRPr="00FE6C59">
        <w:rPr>
          <w:rFonts w:ascii="Courier New" w:hAnsi="Courier New" w:cs="Courier New"/>
          <w:lang w:val="en-US"/>
        </w:rPr>
        <w:t>alives</w:t>
      </w:r>
      <w:proofErr w:type="spellEnd"/>
      <w:r w:rsidRPr="00FE6C59">
        <w:rPr>
          <w:rFonts w:ascii="Courier New" w:hAnsi="Courier New" w:cs="Courier New"/>
          <w:lang w:val="en-US"/>
        </w:rPr>
        <w:t xml:space="preserve"> are included, the application MUST be able to turn them</w:t>
      </w:r>
    </w:p>
    <w:p w14:paraId="55B5D1D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on o</w:t>
      </w:r>
      <w:r w:rsidRPr="00FE6C59">
        <w:rPr>
          <w:rFonts w:ascii="Courier New" w:hAnsi="Courier New" w:cs="Courier New"/>
          <w:lang w:val="en-US"/>
        </w:rPr>
        <w:t>r off for each TCP connection (MUST-24), and they MUST default to</w:t>
      </w:r>
    </w:p>
    <w:p w14:paraId="3B407E1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off (MUST-25).</w:t>
      </w:r>
    </w:p>
    <w:p w14:paraId="3432601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9E53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Keep-alive packets MUST only be sent when no data or acknowledgement</w:t>
      </w:r>
    </w:p>
    <w:p w14:paraId="53EFEE6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packets have been received for the connection within an interval</w:t>
      </w:r>
    </w:p>
    <w:p w14:paraId="369A797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(MUST-26).  This interval MU</w:t>
      </w:r>
      <w:r w:rsidRPr="00FE6C59">
        <w:rPr>
          <w:rFonts w:ascii="Courier New" w:hAnsi="Courier New" w:cs="Courier New"/>
          <w:lang w:val="en-US"/>
        </w:rPr>
        <w:t>ST be configurable (MUST-27) and MUST</w:t>
      </w:r>
    </w:p>
    <w:p w14:paraId="5F32374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default to no less than two hours (MUST-28).</w:t>
      </w:r>
    </w:p>
    <w:p w14:paraId="247F53F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C60FC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It is extremely important to remember that ACK segments that contain</w:t>
      </w:r>
    </w:p>
    <w:p w14:paraId="2057998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no data are not reliably transmitted by TCP.  Consequently, if a</w:t>
      </w:r>
    </w:p>
    <w:p w14:paraId="5BA9F39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keep-alive mechanism is im</w:t>
      </w:r>
      <w:r w:rsidRPr="00FE6C59">
        <w:rPr>
          <w:rFonts w:ascii="Courier New" w:hAnsi="Courier New" w:cs="Courier New"/>
          <w:lang w:val="en-US"/>
        </w:rPr>
        <w:t>plemented it MUST NOT interpret failure to</w:t>
      </w:r>
    </w:p>
    <w:p w14:paraId="21F3958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respond to any specific probe as a dead connection (MUST-29).</w:t>
      </w:r>
    </w:p>
    <w:p w14:paraId="18BBCD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D0648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An implementation SHOULD send a keep-alive segment with no data</w:t>
      </w:r>
    </w:p>
    <w:p w14:paraId="10ADC14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(SHLD-12); however, it MAY be configurable to send a keep-alive</w:t>
      </w:r>
    </w:p>
    <w:p w14:paraId="74DD5F3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 co</w:t>
      </w:r>
      <w:r w:rsidRPr="00FE6C59">
        <w:rPr>
          <w:rFonts w:ascii="Courier New" w:hAnsi="Courier New" w:cs="Courier New"/>
          <w:lang w:val="en-US"/>
        </w:rPr>
        <w:t>ntaining one garbage octet (MAY-6), for compatibility with</w:t>
      </w:r>
    </w:p>
    <w:p w14:paraId="6B9BB7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erroneous TCP implementations.</w:t>
      </w:r>
    </w:p>
    <w:p w14:paraId="4FCEF15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0CA4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3.7.5.  The Communication of Urgent Information</w:t>
      </w:r>
    </w:p>
    <w:p w14:paraId="6D14F6D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4EE9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As a result of implementation differences and </w:t>
      </w:r>
      <w:proofErr w:type="spellStart"/>
      <w:r w:rsidRPr="00FE6C59">
        <w:rPr>
          <w:rFonts w:ascii="Courier New" w:hAnsi="Courier New" w:cs="Courier New"/>
          <w:lang w:val="en-US"/>
        </w:rPr>
        <w:t>middlebox</w:t>
      </w:r>
      <w:proofErr w:type="spellEnd"/>
      <w:r w:rsidRPr="00FE6C59">
        <w:rPr>
          <w:rFonts w:ascii="Courier New" w:hAnsi="Courier New" w:cs="Courier New"/>
          <w:lang w:val="en-US"/>
        </w:rPr>
        <w:t xml:space="preserve"> interactions,</w:t>
      </w:r>
    </w:p>
    <w:p w14:paraId="666B566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new applications SHOULD NOT employ th</w:t>
      </w:r>
      <w:r w:rsidRPr="00FE6C59">
        <w:rPr>
          <w:rFonts w:ascii="Courier New" w:hAnsi="Courier New" w:cs="Courier New"/>
          <w:lang w:val="en-US"/>
        </w:rPr>
        <w:t>e TCP urgent mechanism (SHLD-</w:t>
      </w:r>
    </w:p>
    <w:p w14:paraId="3EDD8DF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13).  However, TCP implementations MUST still include support for the</w:t>
      </w:r>
    </w:p>
    <w:p w14:paraId="549C4EE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urgent mechanism (MUST-30).  Details can be found in RFC 6093 [33].</w:t>
      </w:r>
    </w:p>
    <w:p w14:paraId="0B8C4F7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D11D4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objective of the TCP urgent mechanism is to allow the sending</w:t>
      </w:r>
    </w:p>
    <w:p w14:paraId="115D54E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user to s</w:t>
      </w:r>
      <w:r w:rsidRPr="00FE6C59">
        <w:rPr>
          <w:rFonts w:ascii="Courier New" w:hAnsi="Courier New" w:cs="Courier New"/>
          <w:lang w:val="en-US"/>
        </w:rPr>
        <w:t>timulate the receiving user to accept some urgent data and</w:t>
      </w:r>
    </w:p>
    <w:p w14:paraId="44901F6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 permit the receiving TCP endpoint to indicate to the receiving</w:t>
      </w:r>
    </w:p>
    <w:p w14:paraId="68109BC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user when all the currently known urgent data has been received by</w:t>
      </w:r>
    </w:p>
    <w:p w14:paraId="603650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user.</w:t>
      </w:r>
    </w:p>
    <w:p w14:paraId="1EC10B8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E52E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This mechanism permits a point in the dat</w:t>
      </w:r>
      <w:r w:rsidRPr="00FE6C59">
        <w:rPr>
          <w:rFonts w:ascii="Courier New" w:hAnsi="Courier New" w:cs="Courier New"/>
          <w:lang w:val="en-US"/>
        </w:rPr>
        <w:t>a stream to be designated as</w:t>
      </w:r>
    </w:p>
    <w:p w14:paraId="692AAF7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end of urgent information.  Whenever this point is in advance of</w:t>
      </w:r>
    </w:p>
    <w:p w14:paraId="259A977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receive sequence number (RCV.NXT) at the receiving TCP endpoint,</w:t>
      </w:r>
    </w:p>
    <w:p w14:paraId="36B26AC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that TCP must tell the user to go into "urgent mode"; when the</w:t>
      </w:r>
    </w:p>
    <w:p w14:paraId="75B7425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receive sequen</w:t>
      </w:r>
      <w:r w:rsidRPr="00FE6C59">
        <w:rPr>
          <w:rFonts w:ascii="Courier New" w:hAnsi="Courier New" w:cs="Courier New"/>
          <w:lang w:val="en-US"/>
        </w:rPr>
        <w:t>ce number catches up to the urgent pointer, the TCP</w:t>
      </w:r>
    </w:p>
    <w:p w14:paraId="1279BD1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implementation must tell user to go into "normal mode".  If the</w:t>
      </w:r>
    </w:p>
    <w:p w14:paraId="63588E0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urgent pointer is updated while the user is in "urgent mode", the</w:t>
      </w:r>
    </w:p>
    <w:p w14:paraId="574E490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update will be invisible to the user.</w:t>
      </w:r>
    </w:p>
    <w:p w14:paraId="7153CC1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C93339" w14:textId="25B141E9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method employs a</w:t>
      </w:r>
      <w:ins w:id="233" w:author="BOUCADAIR Mohamed TGI/OLN" w:date="2020-09-25T15:33:00Z">
        <w:r w:rsidR="001870B3">
          <w:rPr>
            <w:rFonts w:ascii="Courier New" w:hAnsi="Courier New" w:cs="Courier New"/>
            <w:lang w:val="en-US"/>
          </w:rPr>
          <w:t>n</w:t>
        </w:r>
      </w:ins>
      <w:r w:rsidRPr="00FE6C59">
        <w:rPr>
          <w:rFonts w:ascii="Courier New" w:hAnsi="Courier New" w:cs="Courier New"/>
          <w:lang w:val="en-US"/>
        </w:rPr>
        <w:t xml:space="preserve"> ur</w:t>
      </w:r>
      <w:r w:rsidRPr="00FE6C59">
        <w:rPr>
          <w:rFonts w:ascii="Courier New" w:hAnsi="Courier New" w:cs="Courier New"/>
          <w:lang w:val="en-US"/>
        </w:rPr>
        <w:t>gent field that is carried in all segments</w:t>
      </w:r>
    </w:p>
    <w:p w14:paraId="5FBED34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transmitted.  The URG control flag indicates that the urgent field is</w:t>
      </w:r>
    </w:p>
    <w:p w14:paraId="36BBD56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meaningful and must be added to the segment sequence number to yield</w:t>
      </w:r>
    </w:p>
    <w:p w14:paraId="5EF7D53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urgent pointer.  The absence of this flag indicates that ther</w:t>
      </w:r>
      <w:r w:rsidRPr="00FE6C59">
        <w:rPr>
          <w:rFonts w:ascii="Courier New" w:hAnsi="Courier New" w:cs="Courier New"/>
          <w:lang w:val="en-US"/>
        </w:rPr>
        <w:t>e is</w:t>
      </w:r>
    </w:p>
    <w:p w14:paraId="64BBB3A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no urgent data outstanding.</w:t>
      </w:r>
    </w:p>
    <w:p w14:paraId="0FE75C7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D227E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5296D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72D8C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F430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07AE0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40]</w:t>
      </w:r>
    </w:p>
    <w:p w14:paraId="2DAB254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19C197C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2E9046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5B1CC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6C59C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To send an urgent indication the user must also send at least </w:t>
      </w:r>
      <w:r w:rsidRPr="00FE6C59">
        <w:rPr>
          <w:rFonts w:ascii="Courier New" w:hAnsi="Courier New" w:cs="Courier New"/>
          <w:lang w:val="en-US"/>
        </w:rPr>
        <w:t>one</w:t>
      </w:r>
    </w:p>
    <w:p w14:paraId="01BC424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data octet.  If the sending user also indicates a push, timely</w:t>
      </w:r>
    </w:p>
    <w:p w14:paraId="2E47F06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delivery of the urgent information to the destination process is</w:t>
      </w:r>
    </w:p>
    <w:p w14:paraId="18DF030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enhanced.</w:t>
      </w:r>
    </w:p>
    <w:p w14:paraId="3E84F3D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8AA0E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MUST support a sequence of urgent data of any</w:t>
      </w:r>
    </w:p>
    <w:p w14:paraId="1A4C4B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length (MUST-31). [15]</w:t>
      </w:r>
    </w:p>
    <w:p w14:paraId="7BEE296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B7965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</w:t>
      </w:r>
      <w:r w:rsidRPr="00FE6C59">
        <w:rPr>
          <w:rFonts w:ascii="Courier New" w:hAnsi="Courier New" w:cs="Courier New"/>
          <w:lang w:val="en-US"/>
        </w:rPr>
        <w:t>urgent pointer MUST point to the sequence number of the octet</w:t>
      </w:r>
    </w:p>
    <w:p w14:paraId="700F180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following the urgent data (MUST-62).</w:t>
      </w:r>
    </w:p>
    <w:p w14:paraId="0E1922E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5CBC7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MUST (MUST-32) inform the application layer</w:t>
      </w:r>
    </w:p>
    <w:p w14:paraId="01B775E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asynchronously whenever it receives an Urgent pointer and there was</w:t>
      </w:r>
    </w:p>
    <w:p w14:paraId="7631FF65" w14:textId="50909F5F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previously </w:t>
      </w:r>
      <w:r w:rsidRPr="00FE6C59">
        <w:rPr>
          <w:rFonts w:ascii="Courier New" w:hAnsi="Courier New" w:cs="Courier New"/>
          <w:lang w:val="en-US"/>
        </w:rPr>
        <w:t xml:space="preserve">no pending urgent data, or </w:t>
      </w:r>
      <w:del w:id="234" w:author="BOUCADAIR Mohamed TGI/OLN" w:date="2020-09-25T15:30:00Z">
        <w:r w:rsidRPr="00FE6C59" w:rsidDel="001870B3">
          <w:rPr>
            <w:rFonts w:ascii="Courier New" w:hAnsi="Courier New" w:cs="Courier New"/>
            <w:lang w:val="en-US"/>
          </w:rPr>
          <w:delText>whenvever</w:delText>
        </w:r>
      </w:del>
      <w:ins w:id="235" w:author="BOUCADAIR Mohamed TGI/OLN" w:date="2020-09-25T15:30:00Z">
        <w:r w:rsidR="001870B3" w:rsidRPr="00FE6C59">
          <w:rPr>
            <w:rFonts w:ascii="Courier New" w:hAnsi="Courier New" w:cs="Courier New"/>
            <w:lang w:val="en-US"/>
          </w:rPr>
          <w:t>whenever</w:t>
        </w:r>
      </w:ins>
      <w:r w:rsidRPr="00FE6C59">
        <w:rPr>
          <w:rFonts w:ascii="Courier New" w:hAnsi="Courier New" w:cs="Courier New"/>
          <w:lang w:val="en-US"/>
        </w:rPr>
        <w:t xml:space="preserve"> the Urgent pointer</w:t>
      </w:r>
    </w:p>
    <w:p w14:paraId="771FAA8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advances in the data stream.  </w:t>
      </w:r>
      <w:commentRangeStart w:id="236"/>
      <w:r w:rsidRPr="00FE6C59">
        <w:rPr>
          <w:rFonts w:ascii="Courier New" w:hAnsi="Courier New" w:cs="Courier New"/>
          <w:lang w:val="en-US"/>
        </w:rPr>
        <w:t>There MUST (MUST-33) be a way for the</w:t>
      </w:r>
    </w:p>
    <w:p w14:paraId="14DE9A2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application to learn how much urgent data remains to be read from the</w:t>
      </w:r>
    </w:p>
    <w:p w14:paraId="3ACC5CD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connection, or at least to determine whether or not m</w:t>
      </w:r>
      <w:r w:rsidRPr="00FE6C59">
        <w:rPr>
          <w:rFonts w:ascii="Courier New" w:hAnsi="Courier New" w:cs="Courier New"/>
          <w:lang w:val="en-US"/>
        </w:rPr>
        <w:t>ore urgent data</w:t>
      </w:r>
      <w:commentRangeEnd w:id="236"/>
      <w:r w:rsidR="001870B3">
        <w:rPr>
          <w:rStyle w:val="Marquedecommentaire"/>
          <w:rFonts w:asciiTheme="minorHAnsi" w:hAnsiTheme="minorHAnsi"/>
        </w:rPr>
        <w:commentReference w:id="236"/>
      </w:r>
    </w:p>
    <w:p w14:paraId="256C729E" w14:textId="77777777" w:rsidR="001870B3" w:rsidRDefault="003A3D48" w:rsidP="002B1965">
      <w:pPr>
        <w:pStyle w:val="Textebrut"/>
        <w:rPr>
          <w:ins w:id="237" w:author="BOUCADAIR Mohamed TGI/OLN" w:date="2020-09-25T15:30:00Z"/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remains to be read</w:t>
      </w:r>
      <w:del w:id="238" w:author="BOUCADAIR Mohamed TGI/OLN" w:date="2020-09-25T15:30:00Z">
        <w:r w:rsidRPr="00FE6C59" w:rsidDel="001870B3">
          <w:rPr>
            <w:rFonts w:ascii="Courier New" w:hAnsi="Courier New" w:cs="Courier New"/>
            <w:lang w:val="en-US"/>
          </w:rPr>
          <w:delText>. [15]</w:delText>
        </w:r>
      </w:del>
      <w:ins w:id="239" w:author="BOUCADAIR Mohamed TGI/OLN" w:date="2020-09-25T15:30:00Z">
        <w:r w:rsidR="001870B3">
          <w:rPr>
            <w:rFonts w:ascii="Courier New" w:hAnsi="Courier New" w:cs="Courier New"/>
            <w:lang w:val="en-US"/>
          </w:rPr>
          <w:t xml:space="preserve"> [15].</w:t>
        </w:r>
      </w:ins>
    </w:p>
    <w:p w14:paraId="4D11ED42" w14:textId="4C75E8FF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C7D85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C25F0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3.7.6.  Managing the Window</w:t>
      </w:r>
    </w:p>
    <w:p w14:paraId="0FC3C9C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20F9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window sent in each segment indicates the range of sequence</w:t>
      </w:r>
    </w:p>
    <w:p w14:paraId="3D1999B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numbers the sender of the window (the data receiver) is currently</w:t>
      </w:r>
    </w:p>
    <w:p w14:paraId="1A2A8AA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prepared to accept.  There is an assumption</w:t>
      </w:r>
      <w:r w:rsidRPr="00FE6C59">
        <w:rPr>
          <w:rFonts w:ascii="Courier New" w:hAnsi="Courier New" w:cs="Courier New"/>
          <w:lang w:val="en-US"/>
        </w:rPr>
        <w:t xml:space="preserve"> that this is related to</w:t>
      </w:r>
    </w:p>
    <w:p w14:paraId="6D14D5B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currently available data buffer space available for this</w:t>
      </w:r>
    </w:p>
    <w:p w14:paraId="5358CE0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connection.</w:t>
      </w:r>
    </w:p>
    <w:p w14:paraId="10E429D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C254A3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sending TCP endpoint packages the data to be transmitted into</w:t>
      </w:r>
    </w:p>
    <w:p w14:paraId="5D9DBD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 that fit the current window, and may repackage segments on</w:t>
      </w:r>
    </w:p>
    <w:p w14:paraId="0782ACE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retr</w:t>
      </w:r>
      <w:r w:rsidRPr="00FE6C59">
        <w:rPr>
          <w:rFonts w:ascii="Courier New" w:hAnsi="Courier New" w:cs="Courier New"/>
          <w:lang w:val="en-US"/>
        </w:rPr>
        <w:t>ansmission queue.  Such repackaging is not required, but may</w:t>
      </w:r>
    </w:p>
    <w:p w14:paraId="3B2FFAF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 helpful.</w:t>
      </w:r>
    </w:p>
    <w:p w14:paraId="3ABB1EB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96DFB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 a connection with a one-way data flow, the window information will</w:t>
      </w:r>
    </w:p>
    <w:p w14:paraId="3210A1D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 carried in acknowledgment segments that all have the same sequence</w:t>
      </w:r>
    </w:p>
    <w:p w14:paraId="431E218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number so there will be no way</w:t>
      </w:r>
      <w:r w:rsidRPr="00FE6C59">
        <w:rPr>
          <w:rFonts w:ascii="Courier New" w:hAnsi="Courier New" w:cs="Courier New"/>
          <w:lang w:val="en-US"/>
        </w:rPr>
        <w:t xml:space="preserve"> to reorder them if they arrive out of</w:t>
      </w:r>
    </w:p>
    <w:p w14:paraId="75F82E9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order.  This is not a serious problem, but it will allow the window</w:t>
      </w:r>
    </w:p>
    <w:p w14:paraId="4D21850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information to be on occasion temporarily based on old reports from</w:t>
      </w:r>
    </w:p>
    <w:p w14:paraId="19F8E30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data receiver.  A refinement to avoid this problem is to act on</w:t>
      </w:r>
    </w:p>
    <w:p w14:paraId="7C29CDE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</w:t>
      </w:r>
      <w:r w:rsidRPr="00FE6C59">
        <w:rPr>
          <w:rFonts w:ascii="Courier New" w:hAnsi="Courier New" w:cs="Courier New"/>
          <w:lang w:val="en-US"/>
        </w:rPr>
        <w:t>he window information from segments that carry the highest</w:t>
      </w:r>
    </w:p>
    <w:p w14:paraId="6ACCA1E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acknowledgment number (that is segments with acknowledgment number</w:t>
      </w:r>
    </w:p>
    <w:p w14:paraId="476D1C4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equal or greater than the highest previously received).</w:t>
      </w:r>
    </w:p>
    <w:p w14:paraId="3FE28A2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DB33D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Indicating a large window encourages transmissions.  If more dat</w:t>
      </w:r>
      <w:r w:rsidRPr="00FE6C59">
        <w:rPr>
          <w:rFonts w:ascii="Courier New" w:hAnsi="Courier New" w:cs="Courier New"/>
          <w:lang w:val="en-US"/>
        </w:rPr>
        <w:t>a</w:t>
      </w:r>
    </w:p>
    <w:p w14:paraId="24609CF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arrives than can be accepted, it will be discarded.  This will result</w:t>
      </w:r>
    </w:p>
    <w:p w14:paraId="297386A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 excessive retransmissions, adding unnecessarily to the load on the</w:t>
      </w:r>
    </w:p>
    <w:p w14:paraId="500282D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network and the TCP endpoints.  Indicating a small window may</w:t>
      </w:r>
    </w:p>
    <w:p w14:paraId="0B629D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restrict the transmission of data to the</w:t>
      </w:r>
      <w:r w:rsidRPr="00FE6C59">
        <w:rPr>
          <w:rFonts w:ascii="Courier New" w:hAnsi="Courier New" w:cs="Courier New"/>
          <w:lang w:val="en-US"/>
        </w:rPr>
        <w:t xml:space="preserve"> point of introducing a round</w:t>
      </w:r>
    </w:p>
    <w:p w14:paraId="6134486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trip delay between each new segment transmitted.</w:t>
      </w:r>
    </w:p>
    <w:p w14:paraId="2DCA395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07632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72A14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A14AA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41]</w:t>
      </w:r>
    </w:p>
    <w:p w14:paraId="1EB8BA5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2FD04EE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56FC47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D0ED3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2809C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mechanisms pro</w:t>
      </w:r>
      <w:r w:rsidRPr="00FE6C59">
        <w:rPr>
          <w:rFonts w:ascii="Courier New" w:hAnsi="Courier New" w:cs="Courier New"/>
          <w:lang w:val="en-US"/>
        </w:rPr>
        <w:t>vided allow a TCP endpoint to advertise a large</w:t>
      </w:r>
    </w:p>
    <w:p w14:paraId="400AF73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 and to subsequently advertise a much smaller window without</w:t>
      </w:r>
    </w:p>
    <w:p w14:paraId="7FBC065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having accepted that much data.  This, so called "shrinking the</w:t>
      </w:r>
    </w:p>
    <w:p w14:paraId="6B4B813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window," is strongly discouraged.  The robustness principle [15]</w:t>
      </w:r>
    </w:p>
    <w:p w14:paraId="4AA8AD3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</w:t>
      </w:r>
      <w:r w:rsidRPr="00FE6C59">
        <w:rPr>
          <w:rFonts w:ascii="Courier New" w:hAnsi="Courier New" w:cs="Courier New"/>
          <w:lang w:val="en-US"/>
        </w:rPr>
        <w:t>dictates that TCP peers will not shrink the window themselves, but</w:t>
      </w:r>
    </w:p>
    <w:p w14:paraId="4408E9A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will be prepared for such behavior on the part of other TCP peers.</w:t>
      </w:r>
    </w:p>
    <w:p w14:paraId="24F9402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1EFBC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receiver SHOULD NOT shrink the window, i.e., move the right</w:t>
      </w:r>
    </w:p>
    <w:p w14:paraId="04ACB79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 edge to the left (SHLD-14).  However, a</w:t>
      </w:r>
      <w:r w:rsidRPr="00FE6C59">
        <w:rPr>
          <w:rFonts w:ascii="Courier New" w:hAnsi="Courier New" w:cs="Courier New"/>
          <w:lang w:val="en-US"/>
        </w:rPr>
        <w:t xml:space="preserve"> sending TCP peer MUST</w:t>
      </w:r>
    </w:p>
    <w:p w14:paraId="710BD03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 robust against window shrinking, which may cause the "useable</w:t>
      </w:r>
    </w:p>
    <w:p w14:paraId="6D403FF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window" (see Section 3.7.6.2.1) to become negative (MUST-34).</w:t>
      </w:r>
    </w:p>
    <w:p w14:paraId="54E40E7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0B328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If this happens, the sender SHOULD NOT send new data (SHLD-15), but</w:t>
      </w:r>
    </w:p>
    <w:p w14:paraId="649D922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SHOULD retransmit normall</w:t>
      </w:r>
      <w:r w:rsidRPr="00FE6C59">
        <w:rPr>
          <w:rFonts w:ascii="Courier New" w:hAnsi="Courier New" w:cs="Courier New"/>
          <w:lang w:val="en-US"/>
        </w:rPr>
        <w:t>y the old unacknowledged data between</w:t>
      </w:r>
    </w:p>
    <w:p w14:paraId="0BFD7FD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SND.UNA and SND.UNA+SND.WND (SHLD-16).  The sender MAY also</w:t>
      </w:r>
    </w:p>
    <w:p w14:paraId="171F585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retransmit old data beyond SND.UNA+SND.WND (MAY-7), but SHOULD NOT</w:t>
      </w:r>
    </w:p>
    <w:p w14:paraId="288CE2A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time out the connection if data beyond the right window edge is not</w:t>
      </w:r>
    </w:p>
    <w:p w14:paraId="3FDF69A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acknowledge</w:t>
      </w:r>
      <w:r w:rsidRPr="00FE6C59">
        <w:rPr>
          <w:rFonts w:ascii="Courier New" w:hAnsi="Courier New" w:cs="Courier New"/>
          <w:lang w:val="en-US"/>
        </w:rPr>
        <w:t>d (SHLD-17).  If the window shrinks to zero, the TCP</w:t>
      </w:r>
    </w:p>
    <w:p w14:paraId="78E5B8E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implementation MUST probe it in the standard way (described below)</w:t>
      </w:r>
    </w:p>
    <w:p w14:paraId="1FF2A84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(MUST-35).</w:t>
      </w:r>
    </w:p>
    <w:p w14:paraId="3B2F183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BFEC9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3.7.6.1.  Zero Window Probing</w:t>
      </w:r>
    </w:p>
    <w:p w14:paraId="15E3253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17346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sending TCP peer must be prepared to accept from the user and</w:t>
      </w:r>
    </w:p>
    <w:p w14:paraId="034123B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 at least o</w:t>
      </w:r>
      <w:r w:rsidRPr="00FE6C59">
        <w:rPr>
          <w:rFonts w:ascii="Courier New" w:hAnsi="Courier New" w:cs="Courier New"/>
          <w:lang w:val="en-US"/>
        </w:rPr>
        <w:t>ne octet of new data even if the send window is zero.</w:t>
      </w:r>
    </w:p>
    <w:p w14:paraId="7503D8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sending TCP peer must regularly retransmit to the receiving TCP</w:t>
      </w:r>
    </w:p>
    <w:p w14:paraId="2FA7E33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peer even when the window is zero, in order to "probe" the window.</w:t>
      </w:r>
    </w:p>
    <w:p w14:paraId="56C3764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Two minutes is recommended for the retransmission interval</w:t>
      </w:r>
      <w:r w:rsidRPr="00FE6C59">
        <w:rPr>
          <w:rFonts w:ascii="Courier New" w:hAnsi="Courier New" w:cs="Courier New"/>
          <w:lang w:val="en-US"/>
        </w:rPr>
        <w:t xml:space="preserve"> when the</w:t>
      </w:r>
    </w:p>
    <w:p w14:paraId="239DC42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 is zero.  This retransmission is essential to guarantee that</w:t>
      </w:r>
    </w:p>
    <w:p w14:paraId="767B131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either TCP peer has a zero window the re-opening of the window</w:t>
      </w:r>
    </w:p>
    <w:p w14:paraId="6A991E8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will be reliably reported to the other.  This is referred to as Zero-</w:t>
      </w:r>
    </w:p>
    <w:p w14:paraId="0F35A0A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Window Probing (ZWP) in othe</w:t>
      </w:r>
      <w:r w:rsidRPr="00FE6C59">
        <w:rPr>
          <w:rFonts w:ascii="Courier New" w:hAnsi="Courier New" w:cs="Courier New"/>
          <w:lang w:val="en-US"/>
        </w:rPr>
        <w:t>r documents.</w:t>
      </w:r>
    </w:p>
    <w:p w14:paraId="175FE3B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AF587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Probing of zero (offered) windows MUST be supported (MUST-36).</w:t>
      </w:r>
    </w:p>
    <w:p w14:paraId="65E1B28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8AFB6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MAY keep its offered receive window closed</w:t>
      </w:r>
    </w:p>
    <w:p w14:paraId="54DC4D4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indefinitely (MAY-8).  As long as the receiving TCP peer continues to</w:t>
      </w:r>
    </w:p>
    <w:p w14:paraId="228D7DF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 acknowledgments in response</w:t>
      </w:r>
      <w:r w:rsidRPr="00FE6C59">
        <w:rPr>
          <w:rFonts w:ascii="Courier New" w:hAnsi="Courier New" w:cs="Courier New"/>
          <w:lang w:val="en-US"/>
        </w:rPr>
        <w:t xml:space="preserve"> to the probe segments, the sending</w:t>
      </w:r>
    </w:p>
    <w:p w14:paraId="2926A9D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TCP peer MUST allow the connection to stay open (MUST-37).  This</w:t>
      </w:r>
    </w:p>
    <w:p w14:paraId="4B4ED55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enables TCP to function in scenarios such as the "printer ran out of</w:t>
      </w:r>
    </w:p>
    <w:p w14:paraId="2A5BD0A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paper" situation described in Section 4.2.2.17 of RFC1122.  The</w:t>
      </w:r>
    </w:p>
    <w:p w14:paraId="1F5FC91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behavior i</w:t>
      </w:r>
      <w:r w:rsidRPr="00FE6C59">
        <w:rPr>
          <w:rFonts w:ascii="Courier New" w:hAnsi="Courier New" w:cs="Courier New"/>
          <w:lang w:val="en-US"/>
        </w:rPr>
        <w:t>s subject to the implementation's resource management</w:t>
      </w:r>
    </w:p>
    <w:p w14:paraId="38B35DD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concerns, as noted in [35].</w:t>
      </w:r>
    </w:p>
    <w:p w14:paraId="5422CD3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27192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When the receiving TCP peer has a zero window and a segment arrives</w:t>
      </w:r>
    </w:p>
    <w:p w14:paraId="34FD087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it must still send an acknowledgment showing its next expected</w:t>
      </w:r>
    </w:p>
    <w:p w14:paraId="6A3BB85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sequence number and current wi</w:t>
      </w:r>
      <w:r w:rsidRPr="00FE6C59">
        <w:rPr>
          <w:rFonts w:ascii="Courier New" w:hAnsi="Courier New" w:cs="Courier New"/>
          <w:lang w:val="en-US"/>
        </w:rPr>
        <w:t>ndow (zero).</w:t>
      </w:r>
    </w:p>
    <w:p w14:paraId="101CCBE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C67FD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23DDD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02161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161E6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42]</w:t>
      </w:r>
    </w:p>
    <w:p w14:paraId="4A9A7D5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23C835E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2C9701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DE9FB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A101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transmitting host SHOULD send the first zero-window probe when a</w:t>
      </w:r>
    </w:p>
    <w:p w14:paraId="2AC9078F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zero window ha</w:t>
      </w:r>
      <w:r w:rsidRPr="00FE6C59">
        <w:rPr>
          <w:rFonts w:ascii="Courier New" w:hAnsi="Courier New" w:cs="Courier New"/>
          <w:lang w:val="en-US"/>
        </w:rPr>
        <w:t>s existed for the retransmission timeout period (SHLD-</w:t>
      </w:r>
    </w:p>
    <w:p w14:paraId="7D33D302" w14:textId="6F937110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29) (</w:t>
      </w:r>
      <w:del w:id="240" w:author="BOUCADAIR Mohamed TGI/OLN" w:date="2020-09-25T15:34:00Z">
        <w:r w:rsidRPr="00FE6C59" w:rsidDel="001870B3">
          <w:rPr>
            <w:rFonts w:ascii="Courier New" w:hAnsi="Courier New" w:cs="Courier New"/>
            <w:lang w:val="en-US"/>
          </w:rPr>
          <w:delText xml:space="preserve">see </w:delText>
        </w:r>
      </w:del>
      <w:r w:rsidRPr="00FE6C59">
        <w:rPr>
          <w:rFonts w:ascii="Courier New" w:hAnsi="Courier New" w:cs="Courier New"/>
          <w:lang w:val="en-US"/>
        </w:rPr>
        <w:t>Section 3.7.1), and SHOULD increase exponentially the</w:t>
      </w:r>
    </w:p>
    <w:p w14:paraId="483300A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interval between successive probes (SHLD-30).</w:t>
      </w:r>
    </w:p>
    <w:p w14:paraId="67AD6D3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43FA0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3.7.6.2.  Silly Window Syndrome Avoidance</w:t>
      </w:r>
    </w:p>
    <w:p w14:paraId="61DB9B9C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ED8AF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"Silly Window Syndrome" (SWS) is a </w:t>
      </w:r>
      <w:r w:rsidRPr="00FE6C59">
        <w:rPr>
          <w:rFonts w:ascii="Courier New" w:hAnsi="Courier New" w:cs="Courier New"/>
          <w:lang w:val="en-US"/>
        </w:rPr>
        <w:t>stable pattern of small</w:t>
      </w:r>
    </w:p>
    <w:p w14:paraId="73F7ECC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incremental window movements resulting in extremely poor TCP</w:t>
      </w:r>
    </w:p>
    <w:p w14:paraId="09448FF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performance.  Algorithms to avoid SWS are described below for both</w:t>
      </w:r>
    </w:p>
    <w:p w14:paraId="2653338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sending side and the receiving side.  RFC 1122 contains more</w:t>
      </w:r>
    </w:p>
    <w:p w14:paraId="60EC51C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detailed discussion of the </w:t>
      </w:r>
      <w:r w:rsidRPr="00FE6C59">
        <w:rPr>
          <w:rFonts w:ascii="Courier New" w:hAnsi="Courier New" w:cs="Courier New"/>
          <w:lang w:val="en-US"/>
        </w:rPr>
        <w:t>SWS problem.  Note that the Nagle</w:t>
      </w:r>
    </w:p>
    <w:p w14:paraId="650A1EA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algorithm and the sender SWS avoidance algorithm play complementary</w:t>
      </w:r>
    </w:p>
    <w:p w14:paraId="5047B57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roles in improving performance.  The Nagle algorithm discourages</w:t>
      </w:r>
    </w:p>
    <w:p w14:paraId="6A08FE7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sending tiny segments when the data to be sent increases in small</w:t>
      </w:r>
    </w:p>
    <w:p w14:paraId="7617784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increments,</w:t>
      </w:r>
      <w:r w:rsidRPr="00FE6C59">
        <w:rPr>
          <w:rFonts w:ascii="Courier New" w:hAnsi="Courier New" w:cs="Courier New"/>
          <w:lang w:val="en-US"/>
        </w:rPr>
        <w:t xml:space="preserve"> while the SWS avoidance algorithm discourages small</w:t>
      </w:r>
    </w:p>
    <w:p w14:paraId="7D6DC2C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segments resulting from the right window edge advancing in small</w:t>
      </w:r>
    </w:p>
    <w:p w14:paraId="76D588A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increments.</w:t>
      </w:r>
    </w:p>
    <w:p w14:paraId="78E787F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5701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3.7.6.2.1.  Sender's Algorithm - When to Send Data</w:t>
      </w:r>
    </w:p>
    <w:p w14:paraId="55DB49E2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AE56CA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 TCP implementation MUST include a SWS avoidance algorithm in t</w:t>
      </w:r>
      <w:r w:rsidRPr="00FE6C59">
        <w:rPr>
          <w:rFonts w:ascii="Courier New" w:hAnsi="Courier New" w:cs="Courier New"/>
          <w:lang w:val="en-US"/>
        </w:rPr>
        <w:t>he</w:t>
      </w:r>
    </w:p>
    <w:p w14:paraId="33446E9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sender (MUST-38).</w:t>
      </w:r>
    </w:p>
    <w:p w14:paraId="6354076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ABCA4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Nagle algorithm from Section 3.6.4 additionally describes how to</w:t>
      </w:r>
    </w:p>
    <w:p w14:paraId="3E7B44C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coalesce short segments.</w:t>
      </w:r>
    </w:p>
    <w:p w14:paraId="1A0986D8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86C11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sender's SWS avoidance algorithm is more difficult than the</w:t>
      </w:r>
    </w:p>
    <w:p w14:paraId="1EA996A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</w:t>
      </w:r>
      <w:proofErr w:type="spellStart"/>
      <w:r w:rsidRPr="00FE6C59">
        <w:rPr>
          <w:rFonts w:ascii="Courier New" w:hAnsi="Courier New" w:cs="Courier New"/>
          <w:lang w:val="en-US"/>
        </w:rPr>
        <w:t>receivers's</w:t>
      </w:r>
      <w:proofErr w:type="spellEnd"/>
      <w:r w:rsidRPr="00FE6C59">
        <w:rPr>
          <w:rFonts w:ascii="Courier New" w:hAnsi="Courier New" w:cs="Courier New"/>
          <w:lang w:val="en-US"/>
        </w:rPr>
        <w:t>, because the sender does not know (directly) the</w:t>
      </w:r>
    </w:p>
    <w:p w14:paraId="6B05205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receiver's total buffer space RCV.BUFF.  An approach that has been</w:t>
      </w:r>
    </w:p>
    <w:p w14:paraId="3EB59E3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found to work well is for the sender to calculate Max(SND.WND), the</w:t>
      </w:r>
    </w:p>
    <w:p w14:paraId="588469B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maximum send window it has seen so far on the connection, and to use</w:t>
      </w:r>
    </w:p>
    <w:p w14:paraId="6AD79BD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this value as an estimate of RCV.BUFF. </w:t>
      </w:r>
      <w:r w:rsidRPr="00FE6C59">
        <w:rPr>
          <w:rFonts w:ascii="Courier New" w:hAnsi="Courier New" w:cs="Courier New"/>
          <w:lang w:val="en-US"/>
        </w:rPr>
        <w:t xml:space="preserve"> Unfortunately, this can only</w:t>
      </w:r>
    </w:p>
    <w:p w14:paraId="6C82809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be an estimate; the receiver may at any time reduce the size of</w:t>
      </w:r>
    </w:p>
    <w:p w14:paraId="658AFF1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RCV.BUFF.  To avoid a resulting deadlock, it is necessary to have a</w:t>
      </w:r>
    </w:p>
    <w:p w14:paraId="2068C2B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timeout to force transmission of data, overriding the SWS avoidance</w:t>
      </w:r>
    </w:p>
    <w:p w14:paraId="6E01AF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algorithm.  In</w:t>
      </w:r>
      <w:r w:rsidRPr="00FE6C59">
        <w:rPr>
          <w:rFonts w:ascii="Courier New" w:hAnsi="Courier New" w:cs="Courier New"/>
          <w:lang w:val="en-US"/>
        </w:rPr>
        <w:t xml:space="preserve"> practice, this timeout should seldom occur.</w:t>
      </w:r>
    </w:p>
    <w:p w14:paraId="51BC921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3CDF3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The "useable window" is:</w:t>
      </w:r>
    </w:p>
    <w:p w14:paraId="1C4BDB3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2549C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   U = SND.UNA + SND.WND - SND.NXT</w:t>
      </w:r>
    </w:p>
    <w:p w14:paraId="228B7896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9DD58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i.e., the offered window less the amount of data sent but not</w:t>
      </w:r>
    </w:p>
    <w:p w14:paraId="511671DD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acknowledged.  If D is the amount of data queued in the sending TCP</w:t>
      </w:r>
    </w:p>
    <w:p w14:paraId="651B1DD9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end</w:t>
      </w:r>
      <w:r w:rsidRPr="00FE6C59">
        <w:rPr>
          <w:rFonts w:ascii="Courier New" w:hAnsi="Courier New" w:cs="Courier New"/>
          <w:lang w:val="en-US"/>
        </w:rPr>
        <w:t>point but not yet sent, then the following set of rules is</w:t>
      </w:r>
    </w:p>
    <w:p w14:paraId="5C55039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recommended.</w:t>
      </w:r>
    </w:p>
    <w:p w14:paraId="4478B2E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74B823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Send data:</w:t>
      </w:r>
    </w:p>
    <w:p w14:paraId="49C8FD9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B572C1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003B5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F161A7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>Eddy                    Expires February 7, 2021               [Page 43]</w:t>
      </w:r>
    </w:p>
    <w:p w14:paraId="603C36D5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br w:type="page"/>
      </w:r>
    </w:p>
    <w:p w14:paraId="01106A44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DC960DB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95AD90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306A5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FE6C59">
        <w:rPr>
          <w:rFonts w:ascii="Courier New" w:hAnsi="Courier New" w:cs="Courier New"/>
          <w:lang w:val="en-US"/>
        </w:rPr>
        <w:t xml:space="preserve">   (1)  if a </w:t>
      </w:r>
      <w:r w:rsidRPr="00FE6C59">
        <w:rPr>
          <w:rFonts w:ascii="Courier New" w:hAnsi="Courier New" w:cs="Courier New"/>
          <w:lang w:val="en-US"/>
        </w:rPr>
        <w:t xml:space="preserve">maximum-sized segment can be sent, </w:t>
      </w:r>
      <w:proofErr w:type="spellStart"/>
      <w:r w:rsidRPr="00FE6C59">
        <w:rPr>
          <w:rFonts w:ascii="Courier New" w:hAnsi="Courier New" w:cs="Courier New"/>
          <w:lang w:val="en-US"/>
        </w:rPr>
        <w:t>i.e</w:t>
      </w:r>
      <w:proofErr w:type="spellEnd"/>
      <w:r w:rsidRPr="00FE6C59">
        <w:rPr>
          <w:rFonts w:ascii="Courier New" w:hAnsi="Courier New" w:cs="Courier New"/>
          <w:lang w:val="en-US"/>
        </w:rPr>
        <w:t>, if:</w:t>
      </w:r>
    </w:p>
    <w:p w14:paraId="4A6D780E" w14:textId="77777777" w:rsidR="00000000" w:rsidRPr="00FE6C59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A39E1B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FE6C59">
        <w:rPr>
          <w:rFonts w:ascii="Courier New" w:hAnsi="Courier New" w:cs="Courier New"/>
          <w:lang w:val="en-US"/>
        </w:rPr>
        <w:t xml:space="preserve">           </w:t>
      </w:r>
      <w:r w:rsidRPr="002B1965">
        <w:rPr>
          <w:rFonts w:ascii="Courier New" w:hAnsi="Courier New" w:cs="Courier New"/>
        </w:rPr>
        <w:t xml:space="preserve">min(D,U) &gt;= </w:t>
      </w:r>
      <w:proofErr w:type="spellStart"/>
      <w:r w:rsidRPr="002B1965">
        <w:rPr>
          <w:rFonts w:ascii="Courier New" w:hAnsi="Courier New" w:cs="Courier New"/>
        </w:rPr>
        <w:t>Eff.snd.MSS</w:t>
      </w:r>
      <w:proofErr w:type="spellEnd"/>
      <w:r w:rsidRPr="002B1965">
        <w:rPr>
          <w:rFonts w:ascii="Courier New" w:hAnsi="Courier New" w:cs="Courier New"/>
        </w:rPr>
        <w:t>;</w:t>
      </w:r>
    </w:p>
    <w:p w14:paraId="73F556A9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260A7D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</w:t>
      </w:r>
      <w:r w:rsidRPr="001870B3">
        <w:rPr>
          <w:rFonts w:ascii="Courier New" w:hAnsi="Courier New" w:cs="Courier New"/>
          <w:lang w:val="en-US"/>
        </w:rPr>
        <w:t>(2)  or if the data is pushed and all queued data can be sent now,</w:t>
      </w:r>
    </w:p>
    <w:p w14:paraId="7B8F4E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i.e., if:</w:t>
      </w:r>
    </w:p>
    <w:p w14:paraId="43B853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68F0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[SND.NXT = SND.UNA and] PUSHED and D &lt;= U</w:t>
      </w:r>
    </w:p>
    <w:p w14:paraId="01D9A12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0779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(the bracketed conditio</w:t>
      </w:r>
      <w:r w:rsidRPr="001870B3">
        <w:rPr>
          <w:rFonts w:ascii="Courier New" w:hAnsi="Courier New" w:cs="Courier New"/>
          <w:lang w:val="en-US"/>
        </w:rPr>
        <w:t>n is imposed by the Nagle algorithm);</w:t>
      </w:r>
    </w:p>
    <w:p w14:paraId="5ACE2A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4633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(3)  or if at least a fraction Fs of the maximum window can be sent,</w:t>
      </w:r>
    </w:p>
    <w:p w14:paraId="4A2963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i.e., if:</w:t>
      </w:r>
    </w:p>
    <w:p w14:paraId="30E7E2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D820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[SND.NXT = SND.UNA and]</w:t>
      </w:r>
    </w:p>
    <w:p w14:paraId="606B8F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71DF18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1870B3">
        <w:rPr>
          <w:rFonts w:ascii="Courier New" w:hAnsi="Courier New" w:cs="Courier New"/>
          <w:lang w:val="en-US"/>
        </w:rPr>
        <w:t xml:space="preserve">              </w:t>
      </w:r>
      <w:r w:rsidRPr="002B1965">
        <w:rPr>
          <w:rFonts w:ascii="Courier New" w:hAnsi="Courier New" w:cs="Courier New"/>
        </w:rPr>
        <w:t xml:space="preserve">min(D.U) &gt;= </w:t>
      </w:r>
      <w:proofErr w:type="spellStart"/>
      <w:r w:rsidRPr="002B1965">
        <w:rPr>
          <w:rFonts w:ascii="Courier New" w:hAnsi="Courier New" w:cs="Courier New"/>
        </w:rPr>
        <w:t>Fs</w:t>
      </w:r>
      <w:proofErr w:type="spellEnd"/>
      <w:r w:rsidRPr="002B1965">
        <w:rPr>
          <w:rFonts w:ascii="Courier New" w:hAnsi="Courier New" w:cs="Courier New"/>
        </w:rPr>
        <w:t xml:space="preserve"> * Max(SND.WND);</w:t>
      </w:r>
    </w:p>
    <w:p w14:paraId="408859C2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49E850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</w:t>
      </w:r>
      <w:r w:rsidRPr="001870B3">
        <w:rPr>
          <w:rFonts w:ascii="Courier New" w:hAnsi="Courier New" w:cs="Courier New"/>
          <w:lang w:val="en-US"/>
        </w:rPr>
        <w:t xml:space="preserve">(4)  or if data is </w:t>
      </w:r>
      <w:proofErr w:type="spellStart"/>
      <w:r w:rsidRPr="001870B3">
        <w:rPr>
          <w:rFonts w:ascii="Courier New" w:hAnsi="Courier New" w:cs="Courier New"/>
          <w:lang w:val="en-US"/>
        </w:rPr>
        <w:t>PUSHed</w:t>
      </w:r>
      <w:proofErr w:type="spellEnd"/>
      <w:r w:rsidRPr="001870B3">
        <w:rPr>
          <w:rFonts w:ascii="Courier New" w:hAnsi="Courier New" w:cs="Courier New"/>
          <w:lang w:val="en-US"/>
        </w:rPr>
        <w:t xml:space="preserve"> and the overrid</w:t>
      </w:r>
      <w:r w:rsidRPr="001870B3">
        <w:rPr>
          <w:rFonts w:ascii="Courier New" w:hAnsi="Courier New" w:cs="Courier New"/>
          <w:lang w:val="en-US"/>
        </w:rPr>
        <w:t>e timeout occurs.</w:t>
      </w:r>
    </w:p>
    <w:p w14:paraId="7068F7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F404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Here Fs is a fraction whose recommended value is 1/2.  The override</w:t>
      </w:r>
    </w:p>
    <w:p w14:paraId="7D50B39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timeout should be in the range 0.1 - 1.0 seconds.  It may be</w:t>
      </w:r>
    </w:p>
    <w:p w14:paraId="1C07B7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convenient to combine this timer with the timer used to probe zero</w:t>
      </w:r>
    </w:p>
    <w:p w14:paraId="6F29A3CC" w14:textId="06657830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windows (Section </w:t>
      </w:r>
      <w:del w:id="241" w:author="BOUCADAIR Mohamed TGI/OLN" w:date="2020-09-25T15:35:00Z">
        <w:r w:rsidRPr="001870B3" w:rsidDel="001870B3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1870B3">
        <w:rPr>
          <w:rFonts w:ascii="Courier New" w:hAnsi="Courier New" w:cs="Courier New"/>
          <w:lang w:val="en-US"/>
        </w:rPr>
        <w:t>3.7.</w:t>
      </w:r>
      <w:r w:rsidRPr="001870B3">
        <w:rPr>
          <w:rFonts w:ascii="Courier New" w:hAnsi="Courier New" w:cs="Courier New"/>
          <w:lang w:val="en-US"/>
        </w:rPr>
        <w:t>6.1).</w:t>
      </w:r>
    </w:p>
    <w:p w14:paraId="2B7DA8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C42B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3.7.6.2.2.  Receiver's Algorithm - When to Send a Window Update</w:t>
      </w:r>
    </w:p>
    <w:p w14:paraId="16D451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51D6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 TCP implementation MUST include a SWS avoidance algorithm in the</w:t>
      </w:r>
    </w:p>
    <w:p w14:paraId="609132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receiver (MUST-39).</w:t>
      </w:r>
    </w:p>
    <w:p w14:paraId="3D5098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F033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receiver's SWS avoidance algorithm determines when the right</w:t>
      </w:r>
    </w:p>
    <w:p w14:paraId="350765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window edge may be </w:t>
      </w:r>
      <w:r w:rsidRPr="001870B3">
        <w:rPr>
          <w:rFonts w:ascii="Courier New" w:hAnsi="Courier New" w:cs="Courier New"/>
          <w:lang w:val="en-US"/>
        </w:rPr>
        <w:t>advanced; this is customarily known as "updating</w:t>
      </w:r>
    </w:p>
    <w:p w14:paraId="77D08B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window".  This algorithm combines with the delayed ACK algorithm</w:t>
      </w:r>
    </w:p>
    <w:p w14:paraId="1676127C" w14:textId="7DC08933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(</w:t>
      </w:r>
      <w:del w:id="242" w:author="BOUCADAIR Mohamed TGI/OLN" w:date="2020-09-25T15:35:00Z">
        <w:r w:rsidRPr="001870B3" w:rsidDel="001870B3">
          <w:rPr>
            <w:rFonts w:ascii="Courier New" w:hAnsi="Courier New" w:cs="Courier New"/>
            <w:lang w:val="en-US"/>
          </w:rPr>
          <w:delText xml:space="preserve">see </w:delText>
        </w:r>
      </w:del>
      <w:r w:rsidRPr="001870B3">
        <w:rPr>
          <w:rFonts w:ascii="Courier New" w:hAnsi="Courier New" w:cs="Courier New"/>
          <w:lang w:val="en-US"/>
        </w:rPr>
        <w:t>Section 3.7.6.3) to determine when an ACK segment containing the</w:t>
      </w:r>
    </w:p>
    <w:p w14:paraId="4AAFDA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current window will really be sent to the receiver.</w:t>
      </w:r>
    </w:p>
    <w:p w14:paraId="574BA3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C923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</w:t>
      </w:r>
      <w:r w:rsidRPr="001870B3">
        <w:rPr>
          <w:rFonts w:ascii="Courier New" w:hAnsi="Courier New" w:cs="Courier New"/>
          <w:lang w:val="en-US"/>
        </w:rPr>
        <w:t xml:space="preserve"> solution to receiver SWS is to avoid advancing the right window</w:t>
      </w:r>
    </w:p>
    <w:p w14:paraId="3E565C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edge RCV.NXT+RCV.WND in small increments, even if data is received</w:t>
      </w:r>
    </w:p>
    <w:p w14:paraId="1227390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from the network in small segments.</w:t>
      </w:r>
    </w:p>
    <w:p w14:paraId="05C265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C486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Suppose the total receive buffer space is RCV.BUFF.  At any given</w:t>
      </w:r>
    </w:p>
    <w:p w14:paraId="477358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moment, R</w:t>
      </w:r>
      <w:r w:rsidRPr="001870B3">
        <w:rPr>
          <w:rFonts w:ascii="Courier New" w:hAnsi="Courier New" w:cs="Courier New"/>
          <w:lang w:val="en-US"/>
        </w:rPr>
        <w:t>CV.USER octets of this total may be tied up with data that</w:t>
      </w:r>
    </w:p>
    <w:p w14:paraId="2F1EFE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has been received and acknowledged but that the user process has not</w:t>
      </w:r>
    </w:p>
    <w:p w14:paraId="53158F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yet consumed.  When the connection is quiescent, RCV.WND = RCV.BUFF</w:t>
      </w:r>
    </w:p>
    <w:p w14:paraId="7D349A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and RCV.USER = 0.</w:t>
      </w:r>
    </w:p>
    <w:p w14:paraId="661496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DC67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Keeping the right window edge</w:t>
      </w:r>
      <w:r w:rsidRPr="001870B3">
        <w:rPr>
          <w:rFonts w:ascii="Courier New" w:hAnsi="Courier New" w:cs="Courier New"/>
          <w:lang w:val="en-US"/>
        </w:rPr>
        <w:t xml:space="preserve"> fixed as data arrives and is</w:t>
      </w:r>
    </w:p>
    <w:p w14:paraId="287232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acknowledged requires that the receiver offer less than its full</w:t>
      </w:r>
    </w:p>
    <w:p w14:paraId="400D3AA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9015A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9B5A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E1EDA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44]</w:t>
      </w:r>
    </w:p>
    <w:p w14:paraId="006777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C5BE8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CF856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120E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B692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bu</w:t>
      </w:r>
      <w:r w:rsidRPr="001870B3">
        <w:rPr>
          <w:rFonts w:ascii="Courier New" w:hAnsi="Courier New" w:cs="Courier New"/>
          <w:lang w:val="en-US"/>
        </w:rPr>
        <w:t>ffer space, i.e., the receiver must specify a RCV.WND that keeps</w:t>
      </w:r>
    </w:p>
    <w:p w14:paraId="482EE8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RCV.NXT+RCV.WND constant as RCV.NXT increases.  Thus, the total</w:t>
      </w:r>
    </w:p>
    <w:p w14:paraId="4A8E30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buffer space RCV.BUFF is generally divided into three parts:</w:t>
      </w:r>
    </w:p>
    <w:p w14:paraId="4BE218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DB99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9F55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|&lt;------- RCV.BUFF ----------------&gt;|</w:t>
      </w:r>
    </w:p>
    <w:p w14:paraId="659FD2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</w:t>
      </w:r>
      <w:r w:rsidRPr="001870B3">
        <w:rPr>
          <w:rFonts w:ascii="Courier New" w:hAnsi="Courier New" w:cs="Courier New"/>
          <w:lang w:val="en-US"/>
        </w:rPr>
        <w:t xml:space="preserve">                     1             2            3</w:t>
      </w:r>
    </w:p>
    <w:p w14:paraId="3F6367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----|---------|------------------|------|----</w:t>
      </w:r>
    </w:p>
    <w:p w14:paraId="6382F2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       RCV.NXT               ^</w:t>
      </w:r>
    </w:p>
    <w:p w14:paraId="318D8E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                          (Fixed)</w:t>
      </w:r>
    </w:p>
    <w:p w14:paraId="1EB20E7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E2C8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1 - RCV.USER =  data received </w:t>
      </w:r>
      <w:r w:rsidRPr="001870B3">
        <w:rPr>
          <w:rFonts w:ascii="Courier New" w:hAnsi="Courier New" w:cs="Courier New"/>
          <w:lang w:val="en-US"/>
        </w:rPr>
        <w:t>but not yet consumed;</w:t>
      </w:r>
    </w:p>
    <w:p w14:paraId="2A2616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2 - RCV.WND =   space advertised to sender;</w:t>
      </w:r>
    </w:p>
    <w:p w14:paraId="1226EB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3 - Reduction = space available but not yet</w:t>
      </w:r>
    </w:p>
    <w:p w14:paraId="7A3582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            advertised.</w:t>
      </w:r>
    </w:p>
    <w:p w14:paraId="71CD9A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A861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A65D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suggested SWS avoidance algorithm for the receiver is to keep</w:t>
      </w:r>
    </w:p>
    <w:p w14:paraId="364CFF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RC</w:t>
      </w:r>
      <w:r w:rsidRPr="001870B3">
        <w:rPr>
          <w:rFonts w:ascii="Courier New" w:hAnsi="Courier New" w:cs="Courier New"/>
          <w:lang w:val="en-US"/>
        </w:rPr>
        <w:t>V.NXT+RCV.WND fixed until the reduction satisfies:</w:t>
      </w:r>
    </w:p>
    <w:p w14:paraId="42FE8F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D7D3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RCV.BUFF - RCV.USER - RCV.WND  &gt;=</w:t>
      </w:r>
    </w:p>
    <w:p w14:paraId="04E8E6F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F04A7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     min( Fr * RCV.BUFF, </w:t>
      </w:r>
      <w:proofErr w:type="spellStart"/>
      <w:r w:rsidRPr="001870B3">
        <w:rPr>
          <w:rFonts w:ascii="Courier New" w:hAnsi="Courier New" w:cs="Courier New"/>
          <w:lang w:val="en-US"/>
        </w:rPr>
        <w:t>Eff.snd.MSS</w:t>
      </w:r>
      <w:proofErr w:type="spellEnd"/>
      <w:r w:rsidRPr="001870B3">
        <w:rPr>
          <w:rFonts w:ascii="Courier New" w:hAnsi="Courier New" w:cs="Courier New"/>
          <w:lang w:val="en-US"/>
        </w:rPr>
        <w:t xml:space="preserve"> )</w:t>
      </w:r>
    </w:p>
    <w:p w14:paraId="1E66C4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92FE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where Fr is a fraction whose recommended value is 1/2, and</w:t>
      </w:r>
    </w:p>
    <w:p w14:paraId="0D33B7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proofErr w:type="spellStart"/>
      <w:r w:rsidRPr="001870B3">
        <w:rPr>
          <w:rFonts w:ascii="Courier New" w:hAnsi="Courier New" w:cs="Courier New"/>
          <w:lang w:val="en-US"/>
        </w:rPr>
        <w:t>Eff.snd.MSS</w:t>
      </w:r>
      <w:proofErr w:type="spellEnd"/>
      <w:r w:rsidRPr="001870B3">
        <w:rPr>
          <w:rFonts w:ascii="Courier New" w:hAnsi="Courier New" w:cs="Courier New"/>
          <w:lang w:val="en-US"/>
        </w:rPr>
        <w:t xml:space="preserve"> is the effective s</w:t>
      </w:r>
      <w:r w:rsidRPr="001870B3">
        <w:rPr>
          <w:rFonts w:ascii="Courier New" w:hAnsi="Courier New" w:cs="Courier New"/>
          <w:lang w:val="en-US"/>
        </w:rPr>
        <w:t>end MSS for the connection (see</w:t>
      </w:r>
    </w:p>
    <w:p w14:paraId="140731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Section 3.6.1).  When the inequality is satisfied, RCV.WND is set to</w:t>
      </w:r>
    </w:p>
    <w:p w14:paraId="72FB761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RCV.BUFF-RCV.USER.</w:t>
      </w:r>
    </w:p>
    <w:p w14:paraId="33EF55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B40D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Note that the general effect of this algorithm is to advance RCV.WND</w:t>
      </w:r>
    </w:p>
    <w:p w14:paraId="39685B1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in increments of </w:t>
      </w:r>
      <w:proofErr w:type="spellStart"/>
      <w:r w:rsidRPr="001870B3">
        <w:rPr>
          <w:rFonts w:ascii="Courier New" w:hAnsi="Courier New" w:cs="Courier New"/>
          <w:lang w:val="en-US"/>
        </w:rPr>
        <w:t>Eff.snd.MSS</w:t>
      </w:r>
      <w:proofErr w:type="spellEnd"/>
      <w:r w:rsidRPr="001870B3">
        <w:rPr>
          <w:rFonts w:ascii="Courier New" w:hAnsi="Courier New" w:cs="Courier New"/>
          <w:lang w:val="en-US"/>
        </w:rPr>
        <w:t xml:space="preserve"> (for realistic receive bu</w:t>
      </w:r>
      <w:r w:rsidRPr="001870B3">
        <w:rPr>
          <w:rFonts w:ascii="Courier New" w:hAnsi="Courier New" w:cs="Courier New"/>
          <w:lang w:val="en-US"/>
        </w:rPr>
        <w:t>ffers:</w:t>
      </w:r>
    </w:p>
    <w:p w14:paraId="737B72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proofErr w:type="spellStart"/>
      <w:r w:rsidRPr="001870B3">
        <w:rPr>
          <w:rFonts w:ascii="Courier New" w:hAnsi="Courier New" w:cs="Courier New"/>
          <w:lang w:val="en-US"/>
        </w:rPr>
        <w:t>Eff.snd.MSS</w:t>
      </w:r>
      <w:proofErr w:type="spellEnd"/>
      <w:r w:rsidRPr="001870B3">
        <w:rPr>
          <w:rFonts w:ascii="Courier New" w:hAnsi="Courier New" w:cs="Courier New"/>
          <w:lang w:val="en-US"/>
        </w:rPr>
        <w:t xml:space="preserve"> &lt; RCV.BUFF/2).  Note also that the receiver must use its</w:t>
      </w:r>
    </w:p>
    <w:p w14:paraId="61F2B5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own </w:t>
      </w:r>
      <w:proofErr w:type="spellStart"/>
      <w:r w:rsidRPr="001870B3">
        <w:rPr>
          <w:rFonts w:ascii="Courier New" w:hAnsi="Courier New" w:cs="Courier New"/>
          <w:lang w:val="en-US"/>
        </w:rPr>
        <w:t>Eff.snd.MSS</w:t>
      </w:r>
      <w:proofErr w:type="spellEnd"/>
      <w:r w:rsidRPr="001870B3">
        <w:rPr>
          <w:rFonts w:ascii="Courier New" w:hAnsi="Courier New" w:cs="Courier New"/>
          <w:lang w:val="en-US"/>
        </w:rPr>
        <w:t>, assuming it is the same as the sender's.</w:t>
      </w:r>
    </w:p>
    <w:p w14:paraId="373BC6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43D3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3.7.6.3.  Delayed Acknowledgements - When to Send an ACK Segment</w:t>
      </w:r>
    </w:p>
    <w:p w14:paraId="44118C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5751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 host that is receiving a stream of TCP data </w:t>
      </w:r>
      <w:r w:rsidRPr="001870B3">
        <w:rPr>
          <w:rFonts w:ascii="Courier New" w:hAnsi="Courier New" w:cs="Courier New"/>
          <w:lang w:val="en-US"/>
        </w:rPr>
        <w:t>segments can increase</w:t>
      </w:r>
    </w:p>
    <w:p w14:paraId="60D06F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efficiency in both the Internet and the hosts by sending fewer than</w:t>
      </w:r>
    </w:p>
    <w:p w14:paraId="375910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one ACK (acknowledgment) segment per data segment received; this is</w:t>
      </w:r>
    </w:p>
    <w:p w14:paraId="6ECB57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known as a "delayed ACK".</w:t>
      </w:r>
    </w:p>
    <w:p w14:paraId="09DBB6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E422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 TCP endpoint SHOULD implement a delayed ACK (SHLD-18), bu</w:t>
      </w:r>
      <w:r w:rsidRPr="001870B3">
        <w:rPr>
          <w:rFonts w:ascii="Courier New" w:hAnsi="Courier New" w:cs="Courier New"/>
          <w:lang w:val="en-US"/>
        </w:rPr>
        <w:t>t an ACK</w:t>
      </w:r>
    </w:p>
    <w:p w14:paraId="66FF48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should not be excessively delayed; in particular, the delay MUST be</w:t>
      </w:r>
    </w:p>
    <w:p w14:paraId="6A7AF2C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less than 0.5 seconds (MUST-40), and in a stream of full-sized</w:t>
      </w:r>
    </w:p>
    <w:p w14:paraId="09C1C6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segments there SHOULD be an ACK for at least every second segment</w:t>
      </w:r>
    </w:p>
    <w:p w14:paraId="69F6FA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(SHLD-19).  Excessive delays on ACK's </w:t>
      </w:r>
      <w:r w:rsidRPr="001870B3">
        <w:rPr>
          <w:rFonts w:ascii="Courier New" w:hAnsi="Courier New" w:cs="Courier New"/>
          <w:lang w:val="en-US"/>
        </w:rPr>
        <w:t>can disturb the round-trip</w:t>
      </w:r>
    </w:p>
    <w:p w14:paraId="42E3C8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timing and packet "clocking" algorithms.  More complete discussion of</w:t>
      </w:r>
    </w:p>
    <w:p w14:paraId="379EE2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delayed ACK behavior is in Section 4.2 of RFC 5681 [29], including</w:t>
      </w:r>
    </w:p>
    <w:p w14:paraId="657410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9CD6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F005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192A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45]</w:t>
      </w:r>
    </w:p>
    <w:p w14:paraId="6A7E9B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62344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</w:t>
      </w:r>
      <w:r w:rsidRPr="001870B3">
        <w:rPr>
          <w:rFonts w:ascii="Courier New" w:hAnsi="Courier New" w:cs="Courier New"/>
          <w:lang w:val="en-US"/>
        </w:rPr>
        <w:t>-Draft              TCP Specification                August 2020</w:t>
      </w:r>
    </w:p>
    <w:p w14:paraId="621228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B289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5574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rules for streams of segments that are not full-sized.  Note that</w:t>
      </w:r>
    </w:p>
    <w:p w14:paraId="6A5E26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there are several current practices that further lead to a reduced</w:t>
      </w:r>
    </w:p>
    <w:p w14:paraId="38FA82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number of ACKs, including generic receive offlo</w:t>
      </w:r>
      <w:r w:rsidRPr="001870B3">
        <w:rPr>
          <w:rFonts w:ascii="Courier New" w:hAnsi="Courier New" w:cs="Courier New"/>
          <w:lang w:val="en-US"/>
        </w:rPr>
        <w:t>ad (GRO), ACK</w:t>
      </w:r>
    </w:p>
    <w:p w14:paraId="7D707C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compression, and ACK decimation [20].</w:t>
      </w:r>
    </w:p>
    <w:p w14:paraId="5F5C63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6A5F0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3.8.  Interfaces</w:t>
      </w:r>
    </w:p>
    <w:p w14:paraId="69CCCA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785F0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There are of course two interfaces of concern: the user/TCP interface</w:t>
      </w:r>
    </w:p>
    <w:p w14:paraId="54E379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and the TCP/lower-level interface.  We have a fairly elaborate model</w:t>
      </w:r>
    </w:p>
    <w:p w14:paraId="35B6F0D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of the user/TCP interface, but the</w:t>
      </w:r>
      <w:r w:rsidRPr="001870B3">
        <w:rPr>
          <w:rFonts w:ascii="Courier New" w:hAnsi="Courier New" w:cs="Courier New"/>
          <w:lang w:val="en-US"/>
        </w:rPr>
        <w:t xml:space="preserve"> interface to the lower level</w:t>
      </w:r>
    </w:p>
    <w:p w14:paraId="46424D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protocol module is left unspecified here, since it will be specified</w:t>
      </w:r>
    </w:p>
    <w:p w14:paraId="78A63E8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in detail by the specification of the lower level protocol.  For the</w:t>
      </w:r>
    </w:p>
    <w:p w14:paraId="1CBA1AF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case that the lower level is IP we note some of the parameter values</w:t>
      </w:r>
    </w:p>
    <w:p w14:paraId="2AA824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that TC</w:t>
      </w:r>
      <w:r w:rsidRPr="001870B3">
        <w:rPr>
          <w:rFonts w:ascii="Courier New" w:hAnsi="Courier New" w:cs="Courier New"/>
          <w:lang w:val="en-US"/>
        </w:rPr>
        <w:t>P implementations might use.</w:t>
      </w:r>
    </w:p>
    <w:p w14:paraId="0F96E97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873C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3.8.1.  User/TCP Interface</w:t>
      </w:r>
    </w:p>
    <w:p w14:paraId="7E2A70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36F7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following functional description of user commands to the TCP</w:t>
      </w:r>
    </w:p>
    <w:p w14:paraId="00BB90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implementation is, at best, fictional, since every operating system</w:t>
      </w:r>
    </w:p>
    <w:p w14:paraId="369DE5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will have different facilities.  Consequently, we must w</w:t>
      </w:r>
      <w:r w:rsidRPr="001870B3">
        <w:rPr>
          <w:rFonts w:ascii="Courier New" w:hAnsi="Courier New" w:cs="Courier New"/>
          <w:lang w:val="en-US"/>
        </w:rPr>
        <w:t>arn readers</w:t>
      </w:r>
    </w:p>
    <w:p w14:paraId="62765AF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that different TCP implementations may have different user</w:t>
      </w:r>
    </w:p>
    <w:p w14:paraId="718B892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interfaces.  However, all TCP implementations must provide a certain</w:t>
      </w:r>
    </w:p>
    <w:p w14:paraId="111A2A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minimum set of services to guarantee that all TCP implementations can</w:t>
      </w:r>
    </w:p>
    <w:p w14:paraId="33E1836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support the same protocol hierarch</w:t>
      </w:r>
      <w:r w:rsidRPr="001870B3">
        <w:rPr>
          <w:rFonts w:ascii="Courier New" w:hAnsi="Courier New" w:cs="Courier New"/>
          <w:lang w:val="en-US"/>
        </w:rPr>
        <w:t>y.  This section specifies the</w:t>
      </w:r>
    </w:p>
    <w:p w14:paraId="6D7AF3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functional interfaces required of all TCP implementations.</w:t>
      </w:r>
    </w:p>
    <w:p w14:paraId="20D714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40D4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Section 3.1 of [46] also identifies primitives provided by TCP, and</w:t>
      </w:r>
    </w:p>
    <w:p w14:paraId="3033F07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could be used as an additional reference for implementers.</w:t>
      </w:r>
    </w:p>
    <w:p w14:paraId="539CE3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D2FF7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TCP User Commands</w:t>
      </w:r>
    </w:p>
    <w:p w14:paraId="6D9ECD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3C73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</w:t>
      </w:r>
      <w:r w:rsidRPr="001870B3">
        <w:rPr>
          <w:rFonts w:ascii="Courier New" w:hAnsi="Courier New" w:cs="Courier New"/>
          <w:lang w:val="en-US"/>
        </w:rPr>
        <w:t>The following sections functionally characterize a USER/TCP</w:t>
      </w:r>
    </w:p>
    <w:p w14:paraId="2A1924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interface.  The notation used is similar to most procedure or</w:t>
      </w:r>
    </w:p>
    <w:p w14:paraId="219B5F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function calls in high level languages, but this usage is not</w:t>
      </w:r>
    </w:p>
    <w:p w14:paraId="609A88A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meant to rule out trap type service calls.</w:t>
      </w:r>
    </w:p>
    <w:p w14:paraId="237976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C185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The </w:t>
      </w:r>
      <w:r w:rsidRPr="001870B3">
        <w:rPr>
          <w:rFonts w:ascii="Courier New" w:hAnsi="Courier New" w:cs="Courier New"/>
          <w:lang w:val="en-US"/>
        </w:rPr>
        <w:t>user commands described below specify the basic functions the</w:t>
      </w:r>
    </w:p>
    <w:p w14:paraId="6C3003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TCP implementation must perform to support </w:t>
      </w:r>
      <w:proofErr w:type="spellStart"/>
      <w:r w:rsidRPr="001870B3">
        <w:rPr>
          <w:rFonts w:ascii="Courier New" w:hAnsi="Courier New" w:cs="Courier New"/>
          <w:lang w:val="en-US"/>
        </w:rPr>
        <w:t>interprocess</w:t>
      </w:r>
      <w:proofErr w:type="spellEnd"/>
    </w:p>
    <w:p w14:paraId="091342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communication.  Individual implementations must define their own</w:t>
      </w:r>
    </w:p>
    <w:p w14:paraId="42E884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exact format, and may provide combinations or subsets o</w:t>
      </w:r>
      <w:r w:rsidRPr="001870B3">
        <w:rPr>
          <w:rFonts w:ascii="Courier New" w:hAnsi="Courier New" w:cs="Courier New"/>
          <w:lang w:val="en-US"/>
        </w:rPr>
        <w:t>f the basic</w:t>
      </w:r>
    </w:p>
    <w:p w14:paraId="6D20A2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functions in single calls.  In particular, some implementations</w:t>
      </w:r>
    </w:p>
    <w:p w14:paraId="181545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may wish to automatically OPEN a connection on the first SEND or</w:t>
      </w:r>
    </w:p>
    <w:p w14:paraId="0318A0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RECEIVE issued by the user for a given connection.</w:t>
      </w:r>
    </w:p>
    <w:p w14:paraId="62C707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7738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In providing </w:t>
      </w:r>
      <w:proofErr w:type="spellStart"/>
      <w:r w:rsidRPr="001870B3">
        <w:rPr>
          <w:rFonts w:ascii="Courier New" w:hAnsi="Courier New" w:cs="Courier New"/>
          <w:lang w:val="en-US"/>
        </w:rPr>
        <w:t>interprocess</w:t>
      </w:r>
      <w:proofErr w:type="spellEnd"/>
      <w:r w:rsidRPr="001870B3">
        <w:rPr>
          <w:rFonts w:ascii="Courier New" w:hAnsi="Courier New" w:cs="Courier New"/>
          <w:lang w:val="en-US"/>
        </w:rPr>
        <w:t xml:space="preserve"> communication</w:t>
      </w:r>
      <w:r w:rsidRPr="001870B3">
        <w:rPr>
          <w:rFonts w:ascii="Courier New" w:hAnsi="Courier New" w:cs="Courier New"/>
          <w:lang w:val="en-US"/>
        </w:rPr>
        <w:t xml:space="preserve"> facilities, the TCP</w:t>
      </w:r>
    </w:p>
    <w:p w14:paraId="60BAB6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implementation must not only accept commands, but must also return</w:t>
      </w:r>
    </w:p>
    <w:p w14:paraId="75EFC8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information to the processes it serves.  The latter consists of:</w:t>
      </w:r>
    </w:p>
    <w:p w14:paraId="0AE0BA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6276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591E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EB86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8FD3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46]</w:t>
      </w:r>
    </w:p>
    <w:p w14:paraId="69B24E5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78741BD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</w:t>
      </w:r>
      <w:r w:rsidRPr="001870B3">
        <w:rPr>
          <w:rFonts w:ascii="Courier New" w:hAnsi="Courier New" w:cs="Courier New"/>
          <w:lang w:val="en-US"/>
        </w:rPr>
        <w:t>ft              TCP Specification                August 2020</w:t>
      </w:r>
    </w:p>
    <w:p w14:paraId="195D2F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E76E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8C8A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(a) general information about a connection (e.g., interrupts,</w:t>
      </w:r>
    </w:p>
    <w:p w14:paraId="05AE2DE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remote close, binding of unspecified remote socket).</w:t>
      </w:r>
    </w:p>
    <w:p w14:paraId="0623EF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AF9E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(b) replies to specific user commands indicating s</w:t>
      </w:r>
      <w:r w:rsidRPr="001870B3">
        <w:rPr>
          <w:rFonts w:ascii="Courier New" w:hAnsi="Courier New" w:cs="Courier New"/>
          <w:lang w:val="en-US"/>
        </w:rPr>
        <w:t>uccess or</w:t>
      </w:r>
    </w:p>
    <w:p w14:paraId="0B6984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various types of failure.</w:t>
      </w:r>
    </w:p>
    <w:p w14:paraId="69FB432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4B3E7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Open</w:t>
      </w:r>
    </w:p>
    <w:p w14:paraId="4CA8A0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340A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 OPEN (local port, remote socket, active/passive [,</w:t>
      </w:r>
    </w:p>
    <w:p w14:paraId="739624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timeout] [,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field] [, security/compartment] [local IP</w:t>
      </w:r>
    </w:p>
    <w:p w14:paraId="620579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address,] [, options]) -&gt; local connection name</w:t>
      </w:r>
    </w:p>
    <w:p w14:paraId="070033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CBF1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active/passive flag is set to passive, then this is a</w:t>
      </w:r>
    </w:p>
    <w:p w14:paraId="04046F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 to LISTEN for an incoming connection.  A passive open may</w:t>
      </w:r>
    </w:p>
    <w:p w14:paraId="3936EE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have either a fully specified remote socket to wait for a</w:t>
      </w:r>
    </w:p>
    <w:p w14:paraId="0B710B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particular connection or an unspecifie</w:t>
      </w:r>
      <w:r w:rsidRPr="001870B3">
        <w:rPr>
          <w:rFonts w:ascii="Courier New" w:hAnsi="Courier New" w:cs="Courier New"/>
          <w:lang w:val="en-US"/>
        </w:rPr>
        <w:t>d remote socket to wait</w:t>
      </w:r>
    </w:p>
    <w:p w14:paraId="0AE21E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 any call.  A fully specified passive call can be made</w:t>
      </w:r>
    </w:p>
    <w:p w14:paraId="1FAA3B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active by the subsequent execution of a SEND.</w:t>
      </w:r>
    </w:p>
    <w:p w14:paraId="60ABB08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A07D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transmission control block (TCB) is created and partially</w:t>
      </w:r>
    </w:p>
    <w:p w14:paraId="68FC138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filled in with data from the OP</w:t>
      </w:r>
      <w:r w:rsidRPr="001870B3">
        <w:rPr>
          <w:rFonts w:ascii="Courier New" w:hAnsi="Courier New" w:cs="Courier New"/>
          <w:lang w:val="en-US"/>
        </w:rPr>
        <w:t>EN command parameters.</w:t>
      </w:r>
    </w:p>
    <w:p w14:paraId="298730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544A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Every passive OPEN call either creates a new connection record</w:t>
      </w:r>
    </w:p>
    <w:p w14:paraId="36B9B1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 LISTEN state, or it returns an error; it MUST NOT affect any</w:t>
      </w:r>
    </w:p>
    <w:p w14:paraId="0CD339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previously created connection record (MUST-41).</w:t>
      </w:r>
    </w:p>
    <w:p w14:paraId="1E559AF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27D82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TCP implementation</w:t>
      </w:r>
      <w:r w:rsidRPr="001870B3">
        <w:rPr>
          <w:rFonts w:ascii="Courier New" w:hAnsi="Courier New" w:cs="Courier New"/>
          <w:lang w:val="en-US"/>
        </w:rPr>
        <w:t xml:space="preserve"> that supports multiple concurrent</w:t>
      </w:r>
    </w:p>
    <w:p w14:paraId="749BBD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connections MUST provide an OPEN call that will functionally</w:t>
      </w:r>
    </w:p>
    <w:p w14:paraId="15B0DC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allow an application to LISTEN on a port while a connection</w:t>
      </w:r>
    </w:p>
    <w:p w14:paraId="3D05956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block with the same local port is in SYN-SENT or SYN-RECEIVED</w:t>
      </w:r>
    </w:p>
    <w:p w14:paraId="1A4216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</w:t>
      </w:r>
      <w:r w:rsidRPr="001870B3">
        <w:rPr>
          <w:rFonts w:ascii="Courier New" w:hAnsi="Courier New" w:cs="Courier New"/>
          <w:lang w:val="en-US"/>
        </w:rPr>
        <w:t>ate (MUST-42).</w:t>
      </w:r>
    </w:p>
    <w:p w14:paraId="74722D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544E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On an active OPEN command, the TCP endpoint will begin the</w:t>
      </w:r>
    </w:p>
    <w:p w14:paraId="4C6361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procedure to synchronize (i.e., establish) the connection at</w:t>
      </w:r>
    </w:p>
    <w:p w14:paraId="1BAE17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once.</w:t>
      </w:r>
    </w:p>
    <w:p w14:paraId="00C3B1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82AC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timeout, if present, permits the caller to set up a timeout</w:t>
      </w:r>
    </w:p>
    <w:p w14:paraId="261CE4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 </w:t>
      </w:r>
      <w:r w:rsidRPr="001870B3">
        <w:rPr>
          <w:rFonts w:ascii="Courier New" w:hAnsi="Courier New" w:cs="Courier New"/>
          <w:lang w:val="en-US"/>
        </w:rPr>
        <w:t>all data submitted to TCP.  If data is not successfully</w:t>
      </w:r>
    </w:p>
    <w:p w14:paraId="3D7F9B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delivered to the destination within the timeout period, the TCP</w:t>
      </w:r>
    </w:p>
    <w:p w14:paraId="638E6D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endpoint will abort the connection.  The present global default</w:t>
      </w:r>
    </w:p>
    <w:p w14:paraId="6A1458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is five minutes.</w:t>
      </w:r>
    </w:p>
    <w:p w14:paraId="2984CD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DF36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TCP implementa</w:t>
      </w:r>
      <w:r w:rsidRPr="001870B3">
        <w:rPr>
          <w:rFonts w:ascii="Courier New" w:hAnsi="Courier New" w:cs="Courier New"/>
          <w:lang w:val="en-US"/>
        </w:rPr>
        <w:t>tion or some component of the operating</w:t>
      </w:r>
    </w:p>
    <w:p w14:paraId="1C27AF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system will verify the users authority to open a connection</w:t>
      </w:r>
    </w:p>
    <w:p w14:paraId="3973C57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with the specified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value or security/</w:t>
      </w:r>
    </w:p>
    <w:p w14:paraId="296B39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compartment.  The absence of a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value or</w:t>
      </w:r>
    </w:p>
    <w:p w14:paraId="117A70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security/com</w:t>
      </w:r>
      <w:r w:rsidRPr="001870B3">
        <w:rPr>
          <w:rFonts w:ascii="Courier New" w:hAnsi="Courier New" w:cs="Courier New"/>
          <w:lang w:val="en-US"/>
        </w:rPr>
        <w:t>partment specification in the OPEN call indicates</w:t>
      </w:r>
    </w:p>
    <w:p w14:paraId="2130AD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default values must be used.</w:t>
      </w:r>
    </w:p>
    <w:p w14:paraId="6370691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7C9E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C92F5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2B1B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47]</w:t>
      </w:r>
    </w:p>
    <w:p w14:paraId="7ED02B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30FC4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EF405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8012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4E553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TC</w:t>
      </w:r>
      <w:r w:rsidRPr="001870B3">
        <w:rPr>
          <w:rFonts w:ascii="Courier New" w:hAnsi="Courier New" w:cs="Courier New"/>
          <w:lang w:val="en-US"/>
        </w:rPr>
        <w:t>P will accept incoming requests as matching only if the</w:t>
      </w:r>
    </w:p>
    <w:p w14:paraId="562876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security/compartment information is exactly the same as that</w:t>
      </w:r>
    </w:p>
    <w:p w14:paraId="694A69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requested in the OPEN call.</w:t>
      </w:r>
    </w:p>
    <w:p w14:paraId="66C1F6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274A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value indicated by the user only impacts</w:t>
      </w:r>
    </w:p>
    <w:p w14:paraId="107268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outgoing packe</w:t>
      </w:r>
      <w:r w:rsidRPr="001870B3">
        <w:rPr>
          <w:rFonts w:ascii="Courier New" w:hAnsi="Courier New" w:cs="Courier New"/>
          <w:lang w:val="en-US"/>
        </w:rPr>
        <w:t xml:space="preserve">ts, may be altered </w:t>
      </w:r>
      <w:proofErr w:type="spellStart"/>
      <w:r w:rsidRPr="001870B3">
        <w:rPr>
          <w:rFonts w:ascii="Courier New" w:hAnsi="Courier New" w:cs="Courier New"/>
          <w:lang w:val="en-US"/>
        </w:rPr>
        <w:t>en</w:t>
      </w:r>
      <w:proofErr w:type="spellEnd"/>
      <w:r w:rsidRPr="001870B3">
        <w:rPr>
          <w:rFonts w:ascii="Courier New" w:hAnsi="Courier New" w:cs="Courier New"/>
          <w:lang w:val="en-US"/>
        </w:rPr>
        <w:t xml:space="preserve"> route through the network,</w:t>
      </w:r>
    </w:p>
    <w:p w14:paraId="101EC5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and has no direct bearing or relation to received packets.</w:t>
      </w:r>
    </w:p>
    <w:p w14:paraId="079AB7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7178F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local connection name will be returned to the user by the TCP</w:t>
      </w:r>
    </w:p>
    <w:p w14:paraId="7D3B34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implementation.  The local connection name can then be u</w:t>
      </w:r>
      <w:r w:rsidRPr="001870B3">
        <w:rPr>
          <w:rFonts w:ascii="Courier New" w:hAnsi="Courier New" w:cs="Courier New"/>
          <w:lang w:val="en-US"/>
        </w:rPr>
        <w:t>sed as</w:t>
      </w:r>
    </w:p>
    <w:p w14:paraId="6350CA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short hand term for the connection defined by the &lt;local</w:t>
      </w:r>
    </w:p>
    <w:p w14:paraId="2D785A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socket, remote socket&gt; pair.</w:t>
      </w:r>
    </w:p>
    <w:p w14:paraId="7D2DCB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DF84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optional "local IP address" parameter MUST be supported to</w:t>
      </w:r>
    </w:p>
    <w:p w14:paraId="79F97A5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allow the specification of the local IP address (MUST-43).</w:t>
      </w:r>
    </w:p>
    <w:p w14:paraId="72D723D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</w:t>
      </w:r>
      <w:r w:rsidRPr="001870B3">
        <w:rPr>
          <w:rFonts w:ascii="Courier New" w:hAnsi="Courier New" w:cs="Courier New"/>
          <w:lang w:val="en-US"/>
        </w:rPr>
        <w:t xml:space="preserve">       This enables applications that need to select the local IP</w:t>
      </w:r>
    </w:p>
    <w:p w14:paraId="4286A6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address used when </w:t>
      </w:r>
      <w:proofErr w:type="spellStart"/>
      <w:r w:rsidRPr="001870B3">
        <w:rPr>
          <w:rFonts w:ascii="Courier New" w:hAnsi="Courier New" w:cs="Courier New"/>
          <w:lang w:val="en-US"/>
        </w:rPr>
        <w:t>multihoming</w:t>
      </w:r>
      <w:proofErr w:type="spellEnd"/>
      <w:r w:rsidRPr="001870B3">
        <w:rPr>
          <w:rFonts w:ascii="Courier New" w:hAnsi="Courier New" w:cs="Courier New"/>
          <w:lang w:val="en-US"/>
        </w:rPr>
        <w:t xml:space="preserve"> is present.</w:t>
      </w:r>
    </w:p>
    <w:p w14:paraId="42AD792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0D970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passive OPEN call with a specified "local IP address"</w:t>
      </w:r>
    </w:p>
    <w:p w14:paraId="686884F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parameter will await an incoming connection request to that</w:t>
      </w:r>
    </w:p>
    <w:p w14:paraId="0CC10C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</w:t>
      </w:r>
      <w:r w:rsidRPr="001870B3">
        <w:rPr>
          <w:rFonts w:ascii="Courier New" w:hAnsi="Courier New" w:cs="Courier New"/>
          <w:lang w:val="en-US"/>
        </w:rPr>
        <w:t xml:space="preserve">     address.  If the parameter is unspecified, a passive OPEN will</w:t>
      </w:r>
    </w:p>
    <w:p w14:paraId="651253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await an incoming connection request to any local IP address,</w:t>
      </w:r>
    </w:p>
    <w:p w14:paraId="0B1843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and then bind the local IP address of the connection to the</w:t>
      </w:r>
    </w:p>
    <w:p w14:paraId="3CEB5E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particular address that is used.</w:t>
      </w:r>
    </w:p>
    <w:p w14:paraId="2CA016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8D9D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</w:t>
      </w:r>
      <w:r w:rsidRPr="001870B3">
        <w:rPr>
          <w:rFonts w:ascii="Courier New" w:hAnsi="Courier New" w:cs="Courier New"/>
          <w:lang w:val="en-US"/>
        </w:rPr>
        <w:t xml:space="preserve">    For an active OPEN call, a specified "local IP address"</w:t>
      </w:r>
    </w:p>
    <w:p w14:paraId="17F149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parameter will be used for opening the connection.  If the</w:t>
      </w:r>
    </w:p>
    <w:p w14:paraId="1EA6EF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parameter is unspecified, the host will choose an appropriate</w:t>
      </w:r>
    </w:p>
    <w:p w14:paraId="053AA25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local IP address (see RFC 1122 section 3.3.4.2).</w:t>
      </w:r>
    </w:p>
    <w:p w14:paraId="357314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D57A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an application on a </w:t>
      </w:r>
      <w:proofErr w:type="spellStart"/>
      <w:r w:rsidRPr="001870B3">
        <w:rPr>
          <w:rFonts w:ascii="Courier New" w:hAnsi="Courier New" w:cs="Courier New"/>
          <w:lang w:val="en-US"/>
        </w:rPr>
        <w:t>multihomed</w:t>
      </w:r>
      <w:proofErr w:type="spellEnd"/>
      <w:r w:rsidRPr="001870B3">
        <w:rPr>
          <w:rFonts w:ascii="Courier New" w:hAnsi="Courier New" w:cs="Courier New"/>
          <w:lang w:val="en-US"/>
        </w:rPr>
        <w:t xml:space="preserve"> host does not specify the</w:t>
      </w:r>
    </w:p>
    <w:p w14:paraId="0ACC9EF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local IP address when actively opening a TCP connection, then</w:t>
      </w:r>
    </w:p>
    <w:p w14:paraId="66FC29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TCP implementation MUST ask the IP layer to select a local</w:t>
      </w:r>
    </w:p>
    <w:p w14:paraId="72C65D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IP address before sending the (fi</w:t>
      </w:r>
      <w:r w:rsidRPr="001870B3">
        <w:rPr>
          <w:rFonts w:ascii="Courier New" w:hAnsi="Courier New" w:cs="Courier New"/>
          <w:lang w:val="en-US"/>
        </w:rPr>
        <w:t>rst) SYN (MUST-44).  See the</w:t>
      </w:r>
    </w:p>
    <w:p w14:paraId="3EF72F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function GET_SRCADDR() in Section 3.4 of RFC 1122.</w:t>
      </w:r>
    </w:p>
    <w:p w14:paraId="2BE1DB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9E80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At all other times, a previous segment has either been sent or</w:t>
      </w:r>
    </w:p>
    <w:p w14:paraId="65B89B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received on this connection, and TCP implementations MUST use</w:t>
      </w:r>
    </w:p>
    <w:p w14:paraId="76267B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same local</w:t>
      </w:r>
      <w:r w:rsidRPr="001870B3">
        <w:rPr>
          <w:rFonts w:ascii="Courier New" w:hAnsi="Courier New" w:cs="Courier New"/>
          <w:lang w:val="en-US"/>
        </w:rPr>
        <w:t xml:space="preserve"> address is used that was used in those previous</w:t>
      </w:r>
    </w:p>
    <w:p w14:paraId="3D55CE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segments (MUST-45).</w:t>
      </w:r>
    </w:p>
    <w:p w14:paraId="1FDD43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7280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TCP implementation MUST reject as an error a local OPEN call</w:t>
      </w:r>
    </w:p>
    <w:p w14:paraId="71AFFF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 an invalid remote IP address (e.g., a broadcast or</w:t>
      </w:r>
    </w:p>
    <w:p w14:paraId="07E13E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multicast address) (MUST-46).</w:t>
      </w:r>
    </w:p>
    <w:p w14:paraId="672E64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D8A4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</w:t>
      </w:r>
      <w:r w:rsidRPr="001870B3">
        <w:rPr>
          <w:rFonts w:ascii="Courier New" w:hAnsi="Courier New" w:cs="Courier New"/>
          <w:lang w:val="en-US"/>
        </w:rPr>
        <w:t xml:space="preserve">     Send</w:t>
      </w:r>
    </w:p>
    <w:p w14:paraId="072110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727C0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0BD05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443F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5407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9FC6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48]</w:t>
      </w:r>
    </w:p>
    <w:p w14:paraId="189301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5AA69E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52ABDE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C484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0D18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 SEND (local connection name, buffer address, byte</w:t>
      </w:r>
    </w:p>
    <w:p w14:paraId="1277FA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count, PUSH fla</w:t>
      </w:r>
      <w:r w:rsidRPr="001870B3">
        <w:rPr>
          <w:rFonts w:ascii="Courier New" w:hAnsi="Courier New" w:cs="Courier New"/>
          <w:lang w:val="en-US"/>
        </w:rPr>
        <w:t>g (optional), URGENT flag [,timeout])</w:t>
      </w:r>
    </w:p>
    <w:p w14:paraId="1FC6DC5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FF86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call causes the data contained in the indicated user</w:t>
      </w:r>
    </w:p>
    <w:p w14:paraId="27CDB8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buffer to be sent on the indicated connection.  If the</w:t>
      </w:r>
    </w:p>
    <w:p w14:paraId="1A2978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has not been opened, the SEND is considered an</w:t>
      </w:r>
    </w:p>
    <w:p w14:paraId="43F542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error.  So</w:t>
      </w:r>
      <w:r w:rsidRPr="001870B3">
        <w:rPr>
          <w:rFonts w:ascii="Courier New" w:hAnsi="Courier New" w:cs="Courier New"/>
          <w:lang w:val="en-US"/>
        </w:rPr>
        <w:t>me implementations may allow users to SEND first; in</w:t>
      </w:r>
    </w:p>
    <w:p w14:paraId="330D99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which case, an automatic OPEN would be done.  For example, this</w:t>
      </w:r>
    </w:p>
    <w:p w14:paraId="2BBD61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might be one way for application data to be included in SYN</w:t>
      </w:r>
    </w:p>
    <w:p w14:paraId="1B6393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segments.  If the calling process is not authorized </w:t>
      </w:r>
      <w:r w:rsidRPr="001870B3">
        <w:rPr>
          <w:rFonts w:ascii="Courier New" w:hAnsi="Courier New" w:cs="Courier New"/>
          <w:lang w:val="en-US"/>
        </w:rPr>
        <w:t>to use this</w:t>
      </w:r>
    </w:p>
    <w:p w14:paraId="561D6DE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connection, an error is returned.</w:t>
      </w:r>
    </w:p>
    <w:p w14:paraId="420D6A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C0F2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TCP endpoint MAY implement PUSH flags on SEND calls (MAY-15).</w:t>
      </w:r>
    </w:p>
    <w:p w14:paraId="6031E7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PUSH flags are not implemented, then the sending TCP peer:</w:t>
      </w:r>
    </w:p>
    <w:p w14:paraId="758E8DD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(1) MUST NOT buffer data indefinitely (MUST-60)</w:t>
      </w:r>
      <w:r w:rsidRPr="001870B3">
        <w:rPr>
          <w:rFonts w:ascii="Courier New" w:hAnsi="Courier New" w:cs="Courier New"/>
          <w:lang w:val="en-US"/>
        </w:rPr>
        <w:t>, and (2) MUST</w:t>
      </w:r>
    </w:p>
    <w:p w14:paraId="78E4EA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set the PSH bit in the last buffered segment (i.e., when there</w:t>
      </w:r>
    </w:p>
    <w:p w14:paraId="00F2852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is no more queued data to be sent) (MUST-61).  The remaining</w:t>
      </w:r>
    </w:p>
    <w:p w14:paraId="72EBF4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description below assumes the PUSH flag is supported on SEND</w:t>
      </w:r>
    </w:p>
    <w:p w14:paraId="6112947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calls.</w:t>
      </w:r>
    </w:p>
    <w:p w14:paraId="20D5FE7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9094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</w:t>
      </w:r>
      <w:r w:rsidRPr="001870B3">
        <w:rPr>
          <w:rFonts w:ascii="Courier New" w:hAnsi="Courier New" w:cs="Courier New"/>
          <w:lang w:val="en-US"/>
        </w:rPr>
        <w:t>the PUSH flag is set, the application intends the data to be</w:t>
      </w:r>
    </w:p>
    <w:p w14:paraId="619B92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transmitted promptly to the receiver, and the PUSH bit will be</w:t>
      </w:r>
    </w:p>
    <w:p w14:paraId="28420F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set in the last TCP segment created from the buffer.  When an</w:t>
      </w:r>
    </w:p>
    <w:p w14:paraId="095774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application issues a series of SEND calls w</w:t>
      </w:r>
      <w:r w:rsidRPr="001870B3">
        <w:rPr>
          <w:rFonts w:ascii="Courier New" w:hAnsi="Courier New" w:cs="Courier New"/>
          <w:lang w:val="en-US"/>
        </w:rPr>
        <w:t>ithout setting the</w:t>
      </w:r>
    </w:p>
    <w:p w14:paraId="7B130A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PUSH flag, the TCP implementation MAY aggregate the data</w:t>
      </w:r>
    </w:p>
    <w:p w14:paraId="247CF4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internally without sending it (MAY-16).</w:t>
      </w:r>
    </w:p>
    <w:p w14:paraId="68C31F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A075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PSH bit is not a record marker and is independent of</w:t>
      </w:r>
    </w:p>
    <w:p w14:paraId="46BCCA9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boundaries.  The transmitter SHOULD co</w:t>
      </w:r>
      <w:r w:rsidRPr="001870B3">
        <w:rPr>
          <w:rFonts w:ascii="Courier New" w:hAnsi="Courier New" w:cs="Courier New"/>
          <w:lang w:val="en-US"/>
        </w:rPr>
        <w:t>llapse successive</w:t>
      </w:r>
    </w:p>
    <w:p w14:paraId="53B5E5D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bits when it packetizes data, to send the largest possible</w:t>
      </w:r>
    </w:p>
    <w:p w14:paraId="044040A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(SHLD-27).</w:t>
      </w:r>
    </w:p>
    <w:p w14:paraId="2FFD19B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CF58A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PUSH flag is not set, the data may be combined with data</w:t>
      </w:r>
    </w:p>
    <w:p w14:paraId="7C8968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from subsequent SENDs for transmission efficiency.  Note th</w:t>
      </w:r>
      <w:r w:rsidRPr="001870B3">
        <w:rPr>
          <w:rFonts w:ascii="Courier New" w:hAnsi="Courier New" w:cs="Courier New"/>
          <w:lang w:val="en-US"/>
        </w:rPr>
        <w:t>at</w:t>
      </w:r>
    </w:p>
    <w:p w14:paraId="3E89EBB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when the Nagle algorithm is in use, TCP implementations may</w:t>
      </w:r>
    </w:p>
    <w:p w14:paraId="4C2398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buffer the data before sending, without regard to the PUSH flag</w:t>
      </w:r>
    </w:p>
    <w:p w14:paraId="0C979C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(see Section 3.6.4).</w:t>
      </w:r>
    </w:p>
    <w:p w14:paraId="2F64F0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75CE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 application program is logically required to set the PUSH</w:t>
      </w:r>
    </w:p>
    <w:p w14:paraId="18770D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</w:t>
      </w:r>
      <w:r w:rsidRPr="001870B3">
        <w:rPr>
          <w:rFonts w:ascii="Courier New" w:hAnsi="Courier New" w:cs="Courier New"/>
          <w:lang w:val="en-US"/>
        </w:rPr>
        <w:t>lag in a SEND call whenever it needs to force delivery of the</w:t>
      </w:r>
    </w:p>
    <w:p w14:paraId="2A5EF7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data to avoid a communication deadlock.  However, a TCP</w:t>
      </w:r>
    </w:p>
    <w:p w14:paraId="185522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 SHOULD send a maximum-sized segment whenever</w:t>
      </w:r>
    </w:p>
    <w:p w14:paraId="152311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possible (SHLD-28), to improve performance (see</w:t>
      </w:r>
    </w:p>
    <w:p w14:paraId="7D575E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r w:rsidRPr="001870B3">
        <w:rPr>
          <w:rFonts w:ascii="Courier New" w:hAnsi="Courier New" w:cs="Courier New"/>
          <w:lang w:val="en-US"/>
        </w:rPr>
        <w:t xml:space="preserve">      Section 3.7.6.2.1).</w:t>
      </w:r>
    </w:p>
    <w:p w14:paraId="1BDC4AF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35C3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New applications SHOULD NOT set the URGENT flag [33] due to</w:t>
      </w:r>
    </w:p>
    <w:p w14:paraId="4296D5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 differences and </w:t>
      </w:r>
      <w:proofErr w:type="spellStart"/>
      <w:r w:rsidRPr="001870B3">
        <w:rPr>
          <w:rFonts w:ascii="Courier New" w:hAnsi="Courier New" w:cs="Courier New"/>
          <w:lang w:val="en-US"/>
        </w:rPr>
        <w:t>middlebox</w:t>
      </w:r>
      <w:proofErr w:type="spellEnd"/>
      <w:r w:rsidRPr="001870B3">
        <w:rPr>
          <w:rFonts w:ascii="Courier New" w:hAnsi="Courier New" w:cs="Courier New"/>
          <w:lang w:val="en-US"/>
        </w:rPr>
        <w:t xml:space="preserve"> issues (SHLD-13).</w:t>
      </w:r>
    </w:p>
    <w:p w14:paraId="2F7E3D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0948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2ADA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0787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D723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49]</w:t>
      </w:r>
    </w:p>
    <w:p w14:paraId="2A8909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663EFA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</w:t>
      </w:r>
      <w:r w:rsidRPr="001870B3">
        <w:rPr>
          <w:rFonts w:ascii="Courier New" w:hAnsi="Courier New" w:cs="Courier New"/>
          <w:lang w:val="en-US"/>
        </w:rPr>
        <w:t>t              TCP Specification                August 2020</w:t>
      </w:r>
    </w:p>
    <w:p w14:paraId="191FA9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ADD4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BA0B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URGENT flag is set, segments sent to the destination TCP</w:t>
      </w:r>
    </w:p>
    <w:p w14:paraId="054880D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peer will have the urgent pointer set.  The receiving TCP peer</w:t>
      </w:r>
    </w:p>
    <w:p w14:paraId="4983B2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will signal the urgent condition to the </w:t>
      </w:r>
      <w:r w:rsidRPr="001870B3">
        <w:rPr>
          <w:rFonts w:ascii="Courier New" w:hAnsi="Courier New" w:cs="Courier New"/>
          <w:lang w:val="en-US"/>
        </w:rPr>
        <w:t>receiving process if</w:t>
      </w:r>
    </w:p>
    <w:p w14:paraId="5C59AAD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urgent pointer indicates that data preceding the urgent</w:t>
      </w:r>
    </w:p>
    <w:p w14:paraId="76FC14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pointer has not been consumed by the receiving process.  The</w:t>
      </w:r>
    </w:p>
    <w:p w14:paraId="3FB52CB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purpose of urgent is to stimulate the receiver to process the</w:t>
      </w:r>
    </w:p>
    <w:p w14:paraId="24816B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urgent data and </w:t>
      </w:r>
      <w:r w:rsidRPr="001870B3">
        <w:rPr>
          <w:rFonts w:ascii="Courier New" w:hAnsi="Courier New" w:cs="Courier New"/>
          <w:lang w:val="en-US"/>
        </w:rPr>
        <w:t>to indicate to the receiver when all the</w:t>
      </w:r>
    </w:p>
    <w:p w14:paraId="14014E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currently known urgent data has been received.  The number of</w:t>
      </w:r>
    </w:p>
    <w:p w14:paraId="1130D5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times the sending user's TCP implementation signals urgent will</w:t>
      </w:r>
    </w:p>
    <w:p w14:paraId="197546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 necessarily be equal to the number of times the receiving</w:t>
      </w:r>
    </w:p>
    <w:p w14:paraId="431777D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 will be notified of the presence of urgent data.</w:t>
      </w:r>
    </w:p>
    <w:p w14:paraId="765DCB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5A76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no remote socket was specified in the OPEN, but the</w:t>
      </w:r>
    </w:p>
    <w:p w14:paraId="349016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is established (e.g., because a </w:t>
      </w:r>
      <w:proofErr w:type="spellStart"/>
      <w:r w:rsidRPr="001870B3">
        <w:rPr>
          <w:rFonts w:ascii="Courier New" w:hAnsi="Courier New" w:cs="Courier New"/>
          <w:lang w:val="en-US"/>
        </w:rPr>
        <w:t>LISTENing</w:t>
      </w:r>
      <w:proofErr w:type="spellEnd"/>
      <w:r w:rsidRPr="001870B3">
        <w:rPr>
          <w:rFonts w:ascii="Courier New" w:hAnsi="Courier New" w:cs="Courier New"/>
          <w:lang w:val="en-US"/>
        </w:rPr>
        <w:t xml:space="preserve"> connection</w:t>
      </w:r>
    </w:p>
    <w:p w14:paraId="16AB73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has become specific due to a remote segment ar</w:t>
      </w:r>
      <w:r w:rsidRPr="001870B3">
        <w:rPr>
          <w:rFonts w:ascii="Courier New" w:hAnsi="Courier New" w:cs="Courier New"/>
          <w:lang w:val="en-US"/>
        </w:rPr>
        <w:t>riving for the</w:t>
      </w:r>
    </w:p>
    <w:p w14:paraId="4A6A852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local socket), then the designated buffer is sent to the</w:t>
      </w:r>
    </w:p>
    <w:p w14:paraId="73822C0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implied remote socket.  Users who make use of OPEN with an</w:t>
      </w:r>
    </w:p>
    <w:p w14:paraId="63E048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unspecified remote socket can make use of SEND without ever</w:t>
      </w:r>
    </w:p>
    <w:p w14:paraId="2E47AB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explicitly knowing the remote</w:t>
      </w:r>
      <w:r w:rsidRPr="001870B3">
        <w:rPr>
          <w:rFonts w:ascii="Courier New" w:hAnsi="Courier New" w:cs="Courier New"/>
          <w:lang w:val="en-US"/>
        </w:rPr>
        <w:t xml:space="preserve"> socket address.</w:t>
      </w:r>
    </w:p>
    <w:p w14:paraId="0E7FE4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7855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However, if a SEND is attempted before the remote socket</w:t>
      </w:r>
    </w:p>
    <w:p w14:paraId="3277B3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becomes specified, an error will be returned.  Users can use</w:t>
      </w:r>
    </w:p>
    <w:p w14:paraId="352D4F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STATUS call to determine the status of the connection.</w:t>
      </w:r>
    </w:p>
    <w:p w14:paraId="2656591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Some TCP implementations </w:t>
      </w:r>
      <w:r w:rsidRPr="001870B3">
        <w:rPr>
          <w:rFonts w:ascii="Courier New" w:hAnsi="Courier New" w:cs="Courier New"/>
          <w:lang w:val="en-US"/>
        </w:rPr>
        <w:t>may notify the user when an</w:t>
      </w:r>
    </w:p>
    <w:p w14:paraId="59A4BED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unspecified socket is bound.</w:t>
      </w:r>
    </w:p>
    <w:p w14:paraId="203B19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52D3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a timeout is specified, the current user timeout for this</w:t>
      </w:r>
    </w:p>
    <w:p w14:paraId="029581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is changed to the new one.</w:t>
      </w:r>
    </w:p>
    <w:p w14:paraId="3CA42C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51674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 the simplest implementation, SEND would not return control</w:t>
      </w:r>
    </w:p>
    <w:p w14:paraId="2AF2BA4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the sending process until either the transmission was</w:t>
      </w:r>
    </w:p>
    <w:p w14:paraId="3CE1CA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complete or the timeout had been exceeded.  However, this</w:t>
      </w:r>
    </w:p>
    <w:p w14:paraId="3D1CD4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simple method is both subject to deadlocks (for example, both</w:t>
      </w:r>
    </w:p>
    <w:p w14:paraId="161A70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sides of the connection might try to do SEN</w:t>
      </w:r>
      <w:r w:rsidRPr="001870B3">
        <w:rPr>
          <w:rFonts w:ascii="Courier New" w:hAnsi="Courier New" w:cs="Courier New"/>
          <w:lang w:val="en-US"/>
        </w:rPr>
        <w:t>Ds before doing any</w:t>
      </w:r>
    </w:p>
    <w:p w14:paraId="0F62E1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RECEIVEs) and offers poor performance, so it is not</w:t>
      </w:r>
    </w:p>
    <w:p w14:paraId="5F6B9D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recommended.  A more sophisticated implementation would return</w:t>
      </w:r>
    </w:p>
    <w:p w14:paraId="3E8CAB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immediately to allow the process to run concurrently with</w:t>
      </w:r>
    </w:p>
    <w:p w14:paraId="35AA62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network I/O, and, furthermo</w:t>
      </w:r>
      <w:r w:rsidRPr="001870B3">
        <w:rPr>
          <w:rFonts w:ascii="Courier New" w:hAnsi="Courier New" w:cs="Courier New"/>
          <w:lang w:val="en-US"/>
        </w:rPr>
        <w:t>re, to allow multiple SENDs to be in</w:t>
      </w:r>
    </w:p>
    <w:p w14:paraId="648ED6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progress.  Multiple SENDs are served in first come, first</w:t>
      </w:r>
    </w:p>
    <w:p w14:paraId="56C109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served order, so the TCP endpoint will queue those it cannot</w:t>
      </w:r>
    </w:p>
    <w:p w14:paraId="46878B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service immediately.</w:t>
      </w:r>
    </w:p>
    <w:p w14:paraId="58EC8DA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0386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We have implicitly assumed an asynchronous</w:t>
      </w:r>
      <w:r w:rsidRPr="001870B3">
        <w:rPr>
          <w:rFonts w:ascii="Courier New" w:hAnsi="Courier New" w:cs="Courier New"/>
          <w:lang w:val="en-US"/>
        </w:rPr>
        <w:t xml:space="preserve"> user interface in</w:t>
      </w:r>
    </w:p>
    <w:p w14:paraId="504FA5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which a SEND later elicits some kind of SIGNAL or pseudo-</w:t>
      </w:r>
    </w:p>
    <w:p w14:paraId="1A90CE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interrupt from the serving TCP endpoint.  An alternative is to</w:t>
      </w:r>
    </w:p>
    <w:p w14:paraId="405872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a response immediately.  For instance, SENDs might</w:t>
      </w:r>
    </w:p>
    <w:p w14:paraId="1C2859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immediate local</w:t>
      </w:r>
      <w:r w:rsidRPr="001870B3">
        <w:rPr>
          <w:rFonts w:ascii="Courier New" w:hAnsi="Courier New" w:cs="Courier New"/>
          <w:lang w:val="en-US"/>
        </w:rPr>
        <w:t xml:space="preserve"> acknowledgment, even if the segment sent</w:t>
      </w:r>
    </w:p>
    <w:p w14:paraId="52EE92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had not been acknowledged by the distant TCP endpoint.  We</w:t>
      </w:r>
    </w:p>
    <w:p w14:paraId="256906D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37E3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1078D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F7ED5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50]</w:t>
      </w:r>
    </w:p>
    <w:p w14:paraId="4C5960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BC894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 xml:space="preserve">Internet-Draft              TCP Specification                August </w:t>
      </w:r>
      <w:r w:rsidRPr="001870B3">
        <w:rPr>
          <w:rFonts w:ascii="Courier New" w:hAnsi="Courier New" w:cs="Courier New"/>
          <w:lang w:val="en-US"/>
        </w:rPr>
        <w:t>2020</w:t>
      </w:r>
    </w:p>
    <w:p w14:paraId="78FEEF5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3212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EDAD1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could optimistically assume eventual success.  If we are wrong,</w:t>
      </w:r>
    </w:p>
    <w:p w14:paraId="67161A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connection will close anyway due to the timeout.  In</w:t>
      </w:r>
    </w:p>
    <w:p w14:paraId="5613F2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implementations of this kind (synchronous), there will still be</w:t>
      </w:r>
    </w:p>
    <w:p w14:paraId="564D00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some asynchronous signals, b</w:t>
      </w:r>
      <w:r w:rsidRPr="001870B3">
        <w:rPr>
          <w:rFonts w:ascii="Courier New" w:hAnsi="Courier New" w:cs="Courier New"/>
          <w:lang w:val="en-US"/>
        </w:rPr>
        <w:t>ut these will deal with the</w:t>
      </w:r>
    </w:p>
    <w:p w14:paraId="630A19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itself, and not with specific segments or buffers.</w:t>
      </w:r>
    </w:p>
    <w:p w14:paraId="158C88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6F4E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 order for the process to distinguish among error or success</w:t>
      </w:r>
    </w:p>
    <w:p w14:paraId="081474F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indications for different SENDs, it might be appropriate for</w:t>
      </w:r>
    </w:p>
    <w:p w14:paraId="13D81E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b</w:t>
      </w:r>
      <w:r w:rsidRPr="001870B3">
        <w:rPr>
          <w:rFonts w:ascii="Courier New" w:hAnsi="Courier New" w:cs="Courier New"/>
          <w:lang w:val="en-US"/>
        </w:rPr>
        <w:t>uffer address to be returned along with the coded response</w:t>
      </w:r>
    </w:p>
    <w:p w14:paraId="65055E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the SEND request.  TCP-to-user signals are discussed below,</w:t>
      </w:r>
    </w:p>
    <w:p w14:paraId="1A09C0F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indicating the information that should be returned to the</w:t>
      </w:r>
    </w:p>
    <w:p w14:paraId="033C60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calling process.</w:t>
      </w:r>
    </w:p>
    <w:p w14:paraId="3E4F05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83F19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Receive</w:t>
      </w:r>
    </w:p>
    <w:p w14:paraId="78D921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DB83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</w:t>
      </w:r>
      <w:r w:rsidRPr="001870B3">
        <w:rPr>
          <w:rFonts w:ascii="Courier New" w:hAnsi="Courier New" w:cs="Courier New"/>
          <w:lang w:val="en-US"/>
        </w:rPr>
        <w:t xml:space="preserve"> RECEIVE (local connection name, buffer address, byte</w:t>
      </w:r>
    </w:p>
    <w:p w14:paraId="4C4F08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count) -&gt; byte count, urgent flag, push flag (optional)</w:t>
      </w:r>
    </w:p>
    <w:p w14:paraId="0F165B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CA54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command allocates a receiving buffer associated with the</w:t>
      </w:r>
    </w:p>
    <w:p w14:paraId="580E047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specified connection.  If no OPEN precedes this command </w:t>
      </w:r>
      <w:r w:rsidRPr="001870B3">
        <w:rPr>
          <w:rFonts w:ascii="Courier New" w:hAnsi="Courier New" w:cs="Courier New"/>
          <w:lang w:val="en-US"/>
        </w:rPr>
        <w:t>or the</w:t>
      </w:r>
    </w:p>
    <w:p w14:paraId="2CCF44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calling process is not authorized to use this connection, an</w:t>
      </w:r>
    </w:p>
    <w:p w14:paraId="267BC8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error is returned.</w:t>
      </w:r>
    </w:p>
    <w:p w14:paraId="75B501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1949A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 the simplest implementation, control would not return to the</w:t>
      </w:r>
    </w:p>
    <w:p w14:paraId="312A8AB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calling program until either the buffer was filled, or some</w:t>
      </w:r>
    </w:p>
    <w:p w14:paraId="481877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</w:t>
      </w:r>
      <w:r w:rsidRPr="001870B3">
        <w:rPr>
          <w:rFonts w:ascii="Courier New" w:hAnsi="Courier New" w:cs="Courier New"/>
          <w:lang w:val="en-US"/>
        </w:rPr>
        <w:t xml:space="preserve"> error occurred, but this scheme is highly subject to deadlocks.</w:t>
      </w:r>
    </w:p>
    <w:p w14:paraId="6DAE69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more sophisticated implementation would permit several</w:t>
      </w:r>
    </w:p>
    <w:p w14:paraId="5706F7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RECEIVEs to be outstanding at once.  These would be filled as</w:t>
      </w:r>
    </w:p>
    <w:p w14:paraId="4140EE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segments arrive.  This strategy permits incre</w:t>
      </w:r>
      <w:r w:rsidRPr="001870B3">
        <w:rPr>
          <w:rFonts w:ascii="Courier New" w:hAnsi="Courier New" w:cs="Courier New"/>
          <w:lang w:val="en-US"/>
        </w:rPr>
        <w:t>ased throughput at</w:t>
      </w:r>
    </w:p>
    <w:p w14:paraId="73053F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cost of a more elaborate scheme (possibly asynchronous) to</w:t>
      </w:r>
    </w:p>
    <w:p w14:paraId="2B63CE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notify the calling program that a PUSH has been seen or a</w:t>
      </w:r>
    </w:p>
    <w:p w14:paraId="2F0637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buffer filled.</w:t>
      </w:r>
    </w:p>
    <w:p w14:paraId="1C9309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DC32D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TCP receiver MAY pass a received PSH flag to the application</w:t>
      </w:r>
    </w:p>
    <w:p w14:paraId="4D9769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</w:t>
      </w:r>
      <w:r w:rsidRPr="001870B3">
        <w:rPr>
          <w:rFonts w:ascii="Courier New" w:hAnsi="Courier New" w:cs="Courier New"/>
          <w:lang w:val="en-US"/>
        </w:rPr>
        <w:t xml:space="preserve">        layer via the PUSH flag in the interface (MAY-17), but it is</w:t>
      </w:r>
    </w:p>
    <w:p w14:paraId="44B456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 required (this was clarified in RFC 1122 section 4.2.2.2).</w:t>
      </w:r>
    </w:p>
    <w:p w14:paraId="55575B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remainder of text describing the RECEIVE call below assumes</w:t>
      </w:r>
    </w:p>
    <w:p w14:paraId="135EA2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that passing the PUSH indication </w:t>
      </w:r>
      <w:r w:rsidRPr="001870B3">
        <w:rPr>
          <w:rFonts w:ascii="Courier New" w:hAnsi="Courier New" w:cs="Courier New"/>
          <w:lang w:val="en-US"/>
        </w:rPr>
        <w:t>is supported.</w:t>
      </w:r>
    </w:p>
    <w:p w14:paraId="3089464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58D0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enough data arrive to fill the buffer before a PUSH is seen,</w:t>
      </w:r>
    </w:p>
    <w:p w14:paraId="733A20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PUSH flag will not be set in the response to the RECEIVE.</w:t>
      </w:r>
    </w:p>
    <w:p w14:paraId="1802CA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buffer will be filled with as much data as it can hold.  If</w:t>
      </w:r>
    </w:p>
    <w:p w14:paraId="3E2286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PUSH is seen </w:t>
      </w:r>
      <w:r w:rsidRPr="001870B3">
        <w:rPr>
          <w:rFonts w:ascii="Courier New" w:hAnsi="Courier New" w:cs="Courier New"/>
          <w:lang w:val="en-US"/>
        </w:rPr>
        <w:t>before the buffer is filled the buffer will be</w:t>
      </w:r>
    </w:p>
    <w:p w14:paraId="4DA0FE4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returned partially filled and PUSH indicated.</w:t>
      </w:r>
    </w:p>
    <w:p w14:paraId="34480B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F633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there is urgent data the user will have been informed as</w:t>
      </w:r>
    </w:p>
    <w:p w14:paraId="6213AB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soon as it arrived via a TCP-to-user signal.  The receiving</w:t>
      </w:r>
    </w:p>
    <w:p w14:paraId="27B600D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 s</w:t>
      </w:r>
      <w:r w:rsidRPr="001870B3">
        <w:rPr>
          <w:rFonts w:ascii="Courier New" w:hAnsi="Courier New" w:cs="Courier New"/>
          <w:lang w:val="en-US"/>
        </w:rPr>
        <w:t>hould thus be in "urgent mode".  If the URGENT flag is</w:t>
      </w:r>
    </w:p>
    <w:p w14:paraId="0C4A84E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DA75F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ECD7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1A07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51]</w:t>
      </w:r>
    </w:p>
    <w:p w14:paraId="0AA706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44BD6C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1E9C63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6512F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95DE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on, additional urgent data remains.  If</w:t>
      </w:r>
      <w:r w:rsidRPr="001870B3">
        <w:rPr>
          <w:rFonts w:ascii="Courier New" w:hAnsi="Courier New" w:cs="Courier New"/>
          <w:lang w:val="en-US"/>
        </w:rPr>
        <w:t xml:space="preserve"> the URGENT flag is off,</w:t>
      </w:r>
    </w:p>
    <w:p w14:paraId="4076913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call to RECEIVE has returned all the urgent data, and the</w:t>
      </w:r>
    </w:p>
    <w:p w14:paraId="1FACE77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 may now leave "urgent mode".  Note that data following the</w:t>
      </w:r>
    </w:p>
    <w:p w14:paraId="47393B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urgent pointer (non-urgent data) cannot be delivered to the</w:t>
      </w:r>
    </w:p>
    <w:p w14:paraId="79BF3E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 in </w:t>
      </w:r>
      <w:r w:rsidRPr="001870B3">
        <w:rPr>
          <w:rFonts w:ascii="Courier New" w:hAnsi="Courier New" w:cs="Courier New"/>
          <w:lang w:val="en-US"/>
        </w:rPr>
        <w:t>the same buffer with preceding urgent data unless the</w:t>
      </w:r>
    </w:p>
    <w:p w14:paraId="38D6AC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boundary is clearly marked for the user.</w:t>
      </w:r>
    </w:p>
    <w:p w14:paraId="1EAD54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8719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distinguish among several outstanding RECEIVEs and to take</w:t>
      </w:r>
    </w:p>
    <w:p w14:paraId="2BEB6C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care of the case that a buffer is not completely filled, the</w:t>
      </w:r>
    </w:p>
    <w:p w14:paraId="01A562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</w:t>
      </w:r>
      <w:r w:rsidRPr="001870B3">
        <w:rPr>
          <w:rFonts w:ascii="Courier New" w:hAnsi="Courier New" w:cs="Courier New"/>
          <w:lang w:val="en-US"/>
        </w:rPr>
        <w:t>eturn code is accompanied by both a buffer pointer and a byte</w:t>
      </w:r>
    </w:p>
    <w:p w14:paraId="40B7A4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count indicating the actual length of the data received.</w:t>
      </w:r>
    </w:p>
    <w:p w14:paraId="60279A8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612A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Alternative implementations of RECEIVE might have the TCP</w:t>
      </w:r>
    </w:p>
    <w:p w14:paraId="2CB3E5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endpoint allocate buffer storage, or the TCP endpoi</w:t>
      </w:r>
      <w:r w:rsidRPr="001870B3">
        <w:rPr>
          <w:rFonts w:ascii="Courier New" w:hAnsi="Courier New" w:cs="Courier New"/>
          <w:lang w:val="en-US"/>
        </w:rPr>
        <w:t>nt might</w:t>
      </w:r>
    </w:p>
    <w:p w14:paraId="0C88545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share a ring buffer with the user.</w:t>
      </w:r>
    </w:p>
    <w:p w14:paraId="651883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8C80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</w:t>
      </w:r>
    </w:p>
    <w:p w14:paraId="413687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01AE3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 CLOSE (local connection name)</w:t>
      </w:r>
    </w:p>
    <w:p w14:paraId="2F85E8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25D8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command causes the connection specified to be closed.  If</w:t>
      </w:r>
    </w:p>
    <w:p w14:paraId="29F65D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connection is not open or the calling process is not</w:t>
      </w:r>
    </w:p>
    <w:p w14:paraId="6B72E2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r w:rsidRPr="001870B3">
        <w:rPr>
          <w:rFonts w:ascii="Courier New" w:hAnsi="Courier New" w:cs="Courier New"/>
          <w:lang w:val="en-US"/>
        </w:rPr>
        <w:t xml:space="preserve">      authorized to use this connection, an error is returned.</w:t>
      </w:r>
    </w:p>
    <w:p w14:paraId="315C89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Closing connections is intended to be a graceful operation in</w:t>
      </w:r>
    </w:p>
    <w:p w14:paraId="462358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sense that outstanding SENDs will be transmitted (and</w:t>
      </w:r>
    </w:p>
    <w:p w14:paraId="55177F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retransmitted), as flow control permits, until</w:t>
      </w:r>
      <w:r w:rsidRPr="001870B3">
        <w:rPr>
          <w:rFonts w:ascii="Courier New" w:hAnsi="Courier New" w:cs="Courier New"/>
          <w:lang w:val="en-US"/>
        </w:rPr>
        <w:t xml:space="preserve"> all have been</w:t>
      </w:r>
    </w:p>
    <w:p w14:paraId="018402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serviced.  Thus, it should be acceptable to make several SEND</w:t>
      </w:r>
    </w:p>
    <w:p w14:paraId="4050C7A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calls, followed by a CLOSE, and expect all the data to be sent</w:t>
      </w:r>
    </w:p>
    <w:p w14:paraId="760749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the destination.  It should also be clear that users should</w:t>
      </w:r>
    </w:p>
    <w:p w14:paraId="10A7FC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continue to RECEI</w:t>
      </w:r>
      <w:r w:rsidRPr="001870B3">
        <w:rPr>
          <w:rFonts w:ascii="Courier New" w:hAnsi="Courier New" w:cs="Courier New"/>
          <w:lang w:val="en-US"/>
        </w:rPr>
        <w:t>VE on CLOSING connections, since the remote</w:t>
      </w:r>
    </w:p>
    <w:p w14:paraId="179D9D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peer may be trying to transmit the last of its data.  Thus,</w:t>
      </w:r>
    </w:p>
    <w:p w14:paraId="14B22B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CLOSE means "I have no more to send" but does not mean "I will</w:t>
      </w:r>
    </w:p>
    <w:p w14:paraId="123D87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 receive any more."  It may happen (if the user level</w:t>
      </w:r>
    </w:p>
    <w:p w14:paraId="5D7D89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</w:t>
      </w:r>
      <w:r w:rsidRPr="001870B3">
        <w:rPr>
          <w:rFonts w:ascii="Courier New" w:hAnsi="Courier New" w:cs="Courier New"/>
          <w:lang w:val="en-US"/>
        </w:rPr>
        <w:t xml:space="preserve">    protocol is not well thought out) that the closing side is</w:t>
      </w:r>
    </w:p>
    <w:p w14:paraId="341CEA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unable to get rid of all its data before timing out.  In this</w:t>
      </w:r>
    </w:p>
    <w:p w14:paraId="54676B3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event, CLOSE turns into ABORT, and the closing TCP peer gives</w:t>
      </w:r>
    </w:p>
    <w:p w14:paraId="1E8933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up.</w:t>
      </w:r>
    </w:p>
    <w:p w14:paraId="1089FF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106D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user may CLOSE the conne</w:t>
      </w:r>
      <w:r w:rsidRPr="001870B3">
        <w:rPr>
          <w:rFonts w:ascii="Courier New" w:hAnsi="Courier New" w:cs="Courier New"/>
          <w:lang w:val="en-US"/>
        </w:rPr>
        <w:t>ction at any time on his own</w:t>
      </w:r>
    </w:p>
    <w:p w14:paraId="2639E1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initiative, or in response to various prompts from the TCP</w:t>
      </w:r>
    </w:p>
    <w:p w14:paraId="159DBF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 (e.g., remote close executed, transmission</w:t>
      </w:r>
    </w:p>
    <w:p w14:paraId="5FB65F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timeout exceeded, destination inaccessible).</w:t>
      </w:r>
    </w:p>
    <w:p w14:paraId="727FBF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F05E5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Because closing a connection</w:t>
      </w:r>
      <w:r w:rsidRPr="001870B3">
        <w:rPr>
          <w:rFonts w:ascii="Courier New" w:hAnsi="Courier New" w:cs="Courier New"/>
          <w:lang w:val="en-US"/>
        </w:rPr>
        <w:t xml:space="preserve"> requires communication with the</w:t>
      </w:r>
    </w:p>
    <w:p w14:paraId="056046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remote TCP peer, connections may remain in the closing state</w:t>
      </w:r>
    </w:p>
    <w:p w14:paraId="598C420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 a short time.  Attempts to reopen the connection before the</w:t>
      </w:r>
    </w:p>
    <w:p w14:paraId="74CE4F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TCP peer replies to the CLOSE command will result in error</w:t>
      </w:r>
    </w:p>
    <w:p w14:paraId="29D561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</w:t>
      </w:r>
      <w:r w:rsidRPr="001870B3">
        <w:rPr>
          <w:rFonts w:ascii="Courier New" w:hAnsi="Courier New" w:cs="Courier New"/>
          <w:lang w:val="en-US"/>
        </w:rPr>
        <w:t>ponses.</w:t>
      </w:r>
    </w:p>
    <w:p w14:paraId="79FABD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3EBAD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9213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F6C6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52]</w:t>
      </w:r>
    </w:p>
    <w:p w14:paraId="5427CB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5A837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716928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3E84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7980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Close also implies push function.</w:t>
      </w:r>
    </w:p>
    <w:p w14:paraId="7F4806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30A22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Status</w:t>
      </w:r>
    </w:p>
    <w:p w14:paraId="29C94B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64E99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 STATUS (local connec</w:t>
      </w:r>
      <w:r w:rsidRPr="001870B3">
        <w:rPr>
          <w:rFonts w:ascii="Courier New" w:hAnsi="Courier New" w:cs="Courier New"/>
          <w:lang w:val="en-US"/>
        </w:rPr>
        <w:t>tion name) -&gt; status data</w:t>
      </w:r>
    </w:p>
    <w:p w14:paraId="7C633A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C719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is an implementation dependent user command and could be</w:t>
      </w:r>
    </w:p>
    <w:p w14:paraId="4220E8F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excluded without adverse effect.  Information returned would</w:t>
      </w:r>
    </w:p>
    <w:p w14:paraId="039747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typically come from the TCB associated with the connection.</w:t>
      </w:r>
    </w:p>
    <w:p w14:paraId="5D97CF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045D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comm</w:t>
      </w:r>
      <w:r w:rsidRPr="001870B3">
        <w:rPr>
          <w:rFonts w:ascii="Courier New" w:hAnsi="Courier New" w:cs="Courier New"/>
          <w:lang w:val="en-US"/>
        </w:rPr>
        <w:t>and returns a data block containing the following</w:t>
      </w:r>
    </w:p>
    <w:p w14:paraId="568B87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information:</w:t>
      </w:r>
    </w:p>
    <w:p w14:paraId="41DBF8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E49C6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local socket,</w:t>
      </w:r>
    </w:p>
    <w:p w14:paraId="134FE8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remote socket,</w:t>
      </w:r>
    </w:p>
    <w:p w14:paraId="7BA2660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local connection name,</w:t>
      </w:r>
    </w:p>
    <w:p w14:paraId="2030C9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receive window,</w:t>
      </w:r>
    </w:p>
    <w:p w14:paraId="0AAD0F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send window,</w:t>
      </w:r>
    </w:p>
    <w:p w14:paraId="2C3984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connection state,</w:t>
      </w:r>
    </w:p>
    <w:p w14:paraId="3591E1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</w:t>
      </w:r>
      <w:r w:rsidRPr="001870B3">
        <w:rPr>
          <w:rFonts w:ascii="Courier New" w:hAnsi="Courier New" w:cs="Courier New"/>
          <w:lang w:val="en-US"/>
        </w:rPr>
        <w:t>number of buffers awaiting acknowledgment,</w:t>
      </w:r>
    </w:p>
    <w:p w14:paraId="3875D2A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number of buffers pending receipt,</w:t>
      </w:r>
    </w:p>
    <w:p w14:paraId="1B2019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urgent state,</w:t>
      </w:r>
    </w:p>
    <w:p w14:paraId="396EF3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value,</w:t>
      </w:r>
    </w:p>
    <w:p w14:paraId="7071EA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security/compartment,</w:t>
      </w:r>
    </w:p>
    <w:p w14:paraId="5D4A25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transmission timeout.</w:t>
      </w:r>
    </w:p>
    <w:p w14:paraId="0096F7B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A9ED7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Depending on the state o</w:t>
      </w:r>
      <w:r w:rsidRPr="001870B3">
        <w:rPr>
          <w:rFonts w:ascii="Courier New" w:hAnsi="Courier New" w:cs="Courier New"/>
          <w:lang w:val="en-US"/>
        </w:rPr>
        <w:t>f the connection, or on the</w:t>
      </w:r>
    </w:p>
    <w:p w14:paraId="2407BA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implementation itself, some of this information may not be</w:t>
      </w:r>
    </w:p>
    <w:p w14:paraId="57938E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available or meaningful.  If the calling process is not</w:t>
      </w:r>
    </w:p>
    <w:p w14:paraId="52D618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authorized to use this connection, an error is returned.  This</w:t>
      </w:r>
    </w:p>
    <w:p w14:paraId="7A7DB92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prevents unaut</w:t>
      </w:r>
      <w:r w:rsidRPr="001870B3">
        <w:rPr>
          <w:rFonts w:ascii="Courier New" w:hAnsi="Courier New" w:cs="Courier New"/>
          <w:lang w:val="en-US"/>
        </w:rPr>
        <w:t>horized processes from gaining information about</w:t>
      </w:r>
    </w:p>
    <w:p w14:paraId="443412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 connection.</w:t>
      </w:r>
    </w:p>
    <w:p w14:paraId="1CBF97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3452E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Abort</w:t>
      </w:r>
    </w:p>
    <w:p w14:paraId="5B5E93F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5FF9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Format: ABORT (local connection name)</w:t>
      </w:r>
    </w:p>
    <w:p w14:paraId="3AF16E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29B1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This command causes all pending SENDs and RECEIVES to be</w:t>
      </w:r>
    </w:p>
    <w:p w14:paraId="698DEB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aborted, the TCB to be removed, and a special R</w:t>
      </w:r>
      <w:r w:rsidRPr="001870B3">
        <w:rPr>
          <w:rFonts w:ascii="Courier New" w:hAnsi="Courier New" w:cs="Courier New"/>
          <w:lang w:val="en-US"/>
        </w:rPr>
        <w:t>ESET message to</w:t>
      </w:r>
    </w:p>
    <w:p w14:paraId="04A0E4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be sent to the remote TCP peer of the connection.  Depending on</w:t>
      </w:r>
    </w:p>
    <w:p w14:paraId="2B7090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implementation, users may receive abort indications for</w:t>
      </w:r>
    </w:p>
    <w:p w14:paraId="185D4F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each outstanding SEND or RECEIVE, or may simply receive an</w:t>
      </w:r>
    </w:p>
    <w:p w14:paraId="4EBA77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ABORT-acknowledgment.</w:t>
      </w:r>
    </w:p>
    <w:p w14:paraId="6291003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C1A3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Flush</w:t>
      </w:r>
    </w:p>
    <w:p w14:paraId="72AE4D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E1BE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Some TCP implementations have included a FLUSH call, which will</w:t>
      </w:r>
    </w:p>
    <w:p w14:paraId="2652B8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empty the TCP send queue of any data that the user has issued</w:t>
      </w:r>
    </w:p>
    <w:p w14:paraId="4E6FB3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4998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70F3C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445E2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53]</w:t>
      </w:r>
    </w:p>
    <w:p w14:paraId="59DDB2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29073DE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 xml:space="preserve">Internet-Draft     </w:t>
      </w:r>
      <w:r w:rsidRPr="001870B3">
        <w:rPr>
          <w:rFonts w:ascii="Courier New" w:hAnsi="Courier New" w:cs="Courier New"/>
          <w:lang w:val="en-US"/>
        </w:rPr>
        <w:t xml:space="preserve">         TCP Specification                August 2020</w:t>
      </w:r>
    </w:p>
    <w:p w14:paraId="15DFC68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D0E9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89DC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SEND calls but is still to the right of the current send</w:t>
      </w:r>
    </w:p>
    <w:p w14:paraId="4CDC5A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window.  That is, it flushes as much queued send data as</w:t>
      </w:r>
    </w:p>
    <w:p w14:paraId="3C8648E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possible without losing sequence number synchronization.  T</w:t>
      </w:r>
      <w:r w:rsidRPr="001870B3">
        <w:rPr>
          <w:rFonts w:ascii="Courier New" w:hAnsi="Courier New" w:cs="Courier New"/>
          <w:lang w:val="en-US"/>
        </w:rPr>
        <w:t>he</w:t>
      </w:r>
    </w:p>
    <w:p w14:paraId="06A804C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FLUSH call MAY be implemented (MAY-14).</w:t>
      </w:r>
    </w:p>
    <w:p w14:paraId="76CB78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E6CAC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Asynchronous Reports</w:t>
      </w:r>
    </w:p>
    <w:p w14:paraId="0EFF3B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A5B7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There MUST be a mechanism for reporting soft TCP error</w:t>
      </w:r>
    </w:p>
    <w:p w14:paraId="207AEB4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conditions to the application (MUST-47).  Generically, we</w:t>
      </w:r>
    </w:p>
    <w:p w14:paraId="269FCC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assume this takes the form of an ap</w:t>
      </w:r>
      <w:r w:rsidRPr="001870B3">
        <w:rPr>
          <w:rFonts w:ascii="Courier New" w:hAnsi="Courier New" w:cs="Courier New"/>
          <w:lang w:val="en-US"/>
        </w:rPr>
        <w:t>plication-supplied</w:t>
      </w:r>
    </w:p>
    <w:p w14:paraId="5B74DA3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ERROR_REPORT routine that may be </w:t>
      </w:r>
      <w:proofErr w:type="spellStart"/>
      <w:r w:rsidRPr="001870B3">
        <w:rPr>
          <w:rFonts w:ascii="Courier New" w:hAnsi="Courier New" w:cs="Courier New"/>
          <w:lang w:val="en-US"/>
        </w:rPr>
        <w:t>upcalled</w:t>
      </w:r>
      <w:proofErr w:type="spellEnd"/>
      <w:r w:rsidRPr="001870B3">
        <w:rPr>
          <w:rFonts w:ascii="Courier New" w:hAnsi="Courier New" w:cs="Courier New"/>
          <w:lang w:val="en-US"/>
        </w:rPr>
        <w:t xml:space="preserve"> asynchronously from</w:t>
      </w:r>
    </w:p>
    <w:p w14:paraId="2CE50F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transport layer:</w:t>
      </w:r>
    </w:p>
    <w:p w14:paraId="6A843A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BE10C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ERROR_REPORT(local connection name, reason, </w:t>
      </w:r>
      <w:proofErr w:type="spellStart"/>
      <w:r w:rsidRPr="001870B3">
        <w:rPr>
          <w:rFonts w:ascii="Courier New" w:hAnsi="Courier New" w:cs="Courier New"/>
          <w:lang w:val="en-US"/>
        </w:rPr>
        <w:t>subreason</w:t>
      </w:r>
      <w:proofErr w:type="spellEnd"/>
      <w:r w:rsidRPr="001870B3">
        <w:rPr>
          <w:rFonts w:ascii="Courier New" w:hAnsi="Courier New" w:cs="Courier New"/>
          <w:lang w:val="en-US"/>
        </w:rPr>
        <w:t>)</w:t>
      </w:r>
    </w:p>
    <w:p w14:paraId="2F95F2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90033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precise encoding of the reason and </w:t>
      </w:r>
      <w:proofErr w:type="spellStart"/>
      <w:r w:rsidRPr="001870B3">
        <w:rPr>
          <w:rFonts w:ascii="Courier New" w:hAnsi="Courier New" w:cs="Courier New"/>
          <w:lang w:val="en-US"/>
        </w:rPr>
        <w:t>subreason</w:t>
      </w:r>
      <w:proofErr w:type="spellEnd"/>
      <w:r w:rsidRPr="001870B3">
        <w:rPr>
          <w:rFonts w:ascii="Courier New" w:hAnsi="Courier New" w:cs="Courier New"/>
          <w:lang w:val="en-US"/>
        </w:rPr>
        <w:t xml:space="preserve"> parameter</w:t>
      </w:r>
      <w:r w:rsidRPr="001870B3">
        <w:rPr>
          <w:rFonts w:ascii="Courier New" w:hAnsi="Courier New" w:cs="Courier New"/>
          <w:lang w:val="en-US"/>
        </w:rPr>
        <w:t>s is</w:t>
      </w:r>
    </w:p>
    <w:p w14:paraId="7DD8AB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 specified here.  However, the conditions that are reported</w:t>
      </w:r>
    </w:p>
    <w:p w14:paraId="7C40C85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asynchronously to the application MUST include:</w:t>
      </w:r>
    </w:p>
    <w:p w14:paraId="5C53E1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0157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* ICMP error message arrived (see Section 3.8.2.2 for</w:t>
      </w:r>
    </w:p>
    <w:p w14:paraId="638CBC0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description of handling each ICMP message t</w:t>
      </w:r>
      <w:r w:rsidRPr="001870B3">
        <w:rPr>
          <w:rFonts w:ascii="Courier New" w:hAnsi="Courier New" w:cs="Courier New"/>
          <w:lang w:val="en-US"/>
        </w:rPr>
        <w:t>ype, since some</w:t>
      </w:r>
    </w:p>
    <w:p w14:paraId="2915EC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message types need to be suppressed from generating reports</w:t>
      </w:r>
    </w:p>
    <w:p w14:paraId="4920A3C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to the application)</w:t>
      </w:r>
    </w:p>
    <w:p w14:paraId="0438F3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EACA8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* Excessive retransmissions (see Section 3.7.3)</w:t>
      </w:r>
    </w:p>
    <w:p w14:paraId="2568CAC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38FC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* Urgent pointer advance (see Section 3.7.5)</w:t>
      </w:r>
    </w:p>
    <w:p w14:paraId="654C03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3D01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However</w:t>
      </w:r>
      <w:r w:rsidRPr="001870B3">
        <w:rPr>
          <w:rFonts w:ascii="Courier New" w:hAnsi="Courier New" w:cs="Courier New"/>
          <w:lang w:val="en-US"/>
        </w:rPr>
        <w:t>, an application program that does not want to receive</w:t>
      </w:r>
    </w:p>
    <w:p w14:paraId="2F6088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such ERROR_REPORT calls SHOULD be able to effectively disable</w:t>
      </w:r>
    </w:p>
    <w:p w14:paraId="2560B3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these calls (SHLD-20).</w:t>
      </w:r>
    </w:p>
    <w:p w14:paraId="09D0F1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C635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Set Differentiated Services Field (IPv4 TOS or IPv6 Traffic Class)</w:t>
      </w:r>
    </w:p>
    <w:p w14:paraId="620B96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8B257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applicatio</w:t>
      </w:r>
      <w:r w:rsidRPr="001870B3">
        <w:rPr>
          <w:rFonts w:ascii="Courier New" w:hAnsi="Courier New" w:cs="Courier New"/>
          <w:lang w:val="en-US"/>
        </w:rPr>
        <w:t>n layer MUST be able to specify the</w:t>
      </w:r>
    </w:p>
    <w:p w14:paraId="0229FA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Differentiated Services field for segments that are sent on a</w:t>
      </w:r>
    </w:p>
    <w:p w14:paraId="1F786B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(MUST-48).  The Differentiated Services field</w:t>
      </w:r>
    </w:p>
    <w:p w14:paraId="69BE3A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includes the 6-bit Differentiated Services Code Point (DSCP)</w:t>
      </w:r>
    </w:p>
    <w:p w14:paraId="41CE5B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valu</w:t>
      </w:r>
      <w:r w:rsidRPr="001870B3">
        <w:rPr>
          <w:rFonts w:ascii="Courier New" w:hAnsi="Courier New" w:cs="Courier New"/>
          <w:lang w:val="en-US"/>
        </w:rPr>
        <w:t>e.  It is not required, but the application SHOULD be able</w:t>
      </w:r>
    </w:p>
    <w:p w14:paraId="24A1052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change the Differentiated Services field during the</w:t>
      </w:r>
    </w:p>
    <w:p w14:paraId="504F46D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lifetime (SHLD-21).  TCP implementations SHOULD pass</w:t>
      </w:r>
    </w:p>
    <w:p w14:paraId="0C5D7D4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current Differentiated Services field value wit</w:t>
      </w:r>
      <w:r w:rsidRPr="001870B3">
        <w:rPr>
          <w:rFonts w:ascii="Courier New" w:hAnsi="Courier New" w:cs="Courier New"/>
          <w:lang w:val="en-US"/>
        </w:rPr>
        <w:t>hout change</w:t>
      </w:r>
    </w:p>
    <w:p w14:paraId="799ABD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the IP layer, when it sends segments on the connection</w:t>
      </w:r>
    </w:p>
    <w:p w14:paraId="405AC7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(SHLD-22).</w:t>
      </w:r>
    </w:p>
    <w:p w14:paraId="75B084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C8B7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Differentiated Services field will be specified</w:t>
      </w:r>
    </w:p>
    <w:p w14:paraId="2242214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independently in each direction on the connection, so that the</w:t>
      </w:r>
    </w:p>
    <w:p w14:paraId="5E0471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83E0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445DC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CF7CE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F6A3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Eddy               </w:t>
      </w:r>
      <w:r w:rsidRPr="001870B3">
        <w:rPr>
          <w:rFonts w:ascii="Courier New" w:hAnsi="Courier New" w:cs="Courier New"/>
          <w:lang w:val="en-US"/>
        </w:rPr>
        <w:t xml:space="preserve">     Expires February 7, 2021               [Page 54]</w:t>
      </w:r>
    </w:p>
    <w:p w14:paraId="4CF69D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2C0CF6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846689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2850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A866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receiver application will specify the Differentiated Services</w:t>
      </w:r>
    </w:p>
    <w:p w14:paraId="58713E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field used for ACK segments.</w:t>
      </w:r>
    </w:p>
    <w:p w14:paraId="0B8313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908F0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TCP im</w:t>
      </w:r>
      <w:r w:rsidRPr="001870B3">
        <w:rPr>
          <w:rFonts w:ascii="Courier New" w:hAnsi="Courier New" w:cs="Courier New"/>
          <w:lang w:val="en-US"/>
        </w:rPr>
        <w:t>plementations MAY pass the most recently received</w:t>
      </w:r>
    </w:p>
    <w:p w14:paraId="4ACB3A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Differentiated Services field up to the application (MAY-9).</w:t>
      </w:r>
    </w:p>
    <w:p w14:paraId="719728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ED80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3.8.2.  TCP/Lower-Level Interface</w:t>
      </w:r>
    </w:p>
    <w:p w14:paraId="08637D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C43E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TCP endpoint calls on a lower level protocol module to actually</w:t>
      </w:r>
    </w:p>
    <w:p w14:paraId="628D0A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send and receive informati</w:t>
      </w:r>
      <w:r w:rsidRPr="001870B3">
        <w:rPr>
          <w:rFonts w:ascii="Courier New" w:hAnsi="Courier New" w:cs="Courier New"/>
          <w:lang w:val="en-US"/>
        </w:rPr>
        <w:t>on over a network.  The two current</w:t>
      </w:r>
    </w:p>
    <w:p w14:paraId="57E36B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standard Internet Protocol (IP) versions layered below TCP are IPv4</w:t>
      </w:r>
    </w:p>
    <w:p w14:paraId="4AB14C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[1] and IPv6 [12].</w:t>
      </w:r>
    </w:p>
    <w:p w14:paraId="0ED2A0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5302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If the lower level protocol is IPv4 it provides arguments for a type</w:t>
      </w:r>
    </w:p>
    <w:p w14:paraId="28A59B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of service (used within the Differentiated Services</w:t>
      </w:r>
      <w:r w:rsidRPr="001870B3">
        <w:rPr>
          <w:rFonts w:ascii="Courier New" w:hAnsi="Courier New" w:cs="Courier New"/>
          <w:lang w:val="en-US"/>
        </w:rPr>
        <w:t xml:space="preserve"> field) and for a</w:t>
      </w:r>
    </w:p>
    <w:p w14:paraId="744447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time to live.  TCP uses the following settings for these parameters:</w:t>
      </w:r>
    </w:p>
    <w:p w14:paraId="7A6E070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10EBA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field: The IP header value for the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is</w:t>
      </w:r>
    </w:p>
    <w:p w14:paraId="262DBB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given by the user.  This includes the bits of the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Code</w:t>
      </w:r>
    </w:p>
    <w:p w14:paraId="4376DA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Point (DSCP).</w:t>
      </w:r>
    </w:p>
    <w:p w14:paraId="419FB7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4898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</w:t>
      </w:r>
      <w:r w:rsidRPr="001870B3">
        <w:rPr>
          <w:rFonts w:ascii="Courier New" w:hAnsi="Courier New" w:cs="Courier New"/>
          <w:lang w:val="en-US"/>
        </w:rPr>
        <w:t>Time to Live (TTL): The TTL value used to send TCP segments MUST</w:t>
      </w:r>
    </w:p>
    <w:p w14:paraId="270043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be configurable (MUST-49).</w:t>
      </w:r>
    </w:p>
    <w:p w14:paraId="5026F9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49DB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Note that RFC 793 specified one minute (60 seconds) as a</w:t>
      </w:r>
    </w:p>
    <w:p w14:paraId="6667660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constant for the TTL, because the assumed maximum segment</w:t>
      </w:r>
    </w:p>
    <w:p w14:paraId="27C24F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lifetime was tw</w:t>
      </w:r>
      <w:r w:rsidRPr="001870B3">
        <w:rPr>
          <w:rFonts w:ascii="Courier New" w:hAnsi="Courier New" w:cs="Courier New"/>
          <w:lang w:val="en-US"/>
        </w:rPr>
        <w:t>o minutes.  This was intended to explicitly ask</w:t>
      </w:r>
    </w:p>
    <w:p w14:paraId="64651F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that a segment be destroyed if it cannot be delivered by the</w:t>
      </w:r>
    </w:p>
    <w:p w14:paraId="167793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internet system within one minute.  RFC 1122 changed this</w:t>
      </w:r>
    </w:p>
    <w:p w14:paraId="046643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specification to require that the TTL be configurable.</w:t>
      </w:r>
    </w:p>
    <w:p w14:paraId="624012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06349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</w:t>
      </w:r>
      <w:r w:rsidRPr="001870B3">
        <w:rPr>
          <w:rFonts w:ascii="Courier New" w:hAnsi="Courier New" w:cs="Courier New"/>
          <w:lang w:val="en-US"/>
        </w:rPr>
        <w:t xml:space="preserve">   Note that the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 is permitted to change during a</w:t>
      </w:r>
    </w:p>
    <w:p w14:paraId="3C1D7D4C" w14:textId="15C29AC0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(</w:t>
      </w:r>
      <w:del w:id="243" w:author="BOUCADAIR Mohamed TGI/OLN" w:date="2020-09-25T15:36:00Z">
        <w:r w:rsidRPr="001870B3" w:rsidDel="001870B3">
          <w:rPr>
            <w:rFonts w:ascii="Courier New" w:hAnsi="Courier New" w:cs="Courier New"/>
            <w:lang w:val="en-US"/>
          </w:rPr>
          <w:delText xml:space="preserve">section </w:delText>
        </w:r>
      </w:del>
      <w:ins w:id="244" w:author="BOUCADAIR Mohamed TGI/OLN" w:date="2020-09-25T15:36:00Z">
        <w:r w:rsidR="001870B3">
          <w:rPr>
            <w:rFonts w:ascii="Courier New" w:hAnsi="Courier New" w:cs="Courier New"/>
            <w:lang w:val="en-US"/>
          </w:rPr>
          <w:t>S</w:t>
        </w:r>
        <w:r w:rsidR="001870B3" w:rsidRPr="001870B3">
          <w:rPr>
            <w:rFonts w:ascii="Courier New" w:hAnsi="Courier New" w:cs="Courier New"/>
            <w:lang w:val="en-US"/>
          </w:rPr>
          <w:t xml:space="preserve">ection </w:t>
        </w:r>
      </w:ins>
      <w:r w:rsidRPr="001870B3">
        <w:rPr>
          <w:rFonts w:ascii="Courier New" w:hAnsi="Courier New" w:cs="Courier New"/>
          <w:lang w:val="en-US"/>
        </w:rPr>
        <w:t>4.2.4.2 of RFC 1122).  However, the</w:t>
      </w:r>
    </w:p>
    <w:p w14:paraId="525C95A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application interface might not support this ability, and the</w:t>
      </w:r>
    </w:p>
    <w:p w14:paraId="44E678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application does not have knowledge about indiv</w:t>
      </w:r>
      <w:r w:rsidRPr="001870B3">
        <w:rPr>
          <w:rFonts w:ascii="Courier New" w:hAnsi="Courier New" w:cs="Courier New"/>
          <w:lang w:val="en-US"/>
        </w:rPr>
        <w:t>idual TCP</w:t>
      </w:r>
    </w:p>
    <w:p w14:paraId="58A67CA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segments, so this can only be done on a coarse granularity, at</w:t>
      </w:r>
    </w:p>
    <w:p w14:paraId="060926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best.  This limitation is further discussed in RFC 7657 (sec</w:t>
      </w:r>
    </w:p>
    <w:p w14:paraId="281404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5.1, 5.3, and 6) [43].  Generally, an application SHOULD NOT</w:t>
      </w:r>
    </w:p>
    <w:p w14:paraId="230DF6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change the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</w:t>
      </w:r>
      <w:r w:rsidRPr="001870B3">
        <w:rPr>
          <w:rFonts w:ascii="Courier New" w:hAnsi="Courier New" w:cs="Courier New"/>
          <w:lang w:val="en-US"/>
        </w:rPr>
        <w:t xml:space="preserve"> value during the course of a</w:t>
      </w:r>
    </w:p>
    <w:p w14:paraId="69B396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(SHLD-23).</w:t>
      </w:r>
    </w:p>
    <w:p w14:paraId="29B003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72680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Any lower level protocol will have to provide the source address,</w:t>
      </w:r>
    </w:p>
    <w:p w14:paraId="200DF8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destination address, and protocol fields, and some way to determine</w:t>
      </w:r>
    </w:p>
    <w:p w14:paraId="52FCD7A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"TCP length", both to provide the functional eq</w:t>
      </w:r>
      <w:r w:rsidRPr="001870B3">
        <w:rPr>
          <w:rFonts w:ascii="Courier New" w:hAnsi="Courier New" w:cs="Courier New"/>
          <w:lang w:val="en-US"/>
        </w:rPr>
        <w:t>uivalent service</w:t>
      </w:r>
    </w:p>
    <w:p w14:paraId="48E913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of IP and to be used in the TCP checksum.</w:t>
      </w:r>
    </w:p>
    <w:p w14:paraId="30AD6B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0773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F652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C388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4F6C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041A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7A03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55]</w:t>
      </w:r>
    </w:p>
    <w:p w14:paraId="39F4BF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7D7045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724CB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A2CA3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33F3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When received options are passed up</w:t>
      </w:r>
      <w:r w:rsidRPr="001870B3">
        <w:rPr>
          <w:rFonts w:ascii="Courier New" w:hAnsi="Courier New" w:cs="Courier New"/>
          <w:lang w:val="en-US"/>
        </w:rPr>
        <w:t xml:space="preserve"> to TCP from the IP layer, TCP</w:t>
      </w:r>
    </w:p>
    <w:p w14:paraId="251BC6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implementations MUST ignore options that it does not understand</w:t>
      </w:r>
    </w:p>
    <w:p w14:paraId="35943E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(MUST-50).</w:t>
      </w:r>
    </w:p>
    <w:p w14:paraId="132931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6E320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 TCP implementation MAY support the Time Stamp (MAY-10) and Record</w:t>
      </w:r>
    </w:p>
    <w:p w14:paraId="548164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Route (MAY-11) options.</w:t>
      </w:r>
    </w:p>
    <w:p w14:paraId="0304B9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4A8A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3.8.2.1.  Source Routing</w:t>
      </w:r>
    </w:p>
    <w:p w14:paraId="31A4AD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94A8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If the lower le</w:t>
      </w:r>
      <w:r w:rsidRPr="001870B3">
        <w:rPr>
          <w:rFonts w:ascii="Courier New" w:hAnsi="Courier New" w:cs="Courier New"/>
          <w:lang w:val="en-US"/>
        </w:rPr>
        <w:t>vel is IP (or other protocol that provides this</w:t>
      </w:r>
    </w:p>
    <w:p w14:paraId="031910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feature) and source routing is used, the interface must allow the</w:t>
      </w:r>
    </w:p>
    <w:p w14:paraId="73925C8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route information to be communicated.  This is especially important</w:t>
      </w:r>
    </w:p>
    <w:p w14:paraId="50F517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so that the source and destination addresses used in the TCP chec</w:t>
      </w:r>
      <w:r w:rsidRPr="001870B3">
        <w:rPr>
          <w:rFonts w:ascii="Courier New" w:hAnsi="Courier New" w:cs="Courier New"/>
          <w:lang w:val="en-US"/>
        </w:rPr>
        <w:t>ksum</w:t>
      </w:r>
    </w:p>
    <w:p w14:paraId="659E82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be the originating source and ultimate destination.  It is also</w:t>
      </w:r>
    </w:p>
    <w:p w14:paraId="0CFA20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important to preserve the return route to answer connection requests.</w:t>
      </w:r>
    </w:p>
    <w:p w14:paraId="72BA44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EEFC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An application MUST be able to specify a source route when it</w:t>
      </w:r>
    </w:p>
    <w:p w14:paraId="615DE2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actively opens a TCP connection (MUST-51),</w:t>
      </w:r>
      <w:r w:rsidRPr="001870B3">
        <w:rPr>
          <w:rFonts w:ascii="Courier New" w:hAnsi="Courier New" w:cs="Courier New"/>
          <w:lang w:val="en-US"/>
        </w:rPr>
        <w:t xml:space="preserve"> and this MUST take</w:t>
      </w:r>
    </w:p>
    <w:p w14:paraId="69B731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precedence over a source route received in a datagram (MUST-52).</w:t>
      </w:r>
    </w:p>
    <w:p w14:paraId="33FC38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0B28A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When a TCP connection is </w:t>
      </w:r>
      <w:proofErr w:type="spellStart"/>
      <w:r w:rsidRPr="001870B3">
        <w:rPr>
          <w:rFonts w:ascii="Courier New" w:hAnsi="Courier New" w:cs="Courier New"/>
          <w:lang w:val="en-US"/>
        </w:rPr>
        <w:t>OPENed</w:t>
      </w:r>
      <w:proofErr w:type="spellEnd"/>
      <w:r w:rsidRPr="001870B3">
        <w:rPr>
          <w:rFonts w:ascii="Courier New" w:hAnsi="Courier New" w:cs="Courier New"/>
          <w:lang w:val="en-US"/>
        </w:rPr>
        <w:t xml:space="preserve"> passively and a packet arrives with a</w:t>
      </w:r>
    </w:p>
    <w:p w14:paraId="3D23FC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completed IP Source Route option (containing a return route), TCP</w:t>
      </w:r>
    </w:p>
    <w:p w14:paraId="289FF5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implementations MUST s</w:t>
      </w:r>
      <w:r w:rsidRPr="001870B3">
        <w:rPr>
          <w:rFonts w:ascii="Courier New" w:hAnsi="Courier New" w:cs="Courier New"/>
          <w:lang w:val="en-US"/>
        </w:rPr>
        <w:t>ave the return route and use it for all</w:t>
      </w:r>
    </w:p>
    <w:p w14:paraId="1B8F56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segments sent on this connection (MUST-53).  If a different source</w:t>
      </w:r>
    </w:p>
    <w:p w14:paraId="650137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route arrives in a later segment, the later definition SHOULD</w:t>
      </w:r>
    </w:p>
    <w:p w14:paraId="7AA827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override the earlier one (SHLD-24).</w:t>
      </w:r>
    </w:p>
    <w:p w14:paraId="1FF9DF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FBCE6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3.8.2.2.  ICMP Messages</w:t>
      </w:r>
    </w:p>
    <w:p w14:paraId="0A292A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603E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TCP implement</w:t>
      </w:r>
      <w:r w:rsidRPr="001870B3">
        <w:rPr>
          <w:rFonts w:ascii="Courier New" w:hAnsi="Courier New" w:cs="Courier New"/>
          <w:lang w:val="en-US"/>
        </w:rPr>
        <w:t>ations MUST act on an ICMP error message passed up from</w:t>
      </w:r>
    </w:p>
    <w:p w14:paraId="4F45F4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IP layer, directing it to the connection that created the error</w:t>
      </w:r>
    </w:p>
    <w:p w14:paraId="49B7C2A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(MUST-54).  The necessary </w:t>
      </w:r>
      <w:proofErr w:type="spellStart"/>
      <w:r w:rsidRPr="001870B3">
        <w:rPr>
          <w:rFonts w:ascii="Courier New" w:hAnsi="Courier New" w:cs="Courier New"/>
          <w:lang w:val="en-US"/>
        </w:rPr>
        <w:t>demultiplexing</w:t>
      </w:r>
      <w:proofErr w:type="spellEnd"/>
      <w:r w:rsidRPr="001870B3">
        <w:rPr>
          <w:rFonts w:ascii="Courier New" w:hAnsi="Courier New" w:cs="Courier New"/>
          <w:lang w:val="en-US"/>
        </w:rPr>
        <w:t xml:space="preserve"> information can be found in</w:t>
      </w:r>
    </w:p>
    <w:p w14:paraId="29B3F3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IP header contained within the ICMP message.</w:t>
      </w:r>
    </w:p>
    <w:p w14:paraId="778917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4BFE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</w:t>
      </w:r>
      <w:r w:rsidRPr="001870B3">
        <w:rPr>
          <w:rFonts w:ascii="Courier New" w:hAnsi="Courier New" w:cs="Courier New"/>
          <w:lang w:val="en-US"/>
        </w:rPr>
        <w:t>his applies to ICMPv6 in addition to IPv4 ICMP.</w:t>
      </w:r>
    </w:p>
    <w:p w14:paraId="3B5C5D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7EE2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[27] contains discussion of specific ICMP and ICMPv6 messages</w:t>
      </w:r>
    </w:p>
    <w:p w14:paraId="5BB91D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classified as either "soft" or "hard" errors that may bear different</w:t>
      </w:r>
    </w:p>
    <w:p w14:paraId="67B0F9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responses.  Treatment for classes of ICMP messages is described</w:t>
      </w:r>
    </w:p>
    <w:p w14:paraId="0B6F06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r w:rsidRPr="001870B3">
        <w:rPr>
          <w:rFonts w:ascii="Courier New" w:hAnsi="Courier New" w:cs="Courier New"/>
          <w:lang w:val="en-US"/>
        </w:rPr>
        <w:t>below:</w:t>
      </w:r>
    </w:p>
    <w:p w14:paraId="3D50AD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2E53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Source Quench</w:t>
      </w:r>
    </w:p>
    <w:p w14:paraId="1B46BB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TCP implementations MUST silently discard any received ICMP Source</w:t>
      </w:r>
    </w:p>
    <w:p w14:paraId="039ADC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Quench messages (MUST-55).  See [10] for discussion.</w:t>
      </w:r>
    </w:p>
    <w:p w14:paraId="66F8B0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93EC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Soft Errors</w:t>
      </w:r>
    </w:p>
    <w:p w14:paraId="5ED4AFD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For ICMP these include: Destination Unreachable -- codes 0, 1, 5,</w:t>
      </w:r>
    </w:p>
    <w:p w14:paraId="206B30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Time Exce</w:t>
      </w:r>
      <w:r w:rsidRPr="001870B3">
        <w:rPr>
          <w:rFonts w:ascii="Courier New" w:hAnsi="Courier New" w:cs="Courier New"/>
          <w:lang w:val="en-US"/>
        </w:rPr>
        <w:t>eded -- codes 0, 1, and Parameter Problem.</w:t>
      </w:r>
    </w:p>
    <w:p w14:paraId="4B29390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7E15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0C3D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9F20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56]</w:t>
      </w:r>
    </w:p>
    <w:p w14:paraId="46B27F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48BFE3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48087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ED24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98D3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For ICMPv6 these include: Destination Unreachable -- co</w:t>
      </w:r>
      <w:r w:rsidRPr="001870B3">
        <w:rPr>
          <w:rFonts w:ascii="Courier New" w:hAnsi="Courier New" w:cs="Courier New"/>
          <w:lang w:val="en-US"/>
        </w:rPr>
        <w:t>des 0 and 3,</w:t>
      </w:r>
    </w:p>
    <w:p w14:paraId="2EF706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Time Exceeded -- codes 0, 1, and Parameter Problem -- codes 0, 1, 2</w:t>
      </w:r>
    </w:p>
    <w:p w14:paraId="55B7D8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Since these Unreachable messages indicate soft error conditions,</w:t>
      </w:r>
    </w:p>
    <w:p w14:paraId="08F044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TCP implementations MUST NOT abort the connection (MUST-56), and it</w:t>
      </w:r>
    </w:p>
    <w:p w14:paraId="047B0B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SHOULD make the inform</w:t>
      </w:r>
      <w:r w:rsidRPr="001870B3">
        <w:rPr>
          <w:rFonts w:ascii="Courier New" w:hAnsi="Courier New" w:cs="Courier New"/>
          <w:lang w:val="en-US"/>
        </w:rPr>
        <w:t>ation available to the application (SHLD-25).</w:t>
      </w:r>
    </w:p>
    <w:p w14:paraId="7F7559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01580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Hard Errors</w:t>
      </w:r>
    </w:p>
    <w:p w14:paraId="529A8B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For ICMP these include Destination Unreachable -- codes 2-4"&gt;</w:t>
      </w:r>
    </w:p>
    <w:p w14:paraId="0DD5B7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These are hard error conditions, so TCP implementations SHOULD</w:t>
      </w:r>
    </w:p>
    <w:p w14:paraId="5ADD8B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abort the connection (SHLD-26).  [27] notes that some</w:t>
      </w:r>
    </w:p>
    <w:p w14:paraId="0039C2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implementations do not abort connections when an ICMP hard error is</w:t>
      </w:r>
    </w:p>
    <w:p w14:paraId="42D5C8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received for a connection that is in any of the synchronized</w:t>
      </w:r>
    </w:p>
    <w:p w14:paraId="1E752D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states.</w:t>
      </w:r>
    </w:p>
    <w:p w14:paraId="1069C2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556E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Note that [27] section 4 describes widespread implementation behavior</w:t>
      </w:r>
    </w:p>
    <w:p w14:paraId="1C6E8BE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that treats soft errors as </w:t>
      </w:r>
      <w:r w:rsidRPr="001870B3">
        <w:rPr>
          <w:rFonts w:ascii="Courier New" w:hAnsi="Courier New" w:cs="Courier New"/>
          <w:lang w:val="en-US"/>
        </w:rPr>
        <w:t>hard errors during connection</w:t>
      </w:r>
    </w:p>
    <w:p w14:paraId="57F910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establishment.</w:t>
      </w:r>
    </w:p>
    <w:p w14:paraId="09066F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DF12BF" w14:textId="4EF1A185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3.8.2.3.  </w:t>
      </w:r>
      <w:del w:id="245" w:author="BOUCADAIR Mohamed TGI/OLN" w:date="2020-09-25T15:37:00Z">
        <w:r w:rsidRPr="001870B3" w:rsidDel="001870B3">
          <w:rPr>
            <w:rFonts w:ascii="Courier New" w:hAnsi="Courier New" w:cs="Courier New"/>
            <w:lang w:val="en-US"/>
          </w:rPr>
          <w:delText xml:space="preserve">Remote </w:delText>
        </w:r>
      </w:del>
      <w:ins w:id="246" w:author="BOUCADAIR Mohamed TGI/OLN" w:date="2020-09-25T15:37:00Z">
        <w:r w:rsidR="001870B3">
          <w:rPr>
            <w:rFonts w:ascii="Courier New" w:hAnsi="Courier New" w:cs="Courier New"/>
            <w:lang w:val="en-US"/>
          </w:rPr>
          <w:t>Source</w:t>
        </w:r>
        <w:r w:rsidR="001870B3" w:rsidRPr="001870B3">
          <w:rPr>
            <w:rFonts w:ascii="Courier New" w:hAnsi="Courier New" w:cs="Courier New"/>
            <w:lang w:val="en-US"/>
          </w:rPr>
          <w:t xml:space="preserve"> </w:t>
        </w:r>
      </w:ins>
      <w:r w:rsidRPr="001870B3">
        <w:rPr>
          <w:rFonts w:ascii="Courier New" w:hAnsi="Courier New" w:cs="Courier New"/>
          <w:lang w:val="en-US"/>
        </w:rPr>
        <w:t>Address Validation</w:t>
      </w:r>
    </w:p>
    <w:p w14:paraId="46DF1F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B8E9A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RFC 1122 requires addresses to be validated in incoming SYN packets:</w:t>
      </w:r>
    </w:p>
    <w:p w14:paraId="68E7C6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C027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An incoming SYN with an invalid source address MUST be ignored</w:t>
      </w:r>
    </w:p>
    <w:p w14:paraId="4CAE1C30" w14:textId="65B7756A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either by TCP or by th</w:t>
      </w:r>
      <w:r w:rsidRPr="001870B3">
        <w:rPr>
          <w:rFonts w:ascii="Courier New" w:hAnsi="Courier New" w:cs="Courier New"/>
          <w:lang w:val="en-US"/>
        </w:rPr>
        <w:t>e IP layer (MUST-63) (</w:t>
      </w:r>
      <w:del w:id="247" w:author="BOUCADAIR Mohamed TGI/OLN" w:date="2020-09-25T15:37:00Z">
        <w:r w:rsidRPr="001870B3" w:rsidDel="001870B3">
          <w:rPr>
            <w:rFonts w:ascii="Courier New" w:hAnsi="Courier New" w:cs="Courier New"/>
            <w:lang w:val="en-US"/>
          </w:rPr>
          <w:delText xml:space="preserve">see </w:delText>
        </w:r>
      </w:del>
      <w:r w:rsidRPr="001870B3">
        <w:rPr>
          <w:rFonts w:ascii="Courier New" w:hAnsi="Courier New" w:cs="Courier New"/>
          <w:lang w:val="en-US"/>
        </w:rPr>
        <w:t>Section 3.2.1.3 of</w:t>
      </w:r>
    </w:p>
    <w:p w14:paraId="4E7C2C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[15]).</w:t>
      </w:r>
    </w:p>
    <w:p w14:paraId="0CCF02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A275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A TCP implementation MUST silently discard an incoming SYN segment</w:t>
      </w:r>
    </w:p>
    <w:p w14:paraId="7F92EB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that is addressed to a broadcast or multicast address (MUST-57).</w:t>
      </w:r>
    </w:p>
    <w:p w14:paraId="426539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48AEE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This prevents connection state and replies from b</w:t>
      </w:r>
      <w:r w:rsidRPr="001870B3">
        <w:rPr>
          <w:rFonts w:ascii="Courier New" w:hAnsi="Courier New" w:cs="Courier New"/>
          <w:lang w:val="en-US"/>
        </w:rPr>
        <w:t>eing erroneously</w:t>
      </w:r>
    </w:p>
    <w:p w14:paraId="3F6AE8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generated, and implementers should note that this guidance is</w:t>
      </w:r>
    </w:p>
    <w:p w14:paraId="036377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applicable to all incoming segments, not just SYNs, as specifically</w:t>
      </w:r>
    </w:p>
    <w:p w14:paraId="19FB14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indicated in RFC 1122.</w:t>
      </w:r>
    </w:p>
    <w:p w14:paraId="50517F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87F2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3.9.  Event Processing</w:t>
      </w:r>
    </w:p>
    <w:p w14:paraId="375BED5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AD592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processing depicted in this section is an exa</w:t>
      </w:r>
      <w:r w:rsidRPr="001870B3">
        <w:rPr>
          <w:rFonts w:ascii="Courier New" w:hAnsi="Courier New" w:cs="Courier New"/>
          <w:lang w:val="en-US"/>
        </w:rPr>
        <w:t>mple of one possible</w:t>
      </w:r>
    </w:p>
    <w:p w14:paraId="014133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implementation.  Other implementations may have slightly different</w:t>
      </w:r>
    </w:p>
    <w:p w14:paraId="3D5297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processing sequences, but they should differ from those in this</w:t>
      </w:r>
    </w:p>
    <w:p w14:paraId="247CC4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section only in detail, not in substance.</w:t>
      </w:r>
    </w:p>
    <w:p w14:paraId="6190FC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3A7A0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activity of the TCP endpoint can be character</w:t>
      </w:r>
      <w:r w:rsidRPr="001870B3">
        <w:rPr>
          <w:rFonts w:ascii="Courier New" w:hAnsi="Courier New" w:cs="Courier New"/>
          <w:lang w:val="en-US"/>
        </w:rPr>
        <w:t>ized as responding</w:t>
      </w:r>
    </w:p>
    <w:p w14:paraId="686817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to events.  The events that occur can be cast into three categories:</w:t>
      </w:r>
    </w:p>
    <w:p w14:paraId="7C6291A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user calls, arriving segments, and timeouts.  This section describes</w:t>
      </w:r>
    </w:p>
    <w:p w14:paraId="6C7AD3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processing the TCP endpoint does in response to each of the</w:t>
      </w:r>
    </w:p>
    <w:p w14:paraId="3F104D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events.  In many cases </w:t>
      </w:r>
      <w:r w:rsidRPr="001870B3">
        <w:rPr>
          <w:rFonts w:ascii="Courier New" w:hAnsi="Courier New" w:cs="Courier New"/>
          <w:lang w:val="en-US"/>
        </w:rPr>
        <w:t>the processing required depends on the state</w:t>
      </w:r>
    </w:p>
    <w:p w14:paraId="6F6DD7C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of the connection.</w:t>
      </w:r>
    </w:p>
    <w:p w14:paraId="63FB76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F5A0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1DB0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0AA4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54D0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57]</w:t>
      </w:r>
    </w:p>
    <w:p w14:paraId="27C847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496933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3F929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AD20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D5EB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Events that occur:</w:t>
      </w:r>
    </w:p>
    <w:p w14:paraId="2DB118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F883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User C</w:t>
      </w:r>
      <w:r w:rsidRPr="001870B3">
        <w:rPr>
          <w:rFonts w:ascii="Courier New" w:hAnsi="Courier New" w:cs="Courier New"/>
          <w:lang w:val="en-US"/>
        </w:rPr>
        <w:t>alls</w:t>
      </w:r>
    </w:p>
    <w:p w14:paraId="41EA33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CC60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OPEN</w:t>
      </w:r>
    </w:p>
    <w:p w14:paraId="4BA343C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SEND</w:t>
      </w:r>
    </w:p>
    <w:p w14:paraId="516CBE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RECEIVE</w:t>
      </w:r>
    </w:p>
    <w:p w14:paraId="53C1FE7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CLOSE</w:t>
      </w:r>
    </w:p>
    <w:p w14:paraId="544CB7E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ABORT</w:t>
      </w:r>
    </w:p>
    <w:p w14:paraId="1E3734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STATUS</w:t>
      </w:r>
    </w:p>
    <w:p w14:paraId="46F7B5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03A4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Arriving Segments</w:t>
      </w:r>
    </w:p>
    <w:p w14:paraId="2EBCF7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7A93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ARRIVES</w:t>
      </w:r>
    </w:p>
    <w:p w14:paraId="537628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0015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Timeouts</w:t>
      </w:r>
    </w:p>
    <w:p w14:paraId="5956F7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5262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 TIMEOUT</w:t>
      </w:r>
    </w:p>
    <w:p w14:paraId="0B9DBD1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RETRANSMISSION TIMEOUT</w:t>
      </w:r>
    </w:p>
    <w:p w14:paraId="3D6ABF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TIME-WAIT TIMEOUT</w:t>
      </w:r>
    </w:p>
    <w:p w14:paraId="435066B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807E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80D0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m</w:t>
      </w:r>
      <w:r w:rsidRPr="001870B3">
        <w:rPr>
          <w:rFonts w:ascii="Courier New" w:hAnsi="Courier New" w:cs="Courier New"/>
          <w:lang w:val="en-US"/>
        </w:rPr>
        <w:t>odel of the TCP/user interface is that user commands receive an</w:t>
      </w:r>
    </w:p>
    <w:p w14:paraId="42CDC74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immediate return and possibly a delayed response via an event or</w:t>
      </w:r>
    </w:p>
    <w:p w14:paraId="6B63CE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pseudo interrupt.  In the following descriptions, the term "signal"</w:t>
      </w:r>
    </w:p>
    <w:p w14:paraId="6EF61C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means cause a delayed response.</w:t>
      </w:r>
    </w:p>
    <w:p w14:paraId="72B156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3D8B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Error response</w:t>
      </w:r>
      <w:r w:rsidRPr="001870B3">
        <w:rPr>
          <w:rFonts w:ascii="Courier New" w:hAnsi="Courier New" w:cs="Courier New"/>
          <w:lang w:val="en-US"/>
        </w:rPr>
        <w:t>s in this document are identified by character strings.</w:t>
      </w:r>
    </w:p>
    <w:p w14:paraId="0C18DD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For example, user commands referencing connections that do not exist</w:t>
      </w:r>
    </w:p>
    <w:p w14:paraId="30F3B2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receive "error: connection not open".</w:t>
      </w:r>
    </w:p>
    <w:p w14:paraId="10252D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49D9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Please note in the following that all arithmetic on sequence numbers,</w:t>
      </w:r>
    </w:p>
    <w:p w14:paraId="1526C42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acknowledg</w:t>
      </w:r>
      <w:r w:rsidRPr="001870B3">
        <w:rPr>
          <w:rFonts w:ascii="Courier New" w:hAnsi="Courier New" w:cs="Courier New"/>
          <w:lang w:val="en-US"/>
        </w:rPr>
        <w:t>ment numbers, windows, et cetera, is modulo 2**32 the size</w:t>
      </w:r>
    </w:p>
    <w:p w14:paraId="0B3FBD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of the sequence number space.  Also note that "=&lt;" means less than or</w:t>
      </w:r>
    </w:p>
    <w:p w14:paraId="2751B2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equal to (modulo 2**32).</w:t>
      </w:r>
    </w:p>
    <w:p w14:paraId="04396D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327B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 natural way to think about processing incoming segments is to</w:t>
      </w:r>
    </w:p>
    <w:p w14:paraId="6DC1EA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imagine that they are fir</w:t>
      </w:r>
      <w:r w:rsidRPr="001870B3">
        <w:rPr>
          <w:rFonts w:ascii="Courier New" w:hAnsi="Courier New" w:cs="Courier New"/>
          <w:lang w:val="en-US"/>
        </w:rPr>
        <w:t>st tested for proper sequence number (i.e.,</w:t>
      </w:r>
    </w:p>
    <w:p w14:paraId="4347B5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that their contents lie in the range of the expected "receive window"</w:t>
      </w:r>
    </w:p>
    <w:p w14:paraId="310D4A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in the sequence number space) and then that they are generally queued</w:t>
      </w:r>
    </w:p>
    <w:p w14:paraId="65F88D3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and processed in sequence number order.</w:t>
      </w:r>
    </w:p>
    <w:p w14:paraId="0B4F95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1DE9F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When a segment over</w:t>
      </w:r>
      <w:r w:rsidRPr="001870B3">
        <w:rPr>
          <w:rFonts w:ascii="Courier New" w:hAnsi="Courier New" w:cs="Courier New"/>
          <w:lang w:val="en-US"/>
        </w:rPr>
        <w:t>laps other already received segments we</w:t>
      </w:r>
    </w:p>
    <w:p w14:paraId="21A616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reconstruct the segment to contain just the new data, and adjust the</w:t>
      </w:r>
    </w:p>
    <w:p w14:paraId="7BB36DA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header fields to be consistent.</w:t>
      </w:r>
    </w:p>
    <w:p w14:paraId="2D838B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9AA8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Note that if no state change is mentioned the TCP connection stays in</w:t>
      </w:r>
    </w:p>
    <w:p w14:paraId="0A3A89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the same state.</w:t>
      </w:r>
    </w:p>
    <w:p w14:paraId="02B6DB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11E94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2FD51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0F957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Eddy         </w:t>
      </w:r>
      <w:r w:rsidRPr="001870B3">
        <w:rPr>
          <w:rFonts w:ascii="Courier New" w:hAnsi="Courier New" w:cs="Courier New"/>
          <w:lang w:val="en-US"/>
        </w:rPr>
        <w:t xml:space="preserve">           Expires February 7, 2021               [Page 58]</w:t>
      </w:r>
    </w:p>
    <w:p w14:paraId="24E617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2A30B8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2A16E22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EECE6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7136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OPEN Call</w:t>
      </w:r>
    </w:p>
    <w:p w14:paraId="003B70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68CE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TCB does not exist)</w:t>
      </w:r>
    </w:p>
    <w:p w14:paraId="66B8962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64B63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Create a new transmission control block (TCB) to </w:t>
      </w:r>
      <w:r w:rsidRPr="001870B3">
        <w:rPr>
          <w:rFonts w:ascii="Courier New" w:hAnsi="Courier New" w:cs="Courier New"/>
          <w:lang w:val="en-US"/>
        </w:rPr>
        <w:t>hold</w:t>
      </w:r>
    </w:p>
    <w:p w14:paraId="7CAFF6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state information.  Fill in local socket identifier,</w:t>
      </w:r>
    </w:p>
    <w:p w14:paraId="05949E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remote socket,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field, security/compartment, and user</w:t>
      </w:r>
    </w:p>
    <w:p w14:paraId="318621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timeout information.  Note that some parts of the remote socket</w:t>
      </w:r>
    </w:p>
    <w:p w14:paraId="01C052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may be unspecified in a p</w:t>
      </w:r>
      <w:r w:rsidRPr="001870B3">
        <w:rPr>
          <w:rFonts w:ascii="Courier New" w:hAnsi="Courier New" w:cs="Courier New"/>
          <w:lang w:val="en-US"/>
        </w:rPr>
        <w:t>assive OPEN and are to be filled in by</w:t>
      </w:r>
    </w:p>
    <w:p w14:paraId="4A21C7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parameters of the incoming SYN segment.  Verify the</w:t>
      </w:r>
    </w:p>
    <w:p w14:paraId="0CEDC6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security and </w:t>
      </w:r>
      <w:proofErr w:type="spellStart"/>
      <w:r w:rsidRPr="001870B3">
        <w:rPr>
          <w:rFonts w:ascii="Courier New" w:hAnsi="Courier New" w:cs="Courier New"/>
          <w:lang w:val="en-US"/>
        </w:rPr>
        <w:t>DiffServ</w:t>
      </w:r>
      <w:proofErr w:type="spellEnd"/>
      <w:r w:rsidRPr="001870B3">
        <w:rPr>
          <w:rFonts w:ascii="Courier New" w:hAnsi="Courier New" w:cs="Courier New"/>
          <w:lang w:val="en-US"/>
        </w:rPr>
        <w:t xml:space="preserve"> value requested are allowed for this</w:t>
      </w:r>
    </w:p>
    <w:p w14:paraId="18F425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user, if not return "error: precedence not allowed" or "error:</w:t>
      </w:r>
    </w:p>
    <w:p w14:paraId="695123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</w:t>
      </w:r>
      <w:r w:rsidRPr="001870B3">
        <w:rPr>
          <w:rFonts w:ascii="Courier New" w:hAnsi="Courier New" w:cs="Courier New"/>
          <w:lang w:val="en-US"/>
        </w:rPr>
        <w:t>urity/compartment not allowed."  If passive enter the LISTEN</w:t>
      </w:r>
    </w:p>
    <w:p w14:paraId="68DE2F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state and return.  If active and the remote socket is</w:t>
      </w:r>
    </w:p>
    <w:p w14:paraId="2EE04A9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unspecified, return "error: remote socket unspecified"; if</w:t>
      </w:r>
    </w:p>
    <w:p w14:paraId="6D9B74D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active and the remote socket is specified, issue a SYN </w:t>
      </w:r>
      <w:r w:rsidRPr="001870B3">
        <w:rPr>
          <w:rFonts w:ascii="Courier New" w:hAnsi="Courier New" w:cs="Courier New"/>
          <w:lang w:val="en-US"/>
        </w:rPr>
        <w:t>segment.</w:t>
      </w:r>
    </w:p>
    <w:p w14:paraId="7FDEA6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 initial send sequence number (ISS) is selected.  A SYN</w:t>
      </w:r>
    </w:p>
    <w:p w14:paraId="1BB153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of the form &lt;SEQ=ISS&gt;&lt;CTL=SYN&gt; is sent.  Set SND.UNA to</w:t>
      </w:r>
    </w:p>
    <w:p w14:paraId="7CEC61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ISS, SND.NXT to ISS+1, enter SYN-SENT state, and return.</w:t>
      </w:r>
    </w:p>
    <w:p w14:paraId="135874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786B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caller does not have acc</w:t>
      </w:r>
      <w:r w:rsidRPr="001870B3">
        <w:rPr>
          <w:rFonts w:ascii="Courier New" w:hAnsi="Courier New" w:cs="Courier New"/>
          <w:lang w:val="en-US"/>
        </w:rPr>
        <w:t>ess to the local socket</w:t>
      </w:r>
    </w:p>
    <w:p w14:paraId="7DB05E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specified, return "error: connection illegal for this process".</w:t>
      </w:r>
    </w:p>
    <w:p w14:paraId="722E6FC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there is no room to create a new connection, return "error:</w:t>
      </w:r>
    </w:p>
    <w:p w14:paraId="7A8291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insufficient resources".</w:t>
      </w:r>
    </w:p>
    <w:p w14:paraId="7E180A2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4B1C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LISTEN STATE</w:t>
      </w:r>
    </w:p>
    <w:p w14:paraId="0B8C08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34EC0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active and the remot</w:t>
      </w:r>
      <w:r w:rsidRPr="001870B3">
        <w:rPr>
          <w:rFonts w:ascii="Courier New" w:hAnsi="Courier New" w:cs="Courier New"/>
          <w:lang w:val="en-US"/>
        </w:rPr>
        <w:t>e socket is specified, then change the</w:t>
      </w:r>
    </w:p>
    <w:p w14:paraId="074F77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from passive to active, select an ISS.  Send a SYN</w:t>
      </w:r>
    </w:p>
    <w:p w14:paraId="0EAC05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segment, set SND.UNA to ISS, SND.NXT to ISS+1.  Enter SYN-SENT</w:t>
      </w:r>
    </w:p>
    <w:p w14:paraId="784D363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state.  Data associated with SEND may be sent with SYN segment</w:t>
      </w:r>
    </w:p>
    <w:p w14:paraId="452713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</w:t>
      </w:r>
      <w:r w:rsidRPr="001870B3">
        <w:rPr>
          <w:rFonts w:ascii="Courier New" w:hAnsi="Courier New" w:cs="Courier New"/>
          <w:lang w:val="en-US"/>
        </w:rPr>
        <w:t xml:space="preserve">       or queued for transmission after entering ESTABLISHED state.</w:t>
      </w:r>
    </w:p>
    <w:p w14:paraId="072CEF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urgent bit if requested in the command must be sent with</w:t>
      </w:r>
    </w:p>
    <w:p w14:paraId="61DCE6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data segments sent as a result of this command.  If there</w:t>
      </w:r>
    </w:p>
    <w:p w14:paraId="727155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is no room to queue the request, respo</w:t>
      </w:r>
      <w:r w:rsidRPr="001870B3">
        <w:rPr>
          <w:rFonts w:ascii="Courier New" w:hAnsi="Courier New" w:cs="Courier New"/>
          <w:lang w:val="en-US"/>
        </w:rPr>
        <w:t>nd with "error:</w:t>
      </w:r>
    </w:p>
    <w:p w14:paraId="00EA5A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insufficient resources".  If Foreign socket was not specified,</w:t>
      </w:r>
    </w:p>
    <w:p w14:paraId="39A0DD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then return "error: remote socket unspecified".</w:t>
      </w:r>
    </w:p>
    <w:p w14:paraId="6B4BBD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BA03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356B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587D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E3F3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0AA9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1929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6561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57AF7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F482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43950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B91F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EC43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DDD2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D440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59]</w:t>
      </w:r>
    </w:p>
    <w:p w14:paraId="22C673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32509C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 xml:space="preserve">Internet-Draft        </w:t>
      </w:r>
      <w:r w:rsidRPr="001870B3">
        <w:rPr>
          <w:rFonts w:ascii="Courier New" w:hAnsi="Courier New" w:cs="Courier New"/>
          <w:lang w:val="en-US"/>
        </w:rPr>
        <w:t xml:space="preserve">      TCP Specification                August 2020</w:t>
      </w:r>
    </w:p>
    <w:p w14:paraId="598051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CE27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BDA6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23BB523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644E8E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ESTABLISHED STATE</w:t>
      </w:r>
    </w:p>
    <w:p w14:paraId="34CFFC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2A06CE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STATE</w:t>
      </w:r>
    </w:p>
    <w:p w14:paraId="621CB9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02FD5E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</w:t>
      </w:r>
    </w:p>
    <w:p w14:paraId="4D2E393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LAST-ACK STATE</w:t>
      </w:r>
    </w:p>
    <w:p w14:paraId="01555A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TIME-WAIT STATE</w:t>
      </w:r>
    </w:p>
    <w:p w14:paraId="4285A1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A1E8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"error: connection already exists".</w:t>
      </w:r>
    </w:p>
    <w:p w14:paraId="2D642E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63B79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8850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83A8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F30D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596C6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9F4B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0D65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EA1E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9773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364E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5BAD7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1BA3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6B99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E5FF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79B07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739B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1D6D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0077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F00D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303C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986E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D2B2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1E9D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93BA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5789E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534D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CDF9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EAB3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F0ED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C5DC4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A0B9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F693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909CA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CD583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2AB1F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F90F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CE5D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E838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DDA1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9293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60]</w:t>
      </w:r>
    </w:p>
    <w:p w14:paraId="541F0B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461B0B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6888E4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C6CD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C678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SEND Call</w:t>
      </w:r>
    </w:p>
    <w:p w14:paraId="510C676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E7EFF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TCB does not exist)</w:t>
      </w:r>
    </w:p>
    <w:p w14:paraId="53EE12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4B79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user does not have access to such a connection, then</w:t>
      </w:r>
    </w:p>
    <w:p w14:paraId="3D8302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"error: connection illegal for this process".</w:t>
      </w:r>
    </w:p>
    <w:p w14:paraId="660387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7B7A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Otherwise, return "error: connection does not exist".</w:t>
      </w:r>
    </w:p>
    <w:p w14:paraId="0C13E7B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AC00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LISTEN </w:t>
      </w:r>
      <w:r w:rsidRPr="001870B3">
        <w:rPr>
          <w:rFonts w:ascii="Courier New" w:hAnsi="Courier New" w:cs="Courier New"/>
          <w:lang w:val="en-US"/>
        </w:rPr>
        <w:t>STATE</w:t>
      </w:r>
    </w:p>
    <w:p w14:paraId="4BA516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5062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remote socket is specified, then change the connection</w:t>
      </w:r>
    </w:p>
    <w:p w14:paraId="01EA99D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from passive to active, select an ISS.  Send a SYN segment, set</w:t>
      </w:r>
    </w:p>
    <w:p w14:paraId="201C27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SND.UNA to ISS, SND.NXT to ISS+1.  Enter SYN-SENT state.  Data</w:t>
      </w:r>
    </w:p>
    <w:p w14:paraId="7326BF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associated with SEND may</w:t>
      </w:r>
      <w:r w:rsidRPr="001870B3">
        <w:rPr>
          <w:rFonts w:ascii="Courier New" w:hAnsi="Courier New" w:cs="Courier New"/>
          <w:lang w:val="en-US"/>
        </w:rPr>
        <w:t xml:space="preserve"> be sent with SYN segment or queued for</w:t>
      </w:r>
    </w:p>
    <w:p w14:paraId="308B33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transmission after entering ESTABLISHED state.  The urgent bit</w:t>
      </w:r>
    </w:p>
    <w:p w14:paraId="674D6D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requested in the command must be sent with the data segments</w:t>
      </w:r>
    </w:p>
    <w:p w14:paraId="207EC5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sent as a result of this command.  If there is no room to queu</w:t>
      </w:r>
      <w:r w:rsidRPr="001870B3">
        <w:rPr>
          <w:rFonts w:ascii="Courier New" w:hAnsi="Courier New" w:cs="Courier New"/>
          <w:lang w:val="en-US"/>
        </w:rPr>
        <w:t>e</w:t>
      </w:r>
    </w:p>
    <w:p w14:paraId="3A681C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request, respond with "error: insufficient resources".  If</w:t>
      </w:r>
    </w:p>
    <w:p w14:paraId="471435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Foreign socket was not specified, then return "error: remote</w:t>
      </w:r>
    </w:p>
    <w:p w14:paraId="6D5878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socket unspecified".</w:t>
      </w:r>
    </w:p>
    <w:p w14:paraId="760A61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5410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3EFDBF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27A4B4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B043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Queue the data for transm</w:t>
      </w:r>
      <w:r w:rsidRPr="001870B3">
        <w:rPr>
          <w:rFonts w:ascii="Courier New" w:hAnsi="Courier New" w:cs="Courier New"/>
          <w:lang w:val="en-US"/>
        </w:rPr>
        <w:t>ission after entering ESTABLISHED</w:t>
      </w:r>
    </w:p>
    <w:p w14:paraId="291270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state.  If no space to queue, respond with "error: insufficient</w:t>
      </w:r>
    </w:p>
    <w:p w14:paraId="4374EF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resources".</w:t>
      </w:r>
    </w:p>
    <w:p w14:paraId="7810E0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82E8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ESTABLISHED STATE</w:t>
      </w:r>
    </w:p>
    <w:p w14:paraId="4B26CBE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2A6987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72D7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870B3">
        <w:rPr>
          <w:rFonts w:ascii="Courier New" w:hAnsi="Courier New" w:cs="Courier New"/>
          <w:lang w:val="en-US"/>
        </w:rPr>
        <w:t>Segmentize</w:t>
      </w:r>
      <w:proofErr w:type="spellEnd"/>
      <w:r w:rsidRPr="001870B3">
        <w:rPr>
          <w:rFonts w:ascii="Courier New" w:hAnsi="Courier New" w:cs="Courier New"/>
          <w:lang w:val="en-US"/>
        </w:rPr>
        <w:t xml:space="preserve"> the buffer and send it with a piggybacked</w:t>
      </w:r>
    </w:p>
    <w:p w14:paraId="29BD99E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acknowle</w:t>
      </w:r>
      <w:r w:rsidRPr="001870B3">
        <w:rPr>
          <w:rFonts w:ascii="Courier New" w:hAnsi="Courier New" w:cs="Courier New"/>
          <w:lang w:val="en-US"/>
        </w:rPr>
        <w:t>dgment (acknowledgment value = RCV.NXT).  If there is</w:t>
      </w:r>
    </w:p>
    <w:p w14:paraId="69C506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insufficient space to remember this buffer, simply return</w:t>
      </w:r>
    </w:p>
    <w:p w14:paraId="46A8C40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insufficient resources".</w:t>
      </w:r>
    </w:p>
    <w:p w14:paraId="53748D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5A66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urgent flag is set, then SND.UP &lt;- SND.NXT and set the</w:t>
      </w:r>
    </w:p>
    <w:p w14:paraId="5C2B53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urgent point</w:t>
      </w:r>
      <w:r w:rsidRPr="001870B3">
        <w:rPr>
          <w:rFonts w:ascii="Courier New" w:hAnsi="Courier New" w:cs="Courier New"/>
          <w:lang w:val="en-US"/>
        </w:rPr>
        <w:t>er in the outgoing segments.</w:t>
      </w:r>
    </w:p>
    <w:p w14:paraId="053B11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1B4B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202CF60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STATE</w:t>
      </w:r>
    </w:p>
    <w:p w14:paraId="77E618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</w:t>
      </w:r>
    </w:p>
    <w:p w14:paraId="5152FA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LAST-ACK STATE</w:t>
      </w:r>
    </w:p>
    <w:p w14:paraId="7759E0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TIME-WAIT STATE</w:t>
      </w:r>
    </w:p>
    <w:p w14:paraId="4E1796D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031B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4717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"error: connection closing" and do not service request.</w:t>
      </w:r>
    </w:p>
    <w:p w14:paraId="165E403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D2D50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432C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1CBA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</w:t>
      </w:r>
      <w:r w:rsidRPr="001870B3">
        <w:rPr>
          <w:rFonts w:ascii="Courier New" w:hAnsi="Courier New" w:cs="Courier New"/>
          <w:lang w:val="en-US"/>
        </w:rPr>
        <w:t xml:space="preserve"> 7, 2021               [Page 61]</w:t>
      </w:r>
    </w:p>
    <w:p w14:paraId="081A85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7C8148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6D033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447D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9FCA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RECEIVE Call</w:t>
      </w:r>
    </w:p>
    <w:p w14:paraId="0F1591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7DE4D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TCB does not exist)</w:t>
      </w:r>
    </w:p>
    <w:p w14:paraId="7DC076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92C6C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user does not have access to such a connection, return</w:t>
      </w:r>
    </w:p>
    <w:p w14:paraId="28E018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</w:t>
      </w:r>
      <w:r w:rsidRPr="001870B3">
        <w:rPr>
          <w:rFonts w:ascii="Courier New" w:hAnsi="Courier New" w:cs="Courier New"/>
          <w:lang w:val="en-US"/>
        </w:rPr>
        <w:t>rror: connection illegal for this process".</w:t>
      </w:r>
    </w:p>
    <w:p w14:paraId="38133C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F240F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Otherwise return "error: connection does not exist".</w:t>
      </w:r>
    </w:p>
    <w:p w14:paraId="6CB22F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C4B7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LISTEN STATE</w:t>
      </w:r>
    </w:p>
    <w:p w14:paraId="37BAF4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1A4689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1F25CB4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F3FA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Queue for processing after entering ESTABLISHED state.  If</w:t>
      </w:r>
    </w:p>
    <w:p w14:paraId="35D137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there</w:t>
      </w:r>
      <w:r w:rsidRPr="001870B3">
        <w:rPr>
          <w:rFonts w:ascii="Courier New" w:hAnsi="Courier New" w:cs="Courier New"/>
          <w:lang w:val="en-US"/>
        </w:rPr>
        <w:t xml:space="preserve"> is no room to queue this request, respond with "error:</w:t>
      </w:r>
    </w:p>
    <w:p w14:paraId="3640DD0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insufficient resources".</w:t>
      </w:r>
    </w:p>
    <w:p w14:paraId="716D16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14C4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ESTABLISHED STATE</w:t>
      </w:r>
    </w:p>
    <w:p w14:paraId="14C93CF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0734CB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STATE</w:t>
      </w:r>
    </w:p>
    <w:p w14:paraId="0F5F096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F89B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insufficient incoming segments are queued to satisfy the</w:t>
      </w:r>
    </w:p>
    <w:p w14:paraId="1B7D24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request, queue t</w:t>
      </w:r>
      <w:r w:rsidRPr="001870B3">
        <w:rPr>
          <w:rFonts w:ascii="Courier New" w:hAnsi="Courier New" w:cs="Courier New"/>
          <w:lang w:val="en-US"/>
        </w:rPr>
        <w:t>he request.  If there is no queue space to</w:t>
      </w:r>
    </w:p>
    <w:p w14:paraId="2AE6A1F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remember the RECEIVE, respond with "error: insufficient</w:t>
      </w:r>
    </w:p>
    <w:p w14:paraId="6CE18F6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resources".</w:t>
      </w:r>
    </w:p>
    <w:p w14:paraId="24480F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8C74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Reassemble queued incoming segments into receive buffer and</w:t>
      </w:r>
    </w:p>
    <w:p w14:paraId="566A74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to user.  Mark "push seen" (PUSH) if this</w:t>
      </w:r>
      <w:r w:rsidRPr="001870B3">
        <w:rPr>
          <w:rFonts w:ascii="Courier New" w:hAnsi="Courier New" w:cs="Courier New"/>
          <w:lang w:val="en-US"/>
        </w:rPr>
        <w:t xml:space="preserve"> is the case.</w:t>
      </w:r>
    </w:p>
    <w:p w14:paraId="4CFAC5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6612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RCV.UP is in advance of the data currently being passed to</w:t>
      </w:r>
    </w:p>
    <w:p w14:paraId="25D750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user notify the user of the presence of urgent data.</w:t>
      </w:r>
    </w:p>
    <w:p w14:paraId="50499E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5EB3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When the TCP endpoint takes responsibility for delivering data</w:t>
      </w:r>
    </w:p>
    <w:p w14:paraId="531E23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to the user that fact </w:t>
      </w:r>
      <w:r w:rsidRPr="001870B3">
        <w:rPr>
          <w:rFonts w:ascii="Courier New" w:hAnsi="Courier New" w:cs="Courier New"/>
          <w:lang w:val="en-US"/>
        </w:rPr>
        <w:t>must be communicated to the sender via an</w:t>
      </w:r>
    </w:p>
    <w:p w14:paraId="4641AA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acknowledgment.  The formation of such an acknowledgment is</w:t>
      </w:r>
    </w:p>
    <w:p w14:paraId="6030D0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described below in the discussion of processing an incoming</w:t>
      </w:r>
    </w:p>
    <w:p w14:paraId="4BAB6E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segment.</w:t>
      </w:r>
    </w:p>
    <w:p w14:paraId="0ABAF9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F5CA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0D5AEF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AB8D4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Since the remote side ha</w:t>
      </w:r>
      <w:r w:rsidRPr="001870B3">
        <w:rPr>
          <w:rFonts w:ascii="Courier New" w:hAnsi="Courier New" w:cs="Courier New"/>
          <w:lang w:val="en-US"/>
        </w:rPr>
        <w:t>s already sent FIN, RECEIVEs must be</w:t>
      </w:r>
    </w:p>
    <w:p w14:paraId="7458E8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satisfied by text already on hand, but not yet delivered to the</w:t>
      </w:r>
    </w:p>
    <w:p w14:paraId="11D347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user.  If no text is awaiting delivery, the RECEIVE will get a</w:t>
      </w:r>
    </w:p>
    <w:p w14:paraId="715D83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connection closing" response.  Otherwise, any remaining</w:t>
      </w:r>
    </w:p>
    <w:p w14:paraId="2B99FB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</w:t>
      </w:r>
      <w:r w:rsidRPr="001870B3">
        <w:rPr>
          <w:rFonts w:ascii="Courier New" w:hAnsi="Courier New" w:cs="Courier New"/>
          <w:lang w:val="en-US"/>
        </w:rPr>
        <w:t xml:space="preserve">        text can be used to satisfy the RECEIVE.</w:t>
      </w:r>
    </w:p>
    <w:p w14:paraId="4D523B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C2CF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</w:t>
      </w:r>
    </w:p>
    <w:p w14:paraId="5A8D65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LAST-ACK STATE</w:t>
      </w:r>
    </w:p>
    <w:p w14:paraId="7D6AD3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469A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9DB7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9108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62]</w:t>
      </w:r>
    </w:p>
    <w:p w14:paraId="04F6CE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0B4E8F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FD1942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2D4D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0D61D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TIME-W</w:t>
      </w:r>
      <w:r w:rsidRPr="001870B3">
        <w:rPr>
          <w:rFonts w:ascii="Courier New" w:hAnsi="Courier New" w:cs="Courier New"/>
          <w:lang w:val="en-US"/>
        </w:rPr>
        <w:t>AIT STATE</w:t>
      </w:r>
    </w:p>
    <w:p w14:paraId="036F8F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D3DCC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"error: connection closing".</w:t>
      </w:r>
    </w:p>
    <w:p w14:paraId="7FC8AF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F5541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A81B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369D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4E0C2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3488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67BA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7357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E423F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4504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C535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AC2D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676D3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D4D3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CD77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6D324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2F89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BC5D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65A1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E478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FE71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63C7A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EE9E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45FF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5AA3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4357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89AC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B519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9A05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CE48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C8577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D058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EF8C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F1E5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F8C6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D778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2FE90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0BD2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A265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0A889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2815C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D746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B308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5C98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4096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D352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0298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9C73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FFC4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63]</w:t>
      </w:r>
    </w:p>
    <w:p w14:paraId="6B266FA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3C9587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F753D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B84F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BE45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</w:t>
      </w:r>
      <w:r w:rsidRPr="001870B3">
        <w:rPr>
          <w:rFonts w:ascii="Courier New" w:hAnsi="Courier New" w:cs="Courier New"/>
          <w:lang w:val="en-US"/>
        </w:rPr>
        <w:t xml:space="preserve"> CLOSE Call</w:t>
      </w:r>
    </w:p>
    <w:p w14:paraId="6A6CB4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455CB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TCB does not exist)</w:t>
      </w:r>
    </w:p>
    <w:p w14:paraId="6B030F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8603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user does not have access to such a connection, return</w:t>
      </w:r>
    </w:p>
    <w:p w14:paraId="0351BA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connection illegal for this process".</w:t>
      </w:r>
    </w:p>
    <w:p w14:paraId="7176F4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8AEF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Otherwise, return "error: connection does not exist".</w:t>
      </w:r>
    </w:p>
    <w:p w14:paraId="1C0A82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3312F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</w:t>
      </w:r>
      <w:r w:rsidRPr="001870B3">
        <w:rPr>
          <w:rFonts w:ascii="Courier New" w:hAnsi="Courier New" w:cs="Courier New"/>
          <w:lang w:val="en-US"/>
        </w:rPr>
        <w:t xml:space="preserve"> LISTEN STATE</w:t>
      </w:r>
    </w:p>
    <w:p w14:paraId="746C298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832EE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Any outstanding RECEIVEs are returned with "error: closing"</w:t>
      </w:r>
    </w:p>
    <w:p w14:paraId="67AA8F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responses.  Delete TCB, enter CLOSED state, and return.</w:t>
      </w:r>
    </w:p>
    <w:p w14:paraId="15504E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DAFAF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1FDB6E0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193C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Delete the TCB and return "error: closing" responses to any</w:t>
      </w:r>
    </w:p>
    <w:p w14:paraId="2344A6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queued</w:t>
      </w:r>
      <w:r w:rsidRPr="001870B3">
        <w:rPr>
          <w:rFonts w:ascii="Courier New" w:hAnsi="Courier New" w:cs="Courier New"/>
          <w:lang w:val="en-US"/>
        </w:rPr>
        <w:t xml:space="preserve"> SENDs, or RECEIVEs.</w:t>
      </w:r>
    </w:p>
    <w:p w14:paraId="1BB71C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DBEEE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426813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BAD6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no SENDs have been issued and there is no pending data to</w:t>
      </w:r>
    </w:p>
    <w:p w14:paraId="73B5B4E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send, then form a FIN segment and send it, and enter FIN-WAIT-1</w:t>
      </w:r>
    </w:p>
    <w:p w14:paraId="1CEA31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state; otherwise queue for processing after entering</w:t>
      </w:r>
    </w:p>
    <w:p w14:paraId="5F731F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r w:rsidRPr="001870B3">
        <w:rPr>
          <w:rFonts w:ascii="Courier New" w:hAnsi="Courier New" w:cs="Courier New"/>
          <w:lang w:val="en-US"/>
        </w:rPr>
        <w:t xml:space="preserve">      ESTABLISHED state.</w:t>
      </w:r>
    </w:p>
    <w:p w14:paraId="5E8D91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0847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ESTABLISHED STATE</w:t>
      </w:r>
    </w:p>
    <w:p w14:paraId="70B8D5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EA2E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Queue this until all preceding SENDs have been </w:t>
      </w:r>
      <w:proofErr w:type="spellStart"/>
      <w:r w:rsidRPr="001870B3">
        <w:rPr>
          <w:rFonts w:ascii="Courier New" w:hAnsi="Courier New" w:cs="Courier New"/>
          <w:lang w:val="en-US"/>
        </w:rPr>
        <w:t>segmentized</w:t>
      </w:r>
      <w:proofErr w:type="spellEnd"/>
      <w:r w:rsidRPr="001870B3">
        <w:rPr>
          <w:rFonts w:ascii="Courier New" w:hAnsi="Courier New" w:cs="Courier New"/>
          <w:lang w:val="en-US"/>
        </w:rPr>
        <w:t>,</w:t>
      </w:r>
    </w:p>
    <w:p w14:paraId="1BFE514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then form a FIN segment and send it.  In any case, enter FIN-</w:t>
      </w:r>
    </w:p>
    <w:p w14:paraId="0681EC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WAIT-1 state.</w:t>
      </w:r>
    </w:p>
    <w:p w14:paraId="41565D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5347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7AFC1A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</w:t>
      </w:r>
      <w:r w:rsidRPr="001870B3">
        <w:rPr>
          <w:rFonts w:ascii="Courier New" w:hAnsi="Courier New" w:cs="Courier New"/>
          <w:lang w:val="en-US"/>
        </w:rPr>
        <w:t>TATE</w:t>
      </w:r>
    </w:p>
    <w:p w14:paraId="3489104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4333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Strictly speaking, this is an error and should receive a</w:t>
      </w:r>
    </w:p>
    <w:p w14:paraId="721085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connection closing" response.  An "ok" response would</w:t>
      </w:r>
    </w:p>
    <w:p w14:paraId="7ED57C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be acceptable, too, as long as a second FIN is not emitted (the</w:t>
      </w:r>
    </w:p>
    <w:p w14:paraId="5F053D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first FIN may be retransmitted </w:t>
      </w:r>
      <w:r w:rsidRPr="001870B3">
        <w:rPr>
          <w:rFonts w:ascii="Courier New" w:hAnsi="Courier New" w:cs="Courier New"/>
          <w:lang w:val="en-US"/>
        </w:rPr>
        <w:t>though).</w:t>
      </w:r>
    </w:p>
    <w:p w14:paraId="670670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16DF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7178D0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E05DB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Queue this request until all preceding SENDs have been</w:t>
      </w:r>
    </w:p>
    <w:p w14:paraId="3478A61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870B3">
        <w:rPr>
          <w:rFonts w:ascii="Courier New" w:hAnsi="Courier New" w:cs="Courier New"/>
          <w:lang w:val="en-US"/>
        </w:rPr>
        <w:t>segmentized</w:t>
      </w:r>
      <w:proofErr w:type="spellEnd"/>
      <w:r w:rsidRPr="001870B3">
        <w:rPr>
          <w:rFonts w:ascii="Courier New" w:hAnsi="Courier New" w:cs="Courier New"/>
          <w:lang w:val="en-US"/>
        </w:rPr>
        <w:t>; then send a FIN segment, enter LAST-ACK state.</w:t>
      </w:r>
    </w:p>
    <w:p w14:paraId="13880A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FE5A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</w:t>
      </w:r>
    </w:p>
    <w:p w14:paraId="0CD9F0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LAST-ACK STATE</w:t>
      </w:r>
    </w:p>
    <w:p w14:paraId="1FDF79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TIME-WAIT STATE</w:t>
      </w:r>
    </w:p>
    <w:p w14:paraId="5B3433A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AF5E0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B6CE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19A8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Eddy                  </w:t>
      </w:r>
      <w:r w:rsidRPr="001870B3">
        <w:rPr>
          <w:rFonts w:ascii="Courier New" w:hAnsi="Courier New" w:cs="Courier New"/>
          <w:lang w:val="en-US"/>
        </w:rPr>
        <w:t xml:space="preserve">  Expires February 7, 2021               [Page 64]</w:t>
      </w:r>
    </w:p>
    <w:p w14:paraId="51578C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26AED1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BB264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BEFA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9145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Respond with "error: connection closing".</w:t>
      </w:r>
    </w:p>
    <w:p w14:paraId="2229EA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0EE6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A670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346FA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AD04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8EEB5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E72F1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0742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8D2A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A7C3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045E9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ACC2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B57D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9D88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8E264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5F63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82EDE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ECB9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A327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1E20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DC30D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4B35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40DD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7EFE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EABD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84E6F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9C8E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0390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BAF79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B8B7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76586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2AEA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850DB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6C661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968D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AD103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551E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7BFC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A21F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A16B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992F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C7F9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BDD5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BD97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7CA7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220F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A8DB7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6F91BD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AE8B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29CF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0044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</w:t>
      </w:r>
      <w:r w:rsidRPr="001870B3">
        <w:rPr>
          <w:rFonts w:ascii="Courier New" w:hAnsi="Courier New" w:cs="Courier New"/>
          <w:lang w:val="en-US"/>
        </w:rPr>
        <w:t>ires February 7, 2021               [Page 65]</w:t>
      </w:r>
    </w:p>
    <w:p w14:paraId="143EBDD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460516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C2DC4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C8FF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FBB4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ABORT Call</w:t>
      </w:r>
    </w:p>
    <w:p w14:paraId="2A3E78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A0C4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TCB does not exist)</w:t>
      </w:r>
    </w:p>
    <w:p w14:paraId="67AD96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6322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user should not have access to such a connection, retur</w:t>
      </w:r>
      <w:r w:rsidRPr="001870B3">
        <w:rPr>
          <w:rFonts w:ascii="Courier New" w:hAnsi="Courier New" w:cs="Courier New"/>
          <w:lang w:val="en-US"/>
        </w:rPr>
        <w:t>n</w:t>
      </w:r>
    </w:p>
    <w:p w14:paraId="3B2CB36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connection illegal for this process".</w:t>
      </w:r>
    </w:p>
    <w:p w14:paraId="3CEB16F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DBC8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Otherwise return "error: connection does not exist".</w:t>
      </w:r>
    </w:p>
    <w:p w14:paraId="07AADC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D3B1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LISTEN STATE</w:t>
      </w:r>
    </w:p>
    <w:p w14:paraId="1457CD4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6BCA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Any outstanding RECEIVEs should be returned with "error:</w:t>
      </w:r>
    </w:p>
    <w:p w14:paraId="4D4B48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connection reset" responses.  Delete TCB</w:t>
      </w:r>
      <w:r w:rsidRPr="001870B3">
        <w:rPr>
          <w:rFonts w:ascii="Courier New" w:hAnsi="Courier New" w:cs="Courier New"/>
          <w:lang w:val="en-US"/>
        </w:rPr>
        <w:t>, enter CLOSED state,</w:t>
      </w:r>
    </w:p>
    <w:p w14:paraId="5C2A62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and return.</w:t>
      </w:r>
    </w:p>
    <w:p w14:paraId="61173A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2FAD3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6714E2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36F32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All queued SENDs and RECEIVEs should be given "connection</w:t>
      </w:r>
    </w:p>
    <w:p w14:paraId="021C03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reset" notification, delete the TCB, enter CLOSED state, and</w:t>
      </w:r>
    </w:p>
    <w:p w14:paraId="07AEE8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return.</w:t>
      </w:r>
    </w:p>
    <w:p w14:paraId="5C0D5B3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703F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7846EAE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</w:t>
      </w:r>
      <w:r w:rsidRPr="001870B3">
        <w:rPr>
          <w:rFonts w:ascii="Courier New" w:hAnsi="Courier New" w:cs="Courier New"/>
          <w:lang w:val="en-US"/>
        </w:rPr>
        <w:t>BLISHED STATE</w:t>
      </w:r>
    </w:p>
    <w:p w14:paraId="53AF1F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00669A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STATE</w:t>
      </w:r>
    </w:p>
    <w:p w14:paraId="7B3F67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4A7DBD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EBF39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Send a reset segment:</w:t>
      </w:r>
    </w:p>
    <w:p w14:paraId="7AED58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5E778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&lt;SEQ=SND.NXT&gt;&lt;CTL=RST&gt;</w:t>
      </w:r>
    </w:p>
    <w:p w14:paraId="091C0A0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BA5B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All queued SENDs and RECEIVEs should be given "connection</w:t>
      </w:r>
    </w:p>
    <w:p w14:paraId="6F507D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reset" notification; all seg</w:t>
      </w:r>
      <w:r w:rsidRPr="001870B3">
        <w:rPr>
          <w:rFonts w:ascii="Courier New" w:hAnsi="Courier New" w:cs="Courier New"/>
          <w:lang w:val="en-US"/>
        </w:rPr>
        <w:t>ments queued for transmission</w:t>
      </w:r>
    </w:p>
    <w:p w14:paraId="7DDBC7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(except for the RST formed above) or retransmission should be</w:t>
      </w:r>
    </w:p>
    <w:p w14:paraId="7391B0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flushed, delete the TCB, enter CLOSED state, and return.</w:t>
      </w:r>
    </w:p>
    <w:p w14:paraId="373003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0C721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 LAST-ACK STATE TIME-WAIT STATE</w:t>
      </w:r>
    </w:p>
    <w:p w14:paraId="208246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E054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Respond with "ok" and delet</w:t>
      </w:r>
      <w:r w:rsidRPr="001870B3">
        <w:rPr>
          <w:rFonts w:ascii="Courier New" w:hAnsi="Courier New" w:cs="Courier New"/>
          <w:lang w:val="en-US"/>
        </w:rPr>
        <w:t>e the TCB, enter CLOSED state, and</w:t>
      </w:r>
    </w:p>
    <w:p w14:paraId="79116B3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return.</w:t>
      </w:r>
    </w:p>
    <w:p w14:paraId="2C4B31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BF02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CB5FB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22C6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37DE6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5AF14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E5FF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76E85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BC688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023C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DEF04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B47A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66]</w:t>
      </w:r>
    </w:p>
    <w:p w14:paraId="1EBC4A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3882E6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0C9A4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AF70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6BDC5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STATUS Call</w:t>
      </w:r>
    </w:p>
    <w:p w14:paraId="27F132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36AE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CLOSED STATE (i.e., T</w:t>
      </w:r>
      <w:r w:rsidRPr="001870B3">
        <w:rPr>
          <w:rFonts w:ascii="Courier New" w:hAnsi="Courier New" w:cs="Courier New"/>
          <w:lang w:val="en-US"/>
        </w:rPr>
        <w:t>CB does not exist)</w:t>
      </w:r>
    </w:p>
    <w:p w14:paraId="2BD512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2FC5C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user should not have access to such a connection, return</w:t>
      </w:r>
    </w:p>
    <w:p w14:paraId="4BC2F3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"error: connection illegal for this process".</w:t>
      </w:r>
    </w:p>
    <w:p w14:paraId="1114B1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E587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Otherwise return "error: connection does not exist".</w:t>
      </w:r>
    </w:p>
    <w:p w14:paraId="3D87E7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BBF5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LISTEN STATE</w:t>
      </w:r>
    </w:p>
    <w:p w14:paraId="42D72D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0849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</w:t>
      </w:r>
      <w:r w:rsidRPr="001870B3">
        <w:rPr>
          <w:rFonts w:ascii="Courier New" w:hAnsi="Courier New" w:cs="Courier New"/>
          <w:lang w:val="en-US"/>
        </w:rPr>
        <w:t xml:space="preserve"> LISTEN", and the TCB pointer.</w:t>
      </w:r>
    </w:p>
    <w:p w14:paraId="5CFEBD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B1E6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SYN-SENT STATE</w:t>
      </w:r>
    </w:p>
    <w:p w14:paraId="4ADE01C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F7F4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SYN-SENT", and the TCB pointer.</w:t>
      </w:r>
    </w:p>
    <w:p w14:paraId="607678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F1B4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SYN-RECEIVED STATE</w:t>
      </w:r>
    </w:p>
    <w:p w14:paraId="42AE46F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E548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SYN-RECEIVED", and the TCB pointer.</w:t>
      </w:r>
    </w:p>
    <w:p w14:paraId="212C56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F532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ESTABLISHED STATE</w:t>
      </w:r>
    </w:p>
    <w:p w14:paraId="2598CE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314C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ESTABL</w:t>
      </w:r>
      <w:r w:rsidRPr="001870B3">
        <w:rPr>
          <w:rFonts w:ascii="Courier New" w:hAnsi="Courier New" w:cs="Courier New"/>
          <w:lang w:val="en-US"/>
        </w:rPr>
        <w:t>ISHED", and the TCB pointer.</w:t>
      </w:r>
    </w:p>
    <w:p w14:paraId="6862FD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A1C4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FIN-WAIT-1 STATE</w:t>
      </w:r>
    </w:p>
    <w:p w14:paraId="30EFA9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577A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FIN-WAIT-1", and the TCB pointer.</w:t>
      </w:r>
    </w:p>
    <w:p w14:paraId="37F846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B68BE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FIN-WAIT-2 STATE</w:t>
      </w:r>
    </w:p>
    <w:p w14:paraId="5820DA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61CD3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FIN-WAIT-2", and the TCB pointer.</w:t>
      </w:r>
    </w:p>
    <w:p w14:paraId="6609F2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A30B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CLOSE-WAIT STATE</w:t>
      </w:r>
    </w:p>
    <w:p w14:paraId="57FC75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2182D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CLOSE-WAI</w:t>
      </w:r>
      <w:r w:rsidRPr="001870B3">
        <w:rPr>
          <w:rFonts w:ascii="Courier New" w:hAnsi="Courier New" w:cs="Courier New"/>
          <w:lang w:val="en-US"/>
        </w:rPr>
        <w:t>T", and the TCB pointer.</w:t>
      </w:r>
    </w:p>
    <w:p w14:paraId="1FA5B6B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5F7C4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CLOSING STATE</w:t>
      </w:r>
    </w:p>
    <w:p w14:paraId="713046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FD38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CLOSING", and the TCB pointer.</w:t>
      </w:r>
    </w:p>
    <w:p w14:paraId="046482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E249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LAST-ACK STATE</w:t>
      </w:r>
    </w:p>
    <w:p w14:paraId="6A2E18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7CF5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LAST-ACK", and the TCB pointer.</w:t>
      </w:r>
    </w:p>
    <w:p w14:paraId="25F1B4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B58E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TIME-WAIT STATE</w:t>
      </w:r>
    </w:p>
    <w:p w14:paraId="041D590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EC35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 "state = TIME-WAIT", and the TCB </w:t>
      </w:r>
      <w:r w:rsidRPr="001870B3">
        <w:rPr>
          <w:rFonts w:ascii="Courier New" w:hAnsi="Courier New" w:cs="Courier New"/>
          <w:lang w:val="en-US"/>
        </w:rPr>
        <w:t>pointer.</w:t>
      </w:r>
    </w:p>
    <w:p w14:paraId="24C7D4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310B3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893F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4EA83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67]</w:t>
      </w:r>
    </w:p>
    <w:p w14:paraId="199843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01564F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744CF2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CBCA6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20E8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SEGMENT ARRIVES</w:t>
      </w:r>
    </w:p>
    <w:p w14:paraId="378ECA7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FA55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If the state is CLOSED (i.e., TCB does not exist) then</w:t>
      </w:r>
    </w:p>
    <w:p w14:paraId="4DBF5A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FA5F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all</w:t>
      </w:r>
      <w:r w:rsidRPr="001870B3">
        <w:rPr>
          <w:rFonts w:ascii="Courier New" w:hAnsi="Courier New" w:cs="Courier New"/>
          <w:lang w:val="en-US"/>
        </w:rPr>
        <w:t xml:space="preserve"> data in the incoming segment is discarded.  An incoming</w:t>
      </w:r>
    </w:p>
    <w:p w14:paraId="60326B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containing a RST is discarded.  An incoming segment not</w:t>
      </w:r>
    </w:p>
    <w:p w14:paraId="09460A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containing a RST causes a RST to be sent in response.  The</w:t>
      </w:r>
    </w:p>
    <w:p w14:paraId="5F0979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acknowledgment and sequence field values are sele</w:t>
      </w:r>
      <w:r w:rsidRPr="001870B3">
        <w:rPr>
          <w:rFonts w:ascii="Courier New" w:hAnsi="Courier New" w:cs="Courier New"/>
          <w:lang w:val="en-US"/>
        </w:rPr>
        <w:t>cted to make</w:t>
      </w:r>
    </w:p>
    <w:p w14:paraId="0995F85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the reset sequence acceptable to the TCP endpoint that sent the</w:t>
      </w:r>
    </w:p>
    <w:p w14:paraId="596429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offending segment.</w:t>
      </w:r>
    </w:p>
    <w:p w14:paraId="728A61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BC10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ACK bit is off, sequence number zero is used,</w:t>
      </w:r>
    </w:p>
    <w:p w14:paraId="66C9CB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9CB7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&lt;SEQ=0&gt;&lt;ACK=SEG.SEQ+SEG.LEN&gt;&lt;CTL=RST,ACK&gt;</w:t>
      </w:r>
    </w:p>
    <w:p w14:paraId="2541AA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47E53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If the ACK bit</w:t>
      </w:r>
      <w:r w:rsidRPr="001870B3">
        <w:rPr>
          <w:rFonts w:ascii="Courier New" w:hAnsi="Courier New" w:cs="Courier New"/>
          <w:lang w:val="en-US"/>
        </w:rPr>
        <w:t xml:space="preserve"> is on,</w:t>
      </w:r>
    </w:p>
    <w:p w14:paraId="583197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87EA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&lt;SEQ=SEG.ACK&gt;&lt;CTL=RST&gt;</w:t>
      </w:r>
    </w:p>
    <w:p w14:paraId="5639412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860C3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Return.</w:t>
      </w:r>
    </w:p>
    <w:p w14:paraId="4A8EF6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8C49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If the state is LISTEN then</w:t>
      </w:r>
    </w:p>
    <w:p w14:paraId="45EFAF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3BCB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first check for an RST</w:t>
      </w:r>
    </w:p>
    <w:p w14:paraId="6BEA34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DCA2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 incoming RST should be ignored.  Return.</w:t>
      </w:r>
    </w:p>
    <w:p w14:paraId="3544B5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E4ED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second check for an ACK</w:t>
      </w:r>
    </w:p>
    <w:p w14:paraId="1470A6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9E021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Any acknowledgment is </w:t>
      </w:r>
      <w:r w:rsidRPr="001870B3">
        <w:rPr>
          <w:rFonts w:ascii="Courier New" w:hAnsi="Courier New" w:cs="Courier New"/>
          <w:lang w:val="en-US"/>
        </w:rPr>
        <w:t>bad if it arrives on a connection</w:t>
      </w:r>
    </w:p>
    <w:p w14:paraId="08C39C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still in the LISTEN state.  An acceptable reset segment</w:t>
      </w:r>
    </w:p>
    <w:p w14:paraId="53467B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should be formed for any arriving ACK-bearing segment.  The</w:t>
      </w:r>
    </w:p>
    <w:p w14:paraId="51F099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RST should be formatted as follows:</w:t>
      </w:r>
    </w:p>
    <w:p w14:paraId="163C00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DD0D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&lt;SEQ=SEG.ACK&gt;&lt;CTL=</w:t>
      </w:r>
      <w:r w:rsidRPr="001870B3">
        <w:rPr>
          <w:rFonts w:ascii="Courier New" w:hAnsi="Courier New" w:cs="Courier New"/>
          <w:lang w:val="en-US"/>
        </w:rPr>
        <w:t>RST&gt;</w:t>
      </w:r>
    </w:p>
    <w:p w14:paraId="395C1E2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FE78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Return.</w:t>
      </w:r>
    </w:p>
    <w:p w14:paraId="465013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11258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third check for a SYN</w:t>
      </w:r>
    </w:p>
    <w:p w14:paraId="71D981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59A7A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SYN bit is set, check the security.  If the security/</w:t>
      </w:r>
    </w:p>
    <w:p w14:paraId="4A8099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compartment on the incoming segment does not exactly match</w:t>
      </w:r>
    </w:p>
    <w:p w14:paraId="4281AE2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 security/compartment in the TCB then </w:t>
      </w:r>
      <w:r w:rsidRPr="001870B3">
        <w:rPr>
          <w:rFonts w:ascii="Courier New" w:hAnsi="Courier New" w:cs="Courier New"/>
          <w:lang w:val="en-US"/>
        </w:rPr>
        <w:t>send a reset and</w:t>
      </w:r>
    </w:p>
    <w:p w14:paraId="04025D8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return.</w:t>
      </w:r>
    </w:p>
    <w:p w14:paraId="69CB55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97CA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&lt;SEQ=0&gt;&lt;ACK=SEG.SEQ+SEG.LEN&gt;&lt;CTL=RST,ACK&gt;</w:t>
      </w:r>
    </w:p>
    <w:p w14:paraId="32405C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39D4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973B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DC33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9D89A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B7834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68]</w:t>
      </w:r>
    </w:p>
    <w:p w14:paraId="6E34BF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7893D67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A971F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92A3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A22B9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</w:t>
      </w:r>
      <w:r w:rsidRPr="001870B3">
        <w:rPr>
          <w:rFonts w:ascii="Courier New" w:hAnsi="Courier New" w:cs="Courier New"/>
          <w:lang w:val="en-US"/>
        </w:rPr>
        <w:t xml:space="preserve">      Set RCV.NXT to SEG.SEQ+1, IRS is set to SEG.SEQ and any</w:t>
      </w:r>
    </w:p>
    <w:p w14:paraId="2E6F041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other control or text should be queued for processing later.</w:t>
      </w:r>
    </w:p>
    <w:p w14:paraId="73FDB8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ISS should be selected and a SYN segment sent of the form:</w:t>
      </w:r>
    </w:p>
    <w:p w14:paraId="67A1E2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8DFBB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&lt;SEQ=ISS&gt;&lt;ACK=RCV.NXT&gt;&lt;CTL=SYN,ACK</w:t>
      </w:r>
      <w:r w:rsidRPr="001870B3">
        <w:rPr>
          <w:rFonts w:ascii="Courier New" w:hAnsi="Courier New" w:cs="Courier New"/>
          <w:lang w:val="en-US"/>
        </w:rPr>
        <w:t>&gt;</w:t>
      </w:r>
    </w:p>
    <w:p w14:paraId="09FEAC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33DC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SND.NXT is set to ISS+1 and SND.UNA to ISS.  The connection</w:t>
      </w:r>
    </w:p>
    <w:p w14:paraId="02ADE1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state should be changed to SYN-RECEIVED.  Note that any</w:t>
      </w:r>
    </w:p>
    <w:p w14:paraId="63AF1C0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other incoming control or data (combined with SYN) will be</w:t>
      </w:r>
    </w:p>
    <w:p w14:paraId="4FD3CA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processed in the SYN-RECEIVED </w:t>
      </w:r>
      <w:r w:rsidRPr="001870B3">
        <w:rPr>
          <w:rFonts w:ascii="Courier New" w:hAnsi="Courier New" w:cs="Courier New"/>
          <w:lang w:val="en-US"/>
        </w:rPr>
        <w:t>state, but processing of SYN</w:t>
      </w:r>
    </w:p>
    <w:p w14:paraId="0B0604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ACK should not be repeated.  If the listen was not fully</w:t>
      </w:r>
    </w:p>
    <w:p w14:paraId="00F247B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specified (i.e., the remote socket was not fully specified),</w:t>
      </w:r>
    </w:p>
    <w:p w14:paraId="69B545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then the unspecified fields should be filled in now.</w:t>
      </w:r>
    </w:p>
    <w:p w14:paraId="6A4147D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6DE2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fourth</w:t>
      </w:r>
      <w:r w:rsidRPr="001870B3">
        <w:rPr>
          <w:rFonts w:ascii="Courier New" w:hAnsi="Courier New" w:cs="Courier New"/>
          <w:lang w:val="en-US"/>
        </w:rPr>
        <w:t xml:space="preserve"> other text or control</w:t>
      </w:r>
    </w:p>
    <w:p w14:paraId="43A237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37F4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Any other control or text-bearing segment (not containing</w:t>
      </w:r>
    </w:p>
    <w:p w14:paraId="1AA60C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SYN) must have an ACK and thus would be discarded by the ACK</w:t>
      </w:r>
    </w:p>
    <w:p w14:paraId="6F2CAD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processing.  An incoming RST segment could not be valid,</w:t>
      </w:r>
    </w:p>
    <w:p w14:paraId="1FF79BC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since it</w:t>
      </w:r>
      <w:r w:rsidRPr="001870B3">
        <w:rPr>
          <w:rFonts w:ascii="Courier New" w:hAnsi="Courier New" w:cs="Courier New"/>
          <w:lang w:val="en-US"/>
        </w:rPr>
        <w:t xml:space="preserve"> could not have been sent in response to anything</w:t>
      </w:r>
    </w:p>
    <w:p w14:paraId="791EC7E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sent by this incarnation of the connection.  So, if this</w:t>
      </w:r>
    </w:p>
    <w:p w14:paraId="2CE8AB4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unlikely condition is reached, the correct behavior is to</w:t>
      </w:r>
    </w:p>
    <w:p w14:paraId="74FEECF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drop the segment and return.</w:t>
      </w:r>
    </w:p>
    <w:p w14:paraId="72D6F3A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4E92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If the state is SYN</w:t>
      </w:r>
      <w:r w:rsidRPr="001870B3">
        <w:rPr>
          <w:rFonts w:ascii="Courier New" w:hAnsi="Courier New" w:cs="Courier New"/>
          <w:lang w:val="en-US"/>
        </w:rPr>
        <w:t>-SENT then</w:t>
      </w:r>
    </w:p>
    <w:p w14:paraId="50573F4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2417A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first check the ACK bit</w:t>
      </w:r>
    </w:p>
    <w:p w14:paraId="09AD5C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C588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ACK bit is set</w:t>
      </w:r>
    </w:p>
    <w:p w14:paraId="67240E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3EA36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SEG.ACK =&lt; ISS, or SEG.ACK &gt; SND.NXT, send a reset</w:t>
      </w:r>
    </w:p>
    <w:p w14:paraId="170FDF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(unless the RST bit is set, if so drop the segment and</w:t>
      </w:r>
    </w:p>
    <w:p w14:paraId="56FAD1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return)</w:t>
      </w:r>
    </w:p>
    <w:p w14:paraId="6F432B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F098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</w:t>
      </w:r>
      <w:r w:rsidRPr="001870B3">
        <w:rPr>
          <w:rFonts w:ascii="Courier New" w:hAnsi="Courier New" w:cs="Courier New"/>
          <w:lang w:val="en-US"/>
        </w:rPr>
        <w:t xml:space="preserve">      &lt;SEQ=SEG.ACK&gt;&lt;CTL=RST&gt;</w:t>
      </w:r>
    </w:p>
    <w:p w14:paraId="6F0F51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B5CC9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and discard the segment.  Return.</w:t>
      </w:r>
    </w:p>
    <w:p w14:paraId="0E76FF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38474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SND.UNA &lt; SEG.ACK =&lt; SND.NXT then the ACK is</w:t>
      </w:r>
    </w:p>
    <w:p w14:paraId="38135F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acceptable.  Some deployed TCP code has used the check</w:t>
      </w:r>
    </w:p>
    <w:p w14:paraId="5A45D8F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SEG.ACK == SND.NXT (using "=</w:t>
      </w:r>
      <w:r w:rsidRPr="001870B3">
        <w:rPr>
          <w:rFonts w:ascii="Courier New" w:hAnsi="Courier New" w:cs="Courier New"/>
          <w:lang w:val="en-US"/>
        </w:rPr>
        <w:t>=" rather than "=&lt;", but this</w:t>
      </w:r>
    </w:p>
    <w:p w14:paraId="44A0C0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is not appropriate when the stack is capable of sending</w:t>
      </w:r>
    </w:p>
    <w:p w14:paraId="660A14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data on the SYN, because the TCP peer may not accept and</w:t>
      </w:r>
    </w:p>
    <w:p w14:paraId="2BCD37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acknowledge all of the data on the SYN.</w:t>
      </w:r>
    </w:p>
    <w:p w14:paraId="7AE5245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B06F5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second check the R</w:t>
      </w:r>
      <w:r w:rsidRPr="001870B3">
        <w:rPr>
          <w:rFonts w:ascii="Courier New" w:hAnsi="Courier New" w:cs="Courier New"/>
          <w:lang w:val="en-US"/>
        </w:rPr>
        <w:t>ST bit</w:t>
      </w:r>
    </w:p>
    <w:p w14:paraId="62ABD3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D3B04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RST bit is set</w:t>
      </w:r>
    </w:p>
    <w:p w14:paraId="781FCF2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5A8F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3DA3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A9564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69]</w:t>
      </w:r>
    </w:p>
    <w:p w14:paraId="3E5EC6D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54FF0E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7CA204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44EF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9E31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 potential blind reset attack is described in</w:t>
      </w:r>
      <w:r w:rsidRPr="001870B3">
        <w:rPr>
          <w:rFonts w:ascii="Courier New" w:hAnsi="Courier New" w:cs="Courier New"/>
          <w:lang w:val="en-US"/>
        </w:rPr>
        <w:t xml:space="preserve"> RFC 5961</w:t>
      </w:r>
    </w:p>
    <w:p w14:paraId="22DBCAA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[32], with the mitigation that a TCP implementation</w:t>
      </w:r>
    </w:p>
    <w:p w14:paraId="64F9D0E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SHOULD first check that the sequence number exactly</w:t>
      </w:r>
    </w:p>
    <w:p w14:paraId="5ED08A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matches RCV.NXT prior to executing the action in the next</w:t>
      </w:r>
    </w:p>
    <w:p w14:paraId="016FAC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paragraph.</w:t>
      </w:r>
    </w:p>
    <w:p w14:paraId="344124B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2B85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</w:t>
      </w:r>
      <w:r w:rsidRPr="001870B3">
        <w:rPr>
          <w:rFonts w:ascii="Courier New" w:hAnsi="Courier New" w:cs="Courier New"/>
          <w:lang w:val="en-US"/>
        </w:rPr>
        <w:t xml:space="preserve">   If the ACK was acceptable then signal the user "error:</w:t>
      </w:r>
    </w:p>
    <w:p w14:paraId="1AAAD4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connection reset", drop the segment, enter CLOSED state,</w:t>
      </w:r>
    </w:p>
    <w:p w14:paraId="26AE78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delete TCB, and return.  Otherwise (no ACK) drop the</w:t>
      </w:r>
    </w:p>
    <w:p w14:paraId="0E60C6E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segment and return.</w:t>
      </w:r>
    </w:p>
    <w:p w14:paraId="31BC54D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10187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third check t</w:t>
      </w:r>
      <w:r w:rsidRPr="001870B3">
        <w:rPr>
          <w:rFonts w:ascii="Courier New" w:hAnsi="Courier New" w:cs="Courier New"/>
          <w:lang w:val="en-US"/>
        </w:rPr>
        <w:t>he security</w:t>
      </w:r>
    </w:p>
    <w:p w14:paraId="0187954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777F6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security/compartment in the segment does not exactly</w:t>
      </w:r>
    </w:p>
    <w:p w14:paraId="085FFA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match the security/compartment in the TCB, send a reset</w:t>
      </w:r>
    </w:p>
    <w:p w14:paraId="651BA78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F6914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there is an ACK</w:t>
      </w:r>
    </w:p>
    <w:p w14:paraId="3E3023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C3C75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&lt;SEQ=SEG.ACK&gt;&lt;CTL=RST&gt;</w:t>
      </w:r>
    </w:p>
    <w:p w14:paraId="0CC2AC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6F9CB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Otherwise</w:t>
      </w:r>
    </w:p>
    <w:p w14:paraId="0BDB016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D285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&lt;SEQ=0&gt;&lt;ACK=SEG.SEQ+SEG.LEN&gt;&lt;CTL=RST,ACK&gt;</w:t>
      </w:r>
    </w:p>
    <w:p w14:paraId="064E82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FBCB7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a reset was sent, discard the segment and return.</w:t>
      </w:r>
    </w:p>
    <w:p w14:paraId="32B926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F6167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fourth check the SYN bit</w:t>
      </w:r>
    </w:p>
    <w:p w14:paraId="12C9C21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275F1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This step should be reached only if the ACK is ok, or there</w:t>
      </w:r>
    </w:p>
    <w:p w14:paraId="3E77EF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is no ACK</w:t>
      </w:r>
      <w:r w:rsidRPr="001870B3">
        <w:rPr>
          <w:rFonts w:ascii="Courier New" w:hAnsi="Courier New" w:cs="Courier New"/>
          <w:lang w:val="en-US"/>
        </w:rPr>
        <w:t>, and it the segment did not contain a RST.</w:t>
      </w:r>
    </w:p>
    <w:p w14:paraId="1A36EA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D2139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SYN bit is on and the security/compartment is</w:t>
      </w:r>
    </w:p>
    <w:p w14:paraId="61459F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acceptable then, RCV.NXT is set to SEG.SEQ+1, IRS is set to</w:t>
      </w:r>
    </w:p>
    <w:p w14:paraId="470F8A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SEG.SEQ.  SND.UNA should be advanced to equal SEG.ACK (if</w:t>
      </w:r>
    </w:p>
    <w:p w14:paraId="3A2F2E9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</w:t>
      </w:r>
      <w:r w:rsidRPr="001870B3">
        <w:rPr>
          <w:rFonts w:ascii="Courier New" w:hAnsi="Courier New" w:cs="Courier New"/>
          <w:lang w:val="en-US"/>
        </w:rPr>
        <w:t xml:space="preserve">        there is an ACK), and any segments on the retransmission</w:t>
      </w:r>
    </w:p>
    <w:p w14:paraId="3F1B67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queue that are thereby acknowledged should be removed.</w:t>
      </w:r>
    </w:p>
    <w:p w14:paraId="195770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72BC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SND.UNA &gt; ISS (our SYN has been </w:t>
      </w:r>
      <w:proofErr w:type="spellStart"/>
      <w:r w:rsidRPr="001870B3">
        <w:rPr>
          <w:rFonts w:ascii="Courier New" w:hAnsi="Courier New" w:cs="Courier New"/>
          <w:lang w:val="en-US"/>
        </w:rPr>
        <w:t>ACKed</w:t>
      </w:r>
      <w:proofErr w:type="spellEnd"/>
      <w:r w:rsidRPr="001870B3">
        <w:rPr>
          <w:rFonts w:ascii="Courier New" w:hAnsi="Courier New" w:cs="Courier New"/>
          <w:lang w:val="en-US"/>
        </w:rPr>
        <w:t>), change the</w:t>
      </w:r>
    </w:p>
    <w:p w14:paraId="2EC6A2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connection state to ESTABLISHED, form an ACK </w:t>
      </w:r>
      <w:r w:rsidRPr="001870B3">
        <w:rPr>
          <w:rFonts w:ascii="Courier New" w:hAnsi="Courier New" w:cs="Courier New"/>
          <w:lang w:val="en-US"/>
        </w:rPr>
        <w:t>segment</w:t>
      </w:r>
    </w:p>
    <w:p w14:paraId="1563FA0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7B48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&lt;SEQ=SND.NXT&gt;&lt;ACK=RCV.NXT&gt;&lt;CTL=ACK&gt;</w:t>
      </w:r>
    </w:p>
    <w:p w14:paraId="0F9C9A3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D586F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send it.  Data or controls that were queued for</w:t>
      </w:r>
    </w:p>
    <w:p w14:paraId="6BA6F6F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transmission may be included.  If there are other controls</w:t>
      </w:r>
    </w:p>
    <w:p w14:paraId="7F5E12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or text in the segment then continue processing </w:t>
      </w:r>
      <w:r w:rsidRPr="001870B3">
        <w:rPr>
          <w:rFonts w:ascii="Courier New" w:hAnsi="Courier New" w:cs="Courier New"/>
          <w:lang w:val="en-US"/>
        </w:rPr>
        <w:t>at the sixth</w:t>
      </w:r>
    </w:p>
    <w:p w14:paraId="56EBAF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step below where the URG bit is checked, otherwise return.</w:t>
      </w:r>
    </w:p>
    <w:p w14:paraId="2AB4A3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EA03E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Otherwise enter SYN-RECEIVED, form a SYN,ACK segment</w:t>
      </w:r>
    </w:p>
    <w:p w14:paraId="22A5D9C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A0FE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5E2E0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181F1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70]</w:t>
      </w:r>
    </w:p>
    <w:p w14:paraId="6E6E059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0DD8F6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 xml:space="preserve">Internet-Draft              </w:t>
      </w:r>
      <w:r w:rsidRPr="001870B3">
        <w:rPr>
          <w:rFonts w:ascii="Courier New" w:hAnsi="Courier New" w:cs="Courier New"/>
          <w:lang w:val="en-US"/>
        </w:rPr>
        <w:t>TCP Specification                August 2020</w:t>
      </w:r>
    </w:p>
    <w:p w14:paraId="5775708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6AD7B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E1635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&lt;SEQ=ISS&gt;&lt;ACK=RCV.NXT&gt;&lt;CTL=SYN,ACK&gt;</w:t>
      </w:r>
    </w:p>
    <w:p w14:paraId="71ABCE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2C46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send it.  Set the variables:</w:t>
      </w:r>
    </w:p>
    <w:p w14:paraId="28A922E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ACAB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SND.WND &lt;- SEG.WND</w:t>
      </w:r>
    </w:p>
    <w:p w14:paraId="2A40B2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SND.WL1 &lt;- SEG.SEQ</w:t>
      </w:r>
    </w:p>
    <w:p w14:paraId="0F1EEDE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SND.WL2 &lt;- SEG.ACK</w:t>
      </w:r>
    </w:p>
    <w:p w14:paraId="309A4D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8ACF2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</w:t>
      </w:r>
      <w:r w:rsidRPr="001870B3">
        <w:rPr>
          <w:rFonts w:ascii="Courier New" w:hAnsi="Courier New" w:cs="Courier New"/>
          <w:lang w:val="en-US"/>
        </w:rPr>
        <w:t xml:space="preserve">    If there are other controls or text in the segment, queue</w:t>
      </w:r>
    </w:p>
    <w:p w14:paraId="2A39E6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them for processing after the ESTABLISHED state has been</w:t>
      </w:r>
    </w:p>
    <w:p w14:paraId="0A49EC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reached, return.</w:t>
      </w:r>
    </w:p>
    <w:p w14:paraId="5113B1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8838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Note that it is legal to send and receive application data</w:t>
      </w:r>
    </w:p>
    <w:p w14:paraId="33EC0F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on SYN segme</w:t>
      </w:r>
      <w:r w:rsidRPr="001870B3">
        <w:rPr>
          <w:rFonts w:ascii="Courier New" w:hAnsi="Courier New" w:cs="Courier New"/>
          <w:lang w:val="en-US"/>
        </w:rPr>
        <w:t>nts (this is the "text in the segment" mentioned</w:t>
      </w:r>
    </w:p>
    <w:p w14:paraId="0215673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above.  There has been significant misinformation and</w:t>
      </w:r>
    </w:p>
    <w:p w14:paraId="0A26081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misunderstanding of this topic historically.  Some firewalls</w:t>
      </w:r>
    </w:p>
    <w:p w14:paraId="70123D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security devices consider this suspicious.  However,</w:t>
      </w:r>
      <w:r w:rsidRPr="001870B3">
        <w:rPr>
          <w:rFonts w:ascii="Courier New" w:hAnsi="Courier New" w:cs="Courier New"/>
          <w:lang w:val="en-US"/>
        </w:rPr>
        <w:t xml:space="preserve"> the</w:t>
      </w:r>
    </w:p>
    <w:p w14:paraId="06DD40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capability was used in T/TCP [17] and is used in TCP Fast</w:t>
      </w:r>
    </w:p>
    <w:p w14:paraId="70F64E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Open (TFO) [41], so is important for implementations and</w:t>
      </w:r>
    </w:p>
    <w:p w14:paraId="34393A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network devices to permit.</w:t>
      </w:r>
    </w:p>
    <w:p w14:paraId="128DE28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385E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fifth, if neither of the SYN or RST bits is set then drop the</w:t>
      </w:r>
    </w:p>
    <w:p w14:paraId="559833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</w:t>
      </w:r>
      <w:r w:rsidRPr="001870B3">
        <w:rPr>
          <w:rFonts w:ascii="Courier New" w:hAnsi="Courier New" w:cs="Courier New"/>
          <w:lang w:val="en-US"/>
        </w:rPr>
        <w:t xml:space="preserve">        segment and return.</w:t>
      </w:r>
    </w:p>
    <w:p w14:paraId="4AEE867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A8E7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Otherwise,</w:t>
      </w:r>
    </w:p>
    <w:p w14:paraId="59C917F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AA55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first check sequence number</w:t>
      </w:r>
    </w:p>
    <w:p w14:paraId="2B9CDF0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2465C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SYN-RECEIVED STATE</w:t>
      </w:r>
    </w:p>
    <w:p w14:paraId="5B6289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ESTABLISHED STATE</w:t>
      </w:r>
    </w:p>
    <w:p w14:paraId="6E3CCC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FIN-WAIT-1 STATE</w:t>
      </w:r>
    </w:p>
    <w:p w14:paraId="2D8A36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FIN-WAIT-2 STATE</w:t>
      </w:r>
    </w:p>
    <w:p w14:paraId="2A57F9C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CLOSE-WAIT STATE</w:t>
      </w:r>
    </w:p>
    <w:p w14:paraId="0C150D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CLOSING STATE</w:t>
      </w:r>
    </w:p>
    <w:p w14:paraId="1EA1639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LAST-ACK </w:t>
      </w:r>
      <w:r w:rsidRPr="001870B3">
        <w:rPr>
          <w:rFonts w:ascii="Courier New" w:hAnsi="Courier New" w:cs="Courier New"/>
          <w:lang w:val="en-US"/>
        </w:rPr>
        <w:t>STATE</w:t>
      </w:r>
    </w:p>
    <w:p w14:paraId="30766B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TIME-WAIT STATE</w:t>
      </w:r>
    </w:p>
    <w:p w14:paraId="4A05F6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BDE6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Segments are processed in sequence.  Initial tests on</w:t>
      </w:r>
    </w:p>
    <w:p w14:paraId="4D48833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arrival are used to discard old duplicates, but further</w:t>
      </w:r>
    </w:p>
    <w:p w14:paraId="71DFEB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processing is done in SEG.SEQ order.  If a segment's</w:t>
      </w:r>
    </w:p>
    <w:p w14:paraId="36563D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contents stra</w:t>
      </w:r>
      <w:r w:rsidRPr="001870B3">
        <w:rPr>
          <w:rFonts w:ascii="Courier New" w:hAnsi="Courier New" w:cs="Courier New"/>
          <w:lang w:val="en-US"/>
        </w:rPr>
        <w:t>ddle the boundary between old and new, only the</w:t>
      </w:r>
    </w:p>
    <w:p w14:paraId="258475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new parts should be processed.</w:t>
      </w:r>
    </w:p>
    <w:p w14:paraId="65AB3E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805E0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In general, the processing of received segments MUST be</w:t>
      </w:r>
    </w:p>
    <w:p w14:paraId="58A48D5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implemented to aggregate ACK segments whenever possible</w:t>
      </w:r>
    </w:p>
    <w:p w14:paraId="3BCEDE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(MUST-58).  For </w:t>
      </w:r>
      <w:r w:rsidRPr="001870B3">
        <w:rPr>
          <w:rFonts w:ascii="Courier New" w:hAnsi="Courier New" w:cs="Courier New"/>
          <w:lang w:val="en-US"/>
        </w:rPr>
        <w:t>example, if the TCP endpoint is processing a</w:t>
      </w:r>
    </w:p>
    <w:p w14:paraId="0A427D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series of queued segments, it MUST process them all before</w:t>
      </w:r>
    </w:p>
    <w:p w14:paraId="33DB367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sending any ACK segments (MUST-59).</w:t>
      </w:r>
    </w:p>
    <w:p w14:paraId="7BC5B2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672D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351A7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9BCF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71]</w:t>
      </w:r>
    </w:p>
    <w:p w14:paraId="7A8682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15367EE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</w:t>
      </w:r>
      <w:r w:rsidRPr="001870B3">
        <w:rPr>
          <w:rFonts w:ascii="Courier New" w:hAnsi="Courier New" w:cs="Courier New"/>
          <w:lang w:val="en-US"/>
        </w:rPr>
        <w:t xml:space="preserve">              TCP Specification                August 2020</w:t>
      </w:r>
    </w:p>
    <w:p w14:paraId="66AF97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65F1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EC488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There are four cases for the acceptability test for an</w:t>
      </w:r>
    </w:p>
    <w:p w14:paraId="41A8349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incoming segment:</w:t>
      </w:r>
    </w:p>
    <w:p w14:paraId="6CF6903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07AED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CBBA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BC1AF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Segment Receive  Test</w:t>
      </w:r>
    </w:p>
    <w:p w14:paraId="2063BCD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Length  Window</w:t>
      </w:r>
    </w:p>
    <w:p w14:paraId="2D4F69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------- -------  --------------</w:t>
      </w:r>
      <w:r w:rsidRPr="001870B3">
        <w:rPr>
          <w:rFonts w:ascii="Courier New" w:hAnsi="Courier New" w:cs="Courier New"/>
          <w:lang w:val="en-US"/>
        </w:rPr>
        <w:t>-----------------------------</w:t>
      </w:r>
    </w:p>
    <w:p w14:paraId="5A81E51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3EA1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0       0     SEG.SEQ = RCV.NXT</w:t>
      </w:r>
    </w:p>
    <w:p w14:paraId="31B69AE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60E4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0      &gt;0     RCV.NXT =&lt; SEG.SEQ &lt; RCV.NXT+RCV.WND</w:t>
      </w:r>
    </w:p>
    <w:p w14:paraId="3134CEB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EA9C4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&gt;0       0     not acceptable</w:t>
      </w:r>
    </w:p>
    <w:p w14:paraId="3079C4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736C1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&gt;0      &gt;0     RCV.NXT =&lt; SEG.SEQ &lt; RCV.NXT+RCV.WND</w:t>
      </w:r>
    </w:p>
    <w:p w14:paraId="49076E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</w:t>
      </w:r>
      <w:r w:rsidRPr="001870B3">
        <w:rPr>
          <w:rFonts w:ascii="Courier New" w:hAnsi="Courier New" w:cs="Courier New"/>
          <w:lang w:val="en-US"/>
        </w:rPr>
        <w:t xml:space="preserve">            or RCV.NXT =&lt; SEG.SEQ+SEG.LEN-1 &lt; RCV.NXT+RCV.WND</w:t>
      </w:r>
    </w:p>
    <w:p w14:paraId="3D2DAA0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E0BDD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In implementing sequence number validation as described</w:t>
      </w:r>
    </w:p>
    <w:p w14:paraId="17DEA44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here, please note Appendix A.2.</w:t>
      </w:r>
    </w:p>
    <w:p w14:paraId="535168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24AF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RCV.WND is zero, no segments will be acceptable, but</w:t>
      </w:r>
    </w:p>
    <w:p w14:paraId="1B6DD03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</w:t>
      </w:r>
      <w:r w:rsidRPr="001870B3">
        <w:rPr>
          <w:rFonts w:ascii="Courier New" w:hAnsi="Courier New" w:cs="Courier New"/>
          <w:lang w:val="en-US"/>
        </w:rPr>
        <w:t xml:space="preserve">    special allowance should be made to accept valid ACKs, URGs</w:t>
      </w:r>
    </w:p>
    <w:p w14:paraId="5EDA8F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RSTs.</w:t>
      </w:r>
    </w:p>
    <w:p w14:paraId="01AEA5D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1DD55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an incoming segment is not acceptable, an acknowledgment</w:t>
      </w:r>
    </w:p>
    <w:p w14:paraId="278E647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should be sent in reply (unless the RST bit is set, if so</w:t>
      </w:r>
    </w:p>
    <w:p w14:paraId="1CB01A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drop the segmen</w:t>
      </w:r>
      <w:r w:rsidRPr="001870B3">
        <w:rPr>
          <w:rFonts w:ascii="Courier New" w:hAnsi="Courier New" w:cs="Courier New"/>
          <w:lang w:val="en-US"/>
        </w:rPr>
        <w:t>t and return):</w:t>
      </w:r>
    </w:p>
    <w:p w14:paraId="2B038BF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1E64D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&lt;SEQ=SND.NXT&gt;&lt;ACK=RCV.NXT&gt;&lt;CTL=ACK&gt;</w:t>
      </w:r>
    </w:p>
    <w:p w14:paraId="230F769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44E9E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After sending the acknowledgment, drop the unacceptable</w:t>
      </w:r>
    </w:p>
    <w:p w14:paraId="25CD15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segment and return.</w:t>
      </w:r>
    </w:p>
    <w:p w14:paraId="47C2D65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A5AB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Note that for the TIME-WAIT state, there is an improved</w:t>
      </w:r>
    </w:p>
    <w:p w14:paraId="26A5134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algorit</w:t>
      </w:r>
      <w:r w:rsidRPr="001870B3">
        <w:rPr>
          <w:rFonts w:ascii="Courier New" w:hAnsi="Courier New" w:cs="Courier New"/>
          <w:lang w:val="en-US"/>
        </w:rPr>
        <w:t>hm described in [34] for handling incoming SYN</w:t>
      </w:r>
    </w:p>
    <w:p w14:paraId="25E13F2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segments, that utilizes timestamps rather than relying on</w:t>
      </w:r>
    </w:p>
    <w:p w14:paraId="4D412D3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 sequence number check described here.  When the improved</w:t>
      </w:r>
    </w:p>
    <w:p w14:paraId="586F58B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algorithm is implemented, the logic above is not appli</w:t>
      </w:r>
      <w:r w:rsidRPr="001870B3">
        <w:rPr>
          <w:rFonts w:ascii="Courier New" w:hAnsi="Courier New" w:cs="Courier New"/>
          <w:lang w:val="en-US"/>
        </w:rPr>
        <w:t>cable</w:t>
      </w:r>
    </w:p>
    <w:p w14:paraId="42AC1D6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for incoming SYN segments with timestamp options, received</w:t>
      </w:r>
    </w:p>
    <w:p w14:paraId="5FF000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on a connection in the TIME-WAIT state.</w:t>
      </w:r>
    </w:p>
    <w:p w14:paraId="154E69C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3C2ED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In the following it is assumed that the segment is the</w:t>
      </w:r>
    </w:p>
    <w:p w14:paraId="2BDDAF2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idealized segment that begins at RCV.NXT and do</w:t>
      </w:r>
      <w:r w:rsidRPr="001870B3">
        <w:rPr>
          <w:rFonts w:ascii="Courier New" w:hAnsi="Courier New" w:cs="Courier New"/>
          <w:lang w:val="en-US"/>
        </w:rPr>
        <w:t>es not exceed</w:t>
      </w:r>
    </w:p>
    <w:p w14:paraId="7294EB64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the window.  One could tailor actual segments to fit this</w:t>
      </w:r>
    </w:p>
    <w:p w14:paraId="56174A1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assumption by trimming off any portions that lie outside the</w:t>
      </w:r>
    </w:p>
    <w:p w14:paraId="5681805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window (including SYN and FIN), and only processing further</w:t>
      </w:r>
    </w:p>
    <w:p w14:paraId="412631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if the segment </w:t>
      </w:r>
      <w:r w:rsidRPr="001870B3">
        <w:rPr>
          <w:rFonts w:ascii="Courier New" w:hAnsi="Courier New" w:cs="Courier New"/>
          <w:lang w:val="en-US"/>
        </w:rPr>
        <w:t>then begins at RCV.NXT.  Segments with higher</w:t>
      </w:r>
    </w:p>
    <w:p w14:paraId="715419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6E5C2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D25B7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0B1A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72]</w:t>
      </w:r>
    </w:p>
    <w:p w14:paraId="4FFEC4C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7BD047E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06376E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D5843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3DF4F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beginning sequence numbers SHOULD be held for</w:t>
      </w:r>
      <w:r w:rsidRPr="001870B3">
        <w:rPr>
          <w:rFonts w:ascii="Courier New" w:hAnsi="Courier New" w:cs="Courier New"/>
          <w:lang w:val="en-US"/>
        </w:rPr>
        <w:t xml:space="preserve"> later</w:t>
      </w:r>
    </w:p>
    <w:p w14:paraId="67EB9EC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processing (SHLD-31).</w:t>
      </w:r>
    </w:p>
    <w:p w14:paraId="55372A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5D0A6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second check the RST bit,</w:t>
      </w:r>
    </w:p>
    <w:p w14:paraId="4C6414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6E078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RFC 5961 section 3 describes a potential blind reset attack</w:t>
      </w:r>
    </w:p>
    <w:p w14:paraId="3624AF4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and optional mitigation approach that SHOULD be implemented.</w:t>
      </w:r>
    </w:p>
    <w:p w14:paraId="3864DE5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For stacks implementi</w:t>
      </w:r>
      <w:r w:rsidRPr="001870B3">
        <w:rPr>
          <w:rFonts w:ascii="Courier New" w:hAnsi="Courier New" w:cs="Courier New"/>
          <w:lang w:val="en-US"/>
        </w:rPr>
        <w:t>ng RFC 5961, the three checks below</w:t>
      </w:r>
    </w:p>
    <w:p w14:paraId="10B31F4E" w14:textId="191FFE7B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apply, otherwise </w:t>
      </w:r>
      <w:del w:id="248" w:author="BOUCADAIR Mohamed TGI/OLN" w:date="2020-09-25T15:38:00Z">
        <w:r w:rsidRPr="001870B3" w:rsidDel="00372B4B">
          <w:rPr>
            <w:rFonts w:ascii="Courier New" w:hAnsi="Courier New" w:cs="Courier New"/>
            <w:lang w:val="en-US"/>
          </w:rPr>
          <w:delText>processesing</w:delText>
        </w:r>
      </w:del>
      <w:ins w:id="249" w:author="BOUCADAIR Mohamed TGI/OLN" w:date="2020-09-25T15:38:00Z">
        <w:r w:rsidR="00372B4B" w:rsidRPr="001870B3">
          <w:rPr>
            <w:rFonts w:ascii="Courier New" w:hAnsi="Courier New" w:cs="Courier New"/>
            <w:lang w:val="en-US"/>
          </w:rPr>
          <w:t>processing</w:t>
        </w:r>
      </w:ins>
      <w:r w:rsidRPr="001870B3">
        <w:rPr>
          <w:rFonts w:ascii="Courier New" w:hAnsi="Courier New" w:cs="Courier New"/>
          <w:lang w:val="en-US"/>
        </w:rPr>
        <w:t xml:space="preserve"> for these states is indicated</w:t>
      </w:r>
    </w:p>
    <w:p w14:paraId="42C4A9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further below.</w:t>
      </w:r>
    </w:p>
    <w:p w14:paraId="0DA4E6B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33905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1) If the RST bit is set and the sequence number is</w:t>
      </w:r>
    </w:p>
    <w:p w14:paraId="7735F4C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outside the current receive window, si</w:t>
      </w:r>
      <w:r w:rsidRPr="001870B3">
        <w:rPr>
          <w:rFonts w:ascii="Courier New" w:hAnsi="Courier New" w:cs="Courier New"/>
          <w:lang w:val="en-US"/>
        </w:rPr>
        <w:t>lently drop the</w:t>
      </w:r>
    </w:p>
    <w:p w14:paraId="6BFBA06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segment.</w:t>
      </w:r>
    </w:p>
    <w:p w14:paraId="2F46497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7C57C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2) If the RST bit is set and the sequence number exactly</w:t>
      </w:r>
    </w:p>
    <w:p w14:paraId="5B40646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matches the next expected sequence number (RCV.NXT), then</w:t>
      </w:r>
    </w:p>
    <w:p w14:paraId="5059A2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TCP endpoints MUST reset the connection in the manner</w:t>
      </w:r>
    </w:p>
    <w:p w14:paraId="19BA3BD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</w:t>
      </w:r>
      <w:r w:rsidRPr="001870B3">
        <w:rPr>
          <w:rFonts w:ascii="Courier New" w:hAnsi="Courier New" w:cs="Courier New"/>
          <w:lang w:val="en-US"/>
        </w:rPr>
        <w:t xml:space="preserve">              prescribed below according to the connection state.</w:t>
      </w:r>
    </w:p>
    <w:p w14:paraId="1895AE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5600B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3) If the RST bit is set and the sequence number does not</w:t>
      </w:r>
    </w:p>
    <w:p w14:paraId="1B66F7E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exactly match the next expected sequence value, yet is</w:t>
      </w:r>
    </w:p>
    <w:p w14:paraId="584116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within the current receive wind</w:t>
      </w:r>
      <w:r w:rsidRPr="001870B3">
        <w:rPr>
          <w:rFonts w:ascii="Courier New" w:hAnsi="Courier New" w:cs="Courier New"/>
          <w:lang w:val="en-US"/>
        </w:rPr>
        <w:t>ow, TCP endpoints MUST</w:t>
      </w:r>
    </w:p>
    <w:p w14:paraId="541A9E2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send an acknowledgement (challenge ACK):</w:t>
      </w:r>
    </w:p>
    <w:p w14:paraId="1C312BC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688E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&lt;SEQ=SND.NXT&gt;&lt;ACK=RCV.NXT&gt;&lt;CTL=ACK&gt;</w:t>
      </w:r>
    </w:p>
    <w:p w14:paraId="3722AF2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A7745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After sending the challenge ACK, TCP endpoints MUST drop</w:t>
      </w:r>
    </w:p>
    <w:p w14:paraId="5B2623E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the unacceptable segment and stop pro</w:t>
      </w:r>
      <w:r w:rsidRPr="001870B3">
        <w:rPr>
          <w:rFonts w:ascii="Courier New" w:hAnsi="Courier New" w:cs="Courier New"/>
          <w:lang w:val="en-US"/>
        </w:rPr>
        <w:t>cessing the incoming</w:t>
      </w:r>
    </w:p>
    <w:p w14:paraId="613B9AD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packet further.  Note that RFC 5961 and Errata ID 4772</w:t>
      </w:r>
    </w:p>
    <w:p w14:paraId="46B0597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contain additional considerations for ACK throttling in</w:t>
      </w:r>
    </w:p>
    <w:p w14:paraId="7663F90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an implementation.</w:t>
      </w:r>
    </w:p>
    <w:p w14:paraId="745545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49D6D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SYN-RECEIVED STATE</w:t>
      </w:r>
    </w:p>
    <w:p w14:paraId="59C38D1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093BF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the RST b</w:t>
      </w:r>
      <w:r w:rsidRPr="001870B3">
        <w:rPr>
          <w:rFonts w:ascii="Courier New" w:hAnsi="Courier New" w:cs="Courier New"/>
          <w:lang w:val="en-US"/>
        </w:rPr>
        <w:t>it is set</w:t>
      </w:r>
    </w:p>
    <w:p w14:paraId="034D856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03E67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If this connection was initiated with a passive OPEN</w:t>
      </w:r>
    </w:p>
    <w:p w14:paraId="40AD042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(i.e., came from the LISTEN state), then return this</w:t>
      </w:r>
    </w:p>
    <w:p w14:paraId="4884268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connection to LISTEN state and return.  The user need</w:t>
      </w:r>
    </w:p>
    <w:p w14:paraId="10C5E56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not be inform</w:t>
      </w:r>
      <w:r w:rsidRPr="001870B3">
        <w:rPr>
          <w:rFonts w:ascii="Courier New" w:hAnsi="Courier New" w:cs="Courier New"/>
          <w:lang w:val="en-US"/>
        </w:rPr>
        <w:t>ed.  If this connection was initiated</w:t>
      </w:r>
    </w:p>
    <w:p w14:paraId="12FE5F4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with an active OPEN (i.e., came from SYN-SENT state)</w:t>
      </w:r>
    </w:p>
    <w:p w14:paraId="439A363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then the connection was refused, signal the user</w:t>
      </w:r>
    </w:p>
    <w:p w14:paraId="0E1E5C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"connection refused".  In either case, all segments on</w:t>
      </w:r>
    </w:p>
    <w:p w14:paraId="3DBE65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</w:t>
      </w:r>
      <w:r w:rsidRPr="001870B3">
        <w:rPr>
          <w:rFonts w:ascii="Courier New" w:hAnsi="Courier New" w:cs="Courier New"/>
          <w:lang w:val="en-US"/>
        </w:rPr>
        <w:t xml:space="preserve">           the retransmission queue should be removed.  And in</w:t>
      </w:r>
    </w:p>
    <w:p w14:paraId="4C57CFB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the active OPEN case, enter the CLOSED state and</w:t>
      </w:r>
    </w:p>
    <w:p w14:paraId="5FC985C9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   delete the TCB, and return.</w:t>
      </w:r>
    </w:p>
    <w:p w14:paraId="511E611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7F668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8C30B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35ABC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0AEB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>Eddy                    Expires February 7, 2021               [Page 73]</w:t>
      </w:r>
    </w:p>
    <w:p w14:paraId="7000EAA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br w:type="page"/>
      </w:r>
    </w:p>
    <w:p w14:paraId="6E37AE9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lastRenderedPageBreak/>
        <w:t>I</w:t>
      </w:r>
      <w:r w:rsidRPr="001870B3">
        <w:rPr>
          <w:rFonts w:ascii="Courier New" w:hAnsi="Courier New" w:cs="Courier New"/>
          <w:lang w:val="en-US"/>
        </w:rPr>
        <w:t>nternet-Draft              TCP Specification                August 2020</w:t>
      </w:r>
    </w:p>
    <w:p w14:paraId="693286B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65FD0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A9EA3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ESTABLISHED</w:t>
      </w:r>
    </w:p>
    <w:p w14:paraId="6A8BEC11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FIN-WAIT-1</w:t>
      </w:r>
    </w:p>
    <w:p w14:paraId="14EC341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FIN-WAIT-2</w:t>
      </w:r>
    </w:p>
    <w:p w14:paraId="449685F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CLOSE-WAIT</w:t>
      </w:r>
    </w:p>
    <w:p w14:paraId="5D9DE5A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80868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the RST bit is set then, any outstanding RECEIVEs and</w:t>
      </w:r>
    </w:p>
    <w:p w14:paraId="16B66FE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</w:t>
      </w:r>
      <w:r w:rsidRPr="001870B3">
        <w:rPr>
          <w:rFonts w:ascii="Courier New" w:hAnsi="Courier New" w:cs="Courier New"/>
          <w:lang w:val="en-US"/>
        </w:rPr>
        <w:t>END should receive "reset" responses.  All segment</w:t>
      </w:r>
    </w:p>
    <w:p w14:paraId="6FEF5F28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queues should be flushed.  Users should also receive an</w:t>
      </w:r>
    </w:p>
    <w:p w14:paraId="4D227FD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unsolicited general "connection reset" signal.  Enter the</w:t>
      </w:r>
    </w:p>
    <w:p w14:paraId="3F8FFE5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CLOSED state, delete the TCB, and return.</w:t>
      </w:r>
    </w:p>
    <w:p w14:paraId="121D9DF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541A2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</w:t>
      </w:r>
      <w:r w:rsidRPr="001870B3">
        <w:rPr>
          <w:rFonts w:ascii="Courier New" w:hAnsi="Courier New" w:cs="Courier New"/>
          <w:lang w:val="en-US"/>
        </w:rPr>
        <w:t xml:space="preserve">         CLOSING STATE</w:t>
      </w:r>
    </w:p>
    <w:p w14:paraId="1216755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LAST-ACK STATE</w:t>
      </w:r>
    </w:p>
    <w:p w14:paraId="02A1462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TIME-WAIT</w:t>
      </w:r>
    </w:p>
    <w:p w14:paraId="000C35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6F73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9DFB8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the RST bit is set then, enter the CLOSED state,</w:t>
      </w:r>
    </w:p>
    <w:p w14:paraId="44C8624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delete the TCB, and return.</w:t>
      </w:r>
    </w:p>
    <w:p w14:paraId="566E587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459D6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third check security</w:t>
      </w:r>
    </w:p>
    <w:p w14:paraId="23B585F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5E20C8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SYN-RECEIVED</w:t>
      </w:r>
    </w:p>
    <w:p w14:paraId="4C06A9A6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A717A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</w:t>
      </w:r>
      <w:r w:rsidRPr="001870B3">
        <w:rPr>
          <w:rFonts w:ascii="Courier New" w:hAnsi="Courier New" w:cs="Courier New"/>
          <w:lang w:val="en-US"/>
        </w:rPr>
        <w:t xml:space="preserve"> If the security/compartment in the segment does not</w:t>
      </w:r>
    </w:p>
    <w:p w14:paraId="43432D0C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exactly match the security/compartment in the TCB then</w:t>
      </w:r>
    </w:p>
    <w:p w14:paraId="0323F4D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send a reset, and return.</w:t>
      </w:r>
    </w:p>
    <w:p w14:paraId="15756B0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987E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ESTABLISHED</w:t>
      </w:r>
    </w:p>
    <w:p w14:paraId="7926EA9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FIN-WAIT-1</w:t>
      </w:r>
    </w:p>
    <w:p w14:paraId="65038BB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FIN-WAIT-2</w:t>
      </w:r>
    </w:p>
    <w:p w14:paraId="54139690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CLOSE-WAI</w:t>
      </w:r>
      <w:r w:rsidRPr="001870B3">
        <w:rPr>
          <w:rFonts w:ascii="Courier New" w:hAnsi="Courier New" w:cs="Courier New"/>
          <w:lang w:val="en-US"/>
        </w:rPr>
        <w:t>T</w:t>
      </w:r>
    </w:p>
    <w:p w14:paraId="0E83FD2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CLOSING</w:t>
      </w:r>
    </w:p>
    <w:p w14:paraId="7893E87B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LAST-ACK</w:t>
      </w:r>
    </w:p>
    <w:p w14:paraId="5D4AA7A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TIME-WAIT</w:t>
      </w:r>
    </w:p>
    <w:p w14:paraId="140F6E65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0AC44D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If the security/compartment in the segment does not</w:t>
      </w:r>
    </w:p>
    <w:p w14:paraId="4B198CD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exactly match the security/compartment in the TCB then</w:t>
      </w:r>
    </w:p>
    <w:p w14:paraId="2E3E2B1E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send a reset, any outstanding RECEIVEs</w:t>
      </w:r>
      <w:r w:rsidRPr="001870B3">
        <w:rPr>
          <w:rFonts w:ascii="Courier New" w:hAnsi="Courier New" w:cs="Courier New"/>
          <w:lang w:val="en-US"/>
        </w:rPr>
        <w:t xml:space="preserve"> and SEND should</w:t>
      </w:r>
    </w:p>
    <w:p w14:paraId="2208EB27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receive "reset" responses.  All segment queues should be</w:t>
      </w:r>
    </w:p>
    <w:p w14:paraId="4B31F50F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flushed.  Users should also receive an unsolicited</w:t>
      </w:r>
    </w:p>
    <w:p w14:paraId="56931BA3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general "connection reset" signal.  Enter the CLOSED</w:t>
      </w:r>
    </w:p>
    <w:p w14:paraId="6498183A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   state, delete the </w:t>
      </w:r>
      <w:r w:rsidRPr="001870B3">
        <w:rPr>
          <w:rFonts w:ascii="Courier New" w:hAnsi="Courier New" w:cs="Courier New"/>
          <w:lang w:val="en-US"/>
        </w:rPr>
        <w:t>TCB, and return.</w:t>
      </w:r>
    </w:p>
    <w:p w14:paraId="39E6450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F232B2" w14:textId="77777777" w:rsidR="00000000" w:rsidRPr="001870B3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Note this check is placed following the sequence check to</w:t>
      </w:r>
    </w:p>
    <w:p w14:paraId="538FAFC1" w14:textId="39928B53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1870B3">
        <w:rPr>
          <w:rFonts w:ascii="Courier New" w:hAnsi="Courier New" w:cs="Courier New"/>
          <w:lang w:val="en-US"/>
        </w:rPr>
        <w:t xml:space="preserve">            prevent a segment from an old connection between these port</w:t>
      </w:r>
      <w:ins w:id="250" w:author="BOUCADAIR Mohamed TGI/OLN" w:date="2020-09-25T15:16:00Z">
        <w:r w:rsidR="005C540F">
          <w:rPr>
            <w:rFonts w:ascii="Courier New" w:hAnsi="Courier New" w:cs="Courier New"/>
            <w:lang w:val="en-US"/>
          </w:rPr>
          <w:t xml:space="preserve"> number</w:t>
        </w:r>
      </w:ins>
      <w:r w:rsidRPr="005C540F">
        <w:rPr>
          <w:rFonts w:ascii="Courier New" w:hAnsi="Courier New" w:cs="Courier New"/>
          <w:lang w:val="en-US"/>
        </w:rPr>
        <w:t>s</w:t>
      </w:r>
    </w:p>
    <w:p w14:paraId="4A5657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with a different security from causing an abort of the</w:t>
      </w:r>
    </w:p>
    <w:p w14:paraId="6D743C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current connecti</w:t>
      </w:r>
      <w:r w:rsidRPr="005C540F">
        <w:rPr>
          <w:rFonts w:ascii="Courier New" w:hAnsi="Courier New" w:cs="Courier New"/>
          <w:lang w:val="en-US"/>
        </w:rPr>
        <w:t>on.</w:t>
      </w:r>
    </w:p>
    <w:p w14:paraId="1F3854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FEE5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B63B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0667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AD56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74]</w:t>
      </w:r>
    </w:p>
    <w:p w14:paraId="4DCF52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595A4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78DD28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7A85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66D2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fourth, check the SYN bit,</w:t>
      </w:r>
    </w:p>
    <w:p w14:paraId="0DA484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6CE3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SYN-RECEIVED</w:t>
      </w:r>
    </w:p>
    <w:p w14:paraId="1B50B6A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7D1C7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B8A5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If the connection w</w:t>
      </w:r>
      <w:r w:rsidRPr="005C540F">
        <w:rPr>
          <w:rFonts w:ascii="Courier New" w:hAnsi="Courier New" w:cs="Courier New"/>
          <w:lang w:val="en-US"/>
        </w:rPr>
        <w:t>as initiated with a passive OPEN, then</w:t>
      </w:r>
    </w:p>
    <w:p w14:paraId="0AADC9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return this connection to the LISTEN state and return.</w:t>
      </w:r>
    </w:p>
    <w:p w14:paraId="482060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Otherwise, handle per the directions for synchronized</w:t>
      </w:r>
    </w:p>
    <w:p w14:paraId="1D3235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states below.</w:t>
      </w:r>
    </w:p>
    <w:p w14:paraId="2A305A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C16FE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ESTABLISHED STATE</w:t>
      </w:r>
    </w:p>
    <w:p w14:paraId="393214E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</w:t>
      </w:r>
      <w:r w:rsidRPr="005C540F">
        <w:rPr>
          <w:rFonts w:ascii="Courier New" w:hAnsi="Courier New" w:cs="Courier New"/>
          <w:lang w:val="en-US"/>
        </w:rPr>
        <w:t>IT STATE-1</w:t>
      </w:r>
    </w:p>
    <w:p w14:paraId="51592C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FIN-WAIT STATE-2</w:t>
      </w:r>
    </w:p>
    <w:p w14:paraId="651F2FB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CLOSE-WAIT STATE</w:t>
      </w:r>
    </w:p>
    <w:p w14:paraId="787732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CLOSING STATE</w:t>
      </w:r>
    </w:p>
    <w:p w14:paraId="0FEBD8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LAST-ACK STATE</w:t>
      </w:r>
    </w:p>
    <w:p w14:paraId="65E7D4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TIME-WAIT STATE</w:t>
      </w:r>
    </w:p>
    <w:p w14:paraId="09D807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F9591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If the SYN bit is set in these synchronized states, it</w:t>
      </w:r>
    </w:p>
    <w:p w14:paraId="67FA695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may be either a legi</w:t>
      </w:r>
      <w:r w:rsidRPr="005C540F">
        <w:rPr>
          <w:rFonts w:ascii="Courier New" w:hAnsi="Courier New" w:cs="Courier New"/>
          <w:lang w:val="en-US"/>
        </w:rPr>
        <w:t>timate new connection attempt (e.g.</w:t>
      </w:r>
    </w:p>
    <w:p w14:paraId="0CA7B9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in the case of TIME-WAIT), an error where the connection</w:t>
      </w:r>
    </w:p>
    <w:p w14:paraId="197D57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should be reset, or the result of an attack attempt, as</w:t>
      </w:r>
    </w:p>
    <w:p w14:paraId="78988B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described in RFC 5961 [32].  For the TIME-WAIT state, new</w:t>
      </w:r>
    </w:p>
    <w:p w14:paraId="0F399F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</w:t>
      </w:r>
      <w:r w:rsidRPr="005C540F">
        <w:rPr>
          <w:rFonts w:ascii="Courier New" w:hAnsi="Courier New" w:cs="Courier New"/>
          <w:lang w:val="en-US"/>
        </w:rPr>
        <w:t xml:space="preserve">           connections can be accepted if the timestamp option is</w:t>
      </w:r>
    </w:p>
    <w:p w14:paraId="30B0AC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used and meets expectations (per [34]).  For all other</w:t>
      </w:r>
    </w:p>
    <w:p w14:paraId="04C78159" w14:textId="731D9002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</w:t>
      </w:r>
      <w:del w:id="251" w:author="BOUCADAIR Mohamed TGI/OLN" w:date="2020-09-25T15:38:00Z">
        <w:r w:rsidRPr="005C540F" w:rsidDel="00372B4B">
          <w:rPr>
            <w:rFonts w:ascii="Courier New" w:hAnsi="Courier New" w:cs="Courier New"/>
            <w:lang w:val="en-US"/>
          </w:rPr>
          <w:delText>caess</w:delText>
        </w:r>
      </w:del>
      <w:ins w:id="252" w:author="BOUCADAIR Mohamed TGI/OLN" w:date="2020-09-25T15:38:00Z">
        <w:r w:rsidR="00372B4B" w:rsidRPr="005C540F">
          <w:rPr>
            <w:rFonts w:ascii="Courier New" w:hAnsi="Courier New" w:cs="Courier New"/>
            <w:lang w:val="en-US"/>
          </w:rPr>
          <w:t>cases</w:t>
        </w:r>
      </w:ins>
      <w:r w:rsidRPr="005C540F">
        <w:rPr>
          <w:rFonts w:ascii="Courier New" w:hAnsi="Courier New" w:cs="Courier New"/>
          <w:lang w:val="en-US"/>
        </w:rPr>
        <w:t>, RFC 5961 provides a mitigation that SHOULD be</w:t>
      </w:r>
    </w:p>
    <w:p w14:paraId="74B9D8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implemented, though there are alterna</w:t>
      </w:r>
      <w:r w:rsidRPr="005C540F">
        <w:rPr>
          <w:rFonts w:ascii="Courier New" w:hAnsi="Courier New" w:cs="Courier New"/>
          <w:lang w:val="en-US"/>
        </w:rPr>
        <w:t>tives (see</w:t>
      </w:r>
    </w:p>
    <w:p w14:paraId="18AABD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Section 6).  RFC 5961 recommends that in these</w:t>
      </w:r>
    </w:p>
    <w:p w14:paraId="694659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synchronized states, if the SYN bit is set, irrespective</w:t>
      </w:r>
    </w:p>
    <w:p w14:paraId="4AE8AE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of the sequence number, TCP endpoints MUST send a</w:t>
      </w:r>
    </w:p>
    <w:p w14:paraId="5B73D1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"challenge ACK" to the remote p</w:t>
      </w:r>
      <w:r w:rsidRPr="005C540F">
        <w:rPr>
          <w:rFonts w:ascii="Courier New" w:hAnsi="Courier New" w:cs="Courier New"/>
          <w:lang w:val="en-US"/>
        </w:rPr>
        <w:t>eer:</w:t>
      </w:r>
    </w:p>
    <w:p w14:paraId="0529F2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55424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&lt;SEQ=SND.NXT&gt;&lt;ACK=RCV.NXT&gt;&lt;CTL=ACK&gt;</w:t>
      </w:r>
    </w:p>
    <w:p w14:paraId="7808F24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446FD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After sending the acknowledgement, TCP implementations</w:t>
      </w:r>
    </w:p>
    <w:p w14:paraId="7E82FB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MUST drop the unacceptable segment and stop processing</w:t>
      </w:r>
    </w:p>
    <w:p w14:paraId="01FADF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further.  Note that RFC 5961 and Errata ID </w:t>
      </w:r>
      <w:r w:rsidRPr="005C540F">
        <w:rPr>
          <w:rFonts w:ascii="Courier New" w:hAnsi="Courier New" w:cs="Courier New"/>
          <w:lang w:val="en-US"/>
        </w:rPr>
        <w:t>4772 contain</w:t>
      </w:r>
    </w:p>
    <w:p w14:paraId="1059E6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additional ACK throttling notes for an implementation.</w:t>
      </w:r>
    </w:p>
    <w:p w14:paraId="63F0C7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1854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For implementations that do not follow RFC 5961, the</w:t>
      </w:r>
    </w:p>
    <w:p w14:paraId="6B6D22E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original RFC 793 behavior follows in this paragraph.  If</w:t>
      </w:r>
    </w:p>
    <w:p w14:paraId="54E027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the SYN is in the</w:t>
      </w:r>
      <w:r w:rsidRPr="005C540F">
        <w:rPr>
          <w:rFonts w:ascii="Courier New" w:hAnsi="Courier New" w:cs="Courier New"/>
          <w:lang w:val="en-US"/>
        </w:rPr>
        <w:t xml:space="preserve"> window it is an error, send a reset,</w:t>
      </w:r>
    </w:p>
    <w:p w14:paraId="364A97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any outstanding RECEIVEs and SEND should receive "reset"</w:t>
      </w:r>
    </w:p>
    <w:p w14:paraId="66AD5E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responses, all segment queues should be flushed, the user</w:t>
      </w:r>
    </w:p>
    <w:p w14:paraId="241E5A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should also receive an unsolicited general "connection</w:t>
      </w:r>
    </w:p>
    <w:p w14:paraId="3B81A1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 xml:space="preserve">            reset" signal, enter the CLOSED state, delete the TCB,</w:t>
      </w:r>
    </w:p>
    <w:p w14:paraId="771532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and return.</w:t>
      </w:r>
    </w:p>
    <w:p w14:paraId="033A8A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D8AE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B987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8AF05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335F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75]</w:t>
      </w:r>
    </w:p>
    <w:p w14:paraId="14F4AA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92C4D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3B26B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DB6A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8DD5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</w:t>
      </w:r>
      <w:r w:rsidRPr="005C540F">
        <w:rPr>
          <w:rFonts w:ascii="Courier New" w:hAnsi="Courier New" w:cs="Courier New"/>
          <w:lang w:val="en-US"/>
        </w:rPr>
        <w:t xml:space="preserve">       If the SYN is not in the window this step would not be</w:t>
      </w:r>
    </w:p>
    <w:p w14:paraId="4639C373" w14:textId="6867353D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reached and an </w:t>
      </w:r>
      <w:del w:id="253" w:author="BOUCADAIR Mohamed TGI/OLN" w:date="2020-09-25T15:38:00Z">
        <w:r w:rsidRPr="005C540F" w:rsidDel="00372B4B">
          <w:rPr>
            <w:rFonts w:ascii="Courier New" w:hAnsi="Courier New" w:cs="Courier New"/>
            <w:lang w:val="en-US"/>
          </w:rPr>
          <w:delText xml:space="preserve">ack </w:delText>
        </w:r>
      </w:del>
      <w:ins w:id="254" w:author="BOUCADAIR Mohamed TGI/OLN" w:date="2020-09-25T15:38:00Z">
        <w:r w:rsidR="00372B4B">
          <w:rPr>
            <w:rFonts w:ascii="Courier New" w:hAnsi="Courier New" w:cs="Courier New"/>
            <w:lang w:val="en-US"/>
          </w:rPr>
          <w:t>ACK</w:t>
        </w:r>
        <w:r w:rsidR="00372B4B" w:rsidRPr="005C540F">
          <w:rPr>
            <w:rFonts w:ascii="Courier New" w:hAnsi="Courier New" w:cs="Courier New"/>
            <w:lang w:val="en-US"/>
          </w:rPr>
          <w:t xml:space="preserve"> </w:t>
        </w:r>
      </w:ins>
      <w:r w:rsidRPr="005C540F">
        <w:rPr>
          <w:rFonts w:ascii="Courier New" w:hAnsi="Courier New" w:cs="Courier New"/>
          <w:lang w:val="en-US"/>
        </w:rPr>
        <w:t>would have been sent in the first step</w:t>
      </w:r>
    </w:p>
    <w:p w14:paraId="310BE1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(sequence number check).</w:t>
      </w:r>
    </w:p>
    <w:p w14:paraId="2FCC4E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F51B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fifth check the ACK field,</w:t>
      </w:r>
    </w:p>
    <w:p w14:paraId="152EAB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842D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if the ACK bit is off drop the </w:t>
      </w:r>
      <w:r w:rsidRPr="005C540F">
        <w:rPr>
          <w:rFonts w:ascii="Courier New" w:hAnsi="Courier New" w:cs="Courier New"/>
          <w:lang w:val="en-US"/>
        </w:rPr>
        <w:t>segment and return</w:t>
      </w:r>
    </w:p>
    <w:p w14:paraId="7BD651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016C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if the ACK bit is on</w:t>
      </w:r>
    </w:p>
    <w:p w14:paraId="19A0AC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F852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RFC 5961 section 5 describes a potential blind data</w:t>
      </w:r>
    </w:p>
    <w:p w14:paraId="287DAF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injection attack, and mitigation that implementations MAY</w:t>
      </w:r>
    </w:p>
    <w:p w14:paraId="78C0C8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choose to include (MAY-12).  TCP stacks that im</w:t>
      </w:r>
      <w:r w:rsidRPr="005C540F">
        <w:rPr>
          <w:rFonts w:ascii="Courier New" w:hAnsi="Courier New" w:cs="Courier New"/>
          <w:lang w:val="en-US"/>
        </w:rPr>
        <w:t>plement</w:t>
      </w:r>
    </w:p>
    <w:p w14:paraId="16E86F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RFC 5961 MUST add an input check that the ACK value is</w:t>
      </w:r>
    </w:p>
    <w:p w14:paraId="6E03DDE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acceptable only if it is in the range of ((SND.UNA -</w:t>
      </w:r>
    </w:p>
    <w:p w14:paraId="2563DD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MAX.SND.WND) =&lt; SEG.ACK =&lt; SND.NXT).  All incoming</w:t>
      </w:r>
    </w:p>
    <w:p w14:paraId="03468B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segments whose ACK value does</w:t>
      </w:r>
      <w:r w:rsidRPr="005C540F">
        <w:rPr>
          <w:rFonts w:ascii="Courier New" w:hAnsi="Courier New" w:cs="Courier New"/>
          <w:lang w:val="en-US"/>
        </w:rPr>
        <w:t>n't satisfy the above</w:t>
      </w:r>
    </w:p>
    <w:p w14:paraId="44670C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condition MUST be discarded and an ACK sent back.  The</w:t>
      </w:r>
    </w:p>
    <w:p w14:paraId="404A39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new state variable MAX.SND.WND is defined as the largest</w:t>
      </w:r>
    </w:p>
    <w:p w14:paraId="7A9140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window that the local sender has ever received from its</w:t>
      </w:r>
    </w:p>
    <w:p w14:paraId="31563B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peer (</w:t>
      </w:r>
      <w:r w:rsidRPr="005C540F">
        <w:rPr>
          <w:rFonts w:ascii="Courier New" w:hAnsi="Courier New" w:cs="Courier New"/>
          <w:lang w:val="en-US"/>
        </w:rPr>
        <w:t>subject to window scaling) or may be hard-coded to</w:t>
      </w:r>
    </w:p>
    <w:p w14:paraId="542664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 maximum permissible window value.  When the ACK value</w:t>
      </w:r>
    </w:p>
    <w:p w14:paraId="5FE01B1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is acceptable, the processing per-state below applies:</w:t>
      </w:r>
    </w:p>
    <w:p w14:paraId="337B9A7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E1BD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SYN-RECEIVED STATE</w:t>
      </w:r>
    </w:p>
    <w:p w14:paraId="1A1D30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EC97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If SND.UNA</w:t>
      </w:r>
      <w:r w:rsidRPr="005C540F">
        <w:rPr>
          <w:rFonts w:ascii="Courier New" w:hAnsi="Courier New" w:cs="Courier New"/>
          <w:lang w:val="en-US"/>
        </w:rPr>
        <w:t xml:space="preserve"> &lt; SEG.ACK =&lt; SND.NXT then enter ESTABLISHED</w:t>
      </w:r>
    </w:p>
    <w:p w14:paraId="4B724C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 and continue processing with variables below set</w:t>
      </w:r>
    </w:p>
    <w:p w14:paraId="7AF0D9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to:</w:t>
      </w:r>
    </w:p>
    <w:p w14:paraId="04C5A6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96C6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SND.WND &lt;- SEG.WND</w:t>
      </w:r>
    </w:p>
    <w:p w14:paraId="0C4A366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SND.WL1 &lt;- SEG.SEQ</w:t>
      </w:r>
    </w:p>
    <w:p w14:paraId="1615EA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SND.WL2 &lt;- SEG</w:t>
      </w:r>
      <w:r w:rsidRPr="005C540F">
        <w:rPr>
          <w:rFonts w:ascii="Courier New" w:hAnsi="Courier New" w:cs="Courier New"/>
          <w:lang w:val="en-US"/>
        </w:rPr>
        <w:t>.ACK</w:t>
      </w:r>
    </w:p>
    <w:p w14:paraId="61D9DA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A7E0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If the segment acknowledgment is not acceptable,</w:t>
      </w:r>
    </w:p>
    <w:p w14:paraId="2C62B9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form a reset segment,</w:t>
      </w:r>
    </w:p>
    <w:p w14:paraId="62685C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B94A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   &lt;SEQ=SEG.ACK&gt;&lt;CTL=RST&gt;</w:t>
      </w:r>
    </w:p>
    <w:p w14:paraId="576D98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8336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   and send it.</w:t>
      </w:r>
    </w:p>
    <w:p w14:paraId="1ED5DE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C0B3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ESTABLISHED STATE</w:t>
      </w:r>
    </w:p>
    <w:p w14:paraId="34B649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2E7C5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</w:t>
      </w:r>
      <w:r w:rsidRPr="005C540F">
        <w:rPr>
          <w:rFonts w:ascii="Courier New" w:hAnsi="Courier New" w:cs="Courier New"/>
          <w:lang w:val="en-US"/>
        </w:rPr>
        <w:t>f SND.UNA &lt; SEG.ACK =&lt; SND.NXT then, set SND.UNA &lt;-</w:t>
      </w:r>
    </w:p>
    <w:p w14:paraId="226491A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SEG.ACK.  Any segments on the retransmission queue</w:t>
      </w:r>
    </w:p>
    <w:p w14:paraId="0733DC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that are thereby entirely acknowledged are removed.</w:t>
      </w:r>
    </w:p>
    <w:p w14:paraId="6B8BD8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Users should receive positive acknowledgments f</w:t>
      </w:r>
      <w:r w:rsidRPr="005C540F">
        <w:rPr>
          <w:rFonts w:ascii="Courier New" w:hAnsi="Courier New" w:cs="Courier New"/>
          <w:lang w:val="en-US"/>
        </w:rPr>
        <w:t>or</w:t>
      </w:r>
    </w:p>
    <w:p w14:paraId="6EF4BA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buffers that have been SENT and fully acknowledged</w:t>
      </w:r>
    </w:p>
    <w:p w14:paraId="3DB55E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0222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FC28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B8B61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76]</w:t>
      </w:r>
    </w:p>
    <w:p w14:paraId="232DC0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D3297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8E24E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DF82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9E3F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(i.e., SEND b</w:t>
      </w:r>
      <w:r w:rsidRPr="005C540F">
        <w:rPr>
          <w:rFonts w:ascii="Courier New" w:hAnsi="Courier New" w:cs="Courier New"/>
          <w:lang w:val="en-US"/>
        </w:rPr>
        <w:t>uffer should be returned with "ok"</w:t>
      </w:r>
    </w:p>
    <w:p w14:paraId="32EDFA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response).  If the ACK is a duplicate (SEG.ACK =&lt;</w:t>
      </w:r>
    </w:p>
    <w:p w14:paraId="6EB8A8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SND.UNA), it can be ignored.  If the ACK </w:t>
      </w:r>
      <w:proofErr w:type="spellStart"/>
      <w:r w:rsidRPr="005C540F">
        <w:rPr>
          <w:rFonts w:ascii="Courier New" w:hAnsi="Courier New" w:cs="Courier New"/>
          <w:lang w:val="en-US"/>
        </w:rPr>
        <w:t>acks</w:t>
      </w:r>
      <w:proofErr w:type="spellEnd"/>
    </w:p>
    <w:p w14:paraId="3D217A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something not yet sent (SEG.ACK &gt; SND.NXT) then send</w:t>
      </w:r>
    </w:p>
    <w:p w14:paraId="486F9B1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</w:t>
      </w:r>
      <w:r w:rsidRPr="005C540F">
        <w:rPr>
          <w:rFonts w:ascii="Courier New" w:hAnsi="Courier New" w:cs="Courier New"/>
          <w:lang w:val="en-US"/>
        </w:rPr>
        <w:t>an ACK, drop the segment, and return.</w:t>
      </w:r>
    </w:p>
    <w:p w14:paraId="7C9D1A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215C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If SND.UNA =&lt; SEG.ACK =&lt; SND.NXT, the send window</w:t>
      </w:r>
    </w:p>
    <w:p w14:paraId="44D796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should be updated.  If (SND.WL1 &lt; SEG.SEQ or (SND.WL1</w:t>
      </w:r>
    </w:p>
    <w:p w14:paraId="1DAD28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= SEG.SEQ and SND.WL2 =&lt; SEG.ACK)), set SND.WND &lt;-</w:t>
      </w:r>
    </w:p>
    <w:p w14:paraId="16F81A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</w:t>
      </w:r>
      <w:r w:rsidRPr="005C540F">
        <w:rPr>
          <w:rFonts w:ascii="Courier New" w:hAnsi="Courier New" w:cs="Courier New"/>
          <w:lang w:val="en-US"/>
        </w:rPr>
        <w:t xml:space="preserve">          SEG.WND, set SND.WL1 &lt;- SEG.SEQ, and set SND.WL2 &lt;-</w:t>
      </w:r>
    </w:p>
    <w:p w14:paraId="470C7D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SEG.ACK.</w:t>
      </w:r>
    </w:p>
    <w:p w14:paraId="453A5F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63D9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Note that SND.WND is an offset from SND.UNA, that</w:t>
      </w:r>
    </w:p>
    <w:p w14:paraId="70AE6E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SND.WL1 records the sequence number of the last</w:t>
      </w:r>
    </w:p>
    <w:p w14:paraId="6EE2D7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segment used t</w:t>
      </w:r>
      <w:r w:rsidRPr="005C540F">
        <w:rPr>
          <w:rFonts w:ascii="Courier New" w:hAnsi="Courier New" w:cs="Courier New"/>
          <w:lang w:val="en-US"/>
        </w:rPr>
        <w:t>o update SND.WND, and that SND.WL2</w:t>
      </w:r>
    </w:p>
    <w:p w14:paraId="0F784C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records the acknowledgment number of the last segment</w:t>
      </w:r>
    </w:p>
    <w:p w14:paraId="151EB0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used to update SND.WND.  The check here prevents using</w:t>
      </w:r>
    </w:p>
    <w:p w14:paraId="55546D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old segments to update the window.</w:t>
      </w:r>
    </w:p>
    <w:p w14:paraId="22FA1A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D487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FIN-WAI</w:t>
      </w:r>
      <w:r w:rsidRPr="005C540F">
        <w:rPr>
          <w:rFonts w:ascii="Courier New" w:hAnsi="Courier New" w:cs="Courier New"/>
          <w:lang w:val="en-US"/>
        </w:rPr>
        <w:t>T-1 STATE</w:t>
      </w:r>
    </w:p>
    <w:p w14:paraId="4756E4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88A2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In addition to the processing for the ESTABLISHED</w:t>
      </w:r>
    </w:p>
    <w:p w14:paraId="73BD6B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state, if the FIN segment is now acknowledged then</w:t>
      </w:r>
    </w:p>
    <w:p w14:paraId="44E0F9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enter FIN-WAIT-2 and continue processing in that</w:t>
      </w:r>
    </w:p>
    <w:p w14:paraId="05C6C3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state.</w:t>
      </w:r>
    </w:p>
    <w:p w14:paraId="354B8D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80EA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</w:t>
      </w:r>
      <w:r w:rsidRPr="005C540F">
        <w:rPr>
          <w:rFonts w:ascii="Courier New" w:hAnsi="Courier New" w:cs="Courier New"/>
          <w:lang w:val="en-US"/>
        </w:rPr>
        <w:t>FIN-WAIT-2 STATE</w:t>
      </w:r>
    </w:p>
    <w:p w14:paraId="22A694C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A66AB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In addition to the processing for the ESTABLISHED</w:t>
      </w:r>
    </w:p>
    <w:p w14:paraId="6A59A3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state, if the retransmission queue is empty, the</w:t>
      </w:r>
    </w:p>
    <w:p w14:paraId="0BDBE9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user's CLOSE can be acknowledged ("ok") but do not</w:t>
      </w:r>
    </w:p>
    <w:p w14:paraId="0E9D2D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delete the TCB.</w:t>
      </w:r>
    </w:p>
    <w:p w14:paraId="3EE3C9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BC8B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CLOSE-WAIT STATE</w:t>
      </w:r>
    </w:p>
    <w:p w14:paraId="33453F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95C1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Do the same processing as for the ESTABLISHED state.</w:t>
      </w:r>
    </w:p>
    <w:p w14:paraId="462ED8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3B1C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CLOSING STATE</w:t>
      </w:r>
    </w:p>
    <w:p w14:paraId="0CD068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56A0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In addition to the processing for the ESTABLISHED</w:t>
      </w:r>
    </w:p>
    <w:p w14:paraId="405EA6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state, if the ACK acknowledges our</w:t>
      </w:r>
      <w:r w:rsidRPr="005C540F">
        <w:rPr>
          <w:rFonts w:ascii="Courier New" w:hAnsi="Courier New" w:cs="Courier New"/>
          <w:lang w:val="en-US"/>
        </w:rPr>
        <w:t xml:space="preserve"> FIN then enter the</w:t>
      </w:r>
    </w:p>
    <w:p w14:paraId="0A140F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TIME-WAIT state, otherwise ignore the segment.</w:t>
      </w:r>
    </w:p>
    <w:p w14:paraId="3E98A5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0EDE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LAST-ACK STATE</w:t>
      </w:r>
    </w:p>
    <w:p w14:paraId="32696C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8539B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The only thing that can arrive in this state is an</w:t>
      </w:r>
    </w:p>
    <w:p w14:paraId="3F02D5A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acknowledgment of our FIN.  If our FIN is now</w:t>
      </w:r>
    </w:p>
    <w:p w14:paraId="6ACAB5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9C2B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4AB1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8A04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E053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</w:t>
      </w:r>
      <w:r w:rsidRPr="005C540F">
        <w:rPr>
          <w:rFonts w:ascii="Courier New" w:hAnsi="Courier New" w:cs="Courier New"/>
          <w:lang w:val="en-US"/>
        </w:rPr>
        <w:t>dy                    Expires February 7, 2021               [Page 77]</w:t>
      </w:r>
    </w:p>
    <w:p w14:paraId="01018B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335997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F0EBB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4A16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5D05D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acknowledged, delete the TCB, enter the CLOSED state,</w:t>
      </w:r>
    </w:p>
    <w:p w14:paraId="67B656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and return.</w:t>
      </w:r>
    </w:p>
    <w:p w14:paraId="591808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0CFC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</w:t>
      </w:r>
      <w:r w:rsidRPr="005C540F">
        <w:rPr>
          <w:rFonts w:ascii="Courier New" w:hAnsi="Courier New" w:cs="Courier New"/>
          <w:lang w:val="en-US"/>
        </w:rPr>
        <w:t xml:space="preserve">          TIME-WAIT STATE</w:t>
      </w:r>
    </w:p>
    <w:p w14:paraId="2F43E26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50B1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The only thing that can arrive in this state is a</w:t>
      </w:r>
    </w:p>
    <w:p w14:paraId="64A900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retransmission of the remote FIN.  Acknowledge it, and</w:t>
      </w:r>
    </w:p>
    <w:p w14:paraId="4273FF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restart the 2 MSL timeout.</w:t>
      </w:r>
    </w:p>
    <w:p w14:paraId="772109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8629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sixth, check the URG bit,</w:t>
      </w:r>
    </w:p>
    <w:p w14:paraId="3AF214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0EEA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      ESTABLISHED STATE</w:t>
      </w:r>
    </w:p>
    <w:p w14:paraId="7B3EE56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FIN-WAIT-1 STATE</w:t>
      </w:r>
    </w:p>
    <w:p w14:paraId="36F2CB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FIN-WAIT-2 STATE</w:t>
      </w:r>
    </w:p>
    <w:p w14:paraId="1B87F48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BD06E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If the URG bit is set, RCV.UP &lt;- max(RCV.UP,SEG.UP), and</w:t>
      </w:r>
    </w:p>
    <w:p w14:paraId="73BDE12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signal the user that the remote side has urgent data if</w:t>
      </w:r>
    </w:p>
    <w:p w14:paraId="567328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the urgent poin</w:t>
      </w:r>
      <w:r w:rsidRPr="005C540F">
        <w:rPr>
          <w:rFonts w:ascii="Courier New" w:hAnsi="Courier New" w:cs="Courier New"/>
          <w:lang w:val="en-US"/>
        </w:rPr>
        <w:t>ter (RCV.UP) is in advance of the data</w:t>
      </w:r>
    </w:p>
    <w:p w14:paraId="1AE58B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consumed.  If the user has already been signaled (or is</w:t>
      </w:r>
    </w:p>
    <w:p w14:paraId="731BB4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still in the "urgent mode") for this continuous sequence</w:t>
      </w:r>
    </w:p>
    <w:p w14:paraId="08D7FB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of urgent data, do not signal the user again.</w:t>
      </w:r>
    </w:p>
    <w:p w14:paraId="60DCB7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7BD1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</w:t>
      </w:r>
      <w:r w:rsidRPr="005C540F">
        <w:rPr>
          <w:rFonts w:ascii="Courier New" w:hAnsi="Courier New" w:cs="Courier New"/>
          <w:lang w:val="en-US"/>
        </w:rPr>
        <w:t>CLOSE-WAIT STATE</w:t>
      </w:r>
    </w:p>
    <w:p w14:paraId="3F211D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CLOSING STATE</w:t>
      </w:r>
    </w:p>
    <w:p w14:paraId="7481167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LAST-ACK STATE</w:t>
      </w:r>
    </w:p>
    <w:p w14:paraId="1746C6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TIME-WAIT</w:t>
      </w:r>
    </w:p>
    <w:p w14:paraId="112C2B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9BC6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This should not occur, since a FIN has been received from</w:t>
      </w:r>
    </w:p>
    <w:p w14:paraId="012885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the remote side.  Ignore the URG.</w:t>
      </w:r>
    </w:p>
    <w:p w14:paraId="0AA651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8BC0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seventh, process the segment te</w:t>
      </w:r>
      <w:r w:rsidRPr="005C540F">
        <w:rPr>
          <w:rFonts w:ascii="Courier New" w:hAnsi="Courier New" w:cs="Courier New"/>
          <w:lang w:val="en-US"/>
        </w:rPr>
        <w:t>xt,</w:t>
      </w:r>
    </w:p>
    <w:p w14:paraId="716081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5015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ESTABLISHED STATE</w:t>
      </w:r>
    </w:p>
    <w:p w14:paraId="01496B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FIN-WAIT-1 STATE</w:t>
      </w:r>
    </w:p>
    <w:p w14:paraId="789E21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FIN-WAIT-2 STATE</w:t>
      </w:r>
    </w:p>
    <w:p w14:paraId="658A5EB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618C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Once in the ESTABLISHED state, it is possible to deliver</w:t>
      </w:r>
    </w:p>
    <w:p w14:paraId="214C26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segment text to user RECEIVE buffers.  Text from segments</w:t>
      </w:r>
    </w:p>
    <w:p w14:paraId="017153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ca</w:t>
      </w:r>
      <w:r w:rsidRPr="005C540F">
        <w:rPr>
          <w:rFonts w:ascii="Courier New" w:hAnsi="Courier New" w:cs="Courier New"/>
          <w:lang w:val="en-US"/>
        </w:rPr>
        <w:t>n be moved into buffers until either the buffer is full</w:t>
      </w:r>
    </w:p>
    <w:p w14:paraId="739114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or the segment is empty.  If the segment empties and</w:t>
      </w:r>
    </w:p>
    <w:p w14:paraId="1FC1F35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carries a PUSH flag, then the user is informed, when the</w:t>
      </w:r>
    </w:p>
    <w:p w14:paraId="6EA09F1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buffer is returned, that a PUSH has been rece</w:t>
      </w:r>
      <w:r w:rsidRPr="005C540F">
        <w:rPr>
          <w:rFonts w:ascii="Courier New" w:hAnsi="Courier New" w:cs="Courier New"/>
          <w:lang w:val="en-US"/>
        </w:rPr>
        <w:t>ived.</w:t>
      </w:r>
    </w:p>
    <w:p w14:paraId="230399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29AD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When the TCP endpoint takes responsibility for delivering</w:t>
      </w:r>
    </w:p>
    <w:p w14:paraId="460126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the data to the user it must also acknowledge the receipt</w:t>
      </w:r>
    </w:p>
    <w:p w14:paraId="352BDD3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of the data.</w:t>
      </w:r>
    </w:p>
    <w:p w14:paraId="6ED27A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C45C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29F7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0F66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D5DDD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AB55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7</w:t>
      </w:r>
      <w:r w:rsidRPr="005C540F">
        <w:rPr>
          <w:rFonts w:ascii="Courier New" w:hAnsi="Courier New" w:cs="Courier New"/>
          <w:lang w:val="en-US"/>
        </w:rPr>
        <w:t>8]</w:t>
      </w:r>
    </w:p>
    <w:p w14:paraId="640DF7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6E316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0D628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D0BE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3AB1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Once the TCP endpoint takes responsibility for the data</w:t>
      </w:r>
    </w:p>
    <w:p w14:paraId="2FA7C0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it advances RCV.NXT over the data accepted, and adjusts</w:t>
      </w:r>
    </w:p>
    <w:p w14:paraId="519F3A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RCV.WND as appropri</w:t>
      </w:r>
      <w:r w:rsidRPr="005C540F">
        <w:rPr>
          <w:rFonts w:ascii="Courier New" w:hAnsi="Courier New" w:cs="Courier New"/>
          <w:lang w:val="en-US"/>
        </w:rPr>
        <w:t>ate to the current buffer</w:t>
      </w:r>
    </w:p>
    <w:p w14:paraId="648894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availability.  The total of RCV.NXT and RCV.WND should</w:t>
      </w:r>
    </w:p>
    <w:p w14:paraId="66C0D0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not be reduced.</w:t>
      </w:r>
    </w:p>
    <w:p w14:paraId="0DFFB4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B1F9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 TCP implementation MAY send an ACK segment</w:t>
      </w:r>
    </w:p>
    <w:p w14:paraId="37B9A03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acknowledging RCV.NXT when a valid segment arrives th</w:t>
      </w:r>
      <w:r w:rsidRPr="005C540F">
        <w:rPr>
          <w:rFonts w:ascii="Courier New" w:hAnsi="Courier New" w:cs="Courier New"/>
          <w:lang w:val="en-US"/>
        </w:rPr>
        <w:t>at</w:t>
      </w:r>
    </w:p>
    <w:p w14:paraId="67440F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is in the window but not at the left window edge (MAY-</w:t>
      </w:r>
    </w:p>
    <w:p w14:paraId="3913CA8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13).</w:t>
      </w:r>
    </w:p>
    <w:p w14:paraId="474DE1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D3D5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Please note the window management suggestions in</w:t>
      </w:r>
    </w:p>
    <w:p w14:paraId="06B6C2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Section 3.7.</w:t>
      </w:r>
    </w:p>
    <w:p w14:paraId="2C553E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D5548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Send an acknowledgment of the form:</w:t>
      </w:r>
    </w:p>
    <w:p w14:paraId="2BD127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D220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</w:t>
      </w:r>
      <w:r w:rsidRPr="005C540F">
        <w:rPr>
          <w:rFonts w:ascii="Courier New" w:hAnsi="Courier New" w:cs="Courier New"/>
          <w:lang w:val="en-US"/>
        </w:rPr>
        <w:t xml:space="preserve"> &lt;SEQ=SND.NXT&gt;&lt;ACK=RCV.NXT&gt;&lt;CTL=ACK&gt;</w:t>
      </w:r>
    </w:p>
    <w:p w14:paraId="452C8E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6178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This acknowledgment should be piggybacked on a segment</w:t>
      </w:r>
    </w:p>
    <w:p w14:paraId="0B5EF6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being transmitted if possible without incurring undue</w:t>
      </w:r>
    </w:p>
    <w:p w14:paraId="5510AC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delay.</w:t>
      </w:r>
    </w:p>
    <w:p w14:paraId="7BADFB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A1E9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CLOSE-WAIT STATE</w:t>
      </w:r>
    </w:p>
    <w:p w14:paraId="4A9225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CLOSING STATE</w:t>
      </w:r>
    </w:p>
    <w:p w14:paraId="63C7A1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      LAST-ACK STATE</w:t>
      </w:r>
    </w:p>
    <w:p w14:paraId="7C8C19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TIME-WAIT STATE</w:t>
      </w:r>
    </w:p>
    <w:p w14:paraId="25BCEC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C8A4E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This should not occur, since a FIN has been received from</w:t>
      </w:r>
    </w:p>
    <w:p w14:paraId="3B6B7F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the remote side.  Ignore the segment text.</w:t>
      </w:r>
    </w:p>
    <w:p w14:paraId="26023B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B53F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eighth, check the FIN bit,</w:t>
      </w:r>
    </w:p>
    <w:p w14:paraId="4A516F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2610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Do not process the F</w:t>
      </w:r>
      <w:r w:rsidRPr="005C540F">
        <w:rPr>
          <w:rFonts w:ascii="Courier New" w:hAnsi="Courier New" w:cs="Courier New"/>
          <w:lang w:val="en-US"/>
        </w:rPr>
        <w:t>IN if the state is CLOSED, LISTEN or</w:t>
      </w:r>
    </w:p>
    <w:p w14:paraId="1C5194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SYN-SENT since the SEG.SEQ cannot be validated; drop the</w:t>
      </w:r>
    </w:p>
    <w:p w14:paraId="00B0FC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segment and return.</w:t>
      </w:r>
    </w:p>
    <w:p w14:paraId="20D446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A7EB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If the FIN bit is set, signal the user "connection closing"</w:t>
      </w:r>
    </w:p>
    <w:p w14:paraId="6701BF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and return any pending RECEIVEs w</w:t>
      </w:r>
      <w:r w:rsidRPr="005C540F">
        <w:rPr>
          <w:rFonts w:ascii="Courier New" w:hAnsi="Courier New" w:cs="Courier New"/>
          <w:lang w:val="en-US"/>
        </w:rPr>
        <w:t>ith same message, advance</w:t>
      </w:r>
    </w:p>
    <w:p w14:paraId="491AF8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RCV.NXT over the FIN, and send an acknowledgment for the</w:t>
      </w:r>
    </w:p>
    <w:p w14:paraId="2AAA2B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FIN.  Note that FIN implies PUSH for any segment text not</w:t>
      </w:r>
    </w:p>
    <w:p w14:paraId="5D44DA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yet delivered to the user.</w:t>
      </w:r>
    </w:p>
    <w:p w14:paraId="356E92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F8CC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SYN-RECEIVED STATE</w:t>
      </w:r>
    </w:p>
    <w:p w14:paraId="7CCCA9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ES</w:t>
      </w:r>
      <w:r w:rsidRPr="005C540F">
        <w:rPr>
          <w:rFonts w:ascii="Courier New" w:hAnsi="Courier New" w:cs="Courier New"/>
          <w:lang w:val="en-US"/>
        </w:rPr>
        <w:t>TABLISHED STATE</w:t>
      </w:r>
    </w:p>
    <w:p w14:paraId="52A274E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6A9C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Enter the CLOSE-WAIT state.</w:t>
      </w:r>
    </w:p>
    <w:p w14:paraId="3DF36C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92BF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FIN-WAIT-1 STATE</w:t>
      </w:r>
    </w:p>
    <w:p w14:paraId="1EBFE2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630F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45E2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1BCF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79]</w:t>
      </w:r>
    </w:p>
    <w:p w14:paraId="1EE814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487183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5BFB6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BD5A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4BA5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</w:t>
      </w:r>
      <w:r w:rsidRPr="005C540F">
        <w:rPr>
          <w:rFonts w:ascii="Courier New" w:hAnsi="Courier New" w:cs="Courier New"/>
          <w:lang w:val="en-US"/>
        </w:rPr>
        <w:t xml:space="preserve">           If our FIN has been </w:t>
      </w:r>
      <w:proofErr w:type="spellStart"/>
      <w:r w:rsidRPr="005C540F">
        <w:rPr>
          <w:rFonts w:ascii="Courier New" w:hAnsi="Courier New" w:cs="Courier New"/>
          <w:lang w:val="en-US"/>
        </w:rPr>
        <w:t>ACKed</w:t>
      </w:r>
      <w:proofErr w:type="spellEnd"/>
      <w:r w:rsidRPr="005C540F">
        <w:rPr>
          <w:rFonts w:ascii="Courier New" w:hAnsi="Courier New" w:cs="Courier New"/>
          <w:lang w:val="en-US"/>
        </w:rPr>
        <w:t xml:space="preserve"> (perhaps in this segment),</w:t>
      </w:r>
    </w:p>
    <w:p w14:paraId="360EF6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then enter TIME-WAIT, start the time-wait timer, turn</w:t>
      </w:r>
    </w:p>
    <w:p w14:paraId="7715F7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off the other timers; otherwise enter the CLOSING</w:t>
      </w:r>
    </w:p>
    <w:p w14:paraId="20C8FAD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state.</w:t>
      </w:r>
    </w:p>
    <w:p w14:paraId="594B8B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2925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FIN-WAIT-2 </w:t>
      </w:r>
      <w:r w:rsidRPr="005C540F">
        <w:rPr>
          <w:rFonts w:ascii="Courier New" w:hAnsi="Courier New" w:cs="Courier New"/>
          <w:lang w:val="en-US"/>
        </w:rPr>
        <w:t>STATE</w:t>
      </w:r>
    </w:p>
    <w:p w14:paraId="3F9871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40CF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Enter the TIME-WAIT state.  Start the time-wait timer,</w:t>
      </w:r>
    </w:p>
    <w:p w14:paraId="0F5BB0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turn off the other timers.</w:t>
      </w:r>
    </w:p>
    <w:p w14:paraId="4B8A42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3234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CLOSE-WAIT STATE</w:t>
      </w:r>
    </w:p>
    <w:p w14:paraId="2B01C9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947E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Remain in the CLOSE-WAIT state.</w:t>
      </w:r>
    </w:p>
    <w:p w14:paraId="21D89EF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56D7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CLOSING STATE</w:t>
      </w:r>
    </w:p>
    <w:p w14:paraId="34A843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2F69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</w:t>
      </w:r>
      <w:r w:rsidRPr="005C540F">
        <w:rPr>
          <w:rFonts w:ascii="Courier New" w:hAnsi="Courier New" w:cs="Courier New"/>
          <w:lang w:val="en-US"/>
        </w:rPr>
        <w:t xml:space="preserve">  Remain in the CLOSING state.</w:t>
      </w:r>
    </w:p>
    <w:p w14:paraId="53EFBA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CA21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LAST-ACK STATE</w:t>
      </w:r>
    </w:p>
    <w:p w14:paraId="1B616D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B363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Remain in the LAST-ACK state.</w:t>
      </w:r>
    </w:p>
    <w:p w14:paraId="1404C8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986D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TIME-WAIT STATE</w:t>
      </w:r>
    </w:p>
    <w:p w14:paraId="70B008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3A52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Remain in the TIME-WAIT state.  Restart the 2 MSL</w:t>
      </w:r>
    </w:p>
    <w:p w14:paraId="548B29E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    time-wait timeout.</w:t>
      </w:r>
    </w:p>
    <w:p w14:paraId="79D46A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4FDDE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   and return.</w:t>
      </w:r>
    </w:p>
    <w:p w14:paraId="7A5F73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F164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AD9B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2F73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5C4D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F263F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4FEF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B676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DCCD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D331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11FE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6A24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1448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392A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1E59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4AB7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7899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A929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A305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0AA0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AD29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16C5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A06E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AF28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80]</w:t>
      </w:r>
    </w:p>
    <w:p w14:paraId="2CAC28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63A87F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2259ED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4BCF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5CF9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USER TIMEOUT</w:t>
      </w:r>
    </w:p>
    <w:p w14:paraId="0CE7B0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66EF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USER TIMEOUT</w:t>
      </w:r>
    </w:p>
    <w:p w14:paraId="1B0889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9074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For any state if the u</w:t>
      </w:r>
      <w:r w:rsidRPr="005C540F">
        <w:rPr>
          <w:rFonts w:ascii="Courier New" w:hAnsi="Courier New" w:cs="Courier New"/>
          <w:lang w:val="en-US"/>
        </w:rPr>
        <w:t>ser timeout expires, flush all queues,</w:t>
      </w:r>
    </w:p>
    <w:p w14:paraId="0DE392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signal the user "error: connection aborted due to user timeout"</w:t>
      </w:r>
    </w:p>
    <w:p w14:paraId="6E8A4E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in general and for any outstanding calls, delete the TCB, enter</w:t>
      </w:r>
    </w:p>
    <w:p w14:paraId="4AF60B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the CLOSED state and return.</w:t>
      </w:r>
    </w:p>
    <w:p w14:paraId="5C32E8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0478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RETRANSMISSION TIMEOUT</w:t>
      </w:r>
    </w:p>
    <w:p w14:paraId="4E8149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E03B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</w:t>
      </w:r>
      <w:r w:rsidRPr="005C540F">
        <w:rPr>
          <w:rFonts w:ascii="Courier New" w:hAnsi="Courier New" w:cs="Courier New"/>
          <w:lang w:val="en-US"/>
        </w:rPr>
        <w:t xml:space="preserve">       For any state if the retransmission timeout expires on a</w:t>
      </w:r>
    </w:p>
    <w:p w14:paraId="456031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segment in the retransmission queue, send the segment at the</w:t>
      </w:r>
    </w:p>
    <w:p w14:paraId="164E468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front of the retransmission queue again, reinitialize the</w:t>
      </w:r>
    </w:p>
    <w:p w14:paraId="53F59B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retransmission timer, and return.</w:t>
      </w:r>
    </w:p>
    <w:p w14:paraId="105805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DAD0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TIME-</w:t>
      </w:r>
      <w:r w:rsidRPr="005C540F">
        <w:rPr>
          <w:rFonts w:ascii="Courier New" w:hAnsi="Courier New" w:cs="Courier New"/>
          <w:lang w:val="en-US"/>
        </w:rPr>
        <w:t>WAIT TIMEOUT</w:t>
      </w:r>
    </w:p>
    <w:p w14:paraId="348F51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29DC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If the time-wait timeout expires on a connection delete the</w:t>
      </w:r>
    </w:p>
    <w:p w14:paraId="560599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TCB, enter the CLOSED state and return.</w:t>
      </w:r>
    </w:p>
    <w:p w14:paraId="2FEFB2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A967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2FF63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9581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90E5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B82DA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BD4D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4366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B607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5634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38CF0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69EC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98FE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566E5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D30B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6BBF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A25B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AE4D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DD01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8E65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DCE5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639C5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71EA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34BD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50AA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B7CE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47CEB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763C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EE65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BBCE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F01E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BF1F9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81]</w:t>
      </w:r>
    </w:p>
    <w:p w14:paraId="252C99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3B194B3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 xml:space="preserve">Internet-Draft    </w:t>
      </w:r>
      <w:r w:rsidRPr="005C540F">
        <w:rPr>
          <w:rFonts w:ascii="Courier New" w:hAnsi="Courier New" w:cs="Courier New"/>
          <w:lang w:val="en-US"/>
        </w:rPr>
        <w:t xml:space="preserve">          TCP Specification                August 2020</w:t>
      </w:r>
    </w:p>
    <w:p w14:paraId="546894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0DC4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A2554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3.10.  Glossary</w:t>
      </w:r>
    </w:p>
    <w:p w14:paraId="352768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ED34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</w:t>
      </w:r>
    </w:p>
    <w:p w14:paraId="7E06E8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(acknowledge) occupying no sequence space,</w:t>
      </w:r>
    </w:p>
    <w:p w14:paraId="69FF71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which indicates that the acknowledgment field of this segment</w:t>
      </w:r>
    </w:p>
    <w:p w14:paraId="07A61D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specifies the next sequ</w:t>
      </w:r>
      <w:r w:rsidRPr="005C540F">
        <w:rPr>
          <w:rFonts w:ascii="Courier New" w:hAnsi="Courier New" w:cs="Courier New"/>
          <w:lang w:val="en-US"/>
        </w:rPr>
        <w:t>ence number the sender of this segment</w:t>
      </w:r>
    </w:p>
    <w:p w14:paraId="0AD8A3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is expecting to receive, hence acknowledging receipt of all</w:t>
      </w:r>
    </w:p>
    <w:p w14:paraId="340A77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previous sequence numbers.</w:t>
      </w:r>
    </w:p>
    <w:p w14:paraId="108FFC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D2A1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connection</w:t>
      </w:r>
    </w:p>
    <w:p w14:paraId="71926F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logical communication path identified by a pair of sockets.</w:t>
      </w:r>
    </w:p>
    <w:p w14:paraId="19D123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3B2A3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datagram</w:t>
      </w:r>
    </w:p>
    <w:p w14:paraId="03CEDD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</w:t>
      </w:r>
      <w:r w:rsidRPr="005C540F">
        <w:rPr>
          <w:rFonts w:ascii="Courier New" w:hAnsi="Courier New" w:cs="Courier New"/>
          <w:lang w:val="en-US"/>
        </w:rPr>
        <w:t xml:space="preserve">    A message sent in a packet switched computer communications</w:t>
      </w:r>
    </w:p>
    <w:p w14:paraId="320F15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network.</w:t>
      </w:r>
    </w:p>
    <w:p w14:paraId="07C310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57AB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Destination Address</w:t>
      </w:r>
    </w:p>
    <w:p w14:paraId="7B6AC1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network layer address of the remote endpoint.</w:t>
      </w:r>
    </w:p>
    <w:p w14:paraId="498438D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84AD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FIN</w:t>
      </w:r>
    </w:p>
    <w:p w14:paraId="2CF840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(finis) occupying one sequence number, which</w:t>
      </w:r>
    </w:p>
    <w:p w14:paraId="4AC4DD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</w:t>
      </w:r>
      <w:r w:rsidRPr="005C540F">
        <w:rPr>
          <w:rFonts w:ascii="Courier New" w:hAnsi="Courier New" w:cs="Courier New"/>
          <w:lang w:val="en-US"/>
        </w:rPr>
        <w:t xml:space="preserve">  indicates that the sender will send no more data or control</w:t>
      </w:r>
    </w:p>
    <w:p w14:paraId="7D667E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occupying sequence space.</w:t>
      </w:r>
    </w:p>
    <w:p w14:paraId="6019D0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52AB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fragment</w:t>
      </w:r>
    </w:p>
    <w:p w14:paraId="5391DB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portion of a logical unit of data, in particular an</w:t>
      </w:r>
    </w:p>
    <w:p w14:paraId="1DAB19C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internet fragment is a portion of an internet datagram.</w:t>
      </w:r>
    </w:p>
    <w:p w14:paraId="48089E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C462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header</w:t>
      </w:r>
    </w:p>
    <w:p w14:paraId="41F542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     Control information at the beginning of a message, segment,</w:t>
      </w:r>
    </w:p>
    <w:p w14:paraId="790664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fragment, packet or block of data.</w:t>
      </w:r>
    </w:p>
    <w:p w14:paraId="054E31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DA49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host</w:t>
      </w:r>
    </w:p>
    <w:p w14:paraId="083E3D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computer.  In particular a source or destination of</w:t>
      </w:r>
    </w:p>
    <w:p w14:paraId="56D2A5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messages from the point of view of the communication ne</w:t>
      </w:r>
      <w:r w:rsidRPr="005C540F">
        <w:rPr>
          <w:rFonts w:ascii="Courier New" w:hAnsi="Courier New" w:cs="Courier New"/>
          <w:lang w:val="en-US"/>
        </w:rPr>
        <w:t>twork.</w:t>
      </w:r>
    </w:p>
    <w:p w14:paraId="6A1551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E87B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Identification</w:t>
      </w:r>
    </w:p>
    <w:p w14:paraId="47E069C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An Internet Protocol field.  This identifying value assigned</w:t>
      </w:r>
    </w:p>
    <w:p w14:paraId="074739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by the sender aids in assembling the fragments of a datagram.</w:t>
      </w:r>
    </w:p>
    <w:p w14:paraId="5278E2B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9F76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internet address</w:t>
      </w:r>
    </w:p>
    <w:p w14:paraId="3A849B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network layer address.</w:t>
      </w:r>
    </w:p>
    <w:p w14:paraId="0C5E79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74F4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internet datagram</w:t>
      </w:r>
    </w:p>
    <w:p w14:paraId="64C3E42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     The unit of data exchanged between an internet module and the</w:t>
      </w:r>
    </w:p>
    <w:p w14:paraId="4A156E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higher level protocol together with the internet header.</w:t>
      </w:r>
    </w:p>
    <w:p w14:paraId="333A7B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9657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internet fragment</w:t>
      </w:r>
    </w:p>
    <w:p w14:paraId="539F3E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322EF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4034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301D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82]</w:t>
      </w:r>
    </w:p>
    <w:p w14:paraId="1DEB21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605F3C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 xml:space="preserve">Internet-Draft       </w:t>
      </w:r>
      <w:r w:rsidRPr="005C540F">
        <w:rPr>
          <w:rFonts w:ascii="Courier New" w:hAnsi="Courier New" w:cs="Courier New"/>
          <w:lang w:val="en-US"/>
        </w:rPr>
        <w:t xml:space="preserve">       TCP Specification                August 2020</w:t>
      </w:r>
    </w:p>
    <w:p w14:paraId="40A29E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A2A8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2F0D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portion of the data of an internet datagram with an</w:t>
      </w:r>
    </w:p>
    <w:p w14:paraId="183180D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internet header.</w:t>
      </w:r>
    </w:p>
    <w:p w14:paraId="3E2771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A3614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IP</w:t>
      </w:r>
    </w:p>
    <w:p w14:paraId="57C1E4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Internet Protocol.  See [1] and [12].</w:t>
      </w:r>
    </w:p>
    <w:p w14:paraId="4478A8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E409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IRS</w:t>
      </w:r>
    </w:p>
    <w:p w14:paraId="3E44515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Initial Receive Sequence numbe</w:t>
      </w:r>
      <w:r w:rsidRPr="005C540F">
        <w:rPr>
          <w:rFonts w:ascii="Courier New" w:hAnsi="Courier New" w:cs="Courier New"/>
          <w:lang w:val="en-US"/>
        </w:rPr>
        <w:t>r.  The first sequence</w:t>
      </w:r>
    </w:p>
    <w:p w14:paraId="5DF156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number used by the sender on a connection.</w:t>
      </w:r>
    </w:p>
    <w:p w14:paraId="0E7F8D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5FE6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ISN</w:t>
      </w:r>
    </w:p>
    <w:p w14:paraId="500E5D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Initial Sequence Number.  The first sequence number used</w:t>
      </w:r>
    </w:p>
    <w:p w14:paraId="5213F2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on a connection, (either ISS or IRS).  Selected in a way that</w:t>
      </w:r>
    </w:p>
    <w:p w14:paraId="6248C0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is unique withi</w:t>
      </w:r>
      <w:r w:rsidRPr="005C540F">
        <w:rPr>
          <w:rFonts w:ascii="Courier New" w:hAnsi="Courier New" w:cs="Courier New"/>
          <w:lang w:val="en-US"/>
        </w:rPr>
        <w:t>n a given period of time and is unpredictable</w:t>
      </w:r>
    </w:p>
    <w:p w14:paraId="1C0ECE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to attackers.</w:t>
      </w:r>
    </w:p>
    <w:p w14:paraId="7F269D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87DE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ISS</w:t>
      </w:r>
    </w:p>
    <w:p w14:paraId="028134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Initial Send Sequence number.  The first sequence number</w:t>
      </w:r>
    </w:p>
    <w:p w14:paraId="31BA52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used by the sender on a connection.</w:t>
      </w:r>
    </w:p>
    <w:p w14:paraId="5407306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D8DD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left sequence</w:t>
      </w:r>
    </w:p>
    <w:p w14:paraId="44B72C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is the next sequence num</w:t>
      </w:r>
      <w:r w:rsidRPr="005C540F">
        <w:rPr>
          <w:rFonts w:ascii="Courier New" w:hAnsi="Courier New" w:cs="Courier New"/>
          <w:lang w:val="en-US"/>
        </w:rPr>
        <w:t>ber to be acknowledged by the</w:t>
      </w:r>
    </w:p>
    <w:p w14:paraId="4221EE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data receiving TCP endpoint (or the lowest currently</w:t>
      </w:r>
    </w:p>
    <w:p w14:paraId="2AD20C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unacknowledged sequence number) and is sometimes referred to</w:t>
      </w:r>
    </w:p>
    <w:p w14:paraId="57244A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as the left edge of the send window.</w:t>
      </w:r>
    </w:p>
    <w:p w14:paraId="263E6D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080A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module</w:t>
      </w:r>
    </w:p>
    <w:p w14:paraId="0385AC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An implementation, u</w:t>
      </w:r>
      <w:r w:rsidRPr="005C540F">
        <w:rPr>
          <w:rFonts w:ascii="Courier New" w:hAnsi="Courier New" w:cs="Courier New"/>
          <w:lang w:val="en-US"/>
        </w:rPr>
        <w:t>sually in software, of a protocol or</w:t>
      </w:r>
    </w:p>
    <w:p w14:paraId="3A3B6D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other procedure.</w:t>
      </w:r>
    </w:p>
    <w:p w14:paraId="14D490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A533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MSL</w:t>
      </w:r>
    </w:p>
    <w:p w14:paraId="11C41D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Maximum Segment Lifetime, the time a TCP segment can exist in</w:t>
      </w:r>
    </w:p>
    <w:p w14:paraId="2BAA8F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internetwork system.  Arbitrarily defined to be 2</w:t>
      </w:r>
    </w:p>
    <w:p w14:paraId="493DFF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minutes.</w:t>
      </w:r>
    </w:p>
    <w:p w14:paraId="6A91B3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A69A8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octet</w:t>
      </w:r>
    </w:p>
    <w:p w14:paraId="7C8262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An e</w:t>
      </w:r>
      <w:r w:rsidRPr="005C540F">
        <w:rPr>
          <w:rFonts w:ascii="Courier New" w:hAnsi="Courier New" w:cs="Courier New"/>
          <w:lang w:val="en-US"/>
        </w:rPr>
        <w:t>ight bit byte.</w:t>
      </w:r>
    </w:p>
    <w:p w14:paraId="311A78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99A5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Options</w:t>
      </w:r>
    </w:p>
    <w:p w14:paraId="246EBC2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An Option field may contain several options, and each option</w:t>
      </w:r>
    </w:p>
    <w:p w14:paraId="4733D9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may be several octets in length.</w:t>
      </w:r>
    </w:p>
    <w:p w14:paraId="2B3C9C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F4D1CA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packet</w:t>
      </w:r>
    </w:p>
    <w:p w14:paraId="5C508B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package of data with a header that may or may not be</w:t>
      </w:r>
    </w:p>
    <w:p w14:paraId="18FB27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logically complete.  More</w:t>
      </w:r>
      <w:r w:rsidRPr="005C540F">
        <w:rPr>
          <w:rFonts w:ascii="Courier New" w:hAnsi="Courier New" w:cs="Courier New"/>
          <w:lang w:val="en-US"/>
        </w:rPr>
        <w:t xml:space="preserve"> often a physical packaging than a</w:t>
      </w:r>
    </w:p>
    <w:p w14:paraId="7639D3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logical packaging of data.</w:t>
      </w:r>
    </w:p>
    <w:p w14:paraId="23759C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FC9B6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port</w:t>
      </w:r>
    </w:p>
    <w:p w14:paraId="02E20B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E480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242D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F8A3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83]</w:t>
      </w:r>
    </w:p>
    <w:p w14:paraId="70952BA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5B97D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81F58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A5AE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23BD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portio</w:t>
      </w:r>
      <w:r w:rsidRPr="005C540F">
        <w:rPr>
          <w:rFonts w:ascii="Courier New" w:hAnsi="Courier New" w:cs="Courier New"/>
          <w:lang w:val="en-US"/>
        </w:rPr>
        <w:t>n of a connection identifier used for</w:t>
      </w:r>
    </w:p>
    <w:p w14:paraId="76227F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5C540F">
        <w:rPr>
          <w:rFonts w:ascii="Courier New" w:hAnsi="Courier New" w:cs="Courier New"/>
          <w:lang w:val="en-US"/>
        </w:rPr>
        <w:t>demultiplexing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connections at an endpoint.</w:t>
      </w:r>
    </w:p>
    <w:p w14:paraId="2494727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F7FC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process</w:t>
      </w:r>
    </w:p>
    <w:p w14:paraId="5DA24A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program in execution.  A source or destination of data from</w:t>
      </w:r>
    </w:p>
    <w:p w14:paraId="360B57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point of view of the TCP endpoint or other host-to-host</w:t>
      </w:r>
    </w:p>
    <w:p w14:paraId="6C307B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</w:t>
      </w:r>
      <w:r w:rsidRPr="005C540F">
        <w:rPr>
          <w:rFonts w:ascii="Courier New" w:hAnsi="Courier New" w:cs="Courier New"/>
          <w:lang w:val="en-US"/>
        </w:rPr>
        <w:t xml:space="preserve">   protocol.</w:t>
      </w:r>
    </w:p>
    <w:p w14:paraId="1B0427F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7DB2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PUSH</w:t>
      </w:r>
    </w:p>
    <w:p w14:paraId="363D6E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occupying no sequence space, indicating that</w:t>
      </w:r>
    </w:p>
    <w:p w14:paraId="6DD50A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segment contains data that must be pushed through to the</w:t>
      </w:r>
    </w:p>
    <w:p w14:paraId="210C6E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receiving user.</w:t>
      </w:r>
    </w:p>
    <w:p w14:paraId="74E7EF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0CF59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RCV.NXT</w:t>
      </w:r>
    </w:p>
    <w:p w14:paraId="2D9B21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receive next sequence number</w:t>
      </w:r>
    </w:p>
    <w:p w14:paraId="335E35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3D31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RCV.UP</w:t>
      </w:r>
    </w:p>
    <w:p w14:paraId="06B23D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     receive urgent pointer</w:t>
      </w:r>
    </w:p>
    <w:p w14:paraId="7EEEA0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9FC7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RCV.WND</w:t>
      </w:r>
    </w:p>
    <w:p w14:paraId="43BD6C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receive window</w:t>
      </w:r>
    </w:p>
    <w:p w14:paraId="54F688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CFAE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receive next sequence number</w:t>
      </w:r>
    </w:p>
    <w:p w14:paraId="0A54FE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is the next sequence number the local TCP endpoint is</w:t>
      </w:r>
    </w:p>
    <w:p w14:paraId="79B2071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expecting to receive.</w:t>
      </w:r>
    </w:p>
    <w:p w14:paraId="3DC71F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218D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receive window</w:t>
      </w:r>
    </w:p>
    <w:p w14:paraId="713AD0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represents the</w:t>
      </w:r>
      <w:r w:rsidRPr="005C540F">
        <w:rPr>
          <w:rFonts w:ascii="Courier New" w:hAnsi="Courier New" w:cs="Courier New"/>
          <w:lang w:val="en-US"/>
        </w:rPr>
        <w:t xml:space="preserve"> sequence numbers the local (receiving)</w:t>
      </w:r>
    </w:p>
    <w:p w14:paraId="786588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TCP endpoint is willing to receive.  Thus, the local TCP</w:t>
      </w:r>
    </w:p>
    <w:p w14:paraId="6A28A04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endpoint considers that segments overlapping the range</w:t>
      </w:r>
    </w:p>
    <w:p w14:paraId="339A3B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RCV.NXT to RCV.NXT + RCV.WND - 1 carry acceptable data or</w:t>
      </w:r>
    </w:p>
    <w:p w14:paraId="3EDB51A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co</w:t>
      </w:r>
      <w:r w:rsidRPr="005C540F">
        <w:rPr>
          <w:rFonts w:ascii="Courier New" w:hAnsi="Courier New" w:cs="Courier New"/>
          <w:lang w:val="en-US"/>
        </w:rPr>
        <w:t>ntrol.  Segments containing sequence numbers entirely</w:t>
      </w:r>
    </w:p>
    <w:p w14:paraId="7ED961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outside of this range are considered duplicates and</w:t>
      </w:r>
    </w:p>
    <w:p w14:paraId="747469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discarded.</w:t>
      </w:r>
    </w:p>
    <w:p w14:paraId="31128FB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20F9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RST</w:t>
      </w:r>
    </w:p>
    <w:p w14:paraId="7C02856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(reset), occupying no sequence space,</w:t>
      </w:r>
    </w:p>
    <w:p w14:paraId="07C4005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indicating that the receiver should</w:t>
      </w:r>
      <w:r w:rsidRPr="005C540F">
        <w:rPr>
          <w:rFonts w:ascii="Courier New" w:hAnsi="Courier New" w:cs="Courier New"/>
          <w:lang w:val="en-US"/>
        </w:rPr>
        <w:t xml:space="preserve"> delete the connection</w:t>
      </w:r>
    </w:p>
    <w:p w14:paraId="054E715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without further interaction.  The receiver can determine,</w:t>
      </w:r>
    </w:p>
    <w:p w14:paraId="2D5FA9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based on the sequence number and acknowledgment fields of the</w:t>
      </w:r>
    </w:p>
    <w:p w14:paraId="49E8B8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incoming segment, whether it should honor the reset command</w:t>
      </w:r>
    </w:p>
    <w:p w14:paraId="7FF31C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or ignore</w:t>
      </w:r>
      <w:r w:rsidRPr="005C540F">
        <w:rPr>
          <w:rFonts w:ascii="Courier New" w:hAnsi="Courier New" w:cs="Courier New"/>
          <w:lang w:val="en-US"/>
        </w:rPr>
        <w:t xml:space="preserve"> it.  In no case does receipt of a segment</w:t>
      </w:r>
    </w:p>
    <w:p w14:paraId="2CA741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containing RST give rise to a RST in response.</w:t>
      </w:r>
    </w:p>
    <w:p w14:paraId="278E3E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FD62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SEG.ACK</w:t>
      </w:r>
    </w:p>
    <w:p w14:paraId="11C3CA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acknowledgment</w:t>
      </w:r>
    </w:p>
    <w:p w14:paraId="1F29746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63B72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SEG.LEN</w:t>
      </w:r>
    </w:p>
    <w:p w14:paraId="50758F2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00E7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CCD5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3391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84]</w:t>
      </w:r>
    </w:p>
    <w:p w14:paraId="205E44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B846B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 xml:space="preserve">Internet-Draft     </w:t>
      </w:r>
      <w:r w:rsidRPr="005C540F">
        <w:rPr>
          <w:rFonts w:ascii="Courier New" w:hAnsi="Courier New" w:cs="Courier New"/>
          <w:lang w:val="en-US"/>
        </w:rPr>
        <w:t xml:space="preserve">         TCP Specification                August 2020</w:t>
      </w:r>
    </w:p>
    <w:p w14:paraId="022F88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813F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716A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length</w:t>
      </w:r>
    </w:p>
    <w:p w14:paraId="2315A8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DC6E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SEG.SEQ</w:t>
      </w:r>
    </w:p>
    <w:p w14:paraId="7396B9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sequence</w:t>
      </w:r>
    </w:p>
    <w:p w14:paraId="785674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B8BF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SEG.UP</w:t>
      </w:r>
    </w:p>
    <w:p w14:paraId="758E289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urgent pointer field</w:t>
      </w:r>
    </w:p>
    <w:p w14:paraId="69B8B6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30A2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SEG.WND</w:t>
      </w:r>
    </w:p>
    <w:p w14:paraId="5AE07C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window field</w:t>
      </w:r>
    </w:p>
    <w:p w14:paraId="711582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4160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</w:t>
      </w:r>
    </w:p>
    <w:p w14:paraId="242F9F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logical unit o</w:t>
      </w:r>
      <w:r w:rsidRPr="005C540F">
        <w:rPr>
          <w:rFonts w:ascii="Courier New" w:hAnsi="Courier New" w:cs="Courier New"/>
          <w:lang w:val="en-US"/>
        </w:rPr>
        <w:t>f data, in particular a TCP segment is the</w:t>
      </w:r>
    </w:p>
    <w:p w14:paraId="52028383" w14:textId="7917908F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unit of data </w:t>
      </w:r>
      <w:del w:id="255" w:author="BOUCADAIR Mohamed TGI/OLN" w:date="2020-09-25T15:39:00Z">
        <w:r w:rsidRPr="005C540F" w:rsidDel="00372B4B">
          <w:rPr>
            <w:rFonts w:ascii="Courier New" w:hAnsi="Courier New" w:cs="Courier New"/>
            <w:lang w:val="en-US"/>
          </w:rPr>
          <w:delText>transfered</w:delText>
        </w:r>
      </w:del>
      <w:ins w:id="256" w:author="BOUCADAIR Mohamed TGI/OLN" w:date="2020-09-25T15:39:00Z">
        <w:r w:rsidR="00372B4B" w:rsidRPr="005C540F">
          <w:rPr>
            <w:rFonts w:ascii="Courier New" w:hAnsi="Courier New" w:cs="Courier New"/>
            <w:lang w:val="en-US"/>
          </w:rPr>
          <w:t>transferred</w:t>
        </w:r>
      </w:ins>
      <w:r w:rsidRPr="005C540F">
        <w:rPr>
          <w:rFonts w:ascii="Courier New" w:hAnsi="Courier New" w:cs="Courier New"/>
          <w:lang w:val="en-US"/>
        </w:rPr>
        <w:t xml:space="preserve"> between a pair of TCP modules.</w:t>
      </w:r>
    </w:p>
    <w:p w14:paraId="457C1D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8B04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 acknowledgment</w:t>
      </w:r>
    </w:p>
    <w:p w14:paraId="012E46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sequence number in the acknowledgment field of the</w:t>
      </w:r>
    </w:p>
    <w:p w14:paraId="6760862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arriving segment.</w:t>
      </w:r>
    </w:p>
    <w:p w14:paraId="7D07CD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710C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 length</w:t>
      </w:r>
    </w:p>
    <w:p w14:paraId="1EF098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     The amount of sequence number space occupied by a segment,</w:t>
      </w:r>
    </w:p>
    <w:p w14:paraId="0F151E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including any controls that occupy sequence space.</w:t>
      </w:r>
    </w:p>
    <w:p w14:paraId="382E2A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157B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 sequence</w:t>
      </w:r>
    </w:p>
    <w:p w14:paraId="792A3E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number in the sequence field of the arriving segment.</w:t>
      </w:r>
    </w:p>
    <w:p w14:paraId="64BD07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D0E2B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send sequence</w:t>
      </w:r>
    </w:p>
    <w:p w14:paraId="62955A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is the</w:t>
      </w:r>
      <w:r w:rsidRPr="005C540F">
        <w:rPr>
          <w:rFonts w:ascii="Courier New" w:hAnsi="Courier New" w:cs="Courier New"/>
          <w:lang w:val="en-US"/>
        </w:rPr>
        <w:t xml:space="preserve"> next sequence number the local (sending) TCP</w:t>
      </w:r>
    </w:p>
    <w:p w14:paraId="16C15F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endpoint will use on the connection.  It is initially</w:t>
      </w:r>
    </w:p>
    <w:p w14:paraId="136DE3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selected from an initial sequence number curve (ISN) and is</w:t>
      </w:r>
    </w:p>
    <w:p w14:paraId="79B0D8E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incremented for each octet of data or sequenced control</w:t>
      </w:r>
    </w:p>
    <w:p w14:paraId="107F53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</w:t>
      </w:r>
      <w:r w:rsidRPr="005C540F">
        <w:rPr>
          <w:rFonts w:ascii="Courier New" w:hAnsi="Courier New" w:cs="Courier New"/>
          <w:lang w:val="en-US"/>
        </w:rPr>
        <w:t xml:space="preserve">    transmitted.</w:t>
      </w:r>
    </w:p>
    <w:p w14:paraId="7FBC70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42F4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send window</w:t>
      </w:r>
    </w:p>
    <w:p w14:paraId="52A9C1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This represents the sequence numbers that the remote</w:t>
      </w:r>
    </w:p>
    <w:p w14:paraId="55776C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(receiving) TCP endpoint is willing to receive.  It is the</w:t>
      </w:r>
    </w:p>
    <w:p w14:paraId="618676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value of the window field specified in segments from the</w:t>
      </w:r>
    </w:p>
    <w:p w14:paraId="7E7CC0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remote (da</w:t>
      </w:r>
      <w:r w:rsidRPr="005C540F">
        <w:rPr>
          <w:rFonts w:ascii="Courier New" w:hAnsi="Courier New" w:cs="Courier New"/>
          <w:lang w:val="en-US"/>
        </w:rPr>
        <w:t>ta receiving) TCP endpoint.  The range of new</w:t>
      </w:r>
    </w:p>
    <w:p w14:paraId="12E36B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sequence numbers that may be emitted by a TCP implementation</w:t>
      </w:r>
    </w:p>
    <w:p w14:paraId="3995ADF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lies between SND.NXT and SND.UNA + SND.WND - 1.</w:t>
      </w:r>
    </w:p>
    <w:p w14:paraId="3E3EEB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(Retransmissions of sequence numbers between SND.UNA and</w:t>
      </w:r>
    </w:p>
    <w:p w14:paraId="0EEC4E8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</w:t>
      </w:r>
      <w:r w:rsidRPr="005C540F">
        <w:rPr>
          <w:rFonts w:ascii="Courier New" w:hAnsi="Courier New" w:cs="Courier New"/>
          <w:lang w:val="en-US"/>
        </w:rPr>
        <w:t>SND.NXT are expected, of course.)</w:t>
      </w:r>
    </w:p>
    <w:p w14:paraId="1A8DCD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0867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SND.NXT</w:t>
      </w:r>
    </w:p>
    <w:p w14:paraId="56896C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send sequence</w:t>
      </w:r>
    </w:p>
    <w:p w14:paraId="711E3C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FA1A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SND.UNA</w:t>
      </w:r>
    </w:p>
    <w:p w14:paraId="28DF086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left sequence</w:t>
      </w:r>
    </w:p>
    <w:p w14:paraId="0F51A3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EB97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3249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2B71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85]</w:t>
      </w:r>
    </w:p>
    <w:p w14:paraId="0FA428A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7B91D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</w:t>
      </w:r>
      <w:r w:rsidRPr="005C540F">
        <w:rPr>
          <w:rFonts w:ascii="Courier New" w:hAnsi="Courier New" w:cs="Courier New"/>
          <w:lang w:val="en-US"/>
        </w:rPr>
        <w:t>20</w:t>
      </w:r>
    </w:p>
    <w:p w14:paraId="03ABFC9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0582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7B6F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SND.UP</w:t>
      </w:r>
    </w:p>
    <w:p w14:paraId="487DA3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send urgent pointer</w:t>
      </w:r>
    </w:p>
    <w:p w14:paraId="16E438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C4FFB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SND.WL1</w:t>
      </w:r>
    </w:p>
    <w:p w14:paraId="337D77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sequence number at last window update</w:t>
      </w:r>
    </w:p>
    <w:p w14:paraId="6F60D7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30BF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SND.WL2</w:t>
      </w:r>
    </w:p>
    <w:p w14:paraId="7622F4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segment acknowledgment number at last window update</w:t>
      </w:r>
    </w:p>
    <w:p w14:paraId="3602BE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4307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SND.WND</w:t>
      </w:r>
    </w:p>
    <w:p w14:paraId="00861A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send window</w:t>
      </w:r>
    </w:p>
    <w:p w14:paraId="33B905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02DC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socket (or socket number, o</w:t>
      </w:r>
      <w:r w:rsidRPr="005C540F">
        <w:rPr>
          <w:rFonts w:ascii="Courier New" w:hAnsi="Courier New" w:cs="Courier New"/>
          <w:lang w:val="en-US"/>
        </w:rPr>
        <w:t>r socket address, or socket identifier)</w:t>
      </w:r>
    </w:p>
    <w:p w14:paraId="74D6A7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An address that specifically includes a port identifier, that</w:t>
      </w:r>
    </w:p>
    <w:p w14:paraId="69E4B2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is, the concatenation of an Internet Address with a TCP port.</w:t>
      </w:r>
    </w:p>
    <w:p w14:paraId="05A703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419D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Source Address</w:t>
      </w:r>
    </w:p>
    <w:p w14:paraId="3753B6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network layer address of the sending</w:t>
      </w:r>
      <w:r w:rsidRPr="005C540F">
        <w:rPr>
          <w:rFonts w:ascii="Courier New" w:hAnsi="Courier New" w:cs="Courier New"/>
          <w:lang w:val="en-US"/>
        </w:rPr>
        <w:t xml:space="preserve"> endpoint.</w:t>
      </w:r>
    </w:p>
    <w:p w14:paraId="2183C7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9814F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SYN</w:t>
      </w:r>
    </w:p>
    <w:p w14:paraId="006A6A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in the incoming segment, occupying one sequence</w:t>
      </w:r>
    </w:p>
    <w:p w14:paraId="0D7378C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number, used at the initiation of a connection, to indicate</w:t>
      </w:r>
    </w:p>
    <w:p w14:paraId="21EC132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where the sequence numbering will start.</w:t>
      </w:r>
    </w:p>
    <w:p w14:paraId="78A877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0BE2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TCB</w:t>
      </w:r>
    </w:p>
    <w:p w14:paraId="4D0585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Transmission control b</w:t>
      </w:r>
      <w:r w:rsidRPr="005C540F">
        <w:rPr>
          <w:rFonts w:ascii="Courier New" w:hAnsi="Courier New" w:cs="Courier New"/>
          <w:lang w:val="en-US"/>
        </w:rPr>
        <w:t>lock, the data structure that records</w:t>
      </w:r>
    </w:p>
    <w:p w14:paraId="67D8FB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the state of a connection.</w:t>
      </w:r>
    </w:p>
    <w:p w14:paraId="0A3AED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A75B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</w:t>
      </w:r>
    </w:p>
    <w:p w14:paraId="5C64D8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Transmission Control Protocol: A host-to-host protocol for</w:t>
      </w:r>
    </w:p>
    <w:p w14:paraId="23C44C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reliable communication in internetwork environments.</w:t>
      </w:r>
    </w:p>
    <w:p w14:paraId="3CA71F7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6ED2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TOS</w:t>
      </w:r>
    </w:p>
    <w:p w14:paraId="2086A5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Type of Service, an</w:t>
      </w:r>
      <w:r w:rsidRPr="005C540F">
        <w:rPr>
          <w:rFonts w:ascii="Courier New" w:hAnsi="Courier New" w:cs="Courier New"/>
          <w:lang w:val="en-US"/>
        </w:rPr>
        <w:t xml:space="preserve"> obsoleted IPv4 field.  The same header</w:t>
      </w:r>
    </w:p>
    <w:p w14:paraId="687685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bits currently are used for the Differentiated Services field</w:t>
      </w:r>
    </w:p>
    <w:p w14:paraId="25ECEF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[5] containing the Differentiated Services Code Point (DSCP)</w:t>
      </w:r>
    </w:p>
    <w:p w14:paraId="0DB54C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value and the 2-bit ECN </w:t>
      </w:r>
      <w:proofErr w:type="spellStart"/>
      <w:r w:rsidRPr="005C540F">
        <w:rPr>
          <w:rFonts w:ascii="Courier New" w:hAnsi="Courier New" w:cs="Courier New"/>
          <w:lang w:val="en-US"/>
        </w:rPr>
        <w:t>codepoint</w:t>
      </w:r>
      <w:proofErr w:type="spellEnd"/>
      <w:r w:rsidRPr="005C540F">
        <w:rPr>
          <w:rFonts w:ascii="Courier New" w:hAnsi="Courier New" w:cs="Courier New"/>
          <w:lang w:val="en-US"/>
        </w:rPr>
        <w:t xml:space="preserve"> [8].</w:t>
      </w:r>
    </w:p>
    <w:p w14:paraId="7F4D17B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94B9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Type of Service</w:t>
      </w:r>
    </w:p>
    <w:p w14:paraId="2393B5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     An Internet Protocol field that indicates the type of service</w:t>
      </w:r>
    </w:p>
    <w:p w14:paraId="74A1F7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for this internet fragment.</w:t>
      </w:r>
    </w:p>
    <w:p w14:paraId="04A651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965B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URG</w:t>
      </w:r>
    </w:p>
    <w:p w14:paraId="5240A7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bit (urgent), occupying no sequence space, used to</w:t>
      </w:r>
    </w:p>
    <w:p w14:paraId="156B57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indicate that the receiving user should be notified to</w:t>
      </w:r>
      <w:r w:rsidRPr="005C540F">
        <w:rPr>
          <w:rFonts w:ascii="Courier New" w:hAnsi="Courier New" w:cs="Courier New"/>
          <w:lang w:val="en-US"/>
        </w:rPr>
        <w:t xml:space="preserve"> do</w:t>
      </w:r>
    </w:p>
    <w:p w14:paraId="51F9603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urgent processing as long as there is data to be consumed</w:t>
      </w:r>
    </w:p>
    <w:p w14:paraId="66EC89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with sequence numbers less than the value indicated in the</w:t>
      </w:r>
    </w:p>
    <w:p w14:paraId="1B7602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urgent pointer.</w:t>
      </w:r>
    </w:p>
    <w:p w14:paraId="194CC7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7CD9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AECC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DC75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86]</w:t>
      </w:r>
    </w:p>
    <w:p w14:paraId="059779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1F160E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</w:t>
      </w:r>
      <w:r w:rsidRPr="005C540F">
        <w:rPr>
          <w:rFonts w:ascii="Courier New" w:hAnsi="Courier New" w:cs="Courier New"/>
          <w:lang w:val="en-US"/>
        </w:rPr>
        <w:t>-Draft              TCP Specification                August 2020</w:t>
      </w:r>
    </w:p>
    <w:p w14:paraId="2C31DB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FCD15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B592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urgent pointer</w:t>
      </w:r>
    </w:p>
    <w:p w14:paraId="55D3EF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A control field meaningful only when the URG bit is on.  This</w:t>
      </w:r>
    </w:p>
    <w:p w14:paraId="3E9B2FE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field communicates the value of the urgent pointer that</w:t>
      </w:r>
    </w:p>
    <w:p w14:paraId="62886A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indicates the data o</w:t>
      </w:r>
      <w:r w:rsidRPr="005C540F">
        <w:rPr>
          <w:rFonts w:ascii="Courier New" w:hAnsi="Courier New" w:cs="Courier New"/>
          <w:lang w:val="en-US"/>
        </w:rPr>
        <w:t>ctet associated with the sending user's</w:t>
      </w:r>
    </w:p>
    <w:p w14:paraId="267657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urgent call.</w:t>
      </w:r>
    </w:p>
    <w:p w14:paraId="24FA1F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92862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4.  Changes from RFC 793</w:t>
      </w:r>
    </w:p>
    <w:p w14:paraId="523196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5581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document obsoletes RFC 793 as well as RFC 6093 and 6528, which</w:t>
      </w:r>
    </w:p>
    <w:p w14:paraId="1248A3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updated 793.  In all cases, only the normative protocol specification</w:t>
      </w:r>
    </w:p>
    <w:p w14:paraId="07B98D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requirements h</w:t>
      </w:r>
      <w:r w:rsidRPr="005C540F">
        <w:rPr>
          <w:rFonts w:ascii="Courier New" w:hAnsi="Courier New" w:cs="Courier New"/>
          <w:lang w:val="en-US"/>
        </w:rPr>
        <w:t>ave been incorporated into this document, and some</w:t>
      </w:r>
    </w:p>
    <w:p w14:paraId="74830F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informational text with background and rationale may not have been</w:t>
      </w:r>
    </w:p>
    <w:p w14:paraId="62F1BE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carried in.  The informational content of those documents is still</w:t>
      </w:r>
    </w:p>
    <w:p w14:paraId="6F2237E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valuable in learning about and understanding TCP, and they are</w:t>
      </w:r>
      <w:r w:rsidRPr="005C540F">
        <w:rPr>
          <w:rFonts w:ascii="Courier New" w:hAnsi="Courier New" w:cs="Courier New"/>
          <w:lang w:val="en-US"/>
        </w:rPr>
        <w:t xml:space="preserve"> valid</w:t>
      </w:r>
    </w:p>
    <w:p w14:paraId="0EC6910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Informational references, even though their normative content has</w:t>
      </w:r>
    </w:p>
    <w:p w14:paraId="72B573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been incorporated into this document.</w:t>
      </w:r>
    </w:p>
    <w:p w14:paraId="362E58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00EA6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main body of this document was adapted from RFC 793's Section 3,</w:t>
      </w:r>
    </w:p>
    <w:p w14:paraId="5D2CA2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titled "FUNCTIONAL SPECIFICATION", with an attempt to keep form</w:t>
      </w:r>
      <w:r w:rsidRPr="005C540F">
        <w:rPr>
          <w:rFonts w:ascii="Courier New" w:hAnsi="Courier New" w:cs="Courier New"/>
          <w:lang w:val="en-US"/>
        </w:rPr>
        <w:t>atting</w:t>
      </w:r>
    </w:p>
    <w:p w14:paraId="1460B8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layout as close as possible.</w:t>
      </w:r>
    </w:p>
    <w:p w14:paraId="5D8072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3A36B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collection of applicable RFC Errata that have been reported and</w:t>
      </w:r>
    </w:p>
    <w:p w14:paraId="4F4EE3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either accepted or held for an update to RFC 793 were incorporated</w:t>
      </w:r>
    </w:p>
    <w:p w14:paraId="207044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(Errata IDs: 573, 574, 700, 701, 1283, 1561, 1562, 1564, 1565, 1571,</w:t>
      </w:r>
    </w:p>
    <w:p w14:paraId="0E0FE5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1572, 2296, 2297, 2298, 2748, 2749, 2934, 3213, 3300, 3301, 6222).</w:t>
      </w:r>
    </w:p>
    <w:p w14:paraId="12EBDC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Some errata were not applicable due to other changes (Errata IDs:</w:t>
      </w:r>
    </w:p>
    <w:p w14:paraId="7D6662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572, 575, 1569, 3305, 3602).</w:t>
      </w:r>
    </w:p>
    <w:p w14:paraId="5BDAB8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0F07C2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Changes to the specification of the Urgent Pointer described in RFC</w:t>
      </w:r>
    </w:p>
    <w:p w14:paraId="54D771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1122 and </w:t>
      </w:r>
      <w:r w:rsidRPr="005C540F">
        <w:rPr>
          <w:rFonts w:ascii="Courier New" w:hAnsi="Courier New" w:cs="Courier New"/>
          <w:lang w:val="en-US"/>
        </w:rPr>
        <w:t>6093 were incorporated.  See RFC 6093 for detailed</w:t>
      </w:r>
    </w:p>
    <w:p w14:paraId="683B87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discussion of why these changes were necessary.</w:t>
      </w:r>
    </w:p>
    <w:p w14:paraId="4ED05F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E983D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discussion of the RTO from RFC 793 was updated to refer to RFC</w:t>
      </w:r>
    </w:p>
    <w:p w14:paraId="5B7354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6298.  The RFC 1122 text on the RTO originally replaced the 793 text,</w:t>
      </w:r>
    </w:p>
    <w:p w14:paraId="72890E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however</w:t>
      </w:r>
      <w:r w:rsidRPr="005C540F">
        <w:rPr>
          <w:rFonts w:ascii="Courier New" w:hAnsi="Courier New" w:cs="Courier New"/>
          <w:lang w:val="en-US"/>
        </w:rPr>
        <w:t>, RFC 2988 should have updated 1122, and has subsequently been</w:t>
      </w:r>
    </w:p>
    <w:p w14:paraId="0F0A59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obsoleted by 6298.</w:t>
      </w:r>
    </w:p>
    <w:p w14:paraId="1B1EC4C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6F96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1122 contains a collection of other changes and clarifications to</w:t>
      </w:r>
    </w:p>
    <w:p w14:paraId="01F268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793.  The normative items impacting the protocol have been</w:t>
      </w:r>
    </w:p>
    <w:p w14:paraId="4BAEDA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incorporated here, though so</w:t>
      </w:r>
      <w:r w:rsidRPr="005C540F">
        <w:rPr>
          <w:rFonts w:ascii="Courier New" w:hAnsi="Courier New" w:cs="Courier New"/>
          <w:lang w:val="en-US"/>
        </w:rPr>
        <w:t>me historically useful implementation</w:t>
      </w:r>
    </w:p>
    <w:p w14:paraId="0E0DD5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advice and informative discussion from RFC 1122 is not included here.</w:t>
      </w:r>
    </w:p>
    <w:p w14:paraId="43BEC2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3781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1122 contains more than just TCP requirements, so this document</w:t>
      </w:r>
    </w:p>
    <w:p w14:paraId="547230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can't obsolete RFC 1122 entirely.  It is only marked as "updating"</w:t>
      </w:r>
    </w:p>
    <w:p w14:paraId="3BBA96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>1122, however, it should be understood to effectively obsolete all of</w:t>
      </w:r>
    </w:p>
    <w:p w14:paraId="003B18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RFC 1122 material on TCP.</w:t>
      </w:r>
    </w:p>
    <w:p w14:paraId="7624A32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694DB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A92F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9E9F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4D9CC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8340F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87]</w:t>
      </w:r>
    </w:p>
    <w:p w14:paraId="325F83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1553A4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4EC30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174F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54B71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more secure Initial Sequence Number generation algorithm from RFC</w:t>
      </w:r>
    </w:p>
    <w:p w14:paraId="360084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6528 was incorporated.  See RFC 6528 for discussion of the attacks</w:t>
      </w:r>
    </w:p>
    <w:p w14:paraId="4CD70E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that this mitigates, as well as advice on selecting PRF algorithms</w:t>
      </w:r>
    </w:p>
    <w:p w14:paraId="715F1E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managing secret key data.</w:t>
      </w:r>
    </w:p>
    <w:p w14:paraId="6933E3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B692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 no</w:t>
      </w:r>
      <w:r w:rsidRPr="005C540F">
        <w:rPr>
          <w:rFonts w:ascii="Courier New" w:hAnsi="Courier New" w:cs="Courier New"/>
          <w:lang w:val="en-US"/>
        </w:rPr>
        <w:t>te based on RFC 6429 was added to explicitly clarify that system</w:t>
      </w:r>
    </w:p>
    <w:p w14:paraId="2512A15D" w14:textId="5D8F06AE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resource </w:t>
      </w:r>
      <w:del w:id="257" w:author="BOUCADAIR Mohamed TGI/OLN" w:date="2020-09-25T15:39:00Z">
        <w:r w:rsidRPr="005C540F" w:rsidDel="00372B4B">
          <w:rPr>
            <w:rFonts w:ascii="Courier New" w:hAnsi="Courier New" w:cs="Courier New"/>
            <w:lang w:val="en-US"/>
          </w:rPr>
          <w:delText>mangement</w:delText>
        </w:r>
      </w:del>
      <w:ins w:id="258" w:author="BOUCADAIR Mohamed TGI/OLN" w:date="2020-09-25T15:39:00Z">
        <w:r w:rsidR="00372B4B" w:rsidRPr="005C540F">
          <w:rPr>
            <w:rFonts w:ascii="Courier New" w:hAnsi="Courier New" w:cs="Courier New"/>
            <w:lang w:val="en-US"/>
          </w:rPr>
          <w:t>management</w:t>
        </w:r>
      </w:ins>
      <w:r w:rsidRPr="005C540F">
        <w:rPr>
          <w:rFonts w:ascii="Courier New" w:hAnsi="Courier New" w:cs="Courier New"/>
          <w:lang w:val="en-US"/>
        </w:rPr>
        <w:t xml:space="preserve"> concerns allow connection resources to be</w:t>
      </w:r>
    </w:p>
    <w:p w14:paraId="56C53E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reclaimed.  RFC 6429 is obsoleted in the sense that this</w:t>
      </w:r>
    </w:p>
    <w:p w14:paraId="67FCC7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clarification has been reflected in this update to the base TCP</w:t>
      </w:r>
    </w:p>
    <w:p w14:paraId="678874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specification now.</w:t>
      </w:r>
    </w:p>
    <w:p w14:paraId="78E2C6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F27B7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EDITOR'S NOTE: the content below is for detailed change tracking</w:t>
      </w:r>
    </w:p>
    <w:p w14:paraId="27779D5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planning, and not to be included with the final revision of the</w:t>
      </w:r>
    </w:p>
    <w:p w14:paraId="32DABD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document.</w:t>
      </w:r>
    </w:p>
    <w:p w14:paraId="0C93CE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6E8D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document started as draft-eddy-rfc793bis-00, that was merely a</w:t>
      </w:r>
    </w:p>
    <w:p w14:paraId="352764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</w:t>
      </w:r>
      <w:r w:rsidRPr="005C540F">
        <w:rPr>
          <w:rFonts w:ascii="Courier New" w:hAnsi="Courier New" w:cs="Courier New"/>
          <w:lang w:val="en-US"/>
        </w:rPr>
        <w:t>oposal and rough plan for updating RFC 793.</w:t>
      </w:r>
    </w:p>
    <w:p w14:paraId="4353D8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AD5A5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-01 revision of this draft-eddy-rfc793bis incorporates the</w:t>
      </w:r>
    </w:p>
    <w:p w14:paraId="4F708D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content of RFC 793 Section 3 titled "FUNCTIONAL SPECIFICATION".</w:t>
      </w:r>
    </w:p>
    <w:p w14:paraId="2C03BB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Other content from RFC 793 has not been incorporated.  The -01</w:t>
      </w:r>
    </w:p>
    <w:p w14:paraId="262E2B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revision </w:t>
      </w:r>
      <w:r w:rsidRPr="005C540F">
        <w:rPr>
          <w:rFonts w:ascii="Courier New" w:hAnsi="Courier New" w:cs="Courier New"/>
          <w:lang w:val="en-US"/>
        </w:rPr>
        <w:t>of this document makes some minor formatting changes to the</w:t>
      </w:r>
    </w:p>
    <w:p w14:paraId="544FDF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793 content in order to convert the content into XML2RFC format</w:t>
      </w:r>
    </w:p>
    <w:p w14:paraId="1745B6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account for left-out parts of RFC 793.  For instance, figure</w:t>
      </w:r>
    </w:p>
    <w:p w14:paraId="686A1E7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numbering differs and some indentation is not exactly </w:t>
      </w:r>
      <w:r w:rsidRPr="005C540F">
        <w:rPr>
          <w:rFonts w:ascii="Courier New" w:hAnsi="Courier New" w:cs="Courier New"/>
          <w:lang w:val="en-US"/>
        </w:rPr>
        <w:t>the same.</w:t>
      </w:r>
    </w:p>
    <w:p w14:paraId="4A1F46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F36B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-02 revision of draft-eddy-rfc793bis incorporates errata that</w:t>
      </w:r>
    </w:p>
    <w:p w14:paraId="1181DFF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have been verified:</w:t>
      </w:r>
    </w:p>
    <w:p w14:paraId="3E78C1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AAA1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573: Reported by Bob Braden (note: This errata basically</w:t>
      </w:r>
    </w:p>
    <w:p w14:paraId="6211DA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is just a reminder that RFC 1122 updates 793.  Some of the</w:t>
      </w:r>
    </w:p>
    <w:p w14:paraId="61EB160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associat</w:t>
      </w:r>
      <w:r w:rsidRPr="005C540F">
        <w:rPr>
          <w:rFonts w:ascii="Courier New" w:hAnsi="Courier New" w:cs="Courier New"/>
          <w:lang w:val="en-US"/>
        </w:rPr>
        <w:t>ed changes are left pending to a separate revision that</w:t>
      </w:r>
    </w:p>
    <w:p w14:paraId="12BA1C0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incorporates 1122.  Bob's mention of PUSH in 793 section 2.8 was</w:t>
      </w:r>
    </w:p>
    <w:p w14:paraId="08D15B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not applicable here because that section was not part of the</w:t>
      </w:r>
    </w:p>
    <w:p w14:paraId="62AC87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"functional specification".  Also the 1122 text on the</w:t>
      </w:r>
    </w:p>
    <w:p w14:paraId="0FC73CD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retransmission timeout also has been updated by subsequent RFCs,</w:t>
      </w:r>
    </w:p>
    <w:p w14:paraId="697518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so the change here deviates from Bob's suggestion to apply the</w:t>
      </w:r>
    </w:p>
    <w:p w14:paraId="4C3453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1122 text.)</w:t>
      </w:r>
    </w:p>
    <w:p w14:paraId="0E78B83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574: Reported by Yin </w:t>
      </w:r>
      <w:proofErr w:type="spellStart"/>
      <w:r w:rsidRPr="005C540F">
        <w:rPr>
          <w:rFonts w:ascii="Courier New" w:hAnsi="Courier New" w:cs="Courier New"/>
          <w:lang w:val="en-US"/>
        </w:rPr>
        <w:t>Shuming</w:t>
      </w:r>
      <w:proofErr w:type="spellEnd"/>
    </w:p>
    <w:p w14:paraId="483F7A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700: Reported by Yin </w:t>
      </w:r>
      <w:proofErr w:type="spellStart"/>
      <w:r w:rsidRPr="005C540F">
        <w:rPr>
          <w:rFonts w:ascii="Courier New" w:hAnsi="Courier New" w:cs="Courier New"/>
          <w:lang w:val="en-US"/>
        </w:rPr>
        <w:t>Shuming</w:t>
      </w:r>
      <w:proofErr w:type="spellEnd"/>
    </w:p>
    <w:p w14:paraId="465067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</w:t>
      </w:r>
      <w:r w:rsidRPr="005C540F">
        <w:rPr>
          <w:rFonts w:ascii="Courier New" w:hAnsi="Courier New" w:cs="Courier New"/>
          <w:lang w:val="en-US"/>
        </w:rPr>
        <w:t xml:space="preserve">ata ID 701: Reported by Yin </w:t>
      </w:r>
      <w:proofErr w:type="spellStart"/>
      <w:r w:rsidRPr="005C540F">
        <w:rPr>
          <w:rFonts w:ascii="Courier New" w:hAnsi="Courier New" w:cs="Courier New"/>
          <w:lang w:val="en-US"/>
        </w:rPr>
        <w:t>Shuming</w:t>
      </w:r>
      <w:proofErr w:type="spellEnd"/>
    </w:p>
    <w:p w14:paraId="1594F5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1283: Reported by Pei-</w:t>
      </w:r>
      <w:proofErr w:type="spellStart"/>
      <w:r w:rsidRPr="005C540F">
        <w:rPr>
          <w:rFonts w:ascii="Courier New" w:hAnsi="Courier New" w:cs="Courier New"/>
          <w:lang w:val="en-US"/>
        </w:rPr>
        <w:t>chun</w:t>
      </w:r>
      <w:proofErr w:type="spellEnd"/>
      <w:r w:rsidRPr="005C540F">
        <w:rPr>
          <w:rFonts w:ascii="Courier New" w:hAnsi="Courier New" w:cs="Courier New"/>
          <w:lang w:val="en-US"/>
        </w:rPr>
        <w:t xml:space="preserve"> Cheng</w:t>
      </w:r>
    </w:p>
    <w:p w14:paraId="0EA4FD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1561: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6AA0D2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1562: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36A670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1564: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2A4022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Errata ID 1565: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796C33E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1571: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470FDB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1572: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466BE6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8018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2E906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65F0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88]</w:t>
      </w:r>
    </w:p>
    <w:p w14:paraId="7BCBCD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54A183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 xml:space="preserve">Internet-Draft     </w:t>
      </w:r>
      <w:r w:rsidRPr="005C540F">
        <w:rPr>
          <w:rFonts w:ascii="Courier New" w:hAnsi="Courier New" w:cs="Courier New"/>
          <w:lang w:val="en-US"/>
        </w:rPr>
        <w:t xml:space="preserve">         TCP Specification                August 2020</w:t>
      </w:r>
    </w:p>
    <w:p w14:paraId="534A91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C0FF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1ED4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2296: Reported by </w:t>
      </w:r>
      <w:proofErr w:type="spellStart"/>
      <w:r w:rsidRPr="005C540F">
        <w:rPr>
          <w:rFonts w:ascii="Courier New" w:hAnsi="Courier New" w:cs="Courier New"/>
          <w:lang w:val="en-US"/>
        </w:rPr>
        <w:t>Vishwas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Manral</w:t>
      </w:r>
      <w:proofErr w:type="spellEnd"/>
    </w:p>
    <w:p w14:paraId="22CAA4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2297: Reported by </w:t>
      </w:r>
      <w:proofErr w:type="spellStart"/>
      <w:r w:rsidRPr="005C540F">
        <w:rPr>
          <w:rFonts w:ascii="Courier New" w:hAnsi="Courier New" w:cs="Courier New"/>
          <w:lang w:val="en-US"/>
        </w:rPr>
        <w:t>Vishwas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Manral</w:t>
      </w:r>
      <w:proofErr w:type="spellEnd"/>
    </w:p>
    <w:p w14:paraId="53152A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2298: Reported by </w:t>
      </w:r>
      <w:proofErr w:type="spellStart"/>
      <w:r w:rsidRPr="005C540F">
        <w:rPr>
          <w:rFonts w:ascii="Courier New" w:hAnsi="Courier New" w:cs="Courier New"/>
          <w:lang w:val="en-US"/>
        </w:rPr>
        <w:t>Vishwas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Manral</w:t>
      </w:r>
      <w:proofErr w:type="spellEnd"/>
    </w:p>
    <w:p w14:paraId="6E100B9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2748: Reported by </w:t>
      </w:r>
      <w:proofErr w:type="spellStart"/>
      <w:r w:rsidRPr="005C540F">
        <w:rPr>
          <w:rFonts w:ascii="Courier New" w:hAnsi="Courier New" w:cs="Courier New"/>
          <w:lang w:val="en-US"/>
        </w:rPr>
        <w:t>Mykyta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Yevstifeyev</w:t>
      </w:r>
      <w:proofErr w:type="spellEnd"/>
    </w:p>
    <w:p w14:paraId="7899A2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2749: Reported by </w:t>
      </w:r>
      <w:proofErr w:type="spellStart"/>
      <w:r w:rsidRPr="005C540F">
        <w:rPr>
          <w:rFonts w:ascii="Courier New" w:hAnsi="Courier New" w:cs="Courier New"/>
          <w:lang w:val="en-US"/>
        </w:rPr>
        <w:t>Mykyta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Yevstifeyev</w:t>
      </w:r>
      <w:proofErr w:type="spellEnd"/>
    </w:p>
    <w:p w14:paraId="38EEAD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2934: Reported by Constantin </w:t>
      </w:r>
      <w:proofErr w:type="spellStart"/>
      <w:r w:rsidRPr="005C540F">
        <w:rPr>
          <w:rFonts w:ascii="Courier New" w:hAnsi="Courier New" w:cs="Courier New"/>
          <w:lang w:val="en-US"/>
        </w:rPr>
        <w:t>Hagemeier</w:t>
      </w:r>
      <w:proofErr w:type="spellEnd"/>
    </w:p>
    <w:p w14:paraId="3785C0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3213: Reported by </w:t>
      </w:r>
      <w:proofErr w:type="spellStart"/>
      <w:r w:rsidRPr="005C540F">
        <w:rPr>
          <w:rFonts w:ascii="Courier New" w:hAnsi="Courier New" w:cs="Courier New"/>
          <w:lang w:val="en-US"/>
        </w:rPr>
        <w:t>EugnJun</w:t>
      </w:r>
      <w:proofErr w:type="spellEnd"/>
      <w:r w:rsidRPr="005C540F">
        <w:rPr>
          <w:rFonts w:ascii="Courier New" w:hAnsi="Courier New" w:cs="Courier New"/>
          <w:lang w:val="en-US"/>
        </w:rPr>
        <w:t xml:space="preserve"> Yi</w:t>
      </w:r>
    </w:p>
    <w:p w14:paraId="213823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3300: Reported by </w:t>
      </w:r>
      <w:proofErr w:type="spellStart"/>
      <w:r w:rsidRPr="005C540F">
        <w:rPr>
          <w:rFonts w:ascii="Courier New" w:hAnsi="Courier New" w:cs="Courier New"/>
          <w:lang w:val="en-US"/>
        </w:rPr>
        <w:t>Botong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Huang</w:t>
      </w:r>
    </w:p>
    <w:p w14:paraId="01B04C6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Errata ID 3301: Reported by </w:t>
      </w:r>
      <w:proofErr w:type="spellStart"/>
      <w:r w:rsidRPr="005C540F">
        <w:rPr>
          <w:rFonts w:ascii="Courier New" w:hAnsi="Courier New" w:cs="Courier New"/>
          <w:lang w:val="en-US"/>
        </w:rPr>
        <w:t>Botong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Huang</w:t>
      </w:r>
    </w:p>
    <w:p w14:paraId="636E9F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Err</w:t>
      </w:r>
      <w:r w:rsidRPr="005C540F">
        <w:rPr>
          <w:rFonts w:ascii="Courier New" w:hAnsi="Courier New" w:cs="Courier New"/>
          <w:lang w:val="en-US"/>
        </w:rPr>
        <w:t xml:space="preserve">ata ID 3305: Reported by </w:t>
      </w:r>
      <w:proofErr w:type="spellStart"/>
      <w:r w:rsidRPr="005C540F">
        <w:rPr>
          <w:rFonts w:ascii="Courier New" w:hAnsi="Courier New" w:cs="Courier New"/>
          <w:lang w:val="en-US"/>
        </w:rPr>
        <w:t>Botong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Huang</w:t>
      </w:r>
    </w:p>
    <w:p w14:paraId="25F6F85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Note: Some verified errata were not used in this update, as they</w:t>
      </w:r>
    </w:p>
    <w:p w14:paraId="0EA0F3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relate to sections of RFC 793 elided from this document.  These</w:t>
      </w:r>
    </w:p>
    <w:p w14:paraId="4FAC1D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include Errata ID 572, 575, and 1569.</w:t>
      </w:r>
    </w:p>
    <w:p w14:paraId="18F7507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Note: Errata ID 3602 was no</w:t>
      </w:r>
      <w:r w:rsidRPr="005C540F">
        <w:rPr>
          <w:rFonts w:ascii="Courier New" w:hAnsi="Courier New" w:cs="Courier New"/>
          <w:lang w:val="en-US"/>
        </w:rPr>
        <w:t>t applied in this revision as it is</w:t>
      </w:r>
    </w:p>
    <w:p w14:paraId="62D6CAA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duplicative of the 1122 corrections.</w:t>
      </w:r>
    </w:p>
    <w:p w14:paraId="652A73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90F9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 related to RFC 793 content, this revision also makes small tweaks</w:t>
      </w:r>
    </w:p>
    <w:p w14:paraId="5CAF9661" w14:textId="53001EF2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the introductory text, fixes indentation of the pseudo</w:t>
      </w:r>
      <w:ins w:id="259" w:author="BOUCADAIR Mohamed TGI/OLN" w:date="2020-09-25T15:39:00Z">
        <w:r w:rsidR="00372B4B">
          <w:rPr>
            <w:rFonts w:ascii="Courier New" w:hAnsi="Courier New" w:cs="Courier New"/>
            <w:lang w:val="en-US"/>
          </w:rPr>
          <w:t>-</w:t>
        </w:r>
      </w:ins>
      <w:r w:rsidRPr="005C540F">
        <w:rPr>
          <w:rFonts w:ascii="Courier New" w:hAnsi="Courier New" w:cs="Courier New"/>
          <w:lang w:val="en-US"/>
        </w:rPr>
        <w:t>header</w:t>
      </w:r>
    </w:p>
    <w:p w14:paraId="5728F0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diagram, and notes that the Secur</w:t>
      </w:r>
      <w:r w:rsidRPr="005C540F">
        <w:rPr>
          <w:rFonts w:ascii="Courier New" w:hAnsi="Courier New" w:cs="Courier New"/>
          <w:lang w:val="en-US"/>
        </w:rPr>
        <w:t>ity Considerations should also</w:t>
      </w:r>
    </w:p>
    <w:p w14:paraId="58A293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include privacy, when this section is written.</w:t>
      </w:r>
    </w:p>
    <w:p w14:paraId="6FF4A8F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021A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-03 revision of draft-eddy-rfc793bis revises all discussion of</w:t>
      </w:r>
    </w:p>
    <w:p w14:paraId="23D141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urgent pointer in order to comply with RFC 6093, 1122, and 1011.</w:t>
      </w:r>
    </w:p>
    <w:p w14:paraId="2DC9FE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Since 1122 held requirements </w:t>
      </w:r>
      <w:r w:rsidRPr="005C540F">
        <w:rPr>
          <w:rFonts w:ascii="Courier New" w:hAnsi="Courier New" w:cs="Courier New"/>
          <w:lang w:val="en-US"/>
        </w:rPr>
        <w:t>on the urgent pointer, the full list of</w:t>
      </w:r>
    </w:p>
    <w:p w14:paraId="39230D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requirements was brought into an appendix of this document, so that</w:t>
      </w:r>
    </w:p>
    <w:p w14:paraId="10B8F3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it can be updated as-needed.</w:t>
      </w:r>
    </w:p>
    <w:p w14:paraId="225BD9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B4B4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-04 revision of draft-eddy-rfc793bis includes the ISN generation</w:t>
      </w:r>
    </w:p>
    <w:p w14:paraId="0787507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changes from RFC 6528.</w:t>
      </w:r>
    </w:p>
    <w:p w14:paraId="6D26C4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5A3D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-05 re</w:t>
      </w:r>
      <w:r w:rsidRPr="005C540F">
        <w:rPr>
          <w:rFonts w:ascii="Courier New" w:hAnsi="Courier New" w:cs="Courier New"/>
          <w:lang w:val="en-US"/>
        </w:rPr>
        <w:t>vision of draft-eddy-rfc793bis incorporates MSS</w:t>
      </w:r>
    </w:p>
    <w:p w14:paraId="37ECB5A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requirements and definitions from RFC 879, 1122, and 6691, as well as</w:t>
      </w:r>
    </w:p>
    <w:p w14:paraId="0F02067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option-handling requirements from RFC 1122.</w:t>
      </w:r>
    </w:p>
    <w:p w14:paraId="5BBDBBB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D680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-00 revision of draft-ietf-tcpm-rfc793bis incorporates several</w:t>
      </w:r>
    </w:p>
    <w:p w14:paraId="7812F4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additional cla</w:t>
      </w:r>
      <w:r w:rsidRPr="005C540F">
        <w:rPr>
          <w:rFonts w:ascii="Courier New" w:hAnsi="Courier New" w:cs="Courier New"/>
          <w:lang w:val="en-US"/>
        </w:rPr>
        <w:t>rifications and updates to the section on segmentation,</w:t>
      </w:r>
    </w:p>
    <w:p w14:paraId="0A31AD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many of which are based on feedback from Joe Touch improving from the</w:t>
      </w:r>
    </w:p>
    <w:p w14:paraId="2EE7FD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initial text on this in the previous revision.</w:t>
      </w:r>
    </w:p>
    <w:p w14:paraId="14F43DB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8F13E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-01 revision incorporates the change to Reserved bits due to ECN,</w:t>
      </w:r>
    </w:p>
    <w:p w14:paraId="59EEC9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r w:rsidRPr="005C540F">
        <w:rPr>
          <w:rFonts w:ascii="Courier New" w:hAnsi="Courier New" w:cs="Courier New"/>
          <w:lang w:val="en-US"/>
        </w:rPr>
        <w:t>as well as many other changes that come from RFC 1122.</w:t>
      </w:r>
    </w:p>
    <w:p w14:paraId="38ABF4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C6C83E" w14:textId="5A820613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-02 revision has small </w:t>
      </w:r>
      <w:del w:id="260" w:author="BOUCADAIR Mohamed TGI/OLN" w:date="2020-09-25T15:30:00Z">
        <w:r w:rsidRPr="005C540F" w:rsidDel="001870B3">
          <w:rPr>
            <w:rFonts w:ascii="Courier New" w:hAnsi="Courier New" w:cs="Courier New"/>
            <w:lang w:val="en-US"/>
          </w:rPr>
          <w:delText>formating</w:delText>
        </w:r>
      </w:del>
      <w:ins w:id="261" w:author="BOUCADAIR Mohamed TGI/OLN" w:date="2020-09-25T15:30:00Z">
        <w:r w:rsidR="001870B3" w:rsidRPr="005C540F">
          <w:rPr>
            <w:rFonts w:ascii="Courier New" w:hAnsi="Courier New" w:cs="Courier New"/>
            <w:lang w:val="en-US"/>
          </w:rPr>
          <w:t>formatting</w:t>
        </w:r>
      </w:ins>
      <w:r w:rsidRPr="005C540F">
        <w:rPr>
          <w:rFonts w:ascii="Courier New" w:hAnsi="Courier New" w:cs="Courier New"/>
          <w:lang w:val="en-US"/>
        </w:rPr>
        <w:t xml:space="preserve"> modifications in order to</w:t>
      </w:r>
    </w:p>
    <w:p w14:paraId="5FFCCF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address xml2rfc warnings about long lines.  It was a quick update to</w:t>
      </w:r>
    </w:p>
    <w:p w14:paraId="00BD17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avoid document expiration.  TCPM working group discussion i</w:t>
      </w:r>
      <w:r w:rsidRPr="005C540F">
        <w:rPr>
          <w:rFonts w:ascii="Courier New" w:hAnsi="Courier New" w:cs="Courier New"/>
          <w:lang w:val="en-US"/>
        </w:rPr>
        <w:t>n 2015</w:t>
      </w:r>
    </w:p>
    <w:p w14:paraId="713BB1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also indicated that that we should not try to add sections on</w:t>
      </w:r>
    </w:p>
    <w:p w14:paraId="1A234A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implementation advice or similar non-normative information.</w:t>
      </w:r>
    </w:p>
    <w:p w14:paraId="56F750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CA24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F5C7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F6F5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3D9C7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89]</w:t>
      </w:r>
    </w:p>
    <w:p w14:paraId="67A753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193CFA0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</w:t>
      </w:r>
      <w:r w:rsidRPr="005C540F">
        <w:rPr>
          <w:rFonts w:ascii="Courier New" w:hAnsi="Courier New" w:cs="Courier New"/>
          <w:lang w:val="en-US"/>
        </w:rPr>
        <w:t>ion                August 2020</w:t>
      </w:r>
    </w:p>
    <w:p w14:paraId="5351968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0939D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FC19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-03 revision incorporates more content from RFC 1122: Passive</w:t>
      </w:r>
    </w:p>
    <w:p w14:paraId="4A704E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OPEN Calls, Time-To-Live, </w:t>
      </w:r>
      <w:proofErr w:type="spellStart"/>
      <w:r w:rsidRPr="005C540F">
        <w:rPr>
          <w:rFonts w:ascii="Courier New" w:hAnsi="Courier New" w:cs="Courier New"/>
          <w:lang w:val="en-US"/>
        </w:rPr>
        <w:t>Multihoming</w:t>
      </w:r>
      <w:proofErr w:type="spellEnd"/>
      <w:r w:rsidRPr="005C540F">
        <w:rPr>
          <w:rFonts w:ascii="Courier New" w:hAnsi="Courier New" w:cs="Courier New"/>
          <w:lang w:val="en-US"/>
        </w:rPr>
        <w:t>, IP Options, ICMP messages,</w:t>
      </w:r>
    </w:p>
    <w:p w14:paraId="518E6D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Communications, When to Send Data, When to Send a Window Update,</w:t>
      </w:r>
    </w:p>
    <w:p w14:paraId="600C5D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Managing </w:t>
      </w:r>
      <w:r w:rsidRPr="005C540F">
        <w:rPr>
          <w:rFonts w:ascii="Courier New" w:hAnsi="Courier New" w:cs="Courier New"/>
          <w:lang w:val="en-US"/>
        </w:rPr>
        <w:t>the Window, Probing Zero Windows, When to Send an ACK</w:t>
      </w:r>
    </w:p>
    <w:p w14:paraId="555CD4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Segment.  The section on data communications was re-organized into</w:t>
      </w:r>
    </w:p>
    <w:p w14:paraId="654507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clearer subsections (previously headings were embedded in the 793</w:t>
      </w:r>
    </w:p>
    <w:p w14:paraId="243176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text), and windows management advice from 793 was removed (a</w:t>
      </w:r>
      <w:r w:rsidRPr="005C540F">
        <w:rPr>
          <w:rFonts w:ascii="Courier New" w:hAnsi="Courier New" w:cs="Courier New"/>
          <w:lang w:val="en-US"/>
        </w:rPr>
        <w:t>s</w:t>
      </w:r>
    </w:p>
    <w:p w14:paraId="18994A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reviewed by TCPM working group) in favor of the 1122 additions on</w:t>
      </w:r>
    </w:p>
    <w:p w14:paraId="4BC92A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SWS, ZWP, and related topics.</w:t>
      </w:r>
    </w:p>
    <w:p w14:paraId="7F607C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A103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-04 revision includes reference to RFC 6429 on the ZWP condition,</w:t>
      </w:r>
    </w:p>
    <w:p w14:paraId="431D25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RFC1122 material on TCP Connection Failures, TCP Keep-</w:t>
      </w:r>
      <w:proofErr w:type="spellStart"/>
      <w:r w:rsidRPr="005C540F">
        <w:rPr>
          <w:rFonts w:ascii="Courier New" w:hAnsi="Courier New" w:cs="Courier New"/>
          <w:lang w:val="en-US"/>
        </w:rPr>
        <w:t>Alives</w:t>
      </w:r>
      <w:proofErr w:type="spellEnd"/>
      <w:r w:rsidRPr="005C540F">
        <w:rPr>
          <w:rFonts w:ascii="Courier New" w:hAnsi="Courier New" w:cs="Courier New"/>
          <w:lang w:val="en-US"/>
        </w:rPr>
        <w:t>,</w:t>
      </w:r>
    </w:p>
    <w:p w14:paraId="503A23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Acknowledg</w:t>
      </w:r>
      <w:r w:rsidRPr="005C540F">
        <w:rPr>
          <w:rFonts w:ascii="Courier New" w:hAnsi="Courier New" w:cs="Courier New"/>
          <w:lang w:val="en-US"/>
        </w:rPr>
        <w:t>ing Queued Segments, and Remote Address Validation.  RTO</w:t>
      </w:r>
    </w:p>
    <w:p w14:paraId="616829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computation is referenced from RFC 6298 rather than RFC 1122.</w:t>
      </w:r>
    </w:p>
    <w:p w14:paraId="74144F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A3716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-05 revision includes the requirement to implement TCP congestion</w:t>
      </w:r>
    </w:p>
    <w:p w14:paraId="3E55153C" w14:textId="6AE2E565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control with recommendation to </w:t>
      </w:r>
      <w:del w:id="262" w:author="BOUCADAIR Mohamed TGI/OLN" w:date="2020-09-25T15:40:00Z">
        <w:r w:rsidRPr="005C540F" w:rsidDel="00372B4B">
          <w:rPr>
            <w:rFonts w:ascii="Courier New" w:hAnsi="Courier New" w:cs="Courier New"/>
            <w:lang w:val="en-US"/>
          </w:rPr>
          <w:delText>implemente</w:delText>
        </w:r>
      </w:del>
      <w:ins w:id="263" w:author="BOUCADAIR Mohamed TGI/OLN" w:date="2020-09-25T15:40:00Z">
        <w:r w:rsidR="00372B4B" w:rsidRPr="005C540F">
          <w:rPr>
            <w:rFonts w:ascii="Courier New" w:hAnsi="Courier New" w:cs="Courier New"/>
            <w:lang w:val="en-US"/>
          </w:rPr>
          <w:t>implement</w:t>
        </w:r>
      </w:ins>
      <w:r w:rsidRPr="005C540F">
        <w:rPr>
          <w:rFonts w:ascii="Courier New" w:hAnsi="Courier New" w:cs="Courier New"/>
          <w:lang w:val="en-US"/>
        </w:rPr>
        <w:t xml:space="preserve"> ECN, the RFC 66</w:t>
      </w:r>
      <w:r w:rsidRPr="005C540F">
        <w:rPr>
          <w:rFonts w:ascii="Courier New" w:hAnsi="Courier New" w:cs="Courier New"/>
          <w:lang w:val="en-US"/>
        </w:rPr>
        <w:t>33 update to</w:t>
      </w:r>
    </w:p>
    <w:p w14:paraId="611C80F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1122, which changed the requirement on responding to source quench</w:t>
      </w:r>
    </w:p>
    <w:p w14:paraId="1D8BE88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ICMP messages, and discussion of ICMP (and ICMPv6) soft and hard</w:t>
      </w:r>
    </w:p>
    <w:p w14:paraId="1B6485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errors per RFC 5461 (ICMPv6 handling for TCP doesn't seem to be</w:t>
      </w:r>
    </w:p>
    <w:p w14:paraId="7A6AB5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mentioned elsewhere in standards tr</w:t>
      </w:r>
      <w:r w:rsidRPr="005C540F">
        <w:rPr>
          <w:rFonts w:ascii="Courier New" w:hAnsi="Courier New" w:cs="Courier New"/>
          <w:lang w:val="en-US"/>
        </w:rPr>
        <w:t>ack).</w:t>
      </w:r>
    </w:p>
    <w:p w14:paraId="6AB9C2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705A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-06 revision includes an appendix on "Other Implementation Notes"</w:t>
      </w:r>
    </w:p>
    <w:p w14:paraId="3853510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capture widely-deployed fundamental features that are not</w:t>
      </w:r>
    </w:p>
    <w:p w14:paraId="6F592E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contained in the RFC series yet.  It also added mention of RFC 6994</w:t>
      </w:r>
    </w:p>
    <w:p w14:paraId="4B4D2E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the IANA TCP parameters registry a</w:t>
      </w:r>
      <w:r w:rsidRPr="005C540F">
        <w:rPr>
          <w:rFonts w:ascii="Courier New" w:hAnsi="Courier New" w:cs="Courier New"/>
          <w:lang w:val="en-US"/>
        </w:rPr>
        <w:t>s a reference.  It includes</w:t>
      </w:r>
    </w:p>
    <w:p w14:paraId="6B032F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references to RFC 5961 in appropriate places.  The references to TOS</w:t>
      </w:r>
    </w:p>
    <w:p w14:paraId="7449FC5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were changed to </w:t>
      </w:r>
      <w:proofErr w:type="spellStart"/>
      <w:r w:rsidRPr="005C540F">
        <w:rPr>
          <w:rFonts w:ascii="Courier New" w:hAnsi="Courier New" w:cs="Courier New"/>
          <w:lang w:val="en-US"/>
        </w:rPr>
        <w:t>DiffServ</w:t>
      </w:r>
      <w:proofErr w:type="spellEnd"/>
      <w:r w:rsidRPr="005C540F">
        <w:rPr>
          <w:rFonts w:ascii="Courier New" w:hAnsi="Courier New" w:cs="Courier New"/>
          <w:lang w:val="en-US"/>
        </w:rPr>
        <w:t xml:space="preserve"> field, based on reflecting RFC 2474 as well</w:t>
      </w:r>
    </w:p>
    <w:p w14:paraId="5562311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 the IPv6 presence of traffic class (carrying </w:t>
      </w:r>
      <w:proofErr w:type="spellStart"/>
      <w:r w:rsidRPr="005C540F">
        <w:rPr>
          <w:rFonts w:ascii="Courier New" w:hAnsi="Courier New" w:cs="Courier New"/>
          <w:lang w:val="en-US"/>
        </w:rPr>
        <w:t>DiffServ</w:t>
      </w:r>
      <w:proofErr w:type="spellEnd"/>
      <w:r w:rsidRPr="005C540F">
        <w:rPr>
          <w:rFonts w:ascii="Courier New" w:hAnsi="Courier New" w:cs="Courier New"/>
          <w:lang w:val="en-US"/>
        </w:rPr>
        <w:t xml:space="preserve"> field)</w:t>
      </w:r>
    </w:p>
    <w:p w14:paraId="3302A5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rather than TO</w:t>
      </w:r>
      <w:r w:rsidRPr="005C540F">
        <w:rPr>
          <w:rFonts w:ascii="Courier New" w:hAnsi="Courier New" w:cs="Courier New"/>
          <w:lang w:val="en-US"/>
        </w:rPr>
        <w:t>S.</w:t>
      </w:r>
    </w:p>
    <w:p w14:paraId="079DF2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1623A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-07 revision includes reference to RFC 6191, updated security</w:t>
      </w:r>
    </w:p>
    <w:p w14:paraId="405885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considerations, discussion of additional implementation</w:t>
      </w:r>
    </w:p>
    <w:p w14:paraId="1F183EC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considerations, and clarification of data on the SYN.</w:t>
      </w:r>
    </w:p>
    <w:p w14:paraId="002C4CC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8A3FE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-08 revision includes changes based on:</w:t>
      </w:r>
    </w:p>
    <w:p w14:paraId="58C1E04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0C4D7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describing t</w:t>
      </w:r>
      <w:r w:rsidRPr="005C540F">
        <w:rPr>
          <w:rFonts w:ascii="Courier New" w:hAnsi="Courier New" w:cs="Courier New"/>
          <w:lang w:val="en-US"/>
        </w:rPr>
        <w:t>reatment of reserved bits (following TCPM mailing list</w:t>
      </w:r>
    </w:p>
    <w:p w14:paraId="3A9EA5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thread from July 2014 on "793bis item - reserved bit behavior"</w:t>
      </w:r>
    </w:p>
    <w:p w14:paraId="7331C0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addition a brief TCP key concepts section to make up for not</w:t>
      </w:r>
    </w:p>
    <w:p w14:paraId="56C11B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including the outdated section 2 of RFC 793</w:t>
      </w:r>
    </w:p>
    <w:p w14:paraId="4950A9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changed "</w:t>
      </w:r>
      <w:r w:rsidRPr="005C540F">
        <w:rPr>
          <w:rFonts w:ascii="Courier New" w:hAnsi="Courier New" w:cs="Courier New"/>
          <w:lang w:val="en-US"/>
        </w:rPr>
        <w:t>TCP" to "host" to resolve conflict between 1122 wording</w:t>
      </w:r>
    </w:p>
    <w:p w14:paraId="368076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on whether TCP or the network layer chooses an address when</w:t>
      </w:r>
    </w:p>
    <w:p w14:paraId="795631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C540F">
        <w:rPr>
          <w:rFonts w:ascii="Courier New" w:hAnsi="Courier New" w:cs="Courier New"/>
          <w:lang w:val="en-US"/>
        </w:rPr>
        <w:t>multihomed</w:t>
      </w:r>
      <w:proofErr w:type="spellEnd"/>
    </w:p>
    <w:p w14:paraId="7ABD923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fixed/updated definition of options in glossary</w:t>
      </w:r>
    </w:p>
    <w:p w14:paraId="559F41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moved note on aggregating ACKs from 1122 to a more approp</w:t>
      </w:r>
      <w:r w:rsidRPr="005C540F">
        <w:rPr>
          <w:rFonts w:ascii="Courier New" w:hAnsi="Courier New" w:cs="Courier New"/>
          <w:lang w:val="en-US"/>
        </w:rPr>
        <w:t>riate</w:t>
      </w:r>
    </w:p>
    <w:p w14:paraId="599890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location</w:t>
      </w:r>
    </w:p>
    <w:p w14:paraId="4CF4BE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resolved notes on IP precedence and security/compartment</w:t>
      </w:r>
    </w:p>
    <w:p w14:paraId="6444F3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4810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A718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63798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90]</w:t>
      </w:r>
    </w:p>
    <w:p w14:paraId="273A357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7F22E99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7967C5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12BC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E63F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added impleme</w:t>
      </w:r>
      <w:r w:rsidRPr="005C540F">
        <w:rPr>
          <w:rFonts w:ascii="Courier New" w:hAnsi="Courier New" w:cs="Courier New"/>
          <w:lang w:val="en-US"/>
        </w:rPr>
        <w:t>ntation note on sequence number validation</w:t>
      </w:r>
    </w:p>
    <w:p w14:paraId="0614E6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added note that PUSH does not apply when Nagle is active</w:t>
      </w:r>
    </w:p>
    <w:p w14:paraId="6AC9262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added 1122 content on asynchronous reports to replace 793 section</w:t>
      </w:r>
    </w:p>
    <w:p w14:paraId="41C9AC4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on TCP to user messages</w:t>
      </w:r>
    </w:p>
    <w:p w14:paraId="70E372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9DBD9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-09 revision fixes section numbering pro</w:t>
      </w:r>
      <w:r w:rsidRPr="005C540F">
        <w:rPr>
          <w:rFonts w:ascii="Courier New" w:hAnsi="Courier New" w:cs="Courier New"/>
          <w:lang w:val="en-US"/>
        </w:rPr>
        <w:t>blems.</w:t>
      </w:r>
    </w:p>
    <w:p w14:paraId="1E7E476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D8631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-10 revision includes additions to the security considerations</w:t>
      </w:r>
    </w:p>
    <w:p w14:paraId="5027E71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based on comments from Joe Touch, and suggested edits on RST/FIN</w:t>
      </w:r>
    </w:p>
    <w:p w14:paraId="25D8EA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notification, RFC 2525 reference, and other edits suggested by</w:t>
      </w:r>
    </w:p>
    <w:p w14:paraId="0D9690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Yuchung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Cheng, as well as modifications t</w:t>
      </w:r>
      <w:r w:rsidRPr="005C540F">
        <w:rPr>
          <w:rFonts w:ascii="Courier New" w:hAnsi="Courier New" w:cs="Courier New"/>
          <w:lang w:val="en-US"/>
        </w:rPr>
        <w:t xml:space="preserve">o </w:t>
      </w:r>
      <w:proofErr w:type="spellStart"/>
      <w:r w:rsidRPr="005C540F">
        <w:rPr>
          <w:rFonts w:ascii="Courier New" w:hAnsi="Courier New" w:cs="Courier New"/>
          <w:lang w:val="en-US"/>
        </w:rPr>
        <w:t>DiffServ</w:t>
      </w:r>
      <w:proofErr w:type="spellEnd"/>
      <w:r w:rsidRPr="005C540F">
        <w:rPr>
          <w:rFonts w:ascii="Courier New" w:hAnsi="Courier New" w:cs="Courier New"/>
          <w:lang w:val="en-US"/>
        </w:rPr>
        <w:t xml:space="preserve"> text from </w:t>
      </w:r>
      <w:proofErr w:type="spellStart"/>
      <w:r w:rsidRPr="005C540F">
        <w:rPr>
          <w:rFonts w:ascii="Courier New" w:hAnsi="Courier New" w:cs="Courier New"/>
          <w:lang w:val="en-US"/>
        </w:rPr>
        <w:t>Yuchung</w:t>
      </w:r>
      <w:proofErr w:type="spellEnd"/>
    </w:p>
    <w:p w14:paraId="6420C1B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Cheng and Gorry Fairhurst.</w:t>
      </w:r>
    </w:p>
    <w:p w14:paraId="57B5AE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FFCF6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-11 revision includes a start at identifying all of the</w:t>
      </w:r>
    </w:p>
    <w:p w14:paraId="568794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requirements text and referencing each instance in the common table</w:t>
      </w:r>
    </w:p>
    <w:p w14:paraId="2A5EED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at the end of the document.</w:t>
      </w:r>
    </w:p>
    <w:p w14:paraId="16B863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D617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-12 revision completes </w:t>
      </w:r>
      <w:r w:rsidRPr="005C540F">
        <w:rPr>
          <w:rFonts w:ascii="Courier New" w:hAnsi="Courier New" w:cs="Courier New"/>
          <w:lang w:val="en-US"/>
        </w:rPr>
        <w:t>the requirement language indexing started</w:t>
      </w:r>
    </w:p>
    <w:p w14:paraId="4241466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-11 and adds necessary description of the PUSH functionality that</w:t>
      </w:r>
    </w:p>
    <w:p w14:paraId="5D37480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was missing.</w:t>
      </w:r>
    </w:p>
    <w:p w14:paraId="2CD2B6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BB4E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-13 revision contains only changes in the inline editor notes.</w:t>
      </w:r>
    </w:p>
    <w:p w14:paraId="6EBDA7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D4D6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-14 revision includes updates with regard to se</w:t>
      </w:r>
      <w:r w:rsidRPr="005C540F">
        <w:rPr>
          <w:rFonts w:ascii="Courier New" w:hAnsi="Courier New" w:cs="Courier New"/>
          <w:lang w:val="en-US"/>
        </w:rPr>
        <w:t>veral comments</w:t>
      </w:r>
    </w:p>
    <w:p w14:paraId="0C3504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from the mailing list, including editorial fixes, adding IANA</w:t>
      </w:r>
    </w:p>
    <w:p w14:paraId="68F798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considerations for the header flags, improving figure title</w:t>
      </w:r>
    </w:p>
    <w:p w14:paraId="7D90E50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placement, and breaking up the "Terminology" section into more</w:t>
      </w:r>
    </w:p>
    <w:p w14:paraId="3AAEB0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appropriately titled subsections.</w:t>
      </w:r>
    </w:p>
    <w:p w14:paraId="5AB34E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C5CC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</w:t>
      </w:r>
      <w:r w:rsidRPr="005C540F">
        <w:rPr>
          <w:rFonts w:ascii="Courier New" w:hAnsi="Courier New" w:cs="Courier New"/>
          <w:lang w:val="en-US"/>
        </w:rPr>
        <w:t>5 revision has many technical and editorial corrections from</w:t>
      </w:r>
    </w:p>
    <w:p w14:paraId="5E5333C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Gorry </w:t>
      </w:r>
      <w:proofErr w:type="spellStart"/>
      <w:r w:rsidRPr="005C540F">
        <w:rPr>
          <w:rFonts w:ascii="Courier New" w:hAnsi="Courier New" w:cs="Courier New"/>
          <w:lang w:val="en-US"/>
        </w:rPr>
        <w:t>Fairhurst's</w:t>
      </w:r>
      <w:proofErr w:type="spellEnd"/>
      <w:r w:rsidRPr="005C540F">
        <w:rPr>
          <w:rFonts w:ascii="Courier New" w:hAnsi="Courier New" w:cs="Courier New"/>
          <w:lang w:val="en-US"/>
        </w:rPr>
        <w:t xml:space="preserve"> review, and subsequent discussion on the TCPM list,</w:t>
      </w:r>
    </w:p>
    <w:p w14:paraId="38F736E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 well as some other collected clarifications and improvements from</w:t>
      </w:r>
    </w:p>
    <w:p w14:paraId="7F0250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mailing list discussion.</w:t>
      </w:r>
    </w:p>
    <w:p w14:paraId="16DCDF8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76FA4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-16 revision a</w:t>
      </w:r>
      <w:r w:rsidRPr="005C540F">
        <w:rPr>
          <w:rFonts w:ascii="Courier New" w:hAnsi="Courier New" w:cs="Courier New"/>
          <w:lang w:val="en-US"/>
        </w:rPr>
        <w:t>ddresses several discussions that rose from</w:t>
      </w:r>
    </w:p>
    <w:p w14:paraId="196B77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additional reviews and follow-up on some of Gorry </w:t>
      </w:r>
      <w:proofErr w:type="spellStart"/>
      <w:r w:rsidRPr="005C540F">
        <w:rPr>
          <w:rFonts w:ascii="Courier New" w:hAnsi="Courier New" w:cs="Courier New"/>
          <w:lang w:val="en-US"/>
        </w:rPr>
        <w:t>Fairhurst's</w:t>
      </w:r>
      <w:proofErr w:type="spellEnd"/>
    </w:p>
    <w:p w14:paraId="4ADE60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comments from revision 14.</w:t>
      </w:r>
    </w:p>
    <w:p w14:paraId="5019FE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34C19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-17 revision includes errata 6222 from Charles Deng, update to</w:t>
      </w:r>
    </w:p>
    <w:p w14:paraId="52F3C1E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key words boilerplate, updated descript</w:t>
      </w:r>
      <w:r w:rsidRPr="005C540F">
        <w:rPr>
          <w:rFonts w:ascii="Courier New" w:hAnsi="Courier New" w:cs="Courier New"/>
          <w:lang w:val="en-US"/>
        </w:rPr>
        <w:t>ion of the header flags</w:t>
      </w:r>
    </w:p>
    <w:p w14:paraId="6C61B0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registry changes, and clarification about connections rather than</w:t>
      </w:r>
    </w:p>
    <w:p w14:paraId="7ABDF21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users in the discussion of OPEN calls.</w:t>
      </w:r>
    </w:p>
    <w:p w14:paraId="63FCA43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3569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-18 revision includes editorial changes to the IANA</w:t>
      </w:r>
    </w:p>
    <w:p w14:paraId="122A20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considerations, based on comments from Richard </w:t>
      </w:r>
      <w:proofErr w:type="spellStart"/>
      <w:r w:rsidRPr="005C540F">
        <w:rPr>
          <w:rFonts w:ascii="Courier New" w:hAnsi="Courier New" w:cs="Courier New"/>
          <w:lang w:val="en-US"/>
        </w:rPr>
        <w:t>Scheffenegg</w:t>
      </w:r>
      <w:r w:rsidRPr="005C540F">
        <w:rPr>
          <w:rFonts w:ascii="Courier New" w:hAnsi="Courier New" w:cs="Courier New"/>
          <w:lang w:val="en-US"/>
        </w:rPr>
        <w:t>er</w:t>
      </w:r>
      <w:proofErr w:type="spellEnd"/>
      <w:r w:rsidRPr="005C540F">
        <w:rPr>
          <w:rFonts w:ascii="Courier New" w:hAnsi="Courier New" w:cs="Courier New"/>
          <w:lang w:val="en-US"/>
        </w:rPr>
        <w:t xml:space="preserve"> at the</w:t>
      </w:r>
    </w:p>
    <w:p w14:paraId="754079A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IETF 108 TCPM virtual meeting.</w:t>
      </w:r>
    </w:p>
    <w:p w14:paraId="4586E8A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9866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AE69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60A79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AF63E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3D5A1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91]</w:t>
      </w:r>
    </w:p>
    <w:p w14:paraId="25AE5F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2D931D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7FDD9E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06C5F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E5D7C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Some other suggested changes that will not be incorpor</w:t>
      </w:r>
      <w:r w:rsidRPr="005C540F">
        <w:rPr>
          <w:rFonts w:ascii="Courier New" w:hAnsi="Courier New" w:cs="Courier New"/>
          <w:lang w:val="en-US"/>
        </w:rPr>
        <w:t>ated in this</w:t>
      </w:r>
    </w:p>
    <w:p w14:paraId="0693733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793 update unless TCPM consensus changes with regard to scope are:</w:t>
      </w:r>
    </w:p>
    <w:p w14:paraId="61B7C5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2EBB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1.  Tony Sabatini's suggestion for describing DO field</w:t>
      </w:r>
    </w:p>
    <w:p w14:paraId="35C9CC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2.  Per discussion with Joe Touch (TAPS list, 6/20/2015), the</w:t>
      </w:r>
    </w:p>
    <w:p w14:paraId="19AA52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description of the API could be revisited</w:t>
      </w:r>
    </w:p>
    <w:p w14:paraId="361F90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3EE6D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Early in the process of updating RFC 793, Scott Brim mentioned that</w:t>
      </w:r>
    </w:p>
    <w:p w14:paraId="1CEE775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should include a PERPASS/privacy review.  This may be something</w:t>
      </w:r>
    </w:p>
    <w:p w14:paraId="036453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for the chairs or AD to request during WGLC or IETF LC.</w:t>
      </w:r>
    </w:p>
    <w:p w14:paraId="3ADA2BD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CFD6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5.  IANA Considerations</w:t>
      </w:r>
    </w:p>
    <w:p w14:paraId="66743DE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78770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the "Transmission Con</w:t>
      </w:r>
      <w:r w:rsidRPr="005C540F">
        <w:rPr>
          <w:rFonts w:ascii="Courier New" w:hAnsi="Courier New" w:cs="Courier New"/>
          <w:lang w:val="en-US"/>
        </w:rPr>
        <w:t>trol Protocol (TCP) Header Flags" registry,</w:t>
      </w:r>
    </w:p>
    <w:p w14:paraId="6C7C124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IANA is asked to make several changes described in this section.</w:t>
      </w:r>
    </w:p>
    <w:p w14:paraId="6ED5FE7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90F36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RFC 3168 originally created this registry, but only populated it with</w:t>
      </w:r>
    </w:p>
    <w:p w14:paraId="2DD58E5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new bits defined in RFC 3168, neglecting the other bits that ha</w:t>
      </w:r>
      <w:r w:rsidRPr="005C540F">
        <w:rPr>
          <w:rFonts w:ascii="Courier New" w:hAnsi="Courier New" w:cs="Courier New"/>
          <w:lang w:val="en-US"/>
        </w:rPr>
        <w:t>d</w:t>
      </w:r>
    </w:p>
    <w:p w14:paraId="74C302C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previously been described in RFC 793 and other documents.  Bit 7 has</w:t>
      </w:r>
    </w:p>
    <w:p w14:paraId="784ECF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since also been updated by RFC 8311.</w:t>
      </w:r>
    </w:p>
    <w:p w14:paraId="026943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3DCE7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"Bit" column is renamed below as the "Bit Offset" column, since</w:t>
      </w:r>
    </w:p>
    <w:p w14:paraId="2D25AF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it references each header flag's offset within the 16-bit aligned</w:t>
      </w:r>
    </w:p>
    <w:p w14:paraId="19D9FC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view of the TCP header in Figure 1.  The bits in offsets 0 through 4</w:t>
      </w:r>
    </w:p>
    <w:p w14:paraId="5AAAFF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are the TCP segment Data Offset field, and not header flags.</w:t>
      </w:r>
    </w:p>
    <w:p w14:paraId="6D1390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9BE9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IANA should add a column for "Assignment Notes".</w:t>
      </w:r>
    </w:p>
    <w:p w14:paraId="5267183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184BB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IANA should assign values indicated below.</w:t>
      </w:r>
    </w:p>
    <w:p w14:paraId="371DC0F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8085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Header Flags</w:t>
      </w:r>
    </w:p>
    <w:p w14:paraId="5C8F053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C847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Bit      Name                                    Reference       Assignment Notes</w:t>
      </w:r>
    </w:p>
    <w:p w14:paraId="1F6FCE5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Offset</w:t>
      </w:r>
    </w:p>
    <w:p w14:paraId="1F4CA38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---      ----                                    ---------       ----------------</w:t>
      </w:r>
    </w:p>
    <w:p w14:paraId="5A2A0812" w14:textId="67185E7F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4        Reserved</w:t>
      </w:r>
      <w:ins w:id="264" w:author="BOUCADAIR Mohamed TGI/OLN" w:date="2020-09-25T15:40:00Z">
        <w:r w:rsidR="00372B4B">
          <w:rPr>
            <w:rFonts w:ascii="Courier New" w:hAnsi="Courier New" w:cs="Courier New"/>
            <w:lang w:val="en-US"/>
          </w:rPr>
          <w:t xml:space="preserve"> for future use</w:t>
        </w:r>
      </w:ins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                           (this document)</w:t>
      </w:r>
    </w:p>
    <w:p w14:paraId="198483D1" w14:textId="66152D59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5    </w:t>
      </w:r>
      <w:r w:rsidRPr="005C540F">
        <w:rPr>
          <w:rFonts w:ascii="Courier New" w:hAnsi="Courier New" w:cs="Courier New"/>
          <w:lang w:val="en-US"/>
        </w:rPr>
        <w:t xml:space="preserve">    Reserved</w:t>
      </w:r>
      <w:ins w:id="265" w:author="BOUCADAIR Mohamed TGI/OLN" w:date="2020-09-25T15:40:00Z">
        <w:r w:rsidR="00372B4B">
          <w:rPr>
            <w:rFonts w:ascii="Courier New" w:hAnsi="Courier New" w:cs="Courier New"/>
            <w:lang w:val="en-US"/>
          </w:rPr>
          <w:t xml:space="preserve"> </w:t>
        </w:r>
        <w:r w:rsidR="00372B4B" w:rsidRPr="00372B4B">
          <w:rPr>
            <w:rFonts w:ascii="Courier New" w:hAnsi="Courier New" w:cs="Courier New"/>
            <w:lang w:val="en-US"/>
          </w:rPr>
          <w:t>for future use</w:t>
        </w:r>
      </w:ins>
      <w:r w:rsidRPr="005C540F">
        <w:rPr>
          <w:rFonts w:ascii="Courier New" w:hAnsi="Courier New" w:cs="Courier New"/>
          <w:lang w:val="en-US"/>
        </w:rPr>
        <w:t xml:space="preserve">                                (this document)</w:t>
      </w:r>
    </w:p>
    <w:p w14:paraId="0BC1A446" w14:textId="55798D71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6        Reserved </w:t>
      </w:r>
      <w:ins w:id="266" w:author="BOUCADAIR Mohamed TGI/OLN" w:date="2020-09-25T15:40:00Z">
        <w:r w:rsidR="00372B4B">
          <w:rPr>
            <w:rFonts w:ascii="Courier New" w:hAnsi="Courier New" w:cs="Courier New"/>
            <w:lang w:val="en-US"/>
          </w:rPr>
          <w:t>for future use</w:t>
        </w:r>
      </w:ins>
      <w:r w:rsidRPr="005C540F">
        <w:rPr>
          <w:rFonts w:ascii="Courier New" w:hAnsi="Courier New" w:cs="Courier New"/>
          <w:lang w:val="en-US"/>
        </w:rPr>
        <w:t xml:space="preserve">                               (this document)</w:t>
      </w:r>
    </w:p>
    <w:p w14:paraId="1EC7BF83" w14:textId="33340749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7        Reserved </w:t>
      </w:r>
      <w:ins w:id="267" w:author="BOUCADAIR Mohamed TGI/OLN" w:date="2020-09-25T15:40:00Z">
        <w:r w:rsidR="00372B4B">
          <w:rPr>
            <w:rFonts w:ascii="Courier New" w:hAnsi="Courier New" w:cs="Courier New"/>
            <w:lang w:val="en-US"/>
          </w:rPr>
          <w:t>for future use</w:t>
        </w:r>
      </w:ins>
      <w:r w:rsidRPr="005C540F">
        <w:rPr>
          <w:rFonts w:ascii="Courier New" w:hAnsi="Courier New" w:cs="Courier New"/>
          <w:lang w:val="en-US"/>
        </w:rPr>
        <w:t xml:space="preserve">                               [RFC8311]       Previously used by Historic [RFC3540] as NS (Nonce Sum)</w:t>
      </w:r>
    </w:p>
    <w:p w14:paraId="700AD34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8</w:t>
      </w:r>
      <w:r w:rsidRPr="005C540F">
        <w:rPr>
          <w:rFonts w:ascii="Courier New" w:hAnsi="Courier New" w:cs="Courier New"/>
          <w:lang w:val="en-US"/>
        </w:rPr>
        <w:t xml:space="preserve">        CWR (Congestion Window Reduced)         [RFC3168]</w:t>
      </w:r>
    </w:p>
    <w:p w14:paraId="6A57A6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9        ECE (ECN-Echo)                          [RFC3168]</w:t>
      </w:r>
    </w:p>
    <w:p w14:paraId="3FAAC5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10       Urgent Pointer field significant (URG)  (this document)</w:t>
      </w:r>
    </w:p>
    <w:p w14:paraId="156BB5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11       Acknowledgment field significant (ACK)  (this document)</w:t>
      </w:r>
    </w:p>
    <w:p w14:paraId="601B38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12       Push Function (PSH)                     (this document)</w:t>
      </w:r>
    </w:p>
    <w:p w14:paraId="0F5007F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13       Reset the connection (RST)              (this document)</w:t>
      </w:r>
    </w:p>
    <w:p w14:paraId="0C4F215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14       Synchronize sequence numbers (SYN)      (this document)</w:t>
      </w:r>
    </w:p>
    <w:p w14:paraId="52BEFBC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15       No more data from sender (FIN)          </w:t>
      </w:r>
      <w:r w:rsidRPr="005C540F">
        <w:rPr>
          <w:rFonts w:ascii="Courier New" w:hAnsi="Courier New" w:cs="Courier New"/>
          <w:lang w:val="en-US"/>
        </w:rPr>
        <w:t>(this document)</w:t>
      </w:r>
    </w:p>
    <w:p w14:paraId="03CE77E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D9EA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0507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0A7B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2EDB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92]</w:t>
      </w:r>
    </w:p>
    <w:p w14:paraId="46A38BC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B3551B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178BC05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5E25D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DF76D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TCP Header Flags registry should also be moved to a sub-registry</w:t>
      </w:r>
    </w:p>
    <w:p w14:paraId="14DECA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under the </w:t>
      </w:r>
      <w:r w:rsidRPr="005C540F">
        <w:rPr>
          <w:rFonts w:ascii="Courier New" w:hAnsi="Courier New" w:cs="Courier New"/>
          <w:lang w:val="en-US"/>
        </w:rPr>
        <w:t>global "Transmission Control Protocol (TCP) Parameters</w:t>
      </w:r>
    </w:p>
    <w:p w14:paraId="421068F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registry (https://www.iana.org/assignments/tcp-parameters/tcp-</w:t>
      </w:r>
    </w:p>
    <w:p w14:paraId="0A989E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parameters.xhtml</w:t>
      </w:r>
      <w:proofErr w:type="spellEnd"/>
      <w:r w:rsidRPr="005C540F">
        <w:rPr>
          <w:rFonts w:ascii="Courier New" w:hAnsi="Courier New" w:cs="Courier New"/>
          <w:lang w:val="en-US"/>
        </w:rPr>
        <w:t>).</w:t>
      </w:r>
    </w:p>
    <w:p w14:paraId="1BFEF6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F3D9B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registry's Registration Procedure should remain Standards Action,</w:t>
      </w:r>
    </w:p>
    <w:p w14:paraId="1983A8A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but the Reference can be updated to </w:t>
      </w:r>
      <w:r w:rsidRPr="005C540F">
        <w:rPr>
          <w:rFonts w:ascii="Courier New" w:hAnsi="Courier New" w:cs="Courier New"/>
          <w:lang w:val="en-US"/>
        </w:rPr>
        <w:t>this document, and the Note</w:t>
      </w:r>
    </w:p>
    <w:p w14:paraId="6AE949F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removed.</w:t>
      </w:r>
    </w:p>
    <w:p w14:paraId="12C726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1ED4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6.  Security and Privacy Considerations</w:t>
      </w:r>
    </w:p>
    <w:p w14:paraId="22C928D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3019F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TCP design includes only rudimentary security features that</w:t>
      </w:r>
    </w:p>
    <w:p w14:paraId="426107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improve the robustness and reliability of connections and application</w:t>
      </w:r>
    </w:p>
    <w:p w14:paraId="1F6898A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data transfer, but there are no</w:t>
      </w:r>
      <w:r w:rsidRPr="005C540F">
        <w:rPr>
          <w:rFonts w:ascii="Courier New" w:hAnsi="Courier New" w:cs="Courier New"/>
          <w:lang w:val="en-US"/>
        </w:rPr>
        <w:t xml:space="preserve"> built-in cryptographic capabilities</w:t>
      </w:r>
    </w:p>
    <w:p w14:paraId="0AB4330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support any form of privacy, authentication, or other typical</w:t>
      </w:r>
    </w:p>
    <w:p w14:paraId="3E1571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security functions.  Non-cryptographic enhancements (e.g. [32]) have</w:t>
      </w:r>
    </w:p>
    <w:p w14:paraId="579DCDD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been developed to improve robustness of TCP connections to particular</w:t>
      </w:r>
    </w:p>
    <w:p w14:paraId="5BEEA91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typ</w:t>
      </w:r>
      <w:r w:rsidRPr="005C540F">
        <w:rPr>
          <w:rFonts w:ascii="Courier New" w:hAnsi="Courier New" w:cs="Courier New"/>
          <w:lang w:val="en-US"/>
        </w:rPr>
        <w:t>es of attacks, but the applicability and protections of non-</w:t>
      </w:r>
    </w:p>
    <w:p w14:paraId="6DD8C3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cryptographic enhancements are limited (e.g. see section 1.1 of</w:t>
      </w:r>
    </w:p>
    <w:p w14:paraId="2FD496E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[32]).  Applications typically utilize lower-layer (e.g.  IPsec) and</w:t>
      </w:r>
    </w:p>
    <w:p w14:paraId="09AEF3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upper-layer (e.g.  TLS) protocols to provide security</w:t>
      </w:r>
      <w:r w:rsidRPr="005C540F">
        <w:rPr>
          <w:rFonts w:ascii="Courier New" w:hAnsi="Courier New" w:cs="Courier New"/>
          <w:lang w:val="en-US"/>
        </w:rPr>
        <w:t xml:space="preserve"> and privacy for</w:t>
      </w:r>
    </w:p>
    <w:p w14:paraId="17D02E7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connections and application data carried in TCP.  Methods based</w:t>
      </w:r>
    </w:p>
    <w:p w14:paraId="2893C95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 TCP options have been developed as well, to support some security</w:t>
      </w:r>
    </w:p>
    <w:p w14:paraId="489F482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capabilities.</w:t>
      </w:r>
    </w:p>
    <w:p w14:paraId="21A0A3B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B574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order to fully protect TCP connections (including their control</w:t>
      </w:r>
    </w:p>
    <w:p w14:paraId="0E39B4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flags</w:t>
      </w:r>
      <w:r w:rsidRPr="005C540F">
        <w:rPr>
          <w:rFonts w:ascii="Courier New" w:hAnsi="Courier New" w:cs="Courier New"/>
          <w:lang w:val="en-US"/>
        </w:rPr>
        <w:t>) IPsec or the TCP Authentication Option (TCP-AO) [31] are the</w:t>
      </w:r>
    </w:p>
    <w:p w14:paraId="56BF6F7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only current effective methods.  Other methods discussed in this</w:t>
      </w:r>
    </w:p>
    <w:p w14:paraId="0924D5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section may protect the payload, but either only a subset of the</w:t>
      </w:r>
    </w:p>
    <w:p w14:paraId="6525D0FE" w14:textId="21288694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fields (e.g.</w:t>
      </w:r>
      <w:ins w:id="268" w:author="BOUCADAIR Mohamed TGI/OLN" w:date="2020-09-25T15:41:00Z">
        <w:r w:rsidR="00372B4B">
          <w:rPr>
            <w:rFonts w:ascii="Courier New" w:hAnsi="Courier New" w:cs="Courier New"/>
            <w:lang w:val="en-US"/>
          </w:rPr>
          <w:t>,</w:t>
        </w:r>
      </w:ins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tcpcrypt</w:t>
      </w:r>
      <w:proofErr w:type="spellEnd"/>
      <w:ins w:id="269" w:author="BOUCADAIR Mohamed TGI/OLN" w:date="2020-09-25T15:41:00Z">
        <w:r w:rsidR="00372B4B">
          <w:rPr>
            <w:rFonts w:ascii="Courier New" w:hAnsi="Courier New" w:cs="Courier New"/>
            <w:lang w:val="en-US"/>
          </w:rPr>
          <w:t xml:space="preserve"> </w:t>
        </w:r>
        <w:r w:rsidR="00372B4B" w:rsidRPr="005C540F">
          <w:rPr>
            <w:rFonts w:ascii="Courier New" w:hAnsi="Courier New" w:cs="Courier New"/>
            <w:lang w:val="en-US"/>
          </w:rPr>
          <w:t>[52]</w:t>
        </w:r>
      </w:ins>
      <w:r w:rsidRPr="005C540F">
        <w:rPr>
          <w:rFonts w:ascii="Courier New" w:hAnsi="Courier New" w:cs="Courier New"/>
          <w:lang w:val="en-US"/>
        </w:rPr>
        <w:t>) or none at all (e.g.</w:t>
      </w:r>
      <w:ins w:id="270" w:author="BOUCADAIR Mohamed TGI/OLN" w:date="2020-09-25T15:41:00Z">
        <w:r w:rsidR="00372B4B">
          <w:rPr>
            <w:rFonts w:ascii="Courier New" w:hAnsi="Courier New" w:cs="Courier New"/>
            <w:lang w:val="en-US"/>
          </w:rPr>
          <w:t>,</w:t>
        </w:r>
      </w:ins>
      <w:r w:rsidRPr="005C540F">
        <w:rPr>
          <w:rFonts w:ascii="Courier New" w:hAnsi="Courier New" w:cs="Courier New"/>
          <w:lang w:val="en-US"/>
        </w:rPr>
        <w:t xml:space="preserve">  TLS).  Ot</w:t>
      </w:r>
      <w:r w:rsidRPr="005C540F">
        <w:rPr>
          <w:rFonts w:ascii="Courier New" w:hAnsi="Courier New" w:cs="Courier New"/>
          <w:lang w:val="en-US"/>
        </w:rPr>
        <w:t>her security</w:t>
      </w:r>
    </w:p>
    <w:p w14:paraId="76CF923D" w14:textId="2E97650C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features that have been added to TCP (e.g.</w:t>
      </w:r>
      <w:ins w:id="271" w:author="BOUCADAIR Mohamed TGI/OLN" w:date="2020-09-25T15:41:00Z">
        <w:r w:rsidR="00372B4B">
          <w:rPr>
            <w:rFonts w:ascii="Courier New" w:hAnsi="Courier New" w:cs="Courier New"/>
            <w:lang w:val="en-US"/>
          </w:rPr>
          <w:t>,</w:t>
        </w:r>
      </w:ins>
      <w:r w:rsidRPr="005C540F">
        <w:rPr>
          <w:rFonts w:ascii="Courier New" w:hAnsi="Courier New" w:cs="Courier New"/>
          <w:lang w:val="en-US"/>
        </w:rPr>
        <w:t xml:space="preserve">  ISN generation, sequence</w:t>
      </w:r>
    </w:p>
    <w:p w14:paraId="142A1291" w14:textId="010C3E54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number checks</w:t>
      </w:r>
      <w:del w:id="272" w:author="BOUCADAIR Mohamed TGI/OLN" w:date="2020-09-25T15:41:00Z">
        <w:r w:rsidRPr="005C540F" w:rsidDel="00372B4B">
          <w:rPr>
            <w:rFonts w:ascii="Courier New" w:hAnsi="Courier New" w:cs="Courier New"/>
            <w:lang w:val="en-US"/>
          </w:rPr>
          <w:delText>, etc.</w:delText>
        </w:r>
      </w:del>
      <w:r w:rsidRPr="005C540F">
        <w:rPr>
          <w:rFonts w:ascii="Courier New" w:hAnsi="Courier New" w:cs="Courier New"/>
          <w:lang w:val="en-US"/>
        </w:rPr>
        <w:t>) are only capable of partially hindering attacks.</w:t>
      </w:r>
    </w:p>
    <w:p w14:paraId="2D17077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78527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Applications using long-lived TCP flows have been vulnerable to</w:t>
      </w:r>
    </w:p>
    <w:p w14:paraId="7A47903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attacks that exploit the pr</w:t>
      </w:r>
      <w:r w:rsidRPr="005C540F">
        <w:rPr>
          <w:rFonts w:ascii="Courier New" w:hAnsi="Courier New" w:cs="Courier New"/>
          <w:lang w:val="en-US"/>
        </w:rPr>
        <w:t>ocessing of control flags described in</w:t>
      </w:r>
    </w:p>
    <w:p w14:paraId="267375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earlier TCP specifications [25].  TCP-MD5 was a commonly implemented</w:t>
      </w:r>
    </w:p>
    <w:p w14:paraId="367836D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TCP option to support authentication for some of these connections,</w:t>
      </w:r>
    </w:p>
    <w:p w14:paraId="3CDBA6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but had flaws and is now deprecated.  TCP-AO provides a capability to</w:t>
      </w:r>
    </w:p>
    <w:p w14:paraId="517D13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</w:t>
      </w:r>
      <w:r w:rsidRPr="005C540F">
        <w:rPr>
          <w:rFonts w:ascii="Courier New" w:hAnsi="Courier New" w:cs="Courier New"/>
          <w:lang w:val="en-US"/>
        </w:rPr>
        <w:t xml:space="preserve">  protect long-lived TCP connections from attacks, and has superior</w:t>
      </w:r>
    </w:p>
    <w:p w14:paraId="46645DE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properties to TCP-MD5.  It does not provide any privacy for</w:t>
      </w:r>
    </w:p>
    <w:p w14:paraId="1373DB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application data, nor for the TCP headers.</w:t>
      </w:r>
    </w:p>
    <w:p w14:paraId="5EC098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AF051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5C540F">
        <w:rPr>
          <w:rFonts w:ascii="Courier New" w:hAnsi="Courier New" w:cs="Courier New"/>
          <w:lang w:val="en-US"/>
        </w:rPr>
        <w:t>tcpcrypt</w:t>
      </w:r>
      <w:proofErr w:type="spellEnd"/>
      <w:r w:rsidRPr="005C540F">
        <w:rPr>
          <w:rFonts w:ascii="Courier New" w:hAnsi="Courier New" w:cs="Courier New"/>
          <w:lang w:val="en-US"/>
        </w:rPr>
        <w:t>" [52] Experimental extension to TCP provides the</w:t>
      </w:r>
    </w:p>
    <w:p w14:paraId="5E62F2B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ability t</w:t>
      </w:r>
      <w:r w:rsidRPr="005C540F">
        <w:rPr>
          <w:rFonts w:ascii="Courier New" w:hAnsi="Courier New" w:cs="Courier New"/>
          <w:lang w:val="en-US"/>
        </w:rPr>
        <w:t>o cryptographically protect connection data.  Metadata</w:t>
      </w:r>
    </w:p>
    <w:p w14:paraId="150602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aspects of the TCP flow are still visible, but the application stream</w:t>
      </w:r>
    </w:p>
    <w:p w14:paraId="228DDB2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is well-protected.  Within the TCP header, only the urgent pointer</w:t>
      </w:r>
    </w:p>
    <w:p w14:paraId="371C3A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 FIN flag are protected through </w:t>
      </w:r>
      <w:proofErr w:type="spellStart"/>
      <w:r w:rsidRPr="005C540F">
        <w:rPr>
          <w:rFonts w:ascii="Courier New" w:hAnsi="Courier New" w:cs="Courier New"/>
          <w:lang w:val="en-US"/>
        </w:rPr>
        <w:t>tcpcrypt</w:t>
      </w:r>
      <w:proofErr w:type="spellEnd"/>
      <w:r w:rsidRPr="005C540F">
        <w:rPr>
          <w:rFonts w:ascii="Courier New" w:hAnsi="Courier New" w:cs="Courier New"/>
          <w:lang w:val="en-US"/>
        </w:rPr>
        <w:t>.</w:t>
      </w:r>
    </w:p>
    <w:p w14:paraId="510140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0C845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3DEA8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5C01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A359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Eddy  </w:t>
      </w:r>
      <w:r w:rsidRPr="005C540F">
        <w:rPr>
          <w:rFonts w:ascii="Courier New" w:hAnsi="Courier New" w:cs="Courier New"/>
          <w:lang w:val="en-US"/>
        </w:rPr>
        <w:t xml:space="preserve">                  Expires February 7, 2021               [Page 93]</w:t>
      </w:r>
    </w:p>
    <w:p w14:paraId="7AAD648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68F697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72CC6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D4D98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A91AE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TCP Roadmap [42] includes notes about several RFCs related to TCP</w:t>
      </w:r>
    </w:p>
    <w:p w14:paraId="757AFA0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security.  Many of the enhancements </w:t>
      </w:r>
      <w:r w:rsidRPr="005C540F">
        <w:rPr>
          <w:rFonts w:ascii="Courier New" w:hAnsi="Courier New" w:cs="Courier New"/>
          <w:lang w:val="en-US"/>
        </w:rPr>
        <w:t>provided by these RFCs have been</w:t>
      </w:r>
    </w:p>
    <w:p w14:paraId="09D7732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integrated into the present document, including ISN generation,</w:t>
      </w:r>
    </w:p>
    <w:p w14:paraId="296A76D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mitigating blind in-window attacks, and improving handling of soft</w:t>
      </w:r>
    </w:p>
    <w:p w14:paraId="745EDD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errors and ICMP packets.  These are all discussed in greater detail</w:t>
      </w:r>
    </w:p>
    <w:p w14:paraId="765A6F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the refer</w:t>
      </w:r>
      <w:r w:rsidRPr="005C540F">
        <w:rPr>
          <w:rFonts w:ascii="Courier New" w:hAnsi="Courier New" w:cs="Courier New"/>
          <w:lang w:val="en-US"/>
        </w:rPr>
        <w:t>enced RFCs that originally described the changes needed</w:t>
      </w:r>
    </w:p>
    <w:p w14:paraId="066197B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 earlier TCP specifications.  Additionally, see RFC 6093 [33] for</w:t>
      </w:r>
    </w:p>
    <w:p w14:paraId="69050D6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discussion of security considerations related to the urgent pointer</w:t>
      </w:r>
    </w:p>
    <w:p w14:paraId="01E134A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field, that has been deprecated.</w:t>
      </w:r>
    </w:p>
    <w:p w14:paraId="37AD3ED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50679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Since TCP is often</w:t>
      </w:r>
      <w:r w:rsidRPr="005C540F">
        <w:rPr>
          <w:rFonts w:ascii="Courier New" w:hAnsi="Courier New" w:cs="Courier New"/>
          <w:lang w:val="en-US"/>
        </w:rPr>
        <w:t xml:space="preserve"> used for bulk transfer flows, some attacks are</w:t>
      </w:r>
    </w:p>
    <w:p w14:paraId="03A3FB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possible that abuse the TCP congestion control logic.  An example is</w:t>
      </w:r>
    </w:p>
    <w:p w14:paraId="44E130B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"ACK-division" attacks.  Updates that have been made to the TCP</w:t>
      </w:r>
    </w:p>
    <w:p w14:paraId="0E162CF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congestion control specifications include mechanisms like Appropri</w:t>
      </w:r>
      <w:r w:rsidRPr="005C540F">
        <w:rPr>
          <w:rFonts w:ascii="Courier New" w:hAnsi="Courier New" w:cs="Courier New"/>
          <w:lang w:val="en-US"/>
        </w:rPr>
        <w:t>ate</w:t>
      </w:r>
    </w:p>
    <w:p w14:paraId="03C846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Byte Counting (ABC) [21] that act as mitigations to these attacks.</w:t>
      </w:r>
    </w:p>
    <w:p w14:paraId="35460B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B3A97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Other attacks are focused on exhausting the resources of a TCP</w:t>
      </w:r>
    </w:p>
    <w:p w14:paraId="71D412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server.  Examples include SYN flooding [24] or wasting resources on</w:t>
      </w:r>
    </w:p>
    <w:p w14:paraId="6FCDE76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non-progressing connections [35].  Operat</w:t>
      </w:r>
      <w:r w:rsidRPr="005C540F">
        <w:rPr>
          <w:rFonts w:ascii="Courier New" w:hAnsi="Courier New" w:cs="Courier New"/>
          <w:lang w:val="en-US"/>
        </w:rPr>
        <w:t>ing systems commonly</w:t>
      </w:r>
    </w:p>
    <w:p w14:paraId="49339B3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implement mitigations for these attacks.  Some common defenses also</w:t>
      </w:r>
    </w:p>
    <w:p w14:paraId="5BD6280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utilize proxies, </w:t>
      </w:r>
      <w:proofErr w:type="spellStart"/>
      <w:r w:rsidRPr="005C540F">
        <w:rPr>
          <w:rFonts w:ascii="Courier New" w:hAnsi="Courier New" w:cs="Courier New"/>
          <w:lang w:val="en-US"/>
        </w:rPr>
        <w:t>stateful</w:t>
      </w:r>
      <w:proofErr w:type="spellEnd"/>
      <w:r w:rsidRPr="005C540F">
        <w:rPr>
          <w:rFonts w:ascii="Courier New" w:hAnsi="Courier New" w:cs="Courier New"/>
          <w:lang w:val="en-US"/>
        </w:rPr>
        <w:t xml:space="preserve"> firewalls, and other technologies outside</w:t>
      </w:r>
    </w:p>
    <w:p w14:paraId="41CA845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of the end-host TCP implementation.</w:t>
      </w:r>
    </w:p>
    <w:p w14:paraId="1143B16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CF8C3C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7.  Acknowledgements</w:t>
      </w:r>
    </w:p>
    <w:p w14:paraId="1E7BBE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5859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document is largely a r</w:t>
      </w:r>
      <w:r w:rsidRPr="005C540F">
        <w:rPr>
          <w:rFonts w:ascii="Courier New" w:hAnsi="Courier New" w:cs="Courier New"/>
          <w:lang w:val="en-US"/>
        </w:rPr>
        <w:t xml:space="preserve">evision of RFC 793, which Jon </w:t>
      </w:r>
      <w:proofErr w:type="spellStart"/>
      <w:r w:rsidRPr="005C540F">
        <w:rPr>
          <w:rFonts w:ascii="Courier New" w:hAnsi="Courier New" w:cs="Courier New"/>
          <w:lang w:val="en-US"/>
        </w:rPr>
        <w:t>Postel</w:t>
      </w:r>
      <w:proofErr w:type="spellEnd"/>
      <w:r w:rsidRPr="005C540F">
        <w:rPr>
          <w:rFonts w:ascii="Courier New" w:hAnsi="Courier New" w:cs="Courier New"/>
          <w:lang w:val="en-US"/>
        </w:rPr>
        <w:t xml:space="preserve"> was</w:t>
      </w:r>
    </w:p>
    <w:p w14:paraId="347D91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the editor of.  Due to his excellent work, it was able to last for</w:t>
      </w:r>
    </w:p>
    <w:p w14:paraId="5037C6F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three decades before we felt the need to revise it.</w:t>
      </w:r>
    </w:p>
    <w:p w14:paraId="06D8B4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282BA3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Andre </w:t>
      </w:r>
      <w:proofErr w:type="spellStart"/>
      <w:r w:rsidRPr="005C540F">
        <w:rPr>
          <w:rFonts w:ascii="Courier New" w:hAnsi="Courier New" w:cs="Courier New"/>
          <w:lang w:val="en-US"/>
        </w:rPr>
        <w:t>Oppermann</w:t>
      </w:r>
      <w:proofErr w:type="spellEnd"/>
      <w:r w:rsidRPr="005C540F">
        <w:rPr>
          <w:rFonts w:ascii="Courier New" w:hAnsi="Courier New" w:cs="Courier New"/>
          <w:lang w:val="en-US"/>
        </w:rPr>
        <w:t xml:space="preserve"> was a contributor and helped to edit the first</w:t>
      </w:r>
    </w:p>
    <w:p w14:paraId="2C2DB4B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revision of this doc</w:t>
      </w:r>
      <w:r w:rsidRPr="005C540F">
        <w:rPr>
          <w:rFonts w:ascii="Courier New" w:hAnsi="Courier New" w:cs="Courier New"/>
          <w:lang w:val="en-US"/>
        </w:rPr>
        <w:t>ument.</w:t>
      </w:r>
    </w:p>
    <w:p w14:paraId="707B35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1D2EC6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We are thankful for the assistance of the IETF TCPM working group</w:t>
      </w:r>
    </w:p>
    <w:p w14:paraId="53C3D59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chairs, over the course of work on this document:</w:t>
      </w:r>
    </w:p>
    <w:p w14:paraId="1AE658E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ED55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Michael Scharf</w:t>
      </w:r>
    </w:p>
    <w:p w14:paraId="58EBA4E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Yoshifumi Nishida</w:t>
      </w:r>
    </w:p>
    <w:p w14:paraId="632318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C540F">
        <w:rPr>
          <w:rFonts w:ascii="Courier New" w:hAnsi="Courier New" w:cs="Courier New"/>
          <w:lang w:val="en-US"/>
        </w:rPr>
        <w:t>Pasi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Sarolahti</w:t>
      </w:r>
      <w:proofErr w:type="spellEnd"/>
    </w:p>
    <w:p w14:paraId="547F12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Michael Tuexen</w:t>
      </w:r>
    </w:p>
    <w:p w14:paraId="29F9C9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EB25EB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During the discussions of this wor</w:t>
      </w:r>
      <w:r w:rsidRPr="005C540F">
        <w:rPr>
          <w:rFonts w:ascii="Courier New" w:hAnsi="Courier New" w:cs="Courier New"/>
          <w:lang w:val="en-US"/>
        </w:rPr>
        <w:t>k on the TCPM mailing list and in</w:t>
      </w:r>
    </w:p>
    <w:p w14:paraId="4BE8DB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working group meetings, helpful comments, critiques, and reviews were</w:t>
      </w:r>
    </w:p>
    <w:p w14:paraId="3F3A179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received from (listed alphabetically): David </w:t>
      </w:r>
      <w:proofErr w:type="spellStart"/>
      <w:r w:rsidRPr="005C540F">
        <w:rPr>
          <w:rFonts w:ascii="Courier New" w:hAnsi="Courier New" w:cs="Courier New"/>
          <w:lang w:val="en-US"/>
        </w:rPr>
        <w:t>Borman</w:t>
      </w:r>
      <w:proofErr w:type="spellEnd"/>
      <w:r w:rsidRPr="005C540F">
        <w:rPr>
          <w:rFonts w:ascii="Courier New" w:hAnsi="Courier New" w:cs="Courier New"/>
          <w:lang w:val="en-US"/>
        </w:rPr>
        <w:t>, Mohamed</w:t>
      </w:r>
    </w:p>
    <w:p w14:paraId="32A8D8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Boucadair</w:t>
      </w:r>
      <w:proofErr w:type="spellEnd"/>
      <w:r w:rsidRPr="005C540F">
        <w:rPr>
          <w:rFonts w:ascii="Courier New" w:hAnsi="Courier New" w:cs="Courier New"/>
          <w:lang w:val="en-US"/>
        </w:rPr>
        <w:t xml:space="preserve">, Bob Briscoe, Neal Cardwell, </w:t>
      </w:r>
      <w:proofErr w:type="spellStart"/>
      <w:r w:rsidRPr="005C540F">
        <w:rPr>
          <w:rFonts w:ascii="Courier New" w:hAnsi="Courier New" w:cs="Courier New"/>
          <w:lang w:val="en-US"/>
        </w:rPr>
        <w:t>Yuchung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Cheng, Martin Duke,</w:t>
      </w:r>
    </w:p>
    <w:p w14:paraId="1294C00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Ted Faber, G</w:t>
      </w:r>
      <w:r w:rsidRPr="005C540F">
        <w:rPr>
          <w:rFonts w:ascii="Courier New" w:hAnsi="Courier New" w:cs="Courier New"/>
          <w:lang w:val="en-US"/>
        </w:rPr>
        <w:t xml:space="preserve">orry Fairhurst, Fernando Gont, Rodney Grimes, Mike </w:t>
      </w:r>
      <w:proofErr w:type="spellStart"/>
      <w:r w:rsidRPr="005C540F">
        <w:rPr>
          <w:rFonts w:ascii="Courier New" w:hAnsi="Courier New" w:cs="Courier New"/>
          <w:lang w:val="en-US"/>
        </w:rPr>
        <w:t>Kosek</w:t>
      </w:r>
      <w:proofErr w:type="spellEnd"/>
      <w:r w:rsidRPr="005C540F">
        <w:rPr>
          <w:rFonts w:ascii="Courier New" w:hAnsi="Courier New" w:cs="Courier New"/>
          <w:lang w:val="en-US"/>
        </w:rPr>
        <w:t>,</w:t>
      </w:r>
    </w:p>
    <w:p w14:paraId="6F96836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Kevin </w:t>
      </w:r>
      <w:proofErr w:type="spellStart"/>
      <w:r w:rsidRPr="005C540F">
        <w:rPr>
          <w:rFonts w:ascii="Courier New" w:hAnsi="Courier New" w:cs="Courier New"/>
          <w:lang w:val="en-US"/>
        </w:rPr>
        <w:t>Lahey</w:t>
      </w:r>
      <w:proofErr w:type="spellEnd"/>
      <w:r w:rsidRPr="005C540F">
        <w:rPr>
          <w:rFonts w:ascii="Courier New" w:hAnsi="Courier New" w:cs="Courier New"/>
          <w:lang w:val="en-US"/>
        </w:rPr>
        <w:t>, Kevin Mason, Matt Mathis, Jonathan Morton, Tommy Pauly,</w:t>
      </w:r>
    </w:p>
    <w:p w14:paraId="7C3D257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Tom Petch, Hagen Paul Pfeifer, Anthony Sabatini, Michael Scharf, Greg</w:t>
      </w:r>
    </w:p>
    <w:p w14:paraId="50D2647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Skinner, Joe Touch, Michael Tuexen, </w:t>
      </w:r>
      <w:proofErr w:type="spellStart"/>
      <w:r w:rsidRPr="005C540F">
        <w:rPr>
          <w:rFonts w:ascii="Courier New" w:hAnsi="Courier New" w:cs="Courier New"/>
          <w:lang w:val="en-US"/>
        </w:rPr>
        <w:t>Reji</w:t>
      </w:r>
      <w:proofErr w:type="spellEnd"/>
      <w:r w:rsidRPr="005C540F">
        <w:rPr>
          <w:rFonts w:ascii="Courier New" w:hAnsi="Courier New" w:cs="Courier New"/>
          <w:lang w:val="en-US"/>
        </w:rPr>
        <w:t xml:space="preserve"> Varghese,</w:t>
      </w:r>
      <w:r w:rsidRPr="005C540F">
        <w:rPr>
          <w:rFonts w:ascii="Courier New" w:hAnsi="Courier New" w:cs="Courier New"/>
          <w:lang w:val="en-US"/>
        </w:rPr>
        <w:t xml:space="preserve"> Tim Wicinski,</w:t>
      </w:r>
    </w:p>
    <w:p w14:paraId="326468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FB26A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06DA1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EA77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94]</w:t>
      </w:r>
    </w:p>
    <w:p w14:paraId="78FC47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01488A3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6EB95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D460A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C8D52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Lloyd Wood, and Alex Zimmermann.  Joe Touch provided additional help</w:t>
      </w:r>
    </w:p>
    <w:p w14:paraId="149EB11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in clarifying</w:t>
      </w:r>
      <w:r w:rsidRPr="005C540F">
        <w:rPr>
          <w:rFonts w:ascii="Courier New" w:hAnsi="Courier New" w:cs="Courier New"/>
          <w:lang w:val="en-US"/>
        </w:rPr>
        <w:t xml:space="preserve"> the description of segment size parameters and PMTUD/</w:t>
      </w:r>
    </w:p>
    <w:p w14:paraId="26FD061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PLPMTUD recommendations.</w:t>
      </w:r>
    </w:p>
    <w:p w14:paraId="53DE88E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B37C2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This document includes content from errata that were reported by</w:t>
      </w:r>
    </w:p>
    <w:p w14:paraId="4524803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(listed chronologically): Yin </w:t>
      </w:r>
      <w:proofErr w:type="spellStart"/>
      <w:r w:rsidRPr="005C540F">
        <w:rPr>
          <w:rFonts w:ascii="Courier New" w:hAnsi="Courier New" w:cs="Courier New"/>
          <w:lang w:val="en-US"/>
        </w:rPr>
        <w:t>Shuming</w:t>
      </w:r>
      <w:proofErr w:type="spellEnd"/>
      <w:r w:rsidRPr="005C540F">
        <w:rPr>
          <w:rFonts w:ascii="Courier New" w:hAnsi="Courier New" w:cs="Courier New"/>
          <w:lang w:val="en-US"/>
        </w:rPr>
        <w:t xml:space="preserve">, Bob Braden, Morris M.  </w:t>
      </w:r>
      <w:proofErr w:type="spellStart"/>
      <w:r w:rsidRPr="005C540F">
        <w:rPr>
          <w:rFonts w:ascii="Courier New" w:hAnsi="Courier New" w:cs="Courier New"/>
          <w:lang w:val="en-US"/>
        </w:rPr>
        <w:t>Keesan</w:t>
      </w:r>
      <w:proofErr w:type="spellEnd"/>
      <w:r w:rsidRPr="005C540F">
        <w:rPr>
          <w:rFonts w:ascii="Courier New" w:hAnsi="Courier New" w:cs="Courier New"/>
          <w:lang w:val="en-US"/>
        </w:rPr>
        <w:t>,</w:t>
      </w:r>
    </w:p>
    <w:p w14:paraId="2456E1A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Pei-</w:t>
      </w:r>
      <w:proofErr w:type="spellStart"/>
      <w:r w:rsidRPr="005C540F">
        <w:rPr>
          <w:rFonts w:ascii="Courier New" w:hAnsi="Courier New" w:cs="Courier New"/>
          <w:lang w:val="en-US"/>
        </w:rPr>
        <w:t>chun</w:t>
      </w:r>
      <w:proofErr w:type="spellEnd"/>
      <w:r w:rsidRPr="005C540F">
        <w:rPr>
          <w:rFonts w:ascii="Courier New" w:hAnsi="Courier New" w:cs="Courier New"/>
          <w:lang w:val="en-US"/>
        </w:rPr>
        <w:t xml:space="preserve"> Cheng, Constantin </w:t>
      </w:r>
      <w:proofErr w:type="spellStart"/>
      <w:r w:rsidRPr="005C540F">
        <w:rPr>
          <w:rFonts w:ascii="Courier New" w:hAnsi="Courier New" w:cs="Courier New"/>
          <w:lang w:val="en-US"/>
        </w:rPr>
        <w:t>H</w:t>
      </w:r>
      <w:r w:rsidRPr="005C540F">
        <w:rPr>
          <w:rFonts w:ascii="Courier New" w:hAnsi="Courier New" w:cs="Courier New"/>
          <w:lang w:val="en-US"/>
        </w:rPr>
        <w:t>agemeier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Vishwas</w:t>
      </w:r>
      <w:proofErr w:type="spellEnd"/>
      <w:r w:rsidRPr="005C540F">
        <w:rPr>
          <w:rFonts w:ascii="Courier New" w:hAnsi="Courier New" w:cs="Courier New"/>
          <w:lang w:val="en-US"/>
        </w:rPr>
        <w:t xml:space="preserve"> </w:t>
      </w:r>
      <w:proofErr w:type="spellStart"/>
      <w:r w:rsidRPr="005C540F">
        <w:rPr>
          <w:rFonts w:ascii="Courier New" w:hAnsi="Courier New" w:cs="Courier New"/>
          <w:lang w:val="en-US"/>
        </w:rPr>
        <w:t>Manral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Mykyta</w:t>
      </w:r>
      <w:proofErr w:type="spellEnd"/>
    </w:p>
    <w:p w14:paraId="341C3F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</w:t>
      </w:r>
      <w:proofErr w:type="spellStart"/>
      <w:r w:rsidRPr="005C540F">
        <w:rPr>
          <w:rFonts w:ascii="Courier New" w:hAnsi="Courier New" w:cs="Courier New"/>
          <w:lang w:val="en-US"/>
        </w:rPr>
        <w:t>Yevstifeyev</w:t>
      </w:r>
      <w:proofErr w:type="spellEnd"/>
      <w:r w:rsidRPr="005C540F">
        <w:rPr>
          <w:rFonts w:ascii="Courier New" w:hAnsi="Courier New" w:cs="Courier New"/>
          <w:lang w:val="en-US"/>
        </w:rPr>
        <w:t xml:space="preserve">, </w:t>
      </w:r>
      <w:proofErr w:type="spellStart"/>
      <w:r w:rsidRPr="005C540F">
        <w:rPr>
          <w:rFonts w:ascii="Courier New" w:hAnsi="Courier New" w:cs="Courier New"/>
          <w:lang w:val="en-US"/>
        </w:rPr>
        <w:t>EungJun</w:t>
      </w:r>
      <w:proofErr w:type="spellEnd"/>
      <w:r w:rsidRPr="005C540F">
        <w:rPr>
          <w:rFonts w:ascii="Courier New" w:hAnsi="Courier New" w:cs="Courier New"/>
          <w:lang w:val="en-US"/>
        </w:rPr>
        <w:t xml:space="preserve"> Yi, </w:t>
      </w:r>
      <w:proofErr w:type="spellStart"/>
      <w:r w:rsidRPr="005C540F">
        <w:rPr>
          <w:rFonts w:ascii="Courier New" w:hAnsi="Courier New" w:cs="Courier New"/>
          <w:lang w:val="en-US"/>
        </w:rPr>
        <w:t>Botong</w:t>
      </w:r>
      <w:proofErr w:type="spellEnd"/>
      <w:r w:rsidRPr="005C540F">
        <w:rPr>
          <w:rFonts w:ascii="Courier New" w:hAnsi="Courier New" w:cs="Courier New"/>
          <w:lang w:val="en-US"/>
        </w:rPr>
        <w:t xml:space="preserve"> Huang, Charles Deng.</w:t>
      </w:r>
    </w:p>
    <w:p w14:paraId="3AB73E8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E7A5C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8.  References</w:t>
      </w:r>
    </w:p>
    <w:p w14:paraId="2BCF951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9860D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8.1.  Normative References</w:t>
      </w:r>
    </w:p>
    <w:p w14:paraId="51C8C4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E1E57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[1]        </w:t>
      </w:r>
      <w:proofErr w:type="spellStart"/>
      <w:r w:rsidRPr="005C540F">
        <w:rPr>
          <w:rFonts w:ascii="Courier New" w:hAnsi="Courier New" w:cs="Courier New"/>
          <w:lang w:val="en-US"/>
        </w:rPr>
        <w:t>Postel</w:t>
      </w:r>
      <w:proofErr w:type="spellEnd"/>
      <w:r w:rsidRPr="005C540F">
        <w:rPr>
          <w:rFonts w:ascii="Courier New" w:hAnsi="Courier New" w:cs="Courier New"/>
          <w:lang w:val="en-US"/>
        </w:rPr>
        <w:t>, J., "Internet Protocol", STD 5, RFC 791,</w:t>
      </w:r>
    </w:p>
    <w:p w14:paraId="0D1240F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10.17487/RFC0791, September 1981,</w:t>
      </w:r>
    </w:p>
    <w:p w14:paraId="10536E7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</w:t>
      </w:r>
      <w:r w:rsidRPr="005C540F">
        <w:rPr>
          <w:rFonts w:ascii="Courier New" w:hAnsi="Courier New" w:cs="Courier New"/>
          <w:lang w:val="en-US"/>
        </w:rPr>
        <w:t xml:space="preserve">       &lt;https://www.rfc-editor.org/info/rfc791&gt;.</w:t>
      </w:r>
    </w:p>
    <w:p w14:paraId="6BC2B00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6E8486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[2]        Mogul, J. and S. Deering, "Path MTU discovery", RFC 1191,</w:t>
      </w:r>
    </w:p>
    <w:p w14:paraId="382F3A8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10.17487/RFC1191, November 1990,</w:t>
      </w:r>
    </w:p>
    <w:p w14:paraId="06E4A7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&lt;https://www.rfc-editor.org/info/rfc1191&gt;.</w:t>
      </w:r>
    </w:p>
    <w:p w14:paraId="0CF23A0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A882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[3]        McCann, J.,</w:t>
      </w:r>
      <w:r w:rsidRPr="005C540F">
        <w:rPr>
          <w:rFonts w:ascii="Courier New" w:hAnsi="Courier New" w:cs="Courier New"/>
          <w:lang w:val="en-US"/>
        </w:rPr>
        <w:t xml:space="preserve"> Deering, S., and J. Mogul, "Path MTU Discovery</w:t>
      </w:r>
    </w:p>
    <w:p w14:paraId="32A404B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for IP version 6", RFC 1981, DOI 10.17487/RFC1981, August</w:t>
      </w:r>
    </w:p>
    <w:p w14:paraId="595545C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1996, &lt;https://www.rfc-editor.org/info/rfc1981&gt;.</w:t>
      </w:r>
    </w:p>
    <w:p w14:paraId="3763D690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2B2D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[4]        Bradner, S., "Key words for use in RFCs to Indicate</w:t>
      </w:r>
    </w:p>
    <w:p w14:paraId="6F74C3E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</w:t>
      </w:r>
      <w:r w:rsidRPr="005C540F">
        <w:rPr>
          <w:rFonts w:ascii="Courier New" w:hAnsi="Courier New" w:cs="Courier New"/>
          <w:lang w:val="en-US"/>
        </w:rPr>
        <w:t xml:space="preserve">        Requirement Levels", BCP 14, RFC 2119,</w:t>
      </w:r>
    </w:p>
    <w:p w14:paraId="6D8C36D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3721436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1223AA2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43449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[5]        Nichols, K., Blake, S., Baker, F., and D. Black,</w:t>
      </w:r>
    </w:p>
    <w:p w14:paraId="18AAB44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"Definition of the Differe</w:t>
      </w:r>
      <w:r w:rsidRPr="005C540F">
        <w:rPr>
          <w:rFonts w:ascii="Courier New" w:hAnsi="Courier New" w:cs="Courier New"/>
          <w:lang w:val="en-US"/>
        </w:rPr>
        <w:t>ntiated Services Field (DS</w:t>
      </w:r>
    </w:p>
    <w:p w14:paraId="67D247B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Field) in the IPv4 and IPv6 Headers", RFC 2474,</w:t>
      </w:r>
    </w:p>
    <w:p w14:paraId="09169F2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10.17487/RFC2474, December 1998,</w:t>
      </w:r>
    </w:p>
    <w:p w14:paraId="43E4B3A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&lt;https://www.rfc-editor.org/info/rfc2474&gt;.</w:t>
      </w:r>
    </w:p>
    <w:p w14:paraId="37CCB34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06B20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[6]        </w:t>
      </w:r>
      <w:proofErr w:type="spellStart"/>
      <w:r w:rsidRPr="005C540F">
        <w:rPr>
          <w:rFonts w:ascii="Courier New" w:hAnsi="Courier New" w:cs="Courier New"/>
          <w:lang w:val="en-US"/>
        </w:rPr>
        <w:t>Borman</w:t>
      </w:r>
      <w:proofErr w:type="spellEnd"/>
      <w:r w:rsidRPr="005C540F">
        <w:rPr>
          <w:rFonts w:ascii="Courier New" w:hAnsi="Courier New" w:cs="Courier New"/>
          <w:lang w:val="en-US"/>
        </w:rPr>
        <w:t xml:space="preserve">, D., Deering, S., and R. </w:t>
      </w:r>
      <w:proofErr w:type="spellStart"/>
      <w:r w:rsidRPr="005C540F">
        <w:rPr>
          <w:rFonts w:ascii="Courier New" w:hAnsi="Courier New" w:cs="Courier New"/>
          <w:lang w:val="en-US"/>
        </w:rPr>
        <w:t>Hinden</w:t>
      </w:r>
      <w:proofErr w:type="spellEnd"/>
      <w:r w:rsidRPr="005C540F">
        <w:rPr>
          <w:rFonts w:ascii="Courier New" w:hAnsi="Courier New" w:cs="Courier New"/>
          <w:lang w:val="en-US"/>
        </w:rPr>
        <w:t>, "IPv</w:t>
      </w:r>
      <w:r w:rsidRPr="005C540F">
        <w:rPr>
          <w:rFonts w:ascii="Courier New" w:hAnsi="Courier New" w:cs="Courier New"/>
          <w:lang w:val="en-US"/>
        </w:rPr>
        <w:t xml:space="preserve">6 </w:t>
      </w:r>
      <w:proofErr w:type="spellStart"/>
      <w:r w:rsidRPr="005C540F">
        <w:rPr>
          <w:rFonts w:ascii="Courier New" w:hAnsi="Courier New" w:cs="Courier New"/>
          <w:lang w:val="en-US"/>
        </w:rPr>
        <w:t>Jumbograms</w:t>
      </w:r>
      <w:proofErr w:type="spellEnd"/>
      <w:r w:rsidRPr="005C540F">
        <w:rPr>
          <w:rFonts w:ascii="Courier New" w:hAnsi="Courier New" w:cs="Courier New"/>
          <w:lang w:val="en-US"/>
        </w:rPr>
        <w:t>",</w:t>
      </w:r>
    </w:p>
    <w:p w14:paraId="72E8FE2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2675, DOI 10.17487/RFC2675, August 1999,</w:t>
      </w:r>
    </w:p>
    <w:p w14:paraId="6F6AF3C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&lt;https://www.rfc-editor.org/info/rfc2675&gt;.</w:t>
      </w:r>
    </w:p>
    <w:p w14:paraId="75183DB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04768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[7]        </w:t>
      </w:r>
      <w:proofErr w:type="spellStart"/>
      <w:r w:rsidRPr="005C540F">
        <w:rPr>
          <w:rFonts w:ascii="Courier New" w:hAnsi="Courier New" w:cs="Courier New"/>
          <w:lang w:val="en-US"/>
        </w:rPr>
        <w:t>Lahey</w:t>
      </w:r>
      <w:proofErr w:type="spellEnd"/>
      <w:r w:rsidRPr="005C540F">
        <w:rPr>
          <w:rFonts w:ascii="Courier New" w:hAnsi="Courier New" w:cs="Courier New"/>
          <w:lang w:val="en-US"/>
        </w:rPr>
        <w:t>, K., "TCP Problems with Path MTU Discovery",</w:t>
      </w:r>
    </w:p>
    <w:p w14:paraId="4C43621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2923, DOI 10.17487/RFC2923, September 200</w:t>
      </w:r>
      <w:r w:rsidRPr="005C540F">
        <w:rPr>
          <w:rFonts w:ascii="Courier New" w:hAnsi="Courier New" w:cs="Courier New"/>
          <w:lang w:val="en-US"/>
        </w:rPr>
        <w:t>0,</w:t>
      </w:r>
    </w:p>
    <w:p w14:paraId="501813A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&lt;https://www.rfc-editor.org/info/rfc2923&gt;.</w:t>
      </w:r>
    </w:p>
    <w:p w14:paraId="46B5F58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D9A424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[8]        Ramakrishnan, K., Floyd, S., and D. Black, "The Addition</w:t>
      </w:r>
    </w:p>
    <w:p w14:paraId="31ED2A4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of Explicit Congestion Notification (ECN) to IP",</w:t>
      </w:r>
    </w:p>
    <w:p w14:paraId="727CD8F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3168, DOI 10.17487/RFC3168, September 2001</w:t>
      </w:r>
      <w:r w:rsidRPr="005C540F">
        <w:rPr>
          <w:rFonts w:ascii="Courier New" w:hAnsi="Courier New" w:cs="Courier New"/>
          <w:lang w:val="en-US"/>
        </w:rPr>
        <w:t>,</w:t>
      </w:r>
    </w:p>
    <w:p w14:paraId="3A9D35E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&lt;https://www.rfc-editor.org/info/rfc3168&gt;.</w:t>
      </w:r>
    </w:p>
    <w:p w14:paraId="3C29D09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B33D30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33606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0707DF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Eddy                    Expires February 7, 2021               [Page 95]</w:t>
      </w:r>
    </w:p>
    <w:p w14:paraId="6CC5BA9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br w:type="page"/>
      </w:r>
    </w:p>
    <w:p w14:paraId="789354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4721383D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0776116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D47C8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[9]        </w:t>
      </w:r>
      <w:proofErr w:type="spellStart"/>
      <w:r w:rsidRPr="005C540F">
        <w:rPr>
          <w:rFonts w:ascii="Courier New" w:hAnsi="Courier New" w:cs="Courier New"/>
          <w:lang w:val="en-US"/>
        </w:rPr>
        <w:t>Paxson</w:t>
      </w:r>
      <w:proofErr w:type="spellEnd"/>
      <w:r w:rsidRPr="005C540F">
        <w:rPr>
          <w:rFonts w:ascii="Courier New" w:hAnsi="Courier New" w:cs="Courier New"/>
          <w:lang w:val="en-US"/>
        </w:rPr>
        <w:t>, V., Allman, M., Chu, J</w:t>
      </w:r>
      <w:r w:rsidRPr="005C540F">
        <w:rPr>
          <w:rFonts w:ascii="Courier New" w:hAnsi="Courier New" w:cs="Courier New"/>
          <w:lang w:val="en-US"/>
        </w:rPr>
        <w:t>., and M. Sargent,</w:t>
      </w:r>
    </w:p>
    <w:p w14:paraId="18BA4AB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"Computing TCP's Retransmission Timer", RFC 6298,</w:t>
      </w:r>
    </w:p>
    <w:p w14:paraId="3DD0479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10.17487/RFC6298, June 2011,</w:t>
      </w:r>
    </w:p>
    <w:p w14:paraId="7A5807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&lt;https://www.rfc-editor.org/info/rfc6298&gt;.</w:t>
      </w:r>
    </w:p>
    <w:p w14:paraId="1E1D412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598541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[10]       Gont, F., "Deprecation of ICMP Source Quench Messages"</w:t>
      </w:r>
      <w:r w:rsidRPr="005C540F">
        <w:rPr>
          <w:rFonts w:ascii="Courier New" w:hAnsi="Courier New" w:cs="Courier New"/>
          <w:lang w:val="en-US"/>
        </w:rPr>
        <w:t>,</w:t>
      </w:r>
    </w:p>
    <w:p w14:paraId="7C59F3C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6633, DOI 10.17487/RFC6633, May 2012,</w:t>
      </w:r>
    </w:p>
    <w:p w14:paraId="21E98849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&lt;https://www.rfc-editor.org/info/rfc6633&gt;.</w:t>
      </w:r>
    </w:p>
    <w:p w14:paraId="171E298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B2B945A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[11]       </w:t>
      </w:r>
      <w:proofErr w:type="spellStart"/>
      <w:r w:rsidRPr="005C540F">
        <w:rPr>
          <w:rFonts w:ascii="Courier New" w:hAnsi="Courier New" w:cs="Courier New"/>
          <w:lang w:val="en-US"/>
        </w:rPr>
        <w:t>Leiba</w:t>
      </w:r>
      <w:proofErr w:type="spellEnd"/>
      <w:r w:rsidRPr="005C540F">
        <w:rPr>
          <w:rFonts w:ascii="Courier New" w:hAnsi="Courier New" w:cs="Courier New"/>
          <w:lang w:val="en-US"/>
        </w:rPr>
        <w:t>, B., "Ambiguity of Uppercase vs Lowercase in RFC</w:t>
      </w:r>
    </w:p>
    <w:p w14:paraId="51E734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2DC31F8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319E0A23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6F7B71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[12]       Deering, S. and R. </w:t>
      </w:r>
      <w:proofErr w:type="spellStart"/>
      <w:r w:rsidRPr="005C540F">
        <w:rPr>
          <w:rFonts w:ascii="Courier New" w:hAnsi="Courier New" w:cs="Courier New"/>
          <w:lang w:val="en-US"/>
        </w:rPr>
        <w:t>Hinden</w:t>
      </w:r>
      <w:proofErr w:type="spellEnd"/>
      <w:r w:rsidRPr="005C540F">
        <w:rPr>
          <w:rFonts w:ascii="Courier New" w:hAnsi="Courier New" w:cs="Courier New"/>
          <w:lang w:val="en-US"/>
        </w:rPr>
        <w:t>, "Internet Protocol, Version 6</w:t>
      </w:r>
    </w:p>
    <w:p w14:paraId="3838713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(IPv6) Specification", STD 86, RFC 8200,</w:t>
      </w:r>
    </w:p>
    <w:p w14:paraId="685BD5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10.17487/RFC8200, July 2017,</w:t>
      </w:r>
    </w:p>
    <w:p w14:paraId="2616670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</w:t>
      </w:r>
      <w:r w:rsidRPr="005C540F">
        <w:rPr>
          <w:rFonts w:ascii="Courier New" w:hAnsi="Courier New" w:cs="Courier New"/>
          <w:lang w:val="en-US"/>
        </w:rPr>
        <w:t>https://www.rfc-editor.org/info/rfc8200&gt;.</w:t>
      </w:r>
    </w:p>
    <w:p w14:paraId="447C0BA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5D7ECC4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>8.2.  Informative References</w:t>
      </w:r>
    </w:p>
    <w:p w14:paraId="27A31902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033A9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[13]       </w:t>
      </w:r>
      <w:proofErr w:type="spellStart"/>
      <w:r w:rsidRPr="005C540F">
        <w:rPr>
          <w:rFonts w:ascii="Courier New" w:hAnsi="Courier New" w:cs="Courier New"/>
          <w:lang w:val="en-US"/>
        </w:rPr>
        <w:t>Postel</w:t>
      </w:r>
      <w:proofErr w:type="spellEnd"/>
      <w:r w:rsidRPr="005C540F">
        <w:rPr>
          <w:rFonts w:ascii="Courier New" w:hAnsi="Courier New" w:cs="Courier New"/>
          <w:lang w:val="en-US"/>
        </w:rPr>
        <w:t>, J., "Transmission Control Protocol", STD 7,</w:t>
      </w:r>
    </w:p>
    <w:p w14:paraId="11EB9D08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793, DOI 10.17487/RFC0793, September 1981,</w:t>
      </w:r>
    </w:p>
    <w:p w14:paraId="16F3FE2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&lt;https://www.rfc-editor.org/info/rfc793&gt;.</w:t>
      </w:r>
    </w:p>
    <w:p w14:paraId="29699AC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645747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[14]       Nagle, J., "Congestion Control in IP/TCP Internetworks",</w:t>
      </w:r>
    </w:p>
    <w:p w14:paraId="4B75307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RFC 896, DOI 10.17487/RFC0896, January 1984,</w:t>
      </w:r>
    </w:p>
    <w:p w14:paraId="69D0E765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&lt;https://www.rfc-editor.org/info/rfc896&gt;.</w:t>
      </w:r>
    </w:p>
    <w:p w14:paraId="0E4A074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906E7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[15]       Braden, R., Ed., "Requirements for Internet Hosts -</w:t>
      </w:r>
    </w:p>
    <w:p w14:paraId="28E2204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</w:t>
      </w:r>
      <w:r w:rsidRPr="005C540F">
        <w:rPr>
          <w:rFonts w:ascii="Courier New" w:hAnsi="Courier New" w:cs="Courier New"/>
          <w:lang w:val="en-US"/>
        </w:rPr>
        <w:t xml:space="preserve">            Communication Layers", STD 3, RFC 1122,</w:t>
      </w:r>
    </w:p>
    <w:p w14:paraId="05FDD73C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DOI 10.17487/RFC1122, October 1989,</w:t>
      </w:r>
    </w:p>
    <w:p w14:paraId="7636C12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           &lt;https://www.rfc-editor.org/info/rfc1122&gt;.</w:t>
      </w:r>
    </w:p>
    <w:p w14:paraId="2D9DFE3E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2F662B" w14:textId="77777777" w:rsidR="00000000" w:rsidRPr="005C540F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5C540F">
        <w:rPr>
          <w:rFonts w:ascii="Courier New" w:hAnsi="Courier New" w:cs="Courier New"/>
          <w:lang w:val="en-US"/>
        </w:rPr>
        <w:t xml:space="preserve">   [16]       </w:t>
      </w:r>
      <w:proofErr w:type="spellStart"/>
      <w:r w:rsidRPr="005C540F">
        <w:rPr>
          <w:rFonts w:ascii="Courier New" w:hAnsi="Courier New" w:cs="Courier New"/>
          <w:lang w:val="en-US"/>
        </w:rPr>
        <w:t>Almquist</w:t>
      </w:r>
      <w:proofErr w:type="spellEnd"/>
      <w:r w:rsidRPr="005C540F">
        <w:rPr>
          <w:rFonts w:ascii="Courier New" w:hAnsi="Courier New" w:cs="Courier New"/>
          <w:lang w:val="en-US"/>
        </w:rPr>
        <w:t>, P., "Type of Service in the Internet Protocol</w:t>
      </w:r>
    </w:p>
    <w:p w14:paraId="326F4AB3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5C540F">
        <w:rPr>
          <w:rFonts w:ascii="Courier New" w:hAnsi="Courier New" w:cs="Courier New"/>
          <w:lang w:val="en-US"/>
        </w:rPr>
        <w:t xml:space="preserve">              </w:t>
      </w:r>
      <w:r w:rsidRPr="002B1965">
        <w:rPr>
          <w:rFonts w:ascii="Courier New" w:hAnsi="Courier New" w:cs="Courier New"/>
        </w:rPr>
        <w:t xml:space="preserve">Suite", RFC </w:t>
      </w:r>
      <w:r w:rsidRPr="002B1965">
        <w:rPr>
          <w:rFonts w:ascii="Courier New" w:hAnsi="Courier New" w:cs="Courier New"/>
        </w:rPr>
        <w:t>1349, DOI 10.17487/RFC1349, July 1992,</w:t>
      </w:r>
    </w:p>
    <w:p w14:paraId="72918F03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       &lt;https://www.rfc-editor.org/info/rfc1349&gt;.</w:t>
      </w:r>
    </w:p>
    <w:p w14:paraId="55286C10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0AC672F7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[17]       </w:t>
      </w:r>
      <w:proofErr w:type="spellStart"/>
      <w:r w:rsidRPr="002B1965">
        <w:rPr>
          <w:rFonts w:ascii="Courier New" w:hAnsi="Courier New" w:cs="Courier New"/>
        </w:rPr>
        <w:t>Braden</w:t>
      </w:r>
      <w:proofErr w:type="spellEnd"/>
      <w:r w:rsidRPr="002B1965">
        <w:rPr>
          <w:rFonts w:ascii="Courier New" w:hAnsi="Courier New" w:cs="Courier New"/>
        </w:rPr>
        <w:t xml:space="preserve">, R., "T/TCP -- </w:t>
      </w:r>
      <w:proofErr w:type="spellStart"/>
      <w:r w:rsidRPr="002B1965">
        <w:rPr>
          <w:rFonts w:ascii="Courier New" w:hAnsi="Courier New" w:cs="Courier New"/>
        </w:rPr>
        <w:t>TCP</w:t>
      </w:r>
      <w:proofErr w:type="spellEnd"/>
      <w:r w:rsidRPr="002B1965">
        <w:rPr>
          <w:rFonts w:ascii="Courier New" w:hAnsi="Courier New" w:cs="Courier New"/>
        </w:rPr>
        <w:t xml:space="preserve"> Extensions for Transactions</w:t>
      </w:r>
    </w:p>
    <w:p w14:paraId="7A351657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       </w:t>
      </w:r>
      <w:proofErr w:type="spellStart"/>
      <w:r w:rsidRPr="002B1965">
        <w:rPr>
          <w:rFonts w:ascii="Courier New" w:hAnsi="Courier New" w:cs="Courier New"/>
        </w:rPr>
        <w:t>Functional</w:t>
      </w:r>
      <w:proofErr w:type="spellEnd"/>
      <w:r w:rsidRPr="002B1965">
        <w:rPr>
          <w:rFonts w:ascii="Courier New" w:hAnsi="Courier New" w:cs="Courier New"/>
        </w:rPr>
        <w:t xml:space="preserve"> </w:t>
      </w:r>
      <w:proofErr w:type="spellStart"/>
      <w:r w:rsidRPr="002B1965">
        <w:rPr>
          <w:rFonts w:ascii="Courier New" w:hAnsi="Courier New" w:cs="Courier New"/>
        </w:rPr>
        <w:t>Specification</w:t>
      </w:r>
      <w:proofErr w:type="spellEnd"/>
      <w:r w:rsidRPr="002B1965">
        <w:rPr>
          <w:rFonts w:ascii="Courier New" w:hAnsi="Courier New" w:cs="Courier New"/>
        </w:rPr>
        <w:t>", RFC 1644, DOI 10.17487/RFC1644,</w:t>
      </w:r>
    </w:p>
    <w:p w14:paraId="61A6F2AD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       July</w:t>
      </w:r>
      <w:r w:rsidRPr="002B1965">
        <w:rPr>
          <w:rFonts w:ascii="Courier New" w:hAnsi="Courier New" w:cs="Courier New"/>
        </w:rPr>
        <w:t xml:space="preserve"> 1994, &lt;https://www.rfc-editor.org/info/rfc1644&gt;.</w:t>
      </w:r>
    </w:p>
    <w:p w14:paraId="5CB8C66A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37A0BC1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</w:t>
      </w:r>
      <w:r w:rsidRPr="00372B4B">
        <w:rPr>
          <w:rFonts w:ascii="Courier New" w:hAnsi="Courier New" w:cs="Courier New"/>
          <w:lang w:val="en-US"/>
        </w:rPr>
        <w:t xml:space="preserve">[18]       </w:t>
      </w:r>
      <w:proofErr w:type="spellStart"/>
      <w:r w:rsidRPr="00372B4B">
        <w:rPr>
          <w:rFonts w:ascii="Courier New" w:hAnsi="Courier New" w:cs="Courier New"/>
          <w:lang w:val="en-US"/>
        </w:rPr>
        <w:t>Paxson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V., Allman, M., Dawson, S., </w:t>
      </w:r>
      <w:proofErr w:type="spellStart"/>
      <w:r w:rsidRPr="00372B4B">
        <w:rPr>
          <w:rFonts w:ascii="Courier New" w:hAnsi="Courier New" w:cs="Courier New"/>
          <w:lang w:val="en-US"/>
        </w:rPr>
        <w:t>Fenner</w:t>
      </w:r>
      <w:proofErr w:type="spellEnd"/>
      <w:r w:rsidRPr="00372B4B">
        <w:rPr>
          <w:rFonts w:ascii="Courier New" w:hAnsi="Courier New" w:cs="Courier New"/>
          <w:lang w:val="en-US"/>
        </w:rPr>
        <w:t xml:space="preserve">, W., </w:t>
      </w:r>
      <w:proofErr w:type="spellStart"/>
      <w:r w:rsidRPr="00372B4B">
        <w:rPr>
          <w:rFonts w:ascii="Courier New" w:hAnsi="Courier New" w:cs="Courier New"/>
          <w:lang w:val="en-US"/>
        </w:rPr>
        <w:t>Griner</w:t>
      </w:r>
      <w:proofErr w:type="spellEnd"/>
      <w:r w:rsidRPr="00372B4B">
        <w:rPr>
          <w:rFonts w:ascii="Courier New" w:hAnsi="Courier New" w:cs="Courier New"/>
          <w:lang w:val="en-US"/>
        </w:rPr>
        <w:t>,</w:t>
      </w:r>
    </w:p>
    <w:p w14:paraId="2C5D2B5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J., Heavens, I., </w:t>
      </w:r>
      <w:proofErr w:type="spellStart"/>
      <w:r w:rsidRPr="00372B4B">
        <w:rPr>
          <w:rFonts w:ascii="Courier New" w:hAnsi="Courier New" w:cs="Courier New"/>
          <w:lang w:val="en-US"/>
        </w:rPr>
        <w:t>Lahey</w:t>
      </w:r>
      <w:proofErr w:type="spellEnd"/>
      <w:r w:rsidRPr="00372B4B">
        <w:rPr>
          <w:rFonts w:ascii="Courier New" w:hAnsi="Courier New" w:cs="Courier New"/>
          <w:lang w:val="en-US"/>
        </w:rPr>
        <w:t xml:space="preserve">, K., </w:t>
      </w:r>
      <w:proofErr w:type="spellStart"/>
      <w:r w:rsidRPr="00372B4B">
        <w:rPr>
          <w:rFonts w:ascii="Courier New" w:hAnsi="Courier New" w:cs="Courier New"/>
          <w:lang w:val="en-US"/>
        </w:rPr>
        <w:t>Semke</w:t>
      </w:r>
      <w:proofErr w:type="spellEnd"/>
      <w:r w:rsidRPr="00372B4B">
        <w:rPr>
          <w:rFonts w:ascii="Courier New" w:hAnsi="Courier New" w:cs="Courier New"/>
          <w:lang w:val="en-US"/>
        </w:rPr>
        <w:t xml:space="preserve">, J., and B. </w:t>
      </w:r>
      <w:proofErr w:type="spellStart"/>
      <w:r w:rsidRPr="00372B4B">
        <w:rPr>
          <w:rFonts w:ascii="Courier New" w:hAnsi="Courier New" w:cs="Courier New"/>
          <w:lang w:val="en-US"/>
        </w:rPr>
        <w:t>Volz</w:t>
      </w:r>
      <w:proofErr w:type="spellEnd"/>
      <w:r w:rsidRPr="00372B4B">
        <w:rPr>
          <w:rFonts w:ascii="Courier New" w:hAnsi="Courier New" w:cs="Courier New"/>
          <w:lang w:val="en-US"/>
        </w:rPr>
        <w:t>, "Known</w:t>
      </w:r>
    </w:p>
    <w:p w14:paraId="0D5509D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TCP Implementation Problems", RFC 2525,</w:t>
      </w:r>
    </w:p>
    <w:p w14:paraId="1267576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</w:t>
      </w:r>
      <w:r w:rsidRPr="00372B4B">
        <w:rPr>
          <w:rFonts w:ascii="Courier New" w:hAnsi="Courier New" w:cs="Courier New"/>
          <w:lang w:val="en-US"/>
        </w:rPr>
        <w:t xml:space="preserve">      DOI 10.17487/RFC2525, March 1999,</w:t>
      </w:r>
    </w:p>
    <w:p w14:paraId="219092D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&lt;https://www.rfc-editor.org/info/rfc2525&gt;.</w:t>
      </w:r>
    </w:p>
    <w:p w14:paraId="425CF63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35EDF8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B2B47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C2BC7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C5A6C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9D0AC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 [Page 96]</w:t>
      </w:r>
    </w:p>
    <w:p w14:paraId="4CB4056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314043B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0971C02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E4A23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D308F0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</w:t>
      </w:r>
      <w:r w:rsidRPr="00372B4B">
        <w:rPr>
          <w:rFonts w:ascii="Courier New" w:hAnsi="Courier New" w:cs="Courier New"/>
          <w:lang w:val="en-US"/>
        </w:rPr>
        <w:t xml:space="preserve">19]       Xiao, X., </w:t>
      </w:r>
      <w:proofErr w:type="spellStart"/>
      <w:r w:rsidRPr="00372B4B">
        <w:rPr>
          <w:rFonts w:ascii="Courier New" w:hAnsi="Courier New" w:cs="Courier New"/>
          <w:lang w:val="en-US"/>
        </w:rPr>
        <w:t>Hannan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A., </w:t>
      </w:r>
      <w:proofErr w:type="spellStart"/>
      <w:r w:rsidRPr="00372B4B">
        <w:rPr>
          <w:rFonts w:ascii="Courier New" w:hAnsi="Courier New" w:cs="Courier New"/>
          <w:lang w:val="en-US"/>
        </w:rPr>
        <w:t>Paxson</w:t>
      </w:r>
      <w:proofErr w:type="spellEnd"/>
      <w:r w:rsidRPr="00372B4B">
        <w:rPr>
          <w:rFonts w:ascii="Courier New" w:hAnsi="Courier New" w:cs="Courier New"/>
          <w:lang w:val="en-US"/>
        </w:rPr>
        <w:t>, V., and E. Crabbe, "TCP</w:t>
      </w:r>
    </w:p>
    <w:p w14:paraId="0AEB87B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Processing of the IPv4 Precedence Field", RFC 2873,</w:t>
      </w:r>
    </w:p>
    <w:p w14:paraId="08C2233E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372B4B">
        <w:rPr>
          <w:rFonts w:ascii="Courier New" w:hAnsi="Courier New" w:cs="Courier New"/>
          <w:lang w:val="en-US"/>
        </w:rPr>
        <w:t xml:space="preserve">              </w:t>
      </w:r>
      <w:r w:rsidRPr="002B1965">
        <w:rPr>
          <w:rFonts w:ascii="Courier New" w:hAnsi="Courier New" w:cs="Courier New"/>
        </w:rPr>
        <w:t xml:space="preserve">DOI 10.17487/RFC2873, </w:t>
      </w:r>
      <w:proofErr w:type="spellStart"/>
      <w:r w:rsidRPr="002B1965">
        <w:rPr>
          <w:rFonts w:ascii="Courier New" w:hAnsi="Courier New" w:cs="Courier New"/>
        </w:rPr>
        <w:t>June</w:t>
      </w:r>
      <w:proofErr w:type="spellEnd"/>
      <w:r w:rsidRPr="002B1965">
        <w:rPr>
          <w:rFonts w:ascii="Courier New" w:hAnsi="Courier New" w:cs="Courier New"/>
        </w:rPr>
        <w:t xml:space="preserve"> 2000,</w:t>
      </w:r>
    </w:p>
    <w:p w14:paraId="1ACEB800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              &lt;https://www.rfc-editor.org/info/rfc2873&gt;.</w:t>
      </w:r>
    </w:p>
    <w:p w14:paraId="07758D81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</w:p>
    <w:p w14:paraId="43C2358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</w:t>
      </w:r>
      <w:r w:rsidRPr="00372B4B">
        <w:rPr>
          <w:rFonts w:ascii="Courier New" w:hAnsi="Courier New" w:cs="Courier New"/>
          <w:lang w:val="en-US"/>
        </w:rPr>
        <w:t xml:space="preserve">[20]       </w:t>
      </w:r>
      <w:proofErr w:type="spellStart"/>
      <w:r w:rsidRPr="00372B4B">
        <w:rPr>
          <w:rFonts w:ascii="Courier New" w:hAnsi="Courier New" w:cs="Courier New"/>
          <w:lang w:val="en-US"/>
        </w:rPr>
        <w:t>Balakri</w:t>
      </w:r>
      <w:r w:rsidRPr="00372B4B">
        <w:rPr>
          <w:rFonts w:ascii="Courier New" w:hAnsi="Courier New" w:cs="Courier New"/>
          <w:lang w:val="en-US"/>
        </w:rPr>
        <w:t>shnan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H., </w:t>
      </w:r>
      <w:proofErr w:type="spellStart"/>
      <w:r w:rsidRPr="00372B4B">
        <w:rPr>
          <w:rFonts w:ascii="Courier New" w:hAnsi="Courier New" w:cs="Courier New"/>
          <w:lang w:val="en-US"/>
        </w:rPr>
        <w:t>Padmanabhan</w:t>
      </w:r>
      <w:proofErr w:type="spellEnd"/>
      <w:r w:rsidRPr="00372B4B">
        <w:rPr>
          <w:rFonts w:ascii="Courier New" w:hAnsi="Courier New" w:cs="Courier New"/>
          <w:lang w:val="en-US"/>
        </w:rPr>
        <w:t>, V., Fairhurst, G., and M.</w:t>
      </w:r>
    </w:p>
    <w:p w14:paraId="0C8B4CB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72B4B">
        <w:rPr>
          <w:rFonts w:ascii="Courier New" w:hAnsi="Courier New" w:cs="Courier New"/>
          <w:lang w:val="en-US"/>
        </w:rPr>
        <w:t>Sooriyabandara</w:t>
      </w:r>
      <w:proofErr w:type="spellEnd"/>
      <w:r w:rsidRPr="00372B4B">
        <w:rPr>
          <w:rFonts w:ascii="Courier New" w:hAnsi="Courier New" w:cs="Courier New"/>
          <w:lang w:val="en-US"/>
        </w:rPr>
        <w:t>, "TCP Performance Implications of Network</w:t>
      </w:r>
    </w:p>
    <w:p w14:paraId="570ABA7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Path Asymmetry", BCP 69, RFC 3449, DOI 10.17487/RFC3449,</w:t>
      </w:r>
    </w:p>
    <w:p w14:paraId="519FFA4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December 2002, &lt;https://www.rfc-editor.org/info/rf</w:t>
      </w:r>
      <w:r w:rsidRPr="00372B4B">
        <w:rPr>
          <w:rFonts w:ascii="Courier New" w:hAnsi="Courier New" w:cs="Courier New"/>
          <w:lang w:val="en-US"/>
        </w:rPr>
        <w:t>c3449&gt;.</w:t>
      </w:r>
    </w:p>
    <w:p w14:paraId="0150BB6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1330B5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[21]       Allman, M., "TCP Congestion Control with Appropriate Byte</w:t>
      </w:r>
    </w:p>
    <w:p w14:paraId="6E46815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Counting (ABC)", RFC 3465, DOI 10.17487/RFC3465, February</w:t>
      </w:r>
    </w:p>
    <w:p w14:paraId="21DCB43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2003, &lt;https://www.rfc-editor.org/info/rfc3465&gt;.</w:t>
      </w:r>
    </w:p>
    <w:p w14:paraId="2AF9AC4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529F3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[22]       </w:t>
      </w:r>
      <w:proofErr w:type="spellStart"/>
      <w:r w:rsidRPr="00372B4B">
        <w:rPr>
          <w:rFonts w:ascii="Courier New" w:hAnsi="Courier New" w:cs="Courier New"/>
          <w:lang w:val="en-US"/>
        </w:rPr>
        <w:t>Fenner</w:t>
      </w:r>
      <w:proofErr w:type="spellEnd"/>
      <w:r w:rsidRPr="00372B4B">
        <w:rPr>
          <w:rFonts w:ascii="Courier New" w:hAnsi="Courier New" w:cs="Courier New"/>
          <w:lang w:val="en-US"/>
        </w:rPr>
        <w:t>, B., "Experimental</w:t>
      </w:r>
      <w:r w:rsidRPr="00372B4B">
        <w:rPr>
          <w:rFonts w:ascii="Courier New" w:hAnsi="Courier New" w:cs="Courier New"/>
          <w:lang w:val="en-US"/>
        </w:rPr>
        <w:t xml:space="preserve"> Values In IPv4, IPv6, ICMPv4,</w:t>
      </w:r>
    </w:p>
    <w:p w14:paraId="47B2099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ICMPv6, UDP, and TCP Headers", RFC 4727,</w:t>
      </w:r>
    </w:p>
    <w:p w14:paraId="1427E50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10.17487/RFC4727, November 2006,</w:t>
      </w:r>
    </w:p>
    <w:p w14:paraId="598A870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&lt;https://www.rfc-editor.org/info/rfc4727&gt;.</w:t>
      </w:r>
    </w:p>
    <w:p w14:paraId="326ADB9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7693E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[23]       Mathis, M. and J. Heffner, "</w:t>
      </w:r>
      <w:proofErr w:type="spellStart"/>
      <w:r w:rsidRPr="00372B4B">
        <w:rPr>
          <w:rFonts w:ascii="Courier New" w:hAnsi="Courier New" w:cs="Courier New"/>
          <w:lang w:val="en-US"/>
        </w:rPr>
        <w:t>Packetization</w:t>
      </w:r>
      <w:proofErr w:type="spellEnd"/>
      <w:r w:rsidRPr="00372B4B">
        <w:rPr>
          <w:rFonts w:ascii="Courier New" w:hAnsi="Courier New" w:cs="Courier New"/>
          <w:lang w:val="en-US"/>
        </w:rPr>
        <w:t xml:space="preserve"> Layer</w:t>
      </w:r>
      <w:r w:rsidRPr="00372B4B">
        <w:rPr>
          <w:rFonts w:ascii="Courier New" w:hAnsi="Courier New" w:cs="Courier New"/>
          <w:lang w:val="en-US"/>
        </w:rPr>
        <w:t xml:space="preserve"> Path MTU</w:t>
      </w:r>
    </w:p>
    <w:p w14:paraId="08150EA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Discovery", RFC 4821, DOI 10.17487/RFC4821, March 2007,</w:t>
      </w:r>
    </w:p>
    <w:p w14:paraId="2ADF578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&lt;https://www.rfc-editor.org/info/rfc4821&gt;.</w:t>
      </w:r>
    </w:p>
    <w:p w14:paraId="552CFD5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FF56F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[24]       Eddy, W., "TCP SYN Flooding Attacks and Common</w:t>
      </w:r>
    </w:p>
    <w:p w14:paraId="13B7CDD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Mitigations", RFC 4987, DOI 10.17487/RFC498</w:t>
      </w:r>
      <w:r w:rsidRPr="00372B4B">
        <w:rPr>
          <w:rFonts w:ascii="Courier New" w:hAnsi="Courier New" w:cs="Courier New"/>
          <w:lang w:val="en-US"/>
        </w:rPr>
        <w:t>7, August 2007,</w:t>
      </w:r>
    </w:p>
    <w:p w14:paraId="0D61A7D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&lt;https://www.rfc-editor.org/info/rfc4987&gt;.</w:t>
      </w:r>
    </w:p>
    <w:p w14:paraId="76700BE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384F32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[25]       Touch, J., "Defending TCP Against Spoofing Attacks",</w:t>
      </w:r>
    </w:p>
    <w:p w14:paraId="5E72255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4953, DOI 10.17487/RFC4953, July 2007,</w:t>
      </w:r>
    </w:p>
    <w:p w14:paraId="5C0E8D0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&lt;https://www.rfc-editor.org/info/rfc4953&gt;.</w:t>
      </w:r>
    </w:p>
    <w:p w14:paraId="3546633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59555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[26]       </w:t>
      </w:r>
      <w:proofErr w:type="spellStart"/>
      <w:r w:rsidRPr="00372B4B">
        <w:rPr>
          <w:rFonts w:ascii="Courier New" w:hAnsi="Courier New" w:cs="Courier New"/>
          <w:lang w:val="en-US"/>
        </w:rPr>
        <w:t>Culley</w:t>
      </w:r>
      <w:proofErr w:type="spellEnd"/>
      <w:r w:rsidRPr="00372B4B">
        <w:rPr>
          <w:rFonts w:ascii="Courier New" w:hAnsi="Courier New" w:cs="Courier New"/>
          <w:lang w:val="en-US"/>
        </w:rPr>
        <w:t xml:space="preserve">, P., </w:t>
      </w:r>
      <w:proofErr w:type="spellStart"/>
      <w:r w:rsidRPr="00372B4B">
        <w:rPr>
          <w:rFonts w:ascii="Courier New" w:hAnsi="Courier New" w:cs="Courier New"/>
          <w:lang w:val="en-US"/>
        </w:rPr>
        <w:t>Elzur</w:t>
      </w:r>
      <w:proofErr w:type="spellEnd"/>
      <w:r w:rsidRPr="00372B4B">
        <w:rPr>
          <w:rFonts w:ascii="Courier New" w:hAnsi="Courier New" w:cs="Courier New"/>
          <w:lang w:val="en-US"/>
        </w:rPr>
        <w:t xml:space="preserve">, U., </w:t>
      </w:r>
      <w:proofErr w:type="spellStart"/>
      <w:r w:rsidRPr="00372B4B">
        <w:rPr>
          <w:rFonts w:ascii="Courier New" w:hAnsi="Courier New" w:cs="Courier New"/>
          <w:lang w:val="en-US"/>
        </w:rPr>
        <w:t>Recio</w:t>
      </w:r>
      <w:proofErr w:type="spellEnd"/>
      <w:r w:rsidRPr="00372B4B">
        <w:rPr>
          <w:rFonts w:ascii="Courier New" w:hAnsi="Courier New" w:cs="Courier New"/>
          <w:lang w:val="en-US"/>
        </w:rPr>
        <w:t>, R., Bailey, S., and J.</w:t>
      </w:r>
    </w:p>
    <w:p w14:paraId="462B464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Carrier, "Marker PDU Aligned Framing for TCP</w:t>
      </w:r>
    </w:p>
    <w:p w14:paraId="053374E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Specification", RFC 5044, DOI 10.17487/RFC5044, October</w:t>
      </w:r>
    </w:p>
    <w:p w14:paraId="2217648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2007, &lt;https://www.rfc-editor.org/info/rfc5044</w:t>
      </w:r>
      <w:r w:rsidRPr="00372B4B">
        <w:rPr>
          <w:rFonts w:ascii="Courier New" w:hAnsi="Courier New" w:cs="Courier New"/>
          <w:lang w:val="en-US"/>
        </w:rPr>
        <w:t>&gt;.</w:t>
      </w:r>
    </w:p>
    <w:p w14:paraId="76778C5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50D46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[27]       Gont, F., "TCP's Reaction to Soft Errors", RFC 5461,</w:t>
      </w:r>
    </w:p>
    <w:p w14:paraId="2EF06C2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10.17487/RFC5461, February 2009,</w:t>
      </w:r>
    </w:p>
    <w:p w14:paraId="5872B32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&lt;https://www.rfc-editor.org/info/rfc5461&gt;.</w:t>
      </w:r>
    </w:p>
    <w:p w14:paraId="434F602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282CC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[28]       </w:t>
      </w:r>
      <w:proofErr w:type="spellStart"/>
      <w:r w:rsidRPr="00372B4B">
        <w:rPr>
          <w:rFonts w:ascii="Courier New" w:hAnsi="Courier New" w:cs="Courier New"/>
          <w:lang w:val="en-US"/>
        </w:rPr>
        <w:t>StJohns</w:t>
      </w:r>
      <w:proofErr w:type="spellEnd"/>
      <w:r w:rsidRPr="00372B4B">
        <w:rPr>
          <w:rFonts w:ascii="Courier New" w:hAnsi="Courier New" w:cs="Courier New"/>
          <w:lang w:val="en-US"/>
        </w:rPr>
        <w:t>, M., Atkinson, R., and G. Thomas, "Common</w:t>
      </w:r>
    </w:p>
    <w:p w14:paraId="3B4AB71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</w:t>
      </w:r>
      <w:r w:rsidRPr="00372B4B">
        <w:rPr>
          <w:rFonts w:ascii="Courier New" w:hAnsi="Courier New" w:cs="Courier New"/>
          <w:lang w:val="en-US"/>
        </w:rPr>
        <w:t xml:space="preserve">  Architecture Label IPv6 Security Option (CALIPSO)",</w:t>
      </w:r>
    </w:p>
    <w:p w14:paraId="3C5FD82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5570, DOI 10.17487/RFC5570, July 2009,</w:t>
      </w:r>
    </w:p>
    <w:p w14:paraId="43F463B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&lt;https://www.rfc-editor.org/info/rfc5570&gt;.</w:t>
      </w:r>
    </w:p>
    <w:p w14:paraId="11A1BCD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4D5824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[29]       Allman, M., </w:t>
      </w:r>
      <w:proofErr w:type="spellStart"/>
      <w:r w:rsidRPr="00372B4B">
        <w:rPr>
          <w:rFonts w:ascii="Courier New" w:hAnsi="Courier New" w:cs="Courier New"/>
          <w:lang w:val="en-US"/>
        </w:rPr>
        <w:t>Paxson</w:t>
      </w:r>
      <w:proofErr w:type="spellEnd"/>
      <w:r w:rsidRPr="00372B4B">
        <w:rPr>
          <w:rFonts w:ascii="Courier New" w:hAnsi="Courier New" w:cs="Courier New"/>
          <w:lang w:val="en-US"/>
        </w:rPr>
        <w:t>, V., and E. Blanton, "TCP Congestion</w:t>
      </w:r>
    </w:p>
    <w:p w14:paraId="0DF2D9C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Con</w:t>
      </w:r>
      <w:r w:rsidRPr="00372B4B">
        <w:rPr>
          <w:rFonts w:ascii="Courier New" w:hAnsi="Courier New" w:cs="Courier New"/>
          <w:lang w:val="en-US"/>
        </w:rPr>
        <w:t>trol", RFC 5681, DOI 10.17487/RFC5681, September 2009,</w:t>
      </w:r>
    </w:p>
    <w:p w14:paraId="3899327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&lt;https://www.rfc-editor.org/info/rfc5681&gt;.</w:t>
      </w:r>
    </w:p>
    <w:p w14:paraId="68318ED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40B95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E145C5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E28100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 [Page 97]</w:t>
      </w:r>
    </w:p>
    <w:p w14:paraId="71FB0DB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474A226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</w:t>
      </w:r>
      <w:r w:rsidRPr="00372B4B">
        <w:rPr>
          <w:rFonts w:ascii="Courier New" w:hAnsi="Courier New" w:cs="Courier New"/>
          <w:lang w:val="en-US"/>
        </w:rPr>
        <w:t>t 2020</w:t>
      </w:r>
    </w:p>
    <w:p w14:paraId="0216020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15802F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87650F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[30]       </w:t>
      </w:r>
      <w:proofErr w:type="spellStart"/>
      <w:r w:rsidRPr="00372B4B">
        <w:rPr>
          <w:rFonts w:ascii="Courier New" w:hAnsi="Courier New" w:cs="Courier New"/>
          <w:lang w:val="en-US"/>
        </w:rPr>
        <w:t>Sandlund</w:t>
      </w:r>
      <w:proofErr w:type="spellEnd"/>
      <w:r w:rsidRPr="00372B4B">
        <w:rPr>
          <w:rFonts w:ascii="Courier New" w:hAnsi="Courier New" w:cs="Courier New"/>
          <w:lang w:val="en-US"/>
        </w:rPr>
        <w:t xml:space="preserve">, K., Pelletier, G., and L-E. </w:t>
      </w:r>
      <w:proofErr w:type="spellStart"/>
      <w:r w:rsidRPr="00372B4B">
        <w:rPr>
          <w:rFonts w:ascii="Courier New" w:hAnsi="Courier New" w:cs="Courier New"/>
          <w:lang w:val="en-US"/>
        </w:rPr>
        <w:t>Jonsson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"The </w:t>
      </w:r>
      <w:proofErr w:type="spellStart"/>
      <w:r w:rsidRPr="00372B4B">
        <w:rPr>
          <w:rFonts w:ascii="Courier New" w:hAnsi="Courier New" w:cs="Courier New"/>
          <w:lang w:val="en-US"/>
        </w:rPr>
        <w:t>RObust</w:t>
      </w:r>
      <w:proofErr w:type="spellEnd"/>
    </w:p>
    <w:p w14:paraId="7E0DDE8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Header Compression (ROHC) Framework", RFC 5795,</w:t>
      </w:r>
    </w:p>
    <w:p w14:paraId="751F2BC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10.17487/RFC5795, March 2010,</w:t>
      </w:r>
    </w:p>
    <w:p w14:paraId="47E01F0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&lt;https://www.rfc-editor.org/info/rfc5795&gt;.</w:t>
      </w:r>
    </w:p>
    <w:p w14:paraId="7C133B5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D9473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[31</w:t>
      </w:r>
      <w:r w:rsidRPr="00372B4B">
        <w:rPr>
          <w:rFonts w:ascii="Courier New" w:hAnsi="Courier New" w:cs="Courier New"/>
          <w:lang w:val="en-US"/>
        </w:rPr>
        <w:t xml:space="preserve">]       Touch, J., </w:t>
      </w:r>
      <w:proofErr w:type="spellStart"/>
      <w:r w:rsidRPr="00372B4B">
        <w:rPr>
          <w:rFonts w:ascii="Courier New" w:hAnsi="Courier New" w:cs="Courier New"/>
          <w:lang w:val="en-US"/>
        </w:rPr>
        <w:t>Mankin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A., and R. </w:t>
      </w:r>
      <w:proofErr w:type="spellStart"/>
      <w:r w:rsidRPr="00372B4B">
        <w:rPr>
          <w:rFonts w:ascii="Courier New" w:hAnsi="Courier New" w:cs="Courier New"/>
          <w:lang w:val="en-US"/>
        </w:rPr>
        <w:t>Bonica</w:t>
      </w:r>
      <w:proofErr w:type="spellEnd"/>
      <w:r w:rsidRPr="00372B4B">
        <w:rPr>
          <w:rFonts w:ascii="Courier New" w:hAnsi="Courier New" w:cs="Courier New"/>
          <w:lang w:val="en-US"/>
        </w:rPr>
        <w:t>, "The TCP</w:t>
      </w:r>
    </w:p>
    <w:p w14:paraId="128EAAB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Authentication Option", RFC 5925, DOI 10.17487/RFC5925,</w:t>
      </w:r>
    </w:p>
    <w:p w14:paraId="06388AE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June 2010, &lt;https://www.rfc-editor.org/info/rfc5925&gt;.</w:t>
      </w:r>
    </w:p>
    <w:p w14:paraId="4236420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9096A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[32]       </w:t>
      </w:r>
      <w:proofErr w:type="spellStart"/>
      <w:r w:rsidRPr="00372B4B">
        <w:rPr>
          <w:rFonts w:ascii="Courier New" w:hAnsi="Courier New" w:cs="Courier New"/>
          <w:lang w:val="en-US"/>
        </w:rPr>
        <w:t>Ramaiah</w:t>
      </w:r>
      <w:proofErr w:type="spellEnd"/>
      <w:r w:rsidRPr="00372B4B">
        <w:rPr>
          <w:rFonts w:ascii="Courier New" w:hAnsi="Courier New" w:cs="Courier New"/>
          <w:lang w:val="en-US"/>
        </w:rPr>
        <w:t xml:space="preserve">, A., Stewart, R., and M. </w:t>
      </w:r>
      <w:proofErr w:type="spellStart"/>
      <w:r w:rsidRPr="00372B4B">
        <w:rPr>
          <w:rFonts w:ascii="Courier New" w:hAnsi="Courier New" w:cs="Courier New"/>
          <w:lang w:val="en-US"/>
        </w:rPr>
        <w:t>Dalal</w:t>
      </w:r>
      <w:proofErr w:type="spellEnd"/>
      <w:r w:rsidRPr="00372B4B">
        <w:rPr>
          <w:rFonts w:ascii="Courier New" w:hAnsi="Courier New" w:cs="Courier New"/>
          <w:lang w:val="en-US"/>
        </w:rPr>
        <w:t>, "Improvi</w:t>
      </w:r>
      <w:r w:rsidRPr="00372B4B">
        <w:rPr>
          <w:rFonts w:ascii="Courier New" w:hAnsi="Courier New" w:cs="Courier New"/>
          <w:lang w:val="en-US"/>
        </w:rPr>
        <w:t>ng TCP's</w:t>
      </w:r>
    </w:p>
    <w:p w14:paraId="63F1869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Robustness to Blind In-Window Attacks", RFC 5961,</w:t>
      </w:r>
    </w:p>
    <w:p w14:paraId="43C673C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10.17487/RFC5961, August 2010,</w:t>
      </w:r>
    </w:p>
    <w:p w14:paraId="2F556AD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&lt;https://www.rfc-editor.org/info/rfc5961&gt;.</w:t>
      </w:r>
    </w:p>
    <w:p w14:paraId="7AF0C57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D4871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[33]       Gont, F. and A. </w:t>
      </w:r>
      <w:proofErr w:type="spellStart"/>
      <w:r w:rsidRPr="00372B4B">
        <w:rPr>
          <w:rFonts w:ascii="Courier New" w:hAnsi="Courier New" w:cs="Courier New"/>
          <w:lang w:val="en-US"/>
        </w:rPr>
        <w:t>Yourtchenko</w:t>
      </w:r>
      <w:proofErr w:type="spellEnd"/>
      <w:r w:rsidRPr="00372B4B">
        <w:rPr>
          <w:rFonts w:ascii="Courier New" w:hAnsi="Courier New" w:cs="Courier New"/>
          <w:lang w:val="en-US"/>
        </w:rPr>
        <w:t>, "On the Implementation of the</w:t>
      </w:r>
    </w:p>
    <w:p w14:paraId="514FC9A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r w:rsidRPr="00372B4B">
        <w:rPr>
          <w:rFonts w:ascii="Courier New" w:hAnsi="Courier New" w:cs="Courier New"/>
          <w:lang w:val="en-US"/>
        </w:rPr>
        <w:t xml:space="preserve">           TCP Urgent Mechanism", RFC 6093, DOI 10.17487/RFC6093,</w:t>
      </w:r>
    </w:p>
    <w:p w14:paraId="7CF9253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January 2011, &lt;https://www.rfc-editor.org/info/rfc6093&gt;.</w:t>
      </w:r>
    </w:p>
    <w:p w14:paraId="7D160D1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002DB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[34]       Gont, F., "Reducing the TIME-WAIT State Using TCP</w:t>
      </w:r>
    </w:p>
    <w:p w14:paraId="6BE614D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Timestamps", BCP 159, RFC 6191, DOI 10.1</w:t>
      </w:r>
      <w:r w:rsidRPr="00372B4B">
        <w:rPr>
          <w:rFonts w:ascii="Courier New" w:hAnsi="Courier New" w:cs="Courier New"/>
          <w:lang w:val="en-US"/>
        </w:rPr>
        <w:t>7487/RFC6191,</w:t>
      </w:r>
    </w:p>
    <w:p w14:paraId="74BACD7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April 2011, &lt;https://www.rfc-editor.org/info/rfc6191&gt;.</w:t>
      </w:r>
    </w:p>
    <w:p w14:paraId="3D68C87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7DF314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[35]       </w:t>
      </w:r>
      <w:proofErr w:type="spellStart"/>
      <w:r w:rsidRPr="00372B4B">
        <w:rPr>
          <w:rFonts w:ascii="Courier New" w:hAnsi="Courier New" w:cs="Courier New"/>
          <w:lang w:val="en-US"/>
        </w:rPr>
        <w:t>Bashyam</w:t>
      </w:r>
      <w:proofErr w:type="spellEnd"/>
      <w:r w:rsidRPr="00372B4B">
        <w:rPr>
          <w:rFonts w:ascii="Courier New" w:hAnsi="Courier New" w:cs="Courier New"/>
          <w:lang w:val="en-US"/>
        </w:rPr>
        <w:t xml:space="preserve">, M., </w:t>
      </w:r>
      <w:proofErr w:type="spellStart"/>
      <w:r w:rsidRPr="00372B4B">
        <w:rPr>
          <w:rFonts w:ascii="Courier New" w:hAnsi="Courier New" w:cs="Courier New"/>
          <w:lang w:val="en-US"/>
        </w:rPr>
        <w:t>Jethanandani</w:t>
      </w:r>
      <w:proofErr w:type="spellEnd"/>
      <w:r w:rsidRPr="00372B4B">
        <w:rPr>
          <w:rFonts w:ascii="Courier New" w:hAnsi="Courier New" w:cs="Courier New"/>
          <w:lang w:val="en-US"/>
        </w:rPr>
        <w:t xml:space="preserve">, M., and A. </w:t>
      </w:r>
      <w:proofErr w:type="spellStart"/>
      <w:r w:rsidRPr="00372B4B">
        <w:rPr>
          <w:rFonts w:ascii="Courier New" w:hAnsi="Courier New" w:cs="Courier New"/>
          <w:lang w:val="en-US"/>
        </w:rPr>
        <w:t>Ramaiah</w:t>
      </w:r>
      <w:proofErr w:type="spellEnd"/>
      <w:r w:rsidRPr="00372B4B">
        <w:rPr>
          <w:rFonts w:ascii="Courier New" w:hAnsi="Courier New" w:cs="Courier New"/>
          <w:lang w:val="en-US"/>
        </w:rPr>
        <w:t>, "TCP Sender</w:t>
      </w:r>
    </w:p>
    <w:p w14:paraId="4873606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Clarification for Persist Condition", RFC 6429,</w:t>
      </w:r>
    </w:p>
    <w:p w14:paraId="0D45BB4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10.17487/RFC6429, D</w:t>
      </w:r>
      <w:r w:rsidRPr="00372B4B">
        <w:rPr>
          <w:rFonts w:ascii="Courier New" w:hAnsi="Courier New" w:cs="Courier New"/>
          <w:lang w:val="en-US"/>
        </w:rPr>
        <w:t>ecember 2011,</w:t>
      </w:r>
    </w:p>
    <w:p w14:paraId="472DD88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&lt;https://www.rfc-editor.org/info/rfc6429&gt;.</w:t>
      </w:r>
    </w:p>
    <w:p w14:paraId="44D7743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91B03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[36]       Gont, F. and S. </w:t>
      </w:r>
      <w:proofErr w:type="spellStart"/>
      <w:r w:rsidRPr="00372B4B">
        <w:rPr>
          <w:rFonts w:ascii="Courier New" w:hAnsi="Courier New" w:cs="Courier New"/>
          <w:lang w:val="en-US"/>
        </w:rPr>
        <w:t>Bellovin</w:t>
      </w:r>
      <w:proofErr w:type="spellEnd"/>
      <w:r w:rsidRPr="00372B4B">
        <w:rPr>
          <w:rFonts w:ascii="Courier New" w:hAnsi="Courier New" w:cs="Courier New"/>
          <w:lang w:val="en-US"/>
        </w:rPr>
        <w:t>, "Defending against Sequence</w:t>
      </w:r>
    </w:p>
    <w:p w14:paraId="282289E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Number Attacks", RFC 6528, DOI 10.17487/RFC6528, February</w:t>
      </w:r>
    </w:p>
    <w:p w14:paraId="5010F47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2012, &lt;https://www.rfc-editor.</w:t>
      </w:r>
      <w:r w:rsidRPr="00372B4B">
        <w:rPr>
          <w:rFonts w:ascii="Courier New" w:hAnsi="Courier New" w:cs="Courier New"/>
          <w:lang w:val="en-US"/>
        </w:rPr>
        <w:t>org/info/rfc6528&gt;.</w:t>
      </w:r>
    </w:p>
    <w:p w14:paraId="357ECCF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8952B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[37]       </w:t>
      </w:r>
      <w:proofErr w:type="spellStart"/>
      <w:r w:rsidRPr="00372B4B">
        <w:rPr>
          <w:rFonts w:ascii="Courier New" w:hAnsi="Courier New" w:cs="Courier New"/>
          <w:lang w:val="en-US"/>
        </w:rPr>
        <w:t>Borman</w:t>
      </w:r>
      <w:proofErr w:type="spellEnd"/>
      <w:r w:rsidRPr="00372B4B">
        <w:rPr>
          <w:rFonts w:ascii="Courier New" w:hAnsi="Courier New" w:cs="Courier New"/>
          <w:lang w:val="en-US"/>
        </w:rPr>
        <w:t>, D., "TCP Options and Maximum Segment Size (MSS)",</w:t>
      </w:r>
    </w:p>
    <w:p w14:paraId="1B36A7B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6691, DOI 10.17487/RFC6691, July 2012,</w:t>
      </w:r>
    </w:p>
    <w:p w14:paraId="1ACD200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&lt;https://www.rfc-editor.org/info/rfc6691&gt;.</w:t>
      </w:r>
    </w:p>
    <w:p w14:paraId="4A5177E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271422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[38]       Touch, J., "Updated Specification o</w:t>
      </w:r>
      <w:r w:rsidRPr="00372B4B">
        <w:rPr>
          <w:rFonts w:ascii="Courier New" w:hAnsi="Courier New" w:cs="Courier New"/>
          <w:lang w:val="en-US"/>
        </w:rPr>
        <w:t>f the IPv4 ID Field",</w:t>
      </w:r>
    </w:p>
    <w:p w14:paraId="3E03308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6864, DOI 10.17487/RFC6864, February 2013,</w:t>
      </w:r>
    </w:p>
    <w:p w14:paraId="1B696F8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&lt;https://www.rfc-editor.org/info/rfc6864&gt;.</w:t>
      </w:r>
    </w:p>
    <w:p w14:paraId="36E868A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D02D97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[39]       Touch, J., "Shared Use of Experimental TCP Options",</w:t>
      </w:r>
    </w:p>
    <w:p w14:paraId="415E1A3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6994, DOI 10.17487/RFC6994, Au</w:t>
      </w:r>
      <w:r w:rsidRPr="00372B4B">
        <w:rPr>
          <w:rFonts w:ascii="Courier New" w:hAnsi="Courier New" w:cs="Courier New"/>
          <w:lang w:val="en-US"/>
        </w:rPr>
        <w:t>gust 2013,</w:t>
      </w:r>
    </w:p>
    <w:p w14:paraId="5220F50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&lt;https://www.rfc-editor.org/info/rfc6994&gt;.</w:t>
      </w:r>
    </w:p>
    <w:p w14:paraId="556575E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068B64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[40]       </w:t>
      </w:r>
      <w:proofErr w:type="spellStart"/>
      <w:r w:rsidRPr="00372B4B">
        <w:rPr>
          <w:rFonts w:ascii="Courier New" w:hAnsi="Courier New" w:cs="Courier New"/>
          <w:lang w:val="en-US"/>
        </w:rPr>
        <w:t>Borman</w:t>
      </w:r>
      <w:proofErr w:type="spellEnd"/>
      <w:r w:rsidRPr="00372B4B">
        <w:rPr>
          <w:rFonts w:ascii="Courier New" w:hAnsi="Courier New" w:cs="Courier New"/>
          <w:lang w:val="en-US"/>
        </w:rPr>
        <w:t>, D., Braden, B., Jacobson, V., and R.</w:t>
      </w:r>
    </w:p>
    <w:p w14:paraId="3C264ED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72B4B">
        <w:rPr>
          <w:rFonts w:ascii="Courier New" w:hAnsi="Courier New" w:cs="Courier New"/>
          <w:lang w:val="en-US"/>
        </w:rPr>
        <w:t>Scheffenegger</w:t>
      </w:r>
      <w:proofErr w:type="spellEnd"/>
      <w:r w:rsidRPr="00372B4B">
        <w:rPr>
          <w:rFonts w:ascii="Courier New" w:hAnsi="Courier New" w:cs="Courier New"/>
          <w:lang w:val="en-US"/>
        </w:rPr>
        <w:t>, Ed., "TCP Extensions for High Performance",</w:t>
      </w:r>
    </w:p>
    <w:p w14:paraId="24AC322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7323, DOI 10.17487/RFC7323, September</w:t>
      </w:r>
      <w:r w:rsidRPr="00372B4B">
        <w:rPr>
          <w:rFonts w:ascii="Courier New" w:hAnsi="Courier New" w:cs="Courier New"/>
          <w:lang w:val="en-US"/>
        </w:rPr>
        <w:t xml:space="preserve"> 2014,</w:t>
      </w:r>
    </w:p>
    <w:p w14:paraId="7D0DC38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&lt;https://www.rfc-editor.org/info/rfc7323&gt;.</w:t>
      </w:r>
    </w:p>
    <w:p w14:paraId="14133AC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C2E69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0152A3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7004C8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184AFC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 [Page 98]</w:t>
      </w:r>
    </w:p>
    <w:p w14:paraId="5A5781B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6A1813F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8C2987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C5ED2E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CCD0BE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[41]       Cheng, Y., Chu, J., </w:t>
      </w:r>
      <w:proofErr w:type="spellStart"/>
      <w:r w:rsidRPr="00372B4B">
        <w:rPr>
          <w:rFonts w:ascii="Courier New" w:hAnsi="Courier New" w:cs="Courier New"/>
          <w:lang w:val="en-US"/>
        </w:rPr>
        <w:t>Radh</w:t>
      </w:r>
      <w:r w:rsidRPr="00372B4B">
        <w:rPr>
          <w:rFonts w:ascii="Courier New" w:hAnsi="Courier New" w:cs="Courier New"/>
          <w:lang w:val="en-US"/>
        </w:rPr>
        <w:t>akrishnan</w:t>
      </w:r>
      <w:proofErr w:type="spellEnd"/>
      <w:r w:rsidRPr="00372B4B">
        <w:rPr>
          <w:rFonts w:ascii="Courier New" w:hAnsi="Courier New" w:cs="Courier New"/>
          <w:lang w:val="en-US"/>
        </w:rPr>
        <w:t>, S., and A. Jain, "TCP</w:t>
      </w:r>
    </w:p>
    <w:p w14:paraId="614E9B0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Fast Open", RFC 7413, DOI 10.17487/RFC7413, December 2014,</w:t>
      </w:r>
    </w:p>
    <w:p w14:paraId="1F9E03A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&lt;https://www.rfc-editor.org/info/rfc7413&gt;.</w:t>
      </w:r>
    </w:p>
    <w:p w14:paraId="0BFE182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DF1296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[42]       Duke, M., Braden, R., Eddy, W., Blanton, E., and A.</w:t>
      </w:r>
    </w:p>
    <w:p w14:paraId="17CECFE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Zimmermann, </w:t>
      </w:r>
      <w:r w:rsidRPr="00372B4B">
        <w:rPr>
          <w:rFonts w:ascii="Courier New" w:hAnsi="Courier New" w:cs="Courier New"/>
          <w:lang w:val="en-US"/>
        </w:rPr>
        <w:t>"A Roadmap for Transmission Control Protocol</w:t>
      </w:r>
    </w:p>
    <w:p w14:paraId="7409B4B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(TCP) Specification Documents", RFC 7414,</w:t>
      </w:r>
    </w:p>
    <w:p w14:paraId="3365CED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10.17487/RFC7414, February 2015,</w:t>
      </w:r>
    </w:p>
    <w:p w14:paraId="63BD786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&lt;https://www.rfc-editor.org/info/rfc7414&gt;.</w:t>
      </w:r>
    </w:p>
    <w:p w14:paraId="76C1073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3FD11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[43]       Black, D., Ed. and P. Jones, "Di</w:t>
      </w:r>
      <w:r w:rsidRPr="00372B4B">
        <w:rPr>
          <w:rFonts w:ascii="Courier New" w:hAnsi="Courier New" w:cs="Courier New"/>
          <w:lang w:val="en-US"/>
        </w:rPr>
        <w:t>fferentiated Services</w:t>
      </w:r>
    </w:p>
    <w:p w14:paraId="3944DA5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(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>) and Real-Time Communication", RFC 7657,</w:t>
      </w:r>
    </w:p>
    <w:p w14:paraId="2178E8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10.17487/RFC7657, November 2015,</w:t>
      </w:r>
    </w:p>
    <w:p w14:paraId="367EB58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&lt;https://www.rfc-editor.org/info/rfc7657&gt;.</w:t>
      </w:r>
    </w:p>
    <w:p w14:paraId="3607C8E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B20D5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[44]       Fairhurst, G. and M. </w:t>
      </w:r>
      <w:proofErr w:type="spellStart"/>
      <w:r w:rsidRPr="00372B4B">
        <w:rPr>
          <w:rFonts w:ascii="Courier New" w:hAnsi="Courier New" w:cs="Courier New"/>
          <w:lang w:val="en-US"/>
        </w:rPr>
        <w:t>Welzl</w:t>
      </w:r>
      <w:proofErr w:type="spellEnd"/>
      <w:r w:rsidRPr="00372B4B">
        <w:rPr>
          <w:rFonts w:ascii="Courier New" w:hAnsi="Courier New" w:cs="Courier New"/>
          <w:lang w:val="en-US"/>
        </w:rPr>
        <w:t>, "The Benefits of U</w:t>
      </w:r>
      <w:r w:rsidRPr="00372B4B">
        <w:rPr>
          <w:rFonts w:ascii="Courier New" w:hAnsi="Courier New" w:cs="Courier New"/>
          <w:lang w:val="en-US"/>
        </w:rPr>
        <w:t>sing</w:t>
      </w:r>
    </w:p>
    <w:p w14:paraId="40B7C0BD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372B4B">
        <w:rPr>
          <w:rFonts w:ascii="Courier New" w:hAnsi="Courier New" w:cs="Courier New"/>
          <w:lang w:val="en-US"/>
        </w:rPr>
        <w:t xml:space="preserve">              </w:t>
      </w:r>
      <w:r w:rsidRPr="002B1965">
        <w:rPr>
          <w:rFonts w:ascii="Courier New" w:hAnsi="Courier New" w:cs="Courier New"/>
        </w:rPr>
        <w:t>Explicit Congestion Notification (ECN)", RFC 8087,</w:t>
      </w:r>
    </w:p>
    <w:p w14:paraId="6469FA9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2B1965">
        <w:rPr>
          <w:rFonts w:ascii="Courier New" w:hAnsi="Courier New" w:cs="Courier New"/>
        </w:rPr>
        <w:t xml:space="preserve">              </w:t>
      </w:r>
      <w:r w:rsidRPr="00372B4B">
        <w:rPr>
          <w:rFonts w:ascii="Courier New" w:hAnsi="Courier New" w:cs="Courier New"/>
          <w:lang w:val="en-US"/>
        </w:rPr>
        <w:t>DOI 10.17487/RFC8087, March 2017,</w:t>
      </w:r>
    </w:p>
    <w:p w14:paraId="50BF23D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&lt;https://www.rfc-editor.org/info/rfc8087&gt;.</w:t>
      </w:r>
    </w:p>
    <w:p w14:paraId="4FCF80D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68DC03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[45]       Fairhurst, G., Ed., Trammell, B., Ed., and M. Kuehlewind,</w:t>
      </w:r>
    </w:p>
    <w:p w14:paraId="67140C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</w:t>
      </w:r>
      <w:r w:rsidRPr="00372B4B">
        <w:rPr>
          <w:rFonts w:ascii="Courier New" w:hAnsi="Courier New" w:cs="Courier New"/>
          <w:lang w:val="en-US"/>
        </w:rPr>
        <w:t xml:space="preserve">      Ed., "Services Provided by IETF Transport Protocols and</w:t>
      </w:r>
    </w:p>
    <w:p w14:paraId="073309E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Congestion Control Mechanisms", RFC 8095,</w:t>
      </w:r>
    </w:p>
    <w:p w14:paraId="4C103DC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DOI 10.17487/RFC8095, March 2017,</w:t>
      </w:r>
    </w:p>
    <w:p w14:paraId="261F117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&lt;https://www.rfc-editor.org/info/rfc8095&gt;.</w:t>
      </w:r>
    </w:p>
    <w:p w14:paraId="10ED42E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2CF88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[46]       </w:t>
      </w:r>
      <w:proofErr w:type="spellStart"/>
      <w:r w:rsidRPr="00372B4B">
        <w:rPr>
          <w:rFonts w:ascii="Courier New" w:hAnsi="Courier New" w:cs="Courier New"/>
          <w:lang w:val="en-US"/>
        </w:rPr>
        <w:t>Welzl</w:t>
      </w:r>
      <w:proofErr w:type="spellEnd"/>
      <w:r w:rsidRPr="00372B4B">
        <w:rPr>
          <w:rFonts w:ascii="Courier New" w:hAnsi="Courier New" w:cs="Courier New"/>
          <w:lang w:val="en-US"/>
        </w:rPr>
        <w:t>, M., Tuexen,</w:t>
      </w:r>
      <w:r w:rsidRPr="00372B4B">
        <w:rPr>
          <w:rFonts w:ascii="Courier New" w:hAnsi="Courier New" w:cs="Courier New"/>
          <w:lang w:val="en-US"/>
        </w:rPr>
        <w:t xml:space="preserve"> M., and N. </w:t>
      </w:r>
      <w:proofErr w:type="spellStart"/>
      <w:r w:rsidRPr="00372B4B">
        <w:rPr>
          <w:rFonts w:ascii="Courier New" w:hAnsi="Courier New" w:cs="Courier New"/>
          <w:lang w:val="en-US"/>
        </w:rPr>
        <w:t>Khademi</w:t>
      </w:r>
      <w:proofErr w:type="spellEnd"/>
      <w:r w:rsidRPr="00372B4B">
        <w:rPr>
          <w:rFonts w:ascii="Courier New" w:hAnsi="Courier New" w:cs="Courier New"/>
          <w:lang w:val="en-US"/>
        </w:rPr>
        <w:t>, "On the Usage of</w:t>
      </w:r>
    </w:p>
    <w:p w14:paraId="4D48287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Transport Features Provided by IETF Transport Protocols",</w:t>
      </w:r>
    </w:p>
    <w:p w14:paraId="6446399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RFC 8303, DOI 10.17487/RFC8303, February 2018,</w:t>
      </w:r>
    </w:p>
    <w:p w14:paraId="751B810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&lt;https://www.rfc-editor.org/info/rfc8303&gt;.</w:t>
      </w:r>
    </w:p>
    <w:p w14:paraId="3B321EC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D43A9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[47]       Chown, T., </w:t>
      </w:r>
      <w:proofErr w:type="spellStart"/>
      <w:r w:rsidRPr="00372B4B">
        <w:rPr>
          <w:rFonts w:ascii="Courier New" w:hAnsi="Courier New" w:cs="Courier New"/>
          <w:lang w:val="en-US"/>
        </w:rPr>
        <w:t>Lo</w:t>
      </w:r>
      <w:r w:rsidRPr="00372B4B">
        <w:rPr>
          <w:rFonts w:ascii="Courier New" w:hAnsi="Courier New" w:cs="Courier New"/>
          <w:lang w:val="en-US"/>
        </w:rPr>
        <w:t>ughney</w:t>
      </w:r>
      <w:proofErr w:type="spellEnd"/>
      <w:r w:rsidRPr="00372B4B">
        <w:rPr>
          <w:rFonts w:ascii="Courier New" w:hAnsi="Courier New" w:cs="Courier New"/>
          <w:lang w:val="en-US"/>
        </w:rPr>
        <w:t>, J., and T. Winters, "IPv6 Node</w:t>
      </w:r>
    </w:p>
    <w:p w14:paraId="44D7D14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Requirements", BCP 220, RFC 8504, DOI 10.17487/RFC8504,</w:t>
      </w:r>
    </w:p>
    <w:p w14:paraId="26853DC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January 2019, &lt;https://www.rfc-editor.org/info/rfc8504&gt;.</w:t>
      </w:r>
    </w:p>
    <w:p w14:paraId="609FEE1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27D7FF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[48]       IANA, "Transmission Control Protocol (TCP) Parameters,</w:t>
      </w:r>
    </w:p>
    <w:p w14:paraId="53A2BC2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</w:t>
      </w:r>
      <w:r w:rsidRPr="00372B4B">
        <w:rPr>
          <w:rFonts w:ascii="Courier New" w:hAnsi="Courier New" w:cs="Courier New"/>
          <w:lang w:val="en-US"/>
        </w:rPr>
        <w:t xml:space="preserve">        https://www.iana.org/assignments/tcp-parameters/tcp-</w:t>
      </w:r>
    </w:p>
    <w:p w14:paraId="251948F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72B4B">
        <w:rPr>
          <w:rFonts w:ascii="Courier New" w:hAnsi="Courier New" w:cs="Courier New"/>
          <w:lang w:val="en-US"/>
        </w:rPr>
        <w:t>parameters.xhtml</w:t>
      </w:r>
      <w:proofErr w:type="spellEnd"/>
      <w:r w:rsidRPr="00372B4B">
        <w:rPr>
          <w:rFonts w:ascii="Courier New" w:hAnsi="Courier New" w:cs="Courier New"/>
          <w:lang w:val="en-US"/>
        </w:rPr>
        <w:t>", 2019.</w:t>
      </w:r>
    </w:p>
    <w:p w14:paraId="560FE31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A87191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[49]       IANA, "Transmission Control Protocol (TCP) Header Flags,</w:t>
      </w:r>
    </w:p>
    <w:p w14:paraId="6BDB0C6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https://www.iana.org/assignments/tcp-header-flags/tcp-</w:t>
      </w:r>
    </w:p>
    <w:p w14:paraId="4D77C55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h</w:t>
      </w:r>
      <w:r w:rsidRPr="00372B4B">
        <w:rPr>
          <w:rFonts w:ascii="Courier New" w:hAnsi="Courier New" w:cs="Courier New"/>
          <w:lang w:val="en-US"/>
        </w:rPr>
        <w:t>eader-</w:t>
      </w:r>
      <w:proofErr w:type="spellStart"/>
      <w:r w:rsidRPr="00372B4B">
        <w:rPr>
          <w:rFonts w:ascii="Courier New" w:hAnsi="Courier New" w:cs="Courier New"/>
          <w:lang w:val="en-US"/>
        </w:rPr>
        <w:t>flags.xhtml</w:t>
      </w:r>
      <w:proofErr w:type="spellEnd"/>
      <w:r w:rsidRPr="00372B4B">
        <w:rPr>
          <w:rFonts w:ascii="Courier New" w:hAnsi="Courier New" w:cs="Courier New"/>
          <w:lang w:val="en-US"/>
        </w:rPr>
        <w:t>", 2019.</w:t>
      </w:r>
    </w:p>
    <w:p w14:paraId="06D9EF6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1C0F0C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[50]       Gont, F., "Processing of IP Security/Compartment and</w:t>
      </w:r>
    </w:p>
    <w:p w14:paraId="11E186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Precedence Information by TCP", draft-</w:t>
      </w:r>
      <w:proofErr w:type="spellStart"/>
      <w:r w:rsidRPr="00372B4B">
        <w:rPr>
          <w:rFonts w:ascii="Courier New" w:hAnsi="Courier New" w:cs="Courier New"/>
          <w:lang w:val="en-US"/>
        </w:rPr>
        <w:t>gont</w:t>
      </w:r>
      <w:proofErr w:type="spellEnd"/>
      <w:r w:rsidRPr="00372B4B">
        <w:rPr>
          <w:rFonts w:ascii="Courier New" w:hAnsi="Courier New" w:cs="Courier New"/>
          <w:lang w:val="en-US"/>
        </w:rPr>
        <w:t>-tcpm-</w:t>
      </w:r>
      <w:proofErr w:type="spellStart"/>
      <w:r w:rsidRPr="00372B4B">
        <w:rPr>
          <w:rFonts w:ascii="Courier New" w:hAnsi="Courier New" w:cs="Courier New"/>
          <w:lang w:val="en-US"/>
        </w:rPr>
        <w:t>tcp</w:t>
      </w:r>
      <w:proofErr w:type="spellEnd"/>
      <w:r w:rsidRPr="00372B4B">
        <w:rPr>
          <w:rFonts w:ascii="Courier New" w:hAnsi="Courier New" w:cs="Courier New"/>
          <w:lang w:val="en-US"/>
        </w:rPr>
        <w:t>-</w:t>
      </w:r>
    </w:p>
    <w:p w14:paraId="13F429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seccomp-prec-00 (work in progress), March 2012.</w:t>
      </w:r>
    </w:p>
    <w:p w14:paraId="18F3FE4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36FBA9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56454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AC18B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3C3A1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8D142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</w:t>
      </w:r>
      <w:r w:rsidRPr="00372B4B">
        <w:rPr>
          <w:rFonts w:ascii="Courier New" w:hAnsi="Courier New" w:cs="Courier New"/>
          <w:lang w:val="en-US"/>
        </w:rPr>
        <w:t>res February 7, 2021               [Page 99]</w:t>
      </w:r>
    </w:p>
    <w:p w14:paraId="014B759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46EBC02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D379A3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9252E6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7275F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[51]       Gont, F. and D. </w:t>
      </w:r>
      <w:proofErr w:type="spellStart"/>
      <w:r w:rsidRPr="00372B4B">
        <w:rPr>
          <w:rFonts w:ascii="Courier New" w:hAnsi="Courier New" w:cs="Courier New"/>
          <w:lang w:val="en-US"/>
        </w:rPr>
        <w:t>Borman</w:t>
      </w:r>
      <w:proofErr w:type="spellEnd"/>
      <w:r w:rsidRPr="00372B4B">
        <w:rPr>
          <w:rFonts w:ascii="Courier New" w:hAnsi="Courier New" w:cs="Courier New"/>
          <w:lang w:val="en-US"/>
        </w:rPr>
        <w:t>, "On the Validation of TCP Sequence</w:t>
      </w:r>
    </w:p>
    <w:p w14:paraId="5C238B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Numbers", draft-gont-tcpm-tcp-seq-validation-02</w:t>
      </w:r>
      <w:r w:rsidRPr="00372B4B">
        <w:rPr>
          <w:rFonts w:ascii="Courier New" w:hAnsi="Courier New" w:cs="Courier New"/>
          <w:lang w:val="en-US"/>
        </w:rPr>
        <w:t xml:space="preserve"> (work in</w:t>
      </w:r>
    </w:p>
    <w:p w14:paraId="5AB6E48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progress), March 2015.</w:t>
      </w:r>
    </w:p>
    <w:p w14:paraId="3569091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8DDA1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[52]       </w:t>
      </w:r>
      <w:proofErr w:type="spellStart"/>
      <w:r w:rsidRPr="00372B4B">
        <w:rPr>
          <w:rFonts w:ascii="Courier New" w:hAnsi="Courier New" w:cs="Courier New"/>
          <w:lang w:val="en-US"/>
        </w:rPr>
        <w:t>Bittau</w:t>
      </w:r>
      <w:proofErr w:type="spellEnd"/>
      <w:r w:rsidRPr="00372B4B">
        <w:rPr>
          <w:rFonts w:ascii="Courier New" w:hAnsi="Courier New" w:cs="Courier New"/>
          <w:lang w:val="en-US"/>
        </w:rPr>
        <w:t xml:space="preserve">, A., </w:t>
      </w:r>
      <w:proofErr w:type="spellStart"/>
      <w:r w:rsidRPr="00372B4B">
        <w:rPr>
          <w:rFonts w:ascii="Courier New" w:hAnsi="Courier New" w:cs="Courier New"/>
          <w:lang w:val="en-US"/>
        </w:rPr>
        <w:t>Giffin</w:t>
      </w:r>
      <w:proofErr w:type="spellEnd"/>
      <w:r w:rsidRPr="00372B4B">
        <w:rPr>
          <w:rFonts w:ascii="Courier New" w:hAnsi="Courier New" w:cs="Courier New"/>
          <w:lang w:val="en-US"/>
        </w:rPr>
        <w:t xml:space="preserve">, D., Handley, M., </w:t>
      </w:r>
      <w:proofErr w:type="spellStart"/>
      <w:r w:rsidRPr="00372B4B">
        <w:rPr>
          <w:rFonts w:ascii="Courier New" w:hAnsi="Courier New" w:cs="Courier New"/>
          <w:lang w:val="en-US"/>
        </w:rPr>
        <w:t>Mazieres</w:t>
      </w:r>
      <w:proofErr w:type="spellEnd"/>
      <w:r w:rsidRPr="00372B4B">
        <w:rPr>
          <w:rFonts w:ascii="Courier New" w:hAnsi="Courier New" w:cs="Courier New"/>
          <w:lang w:val="en-US"/>
        </w:rPr>
        <w:t>, D., Slack,</w:t>
      </w:r>
    </w:p>
    <w:p w14:paraId="71F3B8E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Q., and E. Smith, "Cryptographic protection of TCP Streams</w:t>
      </w:r>
    </w:p>
    <w:p w14:paraId="2E098A5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(</w:t>
      </w:r>
      <w:proofErr w:type="spellStart"/>
      <w:r w:rsidRPr="00372B4B">
        <w:rPr>
          <w:rFonts w:ascii="Courier New" w:hAnsi="Courier New" w:cs="Courier New"/>
          <w:lang w:val="en-US"/>
        </w:rPr>
        <w:t>tcpcrypt</w:t>
      </w:r>
      <w:proofErr w:type="spellEnd"/>
      <w:r w:rsidRPr="00372B4B">
        <w:rPr>
          <w:rFonts w:ascii="Courier New" w:hAnsi="Courier New" w:cs="Courier New"/>
          <w:lang w:val="en-US"/>
        </w:rPr>
        <w:t xml:space="preserve">)", draft-ietf-tcpinc-tcpcrypt-09 (work </w:t>
      </w:r>
      <w:r w:rsidRPr="00372B4B">
        <w:rPr>
          <w:rFonts w:ascii="Courier New" w:hAnsi="Courier New" w:cs="Courier New"/>
          <w:lang w:val="en-US"/>
        </w:rPr>
        <w:t>in</w:t>
      </w:r>
    </w:p>
    <w:p w14:paraId="3F0D721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progress), November 2017.</w:t>
      </w:r>
    </w:p>
    <w:p w14:paraId="01DEBC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8F4C2D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[53]       Touch, J. and W. Eddy, "TCP Extended Data Offset Option",</w:t>
      </w:r>
    </w:p>
    <w:p w14:paraId="40E3ACD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draft-ietf-tcpm-tcp-edo-10 (work in progress), July 2018.</w:t>
      </w:r>
    </w:p>
    <w:p w14:paraId="796A92D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88F262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[54]       </w:t>
      </w:r>
      <w:proofErr w:type="spellStart"/>
      <w:r w:rsidRPr="00372B4B">
        <w:rPr>
          <w:rFonts w:ascii="Courier New" w:hAnsi="Courier New" w:cs="Courier New"/>
          <w:lang w:val="en-US"/>
        </w:rPr>
        <w:t>Minshall</w:t>
      </w:r>
      <w:proofErr w:type="spellEnd"/>
      <w:r w:rsidRPr="00372B4B">
        <w:rPr>
          <w:rFonts w:ascii="Courier New" w:hAnsi="Courier New" w:cs="Courier New"/>
          <w:lang w:val="en-US"/>
        </w:rPr>
        <w:t>, G., "A Proposed Modification to Nagle's</w:t>
      </w:r>
    </w:p>
    <w:p w14:paraId="76B88CD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r w:rsidRPr="00372B4B">
        <w:rPr>
          <w:rFonts w:ascii="Courier New" w:hAnsi="Courier New" w:cs="Courier New"/>
          <w:lang w:val="en-US"/>
        </w:rPr>
        <w:t xml:space="preserve">           Algorithm", draft-minshall-nagle-01 (work in progress),</w:t>
      </w:r>
    </w:p>
    <w:p w14:paraId="21004E6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June 1999.</w:t>
      </w:r>
    </w:p>
    <w:p w14:paraId="23CBA84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70422E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[55]       </w:t>
      </w:r>
      <w:proofErr w:type="spellStart"/>
      <w:r w:rsidRPr="00372B4B">
        <w:rPr>
          <w:rFonts w:ascii="Courier New" w:hAnsi="Courier New" w:cs="Courier New"/>
          <w:lang w:val="en-US"/>
        </w:rPr>
        <w:t>Dalal</w:t>
      </w:r>
      <w:proofErr w:type="spellEnd"/>
      <w:r w:rsidRPr="00372B4B">
        <w:rPr>
          <w:rFonts w:ascii="Courier New" w:hAnsi="Courier New" w:cs="Courier New"/>
          <w:lang w:val="en-US"/>
        </w:rPr>
        <w:t>, Y. and C. Sunshine, "Connection Management in</w:t>
      </w:r>
    </w:p>
    <w:p w14:paraId="54BBFA1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Transport Protocols", Computer Networks Vol. 2, No. 6, pp.</w:t>
      </w:r>
    </w:p>
    <w:p w14:paraId="4A754B9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454-473, </w:t>
      </w:r>
      <w:r w:rsidRPr="00372B4B">
        <w:rPr>
          <w:rFonts w:ascii="Courier New" w:hAnsi="Courier New" w:cs="Courier New"/>
          <w:lang w:val="en-US"/>
        </w:rPr>
        <w:t>December 1978.</w:t>
      </w:r>
    </w:p>
    <w:p w14:paraId="10E1016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2FE717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Appendix A.  Other Implementation Notes</w:t>
      </w:r>
    </w:p>
    <w:p w14:paraId="1654389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80C394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This section includes additional notes and references on TCP</w:t>
      </w:r>
    </w:p>
    <w:p w14:paraId="47FDF74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implementation decisions that are currently not a part of the RFC</w:t>
      </w:r>
    </w:p>
    <w:p w14:paraId="7504A8F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series or included within the TCP standard.  These items can be</w:t>
      </w:r>
    </w:p>
    <w:p w14:paraId="4ED24EA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considered by implementers, but there was not yet a consensus to</w:t>
      </w:r>
    </w:p>
    <w:p w14:paraId="7520A83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include them in the standard.</w:t>
      </w:r>
    </w:p>
    <w:p w14:paraId="00E3669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EE338F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A.1.  IP Security Compartment and Precedence</w:t>
      </w:r>
    </w:p>
    <w:p w14:paraId="5E0D6FF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48C3A7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 IPv4 specification [1] includes a precedence value in the (now</w:t>
      </w:r>
    </w:p>
    <w:p w14:paraId="52ABDB8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obsoleted) Type of Service field (</w:t>
      </w:r>
      <w:r w:rsidRPr="00372B4B">
        <w:rPr>
          <w:rFonts w:ascii="Courier New" w:hAnsi="Courier New" w:cs="Courier New"/>
          <w:lang w:val="en-US"/>
        </w:rPr>
        <w:t>TOS) field.  It was modified in</w:t>
      </w:r>
    </w:p>
    <w:p w14:paraId="2611539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[16], and then obsoleted by the definition of Differentiated Services</w:t>
      </w:r>
    </w:p>
    <w:p w14:paraId="01BF716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(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>) [5].  Setting and conveying TOS between the network layer,</w:t>
      </w:r>
    </w:p>
    <w:p w14:paraId="286EA88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TCP implementation, and applications is obsolete, and replaced by</w:t>
      </w:r>
    </w:p>
    <w:p w14:paraId="384425A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DiffSe</w:t>
      </w:r>
      <w:r w:rsidRPr="00372B4B">
        <w:rPr>
          <w:rFonts w:ascii="Courier New" w:hAnsi="Courier New" w:cs="Courier New"/>
          <w:lang w:val="en-US"/>
        </w:rPr>
        <w:t>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in the current TCP specification.</w:t>
      </w:r>
    </w:p>
    <w:p w14:paraId="296543A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CE0F1D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RFC 793 requires checking the IP security compartment and precedence</w:t>
      </w:r>
    </w:p>
    <w:p w14:paraId="4CAA002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on incoming TCP segments for consistency within a connection, and</w:t>
      </w:r>
    </w:p>
    <w:p w14:paraId="30D56DA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with application requests.  Each of these aspects of IP have become</w:t>
      </w:r>
    </w:p>
    <w:p w14:paraId="06DB849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out</w:t>
      </w:r>
      <w:r w:rsidRPr="00372B4B">
        <w:rPr>
          <w:rFonts w:ascii="Courier New" w:hAnsi="Courier New" w:cs="Courier New"/>
          <w:lang w:val="en-US"/>
        </w:rPr>
        <w:t>dated, without specific updates to RFC 793.  The issues with</w:t>
      </w:r>
    </w:p>
    <w:p w14:paraId="2E7988A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precedence were fixed by [19], which is Standards Track, and so this</w:t>
      </w:r>
    </w:p>
    <w:p w14:paraId="077CC15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present TCP specification includes those changes.  However, the state</w:t>
      </w:r>
    </w:p>
    <w:p w14:paraId="5813044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of IP security options that may be used by MLS </w:t>
      </w:r>
      <w:r w:rsidRPr="00372B4B">
        <w:rPr>
          <w:rFonts w:ascii="Courier New" w:hAnsi="Courier New" w:cs="Courier New"/>
          <w:lang w:val="en-US"/>
        </w:rPr>
        <w:t>systems is not as</w:t>
      </w:r>
    </w:p>
    <w:p w14:paraId="6C98A69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clean.</w:t>
      </w:r>
    </w:p>
    <w:p w14:paraId="373B8D3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A4CD1A" w14:textId="428762F3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del w:id="273" w:author="BOUCADAIR Mohamed TGI/OLN" w:date="2020-09-25T15:42:00Z">
        <w:r w:rsidRPr="00372B4B" w:rsidDel="00372B4B">
          <w:rPr>
            <w:rFonts w:ascii="Courier New" w:hAnsi="Courier New" w:cs="Courier New"/>
            <w:lang w:val="en-US"/>
          </w:rPr>
          <w:delText>Reseting</w:delText>
        </w:r>
      </w:del>
      <w:ins w:id="274" w:author="BOUCADAIR Mohamed TGI/OLN" w:date="2020-09-25T15:42:00Z">
        <w:r w:rsidR="00372B4B" w:rsidRPr="00372B4B">
          <w:rPr>
            <w:rFonts w:ascii="Courier New" w:hAnsi="Courier New" w:cs="Courier New"/>
            <w:lang w:val="en-US"/>
          </w:rPr>
          <w:t>Resetting</w:t>
        </w:r>
      </w:ins>
      <w:r w:rsidRPr="00372B4B">
        <w:rPr>
          <w:rFonts w:ascii="Courier New" w:hAnsi="Courier New" w:cs="Courier New"/>
          <w:lang w:val="en-US"/>
        </w:rPr>
        <w:t xml:space="preserve"> connections when incoming packets do not meet expected</w:t>
      </w:r>
    </w:p>
    <w:p w14:paraId="075CFD5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security compartment or precedence expectations has been recognized</w:t>
      </w:r>
    </w:p>
    <w:p w14:paraId="156EDFF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993323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EFAE9C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AE7151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[Page 100]</w:t>
      </w:r>
    </w:p>
    <w:p w14:paraId="0E21DEC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446BC7F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</w:t>
      </w:r>
      <w:r w:rsidRPr="00372B4B">
        <w:rPr>
          <w:rFonts w:ascii="Courier New" w:hAnsi="Courier New" w:cs="Courier New"/>
          <w:lang w:val="en-US"/>
        </w:rPr>
        <w:t>aft              TCP Specification                August 2020</w:t>
      </w:r>
    </w:p>
    <w:p w14:paraId="75E3227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5AF653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C9B07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as a possible attack vector [50], and there has been discussion about</w:t>
      </w:r>
    </w:p>
    <w:p w14:paraId="588295E6" w14:textId="1B41A4BA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del w:id="275" w:author="BOUCADAIR Mohamed TGI/OLN" w:date="2020-09-25T15:42:00Z">
        <w:r w:rsidRPr="00372B4B" w:rsidDel="00372B4B">
          <w:rPr>
            <w:rFonts w:ascii="Courier New" w:hAnsi="Courier New" w:cs="Courier New"/>
            <w:lang w:val="en-US"/>
          </w:rPr>
          <w:delText>ammending</w:delText>
        </w:r>
      </w:del>
      <w:ins w:id="276" w:author="BOUCADAIR Mohamed TGI/OLN" w:date="2020-09-25T15:42:00Z">
        <w:r w:rsidR="00372B4B" w:rsidRPr="00372B4B">
          <w:rPr>
            <w:rFonts w:ascii="Courier New" w:hAnsi="Courier New" w:cs="Courier New"/>
            <w:lang w:val="en-US"/>
          </w:rPr>
          <w:t>amending</w:t>
        </w:r>
      </w:ins>
      <w:r w:rsidRPr="00372B4B">
        <w:rPr>
          <w:rFonts w:ascii="Courier New" w:hAnsi="Courier New" w:cs="Courier New"/>
          <w:lang w:val="en-US"/>
        </w:rPr>
        <w:t xml:space="preserve"> the TCP specification to prevent connections from being</w:t>
      </w:r>
    </w:p>
    <w:p w14:paraId="24BD70E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aborted due to non-matching IP security compart</w:t>
      </w:r>
      <w:r w:rsidRPr="00372B4B">
        <w:rPr>
          <w:rFonts w:ascii="Courier New" w:hAnsi="Courier New" w:cs="Courier New"/>
          <w:lang w:val="en-US"/>
        </w:rPr>
        <w:t xml:space="preserve">ment and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</w:p>
    <w:p w14:paraId="12A0E0F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codepoint</w:t>
      </w:r>
      <w:proofErr w:type="spellEnd"/>
      <w:r w:rsidRPr="00372B4B">
        <w:rPr>
          <w:rFonts w:ascii="Courier New" w:hAnsi="Courier New" w:cs="Courier New"/>
          <w:lang w:val="en-US"/>
        </w:rPr>
        <w:t xml:space="preserve"> values.</w:t>
      </w:r>
    </w:p>
    <w:p w14:paraId="40E2A95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2881B8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A.1.1.  Precedence</w:t>
      </w:r>
    </w:p>
    <w:p w14:paraId="4A9482C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E69CE6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the former precedence values are treated as Class</w:t>
      </w:r>
    </w:p>
    <w:p w14:paraId="7C1F410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Selector </w:t>
      </w:r>
      <w:proofErr w:type="spellStart"/>
      <w:r w:rsidRPr="00372B4B">
        <w:rPr>
          <w:rFonts w:ascii="Courier New" w:hAnsi="Courier New" w:cs="Courier New"/>
          <w:lang w:val="en-US"/>
        </w:rPr>
        <w:t>codepoints</w:t>
      </w:r>
      <w:proofErr w:type="spellEnd"/>
      <w:r w:rsidRPr="00372B4B">
        <w:rPr>
          <w:rFonts w:ascii="Courier New" w:hAnsi="Courier New" w:cs="Courier New"/>
          <w:lang w:val="en-US"/>
        </w:rPr>
        <w:t>, and methods for compatible treatment are</w:t>
      </w:r>
    </w:p>
    <w:p w14:paraId="560E383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described in the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architecture.  The RFC 793/1122 TCP</w:t>
      </w:r>
    </w:p>
    <w:p w14:paraId="7A8FF9F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</w:t>
      </w:r>
      <w:r w:rsidRPr="00372B4B">
        <w:rPr>
          <w:rFonts w:ascii="Courier New" w:hAnsi="Courier New" w:cs="Courier New"/>
          <w:lang w:val="en-US"/>
        </w:rPr>
        <w:t xml:space="preserve">  specification includes logic intending to have connections use the</w:t>
      </w:r>
    </w:p>
    <w:p w14:paraId="00762E7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highest precedence requested by either endpoint application, and to</w:t>
      </w:r>
    </w:p>
    <w:p w14:paraId="50E2214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keep the precedence consistent throughout a connection.  This logic</w:t>
      </w:r>
    </w:p>
    <w:p w14:paraId="0E23F05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from the obsolete TOS is not applicable fo</w:t>
      </w:r>
      <w:r w:rsidRPr="00372B4B">
        <w:rPr>
          <w:rFonts w:ascii="Courier New" w:hAnsi="Courier New" w:cs="Courier New"/>
          <w:lang w:val="en-US"/>
        </w:rPr>
        <w:t xml:space="preserve">r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>, and should not</w:t>
      </w:r>
    </w:p>
    <w:p w14:paraId="13C84AD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be included in TCP implementations, though changes to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values</w:t>
      </w:r>
    </w:p>
    <w:p w14:paraId="05EB0E8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within a connection are discouraged.  For discussion of this, see RFC</w:t>
      </w:r>
    </w:p>
    <w:p w14:paraId="2598A89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7657 (sec 5.1, 5.3, and 6) [43].</w:t>
      </w:r>
    </w:p>
    <w:p w14:paraId="6C8832A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0CC27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 obsoleted TOS processing rules in TCP a</w:t>
      </w:r>
      <w:r w:rsidRPr="00372B4B">
        <w:rPr>
          <w:rFonts w:ascii="Courier New" w:hAnsi="Courier New" w:cs="Courier New"/>
          <w:lang w:val="en-US"/>
        </w:rPr>
        <w:t>ssumed bidirectional (or</w:t>
      </w:r>
    </w:p>
    <w:p w14:paraId="448CD18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symmetric) precedence values used on a connection, but the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</w:p>
    <w:p w14:paraId="6950004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architecture is asymmetric.  Problems with the old TCP logic in this</w:t>
      </w:r>
    </w:p>
    <w:p w14:paraId="3D26F5B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regard were described in [19] and the solution described is to ignore</w:t>
      </w:r>
    </w:p>
    <w:p w14:paraId="1AAD2C2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IP precedenc</w:t>
      </w:r>
      <w:r w:rsidRPr="00372B4B">
        <w:rPr>
          <w:rFonts w:ascii="Courier New" w:hAnsi="Courier New" w:cs="Courier New"/>
          <w:lang w:val="en-US"/>
        </w:rPr>
        <w:t>e in TCP.  Since RFC 2873 is a Standards Track document</w:t>
      </w:r>
    </w:p>
    <w:p w14:paraId="0082756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(although not marked as updating RFC 793), current implementations</w:t>
      </w:r>
    </w:p>
    <w:p w14:paraId="27DEEFF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are expected to be robust to these conditions.  Note that the</w:t>
      </w:r>
    </w:p>
    <w:p w14:paraId="2EA7F69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field value used in each direction is a part of the</w:t>
      </w:r>
    </w:p>
    <w:p w14:paraId="7CAC2F3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</w:t>
      </w:r>
      <w:r w:rsidRPr="00372B4B">
        <w:rPr>
          <w:rFonts w:ascii="Courier New" w:hAnsi="Courier New" w:cs="Courier New"/>
          <w:lang w:val="en-US"/>
        </w:rPr>
        <w:t xml:space="preserve">  interface between TCP and the network layer, and values in use can be</w:t>
      </w:r>
    </w:p>
    <w:p w14:paraId="749B910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indicated both ways between TCP and the application.</w:t>
      </w:r>
    </w:p>
    <w:p w14:paraId="0F17A58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935890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A.1.2.  MLS Systems</w:t>
      </w:r>
    </w:p>
    <w:p w14:paraId="35D7983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F7E77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 IP security option (IPSO) and compartment defined in [1] was</w:t>
      </w:r>
    </w:p>
    <w:p w14:paraId="0377F73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refined in RFC 1038 that was later </w:t>
      </w:r>
      <w:r w:rsidRPr="00372B4B">
        <w:rPr>
          <w:rFonts w:ascii="Courier New" w:hAnsi="Courier New" w:cs="Courier New"/>
          <w:lang w:val="en-US"/>
        </w:rPr>
        <w:t>obsoleted by RFC 1108.  The</w:t>
      </w:r>
    </w:p>
    <w:p w14:paraId="2C53757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Commercial IP Security Option (CIPSO) is defined in FIPS-188, and is</w:t>
      </w:r>
    </w:p>
    <w:p w14:paraId="18CDF51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supported by some vendors and operating systems.  RFC 1108 is now</w:t>
      </w:r>
    </w:p>
    <w:p w14:paraId="3040B9F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Historic, though RFC 791 itself has not been updated to remove the IP</w:t>
      </w:r>
    </w:p>
    <w:p w14:paraId="3E2C0D0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security op</w:t>
      </w:r>
      <w:r w:rsidRPr="00372B4B">
        <w:rPr>
          <w:rFonts w:ascii="Courier New" w:hAnsi="Courier New" w:cs="Courier New"/>
          <w:lang w:val="en-US"/>
        </w:rPr>
        <w:t>tion.  For IPv6, a similar option (CALIPSO) has been</w:t>
      </w:r>
    </w:p>
    <w:p w14:paraId="3AFDAC6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defined [28].  RFC 793 includes logic that includes the IP security/</w:t>
      </w:r>
    </w:p>
    <w:p w14:paraId="30CAB3F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compartment information in treatment of TCP segments.  References to</w:t>
      </w:r>
    </w:p>
    <w:p w14:paraId="6B67FE4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 IP "security/compartment" in this document may be re</w:t>
      </w:r>
      <w:r w:rsidRPr="00372B4B">
        <w:rPr>
          <w:rFonts w:ascii="Courier New" w:hAnsi="Courier New" w:cs="Courier New"/>
          <w:lang w:val="en-US"/>
        </w:rPr>
        <w:t>levant for</w:t>
      </w:r>
    </w:p>
    <w:p w14:paraId="0F93A07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Multi-Level Secure (MLS) system implementers, but can be ignored for</w:t>
      </w:r>
    </w:p>
    <w:p w14:paraId="2D7F128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non-MLS implementations, consistent with running code on the</w:t>
      </w:r>
    </w:p>
    <w:p w14:paraId="7EF77C9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Internet.  See Appendix A.1 for further discussion.  Note that RFC</w:t>
      </w:r>
    </w:p>
    <w:p w14:paraId="7773B71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5570 describes some MLS networking s</w:t>
      </w:r>
      <w:r w:rsidRPr="00372B4B">
        <w:rPr>
          <w:rFonts w:ascii="Courier New" w:hAnsi="Courier New" w:cs="Courier New"/>
          <w:lang w:val="en-US"/>
        </w:rPr>
        <w:t>cenarios where IPSO, CIPSO, or</w:t>
      </w:r>
    </w:p>
    <w:p w14:paraId="2D4418D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CALIPSO may be used.  In these special cases, TCP implementers should</w:t>
      </w:r>
    </w:p>
    <w:p w14:paraId="287ACDF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see section 7.3.1 of RFC 5570, and follow the guidance in that</w:t>
      </w:r>
    </w:p>
    <w:p w14:paraId="0A3B99D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document.</w:t>
      </w:r>
    </w:p>
    <w:p w14:paraId="2B89167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5305CE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B69CDA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504876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9CAF8D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[Page 1</w:t>
      </w:r>
      <w:r w:rsidRPr="00372B4B">
        <w:rPr>
          <w:rFonts w:ascii="Courier New" w:hAnsi="Courier New" w:cs="Courier New"/>
          <w:lang w:val="en-US"/>
        </w:rPr>
        <w:t>01]</w:t>
      </w:r>
    </w:p>
    <w:p w14:paraId="6AB9576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635BCC1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53B1398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0F8486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FE943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A.2.  Sequence Number Validation</w:t>
      </w:r>
    </w:p>
    <w:p w14:paraId="448A264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2EA5EA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There are cases where the TCP sequence number validation rules can</w:t>
      </w:r>
    </w:p>
    <w:p w14:paraId="743D509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prevent ACK fields from being processed.  This can result in</w:t>
      </w:r>
    </w:p>
    <w:p w14:paraId="6F4934E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conn</w:t>
      </w:r>
      <w:r w:rsidRPr="00372B4B">
        <w:rPr>
          <w:rFonts w:ascii="Courier New" w:hAnsi="Courier New" w:cs="Courier New"/>
          <w:lang w:val="en-US"/>
        </w:rPr>
        <w:t>ection issues, as described in [51], which includes descriptions</w:t>
      </w:r>
    </w:p>
    <w:p w14:paraId="667F6B7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of potential problems in conditions of simultaneous open, self-</w:t>
      </w:r>
    </w:p>
    <w:p w14:paraId="414B981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connects, simultaneous close, and simultaneous window probes.  The</w:t>
      </w:r>
    </w:p>
    <w:p w14:paraId="0C158F1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document also describes potential changes to the TC</w:t>
      </w:r>
      <w:r w:rsidRPr="00372B4B">
        <w:rPr>
          <w:rFonts w:ascii="Courier New" w:hAnsi="Courier New" w:cs="Courier New"/>
          <w:lang w:val="en-US"/>
        </w:rPr>
        <w:t>P specification to</w:t>
      </w:r>
    </w:p>
    <w:p w14:paraId="321FCAD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mitigate the issue by expanding the acceptable sequence numbers.</w:t>
      </w:r>
    </w:p>
    <w:p w14:paraId="08B641C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061954" w14:textId="3AB6D01D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 Internet usage of TCP, these conditions are rarely </w:t>
      </w:r>
      <w:del w:id="277" w:author="BOUCADAIR Mohamed TGI/OLN" w:date="2020-09-25T15:42:00Z">
        <w:r w:rsidRPr="00372B4B" w:rsidDel="00372B4B">
          <w:rPr>
            <w:rFonts w:ascii="Courier New" w:hAnsi="Courier New" w:cs="Courier New"/>
            <w:lang w:val="en-US"/>
          </w:rPr>
          <w:delText>occuring</w:delText>
        </w:r>
      </w:del>
      <w:ins w:id="278" w:author="BOUCADAIR Mohamed TGI/OLN" w:date="2020-09-25T15:42:00Z">
        <w:r w:rsidR="00372B4B" w:rsidRPr="00372B4B">
          <w:rPr>
            <w:rFonts w:ascii="Courier New" w:hAnsi="Courier New" w:cs="Courier New"/>
            <w:lang w:val="en-US"/>
          </w:rPr>
          <w:t>occurring</w:t>
        </w:r>
      </w:ins>
      <w:r w:rsidRPr="00372B4B">
        <w:rPr>
          <w:rFonts w:ascii="Courier New" w:hAnsi="Courier New" w:cs="Courier New"/>
          <w:lang w:val="en-US"/>
        </w:rPr>
        <w:t>.</w:t>
      </w:r>
    </w:p>
    <w:p w14:paraId="2C06818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Common operating systems include different alternative mitigations,</w:t>
      </w:r>
    </w:p>
    <w:p w14:paraId="10A42C5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and the standard has not be</w:t>
      </w:r>
      <w:r w:rsidRPr="00372B4B">
        <w:rPr>
          <w:rFonts w:ascii="Courier New" w:hAnsi="Courier New" w:cs="Courier New"/>
          <w:lang w:val="en-US"/>
        </w:rPr>
        <w:t>en updated yet to codify one of them, but</w:t>
      </w:r>
    </w:p>
    <w:p w14:paraId="054557E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implementers should consider the problems described in [51].</w:t>
      </w:r>
    </w:p>
    <w:p w14:paraId="5049F40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023E32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A.3.  Nagle Modification</w:t>
      </w:r>
    </w:p>
    <w:p w14:paraId="3BCEEA0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F4B64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 common operating systems, both the Nagle algorithm and delayed</w:t>
      </w:r>
    </w:p>
    <w:p w14:paraId="4600BF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acknowledgements are implemented and enabled by def</w:t>
      </w:r>
      <w:r w:rsidRPr="00372B4B">
        <w:rPr>
          <w:rFonts w:ascii="Courier New" w:hAnsi="Courier New" w:cs="Courier New"/>
          <w:lang w:val="en-US"/>
        </w:rPr>
        <w:t>ault.  TCP is used</w:t>
      </w:r>
    </w:p>
    <w:p w14:paraId="25CAA2F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by many applications that have a request-response style of</w:t>
      </w:r>
    </w:p>
    <w:p w14:paraId="69DABDD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communication, where the combination of the Nagle algorithm and</w:t>
      </w:r>
    </w:p>
    <w:p w14:paraId="07B2A2D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delayed acknowledgements can result in poor application performance.</w:t>
      </w:r>
    </w:p>
    <w:p w14:paraId="6B1E375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 modification to the Nagle algor</w:t>
      </w:r>
      <w:r w:rsidRPr="00372B4B">
        <w:rPr>
          <w:rFonts w:ascii="Courier New" w:hAnsi="Courier New" w:cs="Courier New"/>
          <w:lang w:val="en-US"/>
        </w:rPr>
        <w:t>ithm is described in [54] that</w:t>
      </w:r>
    </w:p>
    <w:p w14:paraId="013D327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improves the situation for these applications.</w:t>
      </w:r>
    </w:p>
    <w:p w14:paraId="23C695E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471135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This modification is implemented in some common operating systems,</w:t>
      </w:r>
    </w:p>
    <w:p w14:paraId="50FEADF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and does not impact TCP interoperability.  Additionally, many</w:t>
      </w:r>
    </w:p>
    <w:p w14:paraId="5565441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applications simply disable Nagle, s</w:t>
      </w:r>
      <w:r w:rsidRPr="00372B4B">
        <w:rPr>
          <w:rFonts w:ascii="Courier New" w:hAnsi="Courier New" w:cs="Courier New"/>
          <w:lang w:val="en-US"/>
        </w:rPr>
        <w:t>ince this is generally supported</w:t>
      </w:r>
    </w:p>
    <w:p w14:paraId="28F14C7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by a socket option.  The TCP standard has not been updated to include</w:t>
      </w:r>
    </w:p>
    <w:p w14:paraId="4C0E661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this Nagle modification, but implementers may find it beneficial to</w:t>
      </w:r>
    </w:p>
    <w:p w14:paraId="5F6F4E6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consider.</w:t>
      </w:r>
    </w:p>
    <w:p w14:paraId="4C20B62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DF8574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A.4.  Low Water Mark Settings</w:t>
      </w:r>
    </w:p>
    <w:p w14:paraId="5B39DEB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622FA9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Some operating system kernel TC</w:t>
      </w:r>
      <w:r w:rsidRPr="00372B4B">
        <w:rPr>
          <w:rFonts w:ascii="Courier New" w:hAnsi="Courier New" w:cs="Courier New"/>
          <w:lang w:val="en-US"/>
        </w:rPr>
        <w:t>P implementations include socket</w:t>
      </w:r>
    </w:p>
    <w:p w14:paraId="16F424F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options that allow specifying the number of bytes in the buffer until</w:t>
      </w:r>
    </w:p>
    <w:p w14:paraId="2F3B9EE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the socket layer will pass sent data to TCP (SO_SNDLOWAT) or to the</w:t>
      </w:r>
    </w:p>
    <w:p w14:paraId="1D4AF49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application on receiving (SO_RCVLOWAT).</w:t>
      </w:r>
    </w:p>
    <w:p w14:paraId="5F95BF9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EE4A87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 addition, another socket opti</w:t>
      </w:r>
      <w:r w:rsidRPr="00372B4B">
        <w:rPr>
          <w:rFonts w:ascii="Courier New" w:hAnsi="Courier New" w:cs="Courier New"/>
          <w:lang w:val="en-US"/>
        </w:rPr>
        <w:t>on (TCP_NOTSENT_LOWAT) can be used to</w:t>
      </w:r>
    </w:p>
    <w:p w14:paraId="751F296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control the amount of unsent bytes in the write queue.  This can help</w:t>
      </w:r>
    </w:p>
    <w:p w14:paraId="478353C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 sending TCP application to avoid creating large amounts of buffered</w:t>
      </w:r>
    </w:p>
    <w:p w14:paraId="143164D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data (and corresponding latency).  As an example, this may be useful</w:t>
      </w:r>
    </w:p>
    <w:p w14:paraId="45F64F6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for applications that are multiplexing data from multiple upper level</w:t>
      </w:r>
    </w:p>
    <w:p w14:paraId="15508D8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streams onto a connection, especially when streams may be a mix of</w:t>
      </w:r>
    </w:p>
    <w:p w14:paraId="4E51C0CB" w14:textId="4047DF41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interactive/</w:t>
      </w:r>
      <w:del w:id="279" w:author="BOUCADAIR Mohamed TGI/OLN" w:date="2020-09-25T15:42:00Z">
        <w:r w:rsidRPr="00372B4B" w:rsidDel="00372B4B">
          <w:rPr>
            <w:rFonts w:ascii="Courier New" w:hAnsi="Courier New" w:cs="Courier New"/>
            <w:lang w:val="en-US"/>
          </w:rPr>
          <w:delText>realtime</w:delText>
        </w:r>
      </w:del>
      <w:ins w:id="280" w:author="BOUCADAIR Mohamed TGI/OLN" w:date="2020-09-25T15:42:00Z">
        <w:r w:rsidR="00372B4B" w:rsidRPr="00372B4B">
          <w:rPr>
            <w:rFonts w:ascii="Courier New" w:hAnsi="Courier New" w:cs="Courier New"/>
            <w:lang w:val="en-US"/>
          </w:rPr>
          <w:t>real-time</w:t>
        </w:r>
      </w:ins>
      <w:r w:rsidRPr="00372B4B">
        <w:rPr>
          <w:rFonts w:ascii="Courier New" w:hAnsi="Courier New" w:cs="Courier New"/>
          <w:lang w:val="en-US"/>
        </w:rPr>
        <w:t xml:space="preserve"> and bulk data transfer.</w:t>
      </w:r>
    </w:p>
    <w:p w14:paraId="315DFC4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DA4AD3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195633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B0BAE7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A30C64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334A5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Eddy                    Expires February 7, 2021            </w:t>
      </w:r>
      <w:r w:rsidRPr="00372B4B">
        <w:rPr>
          <w:rFonts w:ascii="Courier New" w:hAnsi="Courier New" w:cs="Courier New"/>
          <w:lang w:val="en-US"/>
        </w:rPr>
        <w:t xml:space="preserve">  [Page 102]</w:t>
      </w:r>
    </w:p>
    <w:p w14:paraId="36B8B0F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6669019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656FCBB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CE7D42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C1878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Appendix B.  TCP Requirement Summary</w:t>
      </w:r>
    </w:p>
    <w:p w14:paraId="7F78E67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2F15D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This section is adapted from RFC 1122.</w:t>
      </w:r>
    </w:p>
    <w:p w14:paraId="1565971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5616FB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Note that there is no requirement related to PLPMTUD in this list,</w:t>
      </w:r>
    </w:p>
    <w:p w14:paraId="3606D78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but that PLP</w:t>
      </w:r>
      <w:r w:rsidRPr="00372B4B">
        <w:rPr>
          <w:rFonts w:ascii="Courier New" w:hAnsi="Courier New" w:cs="Courier New"/>
          <w:lang w:val="en-US"/>
        </w:rPr>
        <w:t>MTUD is recommended.</w:t>
      </w:r>
    </w:p>
    <w:p w14:paraId="3F883EF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E4AED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81587B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|S| |</w:t>
      </w:r>
    </w:p>
    <w:p w14:paraId="5D05389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|H| |F</w:t>
      </w:r>
    </w:p>
    <w:p w14:paraId="2C5A193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</w:t>
      </w:r>
      <w:proofErr w:type="spellStart"/>
      <w:r w:rsidRPr="00372B4B">
        <w:rPr>
          <w:rFonts w:ascii="Courier New" w:hAnsi="Courier New" w:cs="Courier New"/>
          <w:lang w:val="en-US"/>
        </w:rPr>
        <w:t>O|M|o</w:t>
      </w:r>
      <w:proofErr w:type="spellEnd"/>
    </w:p>
    <w:p w14:paraId="1786D4B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</w:t>
      </w:r>
      <w:r w:rsidRPr="00372B4B">
        <w:rPr>
          <w:rFonts w:ascii="Courier New" w:hAnsi="Courier New" w:cs="Courier New"/>
          <w:lang w:val="en-US"/>
        </w:rPr>
        <w:t xml:space="preserve">                                |        | |S| |</w:t>
      </w:r>
      <w:proofErr w:type="spellStart"/>
      <w:r w:rsidRPr="00372B4B">
        <w:rPr>
          <w:rFonts w:ascii="Courier New" w:hAnsi="Courier New" w:cs="Courier New"/>
          <w:lang w:val="en-US"/>
        </w:rPr>
        <w:t>U|U|o</w:t>
      </w:r>
      <w:proofErr w:type="spellEnd"/>
    </w:p>
    <w:p w14:paraId="2A9C042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|H| |</w:t>
      </w:r>
      <w:proofErr w:type="spellStart"/>
      <w:r w:rsidRPr="00372B4B">
        <w:rPr>
          <w:rFonts w:ascii="Courier New" w:hAnsi="Courier New" w:cs="Courier New"/>
          <w:lang w:val="en-US"/>
        </w:rPr>
        <w:t>L|S|t</w:t>
      </w:r>
      <w:proofErr w:type="spellEnd"/>
    </w:p>
    <w:p w14:paraId="3E57BCB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|M|O| |</w:t>
      </w:r>
      <w:proofErr w:type="spellStart"/>
      <w:r w:rsidRPr="00372B4B">
        <w:rPr>
          <w:rFonts w:ascii="Courier New" w:hAnsi="Courier New" w:cs="Courier New"/>
          <w:lang w:val="en-US"/>
        </w:rPr>
        <w:t>D|T|n</w:t>
      </w:r>
      <w:proofErr w:type="spellEnd"/>
    </w:p>
    <w:p w14:paraId="46F0421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</w:t>
      </w:r>
      <w:r w:rsidRPr="00372B4B">
        <w:rPr>
          <w:rFonts w:ascii="Courier New" w:hAnsi="Courier New" w:cs="Courier New"/>
          <w:lang w:val="en-US"/>
        </w:rPr>
        <w:t xml:space="preserve"> |U|U|M| | |o</w:t>
      </w:r>
    </w:p>
    <w:p w14:paraId="0A24B61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</w:t>
      </w:r>
      <w:proofErr w:type="spellStart"/>
      <w:r w:rsidRPr="00372B4B">
        <w:rPr>
          <w:rFonts w:ascii="Courier New" w:hAnsi="Courier New" w:cs="Courier New"/>
          <w:lang w:val="en-US"/>
        </w:rPr>
        <w:t>S|L|A|N|N|t</w:t>
      </w:r>
      <w:proofErr w:type="spellEnd"/>
    </w:p>
    <w:p w14:paraId="3D695CC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</w:t>
      </w:r>
      <w:proofErr w:type="spellStart"/>
      <w:r w:rsidRPr="00372B4B">
        <w:rPr>
          <w:rFonts w:ascii="Courier New" w:hAnsi="Courier New" w:cs="Courier New"/>
          <w:lang w:val="en-US"/>
        </w:rPr>
        <w:t>T|D|Y|O|O|t</w:t>
      </w:r>
      <w:proofErr w:type="spellEnd"/>
    </w:p>
    <w:p w14:paraId="0E1822E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FEATURE                                          | </w:t>
      </w:r>
      <w:proofErr w:type="spellStart"/>
      <w:r w:rsidRPr="00372B4B">
        <w:rPr>
          <w:rFonts w:ascii="Courier New" w:hAnsi="Courier New" w:cs="Courier New"/>
          <w:lang w:val="en-US"/>
        </w:rPr>
        <w:t>ReqID</w:t>
      </w:r>
      <w:proofErr w:type="spellEnd"/>
      <w:r w:rsidRPr="00372B4B">
        <w:rPr>
          <w:rFonts w:ascii="Courier New" w:hAnsi="Courier New" w:cs="Courier New"/>
          <w:lang w:val="en-US"/>
        </w:rPr>
        <w:t xml:space="preserve">  | | | |</w:t>
      </w:r>
      <w:proofErr w:type="spellStart"/>
      <w:r w:rsidRPr="00372B4B">
        <w:rPr>
          <w:rFonts w:ascii="Courier New" w:hAnsi="Courier New" w:cs="Courier New"/>
          <w:lang w:val="en-US"/>
        </w:rPr>
        <w:t>T|T|e</w:t>
      </w:r>
      <w:proofErr w:type="spellEnd"/>
    </w:p>
    <w:p w14:paraId="4EFF694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-------------------------</w:t>
      </w:r>
      <w:r w:rsidRPr="00372B4B">
        <w:rPr>
          <w:rFonts w:ascii="Courier New" w:hAnsi="Courier New" w:cs="Courier New"/>
          <w:lang w:val="en-US"/>
        </w:rPr>
        <w:t>------------------------|--------|-|-|-|-|-|--</w:t>
      </w:r>
    </w:p>
    <w:p w14:paraId="3777C56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08DDDC9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Push flag                                        |        | | | | | |</w:t>
      </w:r>
    </w:p>
    <w:p w14:paraId="426529B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Aggregate or queue un-pushed data              | MAY-16 | | |x| </w:t>
      </w:r>
      <w:r w:rsidRPr="00372B4B">
        <w:rPr>
          <w:rFonts w:ascii="Courier New" w:hAnsi="Courier New" w:cs="Courier New"/>
          <w:lang w:val="en-US"/>
        </w:rPr>
        <w:t>| |</w:t>
      </w:r>
    </w:p>
    <w:p w14:paraId="3DFEDBB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Sender collapse successive PSH flags           | SHLD-27| |x| | | |</w:t>
      </w:r>
    </w:p>
    <w:p w14:paraId="753F4A0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 call can specify PUSH                     | MAY-15 | | |x| | |</w:t>
      </w:r>
    </w:p>
    <w:p w14:paraId="1807CCE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If cannot: sender buffer indefinitely        | MUST-60| | | | |x|</w:t>
      </w:r>
    </w:p>
    <w:p w14:paraId="7E4BA19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If cannot: PSH last segment       </w:t>
      </w:r>
      <w:r w:rsidRPr="00372B4B">
        <w:rPr>
          <w:rFonts w:ascii="Courier New" w:hAnsi="Courier New" w:cs="Courier New"/>
          <w:lang w:val="en-US"/>
        </w:rPr>
        <w:t xml:space="preserve">           | MUST-61|x| | | | |</w:t>
      </w:r>
    </w:p>
    <w:p w14:paraId="3682ED2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Notify receiving ALP of PSH                    | MAY-17 | | |x| | |1</w:t>
      </w:r>
    </w:p>
    <w:p w14:paraId="57CFEBB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 max size segment when possible            | SHLD-28| |x| | | |</w:t>
      </w:r>
    </w:p>
    <w:p w14:paraId="5E92DEC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4379C94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Window   </w:t>
      </w:r>
      <w:r w:rsidRPr="00372B4B">
        <w:rPr>
          <w:rFonts w:ascii="Courier New" w:hAnsi="Courier New" w:cs="Courier New"/>
          <w:lang w:val="en-US"/>
        </w:rPr>
        <w:t xml:space="preserve">                                        |        | | | | | |</w:t>
      </w:r>
    </w:p>
    <w:p w14:paraId="322B266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Treat as unsigned number                       | MUST-1 |x| | | | |</w:t>
      </w:r>
    </w:p>
    <w:p w14:paraId="3C6CD1B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Handle as 32-bit number                        | REC-1  | |x| | | |</w:t>
      </w:r>
    </w:p>
    <w:p w14:paraId="35B688A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Shrink window from right                       | S</w:t>
      </w:r>
      <w:r w:rsidRPr="00372B4B">
        <w:rPr>
          <w:rFonts w:ascii="Courier New" w:hAnsi="Courier New" w:cs="Courier New"/>
          <w:lang w:val="en-US"/>
        </w:rPr>
        <w:t>HLD-14| | | |x| |</w:t>
      </w:r>
    </w:p>
    <w:p w14:paraId="36A5AF2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Send new data when window shrinks            | SHLD-15| | | |x| |</w:t>
      </w:r>
    </w:p>
    <w:p w14:paraId="0D3D83B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Retransmit old </w:t>
      </w:r>
      <w:proofErr w:type="spellStart"/>
      <w:r w:rsidRPr="00372B4B">
        <w:rPr>
          <w:rFonts w:ascii="Courier New" w:hAnsi="Courier New" w:cs="Courier New"/>
          <w:lang w:val="en-US"/>
        </w:rPr>
        <w:t>unacked</w:t>
      </w:r>
      <w:proofErr w:type="spellEnd"/>
      <w:r w:rsidRPr="00372B4B">
        <w:rPr>
          <w:rFonts w:ascii="Courier New" w:hAnsi="Courier New" w:cs="Courier New"/>
          <w:lang w:val="en-US"/>
        </w:rPr>
        <w:t xml:space="preserve"> data within window    | SHLD-16| |x| | | |</w:t>
      </w:r>
    </w:p>
    <w:p w14:paraId="0BF3232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Time out conn for data past right edge       | SHLD-17| | | |x| |</w:t>
      </w:r>
    </w:p>
    <w:p w14:paraId="09986BE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Robust against shrinki</w:t>
      </w:r>
      <w:r w:rsidRPr="00372B4B">
        <w:rPr>
          <w:rFonts w:ascii="Courier New" w:hAnsi="Courier New" w:cs="Courier New"/>
          <w:lang w:val="en-US"/>
        </w:rPr>
        <w:t>ng window                | MUST-34|x| | | | |</w:t>
      </w:r>
    </w:p>
    <w:p w14:paraId="37715E5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Receiver's window closed indefinitely          | MAY-8  | | |x| | |</w:t>
      </w:r>
    </w:p>
    <w:p w14:paraId="133D9B2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Use standard probing logic                     | MUST-35|x| | | | |</w:t>
      </w:r>
    </w:p>
    <w:p w14:paraId="3D77108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Sender probe zero window                       | MUST-36|x| | | |</w:t>
      </w:r>
      <w:r w:rsidRPr="00372B4B">
        <w:rPr>
          <w:rFonts w:ascii="Courier New" w:hAnsi="Courier New" w:cs="Courier New"/>
          <w:lang w:val="en-US"/>
        </w:rPr>
        <w:t xml:space="preserve"> |</w:t>
      </w:r>
    </w:p>
    <w:p w14:paraId="1BC2A6B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First probe after RTO                        | SHLD-29| |x| | | |</w:t>
      </w:r>
    </w:p>
    <w:p w14:paraId="1582D53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Exponential </w:t>
      </w:r>
      <w:proofErr w:type="spellStart"/>
      <w:r w:rsidRPr="00372B4B">
        <w:rPr>
          <w:rFonts w:ascii="Courier New" w:hAnsi="Courier New" w:cs="Courier New"/>
          <w:lang w:val="en-US"/>
        </w:rPr>
        <w:t>backoff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                   | SHLD-30| |x| | | |</w:t>
      </w:r>
    </w:p>
    <w:p w14:paraId="573A2F7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Allow window stay zero indefinitely            | MUST-37|x| | | | |</w:t>
      </w:r>
    </w:p>
    <w:p w14:paraId="6E3BC09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Retransmit old data beyond SND.UNA+SN</w:t>
      </w:r>
      <w:r w:rsidRPr="00372B4B">
        <w:rPr>
          <w:rFonts w:ascii="Courier New" w:hAnsi="Courier New" w:cs="Courier New"/>
          <w:lang w:val="en-US"/>
        </w:rPr>
        <w:t>D.WND     | MAY-7  | | |x| | |</w:t>
      </w:r>
    </w:p>
    <w:p w14:paraId="055780C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Process RST and URG even with zero window      | MUST-66|x| | | | |</w:t>
      </w:r>
    </w:p>
    <w:p w14:paraId="08F4F15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37DB91A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Urgent Data                                      |        | | | | | |</w:t>
      </w:r>
    </w:p>
    <w:p w14:paraId="7D6EFD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Include s</w:t>
      </w:r>
      <w:r w:rsidRPr="00372B4B">
        <w:rPr>
          <w:rFonts w:ascii="Courier New" w:hAnsi="Courier New" w:cs="Courier New"/>
          <w:lang w:val="en-US"/>
        </w:rPr>
        <w:t>upport for urgent pointer             | MUST-30|x| | | | |</w:t>
      </w:r>
    </w:p>
    <w:p w14:paraId="260B3DF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5447A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44DAA3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2888E1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[Page 103]</w:t>
      </w:r>
    </w:p>
    <w:p w14:paraId="2BC027E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05C6B1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296BE7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C15132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F8C7CA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Pointer indicates first non-urgent octet </w:t>
      </w:r>
      <w:r w:rsidRPr="00372B4B">
        <w:rPr>
          <w:rFonts w:ascii="Courier New" w:hAnsi="Courier New" w:cs="Courier New"/>
          <w:lang w:val="en-US"/>
        </w:rPr>
        <w:t xml:space="preserve">      | MUST-62|x| | | | |</w:t>
      </w:r>
    </w:p>
    <w:p w14:paraId="3B98244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Arbitrary length urgent data sequence          | MUST-31|x| | | | |</w:t>
      </w:r>
    </w:p>
    <w:p w14:paraId="56B4CEC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Inform ALP asynchronously of urgent data       | MUST-32|x| | | | |1</w:t>
      </w:r>
    </w:p>
    <w:p w14:paraId="716D5BF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can learn if/how much urgent data </w:t>
      </w:r>
      <w:proofErr w:type="spellStart"/>
      <w:r w:rsidRPr="00372B4B">
        <w:rPr>
          <w:rFonts w:ascii="Courier New" w:hAnsi="Courier New" w:cs="Courier New"/>
          <w:lang w:val="en-US"/>
        </w:rPr>
        <w:t>Q'd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| MUST-33|x| | | | |1</w:t>
      </w:r>
    </w:p>
    <w:p w14:paraId="0B6F05D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employ </w:t>
      </w:r>
      <w:r w:rsidRPr="00372B4B">
        <w:rPr>
          <w:rFonts w:ascii="Courier New" w:hAnsi="Courier New" w:cs="Courier New"/>
          <w:lang w:val="en-US"/>
        </w:rPr>
        <w:t>the urgent mechanism                | SHLD-13| | | |x| |</w:t>
      </w:r>
    </w:p>
    <w:p w14:paraId="3D40494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6648BEE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TCP Options                                      |        | | | | | |</w:t>
      </w:r>
    </w:p>
    <w:p w14:paraId="0FD16D8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Support the mandatory option set               | MUST-</w:t>
      </w:r>
      <w:r w:rsidRPr="00372B4B">
        <w:rPr>
          <w:rFonts w:ascii="Courier New" w:hAnsi="Courier New" w:cs="Courier New"/>
          <w:lang w:val="en-US"/>
        </w:rPr>
        <w:t>4 |x| | | | |</w:t>
      </w:r>
    </w:p>
    <w:p w14:paraId="7063AF4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Receive TCP option in any segment              | MUST-5 |x| | | | |</w:t>
      </w:r>
    </w:p>
    <w:p w14:paraId="3B49265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Ignore unsupported options                     | MUST-6 |x| | | | |</w:t>
      </w:r>
    </w:p>
    <w:p w14:paraId="004FC95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Cope with illegal option length                | MUST-7 |x| | | | |</w:t>
      </w:r>
    </w:p>
    <w:p w14:paraId="0FEB04B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Process options regardless</w:t>
      </w:r>
      <w:r w:rsidRPr="00372B4B">
        <w:rPr>
          <w:rFonts w:ascii="Courier New" w:hAnsi="Courier New" w:cs="Courier New"/>
          <w:lang w:val="en-US"/>
        </w:rPr>
        <w:t xml:space="preserve"> of word alignment   | MUST-64|x| | | | |</w:t>
      </w:r>
    </w:p>
    <w:p w14:paraId="4621981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Implement sending &amp; receiving MSS option       | MUST-14|x| | | | |</w:t>
      </w:r>
    </w:p>
    <w:p w14:paraId="11D53D0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IPv4 Send MSS option unless 536                | SHLD-5 | |x| | | |</w:t>
      </w:r>
    </w:p>
    <w:p w14:paraId="3C92ECD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IPv6 Send MSS option unless 1220               | SHLD-5 | |x| | | |</w:t>
      </w:r>
    </w:p>
    <w:p w14:paraId="6B94CFE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</w:t>
      </w:r>
      <w:r w:rsidRPr="00372B4B">
        <w:rPr>
          <w:rFonts w:ascii="Courier New" w:hAnsi="Courier New" w:cs="Courier New"/>
          <w:lang w:val="en-US"/>
        </w:rPr>
        <w:t xml:space="preserve">  Send MSS option always                         | MAY-3  | | |x| | |</w:t>
      </w:r>
    </w:p>
    <w:p w14:paraId="46F84B3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IPv4 Send-MSS default is 536                   | MUST-15|x| | | | |</w:t>
      </w:r>
    </w:p>
    <w:p w14:paraId="3E6AAB0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IPv6 Send-MSS default is 1220                  | MUST-15|x| | | | |</w:t>
      </w:r>
    </w:p>
    <w:p w14:paraId="1D30769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Calculate effective send </w:t>
      </w:r>
      <w:proofErr w:type="spellStart"/>
      <w:r w:rsidRPr="00372B4B">
        <w:rPr>
          <w:rFonts w:ascii="Courier New" w:hAnsi="Courier New" w:cs="Courier New"/>
          <w:lang w:val="en-US"/>
        </w:rPr>
        <w:t>seg</w:t>
      </w:r>
      <w:proofErr w:type="spellEnd"/>
      <w:r w:rsidRPr="00372B4B">
        <w:rPr>
          <w:rFonts w:ascii="Courier New" w:hAnsi="Courier New" w:cs="Courier New"/>
          <w:lang w:val="en-US"/>
        </w:rPr>
        <w:t xml:space="preserve"> size        </w:t>
      </w:r>
      <w:r w:rsidRPr="00372B4B">
        <w:rPr>
          <w:rFonts w:ascii="Courier New" w:hAnsi="Courier New" w:cs="Courier New"/>
          <w:lang w:val="en-US"/>
        </w:rPr>
        <w:t xml:space="preserve">      | MUST-16|x| | | | |</w:t>
      </w:r>
    </w:p>
    <w:p w14:paraId="6742AED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MSS accounts for varying MTU                   | SHLD-6 | |x| | | |</w:t>
      </w:r>
    </w:p>
    <w:p w14:paraId="043B219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MSS not sent on non-SYN segments               | MUST-65| | | | |x|</w:t>
      </w:r>
    </w:p>
    <w:p w14:paraId="6B8548E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MSS value based on MMS_R                       | MUST-67|x| | | | |</w:t>
      </w:r>
    </w:p>
    <w:p w14:paraId="734A504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</w:t>
      </w:r>
      <w:r w:rsidRPr="00372B4B">
        <w:rPr>
          <w:rFonts w:ascii="Courier New" w:hAnsi="Courier New" w:cs="Courier New"/>
          <w:lang w:val="en-US"/>
        </w:rPr>
        <w:t xml:space="preserve">                                  |        | | | | | |</w:t>
      </w:r>
    </w:p>
    <w:p w14:paraId="04F5D08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TCP Checksums                                    |        | | | | | |</w:t>
      </w:r>
    </w:p>
    <w:p w14:paraId="654D180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Sender compute checksum                        | MUST-2 |x| | | | |</w:t>
      </w:r>
    </w:p>
    <w:p w14:paraId="599F36E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Receiver check checksum                        | MUST-3 </w:t>
      </w:r>
      <w:r w:rsidRPr="00372B4B">
        <w:rPr>
          <w:rFonts w:ascii="Courier New" w:hAnsi="Courier New" w:cs="Courier New"/>
          <w:lang w:val="en-US"/>
        </w:rPr>
        <w:t>|x| | | | |</w:t>
      </w:r>
    </w:p>
    <w:p w14:paraId="4C0A39D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3F5B06D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ISN Selection                                    |        | | | | | |</w:t>
      </w:r>
    </w:p>
    <w:p w14:paraId="22213B7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Include a clock-driven ISN generator component | MUST-8 |x| | | | |</w:t>
      </w:r>
    </w:p>
    <w:p w14:paraId="6FF43A1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Secure ISN generator with a </w:t>
      </w:r>
      <w:r w:rsidRPr="00372B4B">
        <w:rPr>
          <w:rFonts w:ascii="Courier New" w:hAnsi="Courier New" w:cs="Courier New"/>
          <w:lang w:val="en-US"/>
        </w:rPr>
        <w:t>PRF component      | SHLD-1 | |x| | | |</w:t>
      </w:r>
    </w:p>
    <w:p w14:paraId="07669FF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PRF computable from outside the host           | MUST-9 | | | | |x|</w:t>
      </w:r>
    </w:p>
    <w:p w14:paraId="07128A9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6D5B728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Opening Connections                              |        | | | | | |</w:t>
      </w:r>
    </w:p>
    <w:p w14:paraId="6844D32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r w:rsidRPr="00372B4B">
        <w:rPr>
          <w:rFonts w:ascii="Courier New" w:hAnsi="Courier New" w:cs="Courier New"/>
          <w:lang w:val="en-US"/>
        </w:rPr>
        <w:t>Support simultaneous open attempts             | MUST-10|x| | | | |</w:t>
      </w:r>
    </w:p>
    <w:p w14:paraId="33651E4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SYN-RECEIVED remembers last state              | MUST-11|x| | | | |</w:t>
      </w:r>
    </w:p>
    <w:p w14:paraId="4946D8C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Passive Open call interfere with others        | MUST-41| | | | |x|</w:t>
      </w:r>
    </w:p>
    <w:p w14:paraId="3DF79F2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Function: </w:t>
      </w:r>
      <w:proofErr w:type="spellStart"/>
      <w:r w:rsidRPr="00372B4B">
        <w:rPr>
          <w:rFonts w:ascii="Courier New" w:hAnsi="Courier New" w:cs="Courier New"/>
          <w:lang w:val="en-US"/>
        </w:rPr>
        <w:t>simultan</w:t>
      </w:r>
      <w:proofErr w:type="spellEnd"/>
      <w:r w:rsidRPr="00372B4B">
        <w:rPr>
          <w:rFonts w:ascii="Courier New" w:hAnsi="Courier New" w:cs="Courier New"/>
          <w:lang w:val="en-US"/>
        </w:rPr>
        <w:t xml:space="preserve">. LISTENs for same port  </w:t>
      </w:r>
      <w:r w:rsidRPr="00372B4B">
        <w:rPr>
          <w:rFonts w:ascii="Courier New" w:hAnsi="Courier New" w:cs="Courier New"/>
          <w:lang w:val="en-US"/>
        </w:rPr>
        <w:t xml:space="preserve">    | MUST-42|x| | | | |</w:t>
      </w:r>
    </w:p>
    <w:p w14:paraId="5FA1E9A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Ask IP for </w:t>
      </w:r>
      <w:proofErr w:type="spellStart"/>
      <w:r w:rsidRPr="00372B4B">
        <w:rPr>
          <w:rFonts w:ascii="Courier New" w:hAnsi="Courier New" w:cs="Courier New"/>
          <w:lang w:val="en-US"/>
        </w:rPr>
        <w:t>src</w:t>
      </w:r>
      <w:proofErr w:type="spellEnd"/>
      <w:r w:rsidRPr="00372B4B">
        <w:rPr>
          <w:rFonts w:ascii="Courier New" w:hAnsi="Courier New" w:cs="Courier New"/>
          <w:lang w:val="en-US"/>
        </w:rPr>
        <w:t xml:space="preserve"> address for SYN if </w:t>
      </w:r>
      <w:proofErr w:type="spellStart"/>
      <w:r w:rsidRPr="00372B4B">
        <w:rPr>
          <w:rFonts w:ascii="Courier New" w:hAnsi="Courier New" w:cs="Courier New"/>
          <w:lang w:val="en-US"/>
        </w:rPr>
        <w:t>necc</w:t>
      </w:r>
      <w:proofErr w:type="spellEnd"/>
      <w:r w:rsidRPr="00372B4B">
        <w:rPr>
          <w:rFonts w:ascii="Courier New" w:hAnsi="Courier New" w:cs="Courier New"/>
          <w:lang w:val="en-US"/>
        </w:rPr>
        <w:t>.        | MUST-44|x| | | | |</w:t>
      </w:r>
    </w:p>
    <w:p w14:paraId="618E360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Otherwise, use local </w:t>
      </w:r>
      <w:proofErr w:type="spellStart"/>
      <w:r w:rsidRPr="00372B4B">
        <w:rPr>
          <w:rFonts w:ascii="Courier New" w:hAnsi="Courier New" w:cs="Courier New"/>
          <w:lang w:val="en-US"/>
        </w:rPr>
        <w:t>addr</w:t>
      </w:r>
      <w:proofErr w:type="spellEnd"/>
      <w:r w:rsidRPr="00372B4B">
        <w:rPr>
          <w:rFonts w:ascii="Courier New" w:hAnsi="Courier New" w:cs="Courier New"/>
          <w:lang w:val="en-US"/>
        </w:rPr>
        <w:t xml:space="preserve"> of conn.           | MUST-45|x| | | | |</w:t>
      </w:r>
    </w:p>
    <w:p w14:paraId="27BBED3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OPEN to broadcast/multicast IP Address         | MUST-46| | | | |x|</w:t>
      </w:r>
    </w:p>
    <w:p w14:paraId="6F87E05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Silently discar</w:t>
      </w:r>
      <w:r w:rsidRPr="00372B4B">
        <w:rPr>
          <w:rFonts w:ascii="Courier New" w:hAnsi="Courier New" w:cs="Courier New"/>
          <w:lang w:val="en-US"/>
        </w:rPr>
        <w:t xml:space="preserve">d </w:t>
      </w:r>
      <w:proofErr w:type="spellStart"/>
      <w:r w:rsidRPr="00372B4B">
        <w:rPr>
          <w:rFonts w:ascii="Courier New" w:hAnsi="Courier New" w:cs="Courier New"/>
          <w:lang w:val="en-US"/>
        </w:rPr>
        <w:t>seg</w:t>
      </w:r>
      <w:proofErr w:type="spellEnd"/>
      <w:r w:rsidRPr="00372B4B">
        <w:rPr>
          <w:rFonts w:ascii="Courier New" w:hAnsi="Courier New" w:cs="Courier New"/>
          <w:lang w:val="en-US"/>
        </w:rPr>
        <w:t xml:space="preserve"> to </w:t>
      </w:r>
      <w:proofErr w:type="spellStart"/>
      <w:r w:rsidRPr="00372B4B">
        <w:rPr>
          <w:rFonts w:ascii="Courier New" w:hAnsi="Courier New" w:cs="Courier New"/>
          <w:lang w:val="en-US"/>
        </w:rPr>
        <w:t>bcast</w:t>
      </w:r>
      <w:proofErr w:type="spellEnd"/>
      <w:r w:rsidRPr="00372B4B">
        <w:rPr>
          <w:rFonts w:ascii="Courier New" w:hAnsi="Courier New" w:cs="Courier New"/>
          <w:lang w:val="en-US"/>
        </w:rPr>
        <w:t>/</w:t>
      </w:r>
      <w:proofErr w:type="spellStart"/>
      <w:r w:rsidRPr="00372B4B">
        <w:rPr>
          <w:rFonts w:ascii="Courier New" w:hAnsi="Courier New" w:cs="Courier New"/>
          <w:lang w:val="en-US"/>
        </w:rPr>
        <w:t>mcast</w:t>
      </w:r>
      <w:proofErr w:type="spellEnd"/>
      <w:r w:rsidRPr="00372B4B">
        <w:rPr>
          <w:rFonts w:ascii="Courier New" w:hAnsi="Courier New" w:cs="Courier New"/>
          <w:lang w:val="en-US"/>
        </w:rPr>
        <w:t xml:space="preserve"> </w:t>
      </w:r>
      <w:proofErr w:type="spellStart"/>
      <w:r w:rsidRPr="00372B4B">
        <w:rPr>
          <w:rFonts w:ascii="Courier New" w:hAnsi="Courier New" w:cs="Courier New"/>
          <w:lang w:val="en-US"/>
        </w:rPr>
        <w:t>addr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| MUST-57|x| | | | |</w:t>
      </w:r>
    </w:p>
    <w:p w14:paraId="4AB684D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5713AD2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Closing Connections                              |        | | | | | |</w:t>
      </w:r>
    </w:p>
    <w:p w14:paraId="28E7C5E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RST can contain data                           | SHLD-2 | </w:t>
      </w:r>
      <w:r w:rsidRPr="00372B4B">
        <w:rPr>
          <w:rFonts w:ascii="Courier New" w:hAnsi="Courier New" w:cs="Courier New"/>
          <w:lang w:val="en-US"/>
        </w:rPr>
        <w:t>|x| | | |</w:t>
      </w:r>
    </w:p>
    <w:p w14:paraId="5EA11DD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Inform application of aborted conn             | MUST-12|x| | | | |</w:t>
      </w:r>
    </w:p>
    <w:p w14:paraId="6602ADE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Half-duplex close connections                  | MAY-1  | | |x| | |</w:t>
      </w:r>
    </w:p>
    <w:p w14:paraId="0FD646D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Send RST to indicate data lost               | SHLD-3 | |x| | | |</w:t>
      </w:r>
    </w:p>
    <w:p w14:paraId="2A69853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 TIME-WAIT state for 2MSL se</w:t>
      </w:r>
      <w:r w:rsidRPr="00372B4B">
        <w:rPr>
          <w:rFonts w:ascii="Courier New" w:hAnsi="Courier New" w:cs="Courier New"/>
          <w:lang w:val="en-US"/>
        </w:rPr>
        <w:t>conds            | MUST-13|x| | | | |</w:t>
      </w:r>
    </w:p>
    <w:p w14:paraId="2D2895A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90104A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71B3E6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34B0F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[Page 104]</w:t>
      </w:r>
    </w:p>
    <w:p w14:paraId="6F7576C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085B817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982C11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83784A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4E8AB9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Accept SYN from TIME-WAIT state              | MAY-2  | | |x</w:t>
      </w:r>
      <w:r w:rsidRPr="00372B4B">
        <w:rPr>
          <w:rFonts w:ascii="Courier New" w:hAnsi="Courier New" w:cs="Courier New"/>
          <w:lang w:val="en-US"/>
        </w:rPr>
        <w:t>| | |</w:t>
      </w:r>
    </w:p>
    <w:p w14:paraId="5D0BD78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Use Timestamps to reduce TIME-WAIT           | SHLD-4 | |x| | | |</w:t>
      </w:r>
    </w:p>
    <w:p w14:paraId="2A5788A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7B21E36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Retransmissions                                  |        | | | | | |</w:t>
      </w:r>
    </w:p>
    <w:p w14:paraId="5E1EC35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Implement RFC 5681                </w:t>
      </w:r>
      <w:r w:rsidRPr="00372B4B">
        <w:rPr>
          <w:rFonts w:ascii="Courier New" w:hAnsi="Courier New" w:cs="Courier New"/>
          <w:lang w:val="en-US"/>
        </w:rPr>
        <w:t xml:space="preserve">             | MUST-19|x| | | | |</w:t>
      </w:r>
    </w:p>
    <w:p w14:paraId="5D39768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Retransmit with same IP ident                  | MAY-4  | | |x| | |</w:t>
      </w:r>
    </w:p>
    <w:p w14:paraId="0084747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Karn's</w:t>
      </w:r>
      <w:proofErr w:type="spellEnd"/>
      <w:r w:rsidRPr="00372B4B">
        <w:rPr>
          <w:rFonts w:ascii="Courier New" w:hAnsi="Courier New" w:cs="Courier New"/>
          <w:lang w:val="en-US"/>
        </w:rPr>
        <w:t xml:space="preserve"> algorithm                               | MUST-18|x| | | | |</w:t>
      </w:r>
    </w:p>
    <w:p w14:paraId="747553F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54224CC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Generati</w:t>
      </w:r>
      <w:r w:rsidRPr="00372B4B">
        <w:rPr>
          <w:rFonts w:ascii="Courier New" w:hAnsi="Courier New" w:cs="Courier New"/>
          <w:lang w:val="en-US"/>
        </w:rPr>
        <w:t>ng ACK's:                                |        | | | | | |</w:t>
      </w:r>
    </w:p>
    <w:p w14:paraId="42E80F7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Aggregate whenever possible                    | MUST-58|x| | | | |</w:t>
      </w:r>
    </w:p>
    <w:p w14:paraId="5BA6F3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Queue out-of-order segments                    | SHLD-31| |x| | | |</w:t>
      </w:r>
    </w:p>
    <w:p w14:paraId="2EE3943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Process all </w:t>
      </w:r>
      <w:proofErr w:type="spellStart"/>
      <w:r w:rsidRPr="00372B4B">
        <w:rPr>
          <w:rFonts w:ascii="Courier New" w:hAnsi="Courier New" w:cs="Courier New"/>
          <w:lang w:val="en-US"/>
        </w:rPr>
        <w:t>Q'd</w:t>
      </w:r>
      <w:proofErr w:type="spellEnd"/>
      <w:r w:rsidRPr="00372B4B">
        <w:rPr>
          <w:rFonts w:ascii="Courier New" w:hAnsi="Courier New" w:cs="Courier New"/>
          <w:lang w:val="en-US"/>
        </w:rPr>
        <w:t xml:space="preserve"> before send ACK                | </w:t>
      </w:r>
      <w:r w:rsidRPr="00372B4B">
        <w:rPr>
          <w:rFonts w:ascii="Courier New" w:hAnsi="Courier New" w:cs="Courier New"/>
          <w:lang w:val="en-US"/>
        </w:rPr>
        <w:t>MUST-59|x| | | | |</w:t>
      </w:r>
    </w:p>
    <w:p w14:paraId="6BBA5AF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 ACK for out-of-order segment              | MAY-13 | | |x| | |</w:t>
      </w:r>
    </w:p>
    <w:p w14:paraId="6740DD7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Delayed ACK's                                  | SHLD-18| |x| | | |</w:t>
      </w:r>
    </w:p>
    <w:p w14:paraId="3E7E1F4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Delay &lt; 0.5 seconds                          | MUST-40|x| | | | |</w:t>
      </w:r>
    </w:p>
    <w:p w14:paraId="07831EA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Every 2nd full-size</w:t>
      </w:r>
      <w:r w:rsidRPr="00372B4B">
        <w:rPr>
          <w:rFonts w:ascii="Courier New" w:hAnsi="Courier New" w:cs="Courier New"/>
          <w:lang w:val="en-US"/>
        </w:rPr>
        <w:t xml:space="preserve">d segment </w:t>
      </w:r>
      <w:proofErr w:type="spellStart"/>
      <w:r w:rsidRPr="00372B4B">
        <w:rPr>
          <w:rFonts w:ascii="Courier New" w:hAnsi="Courier New" w:cs="Courier New"/>
          <w:lang w:val="en-US"/>
        </w:rPr>
        <w:t>ACK'd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    | SHLD-19|x| | | | |</w:t>
      </w:r>
    </w:p>
    <w:p w14:paraId="4C3C563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Receiver SWS-Avoidance Algorithm               | MUST-39|x| | | | |</w:t>
      </w:r>
    </w:p>
    <w:p w14:paraId="41C482D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2ADCBD3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Sending data                                     |        | | | | </w:t>
      </w:r>
      <w:r w:rsidRPr="00372B4B">
        <w:rPr>
          <w:rFonts w:ascii="Courier New" w:hAnsi="Courier New" w:cs="Courier New"/>
          <w:lang w:val="en-US"/>
        </w:rPr>
        <w:t>| |</w:t>
      </w:r>
    </w:p>
    <w:p w14:paraId="7154910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Configurable TTL                               | MUST-49|x| | | | |</w:t>
      </w:r>
    </w:p>
    <w:p w14:paraId="544D429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Sender SWS-Avoidance Algorithm                 | MUST-38|x| | | | |</w:t>
      </w:r>
    </w:p>
    <w:p w14:paraId="32FF79F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Nagle algorithm                                | SHLD-7 | |x| | | |</w:t>
      </w:r>
    </w:p>
    <w:p w14:paraId="0DF7931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Application can disable Nagle algo</w:t>
      </w:r>
      <w:r w:rsidRPr="00372B4B">
        <w:rPr>
          <w:rFonts w:ascii="Courier New" w:hAnsi="Courier New" w:cs="Courier New"/>
          <w:lang w:val="en-US"/>
        </w:rPr>
        <w:t>rithm      | MUST-17|x| | | | |</w:t>
      </w:r>
    </w:p>
    <w:p w14:paraId="6DD1907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1BA04C9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Connection Failures:                             |        | | | | | |</w:t>
      </w:r>
    </w:p>
    <w:p w14:paraId="6FA8418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Negative advice to IP on R1 </w:t>
      </w:r>
      <w:proofErr w:type="spellStart"/>
      <w:r w:rsidRPr="00372B4B">
        <w:rPr>
          <w:rFonts w:ascii="Courier New" w:hAnsi="Courier New" w:cs="Courier New"/>
          <w:lang w:val="en-US"/>
        </w:rPr>
        <w:t>retxs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       | MUST-20|x| | | | |</w:t>
      </w:r>
    </w:p>
    <w:p w14:paraId="24E5F89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Close co</w:t>
      </w:r>
      <w:r w:rsidRPr="00372B4B">
        <w:rPr>
          <w:rFonts w:ascii="Courier New" w:hAnsi="Courier New" w:cs="Courier New"/>
          <w:lang w:val="en-US"/>
        </w:rPr>
        <w:t xml:space="preserve">nnection on R2 </w:t>
      </w:r>
      <w:proofErr w:type="spellStart"/>
      <w:r w:rsidRPr="00372B4B">
        <w:rPr>
          <w:rFonts w:ascii="Courier New" w:hAnsi="Courier New" w:cs="Courier New"/>
          <w:lang w:val="en-US"/>
        </w:rPr>
        <w:t>retxs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            | MUST-20|x| | | | |</w:t>
      </w:r>
    </w:p>
    <w:p w14:paraId="257E5CC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can set R2                                 | MUST-21|x| | | | |1</w:t>
      </w:r>
    </w:p>
    <w:p w14:paraId="7BB8E57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Inform ALP of  R1&lt;=</w:t>
      </w:r>
      <w:proofErr w:type="spellStart"/>
      <w:r w:rsidRPr="00372B4B">
        <w:rPr>
          <w:rFonts w:ascii="Courier New" w:hAnsi="Courier New" w:cs="Courier New"/>
          <w:lang w:val="en-US"/>
        </w:rPr>
        <w:t>retxs</w:t>
      </w:r>
      <w:proofErr w:type="spellEnd"/>
      <w:r w:rsidRPr="00372B4B">
        <w:rPr>
          <w:rFonts w:ascii="Courier New" w:hAnsi="Courier New" w:cs="Courier New"/>
          <w:lang w:val="en-US"/>
        </w:rPr>
        <w:t>&lt;R2                    | SHLD-9 | |x| | | |1</w:t>
      </w:r>
    </w:p>
    <w:p w14:paraId="7F47535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Recommended value for R1                       | </w:t>
      </w:r>
      <w:r w:rsidRPr="00372B4B">
        <w:rPr>
          <w:rFonts w:ascii="Courier New" w:hAnsi="Courier New" w:cs="Courier New"/>
          <w:lang w:val="en-US"/>
        </w:rPr>
        <w:t>SHLD-10| |x| | | |</w:t>
      </w:r>
    </w:p>
    <w:p w14:paraId="6E55972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Recommended value for R2                       | SHLD-11| |x| | | |</w:t>
      </w:r>
    </w:p>
    <w:p w14:paraId="6494D64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Same mechanism for SYNs                        | MUST-22|x| | | | |</w:t>
      </w:r>
    </w:p>
    <w:p w14:paraId="3CED98F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R2 at least 3 minutes for SYN                | MUST-23|x| | | | |</w:t>
      </w:r>
    </w:p>
    <w:p w14:paraId="0213266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</w:t>
      </w:r>
      <w:r w:rsidRPr="00372B4B">
        <w:rPr>
          <w:rFonts w:ascii="Courier New" w:hAnsi="Courier New" w:cs="Courier New"/>
          <w:lang w:val="en-US"/>
        </w:rPr>
        <w:t xml:space="preserve">                          |        | | | | | |</w:t>
      </w:r>
    </w:p>
    <w:p w14:paraId="33B45CD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Send Keep-alive Packets:                         | MAY-5  | | |x| | |</w:t>
      </w:r>
    </w:p>
    <w:p w14:paraId="295A526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Application can request                      | MUST-24|x| | | | |</w:t>
      </w:r>
    </w:p>
    <w:p w14:paraId="091880B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Default is "off"                             | MUST-25|x| | | </w:t>
      </w:r>
      <w:r w:rsidRPr="00372B4B">
        <w:rPr>
          <w:rFonts w:ascii="Courier New" w:hAnsi="Courier New" w:cs="Courier New"/>
          <w:lang w:val="en-US"/>
        </w:rPr>
        <w:t>| |</w:t>
      </w:r>
    </w:p>
    <w:p w14:paraId="0C0F3FB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Only send if idle for interval               | MUST-26|x| | | | |</w:t>
      </w:r>
    </w:p>
    <w:p w14:paraId="400BB7F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Interval configurable                        | MUST-27|x| | | | |</w:t>
      </w:r>
    </w:p>
    <w:p w14:paraId="1C9CE42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Default at least 2 hrs.                      | MUST-28|x| | | | |</w:t>
      </w:r>
    </w:p>
    <w:p w14:paraId="49E8B3A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Tolerant of lost ACK's            </w:t>
      </w:r>
      <w:r w:rsidRPr="00372B4B">
        <w:rPr>
          <w:rFonts w:ascii="Courier New" w:hAnsi="Courier New" w:cs="Courier New"/>
          <w:lang w:val="en-US"/>
        </w:rPr>
        <w:t xml:space="preserve">           | MUST-29|x| | | | |</w:t>
      </w:r>
    </w:p>
    <w:p w14:paraId="7F42176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Send with no data                            | SHLD-12| |x| | | |</w:t>
      </w:r>
    </w:p>
    <w:p w14:paraId="25892B5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- Configurable to send garbage octet           | MAY-6  | | |x| | |</w:t>
      </w:r>
    </w:p>
    <w:p w14:paraId="1A5100A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3091C74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IP Options</w:t>
      </w:r>
      <w:r w:rsidRPr="00372B4B">
        <w:rPr>
          <w:rFonts w:ascii="Courier New" w:hAnsi="Courier New" w:cs="Courier New"/>
          <w:lang w:val="en-US"/>
        </w:rPr>
        <w:t xml:space="preserve">                                       |        | | | | | |</w:t>
      </w:r>
    </w:p>
    <w:p w14:paraId="6397B24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Ignore options TCP doesn't understand          | MUST-50|x| | | | |</w:t>
      </w:r>
    </w:p>
    <w:p w14:paraId="4D9E6D4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Time Stamp support                             | MAY-10 | | |x| | |</w:t>
      </w:r>
    </w:p>
    <w:p w14:paraId="51D36528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Record Route support                           | MA</w:t>
      </w:r>
      <w:r w:rsidRPr="00372B4B">
        <w:rPr>
          <w:rFonts w:ascii="Courier New" w:hAnsi="Courier New" w:cs="Courier New"/>
          <w:lang w:val="en-US"/>
        </w:rPr>
        <w:t>Y-11 | | |x| | |</w:t>
      </w:r>
    </w:p>
    <w:p w14:paraId="35DC8EF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966697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18E9914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376A1A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Eddy                    Expires February 7, 2021              [Page 105]</w:t>
      </w:r>
    </w:p>
    <w:p w14:paraId="0924C6E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br w:type="page"/>
      </w:r>
    </w:p>
    <w:p w14:paraId="62F07FE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lastRenderedPageBreak/>
        <w:t>Internet-Draft              TCP Specification                August 2020</w:t>
      </w:r>
    </w:p>
    <w:p w14:paraId="3F68EE1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7836C6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47E3A40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Source Route:                                  |        | | | | | |</w:t>
      </w:r>
    </w:p>
    <w:p w14:paraId="0317B7B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ALP can sp</w:t>
      </w:r>
      <w:r w:rsidRPr="00372B4B">
        <w:rPr>
          <w:rFonts w:ascii="Courier New" w:hAnsi="Courier New" w:cs="Courier New"/>
          <w:lang w:val="en-US"/>
        </w:rPr>
        <w:t>ecify                              | MUST-51|x| | | | |1</w:t>
      </w:r>
    </w:p>
    <w:p w14:paraId="3FEFE34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Overrides </w:t>
      </w:r>
      <w:proofErr w:type="spellStart"/>
      <w:r w:rsidRPr="00372B4B">
        <w:rPr>
          <w:rFonts w:ascii="Courier New" w:hAnsi="Courier New" w:cs="Courier New"/>
          <w:lang w:val="en-US"/>
        </w:rPr>
        <w:t>src</w:t>
      </w:r>
      <w:proofErr w:type="spellEnd"/>
      <w:r w:rsidRPr="00372B4B">
        <w:rPr>
          <w:rFonts w:ascii="Courier New" w:hAnsi="Courier New" w:cs="Courier New"/>
          <w:lang w:val="en-US"/>
        </w:rPr>
        <w:t xml:space="preserve"> </w:t>
      </w:r>
      <w:proofErr w:type="spellStart"/>
      <w:r w:rsidRPr="00372B4B">
        <w:rPr>
          <w:rFonts w:ascii="Courier New" w:hAnsi="Courier New" w:cs="Courier New"/>
          <w:lang w:val="en-US"/>
        </w:rPr>
        <w:t>rt</w:t>
      </w:r>
      <w:proofErr w:type="spellEnd"/>
      <w:r w:rsidRPr="00372B4B">
        <w:rPr>
          <w:rFonts w:ascii="Courier New" w:hAnsi="Courier New" w:cs="Courier New"/>
          <w:lang w:val="en-US"/>
        </w:rPr>
        <w:t xml:space="preserve"> in datagram               | MUST-52|x| | | | |</w:t>
      </w:r>
    </w:p>
    <w:p w14:paraId="70EE5DE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Build return route from </w:t>
      </w:r>
      <w:proofErr w:type="spellStart"/>
      <w:r w:rsidRPr="00372B4B">
        <w:rPr>
          <w:rFonts w:ascii="Courier New" w:hAnsi="Courier New" w:cs="Courier New"/>
          <w:lang w:val="en-US"/>
        </w:rPr>
        <w:t>src</w:t>
      </w:r>
      <w:proofErr w:type="spellEnd"/>
      <w:r w:rsidRPr="00372B4B">
        <w:rPr>
          <w:rFonts w:ascii="Courier New" w:hAnsi="Courier New" w:cs="Courier New"/>
          <w:lang w:val="en-US"/>
        </w:rPr>
        <w:t xml:space="preserve"> </w:t>
      </w:r>
      <w:proofErr w:type="spellStart"/>
      <w:r w:rsidRPr="00372B4B">
        <w:rPr>
          <w:rFonts w:ascii="Courier New" w:hAnsi="Courier New" w:cs="Courier New"/>
          <w:lang w:val="en-US"/>
        </w:rPr>
        <w:t>rt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        | MUST-53|x| | | | |</w:t>
      </w:r>
    </w:p>
    <w:p w14:paraId="039457B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Later </w:t>
      </w:r>
      <w:proofErr w:type="spellStart"/>
      <w:r w:rsidRPr="00372B4B">
        <w:rPr>
          <w:rFonts w:ascii="Courier New" w:hAnsi="Courier New" w:cs="Courier New"/>
          <w:lang w:val="en-US"/>
        </w:rPr>
        <w:t>src</w:t>
      </w:r>
      <w:proofErr w:type="spellEnd"/>
      <w:r w:rsidRPr="00372B4B">
        <w:rPr>
          <w:rFonts w:ascii="Courier New" w:hAnsi="Courier New" w:cs="Courier New"/>
          <w:lang w:val="en-US"/>
        </w:rPr>
        <w:t xml:space="preserve"> route overrides                    | SHLD-</w:t>
      </w:r>
      <w:r w:rsidRPr="00372B4B">
        <w:rPr>
          <w:rFonts w:ascii="Courier New" w:hAnsi="Courier New" w:cs="Courier New"/>
          <w:lang w:val="en-US"/>
        </w:rPr>
        <w:t>24| |x| | | |</w:t>
      </w:r>
    </w:p>
    <w:p w14:paraId="6CF6766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462A171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Receiving ICMP Messages from IP                  | MUST-54|x| | | | |</w:t>
      </w:r>
    </w:p>
    <w:p w14:paraId="57C522A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Dest</w:t>
      </w:r>
      <w:proofErr w:type="spellEnd"/>
      <w:r w:rsidRPr="00372B4B">
        <w:rPr>
          <w:rFonts w:ascii="Courier New" w:hAnsi="Courier New" w:cs="Courier New"/>
          <w:lang w:val="en-US"/>
        </w:rPr>
        <w:t xml:space="preserve">. </w:t>
      </w:r>
      <w:proofErr w:type="spellStart"/>
      <w:r w:rsidRPr="00372B4B">
        <w:rPr>
          <w:rFonts w:ascii="Courier New" w:hAnsi="Courier New" w:cs="Courier New"/>
          <w:lang w:val="en-US"/>
        </w:rPr>
        <w:t>Unreach</w:t>
      </w:r>
      <w:proofErr w:type="spellEnd"/>
      <w:r w:rsidRPr="00372B4B">
        <w:rPr>
          <w:rFonts w:ascii="Courier New" w:hAnsi="Courier New" w:cs="Courier New"/>
          <w:lang w:val="en-US"/>
        </w:rPr>
        <w:t xml:space="preserve"> (0,1,5) =&gt; inform ALP            | SHLD-25| |x| | | |</w:t>
      </w:r>
    </w:p>
    <w:p w14:paraId="40D025B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Dest</w:t>
      </w:r>
      <w:proofErr w:type="spellEnd"/>
      <w:r w:rsidRPr="00372B4B">
        <w:rPr>
          <w:rFonts w:ascii="Courier New" w:hAnsi="Courier New" w:cs="Courier New"/>
          <w:lang w:val="en-US"/>
        </w:rPr>
        <w:t xml:space="preserve">. </w:t>
      </w:r>
      <w:proofErr w:type="spellStart"/>
      <w:r w:rsidRPr="00372B4B">
        <w:rPr>
          <w:rFonts w:ascii="Courier New" w:hAnsi="Courier New" w:cs="Courier New"/>
          <w:lang w:val="en-US"/>
        </w:rPr>
        <w:t>Unreach</w:t>
      </w:r>
      <w:proofErr w:type="spellEnd"/>
      <w:r w:rsidRPr="00372B4B">
        <w:rPr>
          <w:rFonts w:ascii="Courier New" w:hAnsi="Courier New" w:cs="Courier New"/>
          <w:lang w:val="en-US"/>
        </w:rPr>
        <w:t xml:space="preserve"> (0,1,5) =&gt; a</w:t>
      </w:r>
      <w:r w:rsidRPr="00372B4B">
        <w:rPr>
          <w:rFonts w:ascii="Courier New" w:hAnsi="Courier New" w:cs="Courier New"/>
          <w:lang w:val="en-US"/>
        </w:rPr>
        <w:t>bort conn            | MUST-56| | | | |x|</w:t>
      </w:r>
    </w:p>
    <w:p w14:paraId="0C4368F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</w:t>
      </w:r>
      <w:proofErr w:type="spellStart"/>
      <w:r w:rsidRPr="00372B4B">
        <w:rPr>
          <w:rFonts w:ascii="Courier New" w:hAnsi="Courier New" w:cs="Courier New"/>
          <w:lang w:val="en-US"/>
        </w:rPr>
        <w:t>Dest</w:t>
      </w:r>
      <w:proofErr w:type="spellEnd"/>
      <w:r w:rsidRPr="00372B4B">
        <w:rPr>
          <w:rFonts w:ascii="Courier New" w:hAnsi="Courier New" w:cs="Courier New"/>
          <w:lang w:val="en-US"/>
        </w:rPr>
        <w:t xml:space="preserve">. </w:t>
      </w:r>
      <w:proofErr w:type="spellStart"/>
      <w:r w:rsidRPr="00372B4B">
        <w:rPr>
          <w:rFonts w:ascii="Courier New" w:hAnsi="Courier New" w:cs="Courier New"/>
          <w:lang w:val="en-US"/>
        </w:rPr>
        <w:t>Unreach</w:t>
      </w:r>
      <w:proofErr w:type="spellEnd"/>
      <w:r w:rsidRPr="00372B4B">
        <w:rPr>
          <w:rFonts w:ascii="Courier New" w:hAnsi="Courier New" w:cs="Courier New"/>
          <w:lang w:val="en-US"/>
        </w:rPr>
        <w:t xml:space="preserve"> (2-4) =&gt; abort conn              | SHLD-26| |x| | | |</w:t>
      </w:r>
    </w:p>
    <w:p w14:paraId="111DDDB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Source Quench =&gt; silent discard                | MUST-55|x| | | | |</w:t>
      </w:r>
    </w:p>
    <w:p w14:paraId="41D05CA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Time Exceeded =&gt; tell ALP, don't abort         | MUST-56| | | | |x|</w:t>
      </w:r>
    </w:p>
    <w:p w14:paraId="717E2C1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</w:t>
      </w:r>
      <w:r w:rsidRPr="00372B4B">
        <w:rPr>
          <w:rFonts w:ascii="Courier New" w:hAnsi="Courier New" w:cs="Courier New"/>
          <w:lang w:val="en-US"/>
        </w:rPr>
        <w:t xml:space="preserve">  </w:t>
      </w:r>
      <w:proofErr w:type="spellStart"/>
      <w:r w:rsidRPr="00372B4B">
        <w:rPr>
          <w:rFonts w:ascii="Courier New" w:hAnsi="Courier New" w:cs="Courier New"/>
          <w:lang w:val="en-US"/>
        </w:rPr>
        <w:t>Param</w:t>
      </w:r>
      <w:proofErr w:type="spellEnd"/>
      <w:r w:rsidRPr="00372B4B">
        <w:rPr>
          <w:rFonts w:ascii="Courier New" w:hAnsi="Courier New" w:cs="Courier New"/>
          <w:lang w:val="en-US"/>
        </w:rPr>
        <w:t xml:space="preserve"> Problem =&gt; tell ALP, don't abort         | MUST-56| | | | |x|</w:t>
      </w:r>
    </w:p>
    <w:p w14:paraId="106EFAA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0C9383D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Address Validation                               |        | | | | | |</w:t>
      </w:r>
    </w:p>
    <w:p w14:paraId="12364D9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Reject OPEN call to invalid IP address   </w:t>
      </w:r>
      <w:r w:rsidRPr="00372B4B">
        <w:rPr>
          <w:rFonts w:ascii="Courier New" w:hAnsi="Courier New" w:cs="Courier New"/>
          <w:lang w:val="en-US"/>
        </w:rPr>
        <w:t xml:space="preserve">      | MUST-46|x| | | | |</w:t>
      </w:r>
    </w:p>
    <w:p w14:paraId="484A617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Reject SYN from invalid IP address             | MUST-63|x| | | | |</w:t>
      </w:r>
    </w:p>
    <w:p w14:paraId="68899EA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Silently discard SYN to </w:t>
      </w:r>
      <w:proofErr w:type="spellStart"/>
      <w:r w:rsidRPr="00372B4B">
        <w:rPr>
          <w:rFonts w:ascii="Courier New" w:hAnsi="Courier New" w:cs="Courier New"/>
          <w:lang w:val="en-US"/>
        </w:rPr>
        <w:t>bcast</w:t>
      </w:r>
      <w:proofErr w:type="spellEnd"/>
      <w:r w:rsidRPr="00372B4B">
        <w:rPr>
          <w:rFonts w:ascii="Courier New" w:hAnsi="Courier New" w:cs="Courier New"/>
          <w:lang w:val="en-US"/>
        </w:rPr>
        <w:t>/</w:t>
      </w:r>
      <w:proofErr w:type="spellStart"/>
      <w:r w:rsidRPr="00372B4B">
        <w:rPr>
          <w:rFonts w:ascii="Courier New" w:hAnsi="Courier New" w:cs="Courier New"/>
          <w:lang w:val="en-US"/>
        </w:rPr>
        <w:t>mcast</w:t>
      </w:r>
      <w:proofErr w:type="spellEnd"/>
      <w:r w:rsidRPr="00372B4B">
        <w:rPr>
          <w:rFonts w:ascii="Courier New" w:hAnsi="Courier New" w:cs="Courier New"/>
          <w:lang w:val="en-US"/>
        </w:rPr>
        <w:t xml:space="preserve"> </w:t>
      </w:r>
      <w:proofErr w:type="spellStart"/>
      <w:r w:rsidRPr="00372B4B">
        <w:rPr>
          <w:rFonts w:ascii="Courier New" w:hAnsi="Courier New" w:cs="Courier New"/>
          <w:lang w:val="en-US"/>
        </w:rPr>
        <w:t>addr</w:t>
      </w:r>
      <w:proofErr w:type="spellEnd"/>
      <w:r w:rsidRPr="00372B4B">
        <w:rPr>
          <w:rFonts w:ascii="Courier New" w:hAnsi="Courier New" w:cs="Courier New"/>
          <w:lang w:val="en-US"/>
        </w:rPr>
        <w:t xml:space="preserve">       | MUST-57|x| | | | |</w:t>
      </w:r>
    </w:p>
    <w:p w14:paraId="0298E5C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3EB4E7F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TCP/ALP Interfa</w:t>
      </w:r>
      <w:r w:rsidRPr="00372B4B">
        <w:rPr>
          <w:rFonts w:ascii="Courier New" w:hAnsi="Courier New" w:cs="Courier New"/>
          <w:lang w:val="en-US"/>
        </w:rPr>
        <w:t>ce Services                       |        | | | | | |</w:t>
      </w:r>
    </w:p>
    <w:p w14:paraId="3D33467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Error Report mechanism                         | MUST-47|x| | | | |</w:t>
      </w:r>
    </w:p>
    <w:p w14:paraId="7324523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can disable Error Report Routine           | SHLD-20| |x| | | |</w:t>
      </w:r>
    </w:p>
    <w:p w14:paraId="5373379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can specify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field for sending     | MUST-48</w:t>
      </w:r>
      <w:r w:rsidRPr="00372B4B">
        <w:rPr>
          <w:rFonts w:ascii="Courier New" w:hAnsi="Courier New" w:cs="Courier New"/>
          <w:lang w:val="en-US"/>
        </w:rPr>
        <w:t>|x| | | | |</w:t>
      </w:r>
    </w:p>
    <w:p w14:paraId="062952E3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Passed unchanged to IP                       | SHLD-22| |x| | | |</w:t>
      </w:r>
    </w:p>
    <w:p w14:paraId="7A5D819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can change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field during connection| SHLD-21| |x| | | |</w:t>
      </w:r>
    </w:p>
    <w:p w14:paraId="70406CD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ALP generally changing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during conn.   | SHLD-23| | | |x| |</w:t>
      </w:r>
    </w:p>
    <w:p w14:paraId="729D6EB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Pass received </w:t>
      </w:r>
      <w:proofErr w:type="spellStart"/>
      <w:r w:rsidRPr="00372B4B">
        <w:rPr>
          <w:rFonts w:ascii="Courier New" w:hAnsi="Courier New" w:cs="Courier New"/>
          <w:lang w:val="en-US"/>
        </w:rPr>
        <w:t>DiffServ</w:t>
      </w:r>
      <w:proofErr w:type="spellEnd"/>
      <w:r w:rsidRPr="00372B4B">
        <w:rPr>
          <w:rFonts w:ascii="Courier New" w:hAnsi="Courier New" w:cs="Courier New"/>
          <w:lang w:val="en-US"/>
        </w:rPr>
        <w:t xml:space="preserve"> field</w:t>
      </w:r>
      <w:r w:rsidRPr="00372B4B">
        <w:rPr>
          <w:rFonts w:ascii="Courier New" w:hAnsi="Courier New" w:cs="Courier New"/>
          <w:lang w:val="en-US"/>
        </w:rPr>
        <w:t xml:space="preserve"> up to ALP         | MAY-9  | | |x| | |</w:t>
      </w:r>
    </w:p>
    <w:p w14:paraId="1CAD5C3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FLUSH call                                     | MAY-14 | | |x| | |</w:t>
      </w:r>
    </w:p>
    <w:p w14:paraId="41B87071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Optional local IP </w:t>
      </w:r>
      <w:proofErr w:type="spellStart"/>
      <w:r w:rsidRPr="00372B4B">
        <w:rPr>
          <w:rFonts w:ascii="Courier New" w:hAnsi="Courier New" w:cs="Courier New"/>
          <w:lang w:val="en-US"/>
        </w:rPr>
        <w:t>addr</w:t>
      </w:r>
      <w:proofErr w:type="spellEnd"/>
      <w:r w:rsidRPr="00372B4B">
        <w:rPr>
          <w:rFonts w:ascii="Courier New" w:hAnsi="Courier New" w:cs="Courier New"/>
          <w:lang w:val="en-US"/>
        </w:rPr>
        <w:t xml:space="preserve"> </w:t>
      </w:r>
      <w:proofErr w:type="spellStart"/>
      <w:r w:rsidRPr="00372B4B">
        <w:rPr>
          <w:rFonts w:ascii="Courier New" w:hAnsi="Courier New" w:cs="Courier New"/>
          <w:lang w:val="en-US"/>
        </w:rPr>
        <w:t>parm</w:t>
      </w:r>
      <w:proofErr w:type="spellEnd"/>
      <w:r w:rsidRPr="00372B4B">
        <w:rPr>
          <w:rFonts w:ascii="Courier New" w:hAnsi="Courier New" w:cs="Courier New"/>
          <w:lang w:val="en-US"/>
        </w:rPr>
        <w:t>. in OPEN           | MUST-43|x| | | | |</w:t>
      </w:r>
    </w:p>
    <w:p w14:paraId="5BBE888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37895979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RF</w:t>
      </w:r>
      <w:r w:rsidRPr="00372B4B">
        <w:rPr>
          <w:rFonts w:ascii="Courier New" w:hAnsi="Courier New" w:cs="Courier New"/>
          <w:lang w:val="en-US"/>
        </w:rPr>
        <w:t>C 5961 Support:                                |        | | | | | |</w:t>
      </w:r>
    </w:p>
    <w:p w14:paraId="2B3A3F0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Implement data injection protection            | MAY-12 | | |x| | |</w:t>
      </w:r>
    </w:p>
    <w:p w14:paraId="7491326E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                                               |        | | | | | |</w:t>
      </w:r>
    </w:p>
    <w:p w14:paraId="014890F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Explicit Congestion Notification:            </w:t>
      </w:r>
      <w:r w:rsidRPr="00372B4B">
        <w:rPr>
          <w:rFonts w:ascii="Courier New" w:hAnsi="Courier New" w:cs="Courier New"/>
          <w:lang w:val="en-US"/>
        </w:rPr>
        <w:t xml:space="preserve">    |        | | | | | |</w:t>
      </w:r>
    </w:p>
    <w:p w14:paraId="57EDEF8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Support ECN                                    | SHLD-8 | |x| | | |</w:t>
      </w:r>
    </w:p>
    <w:p w14:paraId="5E0AF6CB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-------------------------------------------------|--------|-|-|-|-|-|-</w:t>
      </w:r>
    </w:p>
    <w:p w14:paraId="65AAAC8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FA893C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6139F4A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FOOTNOTES: (1) "ALP" means Application-Layer program.</w:t>
      </w:r>
    </w:p>
    <w:p w14:paraId="076AE5AA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AF95312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>Author's Address</w:t>
      </w:r>
    </w:p>
    <w:p w14:paraId="39F4A8BD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79FA3445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Wesley </w:t>
      </w:r>
      <w:r w:rsidRPr="00372B4B">
        <w:rPr>
          <w:rFonts w:ascii="Courier New" w:hAnsi="Courier New" w:cs="Courier New"/>
          <w:lang w:val="en-US"/>
        </w:rPr>
        <w:t>M. Eddy (editor)</w:t>
      </w:r>
    </w:p>
    <w:p w14:paraId="0EB4449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MTI Systems</w:t>
      </w:r>
    </w:p>
    <w:p w14:paraId="34B707C7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US</w:t>
      </w:r>
    </w:p>
    <w:p w14:paraId="6CB2315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0B1C8EFC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  <w:r w:rsidRPr="00372B4B">
        <w:rPr>
          <w:rFonts w:ascii="Courier New" w:hAnsi="Courier New" w:cs="Courier New"/>
          <w:lang w:val="en-US"/>
        </w:rPr>
        <w:t xml:space="preserve">   Email: wes@mti-systems.com</w:t>
      </w:r>
    </w:p>
    <w:p w14:paraId="61A61710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BCF9F86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2727A1EF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367C27E4" w14:textId="77777777" w:rsidR="00000000" w:rsidRPr="00372B4B" w:rsidRDefault="003A3D48" w:rsidP="002B1965">
      <w:pPr>
        <w:pStyle w:val="Textebrut"/>
        <w:rPr>
          <w:rFonts w:ascii="Courier New" w:hAnsi="Courier New" w:cs="Courier New"/>
          <w:lang w:val="en-US"/>
        </w:rPr>
      </w:pPr>
    </w:p>
    <w:p w14:paraId="5413160A" w14:textId="77777777" w:rsidR="00000000" w:rsidRPr="002B1965" w:rsidRDefault="003A3D48" w:rsidP="002B1965">
      <w:pPr>
        <w:pStyle w:val="Textebrut"/>
        <w:rPr>
          <w:rFonts w:ascii="Courier New" w:hAnsi="Courier New" w:cs="Courier New"/>
        </w:rPr>
      </w:pPr>
      <w:r w:rsidRPr="002B1965">
        <w:rPr>
          <w:rFonts w:ascii="Courier New" w:hAnsi="Courier New" w:cs="Courier New"/>
        </w:rPr>
        <w:t xml:space="preserve">Eddy                    Expires </w:t>
      </w:r>
      <w:proofErr w:type="spellStart"/>
      <w:r w:rsidRPr="002B1965">
        <w:rPr>
          <w:rFonts w:ascii="Courier New" w:hAnsi="Courier New" w:cs="Courier New"/>
        </w:rPr>
        <w:t>February</w:t>
      </w:r>
      <w:proofErr w:type="spellEnd"/>
      <w:r w:rsidRPr="002B1965">
        <w:rPr>
          <w:rFonts w:ascii="Courier New" w:hAnsi="Courier New" w:cs="Courier New"/>
        </w:rPr>
        <w:t xml:space="preserve"> 7, 2021              [Page 106]</w:t>
      </w:r>
    </w:p>
    <w:p w14:paraId="7B417105" w14:textId="77777777" w:rsidR="003A3D48" w:rsidRPr="002B1965" w:rsidRDefault="003A3D48" w:rsidP="002B1965">
      <w:pPr>
        <w:pStyle w:val="Textebrut"/>
        <w:rPr>
          <w:rFonts w:ascii="Courier New" w:hAnsi="Courier New" w:cs="Courier New"/>
        </w:rPr>
      </w:pPr>
    </w:p>
    <w:sectPr w:rsidR="003A3D48" w:rsidRPr="002B1965" w:rsidSect="0079293C">
      <w:pgSz w:w="12240" w:h="15840"/>
      <w:pgMar w:top="284" w:right="1502" w:bottom="1417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BOUCADAIR Mohamed TGI/OLN" w:date="2020-09-25T14:52:00Z" w:initials="BMT">
    <w:p w14:paraId="26784B60" w14:textId="77777777" w:rsidR="00295CCF" w:rsidRPr="00295CCF" w:rsidRDefault="00295CC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95CCF">
        <w:rPr>
          <w:lang w:val="en-US"/>
        </w:rPr>
        <w:t xml:space="preserve">To easily identify obsoleted and updated documents. </w:t>
      </w:r>
    </w:p>
  </w:comment>
  <w:comment w:id="17" w:author="BOUCADAIR Mohamed TGI/OLN" w:date="2020-09-25T14:52:00Z" w:initials="BMT">
    <w:p w14:paraId="6FF07232" w14:textId="77777777" w:rsidR="00295CCF" w:rsidRPr="00295CCF" w:rsidRDefault="00295CC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95CCF">
        <w:rPr>
          <w:lang w:val="en-US"/>
        </w:rPr>
        <w:t>Move to a dedicated section with the other conventions in the document.</w:t>
      </w:r>
    </w:p>
  </w:comment>
  <w:comment w:id="31" w:author="BOUCADAIR Mohamed TGI/OLN" w:date="2020-09-25T14:43:00Z" w:initials="BMT">
    <w:p w14:paraId="7659DD93" w14:textId="77777777" w:rsidR="0098092E" w:rsidRPr="0098092E" w:rsidRDefault="0098092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8092E">
        <w:rPr>
          <w:lang w:val="en-US"/>
        </w:rPr>
        <w:t xml:space="preserve">I would use [RFC793] to ease readability. </w:t>
      </w:r>
    </w:p>
  </w:comment>
  <w:comment w:id="135" w:author="BOUCADAIR Mohamed TGI/OLN" w:date="2020-09-25T14:51:00Z" w:initials="BMT">
    <w:p w14:paraId="70964284" w14:textId="77777777" w:rsidR="00295CCF" w:rsidRDefault="00295CCF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RFC971</w:t>
      </w:r>
    </w:p>
  </w:comment>
  <w:comment w:id="170" w:author="BOUCADAIR Mohamed TGI/OLN" w:date="2020-09-25T15:03:00Z" w:initials="BMT">
    <w:p w14:paraId="495B1F2A" w14:textId="6C49FA27" w:rsidR="00BB48DC" w:rsidRPr="00BB48DC" w:rsidRDefault="00BB48D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B48DC">
        <w:rPr>
          <w:lang w:val="en-US"/>
        </w:rPr>
        <w:t xml:space="preserve">This is redundant with </w:t>
      </w:r>
      <w:r>
        <w:rPr>
          <w:lang w:val="en-US"/>
        </w:rPr>
        <w:t>the</w:t>
      </w:r>
      <w:r w:rsidRPr="00BB48DC">
        <w:rPr>
          <w:lang w:val="en-US"/>
        </w:rPr>
        <w:t xml:space="preserve"> text right after the figure</w:t>
      </w:r>
    </w:p>
  </w:comment>
  <w:comment w:id="188" w:author="BOUCADAIR Mohamed TGI/OLN" w:date="2020-09-25T15:09:00Z" w:initials="BMT">
    <w:p w14:paraId="1A60FEF7" w14:textId="59EBF841" w:rsidR="005C540F" w:rsidRDefault="005C540F">
      <w:pPr>
        <w:pStyle w:val="Commentaire"/>
      </w:pPr>
      <w:r>
        <w:rPr>
          <w:rStyle w:val="Marquedecommentaire"/>
        </w:rPr>
        <w:annotationRef/>
      </w:r>
      <w:r>
        <w:t xml:space="preserve">For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document</w:t>
      </w:r>
    </w:p>
  </w:comment>
  <w:comment w:id="221" w:author="BOUCADAIR Mohamed TGI/OLN" w:date="2020-09-25T15:22:00Z" w:initials="BMT">
    <w:p w14:paraId="6CCA3F0F" w14:textId="37343B00" w:rsidR="00FE6C59" w:rsidRPr="00FE6C59" w:rsidRDefault="00FE6C5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E6C59">
        <w:rPr>
          <w:lang w:val="en-US"/>
        </w:rPr>
        <w:t xml:space="preserve">Should be called in the text. </w:t>
      </w:r>
    </w:p>
  </w:comment>
  <w:comment w:id="222" w:author="BOUCADAIR Mohamed TGI/OLN" w:date="2020-09-25T15:22:00Z" w:initials="BMT">
    <w:p w14:paraId="69C833C8" w14:textId="43B3099F" w:rsidR="00FE6C59" w:rsidRPr="00FE6C59" w:rsidRDefault="00FE6C5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E6C59">
        <w:rPr>
          <w:lang w:val="en-US"/>
        </w:rPr>
        <w:t xml:space="preserve">Should be called in the text. </w:t>
      </w:r>
    </w:p>
  </w:comment>
  <w:comment w:id="223" w:author="BOUCADAIR Mohamed TGI/OLN" w:date="2020-09-25T15:23:00Z" w:initials="BMT">
    <w:p w14:paraId="78488ECA" w14:textId="4523C0F9" w:rsidR="00FE6C59" w:rsidRDefault="00FE6C59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expanded</w:t>
      </w:r>
      <w:proofErr w:type="spellEnd"/>
    </w:p>
  </w:comment>
  <w:comment w:id="228" w:author="BOUCADAIR Mohamed TGI/OLN" w:date="2020-09-25T15:25:00Z" w:initials="BMT">
    <w:p w14:paraId="6531FEBE" w14:textId="6FDBE342" w:rsidR="00FE6C59" w:rsidRDefault="00FE6C59">
      <w:pPr>
        <w:pStyle w:val="Commentaire"/>
      </w:pPr>
      <w:r>
        <w:rPr>
          <w:rStyle w:val="Marquedecommentaire"/>
        </w:rPr>
        <w:annotationRef/>
      </w:r>
      <w:proofErr w:type="spellStart"/>
      <w:r>
        <w:t>Redundant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Pr="001C6115">
        <w:rPr>
          <w:rFonts w:ascii="Courier New" w:hAnsi="Courier New" w:cs="Courier New"/>
          <w:sz w:val="21"/>
          <w:szCs w:val="21"/>
          <w:lang w:val="en-US"/>
        </w:rPr>
        <w:t>MUST-4</w:t>
      </w:r>
    </w:p>
  </w:comment>
  <w:comment w:id="236" w:author="BOUCADAIR Mohamed TGI/OLN" w:date="2020-09-25T15:33:00Z" w:initials="BMT">
    <w:p w14:paraId="1C3A56C5" w14:textId="407F52AC" w:rsidR="001870B3" w:rsidRPr="001870B3" w:rsidRDefault="001870B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870B3">
        <w:rPr>
          <w:lang w:val="en-US"/>
        </w:rPr>
        <w:t xml:space="preserve">This is local to the </w:t>
      </w:r>
      <w:proofErr w:type="spellStart"/>
      <w:r w:rsidRPr="001870B3">
        <w:rPr>
          <w:lang w:val="en-US"/>
        </w:rPr>
        <w:t>implem</w:t>
      </w:r>
      <w:proofErr w:type="spellEnd"/>
      <w:r w:rsidRPr="001870B3">
        <w:rPr>
          <w:lang w:val="en-US"/>
        </w:rPr>
        <w:t xml:space="preserve">. </w:t>
      </w:r>
      <w:r>
        <w:rPr>
          <w:lang w:val="en-US"/>
        </w:rPr>
        <w:t>Why the normative language is used?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784B60" w15:done="0"/>
  <w15:commentEx w15:paraId="6FF07232" w15:done="0"/>
  <w15:commentEx w15:paraId="7659DD93" w15:done="0"/>
  <w15:commentEx w15:paraId="70964284" w15:done="0"/>
  <w15:commentEx w15:paraId="495B1F2A" w15:done="0"/>
  <w15:commentEx w15:paraId="1A60FEF7" w15:done="0"/>
  <w15:commentEx w15:paraId="6CCA3F0F" w15:done="0"/>
  <w15:commentEx w15:paraId="69C833C8" w15:done="0"/>
  <w15:commentEx w15:paraId="78488ECA" w15:done="0"/>
  <w15:commentEx w15:paraId="6531FEBE" w15:done="0"/>
  <w15:commentEx w15:paraId="1C3A56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GrammaticalErrors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A"/>
    <w:rsid w:val="000009E5"/>
    <w:rsid w:val="000028E5"/>
    <w:rsid w:val="00043F58"/>
    <w:rsid w:val="00103A44"/>
    <w:rsid w:val="00125B2D"/>
    <w:rsid w:val="001870B3"/>
    <w:rsid w:val="001C6115"/>
    <w:rsid w:val="0022721A"/>
    <w:rsid w:val="00295CCF"/>
    <w:rsid w:val="002B1965"/>
    <w:rsid w:val="0031083E"/>
    <w:rsid w:val="00372B4B"/>
    <w:rsid w:val="00374536"/>
    <w:rsid w:val="003A3D48"/>
    <w:rsid w:val="003F0BD2"/>
    <w:rsid w:val="003F23DB"/>
    <w:rsid w:val="00475401"/>
    <w:rsid w:val="005042C7"/>
    <w:rsid w:val="00511860"/>
    <w:rsid w:val="005425BF"/>
    <w:rsid w:val="005B2020"/>
    <w:rsid w:val="005C540F"/>
    <w:rsid w:val="006170A5"/>
    <w:rsid w:val="006B6E99"/>
    <w:rsid w:val="00720FDB"/>
    <w:rsid w:val="007447AA"/>
    <w:rsid w:val="0079293C"/>
    <w:rsid w:val="00794312"/>
    <w:rsid w:val="00833B19"/>
    <w:rsid w:val="00851526"/>
    <w:rsid w:val="008558AC"/>
    <w:rsid w:val="0098092E"/>
    <w:rsid w:val="009A10C7"/>
    <w:rsid w:val="00A3625E"/>
    <w:rsid w:val="00A92E5C"/>
    <w:rsid w:val="00A9369B"/>
    <w:rsid w:val="00AF1AAE"/>
    <w:rsid w:val="00B00C2D"/>
    <w:rsid w:val="00B2350C"/>
    <w:rsid w:val="00B52E62"/>
    <w:rsid w:val="00BB48DC"/>
    <w:rsid w:val="00BD1999"/>
    <w:rsid w:val="00BD5F7E"/>
    <w:rsid w:val="00BF73CB"/>
    <w:rsid w:val="00C553A0"/>
    <w:rsid w:val="00C93B7A"/>
    <w:rsid w:val="00CA2A11"/>
    <w:rsid w:val="00CD7EAA"/>
    <w:rsid w:val="00DD70E7"/>
    <w:rsid w:val="00DF420B"/>
    <w:rsid w:val="00EB43BD"/>
    <w:rsid w:val="00F85C5B"/>
    <w:rsid w:val="00FE6C59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4A45"/>
  <w15:chartTrackingRefBased/>
  <w15:docId w15:val="{539112BB-6D81-4290-A62F-EC3C8DB7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B19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B1965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2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93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809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09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09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09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092E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092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109</Pages>
  <Words>37612</Words>
  <Characters>206868</Characters>
  <Application>Microsoft Office Word</Application>
  <DocSecurity>0</DocSecurity>
  <Lines>1723</Lines>
  <Paragraphs>487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243993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6</cp:revision>
  <dcterms:created xsi:type="dcterms:W3CDTF">2020-09-25T12:27:00Z</dcterms:created>
  <dcterms:modified xsi:type="dcterms:W3CDTF">2020-09-25T13:45:00Z</dcterms:modified>
</cp:coreProperties>
</file>