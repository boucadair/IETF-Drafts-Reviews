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B4119" w14:textId="0A135208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223EB0C2" w14:textId="1FFE1F81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4F72EFF2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076BE884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51C3BC0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TEAS Working Group                                               T. Saad</w:t>
      </w:r>
    </w:p>
    <w:p w14:paraId="5D10916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Internet-Draft                                                 V. Beeram</w:t>
      </w:r>
    </w:p>
    <w:p w14:paraId="5FA8411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Intended status: Standards Track                        Juniper Networks</w:t>
      </w:r>
    </w:p>
    <w:p w14:paraId="54D4F8A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Expires: 20 May 2022                                              B. Wen</w:t>
      </w:r>
    </w:p>
    <w:p w14:paraId="0954D3F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                                            Comcast</w:t>
      </w:r>
    </w:p>
    <w:p w14:paraId="1654CA1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                                      D. </w:t>
      </w:r>
      <w:proofErr w:type="spellStart"/>
      <w:r w:rsidRPr="00A95ABE">
        <w:rPr>
          <w:rFonts w:ascii="Courier New" w:hAnsi="Courier New" w:cs="Courier New"/>
          <w:lang w:val="en-US"/>
        </w:rPr>
        <w:t>Ceccarelli</w:t>
      </w:r>
      <w:proofErr w:type="spellEnd"/>
    </w:p>
    <w:p w14:paraId="4DDA2EB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                                         J. Halpern</w:t>
      </w:r>
    </w:p>
    <w:p w14:paraId="463E480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                                           Ericsson</w:t>
      </w:r>
    </w:p>
    <w:p w14:paraId="5E5E9E9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                                            S. Peng</w:t>
      </w:r>
    </w:p>
    <w:p w14:paraId="6EF7FE5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                                            R. Chen</w:t>
      </w:r>
    </w:p>
    <w:p w14:paraId="3AE4715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                                    ZTE Corporation</w:t>
      </w:r>
    </w:p>
    <w:p w14:paraId="68DD29F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                                             X. Liu</w:t>
      </w:r>
    </w:p>
    <w:p w14:paraId="07A0B3C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                                     Volta Networks</w:t>
      </w:r>
    </w:p>
    <w:p w14:paraId="3B1D2C69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A95ABE">
        <w:rPr>
          <w:rFonts w:ascii="Courier New" w:hAnsi="Courier New" w:cs="Courier New"/>
          <w:lang w:val="en-US"/>
        </w:rPr>
        <w:t xml:space="preserve">                                                            </w:t>
      </w:r>
      <w:r w:rsidRPr="008B1D60">
        <w:rPr>
          <w:rFonts w:ascii="Courier New" w:hAnsi="Courier New" w:cs="Courier New"/>
        </w:rPr>
        <w:t>L. Contreras</w:t>
      </w:r>
    </w:p>
    <w:p w14:paraId="693D998D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t xml:space="preserve">                                                              </w:t>
      </w:r>
      <w:proofErr w:type="spellStart"/>
      <w:r w:rsidRPr="008B1D60">
        <w:rPr>
          <w:rFonts w:ascii="Courier New" w:hAnsi="Courier New" w:cs="Courier New"/>
        </w:rPr>
        <w:t>Telefonica</w:t>
      </w:r>
      <w:proofErr w:type="spellEnd"/>
    </w:p>
    <w:p w14:paraId="7B389527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t xml:space="preserve">                                                                R. </w:t>
      </w:r>
      <w:proofErr w:type="spellStart"/>
      <w:r w:rsidRPr="008B1D60">
        <w:rPr>
          <w:rFonts w:ascii="Courier New" w:hAnsi="Courier New" w:cs="Courier New"/>
        </w:rPr>
        <w:t>Rokui</w:t>
      </w:r>
      <w:proofErr w:type="spellEnd"/>
    </w:p>
    <w:p w14:paraId="44BEFEB1" w14:textId="77777777" w:rsidR="00E320AD" w:rsidRPr="00DC0145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B1D60">
        <w:rPr>
          <w:rFonts w:ascii="Courier New" w:hAnsi="Courier New" w:cs="Courier New"/>
        </w:rPr>
        <w:t xml:space="preserve">                                                                   </w:t>
      </w:r>
      <w:r w:rsidRPr="00DC0145">
        <w:rPr>
          <w:rFonts w:ascii="Courier New" w:hAnsi="Courier New" w:cs="Courier New"/>
          <w:lang w:val="en-US"/>
        </w:rPr>
        <w:t>Nokia</w:t>
      </w:r>
    </w:p>
    <w:p w14:paraId="6E3D9A2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DC0145">
        <w:rPr>
          <w:rFonts w:ascii="Courier New" w:hAnsi="Courier New" w:cs="Courier New"/>
          <w:lang w:val="en-US"/>
        </w:rPr>
        <w:t xml:space="preserve">                                                        </w:t>
      </w:r>
      <w:r w:rsidRPr="00A95ABE">
        <w:rPr>
          <w:rFonts w:ascii="Courier New" w:hAnsi="Courier New" w:cs="Courier New"/>
          <w:lang w:val="en-US"/>
        </w:rPr>
        <w:t>16 November 2021</w:t>
      </w:r>
    </w:p>
    <w:p w14:paraId="4C4F997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4BE64C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72D399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Realizing Network Slices in IP/MPLS Networks</w:t>
      </w:r>
    </w:p>
    <w:p w14:paraId="5D07A6D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draft-bestbar-teas-ns-packet-05</w:t>
      </w:r>
    </w:p>
    <w:p w14:paraId="099803B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7D317C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Abstract</w:t>
      </w:r>
    </w:p>
    <w:p w14:paraId="68445C7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19C81B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Network slicing provides the ability to partition a physical network</w:t>
      </w:r>
    </w:p>
    <w:p w14:paraId="0C29620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into multiple logical networks of varying sizes, structures, and</w:t>
      </w:r>
    </w:p>
    <w:p w14:paraId="2AA2C63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functions so that each slice can be dedicated</w:t>
      </w:r>
      <w:ins w:id="0" w:author="BOUCADAIR Mohamed INNOV/NET" w:date="2021-11-17T08:46:00Z">
        <w:r w:rsidR="00AF0480">
          <w:rPr>
            <w:rFonts w:ascii="Courier New" w:hAnsi="Courier New" w:cs="Courier New"/>
            <w:lang w:val="en-US"/>
          </w:rPr>
          <w:t>, e.g.,</w:t>
        </w:r>
      </w:ins>
      <w:r w:rsidRPr="00A95ABE">
        <w:rPr>
          <w:rFonts w:ascii="Courier New" w:hAnsi="Courier New" w:cs="Courier New"/>
          <w:lang w:val="en-US"/>
        </w:rPr>
        <w:t xml:space="preserve"> to specific services or</w:t>
      </w:r>
    </w:p>
    <w:p w14:paraId="419B08B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customers.  Network slices need </w:t>
      </w:r>
      <w:commentRangeStart w:id="1"/>
      <w:r w:rsidRPr="00A95ABE">
        <w:rPr>
          <w:rFonts w:ascii="Courier New" w:hAnsi="Courier New" w:cs="Courier New"/>
          <w:lang w:val="en-US"/>
        </w:rPr>
        <w:t xml:space="preserve">to operate in parallel </w:t>
      </w:r>
      <w:commentRangeEnd w:id="1"/>
      <w:r w:rsidR="00617215">
        <w:rPr>
          <w:rStyle w:val="Marquedecommentaire"/>
          <w:rFonts w:asciiTheme="minorHAnsi" w:hAnsiTheme="minorHAnsi"/>
        </w:rPr>
        <w:commentReference w:id="1"/>
      </w:r>
      <w:r w:rsidRPr="00A95ABE">
        <w:rPr>
          <w:rFonts w:ascii="Courier New" w:hAnsi="Courier New" w:cs="Courier New"/>
          <w:lang w:val="en-US"/>
        </w:rPr>
        <w:t>while</w:t>
      </w:r>
    </w:p>
    <w:p w14:paraId="5F76A09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providing slice elasticity in terms of network resource allocation.</w:t>
      </w:r>
    </w:p>
    <w:p w14:paraId="64FC5C8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</w:t>
      </w:r>
      <w:commentRangeStart w:id="2"/>
      <w:r w:rsidRPr="00A95ABE">
        <w:rPr>
          <w:rFonts w:ascii="Courier New" w:hAnsi="Courier New" w:cs="Courier New"/>
          <w:lang w:val="en-US"/>
        </w:rPr>
        <w:t>The Differentiated Service (</w:t>
      </w:r>
      <w:proofErr w:type="spellStart"/>
      <w:r w:rsidRPr="00A95ABE">
        <w:rPr>
          <w:rFonts w:ascii="Courier New" w:hAnsi="Courier New" w:cs="Courier New"/>
          <w:lang w:val="en-US"/>
        </w:rPr>
        <w:t>Diffserv</w:t>
      </w:r>
      <w:proofErr w:type="spellEnd"/>
      <w:r w:rsidRPr="00A95ABE">
        <w:rPr>
          <w:rFonts w:ascii="Courier New" w:hAnsi="Courier New" w:cs="Courier New"/>
          <w:lang w:val="en-US"/>
        </w:rPr>
        <w:t>) model allows for carrying</w:t>
      </w:r>
    </w:p>
    <w:p w14:paraId="4076C1C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multiple services on top of a single physical network by relying on</w:t>
      </w:r>
    </w:p>
    <w:p w14:paraId="26F47FC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compliant nodes to apply specific forwarding treatment (scheduling</w:t>
      </w:r>
    </w:p>
    <w:p w14:paraId="0CD6CDA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and drop policy) on to packets that carry the respective </w:t>
      </w:r>
      <w:proofErr w:type="spellStart"/>
      <w:r w:rsidRPr="00A95ABE">
        <w:rPr>
          <w:rFonts w:ascii="Courier New" w:hAnsi="Courier New" w:cs="Courier New"/>
          <w:lang w:val="en-US"/>
        </w:rPr>
        <w:t>Diffserv</w:t>
      </w:r>
      <w:proofErr w:type="spellEnd"/>
    </w:p>
    <w:p w14:paraId="279B9F9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code point.</w:t>
      </w:r>
      <w:commentRangeEnd w:id="2"/>
      <w:r w:rsidR="00617215">
        <w:rPr>
          <w:rStyle w:val="Marquedecommentaire"/>
          <w:rFonts w:asciiTheme="minorHAnsi" w:hAnsiTheme="minorHAnsi"/>
        </w:rPr>
        <w:commentReference w:id="2"/>
      </w:r>
      <w:r w:rsidRPr="00A95ABE">
        <w:rPr>
          <w:rFonts w:ascii="Courier New" w:hAnsi="Courier New" w:cs="Courier New"/>
          <w:lang w:val="en-US"/>
        </w:rPr>
        <w:t xml:space="preserve">  This document adopts </w:t>
      </w:r>
      <w:ins w:id="3" w:author="BOUCADAIR Mohamed INNOV/NET" w:date="2021-11-17T08:47:00Z">
        <w:r w:rsidR="00AF0480">
          <w:rPr>
            <w:rFonts w:ascii="Courier New" w:hAnsi="Courier New" w:cs="Courier New"/>
            <w:lang w:val="en-US"/>
          </w:rPr>
          <w:t xml:space="preserve">a similar approach to </w:t>
        </w:r>
      </w:ins>
      <w:r w:rsidRPr="00A95ABE">
        <w:rPr>
          <w:rFonts w:ascii="Courier New" w:hAnsi="Courier New" w:cs="Courier New"/>
          <w:lang w:val="en-US"/>
        </w:rPr>
        <w:t xml:space="preserve">the </w:t>
      </w:r>
      <w:proofErr w:type="spellStart"/>
      <w:r w:rsidRPr="00A95ABE">
        <w:rPr>
          <w:rFonts w:ascii="Courier New" w:hAnsi="Courier New" w:cs="Courier New"/>
          <w:lang w:val="en-US"/>
        </w:rPr>
        <w:t>Diffserv</w:t>
      </w:r>
      <w:proofErr w:type="spellEnd"/>
      <w:r w:rsidRPr="00A95ABE">
        <w:rPr>
          <w:rFonts w:ascii="Courier New" w:hAnsi="Courier New" w:cs="Courier New"/>
          <w:lang w:val="en-US"/>
        </w:rPr>
        <w:t xml:space="preserve"> </w:t>
      </w:r>
      <w:del w:id="4" w:author="BOUCADAIR Mohamed INNOV/NET" w:date="2021-11-17T08:48:00Z">
        <w:r w:rsidRPr="00A95ABE" w:rsidDel="00AF0480">
          <w:rPr>
            <w:rFonts w:ascii="Courier New" w:hAnsi="Courier New" w:cs="Courier New"/>
            <w:lang w:val="en-US"/>
          </w:rPr>
          <w:delText xml:space="preserve">principles </w:delText>
        </w:r>
      </w:del>
      <w:r w:rsidRPr="00A95ABE">
        <w:rPr>
          <w:rFonts w:ascii="Courier New" w:hAnsi="Courier New" w:cs="Courier New"/>
          <w:lang w:val="en-US"/>
        </w:rPr>
        <w:t>and</w:t>
      </w:r>
    </w:p>
    <w:p w14:paraId="7741933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proposes a scalable approach to realize network slicing in IP/MPLS</w:t>
      </w:r>
    </w:p>
    <w:p w14:paraId="29B9441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networks.  The solution does not mandate </w:t>
      </w:r>
      <w:proofErr w:type="spellStart"/>
      <w:r w:rsidRPr="00A95ABE">
        <w:rPr>
          <w:rFonts w:ascii="Courier New" w:hAnsi="Courier New" w:cs="Courier New"/>
          <w:lang w:val="en-US"/>
        </w:rPr>
        <w:t>Diffserv</w:t>
      </w:r>
      <w:proofErr w:type="spellEnd"/>
      <w:r w:rsidRPr="00A95ABE">
        <w:rPr>
          <w:rFonts w:ascii="Courier New" w:hAnsi="Courier New" w:cs="Courier New"/>
          <w:lang w:val="en-US"/>
        </w:rPr>
        <w:t xml:space="preserve"> to be enabled in</w:t>
      </w:r>
    </w:p>
    <w:p w14:paraId="4375756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network to provide a specific forwarding treatment, but can co-</w:t>
      </w:r>
    </w:p>
    <w:p w14:paraId="0C26BF5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exist with and complement it when enabled.</w:t>
      </w:r>
    </w:p>
    <w:p w14:paraId="458790A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CC4150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Status of This Memo</w:t>
      </w:r>
    </w:p>
    <w:p w14:paraId="0968862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9EED4A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14:paraId="2A606EF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provisions of BCP 78 and BCP 79.</w:t>
      </w:r>
    </w:p>
    <w:p w14:paraId="508D0BC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E0AF27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505B40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6D730E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87AE92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E4F469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25435B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39DC177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t xml:space="preserve">Saad, et al.               Expires 20 May 2022               </w:t>
      </w:r>
      <w:proofErr w:type="gramStart"/>
      <w:r w:rsidRPr="008B1D60">
        <w:rPr>
          <w:rFonts w:ascii="Courier New" w:hAnsi="Courier New" w:cs="Courier New"/>
        </w:rPr>
        <w:t xml:space="preserve">   [</w:t>
      </w:r>
      <w:proofErr w:type="gramEnd"/>
      <w:r w:rsidRPr="008B1D60">
        <w:rPr>
          <w:rFonts w:ascii="Courier New" w:hAnsi="Courier New" w:cs="Courier New"/>
        </w:rPr>
        <w:t>Page 1]</w:t>
      </w:r>
    </w:p>
    <w:p w14:paraId="4613C21B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br w:type="page"/>
      </w:r>
    </w:p>
    <w:p w14:paraId="7F0A516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49E20D8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02E9CF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749435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14:paraId="70A8571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Task Force (IETF).  Note that other groups may also distribute</w:t>
      </w:r>
    </w:p>
    <w:p w14:paraId="0522CFD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working documents as Internet-Drafts.  The list of current </w:t>
      </w:r>
      <w:proofErr w:type="gramStart"/>
      <w:r w:rsidRPr="00A95ABE">
        <w:rPr>
          <w:rFonts w:ascii="Courier New" w:hAnsi="Courier New" w:cs="Courier New"/>
          <w:lang w:val="en-US"/>
        </w:rPr>
        <w:t>Internet</w:t>
      </w:r>
      <w:proofErr w:type="gramEnd"/>
      <w:r w:rsidRPr="00A95ABE">
        <w:rPr>
          <w:rFonts w:ascii="Courier New" w:hAnsi="Courier New" w:cs="Courier New"/>
          <w:lang w:val="en-US"/>
        </w:rPr>
        <w:t>-</w:t>
      </w:r>
    </w:p>
    <w:p w14:paraId="238BD16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Drafts is at https://datatracker.ietf.org/drafts/current/.</w:t>
      </w:r>
    </w:p>
    <w:p w14:paraId="45ED510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C49857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14:paraId="6B928BA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and may be updated, replaced, or obsoleted by other documents at any</w:t>
      </w:r>
    </w:p>
    <w:p w14:paraId="7004B34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time.  It is inappropriate to use Internet-Drafts as reference</w:t>
      </w:r>
    </w:p>
    <w:p w14:paraId="7F5E7F6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material or to cite them other than as "work in progress."</w:t>
      </w:r>
    </w:p>
    <w:p w14:paraId="6749D5A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69635A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This Internet-Draft will expire on 20 May 2022.</w:t>
      </w:r>
    </w:p>
    <w:p w14:paraId="1B95BE5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AB39B3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Copyright Notice</w:t>
      </w:r>
    </w:p>
    <w:p w14:paraId="3756931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F562B8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Copyright (c) 2021 IETF Trust and the persons identified as the</w:t>
      </w:r>
    </w:p>
    <w:p w14:paraId="77D0C72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document authors.  All rights reserved.</w:t>
      </w:r>
    </w:p>
    <w:p w14:paraId="1F74758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1CDF14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This document is subject to BCP 78 and the IETF Trust's Legal</w:t>
      </w:r>
    </w:p>
    <w:p w14:paraId="64AEB2F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Provisions Relating to IETF Documents (https://trustee.ietf.org/</w:t>
      </w:r>
    </w:p>
    <w:p w14:paraId="1D15B7E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license-info) in effect on the date of publication of this document.</w:t>
      </w:r>
    </w:p>
    <w:p w14:paraId="653DF06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Please review these documents carefully, as they describe your rights</w:t>
      </w:r>
    </w:p>
    <w:p w14:paraId="143BF86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and restrictions with respect to this document.  Code Components</w:t>
      </w:r>
    </w:p>
    <w:p w14:paraId="5BB4891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extracted from this document must include Simplified BSD License text</w:t>
      </w:r>
    </w:p>
    <w:p w14:paraId="37FC07C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as described in Section 4.e of the Trust Legal Provisions and are</w:t>
      </w:r>
    </w:p>
    <w:p w14:paraId="5AC24D2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provided without warranty as described in the Simplified BSD License.</w:t>
      </w:r>
    </w:p>
    <w:p w14:paraId="6B15D8E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02F280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Table of Contents</w:t>
      </w:r>
    </w:p>
    <w:p w14:paraId="6C1F762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E0569D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1.  </w:t>
      </w:r>
      <w:proofErr w:type="gramStart"/>
      <w:r w:rsidRPr="00A95ABE">
        <w:rPr>
          <w:rFonts w:ascii="Courier New" w:hAnsi="Courier New" w:cs="Courier New"/>
          <w:lang w:val="en-US"/>
        </w:rPr>
        <w:t>Introduction 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. . . . . . . . . . . . . . . . . . . . .   3</w:t>
      </w:r>
    </w:p>
    <w:p w14:paraId="00B9969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1.1.  Terminology . . . . . . . . . . . . . . . . . . </w:t>
      </w:r>
      <w:proofErr w:type="gramStart"/>
      <w:r w:rsidRPr="00A95ABE">
        <w:rPr>
          <w:rFonts w:ascii="Courier New" w:hAnsi="Courier New" w:cs="Courier New"/>
          <w:lang w:val="en-US"/>
        </w:rPr>
        <w:t>.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.   5</w:t>
      </w:r>
    </w:p>
    <w:p w14:paraId="6AD3485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1.2.  Acronyms and </w:t>
      </w:r>
      <w:proofErr w:type="gramStart"/>
      <w:r w:rsidRPr="00A95ABE">
        <w:rPr>
          <w:rFonts w:ascii="Courier New" w:hAnsi="Courier New" w:cs="Courier New"/>
          <w:lang w:val="en-US"/>
        </w:rPr>
        <w:t>Abbreviations 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. . . . . . . . . . . .   6</w:t>
      </w:r>
    </w:p>
    <w:p w14:paraId="468B2CD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2.  Network Resource Slicing Membership . . . . . . . . . </w:t>
      </w:r>
      <w:proofErr w:type="gramStart"/>
      <w:r w:rsidRPr="00A95ABE">
        <w:rPr>
          <w:rFonts w:ascii="Courier New" w:hAnsi="Courier New" w:cs="Courier New"/>
          <w:lang w:val="en-US"/>
        </w:rPr>
        <w:t>.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  7</w:t>
      </w:r>
    </w:p>
    <w:p w14:paraId="6444F80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3.  IETF Network Slice </w:t>
      </w:r>
      <w:proofErr w:type="gramStart"/>
      <w:r w:rsidRPr="00A95ABE">
        <w:rPr>
          <w:rFonts w:ascii="Courier New" w:hAnsi="Courier New" w:cs="Courier New"/>
          <w:lang w:val="en-US"/>
        </w:rPr>
        <w:t>Realization 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. . . . . . . . . . . .   7</w:t>
      </w:r>
    </w:p>
    <w:p w14:paraId="44EBBA9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3.1.  Network Topology </w:t>
      </w:r>
      <w:proofErr w:type="gramStart"/>
      <w:r w:rsidRPr="00A95ABE">
        <w:rPr>
          <w:rFonts w:ascii="Courier New" w:hAnsi="Courier New" w:cs="Courier New"/>
          <w:lang w:val="en-US"/>
        </w:rPr>
        <w:t>Filters 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. . . . . . . . . . . . .   9</w:t>
      </w:r>
    </w:p>
    <w:p w14:paraId="22615C5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3.2.  IETF Network Slice Service </w:t>
      </w:r>
      <w:proofErr w:type="gramStart"/>
      <w:r w:rsidRPr="00A95ABE">
        <w:rPr>
          <w:rFonts w:ascii="Courier New" w:hAnsi="Courier New" w:cs="Courier New"/>
          <w:lang w:val="en-US"/>
        </w:rPr>
        <w:t>Request 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. . . . . . . .   9</w:t>
      </w:r>
    </w:p>
    <w:p w14:paraId="0C1F4AC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3.3.  Slice-Flow Aggregation </w:t>
      </w:r>
      <w:proofErr w:type="gramStart"/>
      <w:r w:rsidRPr="00A95ABE">
        <w:rPr>
          <w:rFonts w:ascii="Courier New" w:hAnsi="Courier New" w:cs="Courier New"/>
          <w:lang w:val="en-US"/>
        </w:rPr>
        <w:t>Mapping 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. . . . . . . . . .   9</w:t>
      </w:r>
    </w:p>
    <w:p w14:paraId="27843C0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3.4.  Path Placement over Slice-Flow Aggregate Topology </w:t>
      </w:r>
      <w:proofErr w:type="gramStart"/>
      <w:r w:rsidRPr="00A95ABE">
        <w:rPr>
          <w:rFonts w:ascii="Courier New" w:hAnsi="Courier New" w:cs="Courier New"/>
          <w:lang w:val="en-US"/>
        </w:rPr>
        <w:t>.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 10</w:t>
      </w:r>
    </w:p>
    <w:p w14:paraId="16FF0DC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3.5.  NRP Policy Installation . . . . . . . . . . . . </w:t>
      </w:r>
      <w:proofErr w:type="gramStart"/>
      <w:r w:rsidRPr="00A95ABE">
        <w:rPr>
          <w:rFonts w:ascii="Courier New" w:hAnsi="Courier New" w:cs="Courier New"/>
          <w:lang w:val="en-US"/>
        </w:rPr>
        <w:t>.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.  10</w:t>
      </w:r>
    </w:p>
    <w:p w14:paraId="51BFE76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3.6.  Path </w:t>
      </w:r>
      <w:proofErr w:type="gramStart"/>
      <w:r w:rsidRPr="00A95ABE">
        <w:rPr>
          <w:rFonts w:ascii="Courier New" w:hAnsi="Courier New" w:cs="Courier New"/>
          <w:lang w:val="en-US"/>
        </w:rPr>
        <w:t>Instantiation 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. . . . . . . . . . . . . . . .  10</w:t>
      </w:r>
    </w:p>
    <w:p w14:paraId="4A1D340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3.7.  Service Mapping . . . . . . . . . . . . . . . . . . . . .  10</w:t>
      </w:r>
    </w:p>
    <w:p w14:paraId="5D61FA0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3.8.  Network Slice-Flow Aggregate </w:t>
      </w:r>
      <w:proofErr w:type="gramStart"/>
      <w:r w:rsidRPr="00A95ABE">
        <w:rPr>
          <w:rFonts w:ascii="Courier New" w:hAnsi="Courier New" w:cs="Courier New"/>
          <w:lang w:val="en-US"/>
        </w:rPr>
        <w:t>Relationships 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. . . .  11</w:t>
      </w:r>
    </w:p>
    <w:p w14:paraId="12C2110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4.  Network Resource Partition </w:t>
      </w:r>
      <w:proofErr w:type="gramStart"/>
      <w:r w:rsidRPr="00A95ABE">
        <w:rPr>
          <w:rFonts w:ascii="Courier New" w:hAnsi="Courier New" w:cs="Courier New"/>
          <w:lang w:val="en-US"/>
        </w:rPr>
        <w:t>Modes 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. . . . . . . . . . .  11</w:t>
      </w:r>
    </w:p>
    <w:p w14:paraId="3A13E04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4.1.  Data plane Network Resource Partition </w:t>
      </w:r>
      <w:proofErr w:type="gramStart"/>
      <w:r w:rsidRPr="00A95ABE">
        <w:rPr>
          <w:rFonts w:ascii="Courier New" w:hAnsi="Courier New" w:cs="Courier New"/>
          <w:lang w:val="en-US"/>
        </w:rPr>
        <w:t>Mode 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. . . .  12</w:t>
      </w:r>
    </w:p>
    <w:p w14:paraId="2790007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4.2.  Control Plane Network Resource Partition Mode . . . . . .  12</w:t>
      </w:r>
    </w:p>
    <w:p w14:paraId="5A6F056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4.3.  Data and Control Plane Network Resource Partition </w:t>
      </w:r>
      <w:proofErr w:type="gramStart"/>
      <w:r w:rsidRPr="00A95ABE">
        <w:rPr>
          <w:rFonts w:ascii="Courier New" w:hAnsi="Courier New" w:cs="Courier New"/>
          <w:lang w:val="en-US"/>
        </w:rPr>
        <w:t>Mode  .</w:t>
      </w:r>
      <w:proofErr w:type="gramEnd"/>
      <w:r w:rsidRPr="00A95ABE">
        <w:rPr>
          <w:rFonts w:ascii="Courier New" w:hAnsi="Courier New" w:cs="Courier New"/>
          <w:lang w:val="en-US"/>
        </w:rPr>
        <w:t xml:space="preserve">  14</w:t>
      </w:r>
    </w:p>
    <w:p w14:paraId="702E823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5.  Network Resource Partition </w:t>
      </w:r>
      <w:proofErr w:type="gramStart"/>
      <w:r w:rsidRPr="00A95ABE">
        <w:rPr>
          <w:rFonts w:ascii="Courier New" w:hAnsi="Courier New" w:cs="Courier New"/>
          <w:lang w:val="en-US"/>
        </w:rPr>
        <w:t>Instantiation 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. . . . . . .  15</w:t>
      </w:r>
    </w:p>
    <w:p w14:paraId="4346CE0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5.1.  NRP Policy Definition . . . . . . . . . . . . . . . . . .  15</w:t>
      </w:r>
    </w:p>
    <w:p w14:paraId="0E5BA09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5.1.1.  Network Resource Partition Data Plane </w:t>
      </w:r>
      <w:proofErr w:type="gramStart"/>
      <w:r w:rsidRPr="00A95ABE">
        <w:rPr>
          <w:rFonts w:ascii="Courier New" w:hAnsi="Courier New" w:cs="Courier New"/>
          <w:lang w:val="en-US"/>
        </w:rPr>
        <w:t>Selector 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 16</w:t>
      </w:r>
    </w:p>
    <w:p w14:paraId="6C2D835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914BEC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BE7C33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538F68A" w14:textId="77777777" w:rsidR="00E320AD" w:rsidRPr="00DC0145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DC0145">
        <w:rPr>
          <w:rFonts w:ascii="Courier New" w:hAnsi="Courier New" w:cs="Courier New"/>
          <w:lang w:val="en-US"/>
        </w:rPr>
        <w:t xml:space="preserve">Saad, et al.               Expires 20 May 2022               </w:t>
      </w:r>
      <w:proofErr w:type="gramStart"/>
      <w:r w:rsidRPr="00DC0145">
        <w:rPr>
          <w:rFonts w:ascii="Courier New" w:hAnsi="Courier New" w:cs="Courier New"/>
          <w:lang w:val="en-US"/>
        </w:rPr>
        <w:t xml:space="preserve">   [</w:t>
      </w:r>
      <w:proofErr w:type="gramEnd"/>
      <w:r w:rsidRPr="00DC0145">
        <w:rPr>
          <w:rFonts w:ascii="Courier New" w:hAnsi="Courier New" w:cs="Courier New"/>
          <w:lang w:val="en-US"/>
        </w:rPr>
        <w:t>Page 2]</w:t>
      </w:r>
    </w:p>
    <w:p w14:paraId="1556D2A5" w14:textId="77777777" w:rsidR="00E320AD" w:rsidRPr="00DC0145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DC0145">
        <w:rPr>
          <w:rFonts w:ascii="Courier New" w:hAnsi="Courier New" w:cs="Courier New"/>
          <w:lang w:val="en-US"/>
        </w:rPr>
        <w:br w:type="page"/>
      </w:r>
    </w:p>
    <w:p w14:paraId="3EDBB47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0DA83A9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9DC6D2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85430C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5.1.2.  Network Resource Partition Resource Reservation . . .  19</w:t>
      </w:r>
    </w:p>
    <w:p w14:paraId="00E04AA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5.1.3.  Network Resource Partition Per Hop Behavior </w:t>
      </w:r>
      <w:proofErr w:type="gramStart"/>
      <w:r w:rsidRPr="00A95ABE">
        <w:rPr>
          <w:rFonts w:ascii="Courier New" w:hAnsi="Courier New" w:cs="Courier New"/>
          <w:lang w:val="en-US"/>
        </w:rPr>
        <w:t>.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.  20</w:t>
      </w:r>
    </w:p>
    <w:p w14:paraId="379D25B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5.1.4.  Network Resource Partition Topology . . . . . . . . .  21</w:t>
      </w:r>
    </w:p>
    <w:p w14:paraId="22BC9BA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5.2.  Network Resource Partition Boundary . . . . . . </w:t>
      </w:r>
      <w:proofErr w:type="gramStart"/>
      <w:r w:rsidRPr="00A95ABE">
        <w:rPr>
          <w:rFonts w:ascii="Courier New" w:hAnsi="Courier New" w:cs="Courier New"/>
          <w:lang w:val="en-US"/>
        </w:rPr>
        <w:t>.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.  21</w:t>
      </w:r>
    </w:p>
    <w:p w14:paraId="38ACF1A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5.2.1.  Network Resource Partition Edge Nodes . . . </w:t>
      </w:r>
      <w:proofErr w:type="gramStart"/>
      <w:r w:rsidRPr="00A95ABE">
        <w:rPr>
          <w:rFonts w:ascii="Courier New" w:hAnsi="Courier New" w:cs="Courier New"/>
          <w:lang w:val="en-US"/>
        </w:rPr>
        <w:t>.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.  21</w:t>
      </w:r>
    </w:p>
    <w:p w14:paraId="5DBF30D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5.2.2.  Network Resource Partition Interior Nodes . . . . . .  22</w:t>
      </w:r>
    </w:p>
    <w:p w14:paraId="0AC08EA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</w:t>
      </w:r>
      <w:r w:rsidRPr="00DC0145">
        <w:rPr>
          <w:rFonts w:ascii="Courier New" w:hAnsi="Courier New" w:cs="Courier New"/>
          <w:lang w:val="en-US"/>
        </w:rPr>
        <w:t xml:space="preserve">5.2.3.  Network Resource Partition Incapable </w:t>
      </w:r>
      <w:proofErr w:type="gramStart"/>
      <w:r w:rsidRPr="00DC0145">
        <w:rPr>
          <w:rFonts w:ascii="Courier New" w:hAnsi="Courier New" w:cs="Courier New"/>
          <w:lang w:val="en-US"/>
        </w:rPr>
        <w:t>Nodes  . . .</w:t>
      </w:r>
      <w:proofErr w:type="gramEnd"/>
      <w:r w:rsidRPr="00DC0145">
        <w:rPr>
          <w:rFonts w:ascii="Courier New" w:hAnsi="Courier New" w:cs="Courier New"/>
          <w:lang w:val="en-US"/>
        </w:rPr>
        <w:t xml:space="preserve"> . .  </w:t>
      </w:r>
      <w:r w:rsidRPr="00A95ABE">
        <w:rPr>
          <w:rFonts w:ascii="Courier New" w:hAnsi="Courier New" w:cs="Courier New"/>
          <w:lang w:val="en-US"/>
        </w:rPr>
        <w:t>22</w:t>
      </w:r>
    </w:p>
    <w:p w14:paraId="182D768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5.2.4.  Combining Network Resource Partition </w:t>
      </w:r>
      <w:proofErr w:type="gramStart"/>
      <w:r w:rsidRPr="00A95ABE">
        <w:rPr>
          <w:rFonts w:ascii="Courier New" w:hAnsi="Courier New" w:cs="Courier New"/>
          <w:lang w:val="en-US"/>
        </w:rPr>
        <w:t>Modes 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. .  23</w:t>
      </w:r>
    </w:p>
    <w:p w14:paraId="23282AE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5.3.  Mapping Traffic on Slice-Flow </w:t>
      </w:r>
      <w:proofErr w:type="gramStart"/>
      <w:r w:rsidRPr="00A95ABE">
        <w:rPr>
          <w:rFonts w:ascii="Courier New" w:hAnsi="Courier New" w:cs="Courier New"/>
          <w:lang w:val="en-US"/>
        </w:rPr>
        <w:t>Aggregates 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. . . . .  24</w:t>
      </w:r>
    </w:p>
    <w:p w14:paraId="570292F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6.  Path Selection and </w:t>
      </w:r>
      <w:proofErr w:type="gramStart"/>
      <w:r w:rsidRPr="00A95ABE">
        <w:rPr>
          <w:rFonts w:ascii="Courier New" w:hAnsi="Courier New" w:cs="Courier New"/>
          <w:lang w:val="en-US"/>
        </w:rPr>
        <w:t>Instantiation 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. . . . . . . . . . .  24</w:t>
      </w:r>
    </w:p>
    <w:p w14:paraId="18CC1C2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6.1.  Applicability of Path Selection to Slice-Flow</w:t>
      </w:r>
    </w:p>
    <w:p w14:paraId="69605CD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A95ABE">
        <w:rPr>
          <w:rFonts w:ascii="Courier New" w:hAnsi="Courier New" w:cs="Courier New"/>
          <w:lang w:val="en-US"/>
        </w:rPr>
        <w:t>Aggregates 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. . . . . . . . . . . . . . . . . . . .  24</w:t>
      </w:r>
    </w:p>
    <w:p w14:paraId="30D6235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6.2.  Applicability of Path Control Technologies to Slice-Flow</w:t>
      </w:r>
    </w:p>
    <w:p w14:paraId="22173AF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A95ABE">
        <w:rPr>
          <w:rFonts w:ascii="Courier New" w:hAnsi="Courier New" w:cs="Courier New"/>
          <w:lang w:val="en-US"/>
        </w:rPr>
        <w:t>Aggregates 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. . . . . . . . . . . . . . . . . . . .  25</w:t>
      </w:r>
    </w:p>
    <w:p w14:paraId="703D041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6.2.1.  RSVP-TE Based Slice-Flow Aggregate </w:t>
      </w:r>
      <w:proofErr w:type="gramStart"/>
      <w:r w:rsidRPr="00A95ABE">
        <w:rPr>
          <w:rFonts w:ascii="Courier New" w:hAnsi="Courier New" w:cs="Courier New"/>
          <w:lang w:val="en-US"/>
        </w:rPr>
        <w:t>Paths 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. . .  25</w:t>
      </w:r>
    </w:p>
    <w:p w14:paraId="6FD1FC2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6.2.2.  SR Based Slice-Flow Aggregate Paths . . . . . . . . .  25</w:t>
      </w:r>
    </w:p>
    <w:p w14:paraId="65C4623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7.  Network Resource Partition Protocol </w:t>
      </w:r>
      <w:proofErr w:type="gramStart"/>
      <w:r w:rsidRPr="00A95ABE">
        <w:rPr>
          <w:rFonts w:ascii="Courier New" w:hAnsi="Courier New" w:cs="Courier New"/>
          <w:lang w:val="en-US"/>
        </w:rPr>
        <w:t>Extensions 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. . . .  26</w:t>
      </w:r>
    </w:p>
    <w:p w14:paraId="39F92C1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8.  IANA Considerations . . . . . . . . . . . . . . . . . . . . .  26</w:t>
      </w:r>
    </w:p>
    <w:p w14:paraId="271DC3E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9.  Security Considerations . . . . . . . . . . . . . . . </w:t>
      </w:r>
      <w:proofErr w:type="gramStart"/>
      <w:r w:rsidRPr="00A95ABE">
        <w:rPr>
          <w:rFonts w:ascii="Courier New" w:hAnsi="Courier New" w:cs="Courier New"/>
          <w:lang w:val="en-US"/>
        </w:rPr>
        <w:t>.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 27</w:t>
      </w:r>
    </w:p>
    <w:p w14:paraId="3BF1425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10. Acknowledgement . . . . . . . . . . . . . . . . . . </w:t>
      </w:r>
      <w:proofErr w:type="gramStart"/>
      <w:r w:rsidRPr="00A95ABE">
        <w:rPr>
          <w:rFonts w:ascii="Courier New" w:hAnsi="Courier New" w:cs="Courier New"/>
          <w:lang w:val="en-US"/>
        </w:rPr>
        <w:t>.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.  27</w:t>
      </w:r>
    </w:p>
    <w:p w14:paraId="318A0F9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11. </w:t>
      </w:r>
      <w:proofErr w:type="gramStart"/>
      <w:r w:rsidRPr="00A95ABE">
        <w:rPr>
          <w:rFonts w:ascii="Courier New" w:hAnsi="Courier New" w:cs="Courier New"/>
          <w:lang w:val="en-US"/>
        </w:rPr>
        <w:t>Contributors 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. . . . . . . . . . . . . . . . . . . . .  27</w:t>
      </w:r>
    </w:p>
    <w:p w14:paraId="1885F35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12. </w:t>
      </w:r>
      <w:proofErr w:type="gramStart"/>
      <w:r w:rsidRPr="00A95ABE">
        <w:rPr>
          <w:rFonts w:ascii="Courier New" w:hAnsi="Courier New" w:cs="Courier New"/>
          <w:lang w:val="en-US"/>
        </w:rPr>
        <w:t>References 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. . . . . . . . . . . . . . . . . . . . . .  28</w:t>
      </w:r>
    </w:p>
    <w:p w14:paraId="65D553B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12.1.  Normative References . . . . . . . . . . . . . . . . . .  28</w:t>
      </w:r>
    </w:p>
    <w:p w14:paraId="43FA01D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12.2.  Informative References . . . . . . . . . . . . </w:t>
      </w:r>
      <w:proofErr w:type="gramStart"/>
      <w:r w:rsidRPr="00A95ABE">
        <w:rPr>
          <w:rFonts w:ascii="Courier New" w:hAnsi="Courier New" w:cs="Courier New"/>
          <w:lang w:val="en-US"/>
        </w:rPr>
        <w:t>.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.  30</w:t>
      </w:r>
    </w:p>
    <w:p w14:paraId="6924F42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Authors' </w:t>
      </w:r>
      <w:proofErr w:type="gramStart"/>
      <w:r w:rsidRPr="00A95ABE">
        <w:rPr>
          <w:rFonts w:ascii="Courier New" w:hAnsi="Courier New" w:cs="Courier New"/>
          <w:lang w:val="en-US"/>
        </w:rPr>
        <w:t>Addresses  . . .</w:t>
      </w:r>
      <w:proofErr w:type="gramEnd"/>
      <w:r w:rsidRPr="00A95ABE">
        <w:rPr>
          <w:rFonts w:ascii="Courier New" w:hAnsi="Courier New" w:cs="Courier New"/>
          <w:lang w:val="en-US"/>
        </w:rPr>
        <w:t xml:space="preserve"> . . . . . . . . . . . . . . . . . . . .  31</w:t>
      </w:r>
    </w:p>
    <w:p w14:paraId="49B6BF8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2DF601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1.  Introduction</w:t>
      </w:r>
    </w:p>
    <w:p w14:paraId="4E75F9F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F04627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Network slicing allows a Service Provider to create </w:t>
      </w:r>
      <w:del w:id="5" w:author="BOUCADAIR Mohamed INNOV/NET" w:date="2021-11-17T08:39:00Z">
        <w:r w:rsidRPr="00A95ABE" w:rsidDel="00617215">
          <w:rPr>
            <w:rFonts w:ascii="Courier New" w:hAnsi="Courier New" w:cs="Courier New"/>
            <w:lang w:val="en-US"/>
          </w:rPr>
          <w:delText>independent and</w:delText>
        </w:r>
      </w:del>
    </w:p>
    <w:p w14:paraId="06431E6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logical networks on top of a common or shared physical network</w:t>
      </w:r>
    </w:p>
    <w:p w14:paraId="57F1B90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infrastructure.  Such network slices can be offered to customers or</w:t>
      </w:r>
    </w:p>
    <w:p w14:paraId="6F53D4B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used internally by the Service Provider to </w:t>
      </w:r>
      <w:del w:id="6" w:author="BOUCADAIR Mohamed INNOV/NET" w:date="2021-11-17T08:49:00Z">
        <w:r w:rsidRPr="00A95ABE" w:rsidDel="004D5646">
          <w:rPr>
            <w:rFonts w:ascii="Courier New" w:hAnsi="Courier New" w:cs="Courier New"/>
            <w:lang w:val="en-US"/>
          </w:rPr>
          <w:delText xml:space="preserve">facilitate or </w:delText>
        </w:r>
      </w:del>
      <w:r w:rsidRPr="00A95ABE">
        <w:rPr>
          <w:rFonts w:ascii="Courier New" w:hAnsi="Courier New" w:cs="Courier New"/>
          <w:lang w:val="en-US"/>
        </w:rPr>
        <w:t>enhance</w:t>
      </w:r>
    </w:p>
    <w:p w14:paraId="7E14AA3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</w:t>
      </w:r>
      <w:ins w:id="7" w:author="BOUCADAIR Mohamed INNOV/NET" w:date="2021-11-17T08:39:00Z">
        <w:r w:rsidR="00617215">
          <w:rPr>
            <w:rFonts w:ascii="Courier New" w:hAnsi="Courier New" w:cs="Courier New"/>
            <w:lang w:val="en-US"/>
          </w:rPr>
          <w:t xml:space="preserve"> delivery of the</w:t>
        </w:r>
      </w:ins>
      <w:r w:rsidRPr="00A95ABE">
        <w:rPr>
          <w:rFonts w:ascii="Courier New" w:hAnsi="Courier New" w:cs="Courier New"/>
          <w:lang w:val="en-US"/>
        </w:rPr>
        <w:t>ir service offerings.  A Service Provider can also use network</w:t>
      </w:r>
    </w:p>
    <w:p w14:paraId="79D357F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slicing to </w:t>
      </w:r>
      <w:del w:id="8" w:author="BOUCADAIR Mohamed INNOV/NET" w:date="2021-11-17T08:39:00Z">
        <w:r w:rsidRPr="00A95ABE" w:rsidDel="00617215">
          <w:rPr>
            <w:rFonts w:ascii="Courier New" w:hAnsi="Courier New" w:cs="Courier New"/>
            <w:lang w:val="en-US"/>
          </w:rPr>
          <w:delText xml:space="preserve">structure and </w:delText>
        </w:r>
      </w:del>
      <w:r w:rsidRPr="00A95ABE">
        <w:rPr>
          <w:rFonts w:ascii="Courier New" w:hAnsi="Courier New" w:cs="Courier New"/>
          <w:lang w:val="en-US"/>
        </w:rPr>
        <w:t>organize the elements of its infrastructure.</w:t>
      </w:r>
    </w:p>
    <w:p w14:paraId="3BE3C54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This document provides a </w:t>
      </w:r>
      <w:commentRangeStart w:id="9"/>
      <w:r w:rsidRPr="00A95ABE">
        <w:rPr>
          <w:rFonts w:ascii="Courier New" w:hAnsi="Courier New" w:cs="Courier New"/>
          <w:lang w:val="en-US"/>
        </w:rPr>
        <w:t xml:space="preserve">path control technology agnostic </w:t>
      </w:r>
      <w:commentRangeEnd w:id="9"/>
      <w:r w:rsidR="004D5646">
        <w:rPr>
          <w:rStyle w:val="Marquedecommentaire"/>
          <w:rFonts w:asciiTheme="minorHAnsi" w:hAnsiTheme="minorHAnsi"/>
        </w:rPr>
        <w:commentReference w:id="9"/>
      </w:r>
      <w:r w:rsidRPr="00A95ABE">
        <w:rPr>
          <w:rFonts w:ascii="Courier New" w:hAnsi="Courier New" w:cs="Courier New"/>
          <w:lang w:val="en-US"/>
        </w:rPr>
        <w:t>solution</w:t>
      </w:r>
    </w:p>
    <w:p w14:paraId="71D66BE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that a Service Provider can deploy to realize network slicing in IP/</w:t>
      </w:r>
    </w:p>
    <w:p w14:paraId="49F714A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MPLS networks.</w:t>
      </w:r>
    </w:p>
    <w:p w14:paraId="26DF1A8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808EC0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A95ABE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A95ABE">
        <w:rPr>
          <w:rFonts w:ascii="Courier New" w:hAnsi="Courier New" w:cs="Courier New"/>
          <w:lang w:val="en-US"/>
        </w:rPr>
        <w:t xml:space="preserve">-teas-ietf-network-slices] </w:t>
      </w:r>
      <w:del w:id="10" w:author="BOUCADAIR Mohamed INNOV/NET" w:date="2021-11-17T08:51:00Z">
        <w:r w:rsidRPr="00A95ABE" w:rsidDel="004D5646">
          <w:rPr>
            <w:rFonts w:ascii="Courier New" w:hAnsi="Courier New" w:cs="Courier New"/>
            <w:lang w:val="en-US"/>
          </w:rPr>
          <w:delText xml:space="preserve">specifies </w:delText>
        </w:r>
      </w:del>
      <w:ins w:id="11" w:author="BOUCADAIR Mohamed INNOV/NET" w:date="2021-11-17T08:51:00Z">
        <w:r w:rsidR="004D5646">
          <w:rPr>
            <w:rFonts w:ascii="Courier New" w:hAnsi="Courier New" w:cs="Courier New"/>
            <w:lang w:val="en-US"/>
          </w:rPr>
          <w:t>provides</w:t>
        </w:r>
        <w:r w:rsidR="004D5646" w:rsidRPr="00A95ABE">
          <w:rPr>
            <w:rFonts w:ascii="Courier New" w:hAnsi="Courier New" w:cs="Courier New"/>
            <w:lang w:val="en-US"/>
          </w:rPr>
          <w:t xml:space="preserve"> </w:t>
        </w:r>
      </w:ins>
      <w:r w:rsidRPr="00A95ABE">
        <w:rPr>
          <w:rFonts w:ascii="Courier New" w:hAnsi="Courier New" w:cs="Courier New"/>
          <w:lang w:val="en-US"/>
        </w:rPr>
        <w:t>the definition of a</w:t>
      </w:r>
    </w:p>
    <w:p w14:paraId="6952C91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network slice </w:t>
      </w:r>
      <w:del w:id="12" w:author="BOUCADAIR Mohamed INNOV/NET" w:date="2021-11-17T08:52:00Z">
        <w:r w:rsidRPr="00A95ABE" w:rsidDel="00B772B7">
          <w:rPr>
            <w:rFonts w:ascii="Courier New" w:hAnsi="Courier New" w:cs="Courier New"/>
            <w:lang w:val="en-US"/>
          </w:rPr>
          <w:delText xml:space="preserve">for use within the IETF </w:delText>
        </w:r>
      </w:del>
      <w:r w:rsidRPr="00A95ABE">
        <w:rPr>
          <w:rFonts w:ascii="Courier New" w:hAnsi="Courier New" w:cs="Courier New"/>
          <w:lang w:val="en-US"/>
        </w:rPr>
        <w:t>and discusses the general</w:t>
      </w:r>
    </w:p>
    <w:p w14:paraId="27F9525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framework for requesting and operating IETF Network Slices, their</w:t>
      </w:r>
    </w:p>
    <w:p w14:paraId="22D7DAE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characteristics, and the necessary system components and interfaces.</w:t>
      </w:r>
    </w:p>
    <w:p w14:paraId="4DF56B7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It also discusses the function of an IETF Network Slice Controller</w:t>
      </w:r>
    </w:p>
    <w:p w14:paraId="5B29949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and the requirements on its northbound and southbound interfaces.</w:t>
      </w:r>
    </w:p>
    <w:p w14:paraId="6537550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6C6C3E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This document introduces the notion of a </w:t>
      </w:r>
      <w:commentRangeStart w:id="13"/>
      <w:r w:rsidRPr="00A95ABE">
        <w:rPr>
          <w:rFonts w:ascii="Courier New" w:hAnsi="Courier New" w:cs="Courier New"/>
          <w:lang w:val="en-US"/>
        </w:rPr>
        <w:t xml:space="preserve">Slice-Flow Aggregate </w:t>
      </w:r>
      <w:commentRangeEnd w:id="13"/>
      <w:r w:rsidR="00617215">
        <w:rPr>
          <w:rStyle w:val="Marquedecommentaire"/>
          <w:rFonts w:asciiTheme="minorHAnsi" w:hAnsiTheme="minorHAnsi"/>
        </w:rPr>
        <w:commentReference w:id="13"/>
      </w:r>
      <w:r w:rsidRPr="00A95ABE">
        <w:rPr>
          <w:rFonts w:ascii="Courier New" w:hAnsi="Courier New" w:cs="Courier New"/>
          <w:lang w:val="en-US"/>
        </w:rPr>
        <w:t>which</w:t>
      </w:r>
    </w:p>
    <w:p w14:paraId="125D665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comprises of one of more </w:t>
      </w:r>
      <w:commentRangeStart w:id="14"/>
      <w:r w:rsidRPr="00A95ABE">
        <w:rPr>
          <w:rFonts w:ascii="Courier New" w:hAnsi="Courier New" w:cs="Courier New"/>
          <w:lang w:val="en-US"/>
        </w:rPr>
        <w:t>IETF network slice traffic</w:t>
      </w:r>
      <w:commentRangeStart w:id="15"/>
      <w:r w:rsidRPr="00A95ABE">
        <w:rPr>
          <w:rFonts w:ascii="Courier New" w:hAnsi="Courier New" w:cs="Courier New"/>
          <w:lang w:val="en-US"/>
        </w:rPr>
        <w:t xml:space="preserve"> streams</w:t>
      </w:r>
      <w:commentRangeEnd w:id="15"/>
      <w:r w:rsidR="00617215">
        <w:rPr>
          <w:rStyle w:val="Marquedecommentaire"/>
          <w:rFonts w:asciiTheme="minorHAnsi" w:hAnsiTheme="minorHAnsi"/>
        </w:rPr>
        <w:commentReference w:id="15"/>
      </w:r>
      <w:commentRangeEnd w:id="14"/>
      <w:r w:rsidR="000C323B">
        <w:rPr>
          <w:rStyle w:val="Marquedecommentaire"/>
          <w:rFonts w:asciiTheme="minorHAnsi" w:hAnsiTheme="minorHAnsi"/>
        </w:rPr>
        <w:commentReference w:id="14"/>
      </w:r>
      <w:r w:rsidRPr="00A95ABE">
        <w:rPr>
          <w:rFonts w:ascii="Courier New" w:hAnsi="Courier New" w:cs="Courier New"/>
          <w:lang w:val="en-US"/>
        </w:rPr>
        <w:t>.  It also</w:t>
      </w:r>
    </w:p>
    <w:p w14:paraId="29AA457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describes the Network Resource Partition (NRP) and the NRP Policy</w:t>
      </w:r>
    </w:p>
    <w:p w14:paraId="0436A95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00B254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6A2EBB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33A99A9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t xml:space="preserve">Saad, et al.               Expires 20 May 2022               </w:t>
      </w:r>
      <w:proofErr w:type="gramStart"/>
      <w:r w:rsidRPr="008B1D60">
        <w:rPr>
          <w:rFonts w:ascii="Courier New" w:hAnsi="Courier New" w:cs="Courier New"/>
        </w:rPr>
        <w:t xml:space="preserve">   [</w:t>
      </w:r>
      <w:proofErr w:type="gramEnd"/>
      <w:r w:rsidRPr="008B1D60">
        <w:rPr>
          <w:rFonts w:ascii="Courier New" w:hAnsi="Courier New" w:cs="Courier New"/>
        </w:rPr>
        <w:t>Page 3]</w:t>
      </w:r>
    </w:p>
    <w:p w14:paraId="6A25C6BA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br w:type="page"/>
      </w:r>
    </w:p>
    <w:p w14:paraId="4645C1B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7D252B6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5FFB2F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D807FD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that can be used to instantiate control and data plane behaviors on</w:t>
      </w:r>
    </w:p>
    <w:p w14:paraId="15B484F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select topological elements associated with the NRP that supports a</w:t>
      </w:r>
    </w:p>
    <w:p w14:paraId="495CC95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Slice-Flow Aggregate - refer </w:t>
      </w:r>
      <w:ins w:id="16" w:author="BOUCADAIR Mohamed INNOV/NET" w:date="2021-11-17T09:04:00Z">
        <w:r w:rsidR="000C323B">
          <w:rPr>
            <w:rFonts w:ascii="Courier New" w:hAnsi="Courier New" w:cs="Courier New"/>
            <w:lang w:val="en-US"/>
          </w:rPr>
          <w:t xml:space="preserve">to </w:t>
        </w:r>
      </w:ins>
      <w:r w:rsidRPr="00A95ABE">
        <w:rPr>
          <w:rFonts w:ascii="Courier New" w:hAnsi="Courier New" w:cs="Courier New"/>
          <w:lang w:val="en-US"/>
        </w:rPr>
        <w:t>Section 5.1 for further details.</w:t>
      </w:r>
    </w:p>
    <w:p w14:paraId="07A627B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C4E680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IETF Network Slice Controller is responsible for the aggregation</w:t>
      </w:r>
    </w:p>
    <w:p w14:paraId="36F9B88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of multiple IETF network </w:t>
      </w:r>
      <w:r w:rsidRPr="000C323B">
        <w:rPr>
          <w:rFonts w:ascii="Courier New" w:hAnsi="Courier New" w:cs="Courier New"/>
          <w:highlight w:val="yellow"/>
          <w:lang w:val="en-US"/>
          <w:rPrChange w:id="17" w:author="BOUCADAIR Mohamed INNOV/NET" w:date="2021-11-17T09:05:00Z">
            <w:rPr>
              <w:rFonts w:ascii="Courier New" w:hAnsi="Courier New" w:cs="Courier New"/>
              <w:lang w:val="en-US"/>
            </w:rPr>
          </w:rPrChange>
        </w:rPr>
        <w:t>traffic streams</w:t>
      </w:r>
      <w:r w:rsidRPr="00A95ABE">
        <w:rPr>
          <w:rFonts w:ascii="Courier New" w:hAnsi="Courier New" w:cs="Courier New"/>
          <w:lang w:val="en-US"/>
        </w:rPr>
        <w:t xml:space="preserve"> into a Slice-Flow Aggregate,</w:t>
      </w:r>
    </w:p>
    <w:p w14:paraId="2527C5D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and for maintaining the mapping required between them.  The</w:t>
      </w:r>
    </w:p>
    <w:p w14:paraId="01DCA91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mechanisms used by the controller to determine the mapping of one or</w:t>
      </w:r>
    </w:p>
    <w:p w14:paraId="094E7EE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more IETF network slice to a Slice-Flow Aggregate are outside the</w:t>
      </w:r>
    </w:p>
    <w:p w14:paraId="2366AD8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scope of this document.  The focus of this document is on the</w:t>
      </w:r>
    </w:p>
    <w:p w14:paraId="351BBD1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mechanisms required at the device level to address the requirements</w:t>
      </w:r>
    </w:p>
    <w:p w14:paraId="043220F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of network slicing in packet networks.</w:t>
      </w:r>
    </w:p>
    <w:p w14:paraId="1228754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526C03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 a Differentiated Service (</w:t>
      </w:r>
      <w:proofErr w:type="spellStart"/>
      <w:r w:rsidRPr="00A95ABE">
        <w:rPr>
          <w:rFonts w:ascii="Courier New" w:hAnsi="Courier New" w:cs="Courier New"/>
          <w:lang w:val="en-US"/>
        </w:rPr>
        <w:t>Diffserv</w:t>
      </w:r>
      <w:proofErr w:type="spellEnd"/>
      <w:r w:rsidRPr="00A95ABE">
        <w:rPr>
          <w:rFonts w:ascii="Courier New" w:hAnsi="Courier New" w:cs="Courier New"/>
          <w:lang w:val="en-US"/>
        </w:rPr>
        <w:t>) domain [RFC2475], packets</w:t>
      </w:r>
    </w:p>
    <w:p w14:paraId="2AA9341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requiring the same forwarding treatment (scheduling and drop policy)</w:t>
      </w:r>
    </w:p>
    <w:p w14:paraId="384055B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are classified and marked with a </w:t>
      </w:r>
      <w:commentRangeStart w:id="18"/>
      <w:r w:rsidRPr="00A95ABE">
        <w:rPr>
          <w:rFonts w:ascii="Courier New" w:hAnsi="Courier New" w:cs="Courier New"/>
          <w:lang w:val="en-US"/>
        </w:rPr>
        <w:t xml:space="preserve">Class Selector </w:t>
      </w:r>
      <w:ins w:id="19" w:author="BOUCADAIR Mohamed INNOV/NET" w:date="2021-11-17T09:09:00Z">
        <w:r w:rsidR="000C323B">
          <w:rPr>
            <w:rFonts w:ascii="Courier New" w:hAnsi="Courier New" w:cs="Courier New"/>
            <w:lang w:val="en-US"/>
          </w:rPr>
          <w:t>C</w:t>
        </w:r>
      </w:ins>
      <w:ins w:id="20" w:author="BOUCADAIR Mohamed INNOV/NET" w:date="2021-11-17T08:40:00Z">
        <w:r w:rsidR="00617215">
          <w:rPr>
            <w:rFonts w:ascii="Courier New" w:hAnsi="Courier New" w:cs="Courier New"/>
            <w:lang w:val="en-US"/>
          </w:rPr>
          <w:t>odepoint</w:t>
        </w:r>
      </w:ins>
      <w:del w:id="21" w:author="BOUCADAIR Mohamed INNOV/NET" w:date="2021-11-17T08:40:00Z">
        <w:r w:rsidRPr="00A95ABE" w:rsidDel="00617215">
          <w:rPr>
            <w:rFonts w:ascii="Courier New" w:hAnsi="Courier New" w:cs="Courier New"/>
            <w:lang w:val="en-US"/>
          </w:rPr>
          <w:delText>(CS)</w:delText>
        </w:r>
      </w:del>
      <w:r w:rsidRPr="00A95ABE">
        <w:rPr>
          <w:rFonts w:ascii="Courier New" w:hAnsi="Courier New" w:cs="Courier New"/>
          <w:lang w:val="en-US"/>
        </w:rPr>
        <w:t xml:space="preserve"> </w:t>
      </w:r>
      <w:commentRangeEnd w:id="18"/>
      <w:r w:rsidR="000C323B">
        <w:rPr>
          <w:rStyle w:val="Marquedecommentaire"/>
          <w:rFonts w:asciiTheme="minorHAnsi" w:hAnsiTheme="minorHAnsi"/>
        </w:rPr>
        <w:commentReference w:id="18"/>
      </w:r>
      <w:r w:rsidRPr="00A95ABE">
        <w:rPr>
          <w:rFonts w:ascii="Courier New" w:hAnsi="Courier New" w:cs="Courier New"/>
          <w:lang w:val="en-US"/>
        </w:rPr>
        <w:t xml:space="preserve">at </w:t>
      </w:r>
      <w:proofErr w:type="spellStart"/>
      <w:ins w:id="22" w:author="BOUCADAIR Mohamed INNOV/NET" w:date="2021-11-17T09:06:00Z">
        <w:r w:rsidR="000C323B">
          <w:rPr>
            <w:rFonts w:ascii="Courier New" w:hAnsi="Courier New" w:cs="Courier New"/>
            <w:lang w:val="en-US"/>
          </w:rPr>
          <w:t>Diffserv</w:t>
        </w:r>
        <w:proofErr w:type="spellEnd"/>
        <w:r w:rsidR="000C323B">
          <w:rPr>
            <w:rFonts w:ascii="Courier New" w:hAnsi="Courier New" w:cs="Courier New"/>
            <w:lang w:val="en-US"/>
          </w:rPr>
          <w:t xml:space="preserve"> </w:t>
        </w:r>
      </w:ins>
      <w:r w:rsidRPr="00A95ABE">
        <w:rPr>
          <w:rFonts w:ascii="Courier New" w:hAnsi="Courier New" w:cs="Courier New"/>
          <w:lang w:val="en-US"/>
        </w:rPr>
        <w:t>domain</w:t>
      </w:r>
    </w:p>
    <w:p w14:paraId="6BC7547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ingress nodes.  At transit nodes, the </w:t>
      </w:r>
      <w:commentRangeStart w:id="23"/>
      <w:r w:rsidRPr="00A95ABE">
        <w:rPr>
          <w:rFonts w:ascii="Courier New" w:hAnsi="Courier New" w:cs="Courier New"/>
          <w:lang w:val="en-US"/>
        </w:rPr>
        <w:t xml:space="preserve">CS field </w:t>
      </w:r>
      <w:commentRangeEnd w:id="23"/>
      <w:r w:rsidR="000C323B">
        <w:rPr>
          <w:rStyle w:val="Marquedecommentaire"/>
          <w:rFonts w:asciiTheme="minorHAnsi" w:hAnsiTheme="minorHAnsi"/>
        </w:rPr>
        <w:commentReference w:id="23"/>
      </w:r>
      <w:r w:rsidRPr="00A95ABE">
        <w:rPr>
          <w:rFonts w:ascii="Courier New" w:hAnsi="Courier New" w:cs="Courier New"/>
          <w:lang w:val="en-US"/>
        </w:rPr>
        <w:t>inside the packet is</w:t>
      </w:r>
    </w:p>
    <w:p w14:paraId="5BF80AB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inspected to determine the specific forwarding treatment to be</w:t>
      </w:r>
    </w:p>
    <w:p w14:paraId="55C021F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applied before the packet is forwarded further.  </w:t>
      </w:r>
      <w:ins w:id="24" w:author="BOUCADAIR Mohamed INNOV/NET" w:date="2021-11-17T09:11:00Z">
        <w:r w:rsidR="000C323B">
          <w:rPr>
            <w:rFonts w:ascii="Courier New" w:hAnsi="Courier New" w:cs="Courier New"/>
            <w:lang w:val="en-US"/>
          </w:rPr>
          <w:t xml:space="preserve">A </w:t>
        </w:r>
      </w:ins>
      <w:del w:id="25" w:author="BOUCADAIR Mohamed INNOV/NET" w:date="2021-11-17T09:11:00Z">
        <w:r w:rsidRPr="00A95ABE" w:rsidDel="000C323B">
          <w:rPr>
            <w:rFonts w:ascii="Courier New" w:hAnsi="Courier New" w:cs="Courier New"/>
            <w:lang w:val="en-US"/>
          </w:rPr>
          <w:delText xml:space="preserve">Similar </w:delText>
        </w:r>
      </w:del>
      <w:ins w:id="26" w:author="BOUCADAIR Mohamed INNOV/NET" w:date="2021-11-17T09:11:00Z">
        <w:r w:rsidR="000C323B">
          <w:rPr>
            <w:rFonts w:ascii="Courier New" w:hAnsi="Courier New" w:cs="Courier New"/>
            <w:lang w:val="en-US"/>
          </w:rPr>
          <w:t>s</w:t>
        </w:r>
        <w:r w:rsidR="000C323B" w:rsidRPr="00A95ABE">
          <w:rPr>
            <w:rFonts w:ascii="Courier New" w:hAnsi="Courier New" w:cs="Courier New"/>
            <w:lang w:val="en-US"/>
          </w:rPr>
          <w:t xml:space="preserve">imilar </w:t>
        </w:r>
      </w:ins>
      <w:commentRangeStart w:id="27"/>
      <w:del w:id="28" w:author="BOUCADAIR Mohamed INNOV/NET" w:date="2021-11-17T09:11:00Z">
        <w:r w:rsidRPr="00A95ABE" w:rsidDel="000C323B">
          <w:rPr>
            <w:rFonts w:ascii="Courier New" w:hAnsi="Courier New" w:cs="Courier New"/>
            <w:lang w:val="en-US"/>
          </w:rPr>
          <w:delText>principle</w:delText>
        </w:r>
      </w:del>
      <w:commentRangeEnd w:id="27"/>
      <w:r w:rsidR="000C323B">
        <w:rPr>
          <w:rStyle w:val="Marquedecommentaire"/>
          <w:rFonts w:asciiTheme="minorHAnsi" w:hAnsiTheme="minorHAnsi"/>
        </w:rPr>
        <w:commentReference w:id="27"/>
      </w:r>
      <w:del w:id="29" w:author="BOUCADAIR Mohamed INNOV/NET" w:date="2021-11-17T09:11:00Z">
        <w:r w:rsidRPr="00A95ABE" w:rsidDel="000C323B">
          <w:rPr>
            <w:rFonts w:ascii="Courier New" w:hAnsi="Courier New" w:cs="Courier New"/>
            <w:lang w:val="en-US"/>
          </w:rPr>
          <w:delText>s</w:delText>
        </w:r>
      </w:del>
      <w:ins w:id="30" w:author="BOUCADAIR Mohamed INNOV/NET" w:date="2021-11-17T09:11:00Z">
        <w:r w:rsidR="000C323B">
          <w:rPr>
            <w:rFonts w:ascii="Courier New" w:hAnsi="Courier New" w:cs="Courier New"/>
            <w:lang w:val="en-US"/>
          </w:rPr>
          <w:t>approach</w:t>
        </w:r>
      </w:ins>
    </w:p>
    <w:p w14:paraId="08B8952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</w:t>
      </w:r>
      <w:del w:id="31" w:author="BOUCADAIR Mohamed INNOV/NET" w:date="2021-11-17T09:11:00Z">
        <w:r w:rsidRPr="00A95ABE" w:rsidDel="000C323B">
          <w:rPr>
            <w:rFonts w:ascii="Courier New" w:hAnsi="Courier New" w:cs="Courier New"/>
            <w:lang w:val="en-US"/>
          </w:rPr>
          <w:delText xml:space="preserve">are </w:delText>
        </w:r>
      </w:del>
      <w:ins w:id="32" w:author="BOUCADAIR Mohamed INNOV/NET" w:date="2021-11-17T09:11:00Z">
        <w:r w:rsidR="000C323B">
          <w:rPr>
            <w:rFonts w:ascii="Courier New" w:hAnsi="Courier New" w:cs="Courier New"/>
            <w:lang w:val="en-US"/>
          </w:rPr>
          <w:t>is</w:t>
        </w:r>
        <w:r w:rsidR="000C323B" w:rsidRPr="00A95ABE">
          <w:rPr>
            <w:rFonts w:ascii="Courier New" w:hAnsi="Courier New" w:cs="Courier New"/>
            <w:lang w:val="en-US"/>
          </w:rPr>
          <w:t xml:space="preserve"> </w:t>
        </w:r>
      </w:ins>
      <w:r w:rsidRPr="00A95ABE">
        <w:rPr>
          <w:rFonts w:ascii="Courier New" w:hAnsi="Courier New" w:cs="Courier New"/>
          <w:lang w:val="en-US"/>
        </w:rPr>
        <w:t>adopted by this document to realize network slicing.  The</w:t>
      </w:r>
    </w:p>
    <w:p w14:paraId="2C3FC12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solution proposed in this document does not mandate </w:t>
      </w:r>
      <w:proofErr w:type="spellStart"/>
      <w:r w:rsidRPr="00A95ABE">
        <w:rPr>
          <w:rFonts w:ascii="Courier New" w:hAnsi="Courier New" w:cs="Courier New"/>
          <w:lang w:val="en-US"/>
        </w:rPr>
        <w:t>Diffserv</w:t>
      </w:r>
      <w:proofErr w:type="spellEnd"/>
      <w:r w:rsidRPr="00A95ABE">
        <w:rPr>
          <w:rFonts w:ascii="Courier New" w:hAnsi="Courier New" w:cs="Courier New"/>
          <w:lang w:val="en-US"/>
        </w:rPr>
        <w:t xml:space="preserve"> to be</w:t>
      </w:r>
    </w:p>
    <w:p w14:paraId="24E0EA6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enabled in the network to provide a specific forwarding treatment.</w:t>
      </w:r>
    </w:p>
    <w:p w14:paraId="638D3BF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C428F0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When logical networks associated with an NRP are realized on top of a</w:t>
      </w:r>
    </w:p>
    <w:p w14:paraId="6075FBF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shared physical network infrastructure, it is </w:t>
      </w:r>
      <w:del w:id="33" w:author="BOUCADAIR Mohamed INNOV/NET" w:date="2021-11-17T09:14:00Z">
        <w:r w:rsidRPr="00A95ABE" w:rsidDel="008C532C">
          <w:rPr>
            <w:rFonts w:ascii="Courier New" w:hAnsi="Courier New" w:cs="Courier New"/>
            <w:lang w:val="en-US"/>
          </w:rPr>
          <w:delText xml:space="preserve">important </w:delText>
        </w:r>
      </w:del>
      <w:ins w:id="34" w:author="BOUCADAIR Mohamed INNOV/NET" w:date="2021-11-17T09:14:00Z">
        <w:r w:rsidR="008C532C">
          <w:rPr>
            <w:rFonts w:ascii="Courier New" w:hAnsi="Courier New" w:cs="Courier New"/>
            <w:lang w:val="en-US"/>
          </w:rPr>
          <w:t>required</w:t>
        </w:r>
        <w:r w:rsidR="008C532C" w:rsidRPr="00A95ABE">
          <w:rPr>
            <w:rFonts w:ascii="Courier New" w:hAnsi="Courier New" w:cs="Courier New"/>
            <w:lang w:val="en-US"/>
          </w:rPr>
          <w:t xml:space="preserve"> </w:t>
        </w:r>
      </w:ins>
      <w:r w:rsidRPr="00A95ABE">
        <w:rPr>
          <w:rFonts w:ascii="Courier New" w:hAnsi="Courier New" w:cs="Courier New"/>
          <w:lang w:val="en-US"/>
        </w:rPr>
        <w:t>to steer</w:t>
      </w:r>
    </w:p>
    <w:p w14:paraId="29515A8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traffic on the specific network resources partition that is allocated</w:t>
      </w:r>
    </w:p>
    <w:p w14:paraId="310AAE4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for </w:t>
      </w:r>
      <w:del w:id="35" w:author="BOUCADAIR Mohamed INNOV/NET" w:date="2021-11-17T09:15:00Z">
        <w:r w:rsidRPr="00A95ABE" w:rsidDel="008C532C">
          <w:rPr>
            <w:rFonts w:ascii="Courier New" w:hAnsi="Courier New" w:cs="Courier New"/>
            <w:lang w:val="en-US"/>
          </w:rPr>
          <w:delText xml:space="preserve">the </w:delText>
        </w:r>
      </w:del>
      <w:ins w:id="36" w:author="BOUCADAIR Mohamed INNOV/NET" w:date="2021-11-17T09:15:00Z">
        <w:r w:rsidR="008C532C">
          <w:rPr>
            <w:rFonts w:ascii="Courier New" w:hAnsi="Courier New" w:cs="Courier New"/>
            <w:lang w:val="en-US"/>
          </w:rPr>
          <w:t xml:space="preserve">a given </w:t>
        </w:r>
      </w:ins>
      <w:r w:rsidRPr="00A95ABE">
        <w:rPr>
          <w:rFonts w:ascii="Courier New" w:hAnsi="Courier New" w:cs="Courier New"/>
          <w:lang w:val="en-US"/>
        </w:rPr>
        <w:t>Slice-Flow Aggregate.  In packet networks, the packets of a</w:t>
      </w:r>
    </w:p>
    <w:p w14:paraId="01CDC83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specific Slice-Flow Aggregate </w:t>
      </w:r>
      <w:commentRangeStart w:id="37"/>
      <w:del w:id="38" w:author="BOUCADAIR Mohamed INNOV/NET" w:date="2021-11-17T08:40:00Z">
        <w:r w:rsidRPr="00A95ABE" w:rsidDel="00617215">
          <w:rPr>
            <w:rFonts w:ascii="Courier New" w:hAnsi="Courier New" w:cs="Courier New"/>
            <w:lang w:val="en-US"/>
          </w:rPr>
          <w:delText>MAY</w:delText>
        </w:r>
      </w:del>
      <w:commentRangeEnd w:id="37"/>
      <w:r w:rsidR="008C532C">
        <w:rPr>
          <w:rStyle w:val="Marquedecommentaire"/>
          <w:rFonts w:asciiTheme="minorHAnsi" w:hAnsiTheme="minorHAnsi"/>
        </w:rPr>
        <w:commentReference w:id="37"/>
      </w:r>
      <w:del w:id="39" w:author="BOUCADAIR Mohamed INNOV/NET" w:date="2021-11-17T08:40:00Z">
        <w:r w:rsidRPr="00A95ABE" w:rsidDel="00617215">
          <w:rPr>
            <w:rFonts w:ascii="Courier New" w:hAnsi="Courier New" w:cs="Courier New"/>
            <w:lang w:val="en-US"/>
          </w:rPr>
          <w:delText xml:space="preserve"> </w:delText>
        </w:r>
      </w:del>
      <w:ins w:id="40" w:author="BOUCADAIR Mohamed INNOV/NET" w:date="2021-11-17T08:40:00Z">
        <w:r w:rsidR="00617215">
          <w:rPr>
            <w:rFonts w:ascii="Courier New" w:hAnsi="Courier New" w:cs="Courier New"/>
            <w:lang w:val="en-US"/>
          </w:rPr>
          <w:t>may</w:t>
        </w:r>
        <w:r w:rsidR="00617215" w:rsidRPr="00A95ABE">
          <w:rPr>
            <w:rFonts w:ascii="Courier New" w:hAnsi="Courier New" w:cs="Courier New"/>
            <w:lang w:val="en-US"/>
          </w:rPr>
          <w:t xml:space="preserve"> </w:t>
        </w:r>
      </w:ins>
      <w:r w:rsidRPr="00A95ABE">
        <w:rPr>
          <w:rFonts w:ascii="Courier New" w:hAnsi="Courier New" w:cs="Courier New"/>
          <w:lang w:val="en-US"/>
        </w:rPr>
        <w:t>be identified by one or more</w:t>
      </w:r>
    </w:p>
    <w:p w14:paraId="0142EB8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specific fields carried within the packet.  An NRP ingress </w:t>
      </w:r>
      <w:commentRangeStart w:id="41"/>
      <w:r w:rsidRPr="00A95ABE">
        <w:rPr>
          <w:rFonts w:ascii="Courier New" w:hAnsi="Courier New" w:cs="Courier New"/>
          <w:lang w:val="en-US"/>
        </w:rPr>
        <w:t>boundary</w:t>
      </w:r>
    </w:p>
    <w:p w14:paraId="7F51C12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node </w:t>
      </w:r>
      <w:commentRangeEnd w:id="41"/>
      <w:r w:rsidR="008C532C">
        <w:rPr>
          <w:rStyle w:val="Marquedecommentaire"/>
          <w:rFonts w:asciiTheme="minorHAnsi" w:hAnsiTheme="minorHAnsi"/>
        </w:rPr>
        <w:commentReference w:id="41"/>
      </w:r>
      <w:r w:rsidRPr="00A95ABE">
        <w:rPr>
          <w:rFonts w:ascii="Courier New" w:hAnsi="Courier New" w:cs="Courier New"/>
          <w:lang w:val="en-US"/>
        </w:rPr>
        <w:t>populates the respective field(s) in packets that are mapped to</w:t>
      </w:r>
    </w:p>
    <w:p w14:paraId="2EBCE9B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 Slice-Flow Aggregate </w:t>
      </w:r>
      <w:proofErr w:type="gramStart"/>
      <w:r w:rsidRPr="00A95ABE">
        <w:rPr>
          <w:rFonts w:ascii="Courier New" w:hAnsi="Courier New" w:cs="Courier New"/>
          <w:lang w:val="en-US"/>
        </w:rPr>
        <w:t>in order to</w:t>
      </w:r>
      <w:proofErr w:type="gramEnd"/>
      <w:r w:rsidRPr="00A95ABE">
        <w:rPr>
          <w:rFonts w:ascii="Courier New" w:hAnsi="Courier New" w:cs="Courier New"/>
          <w:lang w:val="en-US"/>
        </w:rPr>
        <w:t xml:space="preserve"> allow interior NRP nodes to</w:t>
      </w:r>
    </w:p>
    <w:p w14:paraId="205E677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identify and apply </w:t>
      </w:r>
      <w:commentRangeStart w:id="42"/>
      <w:r w:rsidRPr="00A95ABE">
        <w:rPr>
          <w:rFonts w:ascii="Courier New" w:hAnsi="Courier New" w:cs="Courier New"/>
          <w:lang w:val="en-US"/>
        </w:rPr>
        <w:t xml:space="preserve">the specific Per Hop Behavior (PHB) </w:t>
      </w:r>
      <w:commentRangeEnd w:id="42"/>
      <w:r w:rsidR="008C532C">
        <w:rPr>
          <w:rStyle w:val="Marquedecommentaire"/>
          <w:rFonts w:asciiTheme="minorHAnsi" w:hAnsiTheme="minorHAnsi"/>
        </w:rPr>
        <w:commentReference w:id="42"/>
      </w:r>
      <w:r w:rsidRPr="00A95ABE">
        <w:rPr>
          <w:rFonts w:ascii="Courier New" w:hAnsi="Courier New" w:cs="Courier New"/>
          <w:lang w:val="en-US"/>
        </w:rPr>
        <w:t>associated</w:t>
      </w:r>
    </w:p>
    <w:p w14:paraId="5C2CDAB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with the Slice-Flow Aggregate.  </w:t>
      </w:r>
      <w:commentRangeStart w:id="43"/>
      <w:r w:rsidRPr="00A95ABE">
        <w:rPr>
          <w:rFonts w:ascii="Courier New" w:hAnsi="Courier New" w:cs="Courier New"/>
          <w:lang w:val="en-US"/>
        </w:rPr>
        <w:t>The PHB defines the scheduling</w:t>
      </w:r>
    </w:p>
    <w:p w14:paraId="3FCE7F5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treatment and, in some cases, the packet drop probability.</w:t>
      </w:r>
      <w:commentRangeEnd w:id="43"/>
      <w:r w:rsidR="008C532C">
        <w:rPr>
          <w:rStyle w:val="Marquedecommentaire"/>
          <w:rFonts w:asciiTheme="minorHAnsi" w:hAnsiTheme="minorHAnsi"/>
        </w:rPr>
        <w:commentReference w:id="43"/>
      </w:r>
    </w:p>
    <w:p w14:paraId="0EBC0C9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F3B938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If </w:t>
      </w:r>
      <w:proofErr w:type="spellStart"/>
      <w:r w:rsidRPr="00A95ABE">
        <w:rPr>
          <w:rFonts w:ascii="Courier New" w:hAnsi="Courier New" w:cs="Courier New"/>
          <w:lang w:val="en-US"/>
        </w:rPr>
        <w:t>Diffserv</w:t>
      </w:r>
      <w:proofErr w:type="spellEnd"/>
      <w:r w:rsidRPr="00A95ABE">
        <w:rPr>
          <w:rFonts w:ascii="Courier New" w:hAnsi="Courier New" w:cs="Courier New"/>
          <w:lang w:val="en-US"/>
        </w:rPr>
        <w:t xml:space="preserve"> is enabled within the network, the Slice-Flow Aggregate</w:t>
      </w:r>
    </w:p>
    <w:p w14:paraId="0B98B03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traffic can further carry </w:t>
      </w:r>
      <w:commentRangeStart w:id="44"/>
      <w:r w:rsidRPr="00A95ABE">
        <w:rPr>
          <w:rFonts w:ascii="Courier New" w:hAnsi="Courier New" w:cs="Courier New"/>
          <w:lang w:val="en-US"/>
        </w:rPr>
        <w:t xml:space="preserve">a </w:t>
      </w:r>
      <w:proofErr w:type="spellStart"/>
      <w:r w:rsidRPr="00A95ABE">
        <w:rPr>
          <w:rFonts w:ascii="Courier New" w:hAnsi="Courier New" w:cs="Courier New"/>
          <w:lang w:val="en-US"/>
        </w:rPr>
        <w:t>Diffserv</w:t>
      </w:r>
      <w:proofErr w:type="spellEnd"/>
      <w:r w:rsidRPr="00A95ABE">
        <w:rPr>
          <w:rFonts w:ascii="Courier New" w:hAnsi="Courier New" w:cs="Courier New"/>
          <w:lang w:val="en-US"/>
        </w:rPr>
        <w:t xml:space="preserve"> CS</w:t>
      </w:r>
      <w:commentRangeEnd w:id="44"/>
      <w:r w:rsidR="00617215">
        <w:rPr>
          <w:rStyle w:val="Marquedecommentaire"/>
          <w:rFonts w:asciiTheme="minorHAnsi" w:hAnsiTheme="minorHAnsi"/>
        </w:rPr>
        <w:commentReference w:id="44"/>
      </w:r>
      <w:r w:rsidRPr="00A95ABE">
        <w:rPr>
          <w:rFonts w:ascii="Courier New" w:hAnsi="Courier New" w:cs="Courier New"/>
          <w:lang w:val="en-US"/>
        </w:rPr>
        <w:t xml:space="preserve"> to enable </w:t>
      </w:r>
      <w:commentRangeStart w:id="45"/>
      <w:r w:rsidRPr="00A95ABE">
        <w:rPr>
          <w:rFonts w:ascii="Courier New" w:hAnsi="Courier New" w:cs="Courier New"/>
          <w:lang w:val="en-US"/>
        </w:rPr>
        <w:t>differentiation of</w:t>
      </w:r>
    </w:p>
    <w:p w14:paraId="33B0C76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forwarding treatments </w:t>
      </w:r>
      <w:commentRangeEnd w:id="45"/>
      <w:r w:rsidR="00226688">
        <w:rPr>
          <w:rStyle w:val="Marquedecommentaire"/>
          <w:rFonts w:asciiTheme="minorHAnsi" w:hAnsiTheme="minorHAnsi"/>
        </w:rPr>
        <w:commentReference w:id="45"/>
      </w:r>
      <w:r w:rsidRPr="00A95ABE">
        <w:rPr>
          <w:rFonts w:ascii="Courier New" w:hAnsi="Courier New" w:cs="Courier New"/>
          <w:lang w:val="en-US"/>
        </w:rPr>
        <w:t>for packets within the same Slice-Flow</w:t>
      </w:r>
    </w:p>
    <w:p w14:paraId="327E43A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Aggregate.</w:t>
      </w:r>
    </w:p>
    <w:p w14:paraId="30F5153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53C7CE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For example, when using MPLS as a </w:t>
      </w:r>
      <w:proofErr w:type="spellStart"/>
      <w:r w:rsidRPr="00A95ABE">
        <w:rPr>
          <w:rFonts w:ascii="Courier New" w:hAnsi="Courier New" w:cs="Courier New"/>
          <w:lang w:val="en-US"/>
        </w:rPr>
        <w:t>dataplane</w:t>
      </w:r>
      <w:proofErr w:type="spellEnd"/>
      <w:r w:rsidRPr="00A95ABE">
        <w:rPr>
          <w:rFonts w:ascii="Courier New" w:hAnsi="Courier New" w:cs="Courier New"/>
          <w:lang w:val="en-US"/>
        </w:rPr>
        <w:t>, it is possible to</w:t>
      </w:r>
    </w:p>
    <w:p w14:paraId="3C90AF8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identify packets belonging to the same Slice-Flow Aggregate by</w:t>
      </w:r>
    </w:p>
    <w:p w14:paraId="15AA2FA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carrying an identifier in an MPLS Label Stack Entry (LSE).</w:t>
      </w:r>
    </w:p>
    <w:p w14:paraId="3CF1CA5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Additional </w:t>
      </w:r>
      <w:proofErr w:type="spellStart"/>
      <w:r w:rsidRPr="00A95ABE">
        <w:rPr>
          <w:rFonts w:ascii="Courier New" w:hAnsi="Courier New" w:cs="Courier New"/>
          <w:lang w:val="en-US"/>
        </w:rPr>
        <w:t>Diffserv</w:t>
      </w:r>
      <w:proofErr w:type="spellEnd"/>
      <w:r w:rsidRPr="00A95ABE">
        <w:rPr>
          <w:rFonts w:ascii="Courier New" w:hAnsi="Courier New" w:cs="Courier New"/>
          <w:lang w:val="en-US"/>
        </w:rPr>
        <w:t xml:space="preserve"> classification may be indicated in the Traffic</w:t>
      </w:r>
    </w:p>
    <w:p w14:paraId="22EC54C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Class (TC) bits of the global MPLS label to allow further</w:t>
      </w:r>
    </w:p>
    <w:p w14:paraId="5F7E3D9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differentiation of forwarding treatments for traffic traversing the</w:t>
      </w:r>
    </w:p>
    <w:p w14:paraId="090D08F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same NRP.</w:t>
      </w:r>
    </w:p>
    <w:p w14:paraId="541DE06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936556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4778B5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92A500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74D86FF" w14:textId="77777777" w:rsidR="00E320AD" w:rsidRPr="00DC0145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DC0145">
        <w:rPr>
          <w:rFonts w:ascii="Courier New" w:hAnsi="Courier New" w:cs="Courier New"/>
          <w:lang w:val="en-US"/>
        </w:rPr>
        <w:t xml:space="preserve">Saad, et al.               Expires 20 May 2022               </w:t>
      </w:r>
      <w:proofErr w:type="gramStart"/>
      <w:r w:rsidRPr="00DC0145">
        <w:rPr>
          <w:rFonts w:ascii="Courier New" w:hAnsi="Courier New" w:cs="Courier New"/>
          <w:lang w:val="en-US"/>
        </w:rPr>
        <w:t xml:space="preserve">   [</w:t>
      </w:r>
      <w:proofErr w:type="gramEnd"/>
      <w:r w:rsidRPr="00DC0145">
        <w:rPr>
          <w:rFonts w:ascii="Courier New" w:hAnsi="Courier New" w:cs="Courier New"/>
          <w:lang w:val="en-US"/>
        </w:rPr>
        <w:t>Page 4]</w:t>
      </w:r>
    </w:p>
    <w:p w14:paraId="3440A5AD" w14:textId="77777777" w:rsidR="00E320AD" w:rsidRPr="00DC0145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DC0145">
        <w:rPr>
          <w:rFonts w:ascii="Courier New" w:hAnsi="Courier New" w:cs="Courier New"/>
          <w:lang w:val="en-US"/>
        </w:rPr>
        <w:br w:type="page"/>
      </w:r>
    </w:p>
    <w:p w14:paraId="2F20AAC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134542D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32290D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01C6F2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This document covers different modes of NRPs and discusses how each</w:t>
      </w:r>
    </w:p>
    <w:p w14:paraId="1DE161E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mode can ensure proper </w:t>
      </w:r>
      <w:commentRangeStart w:id="46"/>
      <w:del w:id="47" w:author="BOUCADAIR Mohamed INNOV/NET" w:date="2021-11-17T09:20:00Z">
        <w:r w:rsidRPr="00A95ABE" w:rsidDel="008C532C">
          <w:rPr>
            <w:rFonts w:ascii="Courier New" w:hAnsi="Courier New" w:cs="Courier New"/>
            <w:lang w:val="en-US"/>
          </w:rPr>
          <w:delText>placement</w:delText>
        </w:r>
      </w:del>
      <w:commentRangeEnd w:id="46"/>
      <w:r w:rsidR="00174E6A">
        <w:rPr>
          <w:rStyle w:val="Marquedecommentaire"/>
          <w:rFonts w:asciiTheme="minorHAnsi" w:hAnsiTheme="minorHAnsi"/>
        </w:rPr>
        <w:commentReference w:id="46"/>
      </w:r>
      <w:del w:id="48" w:author="BOUCADAIR Mohamed INNOV/NET" w:date="2021-11-17T09:20:00Z">
        <w:r w:rsidRPr="00A95ABE" w:rsidDel="008C532C">
          <w:rPr>
            <w:rFonts w:ascii="Courier New" w:hAnsi="Courier New" w:cs="Courier New"/>
            <w:lang w:val="en-US"/>
          </w:rPr>
          <w:delText xml:space="preserve"> </w:delText>
        </w:r>
      </w:del>
      <w:ins w:id="49" w:author="BOUCADAIR Mohamed INNOV/NET" w:date="2021-11-17T09:20:00Z">
        <w:r w:rsidR="008C532C">
          <w:rPr>
            <w:rFonts w:ascii="Courier New" w:hAnsi="Courier New" w:cs="Courier New"/>
            <w:lang w:val="en-US"/>
          </w:rPr>
          <w:t>establishment</w:t>
        </w:r>
        <w:r w:rsidR="008C532C" w:rsidRPr="00A95ABE">
          <w:rPr>
            <w:rFonts w:ascii="Courier New" w:hAnsi="Courier New" w:cs="Courier New"/>
            <w:lang w:val="en-US"/>
          </w:rPr>
          <w:t xml:space="preserve"> </w:t>
        </w:r>
      </w:ins>
      <w:r w:rsidRPr="00A95ABE">
        <w:rPr>
          <w:rFonts w:ascii="Courier New" w:hAnsi="Courier New" w:cs="Courier New"/>
          <w:lang w:val="en-US"/>
        </w:rPr>
        <w:t>of Slice-Flow Aggregate paths and</w:t>
      </w:r>
    </w:p>
    <w:p w14:paraId="57C2DDD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respective treatment of Slice-Flow Aggregate traffic.</w:t>
      </w:r>
    </w:p>
    <w:p w14:paraId="69C6601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A6064E2" w14:textId="77777777" w:rsidR="00E320AD" w:rsidRDefault="00E320AD" w:rsidP="008B1D60">
      <w:pPr>
        <w:pStyle w:val="Textebrut"/>
        <w:rPr>
          <w:ins w:id="50" w:author="BOUCADAIR Mohamed INNOV/NET" w:date="2021-11-17T09:26:00Z"/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1.1.  Terminology</w:t>
      </w:r>
    </w:p>
    <w:p w14:paraId="730B5454" w14:textId="23E15CD9" w:rsidR="00226688" w:rsidRDefault="00226688" w:rsidP="008B1D60">
      <w:pPr>
        <w:pStyle w:val="Textebrut"/>
        <w:rPr>
          <w:ins w:id="51" w:author="BOUCADAIR Mohamed INNOV/NET" w:date="2021-11-17T09:26:00Z"/>
          <w:rFonts w:ascii="Courier New" w:hAnsi="Courier New" w:cs="Courier New"/>
          <w:lang w:val="en-US"/>
        </w:rPr>
      </w:pPr>
    </w:p>
    <w:p w14:paraId="2BC37546" w14:textId="381A2A4C" w:rsidR="00226688" w:rsidRPr="00A95ABE" w:rsidRDefault="00226688" w:rsidP="00226688">
      <w:pPr>
        <w:pStyle w:val="Textebrut"/>
        <w:rPr>
          <w:ins w:id="52" w:author="BOUCADAIR Mohamed INNOV/NET" w:date="2021-11-17T09:26:00Z"/>
          <w:rFonts w:ascii="Courier New" w:hAnsi="Courier New" w:cs="Courier New"/>
          <w:lang w:val="en-US"/>
        </w:rPr>
      </w:pPr>
      <w:ins w:id="53" w:author="BOUCADAIR Mohamed INNOV/NET" w:date="2021-11-17T09:26:00Z">
        <w:r w:rsidRPr="00A95ABE">
          <w:rPr>
            <w:rFonts w:ascii="Courier New" w:hAnsi="Courier New" w:cs="Courier New"/>
            <w:lang w:val="en-US"/>
          </w:rPr>
          <w:t xml:space="preserve">   The key words "MUST", "MUST NOT", "REQUIRED", "SHALL", "SHALL NOT",</w:t>
        </w:r>
      </w:ins>
    </w:p>
    <w:p w14:paraId="5F0B23D7" w14:textId="77777777" w:rsidR="00226688" w:rsidRPr="00A95ABE" w:rsidRDefault="00226688" w:rsidP="00226688">
      <w:pPr>
        <w:pStyle w:val="Textebrut"/>
        <w:rPr>
          <w:ins w:id="54" w:author="BOUCADAIR Mohamed INNOV/NET" w:date="2021-11-17T09:26:00Z"/>
          <w:rFonts w:ascii="Courier New" w:hAnsi="Courier New" w:cs="Courier New"/>
          <w:lang w:val="en-US"/>
        </w:rPr>
      </w:pPr>
      <w:ins w:id="55" w:author="BOUCADAIR Mohamed INNOV/NET" w:date="2021-11-17T09:26:00Z">
        <w:r w:rsidRPr="00A95ABE">
          <w:rPr>
            <w:rFonts w:ascii="Courier New" w:hAnsi="Courier New" w:cs="Courier New"/>
            <w:lang w:val="en-US"/>
          </w:rPr>
          <w:t xml:space="preserve">   "SHOULD", "SHOULD NOT", "RECOMMENDED", "NOT RECOMMENDED", "MAY", and</w:t>
        </w:r>
      </w:ins>
    </w:p>
    <w:p w14:paraId="496AE51E" w14:textId="77777777" w:rsidR="00226688" w:rsidRPr="00A95ABE" w:rsidRDefault="00226688" w:rsidP="00226688">
      <w:pPr>
        <w:pStyle w:val="Textebrut"/>
        <w:rPr>
          <w:ins w:id="56" w:author="BOUCADAIR Mohamed INNOV/NET" w:date="2021-11-17T09:26:00Z"/>
          <w:rFonts w:ascii="Courier New" w:hAnsi="Courier New" w:cs="Courier New"/>
          <w:lang w:val="en-US"/>
        </w:rPr>
      </w:pPr>
      <w:ins w:id="57" w:author="BOUCADAIR Mohamed INNOV/NET" w:date="2021-11-17T09:26:00Z">
        <w:r w:rsidRPr="00A95ABE">
          <w:rPr>
            <w:rFonts w:ascii="Courier New" w:hAnsi="Courier New" w:cs="Courier New"/>
            <w:lang w:val="en-US"/>
          </w:rPr>
          <w:t xml:space="preserve">   "OPTIONAL" in this document are to be interpreted as described in</w:t>
        </w:r>
      </w:ins>
    </w:p>
    <w:p w14:paraId="24E48CF6" w14:textId="77777777" w:rsidR="00226688" w:rsidRPr="00A95ABE" w:rsidRDefault="00226688" w:rsidP="00226688">
      <w:pPr>
        <w:pStyle w:val="Textebrut"/>
        <w:rPr>
          <w:ins w:id="58" w:author="BOUCADAIR Mohamed INNOV/NET" w:date="2021-11-17T09:26:00Z"/>
          <w:rFonts w:ascii="Courier New" w:hAnsi="Courier New" w:cs="Courier New"/>
          <w:lang w:val="en-US"/>
        </w:rPr>
      </w:pPr>
      <w:ins w:id="59" w:author="BOUCADAIR Mohamed INNOV/NET" w:date="2021-11-17T09:26:00Z">
        <w:r w:rsidRPr="00A95ABE">
          <w:rPr>
            <w:rFonts w:ascii="Courier New" w:hAnsi="Courier New" w:cs="Courier New"/>
            <w:lang w:val="en-US"/>
          </w:rPr>
          <w:t xml:space="preserve">   BCP 14 [RFC2119] [RFC8174] when, and only when, they appear in all</w:t>
        </w:r>
      </w:ins>
    </w:p>
    <w:p w14:paraId="6F0083C5" w14:textId="77777777" w:rsidR="00226688" w:rsidRPr="00A95ABE" w:rsidRDefault="00226688" w:rsidP="00226688">
      <w:pPr>
        <w:pStyle w:val="Textebrut"/>
        <w:rPr>
          <w:ins w:id="60" w:author="BOUCADAIR Mohamed INNOV/NET" w:date="2021-11-17T09:26:00Z"/>
          <w:rFonts w:ascii="Courier New" w:hAnsi="Courier New" w:cs="Courier New"/>
          <w:lang w:val="en-US"/>
        </w:rPr>
      </w:pPr>
      <w:ins w:id="61" w:author="BOUCADAIR Mohamed INNOV/NET" w:date="2021-11-17T09:26:00Z">
        <w:r w:rsidRPr="00A95ABE">
          <w:rPr>
            <w:rFonts w:ascii="Courier New" w:hAnsi="Courier New" w:cs="Courier New"/>
            <w:lang w:val="en-US"/>
          </w:rPr>
          <w:t xml:space="preserve">   capitals, as shown here.</w:t>
        </w:r>
      </w:ins>
    </w:p>
    <w:p w14:paraId="01CC0492" w14:textId="77777777" w:rsidR="00226688" w:rsidRDefault="00226688" w:rsidP="008B1D60">
      <w:pPr>
        <w:pStyle w:val="Textebrut"/>
        <w:rPr>
          <w:ins w:id="62" w:author="BOUCADAIR Mohamed INNOV/NET" w:date="2021-11-17T09:26:00Z"/>
          <w:rFonts w:ascii="Courier New" w:hAnsi="Courier New" w:cs="Courier New"/>
          <w:lang w:val="en-US"/>
        </w:rPr>
      </w:pPr>
    </w:p>
    <w:p w14:paraId="0AD80D0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reader is expected to be familiar with the terminology specified</w:t>
      </w:r>
    </w:p>
    <w:p w14:paraId="1D77F9D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 [I-</w:t>
      </w:r>
      <w:proofErr w:type="spellStart"/>
      <w:proofErr w:type="gramStart"/>
      <w:r w:rsidRPr="00A95ABE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A95ABE">
        <w:rPr>
          <w:rFonts w:ascii="Courier New" w:hAnsi="Courier New" w:cs="Courier New"/>
          <w:lang w:val="en-US"/>
        </w:rPr>
        <w:t>-teas-ietf-network-slices].</w:t>
      </w:r>
    </w:p>
    <w:p w14:paraId="1EB998F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12D6EA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following terminology is used in the document:</w:t>
      </w:r>
    </w:p>
    <w:p w14:paraId="56FB63C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52FE719" w14:textId="77777777" w:rsidR="00E320AD" w:rsidRPr="00A95ABE" w:rsidDel="008C532C" w:rsidRDefault="00E320AD" w:rsidP="008B1D60">
      <w:pPr>
        <w:pStyle w:val="Textebrut"/>
        <w:rPr>
          <w:del w:id="63" w:author="BOUCADAIR Mohamed INNOV/NET" w:date="2021-11-17T09:20:00Z"/>
          <w:rFonts w:ascii="Courier New" w:hAnsi="Courier New" w:cs="Courier New"/>
          <w:lang w:val="en-US"/>
        </w:rPr>
      </w:pPr>
      <w:commentRangeStart w:id="64"/>
      <w:del w:id="65" w:author="BOUCADAIR Mohamed INNOV/NET" w:date="2021-11-17T09:20:00Z">
        <w:r w:rsidRPr="00A95ABE" w:rsidDel="008C532C">
          <w:rPr>
            <w:rFonts w:ascii="Courier New" w:hAnsi="Courier New" w:cs="Courier New"/>
            <w:lang w:val="en-US"/>
          </w:rPr>
          <w:delText xml:space="preserve">   IETF Network Slice:</w:delText>
        </w:r>
      </w:del>
    </w:p>
    <w:p w14:paraId="19C14BBA" w14:textId="77777777" w:rsidR="00E320AD" w:rsidRPr="00A95ABE" w:rsidDel="008C532C" w:rsidRDefault="00E320AD" w:rsidP="008B1D60">
      <w:pPr>
        <w:pStyle w:val="Textebrut"/>
        <w:rPr>
          <w:del w:id="66" w:author="BOUCADAIR Mohamed INNOV/NET" w:date="2021-11-17T09:20:00Z"/>
          <w:rFonts w:ascii="Courier New" w:hAnsi="Courier New" w:cs="Courier New"/>
          <w:lang w:val="en-US"/>
        </w:rPr>
      </w:pPr>
      <w:del w:id="67" w:author="BOUCADAIR Mohamed INNOV/NET" w:date="2021-11-17T09:20:00Z">
        <w:r w:rsidRPr="00A95ABE" w:rsidDel="008C532C">
          <w:rPr>
            <w:rFonts w:ascii="Courier New" w:hAnsi="Courier New" w:cs="Courier New"/>
            <w:lang w:val="en-US"/>
          </w:rPr>
          <w:delText xml:space="preserve">      a well-defined composite of a set of endpoints, the connectivity</w:delText>
        </w:r>
      </w:del>
    </w:p>
    <w:p w14:paraId="2782E767" w14:textId="77777777" w:rsidR="00E320AD" w:rsidRPr="00A95ABE" w:rsidDel="008C532C" w:rsidRDefault="00E320AD" w:rsidP="008B1D60">
      <w:pPr>
        <w:pStyle w:val="Textebrut"/>
        <w:rPr>
          <w:del w:id="68" w:author="BOUCADAIR Mohamed INNOV/NET" w:date="2021-11-17T09:20:00Z"/>
          <w:rFonts w:ascii="Courier New" w:hAnsi="Courier New" w:cs="Courier New"/>
          <w:lang w:val="en-US"/>
        </w:rPr>
      </w:pPr>
      <w:del w:id="69" w:author="BOUCADAIR Mohamed INNOV/NET" w:date="2021-11-17T09:20:00Z">
        <w:r w:rsidRPr="00A95ABE" w:rsidDel="008C532C">
          <w:rPr>
            <w:rFonts w:ascii="Courier New" w:hAnsi="Courier New" w:cs="Courier New"/>
            <w:lang w:val="en-US"/>
          </w:rPr>
          <w:delText xml:space="preserve">      requirements between subsets of these endpoints, and associated</w:delText>
        </w:r>
      </w:del>
    </w:p>
    <w:p w14:paraId="63F4232C" w14:textId="77777777" w:rsidR="00E320AD" w:rsidRPr="00A95ABE" w:rsidDel="008C532C" w:rsidRDefault="00E320AD" w:rsidP="008B1D60">
      <w:pPr>
        <w:pStyle w:val="Textebrut"/>
        <w:rPr>
          <w:del w:id="70" w:author="BOUCADAIR Mohamed INNOV/NET" w:date="2021-11-17T09:20:00Z"/>
          <w:rFonts w:ascii="Courier New" w:hAnsi="Courier New" w:cs="Courier New"/>
          <w:lang w:val="en-US"/>
        </w:rPr>
      </w:pPr>
      <w:del w:id="71" w:author="BOUCADAIR Mohamed INNOV/NET" w:date="2021-11-17T09:20:00Z">
        <w:r w:rsidRPr="00A95ABE" w:rsidDel="008C532C">
          <w:rPr>
            <w:rFonts w:ascii="Courier New" w:hAnsi="Courier New" w:cs="Courier New"/>
            <w:lang w:val="en-US"/>
          </w:rPr>
          <w:delText xml:space="preserve">      requirements; the term 'network slice' in this document refers to</w:delText>
        </w:r>
      </w:del>
    </w:p>
    <w:p w14:paraId="27F63723" w14:textId="77777777" w:rsidR="00E320AD" w:rsidRPr="00A95ABE" w:rsidDel="008C532C" w:rsidRDefault="00E320AD" w:rsidP="008B1D60">
      <w:pPr>
        <w:pStyle w:val="Textebrut"/>
        <w:rPr>
          <w:del w:id="72" w:author="BOUCADAIR Mohamed INNOV/NET" w:date="2021-11-17T09:20:00Z"/>
          <w:rFonts w:ascii="Courier New" w:hAnsi="Courier New" w:cs="Courier New"/>
          <w:lang w:val="en-US"/>
        </w:rPr>
      </w:pPr>
      <w:del w:id="73" w:author="BOUCADAIR Mohamed INNOV/NET" w:date="2021-11-17T09:20:00Z">
        <w:r w:rsidRPr="00A95ABE" w:rsidDel="008C532C">
          <w:rPr>
            <w:rFonts w:ascii="Courier New" w:hAnsi="Courier New" w:cs="Courier New"/>
            <w:lang w:val="en-US"/>
          </w:rPr>
          <w:delText xml:space="preserve">      'IETF network slice' as defined in</w:delText>
        </w:r>
      </w:del>
    </w:p>
    <w:p w14:paraId="2BADFFA0" w14:textId="77777777" w:rsidR="00E320AD" w:rsidRPr="00A95ABE" w:rsidDel="008C532C" w:rsidRDefault="00E320AD" w:rsidP="008B1D60">
      <w:pPr>
        <w:pStyle w:val="Textebrut"/>
        <w:rPr>
          <w:del w:id="74" w:author="BOUCADAIR Mohamed INNOV/NET" w:date="2021-11-17T09:20:00Z"/>
          <w:rFonts w:ascii="Courier New" w:hAnsi="Courier New" w:cs="Courier New"/>
          <w:lang w:val="en-US"/>
        </w:rPr>
      </w:pPr>
      <w:del w:id="75" w:author="BOUCADAIR Mohamed INNOV/NET" w:date="2021-11-17T09:20:00Z">
        <w:r w:rsidRPr="00A95ABE" w:rsidDel="008C532C">
          <w:rPr>
            <w:rFonts w:ascii="Courier New" w:hAnsi="Courier New" w:cs="Courier New"/>
            <w:lang w:val="en-US"/>
          </w:rPr>
          <w:delText xml:space="preserve">      [I-D.ietf-teas-ietf-network-slices].</w:delText>
        </w:r>
      </w:del>
    </w:p>
    <w:p w14:paraId="4D3462A8" w14:textId="77777777" w:rsidR="00E320AD" w:rsidRPr="00A95ABE" w:rsidRDefault="00E320AD" w:rsidP="008B1D60">
      <w:pPr>
        <w:pStyle w:val="Textebrut"/>
        <w:rPr>
          <w:del w:id="76" w:author="BOUCADAIR Mohamed INNOV/NET" w:date="2021-11-17T09:20:00Z"/>
          <w:rFonts w:ascii="Courier New" w:hAnsi="Courier New" w:cs="Courier New"/>
          <w:lang w:val="en-US"/>
        </w:rPr>
      </w:pPr>
    </w:p>
    <w:p w14:paraId="6DB9B672" w14:textId="77777777" w:rsidR="00E320AD" w:rsidRPr="00A95ABE" w:rsidDel="008C532C" w:rsidRDefault="00E320AD" w:rsidP="008B1D60">
      <w:pPr>
        <w:pStyle w:val="Textebrut"/>
        <w:rPr>
          <w:del w:id="77" w:author="BOUCADAIR Mohamed INNOV/NET" w:date="2021-11-17T09:22:00Z"/>
          <w:rFonts w:ascii="Courier New" w:hAnsi="Courier New" w:cs="Courier New"/>
          <w:lang w:val="en-US"/>
        </w:rPr>
      </w:pPr>
      <w:del w:id="78" w:author="BOUCADAIR Mohamed INNOV/NET" w:date="2021-11-17T09:22:00Z">
        <w:r w:rsidRPr="00A95ABE" w:rsidDel="008C532C">
          <w:rPr>
            <w:rFonts w:ascii="Courier New" w:hAnsi="Courier New" w:cs="Courier New"/>
            <w:lang w:val="en-US"/>
          </w:rPr>
          <w:delText xml:space="preserve">   IETF Network Slice Controller (NSC):</w:delText>
        </w:r>
      </w:del>
    </w:p>
    <w:p w14:paraId="08993771" w14:textId="77777777" w:rsidR="00E320AD" w:rsidRPr="00A95ABE" w:rsidDel="008C532C" w:rsidRDefault="00E320AD" w:rsidP="008B1D60">
      <w:pPr>
        <w:pStyle w:val="Textebrut"/>
        <w:rPr>
          <w:del w:id="79" w:author="BOUCADAIR Mohamed INNOV/NET" w:date="2021-11-17T09:22:00Z"/>
          <w:rFonts w:ascii="Courier New" w:hAnsi="Courier New" w:cs="Courier New"/>
          <w:lang w:val="en-US"/>
        </w:rPr>
      </w:pPr>
      <w:del w:id="80" w:author="BOUCADAIR Mohamed INNOV/NET" w:date="2021-11-17T09:22:00Z">
        <w:r w:rsidRPr="00A95ABE" w:rsidDel="008C532C">
          <w:rPr>
            <w:rFonts w:ascii="Courier New" w:hAnsi="Courier New" w:cs="Courier New"/>
            <w:lang w:val="en-US"/>
          </w:rPr>
          <w:delText xml:space="preserve">      controller that is used to realize an IETF network slice</w:delText>
        </w:r>
      </w:del>
    </w:p>
    <w:p w14:paraId="78F09F9F" w14:textId="77777777" w:rsidR="00E320AD" w:rsidRPr="00A95ABE" w:rsidDel="008C532C" w:rsidRDefault="00E320AD" w:rsidP="008B1D60">
      <w:pPr>
        <w:pStyle w:val="Textebrut"/>
        <w:rPr>
          <w:del w:id="81" w:author="BOUCADAIR Mohamed INNOV/NET" w:date="2021-11-17T09:22:00Z"/>
          <w:rFonts w:ascii="Courier New" w:hAnsi="Courier New" w:cs="Courier New"/>
          <w:lang w:val="en-US"/>
        </w:rPr>
      </w:pPr>
      <w:del w:id="82" w:author="BOUCADAIR Mohamed INNOV/NET" w:date="2021-11-17T09:22:00Z">
        <w:r w:rsidRPr="00A95ABE" w:rsidDel="008C532C">
          <w:rPr>
            <w:rFonts w:ascii="Courier New" w:hAnsi="Courier New" w:cs="Courier New"/>
            <w:lang w:val="en-US"/>
          </w:rPr>
          <w:delText xml:space="preserve">      [I-D.ietf-teas-ietf-network-slices].</w:delText>
        </w:r>
      </w:del>
    </w:p>
    <w:p w14:paraId="42289218" w14:textId="77777777" w:rsidR="00E320AD" w:rsidRPr="00A95ABE" w:rsidRDefault="00E320AD" w:rsidP="008B1D60">
      <w:pPr>
        <w:pStyle w:val="Textebrut"/>
        <w:rPr>
          <w:del w:id="83" w:author="BOUCADAIR Mohamed INNOV/NET" w:date="2021-11-17T09:22:00Z"/>
          <w:rFonts w:ascii="Courier New" w:hAnsi="Courier New" w:cs="Courier New"/>
          <w:lang w:val="en-US"/>
        </w:rPr>
      </w:pPr>
    </w:p>
    <w:p w14:paraId="29797BF6" w14:textId="77777777" w:rsidR="00E320AD" w:rsidRPr="00A95ABE" w:rsidDel="008C532C" w:rsidRDefault="00E320AD" w:rsidP="008B1D60">
      <w:pPr>
        <w:pStyle w:val="Textebrut"/>
        <w:rPr>
          <w:del w:id="84" w:author="BOUCADAIR Mohamed INNOV/NET" w:date="2021-11-17T09:22:00Z"/>
          <w:rFonts w:ascii="Courier New" w:hAnsi="Courier New" w:cs="Courier New"/>
          <w:lang w:val="en-US"/>
        </w:rPr>
      </w:pPr>
      <w:del w:id="85" w:author="BOUCADAIR Mohamed INNOV/NET" w:date="2021-11-17T09:22:00Z">
        <w:r w:rsidRPr="00A95ABE" w:rsidDel="008C532C">
          <w:rPr>
            <w:rFonts w:ascii="Courier New" w:hAnsi="Courier New" w:cs="Courier New"/>
            <w:lang w:val="en-US"/>
          </w:rPr>
          <w:delText xml:space="preserve">   Network Resource Partition:</w:delText>
        </w:r>
      </w:del>
    </w:p>
    <w:p w14:paraId="34954CA8" w14:textId="77777777" w:rsidR="00E320AD" w:rsidRPr="00A95ABE" w:rsidDel="008C532C" w:rsidRDefault="00E320AD" w:rsidP="008B1D60">
      <w:pPr>
        <w:pStyle w:val="Textebrut"/>
        <w:rPr>
          <w:del w:id="86" w:author="BOUCADAIR Mohamed INNOV/NET" w:date="2021-11-17T09:22:00Z"/>
          <w:rFonts w:ascii="Courier New" w:hAnsi="Courier New" w:cs="Courier New"/>
          <w:lang w:val="en-US"/>
        </w:rPr>
      </w:pPr>
      <w:del w:id="87" w:author="BOUCADAIR Mohamed INNOV/NET" w:date="2021-11-17T09:22:00Z">
        <w:r w:rsidRPr="00A95ABE" w:rsidDel="008C532C">
          <w:rPr>
            <w:rFonts w:ascii="Courier New" w:hAnsi="Courier New" w:cs="Courier New"/>
            <w:lang w:val="en-US"/>
          </w:rPr>
          <w:delText xml:space="preserve">      the collection of resources that are used to support a Slice-Flow</w:delText>
        </w:r>
      </w:del>
    </w:p>
    <w:p w14:paraId="5EAA9D06" w14:textId="77777777" w:rsidR="00E320AD" w:rsidRPr="00A95ABE" w:rsidDel="008C532C" w:rsidRDefault="00E320AD" w:rsidP="008B1D60">
      <w:pPr>
        <w:pStyle w:val="Textebrut"/>
        <w:rPr>
          <w:del w:id="88" w:author="BOUCADAIR Mohamed INNOV/NET" w:date="2021-11-17T09:22:00Z"/>
          <w:rFonts w:ascii="Courier New" w:hAnsi="Courier New" w:cs="Courier New"/>
          <w:lang w:val="en-US"/>
        </w:rPr>
      </w:pPr>
      <w:del w:id="89" w:author="BOUCADAIR Mohamed INNOV/NET" w:date="2021-11-17T09:22:00Z">
        <w:r w:rsidRPr="00A95ABE" w:rsidDel="008C532C">
          <w:rPr>
            <w:rFonts w:ascii="Courier New" w:hAnsi="Courier New" w:cs="Courier New"/>
            <w:lang w:val="en-US"/>
          </w:rPr>
          <w:delText xml:space="preserve">      Aggregate.</w:delText>
        </w:r>
      </w:del>
      <w:commentRangeEnd w:id="64"/>
      <w:r w:rsidR="008C532C">
        <w:rPr>
          <w:rStyle w:val="Marquedecommentaire"/>
          <w:rFonts w:asciiTheme="minorHAnsi" w:hAnsiTheme="minorHAnsi"/>
        </w:rPr>
        <w:commentReference w:id="64"/>
      </w:r>
    </w:p>
    <w:p w14:paraId="69F9CD7D" w14:textId="77777777" w:rsidR="00E320AD" w:rsidRPr="00A95ABE" w:rsidRDefault="00E320AD" w:rsidP="008B1D60">
      <w:pPr>
        <w:pStyle w:val="Textebrut"/>
        <w:rPr>
          <w:del w:id="90" w:author="BOUCADAIR Mohamed INNOV/NET" w:date="2021-11-17T09:22:00Z"/>
          <w:rFonts w:ascii="Courier New" w:hAnsi="Courier New" w:cs="Courier New"/>
          <w:lang w:val="en-US"/>
        </w:rPr>
      </w:pPr>
    </w:p>
    <w:p w14:paraId="2F4D322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Slice-Flow Aggregate:</w:t>
      </w:r>
    </w:p>
    <w:p w14:paraId="3F8960F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a collection of packets that match an NRP Policy selection</w:t>
      </w:r>
    </w:p>
    <w:p w14:paraId="145A1EC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criteria and are given the same forwarding treatment; a Slice-Flow</w:t>
      </w:r>
    </w:p>
    <w:p w14:paraId="605A93F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Aggregate comprises of one or more IETF network slice traffic</w:t>
      </w:r>
    </w:p>
    <w:p w14:paraId="0DEBAAB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streams; the mapping of one or more IETF network slices to a</w:t>
      </w:r>
    </w:p>
    <w:p w14:paraId="2500567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Slice-Flow Aggregate is maintained by the IETF Network Slice</w:t>
      </w:r>
    </w:p>
    <w:p w14:paraId="1900F67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Controller.</w:t>
      </w:r>
    </w:p>
    <w:p w14:paraId="54FCA6D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B98B3D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Network Resource Partition Policy:</w:t>
      </w:r>
    </w:p>
    <w:p w14:paraId="2C37E1A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a policy construct that enables instantiation of mechanisms in</w:t>
      </w:r>
    </w:p>
    <w:p w14:paraId="76D86D1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support of IETF network slice specific control and data plane</w:t>
      </w:r>
    </w:p>
    <w:p w14:paraId="67DE697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behaviors on select topological elements; the enforcement of an</w:t>
      </w:r>
    </w:p>
    <w:p w14:paraId="5A7FFC9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NRP Policy results in the creation of an NRP.</w:t>
      </w:r>
    </w:p>
    <w:p w14:paraId="7B097C2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5ECBB7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NRP Capable Node:</w:t>
      </w:r>
    </w:p>
    <w:p w14:paraId="55E068D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a node that supports one of the NRP modes described in this</w:t>
      </w:r>
    </w:p>
    <w:p w14:paraId="1D24060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document.</w:t>
      </w:r>
    </w:p>
    <w:p w14:paraId="0A0844A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A3DF1F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NRP Incapable Node:</w:t>
      </w:r>
    </w:p>
    <w:p w14:paraId="3579496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</w:t>
      </w:r>
      <w:commentRangeStart w:id="91"/>
      <w:r w:rsidRPr="00A95ABE">
        <w:rPr>
          <w:rFonts w:ascii="Courier New" w:hAnsi="Courier New" w:cs="Courier New"/>
          <w:lang w:val="en-US"/>
        </w:rPr>
        <w:t xml:space="preserve">a node </w:t>
      </w:r>
      <w:commentRangeEnd w:id="91"/>
      <w:r w:rsidR="00DC0145">
        <w:rPr>
          <w:rStyle w:val="Marquedecommentaire"/>
          <w:rFonts w:asciiTheme="minorHAnsi" w:hAnsiTheme="minorHAnsi"/>
        </w:rPr>
        <w:commentReference w:id="91"/>
      </w:r>
      <w:r w:rsidRPr="00A95ABE">
        <w:rPr>
          <w:rFonts w:ascii="Courier New" w:hAnsi="Courier New" w:cs="Courier New"/>
          <w:lang w:val="en-US"/>
        </w:rPr>
        <w:t>that does not support any of the NRP modes described in</w:t>
      </w:r>
    </w:p>
    <w:p w14:paraId="0901F42D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A95ABE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8B1D60">
        <w:rPr>
          <w:rFonts w:ascii="Courier New" w:hAnsi="Courier New" w:cs="Courier New"/>
        </w:rPr>
        <w:t>this</w:t>
      </w:r>
      <w:proofErr w:type="spellEnd"/>
      <w:proofErr w:type="gramEnd"/>
      <w:r w:rsidRPr="008B1D60">
        <w:rPr>
          <w:rFonts w:ascii="Courier New" w:hAnsi="Courier New" w:cs="Courier New"/>
        </w:rPr>
        <w:t xml:space="preserve"> document.</w:t>
      </w:r>
    </w:p>
    <w:p w14:paraId="2B010A36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61F1855E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0996597E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67F3F14A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147C9EC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B1D60">
        <w:rPr>
          <w:rFonts w:ascii="Courier New" w:hAnsi="Courier New" w:cs="Courier New"/>
        </w:rPr>
        <w:t xml:space="preserve">Saad, et al.               </w:t>
      </w:r>
      <w:r w:rsidRPr="00A95ABE">
        <w:rPr>
          <w:rFonts w:ascii="Courier New" w:hAnsi="Courier New" w:cs="Courier New"/>
          <w:lang w:val="en-US"/>
        </w:rPr>
        <w:t xml:space="preserve">Expires 20 May 2022               </w:t>
      </w:r>
      <w:proofErr w:type="gramStart"/>
      <w:r w:rsidRPr="00A95ABE">
        <w:rPr>
          <w:rFonts w:ascii="Courier New" w:hAnsi="Courier New" w:cs="Courier New"/>
          <w:lang w:val="en-US"/>
        </w:rPr>
        <w:t xml:space="preserve">   [</w:t>
      </w:r>
      <w:proofErr w:type="gramEnd"/>
      <w:r w:rsidRPr="00A95ABE">
        <w:rPr>
          <w:rFonts w:ascii="Courier New" w:hAnsi="Courier New" w:cs="Courier New"/>
          <w:lang w:val="en-US"/>
        </w:rPr>
        <w:t>Page 5]</w:t>
      </w:r>
    </w:p>
    <w:p w14:paraId="0BE39AD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br w:type="page"/>
      </w:r>
    </w:p>
    <w:p w14:paraId="35B841E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78C561A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73F637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5D7770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Slice-Flow Aggregate Path:</w:t>
      </w:r>
    </w:p>
    <w:p w14:paraId="15FDA36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a path that is setup over the NRP that is associated with a</w:t>
      </w:r>
    </w:p>
    <w:p w14:paraId="3E7377A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specific Slice-Flow Aggregate.</w:t>
      </w:r>
    </w:p>
    <w:p w14:paraId="6EC2CA9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1E3CDA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Slice-Flow Aggregate Packet:</w:t>
      </w:r>
    </w:p>
    <w:p w14:paraId="5B55CA7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a packet that traverses over the NRP that is associated with a</w:t>
      </w:r>
    </w:p>
    <w:p w14:paraId="05465EE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specific Slice-Flow Aggregate.</w:t>
      </w:r>
    </w:p>
    <w:p w14:paraId="77B2911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873FCE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NRP Topology:</w:t>
      </w:r>
    </w:p>
    <w:p w14:paraId="34BA584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a set of topological elements associated with a Network Resource</w:t>
      </w:r>
    </w:p>
    <w:p w14:paraId="6BD9694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Partition.</w:t>
      </w:r>
    </w:p>
    <w:p w14:paraId="0EA84ED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9E6432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Slice-Flow Aggregate Aware TE:</w:t>
      </w:r>
    </w:p>
    <w:p w14:paraId="41AC462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a mechanism for TE path selection that </w:t>
      </w:r>
      <w:proofErr w:type="gramStart"/>
      <w:r w:rsidRPr="00A95ABE">
        <w:rPr>
          <w:rFonts w:ascii="Courier New" w:hAnsi="Courier New" w:cs="Courier New"/>
          <w:lang w:val="en-US"/>
        </w:rPr>
        <w:t>takes into account</w:t>
      </w:r>
      <w:proofErr w:type="gramEnd"/>
      <w:r w:rsidRPr="00A95ABE">
        <w:rPr>
          <w:rFonts w:ascii="Courier New" w:hAnsi="Courier New" w:cs="Courier New"/>
          <w:lang w:val="en-US"/>
        </w:rPr>
        <w:t xml:space="preserve"> the</w:t>
      </w:r>
    </w:p>
    <w:p w14:paraId="090D1FF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available network resources associated with a specific Slice-Flow</w:t>
      </w:r>
    </w:p>
    <w:p w14:paraId="5790049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Aggregate.</w:t>
      </w:r>
    </w:p>
    <w:p w14:paraId="4B0E22F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85FA049" w14:textId="77777777" w:rsidR="00E320AD" w:rsidRPr="00A95ABE" w:rsidDel="00226688" w:rsidRDefault="00E320AD" w:rsidP="008B1D60">
      <w:pPr>
        <w:pStyle w:val="Textebrut"/>
        <w:rPr>
          <w:del w:id="92" w:author="BOUCADAIR Mohamed INNOV/NET" w:date="2021-11-17T09:25:00Z"/>
          <w:rFonts w:ascii="Courier New" w:hAnsi="Courier New" w:cs="Courier New"/>
          <w:lang w:val="en-US"/>
        </w:rPr>
      </w:pPr>
      <w:del w:id="93" w:author="BOUCADAIR Mohamed INNOV/NET" w:date="2021-11-17T09:25:00Z">
        <w:r w:rsidRPr="00A95ABE" w:rsidDel="00226688">
          <w:rPr>
            <w:rFonts w:ascii="Courier New" w:hAnsi="Courier New" w:cs="Courier New"/>
            <w:lang w:val="en-US"/>
          </w:rPr>
          <w:delText xml:space="preserve">   The key words "MUST", "MUST NOT", "REQUIRED", "SHALL", "SHALL NOT",</w:delText>
        </w:r>
      </w:del>
    </w:p>
    <w:p w14:paraId="079512D3" w14:textId="77777777" w:rsidR="00E320AD" w:rsidRPr="00A95ABE" w:rsidDel="00226688" w:rsidRDefault="00E320AD" w:rsidP="008B1D60">
      <w:pPr>
        <w:pStyle w:val="Textebrut"/>
        <w:rPr>
          <w:del w:id="94" w:author="BOUCADAIR Mohamed INNOV/NET" w:date="2021-11-17T09:25:00Z"/>
          <w:rFonts w:ascii="Courier New" w:hAnsi="Courier New" w:cs="Courier New"/>
          <w:lang w:val="en-US"/>
        </w:rPr>
      </w:pPr>
      <w:del w:id="95" w:author="BOUCADAIR Mohamed INNOV/NET" w:date="2021-11-17T09:25:00Z">
        <w:r w:rsidRPr="00A95ABE" w:rsidDel="00226688">
          <w:rPr>
            <w:rFonts w:ascii="Courier New" w:hAnsi="Courier New" w:cs="Courier New"/>
            <w:lang w:val="en-US"/>
          </w:rPr>
          <w:delText xml:space="preserve">   "SHOULD", "SHOULD NOT", "RECOMMENDED", "NOT RECOMMENDED", "MAY", and</w:delText>
        </w:r>
      </w:del>
    </w:p>
    <w:p w14:paraId="7CFFD754" w14:textId="77777777" w:rsidR="00E320AD" w:rsidRPr="00A95ABE" w:rsidDel="00226688" w:rsidRDefault="00E320AD" w:rsidP="008B1D60">
      <w:pPr>
        <w:pStyle w:val="Textebrut"/>
        <w:rPr>
          <w:del w:id="96" w:author="BOUCADAIR Mohamed INNOV/NET" w:date="2021-11-17T09:25:00Z"/>
          <w:rFonts w:ascii="Courier New" w:hAnsi="Courier New" w:cs="Courier New"/>
          <w:lang w:val="en-US"/>
        </w:rPr>
      </w:pPr>
      <w:del w:id="97" w:author="BOUCADAIR Mohamed INNOV/NET" w:date="2021-11-17T09:25:00Z">
        <w:r w:rsidRPr="00A95ABE" w:rsidDel="00226688">
          <w:rPr>
            <w:rFonts w:ascii="Courier New" w:hAnsi="Courier New" w:cs="Courier New"/>
            <w:lang w:val="en-US"/>
          </w:rPr>
          <w:delText xml:space="preserve">   "OPTIONAL" in this document are to be interpreted as described in</w:delText>
        </w:r>
      </w:del>
    </w:p>
    <w:p w14:paraId="7DF4B7EF" w14:textId="77777777" w:rsidR="00E320AD" w:rsidRPr="00A95ABE" w:rsidDel="00226688" w:rsidRDefault="00E320AD" w:rsidP="008B1D60">
      <w:pPr>
        <w:pStyle w:val="Textebrut"/>
        <w:rPr>
          <w:del w:id="98" w:author="BOUCADAIR Mohamed INNOV/NET" w:date="2021-11-17T09:25:00Z"/>
          <w:rFonts w:ascii="Courier New" w:hAnsi="Courier New" w:cs="Courier New"/>
          <w:lang w:val="en-US"/>
        </w:rPr>
      </w:pPr>
      <w:del w:id="99" w:author="BOUCADAIR Mohamed INNOV/NET" w:date="2021-11-17T09:25:00Z">
        <w:r w:rsidRPr="00A95ABE" w:rsidDel="00226688">
          <w:rPr>
            <w:rFonts w:ascii="Courier New" w:hAnsi="Courier New" w:cs="Courier New"/>
            <w:lang w:val="en-US"/>
          </w:rPr>
          <w:delText xml:space="preserve">   BCP 14 [RFC2119] [RFC8174] when, and only when, they appear in all</w:delText>
        </w:r>
      </w:del>
    </w:p>
    <w:p w14:paraId="304146EF" w14:textId="77777777" w:rsidR="00E320AD" w:rsidRPr="00A95ABE" w:rsidDel="00226688" w:rsidRDefault="00E320AD" w:rsidP="008B1D60">
      <w:pPr>
        <w:pStyle w:val="Textebrut"/>
        <w:rPr>
          <w:del w:id="100" w:author="BOUCADAIR Mohamed INNOV/NET" w:date="2021-11-17T09:25:00Z"/>
          <w:rFonts w:ascii="Courier New" w:hAnsi="Courier New" w:cs="Courier New"/>
          <w:lang w:val="en-US"/>
        </w:rPr>
      </w:pPr>
      <w:del w:id="101" w:author="BOUCADAIR Mohamed INNOV/NET" w:date="2021-11-17T09:25:00Z">
        <w:r w:rsidRPr="00A95ABE" w:rsidDel="00226688">
          <w:rPr>
            <w:rFonts w:ascii="Courier New" w:hAnsi="Courier New" w:cs="Courier New"/>
            <w:lang w:val="en-US"/>
          </w:rPr>
          <w:delText xml:space="preserve">   capitals, as shown here.</w:delText>
        </w:r>
      </w:del>
    </w:p>
    <w:p w14:paraId="534B0315" w14:textId="77777777" w:rsidR="00E320AD" w:rsidRPr="00A95ABE" w:rsidRDefault="00E320AD" w:rsidP="008B1D60">
      <w:pPr>
        <w:pStyle w:val="Textebrut"/>
        <w:rPr>
          <w:del w:id="102" w:author="BOUCADAIR Mohamed INNOV/NET" w:date="2021-11-17T09:25:00Z"/>
          <w:rFonts w:ascii="Courier New" w:hAnsi="Courier New" w:cs="Courier New"/>
          <w:lang w:val="en-US"/>
        </w:rPr>
      </w:pPr>
    </w:p>
    <w:p w14:paraId="7FC228A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1.2.  Acronyms and Abbreviations</w:t>
      </w:r>
    </w:p>
    <w:p w14:paraId="569F4BD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82D4C9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BA: Behavior Aggregate</w:t>
      </w:r>
    </w:p>
    <w:p w14:paraId="3CE06D1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8C5C73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commentRangeStart w:id="103"/>
      <w:r w:rsidRPr="00A95ABE">
        <w:rPr>
          <w:rFonts w:ascii="Courier New" w:hAnsi="Courier New" w:cs="Courier New"/>
          <w:lang w:val="en-US"/>
        </w:rPr>
        <w:t xml:space="preserve">      CS: Class Selector</w:t>
      </w:r>
      <w:commentRangeEnd w:id="103"/>
      <w:r w:rsidR="00DA5FDA">
        <w:rPr>
          <w:rStyle w:val="Marquedecommentaire"/>
          <w:rFonts w:asciiTheme="minorHAnsi" w:hAnsiTheme="minorHAnsi"/>
        </w:rPr>
        <w:commentReference w:id="103"/>
      </w:r>
    </w:p>
    <w:p w14:paraId="7FB3F6D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612747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NRP-PHB: NRP Per Hop Behavior as described in Section 5.1.3</w:t>
      </w:r>
    </w:p>
    <w:p w14:paraId="7D0B06E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B1551B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SAS: Slice-Flow Aggregate Selector</w:t>
      </w:r>
    </w:p>
    <w:p w14:paraId="6BECCC7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66DF70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SASL: Slice-Flow Aggregate Selector Label as described in</w:t>
      </w:r>
    </w:p>
    <w:p w14:paraId="73A9DDA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Section 5.1.1</w:t>
      </w:r>
    </w:p>
    <w:p w14:paraId="56A9D02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BA3125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SLA: Service Level Agreement</w:t>
      </w:r>
    </w:p>
    <w:p w14:paraId="4A03EAA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34DC7F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SLO: Service Level Objective</w:t>
      </w:r>
    </w:p>
    <w:p w14:paraId="29FDD4A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9D4F1A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95ABE">
        <w:rPr>
          <w:rFonts w:ascii="Courier New" w:hAnsi="Courier New" w:cs="Courier New"/>
          <w:lang w:val="en-US"/>
        </w:rPr>
        <w:t>Diffserv</w:t>
      </w:r>
      <w:proofErr w:type="spellEnd"/>
      <w:r w:rsidRPr="00A95ABE">
        <w:rPr>
          <w:rFonts w:ascii="Courier New" w:hAnsi="Courier New" w:cs="Courier New"/>
          <w:lang w:val="en-US"/>
        </w:rPr>
        <w:t>: Differentiated Services</w:t>
      </w:r>
    </w:p>
    <w:p w14:paraId="4947505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FE2B83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MPLS: Multiprotocol Label Switching</w:t>
      </w:r>
    </w:p>
    <w:p w14:paraId="47C19A7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950104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LSP: Label Switched Path</w:t>
      </w:r>
    </w:p>
    <w:p w14:paraId="3F8CC14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5E023C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RSVP: Resource Reservation Protocol</w:t>
      </w:r>
    </w:p>
    <w:p w14:paraId="52C85DD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BC583F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36523D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A1C485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A111B83" w14:textId="77777777" w:rsidR="00E320AD" w:rsidRPr="00F35082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F35082">
        <w:rPr>
          <w:rFonts w:ascii="Courier New" w:hAnsi="Courier New" w:cs="Courier New"/>
          <w:lang w:val="en-US"/>
        </w:rPr>
        <w:t xml:space="preserve">Saad, et al.               Expires 20 May 2022               </w:t>
      </w:r>
      <w:proofErr w:type="gramStart"/>
      <w:r w:rsidRPr="00F35082">
        <w:rPr>
          <w:rFonts w:ascii="Courier New" w:hAnsi="Courier New" w:cs="Courier New"/>
          <w:lang w:val="en-US"/>
        </w:rPr>
        <w:t xml:space="preserve">   [</w:t>
      </w:r>
      <w:proofErr w:type="gramEnd"/>
      <w:r w:rsidRPr="00F35082">
        <w:rPr>
          <w:rFonts w:ascii="Courier New" w:hAnsi="Courier New" w:cs="Courier New"/>
          <w:lang w:val="en-US"/>
        </w:rPr>
        <w:t>Page 6]</w:t>
      </w:r>
    </w:p>
    <w:p w14:paraId="1D593082" w14:textId="77777777" w:rsidR="00E320AD" w:rsidRPr="00F35082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F35082">
        <w:rPr>
          <w:rFonts w:ascii="Courier New" w:hAnsi="Courier New" w:cs="Courier New"/>
          <w:lang w:val="en-US"/>
        </w:rPr>
        <w:br w:type="page"/>
      </w:r>
    </w:p>
    <w:p w14:paraId="01A69C6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6FCA151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697399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2894A5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TE: Traffic Engineering</w:t>
      </w:r>
    </w:p>
    <w:p w14:paraId="47F6E34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57AAAB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SR: Segment Routing</w:t>
      </w:r>
    </w:p>
    <w:p w14:paraId="2DF3C24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B705C6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VRF: VPN Routing and Forwarding</w:t>
      </w:r>
    </w:p>
    <w:p w14:paraId="2094DF7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A4E87C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AC: Attachment Circuit</w:t>
      </w:r>
    </w:p>
    <w:p w14:paraId="01BB3D6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72E572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CE: Customer Edge</w:t>
      </w:r>
    </w:p>
    <w:p w14:paraId="17D3483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F875CC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PE: Provider Edge</w:t>
      </w:r>
    </w:p>
    <w:p w14:paraId="26FE852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D474FB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PCEP: Path Computation Element (PCE) Communication Protocol (PCEP)</w:t>
      </w:r>
    </w:p>
    <w:p w14:paraId="03C9410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AD0BE8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2.  </w:t>
      </w:r>
      <w:commentRangeStart w:id="104"/>
      <w:r w:rsidRPr="00A95ABE">
        <w:rPr>
          <w:rFonts w:ascii="Courier New" w:hAnsi="Courier New" w:cs="Courier New"/>
          <w:lang w:val="en-US"/>
        </w:rPr>
        <w:t>Network Resource Slicing Membership</w:t>
      </w:r>
      <w:commentRangeEnd w:id="104"/>
      <w:r w:rsidR="00871747">
        <w:rPr>
          <w:rStyle w:val="Marquedecommentaire"/>
          <w:rFonts w:asciiTheme="minorHAnsi" w:hAnsiTheme="minorHAnsi"/>
        </w:rPr>
        <w:commentReference w:id="104"/>
      </w:r>
    </w:p>
    <w:p w14:paraId="1AD09F7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08244A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An NRP that supports a Slice-Flow Aggregate can be instantiated over</w:t>
      </w:r>
    </w:p>
    <w:p w14:paraId="3090FC9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</w:t>
      </w:r>
      <w:ins w:id="105" w:author="BOUCADAIR Mohamed INNOV/NET" w:date="2021-11-17T09:38:00Z">
        <w:r w:rsidR="00871747">
          <w:rPr>
            <w:rFonts w:ascii="Courier New" w:hAnsi="Courier New" w:cs="Courier New"/>
            <w:lang w:val="en-US"/>
          </w:rPr>
          <w:t xml:space="preserve">all or </w:t>
        </w:r>
      </w:ins>
      <w:r w:rsidRPr="00A95ABE">
        <w:rPr>
          <w:rFonts w:ascii="Courier New" w:hAnsi="Courier New" w:cs="Courier New"/>
          <w:lang w:val="en-US"/>
        </w:rPr>
        <w:t>parts of an IP/MPLS network (e.g., all or specific network resources</w:t>
      </w:r>
    </w:p>
    <w:p w14:paraId="4536BD4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 the access, aggregation, or core network), and can stretch across</w:t>
      </w:r>
    </w:p>
    <w:p w14:paraId="6007AB1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multiple domains administered by a provider.  The NRP topology may be</w:t>
      </w:r>
    </w:p>
    <w:p w14:paraId="213ADBC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comprised of dedicated and/or shared network resources (e.g., in</w:t>
      </w:r>
    </w:p>
    <w:p w14:paraId="6A0E665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terms of processing power, storage, and bandwidth).</w:t>
      </w:r>
    </w:p>
    <w:p w14:paraId="4579EE6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1BBBF7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physical network resources may be fully dedicated to a specific</w:t>
      </w:r>
    </w:p>
    <w:p w14:paraId="4AADB84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Slice-Flow Aggregate.  For example, traffic belonging to a Slice-Flow</w:t>
      </w:r>
    </w:p>
    <w:p w14:paraId="0582AF7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Aggregate can traverse dedicated network resources without being</w:t>
      </w:r>
    </w:p>
    <w:p w14:paraId="0191585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subjected to contention from traffic of other Slice-Flow Aggregates.</w:t>
      </w:r>
    </w:p>
    <w:p w14:paraId="3FF7F19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</w:t>
      </w:r>
      <w:commentRangeStart w:id="106"/>
      <w:r w:rsidRPr="00A95ABE">
        <w:rPr>
          <w:rFonts w:ascii="Courier New" w:hAnsi="Courier New" w:cs="Courier New"/>
          <w:lang w:val="en-US"/>
        </w:rPr>
        <w:t>Dedicated physical network resource slicing allows for simple</w:t>
      </w:r>
    </w:p>
    <w:p w14:paraId="25FB960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partitioning of the physical network resources amongst Slice-Flow</w:t>
      </w:r>
    </w:p>
    <w:p w14:paraId="3FB778F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Aggregates without the need to distinguish packets traversing the</w:t>
      </w:r>
    </w:p>
    <w:p w14:paraId="7CA951B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dedicated network resources since only one Slice-Flow Aggregate</w:t>
      </w:r>
    </w:p>
    <w:p w14:paraId="06B077C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traffic stream can traverse the dedicated resource at any time.</w:t>
      </w:r>
      <w:commentRangeEnd w:id="106"/>
      <w:r w:rsidR="00871747">
        <w:rPr>
          <w:rStyle w:val="Marquedecommentaire"/>
          <w:rFonts w:asciiTheme="minorHAnsi" w:hAnsiTheme="minorHAnsi"/>
        </w:rPr>
        <w:commentReference w:id="106"/>
      </w:r>
    </w:p>
    <w:p w14:paraId="7A780B2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A51BB0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To optimize network utilization, sharing of the physical network</w:t>
      </w:r>
    </w:p>
    <w:p w14:paraId="5C7FE05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resources may be desirable.  In such case, the same physical network</w:t>
      </w:r>
    </w:p>
    <w:p w14:paraId="30CF492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resource capacity is divided among multiple NRPs that support</w:t>
      </w:r>
    </w:p>
    <w:p w14:paraId="1B36DA5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multiple Slice-Flow Aggregates.  The shared physical network</w:t>
      </w:r>
    </w:p>
    <w:p w14:paraId="22637F7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resources can be partitioned in the data plane (for example by</w:t>
      </w:r>
    </w:p>
    <w:p w14:paraId="5E1DF11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applying hardware policers and shapers) and/or partitioned in the</w:t>
      </w:r>
    </w:p>
    <w:p w14:paraId="3DB6D8A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control plane by providing a logical representation of the physical</w:t>
      </w:r>
    </w:p>
    <w:p w14:paraId="2AA305B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link that has a subset of the network resources available to it.</w:t>
      </w:r>
    </w:p>
    <w:p w14:paraId="4B2019E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98E582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3.  </w:t>
      </w:r>
      <w:commentRangeStart w:id="107"/>
      <w:r w:rsidRPr="00A95ABE">
        <w:rPr>
          <w:rFonts w:ascii="Courier New" w:hAnsi="Courier New" w:cs="Courier New"/>
          <w:lang w:val="en-US"/>
        </w:rPr>
        <w:t>IETF Network Slice Realization</w:t>
      </w:r>
      <w:commentRangeEnd w:id="107"/>
      <w:r w:rsidR="00617215">
        <w:rPr>
          <w:rStyle w:val="Marquedecommentaire"/>
          <w:rFonts w:asciiTheme="minorHAnsi" w:hAnsiTheme="minorHAnsi"/>
        </w:rPr>
        <w:commentReference w:id="107"/>
      </w:r>
    </w:p>
    <w:p w14:paraId="1E53EBF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48F9D0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Figure 1 describes the steps required to realize an IETF network</w:t>
      </w:r>
    </w:p>
    <w:p w14:paraId="6488B20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slice service in a provider network using the solution proposed in</w:t>
      </w:r>
    </w:p>
    <w:p w14:paraId="6B23444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this document.  Each of the steps is further elaborated on in a</w:t>
      </w:r>
    </w:p>
    <w:p w14:paraId="42FF7AC3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A95ABE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8B1D60">
        <w:rPr>
          <w:rFonts w:ascii="Courier New" w:hAnsi="Courier New" w:cs="Courier New"/>
        </w:rPr>
        <w:t>subsequent</w:t>
      </w:r>
      <w:proofErr w:type="spellEnd"/>
      <w:proofErr w:type="gramEnd"/>
      <w:r w:rsidRPr="008B1D60">
        <w:rPr>
          <w:rFonts w:ascii="Courier New" w:hAnsi="Courier New" w:cs="Courier New"/>
        </w:rPr>
        <w:t xml:space="preserve"> section.</w:t>
      </w:r>
    </w:p>
    <w:p w14:paraId="5E156760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762BB439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05ADF38F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7D656A5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B1D60">
        <w:rPr>
          <w:rFonts w:ascii="Courier New" w:hAnsi="Courier New" w:cs="Courier New"/>
        </w:rPr>
        <w:t xml:space="preserve">Saad, et al.               </w:t>
      </w:r>
      <w:r w:rsidRPr="00A95ABE">
        <w:rPr>
          <w:rFonts w:ascii="Courier New" w:hAnsi="Courier New" w:cs="Courier New"/>
          <w:lang w:val="en-US"/>
        </w:rPr>
        <w:t xml:space="preserve">Expires 20 May 2022               </w:t>
      </w:r>
      <w:proofErr w:type="gramStart"/>
      <w:r w:rsidRPr="00A95ABE">
        <w:rPr>
          <w:rFonts w:ascii="Courier New" w:hAnsi="Courier New" w:cs="Courier New"/>
          <w:lang w:val="en-US"/>
        </w:rPr>
        <w:t xml:space="preserve">   [</w:t>
      </w:r>
      <w:proofErr w:type="gramEnd"/>
      <w:r w:rsidRPr="00A95ABE">
        <w:rPr>
          <w:rFonts w:ascii="Courier New" w:hAnsi="Courier New" w:cs="Courier New"/>
          <w:lang w:val="en-US"/>
        </w:rPr>
        <w:t>Page 7]</w:t>
      </w:r>
    </w:p>
    <w:p w14:paraId="36AEABE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br w:type="page"/>
      </w:r>
    </w:p>
    <w:p w14:paraId="6605C49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0654930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5984A4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E66797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   --      --      --</w:t>
      </w:r>
    </w:p>
    <w:p w14:paraId="6C4F4EE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----------        |CE|    |CE|    |CE|</w:t>
      </w:r>
    </w:p>
    <w:p w14:paraId="3992F16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| </w:t>
      </w:r>
      <w:proofErr w:type="gramStart"/>
      <w:r w:rsidRPr="00A95ABE">
        <w:rPr>
          <w:rFonts w:ascii="Courier New" w:hAnsi="Courier New" w:cs="Courier New"/>
          <w:lang w:val="en-US"/>
        </w:rPr>
        <w:t>Network  |</w:t>
      </w:r>
      <w:proofErr w:type="gramEnd"/>
      <w:r w:rsidRPr="00A95ABE">
        <w:rPr>
          <w:rFonts w:ascii="Courier New" w:hAnsi="Courier New" w:cs="Courier New"/>
          <w:lang w:val="en-US"/>
        </w:rPr>
        <w:t xml:space="preserve">        --      --      --</w:t>
      </w:r>
    </w:p>
    <w:p w14:paraId="55449FA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| Slice    |      </w:t>
      </w:r>
      <w:proofErr w:type="gramStart"/>
      <w:r w:rsidRPr="00A95ABE">
        <w:rPr>
          <w:rFonts w:ascii="Courier New" w:hAnsi="Courier New" w:cs="Courier New"/>
          <w:lang w:val="en-US"/>
        </w:rPr>
        <w:t>AC :</w:t>
      </w:r>
      <w:proofErr w:type="gramEnd"/>
      <w:r w:rsidRPr="00A95ABE">
        <w:rPr>
          <w:rFonts w:ascii="Courier New" w:hAnsi="Courier New" w:cs="Courier New"/>
          <w:lang w:val="en-US"/>
        </w:rPr>
        <w:t xml:space="preserve">    AC :    AC :</w:t>
      </w:r>
    </w:p>
    <w:p w14:paraId="44AE180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| </w:t>
      </w:r>
      <w:proofErr w:type="spellStart"/>
      <w:proofErr w:type="gramStart"/>
      <w:r w:rsidRPr="00A95ABE">
        <w:rPr>
          <w:rFonts w:ascii="Courier New" w:hAnsi="Courier New" w:cs="Courier New"/>
          <w:lang w:val="en-US"/>
        </w:rPr>
        <w:t>Orchstr</w:t>
      </w:r>
      <w:proofErr w:type="spellEnd"/>
      <w:r w:rsidRPr="00A95ABE">
        <w:rPr>
          <w:rFonts w:ascii="Courier New" w:hAnsi="Courier New" w:cs="Courier New"/>
          <w:lang w:val="en-US"/>
        </w:rPr>
        <w:t xml:space="preserve">  |</w:t>
      </w:r>
      <w:proofErr w:type="gramEnd"/>
      <w:r w:rsidRPr="00A95ABE">
        <w:rPr>
          <w:rFonts w:ascii="Courier New" w:hAnsi="Courier New" w:cs="Courier New"/>
          <w:lang w:val="en-US"/>
        </w:rPr>
        <w:t xml:space="preserve">      ----------------------        -------</w:t>
      </w:r>
    </w:p>
    <w:p w14:paraId="65DC5AC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----------   </w:t>
      </w:r>
      <w:proofErr w:type="gramStart"/>
      <w:r w:rsidRPr="00A95ABE">
        <w:rPr>
          <w:rFonts w:ascii="Courier New" w:hAnsi="Courier New" w:cs="Courier New"/>
          <w:lang w:val="en-US"/>
        </w:rPr>
        <w:t xml:space="preserve">   (</w:t>
      </w:r>
      <w:proofErr w:type="gramEnd"/>
      <w:r w:rsidRPr="00A95ABE">
        <w:rPr>
          <w:rFonts w:ascii="Courier New" w:hAnsi="Courier New" w:cs="Courier New"/>
          <w:lang w:val="en-US"/>
        </w:rPr>
        <w:t xml:space="preserve"> |PE|....|PE|....|PE| )      ( IETF  )</w:t>
      </w:r>
    </w:p>
    <w:p w14:paraId="51941BE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| IETF     </w:t>
      </w:r>
      <w:proofErr w:type="gramStart"/>
      <w:r w:rsidRPr="00A95ABE">
        <w:rPr>
          <w:rFonts w:ascii="Courier New" w:hAnsi="Courier New" w:cs="Courier New"/>
          <w:lang w:val="en-US"/>
        </w:rPr>
        <w:t xml:space="preserve">   (</w:t>
      </w:r>
      <w:proofErr w:type="gramEnd"/>
      <w:r w:rsidRPr="00A95ABE">
        <w:rPr>
          <w:rFonts w:ascii="Courier New" w:hAnsi="Courier New" w:cs="Courier New"/>
          <w:lang w:val="en-US"/>
        </w:rPr>
        <w:t xml:space="preserve">   --:     --     :--   )    ( Network )</w:t>
      </w:r>
    </w:p>
    <w:p w14:paraId="3A00287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| Network  </w:t>
      </w:r>
      <w:proofErr w:type="gramStart"/>
      <w:r w:rsidRPr="00A95ABE">
        <w:rPr>
          <w:rFonts w:ascii="Courier New" w:hAnsi="Courier New" w:cs="Courier New"/>
          <w:lang w:val="en-US"/>
        </w:rPr>
        <w:t xml:space="preserve">   (</w:t>
      </w:r>
      <w:proofErr w:type="gramEnd"/>
      <w:r w:rsidRPr="00A95ABE">
        <w:rPr>
          <w:rFonts w:ascii="Courier New" w:hAnsi="Courier New" w:cs="Courier New"/>
          <w:lang w:val="en-US"/>
        </w:rPr>
        <w:t xml:space="preserve">     :............:     )    (  Slice  )</w:t>
      </w:r>
    </w:p>
    <w:p w14:paraId="331C4C9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| Slice Svc </w:t>
      </w:r>
      <w:proofErr w:type="gramStart"/>
      <w:r w:rsidRPr="00A95ABE">
        <w:rPr>
          <w:rFonts w:ascii="Courier New" w:hAnsi="Courier New" w:cs="Courier New"/>
          <w:lang w:val="en-US"/>
        </w:rPr>
        <w:t xml:space="preserve">   (</w:t>
      </w:r>
      <w:proofErr w:type="gramEnd"/>
      <w:r w:rsidRPr="00A95ABE">
        <w:rPr>
          <w:rFonts w:ascii="Courier New" w:hAnsi="Courier New" w:cs="Courier New"/>
          <w:lang w:val="en-US"/>
        </w:rPr>
        <w:t xml:space="preserve">  IETF Network Slice  )      (       )  Customer</w:t>
      </w:r>
    </w:p>
    <w:p w14:paraId="5FB433D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| Req           ----------------------        -------     View</w:t>
      </w:r>
    </w:p>
    <w:p w14:paraId="1F36D02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..|....................................\........./..................</w:t>
      </w:r>
    </w:p>
    <w:p w14:paraId="14DB148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--v----------   ----&gt; Slice-Flow        \       /        Controller</w:t>
      </w:r>
    </w:p>
    <w:p w14:paraId="33AE20C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|Controllers</w:t>
      </w:r>
      <w:proofErr w:type="gramStart"/>
      <w:r w:rsidRPr="00A95ABE">
        <w:rPr>
          <w:rFonts w:ascii="Courier New" w:hAnsi="Courier New" w:cs="Courier New"/>
          <w:lang w:val="en-US"/>
        </w:rPr>
        <w:t>|  |</w:t>
      </w:r>
      <w:proofErr w:type="gramEnd"/>
      <w:r w:rsidRPr="00A95ABE">
        <w:rPr>
          <w:rFonts w:ascii="Courier New" w:hAnsi="Courier New" w:cs="Courier New"/>
          <w:lang w:val="en-US"/>
        </w:rPr>
        <w:t xml:space="preserve">     Aggregation Mapping v     </w:t>
      </w:r>
      <w:proofErr w:type="spellStart"/>
      <w:r w:rsidRPr="00A95ABE">
        <w:rPr>
          <w:rFonts w:ascii="Courier New" w:hAnsi="Courier New" w:cs="Courier New"/>
          <w:lang w:val="en-US"/>
        </w:rPr>
        <w:t>v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     View</w:t>
      </w:r>
    </w:p>
    <w:p w14:paraId="3A2D626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|  -------  |  |    -----------------------------------------</w:t>
      </w:r>
    </w:p>
    <w:p w14:paraId="7A2565B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| |IETF   | |-- </w:t>
      </w:r>
      <w:proofErr w:type="gramStart"/>
      <w:r w:rsidRPr="00A95ABE">
        <w:rPr>
          <w:rFonts w:ascii="Courier New" w:hAnsi="Courier New" w:cs="Courier New"/>
          <w:lang w:val="en-US"/>
        </w:rPr>
        <w:t xml:space="preserve">   (</w:t>
      </w:r>
      <w:proofErr w:type="gramEnd"/>
      <w:r w:rsidRPr="00A95ABE">
        <w:rPr>
          <w:rFonts w:ascii="Courier New" w:hAnsi="Courier New" w:cs="Courier New"/>
          <w:lang w:val="en-US"/>
        </w:rPr>
        <w:t xml:space="preserve"> |PE|.......|PE|........|PE|.......|PE|  )</w:t>
      </w:r>
    </w:p>
    <w:p w14:paraId="07BBAB7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| |Network| |  </w:t>
      </w:r>
      <w:proofErr w:type="gramStart"/>
      <w:r w:rsidRPr="00A95ABE">
        <w:rPr>
          <w:rFonts w:ascii="Courier New" w:hAnsi="Courier New" w:cs="Courier New"/>
          <w:lang w:val="en-US"/>
        </w:rPr>
        <w:t xml:space="preserve">   (</w:t>
      </w:r>
      <w:proofErr w:type="gramEnd"/>
      <w:r w:rsidRPr="00A95ABE">
        <w:rPr>
          <w:rFonts w:ascii="Courier New" w:hAnsi="Courier New" w:cs="Courier New"/>
          <w:lang w:val="en-US"/>
        </w:rPr>
        <w:t xml:space="preserve">   --:        --         :--         --    )</w:t>
      </w:r>
    </w:p>
    <w:p w14:paraId="45AED96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| |</w:t>
      </w:r>
      <w:proofErr w:type="gramStart"/>
      <w:r w:rsidRPr="00A95ABE">
        <w:rPr>
          <w:rFonts w:ascii="Courier New" w:hAnsi="Courier New" w:cs="Courier New"/>
          <w:lang w:val="en-US"/>
        </w:rPr>
        <w:t>Slice  |</w:t>
      </w:r>
      <w:proofErr w:type="gramEnd"/>
      <w:r w:rsidRPr="00A95ABE">
        <w:rPr>
          <w:rFonts w:ascii="Courier New" w:hAnsi="Courier New" w:cs="Courier New"/>
          <w:lang w:val="en-US"/>
        </w:rPr>
        <w:t xml:space="preserve"> |     (     :...................:                 )</w:t>
      </w:r>
    </w:p>
    <w:p w14:paraId="5FD78CC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| |</w:t>
      </w:r>
      <w:proofErr w:type="spellStart"/>
      <w:r w:rsidRPr="00A95ABE">
        <w:rPr>
          <w:rFonts w:ascii="Courier New" w:hAnsi="Courier New" w:cs="Courier New"/>
          <w:lang w:val="en-US"/>
        </w:rPr>
        <w:t>Cntrlr</w:t>
      </w:r>
      <w:proofErr w:type="spellEnd"/>
      <w:r w:rsidRPr="00A95ABE">
        <w:rPr>
          <w:rFonts w:ascii="Courier New" w:hAnsi="Courier New" w:cs="Courier New"/>
          <w:lang w:val="en-US"/>
        </w:rPr>
        <w:t xml:space="preserve"> | |   </w:t>
      </w:r>
      <w:proofErr w:type="gramStart"/>
      <w:r w:rsidRPr="00A95ABE">
        <w:rPr>
          <w:rFonts w:ascii="Courier New" w:hAnsi="Courier New" w:cs="Courier New"/>
          <w:lang w:val="en-US"/>
        </w:rPr>
        <w:t xml:space="preserve">   (</w:t>
      </w:r>
      <w:proofErr w:type="gramEnd"/>
      <w:r w:rsidRPr="00A95ABE">
        <w:rPr>
          <w:rFonts w:ascii="Courier New" w:hAnsi="Courier New" w:cs="Courier New"/>
          <w:lang w:val="en-US"/>
        </w:rPr>
        <w:t xml:space="preserve">           Slice-Flow Aggregate         )</w:t>
      </w:r>
    </w:p>
    <w:p w14:paraId="6B407CE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| |(</w:t>
      </w:r>
      <w:proofErr w:type="gramStart"/>
      <w:r w:rsidRPr="00A95ABE">
        <w:rPr>
          <w:rFonts w:ascii="Courier New" w:hAnsi="Courier New" w:cs="Courier New"/>
          <w:lang w:val="en-US"/>
        </w:rPr>
        <w:t>NSC)  |</w:t>
      </w:r>
      <w:proofErr w:type="gramEnd"/>
      <w:r w:rsidRPr="00A95ABE">
        <w:rPr>
          <w:rFonts w:ascii="Courier New" w:hAnsi="Courier New" w:cs="Courier New"/>
          <w:lang w:val="en-US"/>
        </w:rPr>
        <w:t xml:space="preserve"> |       -----------------------------------------</w:t>
      </w:r>
    </w:p>
    <w:p w14:paraId="2404256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|  -------  |---------.</w:t>
      </w:r>
    </w:p>
    <w:p w14:paraId="4E1C7DF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</w:t>
      </w:r>
      <w:proofErr w:type="gramStart"/>
      <w:r w:rsidRPr="00A95ABE">
        <w:rPr>
          <w:rFonts w:ascii="Courier New" w:hAnsi="Courier New" w:cs="Courier New"/>
          <w:lang w:val="en-US"/>
        </w:rPr>
        <w:t>|  -------</w:t>
      </w:r>
      <w:proofErr w:type="gramEnd"/>
      <w:r w:rsidRPr="00A95ABE">
        <w:rPr>
          <w:rFonts w:ascii="Courier New" w:hAnsi="Courier New" w:cs="Courier New"/>
          <w:lang w:val="en-US"/>
        </w:rPr>
        <w:t xml:space="preserve">  |         | Path Placement</w:t>
      </w:r>
    </w:p>
    <w:p w14:paraId="361975D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| |       | |         v</w:t>
      </w:r>
    </w:p>
    <w:p w14:paraId="09CAEF1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| |       | |       -----------------------------------------</w:t>
      </w:r>
    </w:p>
    <w:p w14:paraId="4943C08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| |       | |   </w:t>
      </w:r>
      <w:proofErr w:type="gramStart"/>
      <w:r w:rsidRPr="00A95ABE">
        <w:rPr>
          <w:rFonts w:ascii="Courier New" w:hAnsi="Courier New" w:cs="Courier New"/>
          <w:lang w:val="en-US"/>
        </w:rPr>
        <w:t xml:space="preserve">   (</w:t>
      </w:r>
      <w:proofErr w:type="gramEnd"/>
      <w:r w:rsidRPr="00A95ABE">
        <w:rPr>
          <w:rFonts w:ascii="Courier New" w:hAnsi="Courier New" w:cs="Courier New"/>
          <w:lang w:val="en-US"/>
        </w:rPr>
        <w:t xml:space="preserve"> |PE|....-..|PE|        |PE|.......|PE|  )</w:t>
      </w:r>
    </w:p>
    <w:p w14:paraId="473D5C6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| |Network| |  </w:t>
      </w:r>
      <w:proofErr w:type="gramStart"/>
      <w:r w:rsidRPr="00A95ABE">
        <w:rPr>
          <w:rFonts w:ascii="Courier New" w:hAnsi="Courier New" w:cs="Courier New"/>
          <w:lang w:val="en-US"/>
        </w:rPr>
        <w:t xml:space="preserve">   (</w:t>
      </w:r>
      <w:proofErr w:type="gramEnd"/>
      <w:r w:rsidRPr="00A95ABE">
        <w:rPr>
          <w:rFonts w:ascii="Courier New" w:hAnsi="Courier New" w:cs="Courier New"/>
          <w:lang w:val="en-US"/>
        </w:rPr>
        <w:t xml:space="preserve">   --    |P|  --......-...--    -   :--    )</w:t>
      </w:r>
    </w:p>
    <w:p w14:paraId="180E83B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| |</w:t>
      </w:r>
      <w:proofErr w:type="spellStart"/>
      <w:r w:rsidRPr="00A95ABE">
        <w:rPr>
          <w:rFonts w:ascii="Courier New" w:hAnsi="Courier New" w:cs="Courier New"/>
          <w:lang w:val="en-US"/>
        </w:rPr>
        <w:t>Cntrlr</w:t>
      </w:r>
      <w:proofErr w:type="spellEnd"/>
      <w:r w:rsidRPr="00A95ABE">
        <w:rPr>
          <w:rFonts w:ascii="Courier New" w:hAnsi="Courier New" w:cs="Courier New"/>
          <w:lang w:val="en-US"/>
        </w:rPr>
        <w:t xml:space="preserve"> | |  </w:t>
      </w:r>
      <w:proofErr w:type="gramStart"/>
      <w:r w:rsidRPr="00A95ABE">
        <w:rPr>
          <w:rFonts w:ascii="Courier New" w:hAnsi="Courier New" w:cs="Courier New"/>
          <w:lang w:val="en-US"/>
        </w:rPr>
        <w:t xml:space="preserve">   (</w:t>
      </w:r>
      <w:proofErr w:type="gramEnd"/>
      <w:r w:rsidRPr="00A95ABE">
        <w:rPr>
          <w:rFonts w:ascii="Courier New" w:hAnsi="Courier New" w:cs="Courier New"/>
          <w:lang w:val="en-US"/>
        </w:rPr>
        <w:t xml:space="preserve">          -:.........|P|.......|P|..:      )</w:t>
      </w:r>
    </w:p>
    <w:p w14:paraId="7FE06C2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| |(</w:t>
      </w:r>
      <w:proofErr w:type="gramStart"/>
      <w:r w:rsidRPr="00A95ABE">
        <w:rPr>
          <w:rFonts w:ascii="Courier New" w:hAnsi="Courier New" w:cs="Courier New"/>
          <w:lang w:val="en-US"/>
        </w:rPr>
        <w:t xml:space="preserve">NC)   </w:t>
      </w:r>
      <w:proofErr w:type="gramEnd"/>
      <w:r w:rsidRPr="00A95ABE">
        <w:rPr>
          <w:rFonts w:ascii="Courier New" w:hAnsi="Courier New" w:cs="Courier New"/>
          <w:lang w:val="en-US"/>
        </w:rPr>
        <w:t>| |      ( Path Set            -         -         )</w:t>
      </w:r>
    </w:p>
    <w:p w14:paraId="5FA12DF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| |       | |       -----------------------------------------</w:t>
      </w:r>
    </w:p>
    <w:p w14:paraId="456D3FD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| |       | |-------.</w:t>
      </w:r>
    </w:p>
    <w:p w14:paraId="0B37C0A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| |       | |       | Apply Topology Filters</w:t>
      </w:r>
    </w:p>
    <w:p w14:paraId="74E779F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| |       | |       v</w:t>
      </w:r>
    </w:p>
    <w:p w14:paraId="6F3E359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|  -------  |      -----------------------------      --------</w:t>
      </w:r>
    </w:p>
    <w:p w14:paraId="409AEBA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|           |  </w:t>
      </w:r>
      <w:proofErr w:type="gramStart"/>
      <w:r w:rsidRPr="00A95ABE">
        <w:rPr>
          <w:rFonts w:ascii="Courier New" w:hAnsi="Courier New" w:cs="Courier New"/>
          <w:lang w:val="en-US"/>
        </w:rPr>
        <w:t xml:space="preserve">   (</w:t>
      </w:r>
      <w:proofErr w:type="gramEnd"/>
      <w:r w:rsidRPr="00A95ABE">
        <w:rPr>
          <w:rFonts w:ascii="Courier New" w:hAnsi="Courier New" w:cs="Courier New"/>
          <w:lang w:val="en-US"/>
        </w:rPr>
        <w:t>|PE|..-..|PE|... ..|PE|..|PE|)    ( Policy )</w:t>
      </w:r>
    </w:p>
    <w:p w14:paraId="124F1AA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-----------  </w:t>
      </w:r>
      <w:proofErr w:type="gramStart"/>
      <w:r w:rsidRPr="00A95ABE">
        <w:rPr>
          <w:rFonts w:ascii="Courier New" w:hAnsi="Courier New" w:cs="Courier New"/>
          <w:lang w:val="en-US"/>
        </w:rPr>
        <w:t xml:space="preserve">   (</w:t>
      </w:r>
      <w:proofErr w:type="gramEnd"/>
      <w:r w:rsidRPr="00A95ABE">
        <w:rPr>
          <w:rFonts w:ascii="Courier New" w:hAnsi="Courier New" w:cs="Courier New"/>
          <w:lang w:val="en-US"/>
        </w:rPr>
        <w:t xml:space="preserve"> :--  |P|  --   :-:  --   :--  )  (  Filter  )</w:t>
      </w:r>
    </w:p>
    <w:p w14:paraId="7FBDEF8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</w:t>
      </w:r>
      <w:proofErr w:type="gramStart"/>
      <w:r w:rsidRPr="00A95ABE">
        <w:rPr>
          <w:rFonts w:ascii="Courier New" w:hAnsi="Courier New" w:cs="Courier New"/>
          <w:lang w:val="en-US"/>
        </w:rPr>
        <w:t>|  |</w:t>
      </w:r>
      <w:proofErr w:type="gramEnd"/>
      <w:r w:rsidRPr="00A95ABE">
        <w:rPr>
          <w:rFonts w:ascii="Courier New" w:hAnsi="Courier New" w:cs="Courier New"/>
          <w:lang w:val="en-US"/>
        </w:rPr>
        <w:t xml:space="preserve">     |      ( :.-   -:.......|P|       :-   )  ( Topology )</w:t>
      </w:r>
    </w:p>
    <w:p w14:paraId="349AE1B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</w:t>
      </w:r>
      <w:proofErr w:type="gramStart"/>
      <w:r w:rsidRPr="00A95ABE">
        <w:rPr>
          <w:rFonts w:ascii="Courier New" w:hAnsi="Courier New" w:cs="Courier New"/>
          <w:lang w:val="en-US"/>
        </w:rPr>
        <w:t>|  |</w:t>
      </w:r>
      <w:proofErr w:type="gramEnd"/>
      <w:r w:rsidRPr="00A95ABE">
        <w:rPr>
          <w:rFonts w:ascii="Courier New" w:hAnsi="Courier New" w:cs="Courier New"/>
          <w:lang w:val="en-US"/>
        </w:rPr>
        <w:t xml:space="preserve">     |      (  |P|...........:-:.......|P|  )   (        )</w:t>
      </w:r>
    </w:p>
    <w:p w14:paraId="34D2E57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</w:t>
      </w:r>
      <w:proofErr w:type="gramStart"/>
      <w:r w:rsidRPr="00A95ABE">
        <w:rPr>
          <w:rFonts w:ascii="Courier New" w:hAnsi="Courier New" w:cs="Courier New"/>
          <w:lang w:val="en-US"/>
        </w:rPr>
        <w:t>|  |</w:t>
      </w:r>
      <w:proofErr w:type="gramEnd"/>
      <w:r w:rsidRPr="00A95ABE">
        <w:rPr>
          <w:rFonts w:ascii="Courier New" w:hAnsi="Courier New" w:cs="Courier New"/>
          <w:lang w:val="en-US"/>
        </w:rPr>
        <w:t xml:space="preserve">      \      (  -  Policy Filter Topology  )     --------</w:t>
      </w:r>
    </w:p>
    <w:p w14:paraId="19B96C2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</w:t>
      </w:r>
      <w:proofErr w:type="gramStart"/>
      <w:r w:rsidRPr="00A95ABE">
        <w:rPr>
          <w:rFonts w:ascii="Courier New" w:hAnsi="Courier New" w:cs="Courier New"/>
          <w:lang w:val="en-US"/>
        </w:rPr>
        <w:t>|  |</w:t>
      </w:r>
      <w:proofErr w:type="gramEnd"/>
      <w:r w:rsidRPr="00A95ABE">
        <w:rPr>
          <w:rFonts w:ascii="Courier New" w:hAnsi="Courier New" w:cs="Courier New"/>
          <w:lang w:val="en-US"/>
        </w:rPr>
        <w:t xml:space="preserve">       \      -----------------------------       A</w:t>
      </w:r>
    </w:p>
    <w:p w14:paraId="79770C4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</w:t>
      </w:r>
      <w:proofErr w:type="gramStart"/>
      <w:r w:rsidRPr="00A95ABE">
        <w:rPr>
          <w:rFonts w:ascii="Courier New" w:hAnsi="Courier New" w:cs="Courier New"/>
          <w:lang w:val="en-US"/>
        </w:rPr>
        <w:t>|  |</w:t>
      </w:r>
      <w:proofErr w:type="gramEnd"/>
      <w:r w:rsidRPr="00A95ABE">
        <w:rPr>
          <w:rFonts w:ascii="Courier New" w:hAnsi="Courier New" w:cs="Courier New"/>
          <w:lang w:val="en-US"/>
        </w:rPr>
        <w:t xml:space="preserve">        \                       A                /</w:t>
      </w:r>
    </w:p>
    <w:p w14:paraId="671EE02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..............\.......................\............../..............</w:t>
      </w:r>
    </w:p>
    <w:p w14:paraId="268A026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</w:t>
      </w:r>
      <w:proofErr w:type="gramStart"/>
      <w:r w:rsidRPr="00A95ABE">
        <w:rPr>
          <w:rFonts w:ascii="Courier New" w:hAnsi="Courier New" w:cs="Courier New"/>
          <w:lang w:val="en-US"/>
        </w:rPr>
        <w:t>|  |</w:t>
      </w:r>
      <w:proofErr w:type="gramEnd"/>
      <w:r w:rsidRPr="00A95ABE">
        <w:rPr>
          <w:rFonts w:ascii="Courier New" w:hAnsi="Courier New" w:cs="Courier New"/>
          <w:lang w:val="en-US"/>
        </w:rPr>
        <w:t xml:space="preserve"> Path     v Service Mapping       \            /  Physical N/w</w:t>
      </w:r>
    </w:p>
    <w:p w14:paraId="178BC34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</w:t>
      </w:r>
      <w:proofErr w:type="gramStart"/>
      <w:r w:rsidRPr="00A95ABE">
        <w:rPr>
          <w:rFonts w:ascii="Courier New" w:hAnsi="Courier New" w:cs="Courier New"/>
          <w:lang w:val="en-US"/>
        </w:rPr>
        <w:t>\  \</w:t>
      </w:r>
      <w:proofErr w:type="gramEnd"/>
      <w:r w:rsidRPr="00A95ABE">
        <w:rPr>
          <w:rFonts w:ascii="Courier New" w:hAnsi="Courier New" w:cs="Courier New"/>
          <w:lang w:val="en-US"/>
        </w:rPr>
        <w:t>Inst     ------------------------------------------------</w:t>
      </w:r>
    </w:p>
    <w:p w14:paraId="67D0212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</w:t>
      </w:r>
      <w:proofErr w:type="gramStart"/>
      <w:r w:rsidRPr="00A95ABE">
        <w:rPr>
          <w:rFonts w:ascii="Courier New" w:hAnsi="Courier New" w:cs="Courier New"/>
          <w:lang w:val="en-US"/>
        </w:rPr>
        <w:t>\  \</w:t>
      </w:r>
      <w:proofErr w:type="gramEnd"/>
      <w:r w:rsidRPr="00A95ABE">
        <w:rPr>
          <w:rFonts w:ascii="Courier New" w:hAnsi="Courier New" w:cs="Courier New"/>
          <w:lang w:val="en-US"/>
        </w:rPr>
        <w:t xml:space="preserve">       ( |PE|.....-.....|PE|.......    |PE|.......|PE</w:t>
      </w:r>
      <w:proofErr w:type="gramStart"/>
      <w:r w:rsidRPr="00A95ABE">
        <w:rPr>
          <w:rFonts w:ascii="Courier New" w:hAnsi="Courier New" w:cs="Courier New"/>
          <w:lang w:val="en-US"/>
        </w:rPr>
        <w:t>|  )</w:t>
      </w:r>
      <w:proofErr w:type="gramEnd"/>
    </w:p>
    <w:p w14:paraId="3695FB7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95ABE">
        <w:rPr>
          <w:rFonts w:ascii="Courier New" w:hAnsi="Courier New" w:cs="Courier New"/>
          <w:lang w:val="en-US"/>
        </w:rPr>
        <w:t>\  \</w:t>
      </w:r>
      <w:proofErr w:type="gramEnd"/>
      <w:r w:rsidRPr="00A95ABE">
        <w:rPr>
          <w:rFonts w:ascii="Courier New" w:hAnsi="Courier New" w:cs="Courier New"/>
          <w:lang w:val="en-US"/>
        </w:rPr>
        <w:t xml:space="preserve">     (   --     |P|     --       :-...:--     -..:--    )</w:t>
      </w:r>
    </w:p>
    <w:p w14:paraId="32DCD39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</w:t>
      </w:r>
      <w:proofErr w:type="gramStart"/>
      <w:r w:rsidRPr="00A95ABE">
        <w:rPr>
          <w:rFonts w:ascii="Courier New" w:hAnsi="Courier New" w:cs="Courier New"/>
          <w:lang w:val="en-US"/>
        </w:rPr>
        <w:t>NRP  \</w:t>
      </w:r>
      <w:proofErr w:type="gramEnd"/>
      <w:r w:rsidRPr="00A95ABE">
        <w:rPr>
          <w:rFonts w:ascii="Courier New" w:hAnsi="Courier New" w:cs="Courier New"/>
          <w:lang w:val="en-US"/>
        </w:rPr>
        <w:t xml:space="preserve">  ---&gt;(    :       -:..............|P|.........|P|         )</w:t>
      </w:r>
    </w:p>
    <w:p w14:paraId="5CADBC51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A95ABE">
        <w:rPr>
          <w:rFonts w:ascii="Courier New" w:hAnsi="Courier New" w:cs="Courier New"/>
          <w:lang w:val="en-US"/>
        </w:rPr>
        <w:t xml:space="preserve">    Policy\  </w:t>
      </w:r>
      <w:proofErr w:type="gramStart"/>
      <w:r w:rsidRPr="00A95ABE">
        <w:rPr>
          <w:rFonts w:ascii="Courier New" w:hAnsi="Courier New" w:cs="Courier New"/>
          <w:lang w:val="en-US"/>
        </w:rPr>
        <w:t xml:space="preserve">   (</w:t>
      </w:r>
      <w:proofErr w:type="gramEnd"/>
      <w:r w:rsidRPr="00A95ABE">
        <w:rPr>
          <w:rFonts w:ascii="Courier New" w:hAnsi="Courier New" w:cs="Courier New"/>
          <w:lang w:val="en-US"/>
        </w:rPr>
        <w:t xml:space="preserve">    -.......................:-:..-       </w:t>
      </w:r>
      <w:r w:rsidRPr="008B1D60">
        <w:rPr>
          <w:rFonts w:ascii="Courier New" w:hAnsi="Courier New" w:cs="Courier New"/>
        </w:rPr>
        <w:t>-          )</w:t>
      </w:r>
    </w:p>
    <w:p w14:paraId="101E4A51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t xml:space="preserve">    </w:t>
      </w:r>
      <w:proofErr w:type="spellStart"/>
      <w:r w:rsidRPr="008B1D60">
        <w:rPr>
          <w:rFonts w:ascii="Courier New" w:hAnsi="Courier New" w:cs="Courier New"/>
        </w:rPr>
        <w:t>Inst</w:t>
      </w:r>
      <w:proofErr w:type="spellEnd"/>
      <w:r w:rsidRPr="008B1D60">
        <w:rPr>
          <w:rFonts w:ascii="Courier New" w:hAnsi="Courier New" w:cs="Courier New"/>
        </w:rPr>
        <w:t xml:space="preserve">   -----</w:t>
      </w:r>
      <w:proofErr w:type="gramStart"/>
      <w:r w:rsidRPr="008B1D60">
        <w:rPr>
          <w:rFonts w:ascii="Courier New" w:hAnsi="Courier New" w:cs="Courier New"/>
        </w:rPr>
        <w:t xml:space="preserve">&gt;(  </w:t>
      </w:r>
      <w:proofErr w:type="gramEnd"/>
      <w:r w:rsidRPr="008B1D60">
        <w:rPr>
          <w:rFonts w:ascii="Courier New" w:hAnsi="Courier New" w:cs="Courier New"/>
        </w:rPr>
        <w:t>|P|..........................|P|......:         )</w:t>
      </w:r>
    </w:p>
    <w:p w14:paraId="7515C590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t xml:space="preserve">                  (  -                            -                )</w:t>
      </w:r>
    </w:p>
    <w:p w14:paraId="5F4911BB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113A2CD8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7FD7223F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7B49CB89" w14:textId="77777777" w:rsidR="00E320AD" w:rsidRPr="00F35082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B1D60">
        <w:rPr>
          <w:rFonts w:ascii="Courier New" w:hAnsi="Courier New" w:cs="Courier New"/>
        </w:rPr>
        <w:t xml:space="preserve">Saad, et al.               </w:t>
      </w:r>
      <w:r w:rsidRPr="00F35082">
        <w:rPr>
          <w:rFonts w:ascii="Courier New" w:hAnsi="Courier New" w:cs="Courier New"/>
          <w:lang w:val="en-US"/>
        </w:rPr>
        <w:t xml:space="preserve">Expires 20 May 2022               </w:t>
      </w:r>
      <w:proofErr w:type="gramStart"/>
      <w:r w:rsidRPr="00F35082">
        <w:rPr>
          <w:rFonts w:ascii="Courier New" w:hAnsi="Courier New" w:cs="Courier New"/>
          <w:lang w:val="en-US"/>
        </w:rPr>
        <w:t xml:space="preserve">   [</w:t>
      </w:r>
      <w:proofErr w:type="gramEnd"/>
      <w:r w:rsidRPr="00F35082">
        <w:rPr>
          <w:rFonts w:ascii="Courier New" w:hAnsi="Courier New" w:cs="Courier New"/>
          <w:lang w:val="en-US"/>
        </w:rPr>
        <w:t>Page 8]</w:t>
      </w:r>
    </w:p>
    <w:p w14:paraId="59124253" w14:textId="77777777" w:rsidR="00E320AD" w:rsidRPr="00F35082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F35082">
        <w:rPr>
          <w:rFonts w:ascii="Courier New" w:hAnsi="Courier New" w:cs="Courier New"/>
          <w:lang w:val="en-US"/>
        </w:rPr>
        <w:br w:type="page"/>
      </w:r>
    </w:p>
    <w:p w14:paraId="2C87583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5F50560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80123C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EC6964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------------------------------------------------</w:t>
      </w:r>
    </w:p>
    <w:p w14:paraId="338128B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D02FFE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Figure 1: IETF network slice realization steps.</w:t>
      </w:r>
    </w:p>
    <w:p w14:paraId="771FB5C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68C848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3.1.  Network Topology Filters</w:t>
      </w:r>
    </w:p>
    <w:p w14:paraId="27C6148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50E49D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Physical Network may be filtered into </w:t>
      </w:r>
      <w:proofErr w:type="gramStart"/>
      <w:r w:rsidRPr="00A95ABE">
        <w:rPr>
          <w:rFonts w:ascii="Courier New" w:hAnsi="Courier New" w:cs="Courier New"/>
          <w:lang w:val="en-US"/>
        </w:rPr>
        <w:t>a number of</w:t>
      </w:r>
      <w:proofErr w:type="gramEnd"/>
      <w:r w:rsidRPr="00A95ABE">
        <w:rPr>
          <w:rFonts w:ascii="Courier New" w:hAnsi="Courier New" w:cs="Courier New"/>
          <w:lang w:val="en-US"/>
        </w:rPr>
        <w:t xml:space="preserve"> Policy Filter</w:t>
      </w:r>
    </w:p>
    <w:p w14:paraId="4032E1C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Topologies.  Filter actions may include selection of specific nodes</w:t>
      </w:r>
    </w:p>
    <w:p w14:paraId="7B0C0C5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and links according to their capabilities and are based on network-</w:t>
      </w:r>
    </w:p>
    <w:p w14:paraId="18436F2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wide policies.  The resulting topologies can be used to host IETF</w:t>
      </w:r>
    </w:p>
    <w:p w14:paraId="6E0B1DE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Network Slices and provide a useful way for the network operator to</w:t>
      </w:r>
    </w:p>
    <w:p w14:paraId="3B87FE3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know that </w:t>
      </w:r>
      <w:proofErr w:type="gramStart"/>
      <w:r w:rsidRPr="00A95ABE">
        <w:rPr>
          <w:rFonts w:ascii="Courier New" w:hAnsi="Courier New" w:cs="Courier New"/>
          <w:lang w:val="en-US"/>
        </w:rPr>
        <w:t>all of</w:t>
      </w:r>
      <w:proofErr w:type="gramEnd"/>
      <w:r w:rsidRPr="00A95ABE">
        <w:rPr>
          <w:rFonts w:ascii="Courier New" w:hAnsi="Courier New" w:cs="Courier New"/>
          <w:lang w:val="en-US"/>
        </w:rPr>
        <w:t xml:space="preserve"> the resources they are using to plan a network slice</w:t>
      </w:r>
    </w:p>
    <w:p w14:paraId="6B314EC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meet specific SLOs.  This step can be done offline during planning</w:t>
      </w:r>
    </w:p>
    <w:p w14:paraId="5DA8730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activity, or could be performed dynamically as new demands arise.</w:t>
      </w:r>
    </w:p>
    <w:p w14:paraId="2252814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2366C8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Section 5.1.4 describes how topology filters can be associated with</w:t>
      </w:r>
    </w:p>
    <w:p w14:paraId="0CEECB9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NRP instantiated by the NRP Policy.</w:t>
      </w:r>
    </w:p>
    <w:p w14:paraId="40062BF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7D0713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3.2.  IETF Network Slice Service Request</w:t>
      </w:r>
    </w:p>
    <w:p w14:paraId="22948C2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7D14B9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customer requests an IETF Network Slice Service specifying the</w:t>
      </w:r>
    </w:p>
    <w:p w14:paraId="734EE6F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</w:t>
      </w:r>
      <w:del w:id="108" w:author="BOUCADAIR Mohamed INNOV/NET" w:date="2021-11-17T09:44:00Z">
        <w:r w:rsidRPr="00A95ABE" w:rsidDel="003F6712">
          <w:rPr>
            <w:rFonts w:ascii="Courier New" w:hAnsi="Courier New" w:cs="Courier New"/>
            <w:lang w:val="en-US"/>
          </w:rPr>
          <w:delText xml:space="preserve">CE-AC-PE </w:delText>
        </w:r>
      </w:del>
      <w:r w:rsidRPr="00A95ABE">
        <w:rPr>
          <w:rFonts w:ascii="Courier New" w:hAnsi="Courier New" w:cs="Courier New"/>
          <w:lang w:val="en-US"/>
        </w:rPr>
        <w:t>points of attachment, the connectivity matrix, and the SLOs</w:t>
      </w:r>
      <w:ins w:id="109" w:author="BOUCADAIR Mohamed INNOV/NET" w:date="2021-11-17T09:45:00Z">
        <w:r w:rsidR="003F6712">
          <w:rPr>
            <w:rFonts w:ascii="Courier New" w:hAnsi="Courier New" w:cs="Courier New"/>
            <w:lang w:val="en-US"/>
          </w:rPr>
          <w:t>/SLEs</w:t>
        </w:r>
      </w:ins>
    </w:p>
    <w:p w14:paraId="35000B5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as described in [I-</w:t>
      </w:r>
      <w:proofErr w:type="spellStart"/>
      <w:proofErr w:type="gramStart"/>
      <w:r w:rsidRPr="00A95ABE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A95ABE">
        <w:rPr>
          <w:rFonts w:ascii="Courier New" w:hAnsi="Courier New" w:cs="Courier New"/>
          <w:lang w:val="en-US"/>
        </w:rPr>
        <w:t>-teas-ietf-network-slices].  These</w:t>
      </w:r>
    </w:p>
    <w:p w14:paraId="5DBEFE1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capabilities are </w:t>
      </w:r>
      <w:del w:id="110" w:author="BOUCADAIR Mohamed INNOV/NET" w:date="2021-11-17T09:45:00Z">
        <w:r w:rsidRPr="00A95ABE" w:rsidDel="003F6712">
          <w:rPr>
            <w:rFonts w:ascii="Courier New" w:hAnsi="Courier New" w:cs="Courier New"/>
            <w:lang w:val="en-US"/>
          </w:rPr>
          <w:delText xml:space="preserve">always </w:delText>
        </w:r>
      </w:del>
      <w:r w:rsidRPr="00A95ABE">
        <w:rPr>
          <w:rFonts w:ascii="Courier New" w:hAnsi="Courier New" w:cs="Courier New"/>
          <w:lang w:val="en-US"/>
        </w:rPr>
        <w:t>provided based on a Service Level Agreement</w:t>
      </w:r>
    </w:p>
    <w:p w14:paraId="03258B4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(SLA) between the network slice costumer and the provider.</w:t>
      </w:r>
    </w:p>
    <w:p w14:paraId="525CBFA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B30CDC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This defines the traffic flows that need to be supported when the</w:t>
      </w:r>
    </w:p>
    <w:p w14:paraId="2A53E61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slice is realized.  Depending on the mechanism and encoding of the</w:t>
      </w:r>
    </w:p>
    <w:p w14:paraId="6FAE2E0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Attachment Circuit (AC), the IETF Network Slice Service may also</w:t>
      </w:r>
    </w:p>
    <w:p w14:paraId="0827EB0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include information that will allow the operator's controllers to</w:t>
      </w:r>
    </w:p>
    <w:p w14:paraId="7E703F6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configure the PEs to determine what customer traffic is intended for</w:t>
      </w:r>
    </w:p>
    <w:p w14:paraId="333C9C9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this IETF Network Slice.</w:t>
      </w:r>
    </w:p>
    <w:p w14:paraId="375149B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485D60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IETF Network Slice Service Requests are likely to arrive at various</w:t>
      </w:r>
    </w:p>
    <w:p w14:paraId="5D70E7F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times in the life of the </w:t>
      </w:r>
      <w:proofErr w:type="gramStart"/>
      <w:r w:rsidRPr="00A95ABE">
        <w:rPr>
          <w:rFonts w:ascii="Courier New" w:hAnsi="Courier New" w:cs="Courier New"/>
          <w:lang w:val="en-US"/>
        </w:rPr>
        <w:t>network, and</w:t>
      </w:r>
      <w:proofErr w:type="gramEnd"/>
      <w:r w:rsidRPr="00A95ABE">
        <w:rPr>
          <w:rFonts w:ascii="Courier New" w:hAnsi="Courier New" w:cs="Courier New"/>
          <w:lang w:val="en-US"/>
        </w:rPr>
        <w:t xml:space="preserve"> may also be modified.</w:t>
      </w:r>
    </w:p>
    <w:p w14:paraId="4F7FE09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7D9113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3.3.  Slice-Flow Aggregation Mapping</w:t>
      </w:r>
    </w:p>
    <w:p w14:paraId="5D75986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364C7B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 network may be called upon to support </w:t>
      </w:r>
      <w:del w:id="111" w:author="BOUCADAIR Mohamed INNOV/NET" w:date="2021-11-17T09:46:00Z">
        <w:r w:rsidRPr="00A95ABE" w:rsidDel="003F6712">
          <w:rPr>
            <w:rFonts w:ascii="Courier New" w:hAnsi="Courier New" w:cs="Courier New"/>
            <w:lang w:val="en-US"/>
          </w:rPr>
          <w:delText xml:space="preserve">very </w:delText>
        </w:r>
      </w:del>
      <w:r w:rsidRPr="00A95ABE">
        <w:rPr>
          <w:rFonts w:ascii="Courier New" w:hAnsi="Courier New" w:cs="Courier New"/>
          <w:lang w:val="en-US"/>
        </w:rPr>
        <w:t>many IETF Network</w:t>
      </w:r>
    </w:p>
    <w:p w14:paraId="4C4D991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Slices, and this could present scaling challenges in the operation of</w:t>
      </w:r>
    </w:p>
    <w:p w14:paraId="57F694E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network.  </w:t>
      </w:r>
      <w:proofErr w:type="gramStart"/>
      <w:r w:rsidRPr="00A95ABE">
        <w:rPr>
          <w:rFonts w:ascii="Courier New" w:hAnsi="Courier New" w:cs="Courier New"/>
          <w:lang w:val="en-US"/>
        </w:rPr>
        <w:t>In order to</w:t>
      </w:r>
      <w:proofErr w:type="gramEnd"/>
      <w:r w:rsidRPr="00A95ABE">
        <w:rPr>
          <w:rFonts w:ascii="Courier New" w:hAnsi="Courier New" w:cs="Courier New"/>
          <w:lang w:val="en-US"/>
        </w:rPr>
        <w:t xml:space="preserve"> overcome this, the </w:t>
      </w:r>
      <w:commentRangeStart w:id="112"/>
      <w:r w:rsidRPr="00A95ABE">
        <w:rPr>
          <w:rFonts w:ascii="Courier New" w:hAnsi="Courier New" w:cs="Courier New"/>
          <w:lang w:val="en-US"/>
        </w:rPr>
        <w:t>IETF Network Slices may</w:t>
      </w:r>
    </w:p>
    <w:p w14:paraId="29BBD07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be aggregated</w:t>
      </w:r>
      <w:commentRangeEnd w:id="112"/>
      <w:r w:rsidR="003F6712">
        <w:rPr>
          <w:rStyle w:val="Marquedecommentaire"/>
          <w:rFonts w:asciiTheme="minorHAnsi" w:hAnsiTheme="minorHAnsi"/>
        </w:rPr>
        <w:commentReference w:id="112"/>
      </w:r>
      <w:r w:rsidRPr="00A95ABE">
        <w:rPr>
          <w:rFonts w:ascii="Courier New" w:hAnsi="Courier New" w:cs="Courier New"/>
          <w:lang w:val="en-US"/>
        </w:rPr>
        <w:t xml:space="preserve"> into groups according to similar characteristics.</w:t>
      </w:r>
    </w:p>
    <w:p w14:paraId="44ADC32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924D8E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5A1198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05D88E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F5970D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54BA68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241480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D747E4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91DEFF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C8BC612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t xml:space="preserve">Saad, et al.               Expires 20 May 2022               </w:t>
      </w:r>
      <w:proofErr w:type="gramStart"/>
      <w:r w:rsidRPr="008B1D60">
        <w:rPr>
          <w:rFonts w:ascii="Courier New" w:hAnsi="Courier New" w:cs="Courier New"/>
        </w:rPr>
        <w:t xml:space="preserve">   [</w:t>
      </w:r>
      <w:proofErr w:type="gramEnd"/>
      <w:r w:rsidRPr="008B1D60">
        <w:rPr>
          <w:rFonts w:ascii="Courier New" w:hAnsi="Courier New" w:cs="Courier New"/>
        </w:rPr>
        <w:t>Page 9]</w:t>
      </w:r>
    </w:p>
    <w:p w14:paraId="493A9D98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br w:type="page"/>
      </w:r>
    </w:p>
    <w:p w14:paraId="68BCB03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29C0888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A4210A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386F68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 Slice-Flow Aggregate is a construct that comprises the traffic</w:t>
      </w:r>
    </w:p>
    <w:p w14:paraId="5BAC2A3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flows of one or </w:t>
      </w:r>
      <w:commentRangeStart w:id="113"/>
      <w:r w:rsidRPr="00A95ABE">
        <w:rPr>
          <w:rFonts w:ascii="Courier New" w:hAnsi="Courier New" w:cs="Courier New"/>
          <w:lang w:val="en-US"/>
        </w:rPr>
        <w:t>more IETF Network Slices</w:t>
      </w:r>
      <w:commentRangeEnd w:id="113"/>
      <w:r w:rsidR="003F6712">
        <w:rPr>
          <w:rStyle w:val="Marquedecommentaire"/>
          <w:rFonts w:asciiTheme="minorHAnsi" w:hAnsiTheme="minorHAnsi"/>
        </w:rPr>
        <w:commentReference w:id="113"/>
      </w:r>
      <w:r w:rsidRPr="00A95ABE">
        <w:rPr>
          <w:rFonts w:ascii="Courier New" w:hAnsi="Courier New" w:cs="Courier New"/>
          <w:lang w:val="en-US"/>
        </w:rPr>
        <w:t>.  The mapping of IETF</w:t>
      </w:r>
    </w:p>
    <w:p w14:paraId="6ADC606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Network Slices into </w:t>
      </w:r>
      <w:del w:id="114" w:author="BOUCADAIR Mohamed INNOV/NET" w:date="2021-11-17T09:48:00Z">
        <w:r w:rsidRPr="00A95ABE" w:rsidDel="003F6712">
          <w:rPr>
            <w:rFonts w:ascii="Courier New" w:hAnsi="Courier New" w:cs="Courier New"/>
            <w:lang w:val="en-US"/>
          </w:rPr>
          <w:delText xml:space="preserve">an </w:delText>
        </w:r>
      </w:del>
      <w:ins w:id="115" w:author="BOUCADAIR Mohamed INNOV/NET" w:date="2021-11-17T09:48:00Z">
        <w:r w:rsidR="003F6712">
          <w:rPr>
            <w:rFonts w:ascii="Courier New" w:hAnsi="Courier New" w:cs="Courier New"/>
            <w:lang w:val="en-US"/>
          </w:rPr>
          <w:t>a</w:t>
        </w:r>
        <w:r w:rsidR="003F6712" w:rsidRPr="00A95ABE">
          <w:rPr>
            <w:rFonts w:ascii="Courier New" w:hAnsi="Courier New" w:cs="Courier New"/>
            <w:lang w:val="en-US"/>
          </w:rPr>
          <w:t xml:space="preserve"> </w:t>
        </w:r>
      </w:ins>
      <w:r w:rsidRPr="00A95ABE">
        <w:rPr>
          <w:rFonts w:ascii="Courier New" w:hAnsi="Courier New" w:cs="Courier New"/>
          <w:lang w:val="en-US"/>
        </w:rPr>
        <w:t>Slice-Flow Aggregate is a matter of local</w:t>
      </w:r>
    </w:p>
    <w:p w14:paraId="236A256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operator policy is a function executed by the Controller.  The Slice-</w:t>
      </w:r>
    </w:p>
    <w:p w14:paraId="3A29DB3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Flow Aggregate may be preconfigured, created on demand, or modified</w:t>
      </w:r>
    </w:p>
    <w:p w14:paraId="72CC0EB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dynamically.</w:t>
      </w:r>
    </w:p>
    <w:p w14:paraId="195E849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A11482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commentRangeStart w:id="116"/>
      <w:r w:rsidRPr="00A95ABE">
        <w:rPr>
          <w:rFonts w:ascii="Courier New" w:hAnsi="Courier New" w:cs="Courier New"/>
          <w:lang w:val="en-US"/>
        </w:rPr>
        <w:t>3.4.  Path Placement over Slice-Flow Aggregate Topology</w:t>
      </w:r>
    </w:p>
    <w:p w14:paraId="640AF6C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3AB44D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Depending on the underlying network technology, a Controller may plan</w:t>
      </w:r>
    </w:p>
    <w:p w14:paraId="2C7C6CD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paths that the traffic flows will take through the network in</w:t>
      </w:r>
    </w:p>
    <w:p w14:paraId="3C68E05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order to best deliver the SLOs for the different services in the</w:t>
      </w:r>
    </w:p>
    <w:p w14:paraId="1E73D1E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Slice-Flow Aggregate.  The Controller performs the path placement</w:t>
      </w:r>
    </w:p>
    <w:p w14:paraId="5C47A83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function on the Policy Filter Topology selected to support the Slice-</w:t>
      </w:r>
    </w:p>
    <w:p w14:paraId="440DFD8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Flow Aggregate.</w:t>
      </w:r>
    </w:p>
    <w:p w14:paraId="67C42E4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C30853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Note that this step may indicate the need to increase the capacity of</w:t>
      </w:r>
    </w:p>
    <w:p w14:paraId="1C73F2B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underlying Policy Filter Topology or to create a new Policy</w:t>
      </w:r>
    </w:p>
    <w:p w14:paraId="2732241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Filter Topology.</w:t>
      </w:r>
      <w:commentRangeEnd w:id="116"/>
      <w:r w:rsidR="003F6712">
        <w:rPr>
          <w:rStyle w:val="Marquedecommentaire"/>
          <w:rFonts w:asciiTheme="minorHAnsi" w:hAnsiTheme="minorHAnsi"/>
        </w:rPr>
        <w:commentReference w:id="116"/>
      </w:r>
    </w:p>
    <w:p w14:paraId="6E2F36A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451A74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3.5.  NRP Policy Installation</w:t>
      </w:r>
    </w:p>
    <w:p w14:paraId="6B8BF2A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2E843D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</w:t>
      </w:r>
      <w:commentRangeStart w:id="117"/>
      <w:r w:rsidRPr="00A95ABE">
        <w:rPr>
          <w:rFonts w:ascii="Courier New" w:hAnsi="Courier New" w:cs="Courier New"/>
          <w:lang w:val="en-US"/>
        </w:rPr>
        <w:t xml:space="preserve">A Controller </w:t>
      </w:r>
      <w:del w:id="118" w:author="BOUCADAIR Mohamed INNOV/NET" w:date="2021-11-17T09:51:00Z">
        <w:r w:rsidRPr="00A95ABE" w:rsidDel="003F6712">
          <w:rPr>
            <w:rFonts w:ascii="Courier New" w:hAnsi="Courier New" w:cs="Courier New"/>
            <w:lang w:val="en-US"/>
          </w:rPr>
          <w:delText xml:space="preserve">function </w:delText>
        </w:r>
      </w:del>
      <w:r w:rsidRPr="00A95ABE">
        <w:rPr>
          <w:rFonts w:ascii="Courier New" w:hAnsi="Courier New" w:cs="Courier New"/>
          <w:lang w:val="en-US"/>
        </w:rPr>
        <w:t>programs the physical network with policies for</w:t>
      </w:r>
    </w:p>
    <w:p w14:paraId="5380377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handling the traffic flows belonging to the Slice-Flow Aggregate.</w:t>
      </w:r>
    </w:p>
    <w:p w14:paraId="78DBF93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These policies instruct </w:t>
      </w:r>
      <w:del w:id="119" w:author="BOUCADAIR Mohamed INNOV/NET" w:date="2021-11-17T09:52:00Z">
        <w:r w:rsidRPr="00A95ABE" w:rsidDel="003F6712">
          <w:rPr>
            <w:rFonts w:ascii="Courier New" w:hAnsi="Courier New" w:cs="Courier New"/>
            <w:lang w:val="en-US"/>
          </w:rPr>
          <w:delText xml:space="preserve">network </w:delText>
        </w:r>
      </w:del>
      <w:ins w:id="120" w:author="BOUCADAIR Mohamed INNOV/NET" w:date="2021-11-17T09:52:00Z">
        <w:r w:rsidR="003F6712">
          <w:rPr>
            <w:rFonts w:ascii="Courier New" w:hAnsi="Courier New" w:cs="Courier New"/>
            <w:lang w:val="en-US"/>
          </w:rPr>
          <w:t>underlying</w:t>
        </w:r>
        <w:r w:rsidR="003F6712" w:rsidRPr="00A95ABE">
          <w:rPr>
            <w:rFonts w:ascii="Courier New" w:hAnsi="Courier New" w:cs="Courier New"/>
            <w:lang w:val="en-US"/>
          </w:rPr>
          <w:t xml:space="preserve"> </w:t>
        </w:r>
      </w:ins>
      <w:r w:rsidRPr="00A95ABE">
        <w:rPr>
          <w:rFonts w:ascii="Courier New" w:hAnsi="Courier New" w:cs="Courier New"/>
          <w:lang w:val="en-US"/>
        </w:rPr>
        <w:t>routers how to handle traffic for a</w:t>
      </w:r>
    </w:p>
    <w:p w14:paraId="29F5776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specific Slice-Flow Aggregate: the routers correlate markers present</w:t>
      </w:r>
    </w:p>
    <w:p w14:paraId="48F3313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 the packets that belong to the Slice-Flow Aggregate</w:t>
      </w:r>
      <w:commentRangeEnd w:id="117"/>
      <w:r w:rsidR="003F6712">
        <w:rPr>
          <w:rStyle w:val="Marquedecommentaire"/>
          <w:rFonts w:asciiTheme="minorHAnsi" w:hAnsiTheme="minorHAnsi"/>
        </w:rPr>
        <w:commentReference w:id="117"/>
      </w:r>
      <w:r w:rsidRPr="00A95ABE">
        <w:rPr>
          <w:rFonts w:ascii="Courier New" w:hAnsi="Courier New" w:cs="Courier New"/>
          <w:lang w:val="en-US"/>
        </w:rPr>
        <w:t>.  The way in</w:t>
      </w:r>
    </w:p>
    <w:p w14:paraId="51F3CA5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which the NRP Policy is installed in the routers and the way that the</w:t>
      </w:r>
    </w:p>
    <w:p w14:paraId="10A674E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traffic is marked is implementation specific.  The NRP Policy</w:t>
      </w:r>
    </w:p>
    <w:p w14:paraId="5CDE863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instantiation in the network is further described in Section 5.</w:t>
      </w:r>
    </w:p>
    <w:p w14:paraId="5FD0122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C55F72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3.6.  Path Instantiation</w:t>
      </w:r>
    </w:p>
    <w:p w14:paraId="18F8675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CA1675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Depending on the underlying network technology, a Controller </w:t>
      </w:r>
      <w:del w:id="121" w:author="BOUCADAIR Mohamed INNOV/NET" w:date="2021-11-17T09:53:00Z">
        <w:r w:rsidRPr="00A95ABE" w:rsidDel="00A421FF">
          <w:rPr>
            <w:rFonts w:ascii="Courier New" w:hAnsi="Courier New" w:cs="Courier New"/>
            <w:lang w:val="en-US"/>
          </w:rPr>
          <w:delText>function</w:delText>
        </w:r>
      </w:del>
    </w:p>
    <w:p w14:paraId="2705922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may install the forwarding state specific to the Slice-Flow Aggregate</w:t>
      </w:r>
    </w:p>
    <w:p w14:paraId="1BC4A21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so that traffic is routed along paths derived in the Path Placement</w:t>
      </w:r>
    </w:p>
    <w:p w14:paraId="618AD72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step described in Section 3.4.  The way in which the paths are</w:t>
      </w:r>
    </w:p>
    <w:p w14:paraId="266C864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instantiated is implementation specific.</w:t>
      </w:r>
    </w:p>
    <w:p w14:paraId="2C68117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F7384A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3.7.  Service Mapping</w:t>
      </w:r>
    </w:p>
    <w:p w14:paraId="7DB50D3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5C94F0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</w:t>
      </w:r>
      <w:commentRangeStart w:id="122"/>
      <w:r w:rsidRPr="00A95ABE">
        <w:rPr>
          <w:rFonts w:ascii="Courier New" w:hAnsi="Courier New" w:cs="Courier New"/>
          <w:lang w:val="en-US"/>
        </w:rPr>
        <w:t>Once</w:t>
      </w:r>
      <w:commentRangeEnd w:id="122"/>
      <w:r w:rsidR="00A421FF">
        <w:rPr>
          <w:rStyle w:val="Marquedecommentaire"/>
          <w:rFonts w:asciiTheme="minorHAnsi" w:hAnsiTheme="minorHAnsi"/>
        </w:rPr>
        <w:commentReference w:id="122"/>
      </w:r>
      <w:r w:rsidRPr="00A95ABE">
        <w:rPr>
          <w:rFonts w:ascii="Courier New" w:hAnsi="Courier New" w:cs="Courier New"/>
          <w:lang w:val="en-US"/>
        </w:rPr>
        <w:t xml:space="preserve"> the network has been set up, the edge points (PEs) can be</w:t>
      </w:r>
    </w:p>
    <w:p w14:paraId="108CFB8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configured to support the service.  This involves telling them what</w:t>
      </w:r>
    </w:p>
    <w:p w14:paraId="0B995F0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customer traffic should be mapped to which Slice-Flow Aggregate</w:t>
      </w:r>
    </w:p>
    <w:p w14:paraId="15E051B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possibly using information supplied when the IETF network slice</w:t>
      </w:r>
    </w:p>
    <w:p w14:paraId="59AC753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service was requested.  It also instructs the edge points how to mark</w:t>
      </w:r>
    </w:p>
    <w:p w14:paraId="481A53C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packets so that the network routers will know which policies and</w:t>
      </w:r>
    </w:p>
    <w:p w14:paraId="350C5F4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routing instructions to apply.</w:t>
      </w:r>
    </w:p>
    <w:p w14:paraId="36B098F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FE8F19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68991C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6AABAFD" w14:textId="77777777" w:rsidR="00E320AD" w:rsidRPr="00F35082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F35082">
        <w:rPr>
          <w:rFonts w:ascii="Courier New" w:hAnsi="Courier New" w:cs="Courier New"/>
          <w:lang w:val="en-US"/>
        </w:rPr>
        <w:t xml:space="preserve">Saad, et al.               Expires 20 May 2022              </w:t>
      </w:r>
      <w:proofErr w:type="gramStart"/>
      <w:r w:rsidRPr="00F35082">
        <w:rPr>
          <w:rFonts w:ascii="Courier New" w:hAnsi="Courier New" w:cs="Courier New"/>
          <w:lang w:val="en-US"/>
        </w:rPr>
        <w:t xml:space="preserve">   [</w:t>
      </w:r>
      <w:proofErr w:type="gramEnd"/>
      <w:r w:rsidRPr="00F35082">
        <w:rPr>
          <w:rFonts w:ascii="Courier New" w:hAnsi="Courier New" w:cs="Courier New"/>
          <w:lang w:val="en-US"/>
        </w:rPr>
        <w:t>Page 10]</w:t>
      </w:r>
    </w:p>
    <w:p w14:paraId="4ED45620" w14:textId="77777777" w:rsidR="00E320AD" w:rsidRPr="00F35082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F35082">
        <w:rPr>
          <w:rFonts w:ascii="Courier New" w:hAnsi="Courier New" w:cs="Courier New"/>
          <w:lang w:val="en-US"/>
        </w:rPr>
        <w:br w:type="page"/>
      </w:r>
    </w:p>
    <w:p w14:paraId="42F8D7C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5F7AB21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10E795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352C54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3.8.  Network Slice-Flow Aggregate Relationships</w:t>
      </w:r>
    </w:p>
    <w:p w14:paraId="3967A64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863344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following describes the generalization relationships between the</w:t>
      </w:r>
    </w:p>
    <w:p w14:paraId="70D912E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IETF network slice and different parts of the solution as described</w:t>
      </w:r>
    </w:p>
    <w:p w14:paraId="52B63D7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 Figure 1.</w:t>
      </w:r>
    </w:p>
    <w:p w14:paraId="3460140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4EE4E8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o A customer may request 1 or more IETF Network Slices.</w:t>
      </w:r>
    </w:p>
    <w:p w14:paraId="25476B0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FE1F18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o Any given Attachment Circuit (AC) may support the traffic for 1 or</w:t>
      </w:r>
    </w:p>
    <w:p w14:paraId="59FB261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more IETF Network Slice, but if there is more than one IETF Network</w:t>
      </w:r>
    </w:p>
    <w:p w14:paraId="12F1826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Slice using a single AC, </w:t>
      </w:r>
      <w:commentRangeStart w:id="123"/>
      <w:r w:rsidRPr="00A95ABE">
        <w:rPr>
          <w:rFonts w:ascii="Courier New" w:hAnsi="Courier New" w:cs="Courier New"/>
          <w:lang w:val="en-US"/>
        </w:rPr>
        <w:t>the IETF Network Slice Service request must</w:t>
      </w:r>
    </w:p>
    <w:p w14:paraId="56252DF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include enough information to allow the edge nodes to demultiplex the</w:t>
      </w:r>
    </w:p>
    <w:p w14:paraId="6B60660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traffic for the different IETF Network Slices.</w:t>
      </w:r>
      <w:commentRangeEnd w:id="123"/>
      <w:r w:rsidR="00A421FF">
        <w:rPr>
          <w:rStyle w:val="Marquedecommentaire"/>
          <w:rFonts w:asciiTheme="minorHAnsi" w:hAnsiTheme="minorHAnsi"/>
        </w:rPr>
        <w:commentReference w:id="123"/>
      </w:r>
    </w:p>
    <w:p w14:paraId="2BE709D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972581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o </w:t>
      </w:r>
      <w:proofErr w:type="gramStart"/>
      <w:r w:rsidRPr="00A95ABE">
        <w:rPr>
          <w:rFonts w:ascii="Courier New" w:hAnsi="Courier New" w:cs="Courier New"/>
          <w:lang w:val="en-US"/>
        </w:rPr>
        <w:t>By</w:t>
      </w:r>
      <w:proofErr w:type="gramEnd"/>
      <w:r w:rsidRPr="00A95ABE">
        <w:rPr>
          <w:rFonts w:ascii="Courier New" w:hAnsi="Courier New" w:cs="Courier New"/>
          <w:lang w:val="en-US"/>
        </w:rPr>
        <w:t xml:space="preserve"> definition, multiple IETF Network Slices may be mapped to a</w:t>
      </w:r>
    </w:p>
    <w:p w14:paraId="12AA97B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single Slice-Flow Aggregate.  However, it is possible for </w:t>
      </w:r>
      <w:del w:id="124" w:author="BOUCADAIR Mohamed INNOV/NET" w:date="2021-11-17T09:57:00Z">
        <w:r w:rsidRPr="00A95ABE" w:rsidDel="00A421FF">
          <w:rPr>
            <w:rFonts w:ascii="Courier New" w:hAnsi="Courier New" w:cs="Courier New"/>
            <w:lang w:val="en-US"/>
          </w:rPr>
          <w:delText xml:space="preserve">an </w:delText>
        </w:r>
      </w:del>
      <w:ins w:id="125" w:author="BOUCADAIR Mohamed INNOV/NET" w:date="2021-11-17T09:57:00Z">
        <w:r w:rsidR="00A421FF">
          <w:rPr>
            <w:rFonts w:ascii="Courier New" w:hAnsi="Courier New" w:cs="Courier New"/>
            <w:lang w:val="en-US"/>
          </w:rPr>
          <w:t>a</w:t>
        </w:r>
        <w:r w:rsidR="00A421FF" w:rsidRPr="00A95ABE">
          <w:rPr>
            <w:rFonts w:ascii="Courier New" w:hAnsi="Courier New" w:cs="Courier New"/>
            <w:lang w:val="en-US"/>
          </w:rPr>
          <w:t xml:space="preserve"> </w:t>
        </w:r>
      </w:ins>
      <w:r w:rsidRPr="00A95ABE">
        <w:rPr>
          <w:rFonts w:ascii="Courier New" w:hAnsi="Courier New" w:cs="Courier New"/>
          <w:lang w:val="en-US"/>
        </w:rPr>
        <w:t>Slice-</w:t>
      </w:r>
    </w:p>
    <w:p w14:paraId="358C13A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Flow Aggregate to contain just a single IETF Network Slice.</w:t>
      </w:r>
    </w:p>
    <w:p w14:paraId="59DA363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Furthermore, a Slice-Flow Aggregate can be planned and preconfigured,</w:t>
      </w:r>
    </w:p>
    <w:p w14:paraId="235EF2A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</w:t>
      </w:r>
      <w:commentRangeStart w:id="126"/>
      <w:r w:rsidRPr="00A95ABE">
        <w:rPr>
          <w:rFonts w:ascii="Courier New" w:hAnsi="Courier New" w:cs="Courier New"/>
          <w:lang w:val="en-US"/>
        </w:rPr>
        <w:t>and may be "empty" having no IETF Network Slices mapped to it.</w:t>
      </w:r>
      <w:commentRangeEnd w:id="126"/>
      <w:r w:rsidR="00A421FF">
        <w:rPr>
          <w:rStyle w:val="Marquedecommentaire"/>
          <w:rFonts w:asciiTheme="minorHAnsi" w:hAnsiTheme="minorHAnsi"/>
        </w:rPr>
        <w:commentReference w:id="126"/>
      </w:r>
    </w:p>
    <w:p w14:paraId="107337F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F373D5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o </w:t>
      </w:r>
      <w:proofErr w:type="gramStart"/>
      <w:r w:rsidRPr="00A95ABE">
        <w:rPr>
          <w:rFonts w:ascii="Courier New" w:hAnsi="Courier New" w:cs="Courier New"/>
          <w:lang w:val="en-US"/>
        </w:rPr>
        <w:t>The</w:t>
      </w:r>
      <w:proofErr w:type="gramEnd"/>
      <w:r w:rsidRPr="00A95ABE">
        <w:rPr>
          <w:rFonts w:ascii="Courier New" w:hAnsi="Courier New" w:cs="Courier New"/>
          <w:lang w:val="en-US"/>
        </w:rPr>
        <w:t xml:space="preserve"> physical network may be filtered to multiple Policy Filter</w:t>
      </w:r>
    </w:p>
    <w:p w14:paraId="75395CC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Topologies.  Each such Policy Filter Topology provides a short-cut to</w:t>
      </w:r>
    </w:p>
    <w:p w14:paraId="34A8B87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planning the placement and support of Slice-Flow Aggregate by</w:t>
      </w:r>
    </w:p>
    <w:p w14:paraId="47B8E75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presenting only the subset of links and nodes that meet specific</w:t>
      </w:r>
    </w:p>
    <w:p w14:paraId="1B8F22F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criteria.  Note, however, that a network operator does not need to</w:t>
      </w:r>
    </w:p>
    <w:p w14:paraId="5D3C051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derive any Policy Filter Topologies, choosing to operate directly on</w:t>
      </w:r>
    </w:p>
    <w:p w14:paraId="629CFEA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full physical network.</w:t>
      </w:r>
    </w:p>
    <w:p w14:paraId="3BE233B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FE6042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commentRangeStart w:id="127"/>
      <w:r w:rsidRPr="00A95ABE">
        <w:rPr>
          <w:rFonts w:ascii="Courier New" w:hAnsi="Courier New" w:cs="Courier New"/>
          <w:lang w:val="en-US"/>
        </w:rPr>
        <w:t xml:space="preserve">   o It is anticipated that there may be very many IETF Network Slices</w:t>
      </w:r>
    </w:p>
    <w:p w14:paraId="66398FB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supported by a network operator over a single physical network.  The</w:t>
      </w:r>
    </w:p>
    <w:p w14:paraId="494AAFE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scaling mechanisms are deployment choices, but it may be that there</w:t>
      </w:r>
    </w:p>
    <w:p w14:paraId="514AFDA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are no more than 1000 Slice-Flow Aggregates supported by a network,</w:t>
      </w:r>
    </w:p>
    <w:p w14:paraId="44F17CC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with each Slice-Flow Aggregate supporting any number of IETF Network</w:t>
      </w:r>
    </w:p>
    <w:p w14:paraId="7F4CD65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Slices.</w:t>
      </w:r>
      <w:commentRangeEnd w:id="127"/>
      <w:r w:rsidR="00A421FF">
        <w:rPr>
          <w:rStyle w:val="Marquedecommentaire"/>
          <w:rFonts w:asciiTheme="minorHAnsi" w:hAnsiTheme="minorHAnsi"/>
        </w:rPr>
        <w:commentReference w:id="127"/>
      </w:r>
    </w:p>
    <w:p w14:paraId="1138EB9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FB285D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4.  Network Resource Partition Modes</w:t>
      </w:r>
    </w:p>
    <w:p w14:paraId="0EC5C40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3FF07F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An NRP Policy can be used to dictate if the network resource</w:t>
      </w:r>
    </w:p>
    <w:p w14:paraId="79E1F92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partitioning of the shared network resources among multiple Slice-</w:t>
      </w:r>
    </w:p>
    <w:p w14:paraId="6D21411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Flow Aggregates can be achieved:</w:t>
      </w:r>
    </w:p>
    <w:p w14:paraId="2FCBC27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6F0FDD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a)  in data plane only,</w:t>
      </w:r>
    </w:p>
    <w:p w14:paraId="5647F9E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24BCF7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b)  in control plane only, or</w:t>
      </w:r>
    </w:p>
    <w:p w14:paraId="5163D8C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E81545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c)  in both control and data planes.</w:t>
      </w:r>
    </w:p>
    <w:p w14:paraId="428D70F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73361D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93C373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61FEE5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208190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BB55167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t xml:space="preserve">Saad, et al.               Expires 20 May 2022              </w:t>
      </w:r>
      <w:proofErr w:type="gramStart"/>
      <w:r w:rsidRPr="008B1D60">
        <w:rPr>
          <w:rFonts w:ascii="Courier New" w:hAnsi="Courier New" w:cs="Courier New"/>
        </w:rPr>
        <w:t xml:space="preserve">   [</w:t>
      </w:r>
      <w:proofErr w:type="gramEnd"/>
      <w:r w:rsidRPr="008B1D60">
        <w:rPr>
          <w:rFonts w:ascii="Courier New" w:hAnsi="Courier New" w:cs="Courier New"/>
        </w:rPr>
        <w:t>Page 11]</w:t>
      </w:r>
    </w:p>
    <w:p w14:paraId="46009BCF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br w:type="page"/>
      </w:r>
    </w:p>
    <w:p w14:paraId="2066384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0C8A799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766DE8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074EBD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4.1.  Data plane Network Resource Partition Mode</w:t>
      </w:r>
    </w:p>
    <w:p w14:paraId="2088736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DC0A15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physical network resources can be partitioned on network devices</w:t>
      </w:r>
    </w:p>
    <w:p w14:paraId="51F996C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by applying a Per Hop forwarding Behavior (PHB) onto packets that</w:t>
      </w:r>
    </w:p>
    <w:p w14:paraId="6F1A132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traverse the network devices.  In the </w:t>
      </w:r>
      <w:proofErr w:type="spellStart"/>
      <w:r w:rsidRPr="00A95ABE">
        <w:rPr>
          <w:rFonts w:ascii="Courier New" w:hAnsi="Courier New" w:cs="Courier New"/>
          <w:lang w:val="en-US"/>
        </w:rPr>
        <w:t>Diffserv</w:t>
      </w:r>
      <w:proofErr w:type="spellEnd"/>
      <w:r w:rsidRPr="00A95ABE">
        <w:rPr>
          <w:rFonts w:ascii="Courier New" w:hAnsi="Courier New" w:cs="Courier New"/>
          <w:lang w:val="en-US"/>
        </w:rPr>
        <w:t xml:space="preserve"> model, a Class</w:t>
      </w:r>
    </w:p>
    <w:p w14:paraId="565E23B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Selector</w:t>
      </w:r>
      <w:ins w:id="128" w:author="BOUCADAIR Mohamed INNOV/NET" w:date="2021-11-17T10:00:00Z">
        <w:r w:rsidR="00EF7845">
          <w:rPr>
            <w:rFonts w:ascii="Courier New" w:hAnsi="Courier New" w:cs="Courier New"/>
            <w:lang w:val="en-US"/>
          </w:rPr>
          <w:t xml:space="preserve"> Codepoint </w:t>
        </w:r>
      </w:ins>
      <w:commentRangeStart w:id="129"/>
      <w:del w:id="130" w:author="BOUCADAIR Mohamed INNOV/NET" w:date="2021-11-17T10:00:00Z">
        <w:r w:rsidRPr="00A95ABE" w:rsidDel="00EF7845">
          <w:rPr>
            <w:rFonts w:ascii="Courier New" w:hAnsi="Courier New" w:cs="Courier New"/>
            <w:lang w:val="en-US"/>
          </w:rPr>
          <w:delText xml:space="preserve"> </w:delText>
        </w:r>
      </w:del>
      <w:r w:rsidRPr="00A95ABE">
        <w:rPr>
          <w:rFonts w:ascii="Courier New" w:hAnsi="Courier New" w:cs="Courier New"/>
          <w:lang w:val="en-US"/>
        </w:rPr>
        <w:t>(CS)</w:t>
      </w:r>
      <w:commentRangeEnd w:id="129"/>
      <w:r w:rsidR="00EF7845">
        <w:rPr>
          <w:rStyle w:val="Marquedecommentaire"/>
          <w:rFonts w:asciiTheme="minorHAnsi" w:hAnsiTheme="minorHAnsi"/>
        </w:rPr>
        <w:commentReference w:id="129"/>
      </w:r>
      <w:r w:rsidRPr="00A95ABE">
        <w:rPr>
          <w:rFonts w:ascii="Courier New" w:hAnsi="Courier New" w:cs="Courier New"/>
          <w:lang w:val="en-US"/>
        </w:rPr>
        <w:t xml:space="preserve"> is carried in the packet and is used by transit nodes</w:t>
      </w:r>
    </w:p>
    <w:p w14:paraId="48EB8CC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to apply the PHB that determines the scheduling treatment and drop</w:t>
      </w:r>
    </w:p>
    <w:p w14:paraId="0F8583E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probability for packets.</w:t>
      </w:r>
    </w:p>
    <w:p w14:paraId="10219F7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4F05A3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When data plane NRP mode is applied, packets need to be forwarded on</w:t>
      </w:r>
    </w:p>
    <w:p w14:paraId="43C11D8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specific NRP that supports the Slice-Flow Aggregate to ensure the</w:t>
      </w:r>
    </w:p>
    <w:p w14:paraId="6297D84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proper forwarding treatment dictated in the NRP Policy is applied</w:t>
      </w:r>
    </w:p>
    <w:p w14:paraId="76511A1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(refer to Section 5.1</w:t>
      </w:r>
      <w:del w:id="131" w:author="BOUCADAIR Mohamed INNOV/NET" w:date="2021-11-17T10:11:00Z">
        <w:r w:rsidRPr="00A95ABE" w:rsidDel="00E320AD">
          <w:rPr>
            <w:rFonts w:ascii="Courier New" w:hAnsi="Courier New" w:cs="Courier New"/>
            <w:lang w:val="en-US"/>
          </w:rPr>
          <w:delText xml:space="preserve"> below</w:delText>
        </w:r>
      </w:del>
      <w:r w:rsidRPr="00A95ABE">
        <w:rPr>
          <w:rFonts w:ascii="Courier New" w:hAnsi="Courier New" w:cs="Courier New"/>
          <w:lang w:val="en-US"/>
        </w:rPr>
        <w:t xml:space="preserve">).  In this case, </w:t>
      </w:r>
      <w:commentRangeStart w:id="132"/>
      <w:r w:rsidRPr="00A95ABE">
        <w:rPr>
          <w:rFonts w:ascii="Courier New" w:hAnsi="Courier New" w:cs="Courier New"/>
          <w:lang w:val="en-US"/>
        </w:rPr>
        <w:t>a Slice-Flow Aggregate</w:t>
      </w:r>
    </w:p>
    <w:p w14:paraId="2063FA8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Selector (SAS) </w:t>
      </w:r>
      <w:commentRangeEnd w:id="132"/>
      <w:r>
        <w:rPr>
          <w:rStyle w:val="Marquedecommentaire"/>
          <w:rFonts w:asciiTheme="minorHAnsi" w:hAnsiTheme="minorHAnsi"/>
        </w:rPr>
        <w:commentReference w:id="132"/>
      </w:r>
      <w:r w:rsidRPr="00A95ABE">
        <w:rPr>
          <w:rFonts w:ascii="Courier New" w:hAnsi="Courier New" w:cs="Courier New"/>
          <w:lang w:val="en-US"/>
        </w:rPr>
        <w:t xml:space="preserve">MUST </w:t>
      </w:r>
      <w:commentRangeStart w:id="133"/>
      <w:r w:rsidRPr="00A95ABE">
        <w:rPr>
          <w:rFonts w:ascii="Courier New" w:hAnsi="Courier New" w:cs="Courier New"/>
          <w:lang w:val="en-US"/>
        </w:rPr>
        <w:t>be carried in each packet to identify the Slice</w:t>
      </w:r>
      <w:commentRangeEnd w:id="133"/>
      <w:r w:rsidR="00F35082">
        <w:rPr>
          <w:rStyle w:val="Marquedecommentaire"/>
          <w:rFonts w:asciiTheme="minorHAnsi" w:hAnsiTheme="minorHAnsi"/>
        </w:rPr>
        <w:commentReference w:id="133"/>
      </w:r>
      <w:r w:rsidRPr="00A95ABE">
        <w:rPr>
          <w:rFonts w:ascii="Courier New" w:hAnsi="Courier New" w:cs="Courier New"/>
          <w:lang w:val="en-US"/>
        </w:rPr>
        <w:t>-</w:t>
      </w:r>
    </w:p>
    <w:p w14:paraId="385E0A6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Flow Aggregate that it belongs to.</w:t>
      </w:r>
    </w:p>
    <w:p w14:paraId="0AC1248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EA3EB9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ingress node of an </w:t>
      </w:r>
      <w:commentRangeStart w:id="134"/>
      <w:r w:rsidRPr="00A95ABE">
        <w:rPr>
          <w:rFonts w:ascii="Courier New" w:hAnsi="Courier New" w:cs="Courier New"/>
          <w:lang w:val="en-US"/>
        </w:rPr>
        <w:t>NRP domain</w:t>
      </w:r>
      <w:commentRangeEnd w:id="134"/>
      <w:r w:rsidR="00F35082">
        <w:rPr>
          <w:rStyle w:val="Marquedecommentaire"/>
          <w:rFonts w:asciiTheme="minorHAnsi" w:hAnsiTheme="minorHAnsi"/>
        </w:rPr>
        <w:commentReference w:id="134"/>
      </w:r>
      <w:r w:rsidRPr="00A95ABE">
        <w:rPr>
          <w:rFonts w:ascii="Courier New" w:hAnsi="Courier New" w:cs="Courier New"/>
          <w:lang w:val="en-US"/>
        </w:rPr>
        <w:t xml:space="preserve">, </w:t>
      </w:r>
      <w:commentRangeStart w:id="135"/>
      <w:r w:rsidRPr="00A95ABE">
        <w:rPr>
          <w:rFonts w:ascii="Courier New" w:hAnsi="Courier New" w:cs="Courier New"/>
          <w:lang w:val="en-US"/>
        </w:rPr>
        <w:t>in addition to marking packets</w:t>
      </w:r>
    </w:p>
    <w:p w14:paraId="619307A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with a </w:t>
      </w:r>
      <w:proofErr w:type="spellStart"/>
      <w:r w:rsidRPr="00A95ABE">
        <w:rPr>
          <w:rFonts w:ascii="Courier New" w:hAnsi="Courier New" w:cs="Courier New"/>
          <w:lang w:val="en-US"/>
        </w:rPr>
        <w:t>Diffserv</w:t>
      </w:r>
      <w:proofErr w:type="spellEnd"/>
      <w:r w:rsidRPr="00A95ABE">
        <w:rPr>
          <w:rFonts w:ascii="Courier New" w:hAnsi="Courier New" w:cs="Courier New"/>
          <w:lang w:val="en-US"/>
        </w:rPr>
        <w:t xml:space="preserve"> CS</w:t>
      </w:r>
      <w:commentRangeEnd w:id="135"/>
      <w:r>
        <w:rPr>
          <w:rStyle w:val="Marquedecommentaire"/>
          <w:rFonts w:asciiTheme="minorHAnsi" w:hAnsiTheme="minorHAnsi"/>
        </w:rPr>
        <w:commentReference w:id="135"/>
      </w:r>
      <w:r w:rsidRPr="00A95ABE">
        <w:rPr>
          <w:rFonts w:ascii="Courier New" w:hAnsi="Courier New" w:cs="Courier New"/>
          <w:lang w:val="en-US"/>
        </w:rPr>
        <w:t xml:space="preserve">, MAY </w:t>
      </w:r>
      <w:commentRangeStart w:id="136"/>
      <w:r w:rsidRPr="00A95ABE">
        <w:rPr>
          <w:rFonts w:ascii="Courier New" w:hAnsi="Courier New" w:cs="Courier New"/>
          <w:lang w:val="en-US"/>
        </w:rPr>
        <w:t xml:space="preserve">also add </w:t>
      </w:r>
      <w:commentRangeEnd w:id="136"/>
      <w:r w:rsidR="00F35082">
        <w:rPr>
          <w:rStyle w:val="Marquedecommentaire"/>
          <w:rFonts w:asciiTheme="minorHAnsi" w:hAnsiTheme="minorHAnsi"/>
        </w:rPr>
        <w:commentReference w:id="136"/>
      </w:r>
      <w:r w:rsidRPr="00A95ABE">
        <w:rPr>
          <w:rFonts w:ascii="Courier New" w:hAnsi="Courier New" w:cs="Courier New"/>
          <w:lang w:val="en-US"/>
        </w:rPr>
        <w:t>an SAS to each Slice-Flow Aggregate</w:t>
      </w:r>
    </w:p>
    <w:p w14:paraId="7D55D700" w14:textId="5AA44FA3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packet.  The transit nodes within an NRP domain </w:t>
      </w:r>
      <w:del w:id="137" w:author="BOUCADAIR Mohamed INNOV/NET" w:date="2021-11-17T10:38:00Z">
        <w:r w:rsidRPr="00A95ABE" w:rsidDel="00F35082">
          <w:rPr>
            <w:rFonts w:ascii="Courier New" w:hAnsi="Courier New" w:cs="Courier New"/>
            <w:lang w:val="en-US"/>
          </w:rPr>
          <w:delText xml:space="preserve">MAY </w:delText>
        </w:r>
      </w:del>
      <w:r w:rsidRPr="00A95ABE">
        <w:rPr>
          <w:rFonts w:ascii="Courier New" w:hAnsi="Courier New" w:cs="Courier New"/>
          <w:lang w:val="en-US"/>
        </w:rPr>
        <w:t>use</w:t>
      </w:r>
      <w:ins w:id="138" w:author="BOUCADAIR Mohamed INNOV/NET" w:date="2021-11-17T10:38:00Z">
        <w:r w:rsidR="00F35082">
          <w:rPr>
            <w:rFonts w:ascii="Courier New" w:hAnsi="Courier New" w:cs="Courier New"/>
            <w:lang w:val="en-US"/>
          </w:rPr>
          <w:t>s</w:t>
        </w:r>
      </w:ins>
      <w:r w:rsidRPr="00A95ABE">
        <w:rPr>
          <w:rFonts w:ascii="Courier New" w:hAnsi="Courier New" w:cs="Courier New"/>
          <w:lang w:val="en-US"/>
        </w:rPr>
        <w:t xml:space="preserve"> the SAS to</w:t>
      </w:r>
    </w:p>
    <w:p w14:paraId="61261D39" w14:textId="6C900571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</w:t>
      </w:r>
      <w:del w:id="139" w:author="BOUCADAIR Mohamed INNOV/NET" w:date="2021-11-17T10:38:00Z">
        <w:r w:rsidRPr="00A95ABE" w:rsidDel="00F35082">
          <w:rPr>
            <w:rFonts w:ascii="Courier New" w:hAnsi="Courier New" w:cs="Courier New"/>
            <w:lang w:val="en-US"/>
          </w:rPr>
          <w:delText xml:space="preserve">associate packets with a Slice-Flow Aggregate and to </w:delText>
        </w:r>
      </w:del>
      <w:r w:rsidRPr="00A95ABE">
        <w:rPr>
          <w:rFonts w:ascii="Courier New" w:hAnsi="Courier New" w:cs="Courier New"/>
          <w:lang w:val="en-US"/>
        </w:rPr>
        <w:t>determine the</w:t>
      </w:r>
    </w:p>
    <w:p w14:paraId="0E3C083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Network Resource Partition Per Hop Behavior (NRP-PHB) that is applied</w:t>
      </w:r>
    </w:p>
    <w:p w14:paraId="3014377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to the packet (refer to Section 5.1.3 for further details).  The CS</w:t>
      </w:r>
    </w:p>
    <w:p w14:paraId="12A1ACE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MAY be used to apply a </w:t>
      </w:r>
      <w:proofErr w:type="spellStart"/>
      <w:r w:rsidRPr="00A95ABE">
        <w:rPr>
          <w:rFonts w:ascii="Courier New" w:hAnsi="Courier New" w:cs="Courier New"/>
          <w:lang w:val="en-US"/>
        </w:rPr>
        <w:t>Diffserv</w:t>
      </w:r>
      <w:proofErr w:type="spellEnd"/>
      <w:r w:rsidRPr="00A95ABE">
        <w:rPr>
          <w:rFonts w:ascii="Courier New" w:hAnsi="Courier New" w:cs="Courier New"/>
          <w:lang w:val="en-US"/>
        </w:rPr>
        <w:t xml:space="preserve"> PHB on to the packet to allow</w:t>
      </w:r>
    </w:p>
    <w:p w14:paraId="5F71C78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differentiation of traffic treatment within the same Slice-Flow</w:t>
      </w:r>
    </w:p>
    <w:p w14:paraId="2B00115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Aggregate.</w:t>
      </w:r>
    </w:p>
    <w:p w14:paraId="3CA6BA4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34631E7" w14:textId="48C8C776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When </w:t>
      </w:r>
      <w:del w:id="140" w:author="BOUCADAIR Mohamed INNOV/NET" w:date="2021-11-17T10:42:00Z">
        <w:r w:rsidRPr="00A95ABE" w:rsidDel="00F35082">
          <w:rPr>
            <w:rFonts w:ascii="Courier New" w:hAnsi="Courier New" w:cs="Courier New"/>
            <w:lang w:val="en-US"/>
          </w:rPr>
          <w:delText xml:space="preserve">data </w:delText>
        </w:r>
      </w:del>
      <w:ins w:id="141" w:author="BOUCADAIR Mohamed INNOV/NET" w:date="2021-11-17T10:42:00Z">
        <w:r w:rsidR="00F35082" w:rsidRPr="00A95ABE">
          <w:rPr>
            <w:rFonts w:ascii="Courier New" w:hAnsi="Courier New" w:cs="Courier New"/>
            <w:lang w:val="en-US"/>
          </w:rPr>
          <w:t>data</w:t>
        </w:r>
        <w:r w:rsidR="00F35082">
          <w:rPr>
            <w:rFonts w:ascii="Courier New" w:hAnsi="Courier New" w:cs="Courier New"/>
            <w:lang w:val="en-US"/>
          </w:rPr>
          <w:t>-</w:t>
        </w:r>
      </w:ins>
      <w:del w:id="142" w:author="BOUCADAIR Mohamed INNOV/NET" w:date="2021-11-17T10:42:00Z">
        <w:r w:rsidRPr="00A95ABE" w:rsidDel="00F35082">
          <w:rPr>
            <w:rFonts w:ascii="Courier New" w:hAnsi="Courier New" w:cs="Courier New"/>
            <w:lang w:val="en-US"/>
          </w:rPr>
          <w:delText xml:space="preserve">plane </w:delText>
        </w:r>
      </w:del>
      <w:ins w:id="143" w:author="BOUCADAIR Mohamed INNOV/NET" w:date="2021-11-17T10:42:00Z">
        <w:r w:rsidR="00F35082" w:rsidRPr="00A95ABE">
          <w:rPr>
            <w:rFonts w:ascii="Courier New" w:hAnsi="Courier New" w:cs="Courier New"/>
            <w:lang w:val="en-US"/>
          </w:rPr>
          <w:t>plane</w:t>
        </w:r>
        <w:r w:rsidR="00F35082">
          <w:rPr>
            <w:rFonts w:ascii="Courier New" w:hAnsi="Courier New" w:cs="Courier New"/>
            <w:lang w:val="en-US"/>
          </w:rPr>
          <w:t>-</w:t>
        </w:r>
      </w:ins>
      <w:r w:rsidRPr="00A95ABE">
        <w:rPr>
          <w:rFonts w:ascii="Courier New" w:hAnsi="Courier New" w:cs="Courier New"/>
          <w:lang w:val="en-US"/>
        </w:rPr>
        <w:t xml:space="preserve">only NRP mode is used, </w:t>
      </w:r>
      <w:commentRangeStart w:id="144"/>
      <w:r w:rsidRPr="00A95ABE">
        <w:rPr>
          <w:rFonts w:ascii="Courier New" w:hAnsi="Courier New" w:cs="Courier New"/>
          <w:lang w:val="en-US"/>
        </w:rPr>
        <w:t>routers may rely on a network</w:t>
      </w:r>
    </w:p>
    <w:p w14:paraId="16F5568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state independent view of the topology to determine the best paths to</w:t>
      </w:r>
    </w:p>
    <w:p w14:paraId="5D04D97F" w14:textId="756EAA75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</w:t>
      </w:r>
      <w:del w:id="145" w:author="BOUCADAIR Mohamed INNOV/NET" w:date="2021-11-17T10:42:00Z">
        <w:r w:rsidRPr="00A95ABE" w:rsidDel="00F35082">
          <w:rPr>
            <w:rFonts w:ascii="Courier New" w:hAnsi="Courier New" w:cs="Courier New"/>
            <w:lang w:val="en-US"/>
          </w:rPr>
          <w:delText>reach destinations</w:delText>
        </w:r>
      </w:del>
      <w:ins w:id="146" w:author="BOUCADAIR Mohamed INNOV/NET" w:date="2021-11-17T10:42:00Z">
        <w:r w:rsidR="00F35082">
          <w:rPr>
            <w:rFonts w:ascii="Courier New" w:hAnsi="Courier New" w:cs="Courier New"/>
            <w:lang w:val="en-US"/>
          </w:rPr>
          <w:t>forward packets</w:t>
        </w:r>
      </w:ins>
      <w:commentRangeEnd w:id="144"/>
      <w:ins w:id="147" w:author="BOUCADAIR Mohamed INNOV/NET" w:date="2021-11-17T10:43:00Z">
        <w:r w:rsidR="00F35082">
          <w:rPr>
            <w:rStyle w:val="Marquedecommentaire"/>
            <w:rFonts w:asciiTheme="minorHAnsi" w:hAnsiTheme="minorHAnsi"/>
          </w:rPr>
          <w:commentReference w:id="144"/>
        </w:r>
      </w:ins>
      <w:r w:rsidRPr="00A95ABE">
        <w:rPr>
          <w:rFonts w:ascii="Courier New" w:hAnsi="Courier New" w:cs="Courier New"/>
          <w:lang w:val="en-US"/>
        </w:rPr>
        <w:t>.  In this case, the best path selection dictates</w:t>
      </w:r>
    </w:p>
    <w:p w14:paraId="1E18CB4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forwarding path of packets to the destination.  </w:t>
      </w:r>
      <w:commentRangeStart w:id="148"/>
      <w:r w:rsidRPr="00A95ABE">
        <w:rPr>
          <w:rFonts w:ascii="Courier New" w:hAnsi="Courier New" w:cs="Courier New"/>
          <w:lang w:val="en-US"/>
        </w:rPr>
        <w:t>The SAS field</w:t>
      </w:r>
    </w:p>
    <w:p w14:paraId="383B637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carried in each packet determines the specific NRP-PHB treatment</w:t>
      </w:r>
    </w:p>
    <w:p w14:paraId="5962E18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along the selected path.</w:t>
      </w:r>
      <w:commentRangeEnd w:id="148"/>
      <w:r w:rsidR="004E0906">
        <w:rPr>
          <w:rStyle w:val="Marquedecommentaire"/>
          <w:rFonts w:asciiTheme="minorHAnsi" w:hAnsiTheme="minorHAnsi"/>
        </w:rPr>
        <w:commentReference w:id="148"/>
      </w:r>
    </w:p>
    <w:p w14:paraId="4173056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4A443C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For example, the Segment-Routing Flexible Algorithm</w:t>
      </w:r>
    </w:p>
    <w:p w14:paraId="5CC9C61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A95ABE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A95ABE">
        <w:rPr>
          <w:rFonts w:ascii="Courier New" w:hAnsi="Courier New" w:cs="Courier New"/>
          <w:lang w:val="en-US"/>
        </w:rPr>
        <w:t>-</w:t>
      </w:r>
      <w:proofErr w:type="spellStart"/>
      <w:r w:rsidRPr="00A95ABE">
        <w:rPr>
          <w:rFonts w:ascii="Courier New" w:hAnsi="Courier New" w:cs="Courier New"/>
          <w:lang w:val="en-US"/>
        </w:rPr>
        <w:t>lsr</w:t>
      </w:r>
      <w:proofErr w:type="spellEnd"/>
      <w:r w:rsidRPr="00A95ABE">
        <w:rPr>
          <w:rFonts w:ascii="Courier New" w:hAnsi="Courier New" w:cs="Courier New"/>
          <w:lang w:val="en-US"/>
        </w:rPr>
        <w:t>-flex-algo] may be deployed in a network to steer</w:t>
      </w:r>
    </w:p>
    <w:p w14:paraId="43C1709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packets on the IGP computed lowest cumulative delay path.  An NRP</w:t>
      </w:r>
    </w:p>
    <w:p w14:paraId="6F0943F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Policy may be used to allow links along the least latency path to</w:t>
      </w:r>
    </w:p>
    <w:p w14:paraId="518074C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share its data plane resources amongst multiple Slice-Flow</w:t>
      </w:r>
    </w:p>
    <w:p w14:paraId="480BE1D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Aggregates.  In this case, the packets that are steered on a specific</w:t>
      </w:r>
    </w:p>
    <w:p w14:paraId="0AE4954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NRP carry the SAS that enables routers (along with the </w:t>
      </w:r>
      <w:proofErr w:type="spellStart"/>
      <w:r w:rsidRPr="00A95ABE">
        <w:rPr>
          <w:rFonts w:ascii="Courier New" w:hAnsi="Courier New" w:cs="Courier New"/>
          <w:lang w:val="en-US"/>
        </w:rPr>
        <w:t>Diffserv</w:t>
      </w:r>
      <w:proofErr w:type="spellEnd"/>
      <w:r w:rsidRPr="00A95ABE">
        <w:rPr>
          <w:rFonts w:ascii="Courier New" w:hAnsi="Courier New" w:cs="Courier New"/>
          <w:lang w:val="en-US"/>
        </w:rPr>
        <w:t xml:space="preserve"> CS)</w:t>
      </w:r>
    </w:p>
    <w:p w14:paraId="7E3FB54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to determine the NRP-PHB to enforce on the Slice-Flow Aggregate</w:t>
      </w:r>
    </w:p>
    <w:p w14:paraId="6D19977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traffic streams.</w:t>
      </w:r>
    </w:p>
    <w:p w14:paraId="09D49F0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CE6821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4.2.  Control Plane Network Resource Partition Mode</w:t>
      </w:r>
    </w:p>
    <w:p w14:paraId="7218F04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1C6209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Multiple NRPs can be realized over the same set of physical</w:t>
      </w:r>
    </w:p>
    <w:p w14:paraId="68DE24F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resources.  It is possible in this case to allow the state</w:t>
      </w:r>
    </w:p>
    <w:p w14:paraId="2D3DE4B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reservations to occur on each NRP.</w:t>
      </w:r>
    </w:p>
    <w:p w14:paraId="3A7BFC0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18141B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6C2A56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4513D49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t xml:space="preserve">Saad, et al.               Expires 20 May 2022              </w:t>
      </w:r>
      <w:proofErr w:type="gramStart"/>
      <w:r w:rsidRPr="008B1D60">
        <w:rPr>
          <w:rFonts w:ascii="Courier New" w:hAnsi="Courier New" w:cs="Courier New"/>
        </w:rPr>
        <w:t xml:space="preserve">   [</w:t>
      </w:r>
      <w:proofErr w:type="gramEnd"/>
      <w:r w:rsidRPr="008B1D60">
        <w:rPr>
          <w:rFonts w:ascii="Courier New" w:hAnsi="Courier New" w:cs="Courier New"/>
        </w:rPr>
        <w:t>Page 12]</w:t>
      </w:r>
    </w:p>
    <w:p w14:paraId="7BA8E891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br w:type="page"/>
      </w:r>
    </w:p>
    <w:p w14:paraId="19EEF4B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7F2EFC0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8867EF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AC0AF9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network reservation state for a specific partition can then be</w:t>
      </w:r>
    </w:p>
    <w:p w14:paraId="7D1D8ECB" w14:textId="184E9F24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represented in a topology that </w:t>
      </w:r>
      <w:del w:id="149" w:author="BOUCADAIR Mohamed INNOV/NET" w:date="2021-11-17T10:46:00Z">
        <w:r w:rsidRPr="00A95ABE" w:rsidDel="004E0906">
          <w:rPr>
            <w:rFonts w:ascii="Courier New" w:hAnsi="Courier New" w:cs="Courier New"/>
            <w:lang w:val="en-US"/>
          </w:rPr>
          <w:delText xml:space="preserve">may </w:delText>
        </w:r>
      </w:del>
      <w:r w:rsidRPr="00A95ABE">
        <w:rPr>
          <w:rFonts w:ascii="Courier New" w:hAnsi="Courier New" w:cs="Courier New"/>
          <w:lang w:val="en-US"/>
        </w:rPr>
        <w:t>can contain all or a subset of the</w:t>
      </w:r>
    </w:p>
    <w:p w14:paraId="71FBF88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physical network elements (nodes and links).  The logical network</w:t>
      </w:r>
    </w:p>
    <w:p w14:paraId="6A79695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resources that appear in the topology can reflect a part, whole, or</w:t>
      </w:r>
    </w:p>
    <w:p w14:paraId="4ECA3D6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in-excess of the physical network resource capacity (e.g., when</w:t>
      </w:r>
    </w:p>
    <w:p w14:paraId="3FA1ED8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oversubscription is desired).</w:t>
      </w:r>
    </w:p>
    <w:p w14:paraId="422364A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2DA705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For example, the physical link bandwidth can be divided into</w:t>
      </w:r>
    </w:p>
    <w:p w14:paraId="71142FC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fractions, each dedicated to an NRP that supports a Slice-Flow</w:t>
      </w:r>
    </w:p>
    <w:p w14:paraId="2E7A3A1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Aggregate.  The topology associated with the NRP supporting a Slice-</w:t>
      </w:r>
    </w:p>
    <w:p w14:paraId="221358C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Flow Aggregate can be used by routing protocols, or by the ingress/</w:t>
      </w:r>
    </w:p>
    <w:p w14:paraId="5B427F2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</w:t>
      </w:r>
      <w:commentRangeStart w:id="150"/>
      <w:r w:rsidRPr="00A95ABE">
        <w:rPr>
          <w:rFonts w:ascii="Courier New" w:hAnsi="Courier New" w:cs="Courier New"/>
          <w:lang w:val="en-US"/>
        </w:rPr>
        <w:t>PCE</w:t>
      </w:r>
      <w:commentRangeEnd w:id="150"/>
      <w:r w:rsidR="004E0906">
        <w:rPr>
          <w:rStyle w:val="Marquedecommentaire"/>
          <w:rFonts w:asciiTheme="minorHAnsi" w:hAnsiTheme="minorHAnsi"/>
        </w:rPr>
        <w:commentReference w:id="150"/>
      </w:r>
      <w:r w:rsidRPr="00A95ABE">
        <w:rPr>
          <w:rFonts w:ascii="Courier New" w:hAnsi="Courier New" w:cs="Courier New"/>
          <w:lang w:val="en-US"/>
        </w:rPr>
        <w:t xml:space="preserve"> when computing Slice-Flow Aggregate aware TE paths.</w:t>
      </w:r>
    </w:p>
    <w:p w14:paraId="2114A40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FE493F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To perform network state dependent path computation in this mode</w:t>
      </w:r>
    </w:p>
    <w:p w14:paraId="6F0DC0F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(Slice-Flow Aggregate aware TE), the resource reservation on each</w:t>
      </w:r>
    </w:p>
    <w:p w14:paraId="7DB0100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link needs to be Slice-Flow Aggregate aware.  Details of required IGP</w:t>
      </w:r>
    </w:p>
    <w:p w14:paraId="6663D02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extensions to support SA-TE are described in</w:t>
      </w:r>
    </w:p>
    <w:p w14:paraId="1E3572D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A95ABE">
        <w:rPr>
          <w:rFonts w:ascii="Courier New" w:hAnsi="Courier New" w:cs="Courier New"/>
          <w:lang w:val="en-US"/>
        </w:rPr>
        <w:t>D.bestbar</w:t>
      </w:r>
      <w:proofErr w:type="spellEnd"/>
      <w:proofErr w:type="gramEnd"/>
      <w:r w:rsidRPr="00A95ABE">
        <w:rPr>
          <w:rFonts w:ascii="Courier New" w:hAnsi="Courier New" w:cs="Courier New"/>
          <w:lang w:val="en-US"/>
        </w:rPr>
        <w:t>-</w:t>
      </w:r>
      <w:proofErr w:type="spellStart"/>
      <w:r w:rsidRPr="00A95ABE">
        <w:rPr>
          <w:rFonts w:ascii="Courier New" w:hAnsi="Courier New" w:cs="Courier New"/>
          <w:lang w:val="en-US"/>
        </w:rPr>
        <w:t>lsr</w:t>
      </w:r>
      <w:proofErr w:type="spellEnd"/>
      <w:r w:rsidRPr="00A95ABE">
        <w:rPr>
          <w:rFonts w:ascii="Courier New" w:hAnsi="Courier New" w:cs="Courier New"/>
          <w:lang w:val="en-US"/>
        </w:rPr>
        <w:t>-slice-aware-</w:t>
      </w:r>
      <w:proofErr w:type="spellStart"/>
      <w:r w:rsidRPr="00A95ABE">
        <w:rPr>
          <w:rFonts w:ascii="Courier New" w:hAnsi="Courier New" w:cs="Courier New"/>
          <w:lang w:val="en-US"/>
        </w:rPr>
        <w:t>te</w:t>
      </w:r>
      <w:proofErr w:type="spellEnd"/>
      <w:r w:rsidRPr="00A95ABE">
        <w:rPr>
          <w:rFonts w:ascii="Courier New" w:hAnsi="Courier New" w:cs="Courier New"/>
          <w:lang w:val="en-US"/>
        </w:rPr>
        <w:t>].</w:t>
      </w:r>
    </w:p>
    <w:p w14:paraId="0384441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4348B2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same physical link may be member of multiple slice policies that</w:t>
      </w:r>
    </w:p>
    <w:p w14:paraId="6ECB59D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instantiate different NRPs.  The NRP reservable or utilized bandwidth</w:t>
      </w:r>
    </w:p>
    <w:p w14:paraId="0A4284E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on such a link is updated (and may be advertised) whenever new paths</w:t>
      </w:r>
    </w:p>
    <w:p w14:paraId="34F1EFE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are placed in the network.  The NRP reservation state, in this case,</w:t>
      </w:r>
    </w:p>
    <w:p w14:paraId="408E5F05" w14:textId="055B9CAF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</w:t>
      </w:r>
      <w:del w:id="151" w:author="BOUCADAIR Mohamed INNOV/NET" w:date="2021-11-17T10:48:00Z">
        <w:r w:rsidRPr="00A95ABE" w:rsidDel="004E0906">
          <w:rPr>
            <w:rFonts w:ascii="Courier New" w:hAnsi="Courier New" w:cs="Courier New"/>
            <w:lang w:val="en-US"/>
          </w:rPr>
          <w:delText xml:space="preserve">MAY </w:delText>
        </w:r>
      </w:del>
      <w:ins w:id="152" w:author="BOUCADAIR Mohamed INNOV/NET" w:date="2021-11-17T10:48:00Z">
        <w:r w:rsidR="004E0906">
          <w:rPr>
            <w:rFonts w:ascii="Courier New" w:hAnsi="Courier New" w:cs="Courier New"/>
            <w:lang w:val="en-US"/>
          </w:rPr>
          <w:t>may</w:t>
        </w:r>
        <w:r w:rsidR="004E0906" w:rsidRPr="00A95ABE">
          <w:rPr>
            <w:rFonts w:ascii="Courier New" w:hAnsi="Courier New" w:cs="Courier New"/>
            <w:lang w:val="en-US"/>
          </w:rPr>
          <w:t xml:space="preserve"> </w:t>
        </w:r>
      </w:ins>
      <w:r w:rsidRPr="00A95ABE">
        <w:rPr>
          <w:rFonts w:ascii="Courier New" w:hAnsi="Courier New" w:cs="Courier New"/>
          <w:lang w:val="en-US"/>
        </w:rPr>
        <w:t>be maintained on each device or off the device on a resource</w:t>
      </w:r>
    </w:p>
    <w:p w14:paraId="30E0095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reservation manager that holds reservation states for those links in</w:t>
      </w:r>
    </w:p>
    <w:p w14:paraId="1DD28C1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network.</w:t>
      </w:r>
    </w:p>
    <w:p w14:paraId="31545CF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C80369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Multiple NRPs that support Slice-Flow Aggregates can form a group and</w:t>
      </w:r>
    </w:p>
    <w:p w14:paraId="2DBA3EA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share the available network resources allocated to each.  In this</w:t>
      </w:r>
    </w:p>
    <w:p w14:paraId="5D026EA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case, a node can update the reservable bandwidth for each NRP to take</w:t>
      </w:r>
    </w:p>
    <w:p w14:paraId="415CACC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into consideration the available bandwidth from other NRPs in the</w:t>
      </w:r>
    </w:p>
    <w:p w14:paraId="1B5E190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same group.</w:t>
      </w:r>
    </w:p>
    <w:p w14:paraId="03F2F23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A44000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For illustration purposes, the diagram below represents bandwidth</w:t>
      </w:r>
    </w:p>
    <w:p w14:paraId="3DC2D029" w14:textId="0B6880C1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</w:t>
      </w:r>
      <w:del w:id="153" w:author="BOUCADAIR Mohamed INNOV/NET" w:date="2021-11-17T10:48:00Z">
        <w:r w:rsidRPr="00A95ABE" w:rsidDel="004E0906">
          <w:rPr>
            <w:rFonts w:ascii="Courier New" w:hAnsi="Courier New" w:cs="Courier New"/>
            <w:lang w:val="en-US"/>
          </w:rPr>
          <w:delText xml:space="preserve">isolation </w:delText>
        </w:r>
      </w:del>
      <w:ins w:id="154" w:author="BOUCADAIR Mohamed INNOV/NET" w:date="2021-11-17T10:48:00Z">
        <w:r w:rsidR="004E0906">
          <w:rPr>
            <w:rFonts w:ascii="Courier New" w:hAnsi="Courier New" w:cs="Courier New"/>
            <w:lang w:val="en-US"/>
          </w:rPr>
          <w:t>partitioning</w:t>
        </w:r>
        <w:r w:rsidR="004E0906" w:rsidRPr="00A95ABE">
          <w:rPr>
            <w:rFonts w:ascii="Courier New" w:hAnsi="Courier New" w:cs="Courier New"/>
            <w:lang w:val="en-US"/>
          </w:rPr>
          <w:t xml:space="preserve"> </w:t>
        </w:r>
      </w:ins>
      <w:r w:rsidRPr="00A95ABE">
        <w:rPr>
          <w:rFonts w:ascii="Courier New" w:hAnsi="Courier New" w:cs="Courier New"/>
          <w:lang w:val="en-US"/>
        </w:rPr>
        <w:t>or sharing amongst a group of NRPs.  In Figure 1a, the</w:t>
      </w:r>
    </w:p>
    <w:p w14:paraId="75B87BC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NRPs: NRP1, NRP2, NRP3 and NRP4 are not sharing any bandwidths</w:t>
      </w:r>
    </w:p>
    <w:p w14:paraId="417154B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between each other.  In Figure 1b, the NRPs: NRP1 and NRP2 can share</w:t>
      </w:r>
    </w:p>
    <w:p w14:paraId="33CAC43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available bandwidth portion allocated to each amongst them.</w:t>
      </w:r>
    </w:p>
    <w:p w14:paraId="04D681D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Similarly, NRP3 and NRP4 can share amongst themselves any available</w:t>
      </w:r>
    </w:p>
    <w:p w14:paraId="34400BB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bandwidth allocated to them, but they cannot share available</w:t>
      </w:r>
    </w:p>
    <w:p w14:paraId="180E59E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bandwidth allocated to NRP1 or NRP2.  In both cases, the Max</w:t>
      </w:r>
    </w:p>
    <w:p w14:paraId="799CA8E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Reservable Bandwidth may exceed the actual physical link resource</w:t>
      </w:r>
    </w:p>
    <w:p w14:paraId="0A08443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capacity to allow for over subscription.</w:t>
      </w:r>
    </w:p>
    <w:p w14:paraId="7A2CCDF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3E63F1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310395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074977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3E3C0C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36707C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2A3333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9EFB1F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B8B68C3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t xml:space="preserve">Saad, et al.               Expires 20 May 2022              </w:t>
      </w:r>
      <w:proofErr w:type="gramStart"/>
      <w:r w:rsidRPr="008B1D60">
        <w:rPr>
          <w:rFonts w:ascii="Courier New" w:hAnsi="Courier New" w:cs="Courier New"/>
        </w:rPr>
        <w:t xml:space="preserve">   [</w:t>
      </w:r>
      <w:proofErr w:type="gramEnd"/>
      <w:r w:rsidRPr="008B1D60">
        <w:rPr>
          <w:rFonts w:ascii="Courier New" w:hAnsi="Courier New" w:cs="Courier New"/>
        </w:rPr>
        <w:t>Page 13]</w:t>
      </w:r>
    </w:p>
    <w:p w14:paraId="6E3EC95E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br w:type="page"/>
      </w:r>
    </w:p>
    <w:p w14:paraId="79C014C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58E928D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3CFF21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B87CC4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I-----------------------------I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>-----------------------------I</w:t>
      </w:r>
    </w:p>
    <w:p w14:paraId="03B48AC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&lt;--NRP1-&gt;                     I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-----------------I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</w:p>
    <w:p w14:paraId="403D872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I---------I        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&lt;-NRP1-&gt;        I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</w:p>
    <w:p w14:paraId="1375E0B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 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-------I       I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</w:p>
    <w:p w14:paraId="2C3AC39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I---------I        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</w:p>
    <w:p w14:paraId="656F56E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                  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-------I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</w:p>
    <w:p w14:paraId="7B65688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&lt;-----NRP2------&gt;             I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</w:p>
    <w:p w14:paraId="7C670A7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I-----------------I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&lt;-NRP2-&gt;        I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</w:p>
    <w:p w14:paraId="180A070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      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---------I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</w:p>
    <w:p w14:paraId="53BB374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I-----------------I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I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</w:p>
    <w:p w14:paraId="5044AC6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                  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---------I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</w:p>
    <w:p w14:paraId="7596F72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&lt;---NRP3----&gt;                 I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</w:p>
    <w:p w14:paraId="3B94B08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I-------------I    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NRP1 + NRP2     I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</w:p>
    <w:p w14:paraId="5244A2E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             I    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-----------------I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</w:p>
    <w:p w14:paraId="2E294CE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I-------------I    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           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</w:p>
    <w:p w14:paraId="0179335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                  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           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</w:p>
    <w:p w14:paraId="21B31AC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&lt;---NRP4----&gt;                 I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-----------------I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</w:p>
    <w:p w14:paraId="6F17D28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I-------------I    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&lt;-NRP3-&gt;        I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</w:p>
    <w:p w14:paraId="7FF5A41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  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-------I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</w:p>
    <w:p w14:paraId="0DA5947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I-------------I    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</w:p>
    <w:p w14:paraId="243DB8C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                  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-------I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</w:p>
    <w:p w14:paraId="6EE592E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 NRP1+NRP2+NRP3+NRP4         I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</w:p>
    <w:p w14:paraId="7842DE5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                  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&lt;-NRP4-&gt;        I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</w:p>
    <w:p w14:paraId="3857E79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I-----------------------------I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---------I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</w:p>
    <w:p w14:paraId="1F5CC38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&lt;--Max Reservable Bandwidth--&gt;        I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</w:p>
    <w:p w14:paraId="44C50D6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                    I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---------I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</w:p>
    <w:p w14:paraId="56A0AEB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                    I      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  <w:r w:rsidRPr="00A95ABE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</w:p>
    <w:p w14:paraId="6D5C85F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                    I NRP3 + NRP4     I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</w:p>
    <w:p w14:paraId="118B3D0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                    I-----------------I           I</w:t>
      </w:r>
    </w:p>
    <w:p w14:paraId="25B009B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                    I NRP1+NRP2+NRP3+NRP4         I</w:t>
      </w:r>
    </w:p>
    <w:p w14:paraId="6D7237E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                    I                             </w:t>
      </w:r>
      <w:proofErr w:type="spellStart"/>
      <w:r w:rsidRPr="00A95ABE">
        <w:rPr>
          <w:rFonts w:ascii="Courier New" w:hAnsi="Courier New" w:cs="Courier New"/>
          <w:lang w:val="en-US"/>
        </w:rPr>
        <w:t>I</w:t>
      </w:r>
      <w:proofErr w:type="spellEnd"/>
    </w:p>
    <w:p w14:paraId="51D6909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                    I-----------------------------I</w:t>
      </w:r>
    </w:p>
    <w:p w14:paraId="2F77148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                    &lt;--Max Reservable Bandwidth--&gt;</w:t>
      </w:r>
    </w:p>
    <w:p w14:paraId="065B670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B8CEF5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(a) No bandwidth sharing           </w:t>
      </w:r>
      <w:proofErr w:type="gramStart"/>
      <w:r w:rsidRPr="00A95ABE">
        <w:rPr>
          <w:rFonts w:ascii="Courier New" w:hAnsi="Courier New" w:cs="Courier New"/>
          <w:lang w:val="en-US"/>
        </w:rPr>
        <w:t xml:space="preserve">   (</w:t>
      </w:r>
      <w:proofErr w:type="gramEnd"/>
      <w:r w:rsidRPr="00A95ABE">
        <w:rPr>
          <w:rFonts w:ascii="Courier New" w:hAnsi="Courier New" w:cs="Courier New"/>
          <w:lang w:val="en-US"/>
        </w:rPr>
        <w:t>b) Sharing bandwidth between</w:t>
      </w:r>
    </w:p>
    <w:p w14:paraId="68C65DA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between NRPs.                         NRPs of the same group.</w:t>
      </w:r>
    </w:p>
    <w:p w14:paraId="1D03BE7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3AF8DB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Figure 2: Bandwidth isolation/sharing among NRPs.</w:t>
      </w:r>
    </w:p>
    <w:p w14:paraId="70DB6F5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D4AD3E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4.3.  Data and Control Plane Network Resource Partition Mode</w:t>
      </w:r>
    </w:p>
    <w:p w14:paraId="2AB08F2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270882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</w:t>
      </w:r>
      <w:proofErr w:type="gramStart"/>
      <w:r w:rsidRPr="00A95ABE">
        <w:rPr>
          <w:rFonts w:ascii="Courier New" w:hAnsi="Courier New" w:cs="Courier New"/>
          <w:lang w:val="en-US"/>
        </w:rPr>
        <w:t>In order to</w:t>
      </w:r>
      <w:proofErr w:type="gramEnd"/>
      <w:r w:rsidRPr="00A95ABE">
        <w:rPr>
          <w:rFonts w:ascii="Courier New" w:hAnsi="Courier New" w:cs="Courier New"/>
          <w:lang w:val="en-US"/>
        </w:rPr>
        <w:t xml:space="preserve"> support strict guarantees for Slice-Flow Aggregates, the</w:t>
      </w:r>
    </w:p>
    <w:p w14:paraId="4224613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network resources can be partitioned in both the control plane and</w:t>
      </w:r>
    </w:p>
    <w:p w14:paraId="08B1558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data plane.</w:t>
      </w:r>
    </w:p>
    <w:p w14:paraId="162B669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A0AEE4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06390E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6B9C9F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086452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A18A29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E22737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AB56D2E" w14:textId="77777777" w:rsidR="00E320AD" w:rsidRPr="004E0906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4E0906">
        <w:rPr>
          <w:rFonts w:ascii="Courier New" w:hAnsi="Courier New" w:cs="Courier New"/>
          <w:lang w:val="en-US"/>
        </w:rPr>
        <w:t xml:space="preserve">Saad, et al.               Expires 20 May 2022              </w:t>
      </w:r>
      <w:proofErr w:type="gramStart"/>
      <w:r w:rsidRPr="004E0906">
        <w:rPr>
          <w:rFonts w:ascii="Courier New" w:hAnsi="Courier New" w:cs="Courier New"/>
          <w:lang w:val="en-US"/>
        </w:rPr>
        <w:t xml:space="preserve">   [</w:t>
      </w:r>
      <w:proofErr w:type="gramEnd"/>
      <w:r w:rsidRPr="004E0906">
        <w:rPr>
          <w:rFonts w:ascii="Courier New" w:hAnsi="Courier New" w:cs="Courier New"/>
          <w:lang w:val="en-US"/>
        </w:rPr>
        <w:t>Page 14]</w:t>
      </w:r>
    </w:p>
    <w:p w14:paraId="1D2A77B2" w14:textId="77777777" w:rsidR="00E320AD" w:rsidRPr="004E0906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4E0906">
        <w:rPr>
          <w:rFonts w:ascii="Courier New" w:hAnsi="Courier New" w:cs="Courier New"/>
          <w:lang w:val="en-US"/>
        </w:rPr>
        <w:br w:type="page"/>
      </w:r>
    </w:p>
    <w:p w14:paraId="013EB66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5DE8D6A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880805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4C8789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control plane partitioning allows the creation of customized</w:t>
      </w:r>
    </w:p>
    <w:p w14:paraId="19C6799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topologies per NRP that each supports a Slice-Flow Aggregate.  The</w:t>
      </w:r>
    </w:p>
    <w:p w14:paraId="6E34708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ingress routers or a Path Computation Engine (PCE) can use the</w:t>
      </w:r>
    </w:p>
    <w:p w14:paraId="6CCE960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customized topologies to determine optimal path placement for</w:t>
      </w:r>
    </w:p>
    <w:p w14:paraId="4C5D9AF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specific demand flows (Slice-Flow Aggregate aware TE).</w:t>
      </w:r>
    </w:p>
    <w:p w14:paraId="3E0F30F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7D6BD9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data plane partitioning provides isolation for Slice-Flow</w:t>
      </w:r>
    </w:p>
    <w:p w14:paraId="34340A5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Aggregate traffic, and protection when resource contention occurs due</w:t>
      </w:r>
    </w:p>
    <w:p w14:paraId="4B7EA10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to bursts of traffic from other Slice-Flow Aggregate traffic that</w:t>
      </w:r>
    </w:p>
    <w:p w14:paraId="53F52E9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traverses the same shared network resource.</w:t>
      </w:r>
    </w:p>
    <w:p w14:paraId="0009198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825B64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5.  Network Resource Partition Instantiation</w:t>
      </w:r>
    </w:p>
    <w:p w14:paraId="59CF626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3FF7E3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 network slice can span multiple technologies and multiple</w:t>
      </w:r>
    </w:p>
    <w:p w14:paraId="7B99A13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administrative domains.  Depending on the network slice customer</w:t>
      </w:r>
    </w:p>
    <w:p w14:paraId="4FCA1B9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requirements, a network slice can be differentiated from other</w:t>
      </w:r>
    </w:p>
    <w:p w14:paraId="17911F4A" w14:textId="7FB6898F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network slices in terms of data, control</w:t>
      </w:r>
      <w:ins w:id="155" w:author="BOUCADAIR Mohamed INNOV/NET" w:date="2021-11-17T10:50:00Z">
        <w:r w:rsidR="004E0906">
          <w:rPr>
            <w:rFonts w:ascii="Courier New" w:hAnsi="Courier New" w:cs="Courier New"/>
            <w:lang w:val="en-US"/>
          </w:rPr>
          <w:t>,</w:t>
        </w:r>
      </w:ins>
      <w:r w:rsidRPr="00A95ABE">
        <w:rPr>
          <w:rFonts w:ascii="Courier New" w:hAnsi="Courier New" w:cs="Courier New"/>
          <w:lang w:val="en-US"/>
        </w:rPr>
        <w:t xml:space="preserve"> </w:t>
      </w:r>
      <w:del w:id="156" w:author="BOUCADAIR Mohamed INNOV/NET" w:date="2021-11-17T10:50:00Z">
        <w:r w:rsidRPr="00A95ABE" w:rsidDel="004E0906">
          <w:rPr>
            <w:rFonts w:ascii="Courier New" w:hAnsi="Courier New" w:cs="Courier New"/>
            <w:lang w:val="en-US"/>
          </w:rPr>
          <w:delText xml:space="preserve">or </w:delText>
        </w:r>
      </w:del>
      <w:ins w:id="157" w:author="BOUCADAIR Mohamed INNOV/NET" w:date="2021-11-17T10:50:00Z">
        <w:r w:rsidR="004E0906">
          <w:rPr>
            <w:rFonts w:ascii="Courier New" w:hAnsi="Courier New" w:cs="Courier New"/>
            <w:lang w:val="en-US"/>
          </w:rPr>
          <w:t>and</w:t>
        </w:r>
        <w:r w:rsidR="004E0906" w:rsidRPr="00A95ABE">
          <w:rPr>
            <w:rFonts w:ascii="Courier New" w:hAnsi="Courier New" w:cs="Courier New"/>
            <w:lang w:val="en-US"/>
          </w:rPr>
          <w:t xml:space="preserve"> </w:t>
        </w:r>
      </w:ins>
      <w:r w:rsidRPr="00A95ABE">
        <w:rPr>
          <w:rFonts w:ascii="Courier New" w:hAnsi="Courier New" w:cs="Courier New"/>
          <w:lang w:val="en-US"/>
        </w:rPr>
        <w:t>management planes.</w:t>
      </w:r>
    </w:p>
    <w:p w14:paraId="356A0C8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06FB584" w14:textId="6351215E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customer of a network slice</w:t>
      </w:r>
      <w:ins w:id="158" w:author="BOUCADAIR Mohamed INNOV/NET" w:date="2021-11-17T10:50:00Z">
        <w:r w:rsidR="004E0906">
          <w:rPr>
            <w:rFonts w:ascii="Courier New" w:hAnsi="Courier New" w:cs="Courier New"/>
            <w:lang w:val="en-US"/>
          </w:rPr>
          <w:t xml:space="preserve"> service</w:t>
        </w:r>
      </w:ins>
      <w:r w:rsidRPr="00A95ABE">
        <w:rPr>
          <w:rFonts w:ascii="Courier New" w:hAnsi="Courier New" w:cs="Courier New"/>
          <w:lang w:val="en-US"/>
        </w:rPr>
        <w:t xml:space="preserve"> expresses their intent by specifying</w:t>
      </w:r>
    </w:p>
    <w:p w14:paraId="1893695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requirements rather than mechanisms to realize the slice as described</w:t>
      </w:r>
    </w:p>
    <w:p w14:paraId="6A3BEC2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 Section 3.2.</w:t>
      </w:r>
    </w:p>
    <w:p w14:paraId="17DFF9C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67D0336" w14:textId="47975831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network slice controller </w:t>
      </w:r>
      <w:del w:id="159" w:author="BOUCADAIR Mohamed INNOV/NET" w:date="2021-11-17T10:51:00Z">
        <w:r w:rsidRPr="00A95ABE" w:rsidDel="004E0906">
          <w:rPr>
            <w:rFonts w:ascii="Courier New" w:hAnsi="Courier New" w:cs="Courier New"/>
            <w:lang w:val="en-US"/>
          </w:rPr>
          <w:delText xml:space="preserve">consumes </w:delText>
        </w:r>
      </w:del>
      <w:ins w:id="160" w:author="BOUCADAIR Mohamed INNOV/NET" w:date="2021-11-17T10:51:00Z">
        <w:r w:rsidR="004E0906">
          <w:rPr>
            <w:rFonts w:ascii="Courier New" w:hAnsi="Courier New" w:cs="Courier New"/>
            <w:lang w:val="en-US"/>
          </w:rPr>
          <w:t>is fed with</w:t>
        </w:r>
        <w:r w:rsidR="004E0906" w:rsidRPr="00A95ABE">
          <w:rPr>
            <w:rFonts w:ascii="Courier New" w:hAnsi="Courier New" w:cs="Courier New"/>
            <w:lang w:val="en-US"/>
          </w:rPr>
          <w:t xml:space="preserve"> </w:t>
        </w:r>
      </w:ins>
      <w:r w:rsidRPr="00A95ABE">
        <w:rPr>
          <w:rFonts w:ascii="Courier New" w:hAnsi="Courier New" w:cs="Courier New"/>
          <w:lang w:val="en-US"/>
        </w:rPr>
        <w:t>the network slice service</w:t>
      </w:r>
    </w:p>
    <w:p w14:paraId="04F0D489" w14:textId="39112EF5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</w:t>
      </w:r>
      <w:del w:id="161" w:author="BOUCADAIR Mohamed INNOV/NET" w:date="2021-11-17T10:51:00Z">
        <w:r w:rsidRPr="00A95ABE" w:rsidDel="004E0906">
          <w:rPr>
            <w:rFonts w:ascii="Courier New" w:hAnsi="Courier New" w:cs="Courier New"/>
            <w:lang w:val="en-US"/>
          </w:rPr>
          <w:delText xml:space="preserve">intent and </w:delText>
        </w:r>
      </w:del>
      <w:ins w:id="162" w:author="BOUCADAIR Mohamed INNOV/NET" w:date="2021-11-17T10:51:00Z">
        <w:r w:rsidR="004E0906">
          <w:rPr>
            <w:rFonts w:ascii="Courier New" w:hAnsi="Courier New" w:cs="Courier New"/>
            <w:lang w:val="en-US"/>
          </w:rPr>
          <w:t>to</w:t>
        </w:r>
        <w:r w:rsidR="004E0906" w:rsidRPr="00A95ABE">
          <w:rPr>
            <w:rFonts w:ascii="Courier New" w:hAnsi="Courier New" w:cs="Courier New"/>
            <w:lang w:val="en-US"/>
          </w:rPr>
          <w:t xml:space="preserve"> </w:t>
        </w:r>
      </w:ins>
      <w:r w:rsidRPr="00A95ABE">
        <w:rPr>
          <w:rFonts w:ascii="Courier New" w:hAnsi="Courier New" w:cs="Courier New"/>
          <w:lang w:val="en-US"/>
        </w:rPr>
        <w:t>realize</w:t>
      </w:r>
      <w:del w:id="163" w:author="BOUCADAIR Mohamed INNOV/NET" w:date="2021-11-17T10:51:00Z">
        <w:r w:rsidRPr="00A95ABE" w:rsidDel="004E0906">
          <w:rPr>
            <w:rFonts w:ascii="Courier New" w:hAnsi="Courier New" w:cs="Courier New"/>
            <w:lang w:val="en-US"/>
          </w:rPr>
          <w:delText>s</w:delText>
        </w:r>
      </w:del>
      <w:r w:rsidRPr="00A95ABE">
        <w:rPr>
          <w:rFonts w:ascii="Courier New" w:hAnsi="Courier New" w:cs="Courier New"/>
          <w:lang w:val="en-US"/>
        </w:rPr>
        <w:t xml:space="preserve"> it with an appropriate Network Resource Partition</w:t>
      </w:r>
    </w:p>
    <w:p w14:paraId="26163BCD" w14:textId="621D624A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Policy (NRP Policy).  Multiple IETF network slices </w:t>
      </w:r>
      <w:del w:id="164" w:author="BOUCADAIR Mohamed INNOV/NET" w:date="2021-11-17T10:51:00Z">
        <w:r w:rsidRPr="00A95ABE" w:rsidDel="004E0906">
          <w:rPr>
            <w:rFonts w:ascii="Courier New" w:hAnsi="Courier New" w:cs="Courier New"/>
            <w:lang w:val="en-US"/>
          </w:rPr>
          <w:delText xml:space="preserve">MAY </w:delText>
        </w:r>
      </w:del>
      <w:ins w:id="165" w:author="BOUCADAIR Mohamed INNOV/NET" w:date="2021-11-17T10:51:00Z">
        <w:r w:rsidR="004E0906">
          <w:rPr>
            <w:rFonts w:ascii="Courier New" w:hAnsi="Courier New" w:cs="Courier New"/>
            <w:lang w:val="en-US"/>
          </w:rPr>
          <w:t>may</w:t>
        </w:r>
        <w:r w:rsidR="004E0906" w:rsidRPr="00A95ABE">
          <w:rPr>
            <w:rFonts w:ascii="Courier New" w:hAnsi="Courier New" w:cs="Courier New"/>
            <w:lang w:val="en-US"/>
          </w:rPr>
          <w:t xml:space="preserve"> </w:t>
        </w:r>
      </w:ins>
      <w:r w:rsidRPr="00A95ABE">
        <w:rPr>
          <w:rFonts w:ascii="Courier New" w:hAnsi="Courier New" w:cs="Courier New"/>
          <w:lang w:val="en-US"/>
        </w:rPr>
        <w:t>be mapped to</w:t>
      </w:r>
    </w:p>
    <w:p w14:paraId="3E00EB8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same Slice-Flow Aggregate as described in Section 3.3.</w:t>
      </w:r>
    </w:p>
    <w:p w14:paraId="4457B15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33C468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network wide consistent NRP Policy definition is distributed to</w:t>
      </w:r>
    </w:p>
    <w:p w14:paraId="6A69972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devices in the network as shown in Figure 1.  The specification</w:t>
      </w:r>
    </w:p>
    <w:p w14:paraId="6FD8C0B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of the network slice intent on the northbound interface of the</w:t>
      </w:r>
    </w:p>
    <w:p w14:paraId="6965BE2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controller and the mechanism used to map the network slice to a</w:t>
      </w:r>
    </w:p>
    <w:p w14:paraId="7F3D260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Slice-Flow Aggregate are outside the scope of this document.</w:t>
      </w:r>
    </w:p>
    <w:p w14:paraId="67E7B88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F9FB81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5.1.  NRP Policy Definition</w:t>
      </w:r>
    </w:p>
    <w:p w14:paraId="6D660D0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F0F2BCB" w14:textId="71FFB4A0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NRP Policy is network-wide construct that is </w:t>
      </w:r>
      <w:del w:id="166" w:author="BOUCADAIR Mohamed INNOV/NET" w:date="2021-11-17T10:53:00Z">
        <w:r w:rsidRPr="00A95ABE" w:rsidDel="004E0906">
          <w:rPr>
            <w:rFonts w:ascii="Courier New" w:hAnsi="Courier New" w:cs="Courier New"/>
            <w:lang w:val="en-US"/>
          </w:rPr>
          <w:delText xml:space="preserve">consumed </w:delText>
        </w:r>
      </w:del>
      <w:ins w:id="167" w:author="BOUCADAIR Mohamed INNOV/NET" w:date="2021-11-17T10:53:00Z">
        <w:r w:rsidR="004E0906">
          <w:rPr>
            <w:rFonts w:ascii="Courier New" w:hAnsi="Courier New" w:cs="Courier New"/>
            <w:lang w:val="en-US"/>
          </w:rPr>
          <w:t>supplied to</w:t>
        </w:r>
        <w:r w:rsidR="004E0906" w:rsidRPr="00A95ABE">
          <w:rPr>
            <w:rFonts w:ascii="Courier New" w:hAnsi="Courier New" w:cs="Courier New"/>
            <w:lang w:val="en-US"/>
          </w:rPr>
          <w:t xml:space="preserve"> </w:t>
        </w:r>
      </w:ins>
      <w:del w:id="168" w:author="BOUCADAIR Mohamed INNOV/NET" w:date="2021-11-17T10:54:00Z">
        <w:r w:rsidRPr="00A95ABE" w:rsidDel="004E0906">
          <w:rPr>
            <w:rFonts w:ascii="Courier New" w:hAnsi="Courier New" w:cs="Courier New"/>
            <w:lang w:val="en-US"/>
          </w:rPr>
          <w:delText xml:space="preserve">by </w:delText>
        </w:r>
      </w:del>
      <w:r w:rsidRPr="00A95ABE">
        <w:rPr>
          <w:rFonts w:ascii="Courier New" w:hAnsi="Courier New" w:cs="Courier New"/>
          <w:lang w:val="en-US"/>
        </w:rPr>
        <w:t>network</w:t>
      </w:r>
    </w:p>
    <w:p w14:paraId="041011F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devices, and may include rules that control the following:</w:t>
      </w:r>
    </w:p>
    <w:p w14:paraId="778F11D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6AD4E4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*  Data plane specific policies: This includes the SAS, any firewall</w:t>
      </w:r>
    </w:p>
    <w:p w14:paraId="01A0274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rules or flow-spec filters, and QoS profiles associated with the</w:t>
      </w:r>
    </w:p>
    <w:p w14:paraId="781068F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NRP Policy and any classes within it.</w:t>
      </w:r>
    </w:p>
    <w:p w14:paraId="2897F48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88D670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*  Control plane specific policies: This includes </w:t>
      </w:r>
      <w:commentRangeStart w:id="169"/>
      <w:r w:rsidRPr="00A95ABE">
        <w:rPr>
          <w:rFonts w:ascii="Courier New" w:hAnsi="Courier New" w:cs="Courier New"/>
          <w:lang w:val="en-US"/>
        </w:rPr>
        <w:t>guaranteed</w:t>
      </w:r>
    </w:p>
    <w:p w14:paraId="13B5DB3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bandwidth</w:t>
      </w:r>
      <w:commentRangeEnd w:id="169"/>
      <w:r w:rsidR="004E0906">
        <w:rPr>
          <w:rStyle w:val="Marquedecommentaire"/>
          <w:rFonts w:asciiTheme="minorHAnsi" w:hAnsiTheme="minorHAnsi"/>
        </w:rPr>
        <w:commentReference w:id="169"/>
      </w:r>
      <w:r w:rsidRPr="00A95ABE">
        <w:rPr>
          <w:rFonts w:ascii="Courier New" w:hAnsi="Courier New" w:cs="Courier New"/>
          <w:lang w:val="en-US"/>
        </w:rPr>
        <w:t>, any network resource sharing amongst slice policies,</w:t>
      </w:r>
    </w:p>
    <w:p w14:paraId="42A7DA38" w14:textId="77777777" w:rsidR="00E320AD" w:rsidRPr="004E0906" w:rsidRDefault="00E320AD" w:rsidP="008B1D60">
      <w:pPr>
        <w:pStyle w:val="Textebrut"/>
        <w:rPr>
          <w:rFonts w:ascii="Courier New" w:hAnsi="Courier New" w:cs="Courier New"/>
          <w:highlight w:val="yellow"/>
          <w:lang w:val="en-US"/>
          <w:rPrChange w:id="170" w:author="BOUCADAIR Mohamed INNOV/NET" w:date="2021-11-17T10:53:00Z">
            <w:rPr>
              <w:rFonts w:ascii="Courier New" w:hAnsi="Courier New" w:cs="Courier New"/>
              <w:lang w:val="en-US"/>
            </w:rPr>
          </w:rPrChange>
        </w:rPr>
      </w:pPr>
      <w:r w:rsidRPr="00A95ABE">
        <w:rPr>
          <w:rFonts w:ascii="Courier New" w:hAnsi="Courier New" w:cs="Courier New"/>
          <w:lang w:val="en-US"/>
        </w:rPr>
        <w:t xml:space="preserve">      and </w:t>
      </w:r>
      <w:r w:rsidRPr="004E0906">
        <w:rPr>
          <w:rFonts w:ascii="Courier New" w:hAnsi="Courier New" w:cs="Courier New"/>
          <w:highlight w:val="yellow"/>
          <w:lang w:val="en-US"/>
          <w:rPrChange w:id="171" w:author="BOUCADAIR Mohamed INNOV/NET" w:date="2021-11-17T10:53:00Z">
            <w:rPr>
              <w:rFonts w:ascii="Courier New" w:hAnsi="Courier New" w:cs="Courier New"/>
              <w:lang w:val="en-US"/>
            </w:rPr>
          </w:rPrChange>
        </w:rPr>
        <w:t>reservation preference to prioritize any reservations of a</w:t>
      </w:r>
    </w:p>
    <w:p w14:paraId="3C6B7F3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4E0906">
        <w:rPr>
          <w:rFonts w:ascii="Courier New" w:hAnsi="Courier New" w:cs="Courier New"/>
          <w:highlight w:val="yellow"/>
          <w:lang w:val="en-US"/>
          <w:rPrChange w:id="172" w:author="BOUCADAIR Mohamed INNOV/NET" w:date="2021-11-17T10:53:00Z">
            <w:rPr>
              <w:rFonts w:ascii="Courier New" w:hAnsi="Courier New" w:cs="Courier New"/>
              <w:lang w:val="en-US"/>
            </w:rPr>
          </w:rPrChange>
        </w:rPr>
        <w:t xml:space="preserve">      specific NRP</w:t>
      </w:r>
      <w:r w:rsidRPr="00A95ABE">
        <w:rPr>
          <w:rFonts w:ascii="Courier New" w:hAnsi="Courier New" w:cs="Courier New"/>
          <w:lang w:val="en-US"/>
        </w:rPr>
        <w:t xml:space="preserve"> over others.</w:t>
      </w:r>
    </w:p>
    <w:p w14:paraId="02FD52C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B5C78C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5931D4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7D6FE3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DE4550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B9E0850" w14:textId="77777777" w:rsidR="00E320AD" w:rsidRPr="004E0906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4E0906">
        <w:rPr>
          <w:rFonts w:ascii="Courier New" w:hAnsi="Courier New" w:cs="Courier New"/>
          <w:lang w:val="en-US"/>
        </w:rPr>
        <w:t xml:space="preserve">Saad, et al.               Expires 20 May 2022              </w:t>
      </w:r>
      <w:proofErr w:type="gramStart"/>
      <w:r w:rsidRPr="004E0906">
        <w:rPr>
          <w:rFonts w:ascii="Courier New" w:hAnsi="Courier New" w:cs="Courier New"/>
          <w:lang w:val="en-US"/>
        </w:rPr>
        <w:t xml:space="preserve">   [</w:t>
      </w:r>
      <w:proofErr w:type="gramEnd"/>
      <w:r w:rsidRPr="004E0906">
        <w:rPr>
          <w:rFonts w:ascii="Courier New" w:hAnsi="Courier New" w:cs="Courier New"/>
          <w:lang w:val="en-US"/>
        </w:rPr>
        <w:t>Page 15]</w:t>
      </w:r>
    </w:p>
    <w:p w14:paraId="78B1D60D" w14:textId="77777777" w:rsidR="00E320AD" w:rsidRPr="004E0906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4E0906">
        <w:rPr>
          <w:rFonts w:ascii="Courier New" w:hAnsi="Courier New" w:cs="Courier New"/>
          <w:lang w:val="en-US"/>
        </w:rPr>
        <w:br w:type="page"/>
      </w:r>
    </w:p>
    <w:p w14:paraId="596DADA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5FAACB8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64F1CA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40A793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*  Topology membership policies: This defines the topology filter</w:t>
      </w:r>
    </w:p>
    <w:p w14:paraId="70D8672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policies that dictate node/link/function membership to a specific</w:t>
      </w:r>
    </w:p>
    <w:p w14:paraId="38FA23E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NRP.</w:t>
      </w:r>
    </w:p>
    <w:p w14:paraId="6F401B9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96EBB4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There is a desire for flexibility in realizing network slices to</w:t>
      </w:r>
    </w:p>
    <w:p w14:paraId="78129955" w14:textId="6FC6DC23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support the services across networks consisting of </w:t>
      </w:r>
      <w:del w:id="173" w:author="BOUCADAIR Mohamed INNOV/NET" w:date="2021-11-17T10:54:00Z">
        <w:r w:rsidRPr="00A95ABE" w:rsidDel="00F20AF7">
          <w:rPr>
            <w:rFonts w:ascii="Courier New" w:hAnsi="Courier New" w:cs="Courier New"/>
            <w:lang w:val="en-US"/>
          </w:rPr>
          <w:delText xml:space="preserve">products </w:delText>
        </w:r>
      </w:del>
      <w:proofErr w:type="spellStart"/>
      <w:ins w:id="174" w:author="BOUCADAIR Mohamed INNOV/NET" w:date="2021-11-17T10:54:00Z">
        <w:r w:rsidR="00F20AF7">
          <w:rPr>
            <w:rFonts w:ascii="Courier New" w:hAnsi="Courier New" w:cs="Courier New"/>
            <w:lang w:val="en-US"/>
          </w:rPr>
          <w:t>implementtaions</w:t>
        </w:r>
        <w:proofErr w:type="spellEnd"/>
        <w:r w:rsidR="00F20AF7" w:rsidRPr="00A95ABE">
          <w:rPr>
            <w:rFonts w:ascii="Courier New" w:hAnsi="Courier New" w:cs="Courier New"/>
            <w:lang w:val="en-US"/>
          </w:rPr>
          <w:t xml:space="preserve"> </w:t>
        </w:r>
      </w:ins>
      <w:r w:rsidRPr="00A95ABE">
        <w:rPr>
          <w:rFonts w:ascii="Courier New" w:hAnsi="Courier New" w:cs="Courier New"/>
          <w:lang w:val="en-US"/>
        </w:rPr>
        <w:t>from</w:t>
      </w:r>
    </w:p>
    <w:p w14:paraId="7C91413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multiple vendors.  These networks may also be grouped into disparate</w:t>
      </w:r>
    </w:p>
    <w:p w14:paraId="6B7FFE8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domains and deploy various path control technologies and tunnel</w:t>
      </w:r>
    </w:p>
    <w:p w14:paraId="28552EC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techniques to carry traffic across the network.  It is expected that</w:t>
      </w:r>
    </w:p>
    <w:p w14:paraId="66F0741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 standardized data model for NRP Policy will facilitate the</w:t>
      </w:r>
    </w:p>
    <w:p w14:paraId="31A364F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instantiation and management of the NRP on the topological elements</w:t>
      </w:r>
    </w:p>
    <w:p w14:paraId="6465F95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selected by the NRP Policy topology filter.  A YANG data model for</w:t>
      </w:r>
    </w:p>
    <w:p w14:paraId="371AE6E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Network Resource Partition Policy instantiation on the controller</w:t>
      </w:r>
    </w:p>
    <w:p w14:paraId="1E1A030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and network devices is described in</w:t>
      </w:r>
    </w:p>
    <w:p w14:paraId="66F2800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A95ABE">
        <w:rPr>
          <w:rFonts w:ascii="Courier New" w:hAnsi="Courier New" w:cs="Courier New"/>
          <w:lang w:val="en-US"/>
        </w:rPr>
        <w:t>D.bestbar</w:t>
      </w:r>
      <w:proofErr w:type="spellEnd"/>
      <w:proofErr w:type="gramEnd"/>
      <w:r w:rsidRPr="00A95ABE">
        <w:rPr>
          <w:rFonts w:ascii="Courier New" w:hAnsi="Courier New" w:cs="Courier New"/>
          <w:lang w:val="en-US"/>
        </w:rPr>
        <w:t>-teas-yang-slice-policy].</w:t>
      </w:r>
    </w:p>
    <w:p w14:paraId="002662A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BA2D5B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It is also possible to distribute the NRP Policy to network devices</w:t>
      </w:r>
    </w:p>
    <w:p w14:paraId="10EE9B4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using several mechanisms, including protocols such as NETCONF or</w:t>
      </w:r>
    </w:p>
    <w:p w14:paraId="2CC82FC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RESTCONF, or exchanging it using a suitable routing protocol that</w:t>
      </w:r>
    </w:p>
    <w:p w14:paraId="16DD296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network devices participate in (such as IGP(s) or BGP).  The</w:t>
      </w:r>
    </w:p>
    <w:p w14:paraId="3D8B0F6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extensions to enable specific protocols to carry an NRP Policy</w:t>
      </w:r>
    </w:p>
    <w:p w14:paraId="1ADB470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definition will be described in separate documents.</w:t>
      </w:r>
    </w:p>
    <w:p w14:paraId="6940922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D33243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commentRangeStart w:id="175"/>
      <w:r w:rsidRPr="00A95ABE">
        <w:rPr>
          <w:rFonts w:ascii="Courier New" w:hAnsi="Courier New" w:cs="Courier New"/>
          <w:lang w:val="en-US"/>
        </w:rPr>
        <w:t>5.1.1.  Network Resource Partition Data Plane Selector</w:t>
      </w:r>
      <w:commentRangeEnd w:id="175"/>
      <w:r w:rsidR="00F20AF7">
        <w:rPr>
          <w:rStyle w:val="Marquedecommentaire"/>
          <w:rFonts w:asciiTheme="minorHAnsi" w:hAnsiTheme="minorHAnsi"/>
        </w:rPr>
        <w:commentReference w:id="175"/>
      </w:r>
    </w:p>
    <w:p w14:paraId="5E00B06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B7C9DF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commentRangeStart w:id="176"/>
      <w:r w:rsidRPr="00A95ABE">
        <w:rPr>
          <w:rFonts w:ascii="Courier New" w:hAnsi="Courier New" w:cs="Courier New"/>
          <w:lang w:val="en-US"/>
        </w:rPr>
        <w:t xml:space="preserve">   A router MUST be able to identify a packet belonging to a Slice-Flow</w:t>
      </w:r>
    </w:p>
    <w:p w14:paraId="56C4BCD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Aggregate before it can apply the associated forwarding treatment or</w:t>
      </w:r>
    </w:p>
    <w:p w14:paraId="548D28BF" w14:textId="7C9C9A9E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NRP-PHB.  </w:t>
      </w:r>
      <w:commentRangeEnd w:id="176"/>
      <w:r w:rsidR="00F20AF7">
        <w:rPr>
          <w:rStyle w:val="Marquedecommentaire"/>
          <w:rFonts w:asciiTheme="minorHAnsi" w:hAnsiTheme="minorHAnsi"/>
        </w:rPr>
        <w:commentReference w:id="176"/>
      </w:r>
      <w:r w:rsidRPr="00A95ABE">
        <w:rPr>
          <w:rFonts w:ascii="Courier New" w:hAnsi="Courier New" w:cs="Courier New"/>
          <w:lang w:val="en-US"/>
        </w:rPr>
        <w:t>One or more fields within the packet MAY be used as a</w:t>
      </w:r>
      <w:del w:id="177" w:author="BOUCADAIR Mohamed INNOV/NET" w:date="2021-11-17T10:58:00Z">
        <w:r w:rsidRPr="00A95ABE" w:rsidDel="00F20AF7">
          <w:rPr>
            <w:rFonts w:ascii="Courier New" w:hAnsi="Courier New" w:cs="Courier New"/>
            <w:lang w:val="en-US"/>
          </w:rPr>
          <w:delText>n</w:delText>
        </w:r>
      </w:del>
      <w:r w:rsidRPr="00A95ABE">
        <w:rPr>
          <w:rFonts w:ascii="Courier New" w:hAnsi="Courier New" w:cs="Courier New"/>
          <w:lang w:val="en-US"/>
        </w:rPr>
        <w:t xml:space="preserve"> SAS</w:t>
      </w:r>
    </w:p>
    <w:p w14:paraId="4660FA6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to do this.</w:t>
      </w:r>
    </w:p>
    <w:p w14:paraId="11734B8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F24B15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Forwarding Address Based Selector:</w:t>
      </w:r>
    </w:p>
    <w:p w14:paraId="0DB50F4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618167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It is possible to assign a different forwarding address (or MPLS</w:t>
      </w:r>
    </w:p>
    <w:p w14:paraId="1522E73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forwarding label in case of MPLS network) for each Slice-Flow</w:t>
      </w:r>
    </w:p>
    <w:p w14:paraId="770CF8E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Aggregate on a specific node in the network.  [RFC3031] states in</w:t>
      </w:r>
    </w:p>
    <w:p w14:paraId="47B6950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Section 2.1 that: 'Some routers analyze a packet's network layer</w:t>
      </w:r>
    </w:p>
    <w:p w14:paraId="4280345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header not merely to choose the packet's next hop, but also to</w:t>
      </w:r>
    </w:p>
    <w:p w14:paraId="4B64BEA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determine a packet's "precedence" or "class of service"'.</w:t>
      </w:r>
    </w:p>
    <w:p w14:paraId="72F3E13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Assigning a unique forwarding address (or MPLS forwarding label)</w:t>
      </w:r>
    </w:p>
    <w:p w14:paraId="1113EA2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to each Slice-Flow Aggregate allows Slice-Flow Aggregate packets</w:t>
      </w:r>
    </w:p>
    <w:p w14:paraId="440B891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destined to a node to be distinguished by the destination address</w:t>
      </w:r>
    </w:p>
    <w:p w14:paraId="0997929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(or MPLS forwarding label) that is carried in the packet.</w:t>
      </w:r>
    </w:p>
    <w:p w14:paraId="16DFBD7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075504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This approach requires maintaining per Slice-Flow Aggregate state</w:t>
      </w:r>
    </w:p>
    <w:p w14:paraId="4F96AFC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for each destination in the network in both the control and data</w:t>
      </w:r>
    </w:p>
    <w:p w14:paraId="62E15CC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plane and on each router in the network.  For example, consider a</w:t>
      </w:r>
    </w:p>
    <w:p w14:paraId="7AB0F3B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network slicing provider with a network composed of 'N' nodes,</w:t>
      </w:r>
    </w:p>
    <w:p w14:paraId="7182A0E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each with 'K' adjacencies to its neighbors.  Assuming a node can</w:t>
      </w:r>
    </w:p>
    <w:p w14:paraId="3B6292B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FA301C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B88B2F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647A9D8" w14:textId="77777777" w:rsidR="00E320AD" w:rsidRPr="00F20AF7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F20AF7">
        <w:rPr>
          <w:rFonts w:ascii="Courier New" w:hAnsi="Courier New" w:cs="Courier New"/>
          <w:lang w:val="en-US"/>
        </w:rPr>
        <w:t xml:space="preserve">Saad, et al.               Expires 20 May 2022              </w:t>
      </w:r>
      <w:proofErr w:type="gramStart"/>
      <w:r w:rsidRPr="00F20AF7">
        <w:rPr>
          <w:rFonts w:ascii="Courier New" w:hAnsi="Courier New" w:cs="Courier New"/>
          <w:lang w:val="en-US"/>
        </w:rPr>
        <w:t xml:space="preserve">   [</w:t>
      </w:r>
      <w:proofErr w:type="gramEnd"/>
      <w:r w:rsidRPr="00F20AF7">
        <w:rPr>
          <w:rFonts w:ascii="Courier New" w:hAnsi="Courier New" w:cs="Courier New"/>
          <w:lang w:val="en-US"/>
        </w:rPr>
        <w:t>Page 16]</w:t>
      </w:r>
    </w:p>
    <w:p w14:paraId="064B88B5" w14:textId="77777777" w:rsidR="00E320AD" w:rsidRPr="00F20AF7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F20AF7">
        <w:rPr>
          <w:rFonts w:ascii="Courier New" w:hAnsi="Courier New" w:cs="Courier New"/>
          <w:lang w:val="en-US"/>
        </w:rPr>
        <w:br w:type="page"/>
      </w:r>
    </w:p>
    <w:p w14:paraId="1AC834F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0DA3A2F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9AFDE6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AF32AB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be reached over 'M' different Slice-Flow Aggregates, the node</w:t>
      </w:r>
    </w:p>
    <w:p w14:paraId="6DBABBD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assigns and advertises reachability to 'N' unique forwarding</w:t>
      </w:r>
    </w:p>
    <w:p w14:paraId="2FC62A7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addresses, or MPLS forwarding labels.  Similarly, each node</w:t>
      </w:r>
    </w:p>
    <w:p w14:paraId="6058B42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assigns a unique forwarding address (or MPLS forwarding label) for</w:t>
      </w:r>
    </w:p>
    <w:p w14:paraId="4605407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each of its 'K' adjacencies to enable strict steering over the</w:t>
      </w:r>
    </w:p>
    <w:p w14:paraId="5286394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adjacency for each slice.  The total number of control and data</w:t>
      </w:r>
    </w:p>
    <w:p w14:paraId="0250D0F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plane states that need to be stored and programmed in a router's</w:t>
      </w:r>
    </w:p>
    <w:p w14:paraId="716D114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forwarding is (N+</w:t>
      </w:r>
      <w:proofErr w:type="gramStart"/>
      <w:r w:rsidRPr="00A95ABE">
        <w:rPr>
          <w:rFonts w:ascii="Courier New" w:hAnsi="Courier New" w:cs="Courier New"/>
          <w:lang w:val="en-US"/>
        </w:rPr>
        <w:t>K)*</w:t>
      </w:r>
      <w:proofErr w:type="gramEnd"/>
      <w:r w:rsidRPr="00A95ABE">
        <w:rPr>
          <w:rFonts w:ascii="Courier New" w:hAnsi="Courier New" w:cs="Courier New"/>
          <w:lang w:val="en-US"/>
        </w:rPr>
        <w:t>M states.  Hence, as 'N', 'K', and 'M'</w:t>
      </w:r>
    </w:p>
    <w:p w14:paraId="003BEB0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parameters increase, this approach suffers from scalability</w:t>
      </w:r>
    </w:p>
    <w:p w14:paraId="15B4DC4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challenges in both the control and data planes.</w:t>
      </w:r>
    </w:p>
    <w:p w14:paraId="5673CDD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3AB7EF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Global Identifier Based Selector:</w:t>
      </w:r>
    </w:p>
    <w:p w14:paraId="55334E1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C48435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An NRP Policy MAY include a Global Identifier SAS (GISS) field as</w:t>
      </w:r>
    </w:p>
    <w:p w14:paraId="6B4D33A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defined in [I-</w:t>
      </w:r>
      <w:proofErr w:type="gramStart"/>
      <w:r w:rsidRPr="00A95ABE">
        <w:rPr>
          <w:rFonts w:ascii="Courier New" w:hAnsi="Courier New" w:cs="Courier New"/>
          <w:lang w:val="en-US"/>
        </w:rPr>
        <w:t>D.kompella</w:t>
      </w:r>
      <w:proofErr w:type="gramEnd"/>
      <w:r w:rsidRPr="00A95ABE">
        <w:rPr>
          <w:rFonts w:ascii="Courier New" w:hAnsi="Courier New" w:cs="Courier New"/>
          <w:lang w:val="en-US"/>
        </w:rPr>
        <w:t>-mpls-mspl4fa] that is carried in each</w:t>
      </w:r>
    </w:p>
    <w:p w14:paraId="0BC38AF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packet </w:t>
      </w:r>
      <w:proofErr w:type="gramStart"/>
      <w:r w:rsidRPr="00A95ABE">
        <w:rPr>
          <w:rFonts w:ascii="Courier New" w:hAnsi="Courier New" w:cs="Courier New"/>
          <w:lang w:val="en-US"/>
        </w:rPr>
        <w:t>in order to</w:t>
      </w:r>
      <w:proofErr w:type="gramEnd"/>
      <w:r w:rsidRPr="00A95ABE">
        <w:rPr>
          <w:rFonts w:ascii="Courier New" w:hAnsi="Courier New" w:cs="Courier New"/>
          <w:lang w:val="en-US"/>
        </w:rPr>
        <w:t xml:space="preserve"> associate it to the NRP supporting a Slice-Flow</w:t>
      </w:r>
    </w:p>
    <w:p w14:paraId="67B65AB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Aggregate, independent of the forwarding address or MPLS</w:t>
      </w:r>
    </w:p>
    <w:p w14:paraId="59C3723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forwarding label that is bound to the destination.  Routers within</w:t>
      </w:r>
    </w:p>
    <w:p w14:paraId="3A02010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the NRP domain can use the forwarding address (or MPLS forwarding</w:t>
      </w:r>
    </w:p>
    <w:p w14:paraId="79EF0B5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label) to determine the forwarding </w:t>
      </w:r>
      <w:proofErr w:type="gramStart"/>
      <w:r w:rsidRPr="00A95ABE">
        <w:rPr>
          <w:rFonts w:ascii="Courier New" w:hAnsi="Courier New" w:cs="Courier New"/>
          <w:lang w:val="en-US"/>
        </w:rPr>
        <w:t>next-hop</w:t>
      </w:r>
      <w:proofErr w:type="gramEnd"/>
      <w:r w:rsidRPr="00A95ABE">
        <w:rPr>
          <w:rFonts w:ascii="Courier New" w:hAnsi="Courier New" w:cs="Courier New"/>
          <w:lang w:val="en-US"/>
        </w:rPr>
        <w:t>(s), and use the GISS</w:t>
      </w:r>
    </w:p>
    <w:p w14:paraId="6293DF1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field in the packet to infer the specific forwarding treatment</w:t>
      </w:r>
    </w:p>
    <w:p w14:paraId="5DE2CD1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that needs to be applied on the packet.</w:t>
      </w:r>
    </w:p>
    <w:p w14:paraId="60E2299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F618D7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The GISS can be carried in one of multiple fields within the</w:t>
      </w:r>
    </w:p>
    <w:p w14:paraId="3C7C2C3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packet, depending on the </w:t>
      </w:r>
      <w:proofErr w:type="spellStart"/>
      <w:r w:rsidRPr="00A95ABE">
        <w:rPr>
          <w:rFonts w:ascii="Courier New" w:hAnsi="Courier New" w:cs="Courier New"/>
          <w:lang w:val="en-US"/>
        </w:rPr>
        <w:t>dataplane</w:t>
      </w:r>
      <w:proofErr w:type="spellEnd"/>
      <w:r w:rsidRPr="00A95ABE">
        <w:rPr>
          <w:rFonts w:ascii="Courier New" w:hAnsi="Courier New" w:cs="Courier New"/>
          <w:lang w:val="en-US"/>
        </w:rPr>
        <w:t xml:space="preserve"> used.  For example, in MPLS</w:t>
      </w:r>
    </w:p>
    <w:p w14:paraId="02B9706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networks, the GISS can be encoded within an MPLS label that is</w:t>
      </w:r>
    </w:p>
    <w:p w14:paraId="1F1B111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carried in the packet's MPLS label stack.  All packets that belong</w:t>
      </w:r>
    </w:p>
    <w:p w14:paraId="6C6C679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to the same Slice-Flow Aggregate MAY carry the same GISS in the</w:t>
      </w:r>
    </w:p>
    <w:p w14:paraId="15D0005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MPLS label stack.  It is also possible to have multiple GISS's map</w:t>
      </w:r>
    </w:p>
    <w:p w14:paraId="67A9479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to the same Slice-Flow Aggregate.</w:t>
      </w:r>
    </w:p>
    <w:p w14:paraId="642C6B1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714EEC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The GISS can be encoded in an MPLS label and may appear in several</w:t>
      </w:r>
    </w:p>
    <w:p w14:paraId="191A171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positions in the MPLS label stack.  For example, the VPN service</w:t>
      </w:r>
    </w:p>
    <w:p w14:paraId="18F3FD4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label may act as a GISS to allow VPN packets to be mapped to the</w:t>
      </w:r>
    </w:p>
    <w:p w14:paraId="6347A02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Slice-Flow Aggregate.  In this case, a single VPN service label</w:t>
      </w:r>
    </w:p>
    <w:p w14:paraId="4DD79D1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acting as a GISS MAY be allocated by all Egress PEs of a VPN.</w:t>
      </w:r>
    </w:p>
    <w:p w14:paraId="63B303B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Alternatively, multiple VPN service labels MAY act as GISS's that</w:t>
      </w:r>
    </w:p>
    <w:p w14:paraId="65A1E3A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map a single VPN to the same Slice-Flow Aggregate to allow for</w:t>
      </w:r>
    </w:p>
    <w:p w14:paraId="0EA6B67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multiple Egress PEs to allocate different VPN service labels for a</w:t>
      </w:r>
    </w:p>
    <w:p w14:paraId="2CB39DD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VPN.  In other cases, a range of VPN service labels acting as</w:t>
      </w:r>
    </w:p>
    <w:p w14:paraId="01BA54E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multiple GISS's MAY map multiple VPN traffic to a single Slice-</w:t>
      </w:r>
    </w:p>
    <w:p w14:paraId="64583D6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Flow Aggregate.  An example of such deployment is shown in</w:t>
      </w:r>
    </w:p>
    <w:p w14:paraId="283821DD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A95ABE">
        <w:rPr>
          <w:rFonts w:ascii="Courier New" w:hAnsi="Courier New" w:cs="Courier New"/>
          <w:lang w:val="en-US"/>
        </w:rPr>
        <w:t xml:space="preserve">      </w:t>
      </w:r>
      <w:r w:rsidRPr="008B1D60">
        <w:rPr>
          <w:rFonts w:ascii="Courier New" w:hAnsi="Courier New" w:cs="Courier New"/>
        </w:rPr>
        <w:t>Figure 3.</w:t>
      </w:r>
    </w:p>
    <w:p w14:paraId="0C77E16C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6E0FA04F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6885D9C1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71FFA00B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76ABCB84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37AB7B2B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48A0EFF8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6122E4A5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12AA68D5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t xml:space="preserve">Saad, et al.               Expires 20 May 2022              </w:t>
      </w:r>
      <w:proofErr w:type="gramStart"/>
      <w:r w:rsidRPr="008B1D60">
        <w:rPr>
          <w:rFonts w:ascii="Courier New" w:hAnsi="Courier New" w:cs="Courier New"/>
        </w:rPr>
        <w:t xml:space="preserve">   [</w:t>
      </w:r>
      <w:proofErr w:type="gramEnd"/>
      <w:r w:rsidRPr="008B1D60">
        <w:rPr>
          <w:rFonts w:ascii="Courier New" w:hAnsi="Courier New" w:cs="Courier New"/>
        </w:rPr>
        <w:t>Page 17]</w:t>
      </w:r>
    </w:p>
    <w:p w14:paraId="2E847385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br w:type="page"/>
      </w:r>
    </w:p>
    <w:p w14:paraId="2A507B6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6C99E55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700482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0DC91E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SR Adj-SID:          GISS (VPN service label) on PE2: 1001</w:t>
      </w:r>
    </w:p>
    <w:p w14:paraId="78D70CC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9012: P1-P2</w:t>
      </w:r>
    </w:p>
    <w:p w14:paraId="6D1347A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9023: P2-PE2</w:t>
      </w:r>
    </w:p>
    <w:p w14:paraId="17AFAAA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932A74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/-----\        /-----\        /-----\       /-----\</w:t>
      </w:r>
    </w:p>
    <w:p w14:paraId="37491E9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| PE1 | </w:t>
      </w:r>
      <w:proofErr w:type="gramStart"/>
      <w:r w:rsidRPr="00A95ABE">
        <w:rPr>
          <w:rFonts w:ascii="Courier New" w:hAnsi="Courier New" w:cs="Courier New"/>
          <w:lang w:val="en-US"/>
        </w:rPr>
        <w:t>-----  |</w:t>
      </w:r>
      <w:proofErr w:type="gramEnd"/>
      <w:r w:rsidRPr="00A95ABE">
        <w:rPr>
          <w:rFonts w:ascii="Courier New" w:hAnsi="Courier New" w:cs="Courier New"/>
          <w:lang w:val="en-US"/>
        </w:rPr>
        <w:t xml:space="preserve"> P1  | ------ | P2  |------ | PE2 |</w:t>
      </w:r>
    </w:p>
    <w:p w14:paraId="0B2897F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\-----/        \-----/        \-----/       \-----/</w:t>
      </w:r>
    </w:p>
    <w:p w14:paraId="2F5A051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B83207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</w:t>
      </w:r>
    </w:p>
    <w:p w14:paraId="6080995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packet:</w:t>
      </w:r>
    </w:p>
    <w:p w14:paraId="408890D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+------+       +------+         +------+        +------+</w:t>
      </w:r>
    </w:p>
    <w:p w14:paraId="5228DB2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| IP   |       | 9012 |         | 9023 |        | 1001 |</w:t>
      </w:r>
    </w:p>
    <w:p w14:paraId="046C1B3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+------+       +------+         +------+        +------+</w:t>
      </w:r>
    </w:p>
    <w:p w14:paraId="425DFC9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| Pay- |       | 9023 |         | 1001 |        | IP   |</w:t>
      </w:r>
    </w:p>
    <w:p w14:paraId="2AAF988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| Load |       +------+         +------+        +------+</w:t>
      </w:r>
    </w:p>
    <w:p w14:paraId="2D7C2A7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+----- +       | 1001 |         | IP   |        | Pay- |</w:t>
      </w:r>
    </w:p>
    <w:p w14:paraId="0F752D5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+------+         +------+        | Load |</w:t>
      </w:r>
    </w:p>
    <w:p w14:paraId="1D59E30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| IP   |         | Pay- |        +------+</w:t>
      </w:r>
    </w:p>
    <w:p w14:paraId="1C66B39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+------+         | Load |</w:t>
      </w:r>
    </w:p>
    <w:p w14:paraId="2B04AF5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| Pay- |         +------+</w:t>
      </w:r>
    </w:p>
    <w:p w14:paraId="6DC6EC9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| Load |</w:t>
      </w:r>
    </w:p>
    <w:p w14:paraId="036EB30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+------+</w:t>
      </w:r>
    </w:p>
    <w:p w14:paraId="48D79FB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316E67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Figure 3: GISS or VPN label at bottom of label stack.</w:t>
      </w:r>
    </w:p>
    <w:p w14:paraId="7094BC9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514111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In some cases, the position of the GISS may not be at a fixed</w:t>
      </w:r>
    </w:p>
    <w:p w14:paraId="3DE0CBE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position in the MPLS label header.  In this case, the GISS label</w:t>
      </w:r>
    </w:p>
    <w:p w14:paraId="73FBB60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can show up in any position in the MPLS label stack.  To enable a</w:t>
      </w:r>
    </w:p>
    <w:p w14:paraId="1A84466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transit router to identify the position of the GISS label, a</w:t>
      </w:r>
    </w:p>
    <w:p w14:paraId="5F8E898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special purpose label (ideally a base special purpose label</w:t>
      </w:r>
    </w:p>
    <w:p w14:paraId="7A3E05C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(</w:t>
      </w:r>
      <w:proofErr w:type="spellStart"/>
      <w:r w:rsidRPr="00A95ABE">
        <w:rPr>
          <w:rFonts w:ascii="Courier New" w:hAnsi="Courier New" w:cs="Courier New"/>
          <w:lang w:val="en-US"/>
        </w:rPr>
        <w:t>bSPL</w:t>
      </w:r>
      <w:proofErr w:type="spellEnd"/>
      <w:r w:rsidRPr="00A95ABE">
        <w:rPr>
          <w:rFonts w:ascii="Courier New" w:hAnsi="Courier New" w:cs="Courier New"/>
          <w:lang w:val="en-US"/>
        </w:rPr>
        <w:t>)) can be used to indicate the presence of a GISS in the MPLS</w:t>
      </w:r>
    </w:p>
    <w:p w14:paraId="386FD2E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label stack.  [I-</w:t>
      </w:r>
      <w:proofErr w:type="gramStart"/>
      <w:r w:rsidRPr="00A95ABE">
        <w:rPr>
          <w:rFonts w:ascii="Courier New" w:hAnsi="Courier New" w:cs="Courier New"/>
          <w:lang w:val="en-US"/>
        </w:rPr>
        <w:t>D.kompella</w:t>
      </w:r>
      <w:proofErr w:type="gramEnd"/>
      <w:r w:rsidRPr="00A95ABE">
        <w:rPr>
          <w:rFonts w:ascii="Courier New" w:hAnsi="Courier New" w:cs="Courier New"/>
          <w:lang w:val="en-US"/>
        </w:rPr>
        <w:t xml:space="preserve">-mpls-mspl4fa] proposes a new </w:t>
      </w:r>
      <w:proofErr w:type="spellStart"/>
      <w:r w:rsidRPr="00A95ABE">
        <w:rPr>
          <w:rFonts w:ascii="Courier New" w:hAnsi="Courier New" w:cs="Courier New"/>
          <w:lang w:val="en-US"/>
        </w:rPr>
        <w:t>bSPL</w:t>
      </w:r>
      <w:proofErr w:type="spellEnd"/>
    </w:p>
    <w:p w14:paraId="34FA78E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called Forwarding Actions Identifier (FAI) that is assigned to</w:t>
      </w:r>
    </w:p>
    <w:p w14:paraId="07FDFED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alert of the presence of multiple actions and action data</w:t>
      </w:r>
    </w:p>
    <w:p w14:paraId="3626DA7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(including the presence of the GISS).  The NRP ingress boundary</w:t>
      </w:r>
    </w:p>
    <w:p w14:paraId="0B980F4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node, in this case, imposes two labels: the FAI label and a</w:t>
      </w:r>
    </w:p>
    <w:p w14:paraId="638FD16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forwarding actions label that includes the GISS to identify the</w:t>
      </w:r>
    </w:p>
    <w:p w14:paraId="1F61C48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Slice-Flow Aggregate packets as shown in Figure 4.</w:t>
      </w:r>
    </w:p>
    <w:p w14:paraId="04BDFE1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7C85F1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[I-</w:t>
      </w:r>
      <w:proofErr w:type="spellStart"/>
      <w:proofErr w:type="gramStart"/>
      <w:r w:rsidRPr="00A95ABE">
        <w:rPr>
          <w:rFonts w:ascii="Courier New" w:hAnsi="Courier New" w:cs="Courier New"/>
          <w:lang w:val="en-US"/>
        </w:rPr>
        <w:t>D.decraene</w:t>
      </w:r>
      <w:proofErr w:type="spellEnd"/>
      <w:proofErr w:type="gramEnd"/>
      <w:r w:rsidRPr="00A95ABE">
        <w:rPr>
          <w:rFonts w:ascii="Courier New" w:hAnsi="Courier New" w:cs="Courier New"/>
          <w:lang w:val="en-US"/>
        </w:rPr>
        <w:t>-</w:t>
      </w:r>
      <w:proofErr w:type="spellStart"/>
      <w:r w:rsidRPr="00A95ABE">
        <w:rPr>
          <w:rFonts w:ascii="Courier New" w:hAnsi="Courier New" w:cs="Courier New"/>
          <w:lang w:val="en-US"/>
        </w:rPr>
        <w:t>mpls</w:t>
      </w:r>
      <w:proofErr w:type="spellEnd"/>
      <w:r w:rsidRPr="00A95ABE">
        <w:rPr>
          <w:rFonts w:ascii="Courier New" w:hAnsi="Courier New" w:cs="Courier New"/>
          <w:lang w:val="en-US"/>
        </w:rPr>
        <w:t>-slid-encoded-entropy-label-id] also proposes to</w:t>
      </w:r>
    </w:p>
    <w:p w14:paraId="2CF3CBF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repurpose the ELI/EL [RFC6790] to carry the Slice Identifier in</w:t>
      </w:r>
    </w:p>
    <w:p w14:paraId="1FE3C24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order to minimize the size of the MPLS stack and ease incremental</w:t>
      </w:r>
    </w:p>
    <w:p w14:paraId="7FA1F76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deployment.</w:t>
      </w:r>
    </w:p>
    <w:p w14:paraId="039E5A0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CEFBBC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404360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098CDD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11E305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E303A5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B39F35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93845C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ED933CA" w14:textId="77777777" w:rsidR="00E320AD" w:rsidRPr="00F20AF7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F20AF7">
        <w:rPr>
          <w:rFonts w:ascii="Courier New" w:hAnsi="Courier New" w:cs="Courier New"/>
          <w:lang w:val="en-US"/>
        </w:rPr>
        <w:t xml:space="preserve">Saad, et al.               Expires 20 May 2022              </w:t>
      </w:r>
      <w:proofErr w:type="gramStart"/>
      <w:r w:rsidRPr="00F20AF7">
        <w:rPr>
          <w:rFonts w:ascii="Courier New" w:hAnsi="Courier New" w:cs="Courier New"/>
          <w:lang w:val="en-US"/>
        </w:rPr>
        <w:t xml:space="preserve">   [</w:t>
      </w:r>
      <w:proofErr w:type="gramEnd"/>
      <w:r w:rsidRPr="00F20AF7">
        <w:rPr>
          <w:rFonts w:ascii="Courier New" w:hAnsi="Courier New" w:cs="Courier New"/>
          <w:lang w:val="en-US"/>
        </w:rPr>
        <w:t>Page 18]</w:t>
      </w:r>
    </w:p>
    <w:p w14:paraId="7DA4A013" w14:textId="77777777" w:rsidR="00E320AD" w:rsidRPr="00F20AF7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F20AF7">
        <w:rPr>
          <w:rFonts w:ascii="Courier New" w:hAnsi="Courier New" w:cs="Courier New"/>
          <w:lang w:val="en-US"/>
        </w:rPr>
        <w:br w:type="page"/>
      </w:r>
    </w:p>
    <w:p w14:paraId="2F9DF4F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59CC399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ACA521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EBBF5F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SR Adj-SID:          GISS: 1001</w:t>
      </w:r>
    </w:p>
    <w:p w14:paraId="5BD8457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9012: P1-P2</w:t>
      </w:r>
    </w:p>
    <w:p w14:paraId="12ED072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9023: P2-PE2</w:t>
      </w:r>
    </w:p>
    <w:p w14:paraId="2A38036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1E6CAD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/-----\        /-----\        /-----\       /-----\</w:t>
      </w:r>
    </w:p>
    <w:p w14:paraId="4E00D78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| PE1 | </w:t>
      </w:r>
      <w:proofErr w:type="gramStart"/>
      <w:r w:rsidRPr="00A95ABE">
        <w:rPr>
          <w:rFonts w:ascii="Courier New" w:hAnsi="Courier New" w:cs="Courier New"/>
          <w:lang w:val="en-US"/>
        </w:rPr>
        <w:t>-----  |</w:t>
      </w:r>
      <w:proofErr w:type="gramEnd"/>
      <w:r w:rsidRPr="00A95ABE">
        <w:rPr>
          <w:rFonts w:ascii="Courier New" w:hAnsi="Courier New" w:cs="Courier New"/>
          <w:lang w:val="en-US"/>
        </w:rPr>
        <w:t xml:space="preserve"> P1  | ------ | P2  |------ | PE2 |</w:t>
      </w:r>
    </w:p>
    <w:p w14:paraId="115910B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\-----/        \-----/        \-----/       \-----/</w:t>
      </w:r>
    </w:p>
    <w:p w14:paraId="20E2F89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E66ECC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In</w:t>
      </w:r>
    </w:p>
    <w:p w14:paraId="0D9766A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packet:</w:t>
      </w:r>
    </w:p>
    <w:p w14:paraId="044A5AB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+------+       +------+         +------+        +------+</w:t>
      </w:r>
    </w:p>
    <w:p w14:paraId="3386882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| IP   |       | 9012 |         | 9023 |        | </w:t>
      </w:r>
      <w:proofErr w:type="gramStart"/>
      <w:r w:rsidRPr="00A95ABE">
        <w:rPr>
          <w:rFonts w:ascii="Courier New" w:hAnsi="Courier New" w:cs="Courier New"/>
          <w:lang w:val="en-US"/>
        </w:rPr>
        <w:t>FAI  |</w:t>
      </w:r>
      <w:proofErr w:type="gramEnd"/>
    </w:p>
    <w:p w14:paraId="4B22151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+------+       +------+         +------+        +------+</w:t>
      </w:r>
    </w:p>
    <w:p w14:paraId="758ED8E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| Pay- |       | 9023 |         | </w:t>
      </w:r>
      <w:proofErr w:type="gramStart"/>
      <w:r w:rsidRPr="00A95ABE">
        <w:rPr>
          <w:rFonts w:ascii="Courier New" w:hAnsi="Courier New" w:cs="Courier New"/>
          <w:lang w:val="en-US"/>
        </w:rPr>
        <w:t>FAI  |</w:t>
      </w:r>
      <w:proofErr w:type="gramEnd"/>
      <w:r w:rsidRPr="00A95ABE">
        <w:rPr>
          <w:rFonts w:ascii="Courier New" w:hAnsi="Courier New" w:cs="Courier New"/>
          <w:lang w:val="en-US"/>
        </w:rPr>
        <w:t xml:space="preserve">        | 1001 |</w:t>
      </w:r>
    </w:p>
    <w:p w14:paraId="042525A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| Load |       +------+         +------+        +------+</w:t>
      </w:r>
    </w:p>
    <w:p w14:paraId="2022A05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+------+       | </w:t>
      </w:r>
      <w:proofErr w:type="gramStart"/>
      <w:r w:rsidRPr="00A95ABE">
        <w:rPr>
          <w:rFonts w:ascii="Courier New" w:hAnsi="Courier New" w:cs="Courier New"/>
          <w:lang w:val="en-US"/>
        </w:rPr>
        <w:t>FAI  |</w:t>
      </w:r>
      <w:proofErr w:type="gramEnd"/>
      <w:r w:rsidRPr="00A95ABE">
        <w:rPr>
          <w:rFonts w:ascii="Courier New" w:hAnsi="Courier New" w:cs="Courier New"/>
          <w:lang w:val="en-US"/>
        </w:rPr>
        <w:t xml:space="preserve">         | 1001 |        | IP   |</w:t>
      </w:r>
    </w:p>
    <w:p w14:paraId="6B6DB1D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+------+         +------+        +------+</w:t>
      </w:r>
    </w:p>
    <w:p w14:paraId="6A4CAAE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| 1001 |         | IP   |        | Pay- |</w:t>
      </w:r>
    </w:p>
    <w:p w14:paraId="1A45F88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+------+         +------+        | Load |</w:t>
      </w:r>
    </w:p>
    <w:p w14:paraId="095C0FE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| IP   |         | Pay- |        +------+</w:t>
      </w:r>
    </w:p>
    <w:p w14:paraId="2BDA3DD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+------+         | Load |</w:t>
      </w:r>
    </w:p>
    <w:p w14:paraId="6E8290A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| Pay- |         +------+</w:t>
      </w:r>
    </w:p>
    <w:p w14:paraId="21F36D8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| Load |</w:t>
      </w:r>
    </w:p>
    <w:p w14:paraId="12BE4D7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+------+</w:t>
      </w:r>
    </w:p>
    <w:p w14:paraId="29AF355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19CF86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Figure 4: FAI and GISS label in the label stack.</w:t>
      </w:r>
    </w:p>
    <w:p w14:paraId="3DF380E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1A5222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When the slice is realized over an IP </w:t>
      </w:r>
      <w:proofErr w:type="spellStart"/>
      <w:r w:rsidRPr="00A95ABE">
        <w:rPr>
          <w:rFonts w:ascii="Courier New" w:hAnsi="Courier New" w:cs="Courier New"/>
          <w:lang w:val="en-US"/>
        </w:rPr>
        <w:t>dataplane</w:t>
      </w:r>
      <w:proofErr w:type="spellEnd"/>
      <w:r w:rsidRPr="00A95ABE">
        <w:rPr>
          <w:rFonts w:ascii="Courier New" w:hAnsi="Courier New" w:cs="Courier New"/>
          <w:lang w:val="en-US"/>
        </w:rPr>
        <w:t>, the GISS can be</w:t>
      </w:r>
    </w:p>
    <w:p w14:paraId="771C95F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encoded in the IP header.  For example, the GISS can be encoded in</w:t>
      </w:r>
    </w:p>
    <w:p w14:paraId="1EB16C5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portion of the IPv6 Flow Label field as described in</w:t>
      </w:r>
    </w:p>
    <w:p w14:paraId="1794F53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[I-</w:t>
      </w:r>
      <w:proofErr w:type="gramStart"/>
      <w:r w:rsidRPr="00A95ABE">
        <w:rPr>
          <w:rFonts w:ascii="Courier New" w:hAnsi="Courier New" w:cs="Courier New"/>
          <w:lang w:val="en-US"/>
        </w:rPr>
        <w:t>D.filsfils</w:t>
      </w:r>
      <w:proofErr w:type="gramEnd"/>
      <w:r w:rsidRPr="00A95ABE">
        <w:rPr>
          <w:rFonts w:ascii="Courier New" w:hAnsi="Courier New" w:cs="Courier New"/>
          <w:lang w:val="en-US"/>
        </w:rPr>
        <w:t>-spring-srv6-stateless-slice-id].</w:t>
      </w:r>
    </w:p>
    <w:p w14:paraId="4890ACC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142228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5.1.2.  Network Resource Partition Resource Reservation</w:t>
      </w:r>
    </w:p>
    <w:p w14:paraId="113401D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336882B" w14:textId="438A3C9D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</w:t>
      </w:r>
      <w:del w:id="178" w:author="BOUCADAIR Mohamed INNOV/NET" w:date="2021-11-17T11:02:00Z">
        <w:r w:rsidRPr="00A95ABE" w:rsidDel="00F20AF7">
          <w:rPr>
            <w:rFonts w:ascii="Courier New" w:hAnsi="Courier New" w:cs="Courier New"/>
            <w:lang w:val="en-US"/>
          </w:rPr>
          <w:delText>Bandwidth and n</w:delText>
        </w:r>
      </w:del>
      <w:ins w:id="179" w:author="BOUCADAIR Mohamed INNOV/NET" w:date="2021-11-17T11:02:00Z">
        <w:r w:rsidR="00F20AF7">
          <w:rPr>
            <w:rFonts w:ascii="Courier New" w:hAnsi="Courier New" w:cs="Courier New"/>
            <w:lang w:val="en-US"/>
          </w:rPr>
          <w:t>N</w:t>
        </w:r>
      </w:ins>
      <w:r w:rsidRPr="00A95ABE">
        <w:rPr>
          <w:rFonts w:ascii="Courier New" w:hAnsi="Courier New" w:cs="Courier New"/>
          <w:lang w:val="en-US"/>
        </w:rPr>
        <w:t>etwork resource allocation strategies for slice</w:t>
      </w:r>
    </w:p>
    <w:p w14:paraId="2E1299E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policies are essential to achieve optimal placement of paths within</w:t>
      </w:r>
    </w:p>
    <w:p w14:paraId="1AA753A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network while still meeting the target SLOs.</w:t>
      </w:r>
    </w:p>
    <w:p w14:paraId="204085C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65A17C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Resource reservation allows for the managing of available bandwidth</w:t>
      </w:r>
    </w:p>
    <w:p w14:paraId="294E6B3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and for prioritization of existing allocations to enable preference-</w:t>
      </w:r>
    </w:p>
    <w:p w14:paraId="4073A22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based preemption when contention on a specific network resource</w:t>
      </w:r>
    </w:p>
    <w:p w14:paraId="2F207A1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arises.  Sharing of a network resource's available bandwidth amongst</w:t>
      </w:r>
    </w:p>
    <w:p w14:paraId="0BF8F95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 group of NRPs may also be desirable.  For example, a Slice-Flow</w:t>
      </w:r>
    </w:p>
    <w:p w14:paraId="6981189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Aggregate may not be using </w:t>
      </w:r>
      <w:proofErr w:type="gramStart"/>
      <w:r w:rsidRPr="00A95ABE">
        <w:rPr>
          <w:rFonts w:ascii="Courier New" w:hAnsi="Courier New" w:cs="Courier New"/>
          <w:lang w:val="en-US"/>
        </w:rPr>
        <w:t>all of</w:t>
      </w:r>
      <w:proofErr w:type="gramEnd"/>
      <w:r w:rsidRPr="00A95ABE">
        <w:rPr>
          <w:rFonts w:ascii="Courier New" w:hAnsi="Courier New" w:cs="Courier New"/>
          <w:lang w:val="en-US"/>
        </w:rPr>
        <w:t xml:space="preserve"> the NRP reservable bandwidth; this</w:t>
      </w:r>
    </w:p>
    <w:p w14:paraId="1898A72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allows other NRPs in the same group to use the available bandwidth</w:t>
      </w:r>
    </w:p>
    <w:p w14:paraId="3352592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resources for other Slice-Flow Aggregates.</w:t>
      </w:r>
    </w:p>
    <w:p w14:paraId="7932943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46CEF8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22DD71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3A1B7B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E12CFD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2BB3C9A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t xml:space="preserve">Saad, et al.               Expires 20 May 2022              </w:t>
      </w:r>
      <w:proofErr w:type="gramStart"/>
      <w:r w:rsidRPr="008B1D60">
        <w:rPr>
          <w:rFonts w:ascii="Courier New" w:hAnsi="Courier New" w:cs="Courier New"/>
        </w:rPr>
        <w:t xml:space="preserve">   [</w:t>
      </w:r>
      <w:proofErr w:type="gramEnd"/>
      <w:r w:rsidRPr="008B1D60">
        <w:rPr>
          <w:rFonts w:ascii="Courier New" w:hAnsi="Courier New" w:cs="Courier New"/>
        </w:rPr>
        <w:t>Page 19]</w:t>
      </w:r>
    </w:p>
    <w:p w14:paraId="341091D9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br w:type="page"/>
      </w:r>
    </w:p>
    <w:p w14:paraId="7AB80A9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017C58F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A6DE87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57B732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Congestion on shared network resources may result from sub-optimal</w:t>
      </w:r>
    </w:p>
    <w:p w14:paraId="6BFC4E7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placement of paths in different slice policies.  When this occurs,</w:t>
      </w:r>
    </w:p>
    <w:p w14:paraId="495AA6B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preemption of some Slice-Flow Aggregate paths may be desirable to</w:t>
      </w:r>
    </w:p>
    <w:p w14:paraId="35B9E823" w14:textId="56C7058E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alleviate congestion.  A </w:t>
      </w:r>
      <w:del w:id="180" w:author="BOUCADAIR Mohamed INNOV/NET" w:date="2021-11-17T11:04:00Z">
        <w:r w:rsidRPr="00A95ABE" w:rsidDel="00C45A68">
          <w:rPr>
            <w:rFonts w:ascii="Courier New" w:hAnsi="Courier New" w:cs="Courier New"/>
            <w:lang w:val="en-US"/>
          </w:rPr>
          <w:delText xml:space="preserve">preference </w:delText>
        </w:r>
      </w:del>
      <w:ins w:id="181" w:author="BOUCADAIR Mohamed INNOV/NET" w:date="2021-11-17T11:04:00Z">
        <w:r w:rsidR="00C45A68" w:rsidRPr="00A95ABE">
          <w:rPr>
            <w:rFonts w:ascii="Courier New" w:hAnsi="Courier New" w:cs="Courier New"/>
            <w:lang w:val="en-US"/>
          </w:rPr>
          <w:t>preference</w:t>
        </w:r>
        <w:r w:rsidR="00C45A68">
          <w:rPr>
            <w:rFonts w:ascii="Courier New" w:hAnsi="Courier New" w:cs="Courier New"/>
            <w:lang w:val="en-US"/>
          </w:rPr>
          <w:t>-</w:t>
        </w:r>
      </w:ins>
      <w:r w:rsidRPr="00A95ABE">
        <w:rPr>
          <w:rFonts w:ascii="Courier New" w:hAnsi="Courier New" w:cs="Courier New"/>
          <w:lang w:val="en-US"/>
        </w:rPr>
        <w:t>based allocation scheme enables</w:t>
      </w:r>
    </w:p>
    <w:p w14:paraId="380B48A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prioritization of Slice-Flow Aggregate paths that can be preempted.</w:t>
      </w:r>
    </w:p>
    <w:p w14:paraId="23EF028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3403F3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Since network characteristics and its state can change over time, the</w:t>
      </w:r>
    </w:p>
    <w:p w14:paraId="72C71DB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NRP topology and its network state need to be propagated in the</w:t>
      </w:r>
    </w:p>
    <w:p w14:paraId="5BCAE5E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network to enable ingress TE routers or Path Computation Engine</w:t>
      </w:r>
    </w:p>
    <w:p w14:paraId="11E3415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(PCEs) to perform accurate path placement based on the current state</w:t>
      </w:r>
    </w:p>
    <w:p w14:paraId="564D64D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of the NRP network resources.</w:t>
      </w:r>
    </w:p>
    <w:p w14:paraId="7222709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E45F43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5.1.3.  Network Resource Partition </w:t>
      </w:r>
      <w:commentRangeStart w:id="182"/>
      <w:r w:rsidRPr="00A95ABE">
        <w:rPr>
          <w:rFonts w:ascii="Courier New" w:hAnsi="Courier New" w:cs="Courier New"/>
          <w:lang w:val="en-US"/>
        </w:rPr>
        <w:t>Per Hop Behavior</w:t>
      </w:r>
      <w:commentRangeEnd w:id="182"/>
      <w:r w:rsidR="00DC0145">
        <w:rPr>
          <w:rStyle w:val="Marquedecommentaire"/>
          <w:rFonts w:asciiTheme="minorHAnsi" w:hAnsiTheme="minorHAnsi"/>
        </w:rPr>
        <w:commentReference w:id="182"/>
      </w:r>
    </w:p>
    <w:p w14:paraId="4CB6FE5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348C61F" w14:textId="533EC90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 </w:t>
      </w:r>
      <w:proofErr w:type="spellStart"/>
      <w:r w:rsidRPr="00A95ABE">
        <w:rPr>
          <w:rFonts w:ascii="Courier New" w:hAnsi="Courier New" w:cs="Courier New"/>
          <w:lang w:val="en-US"/>
        </w:rPr>
        <w:t>Diffserv</w:t>
      </w:r>
      <w:proofErr w:type="spellEnd"/>
      <w:r w:rsidRPr="00A95ABE">
        <w:rPr>
          <w:rFonts w:ascii="Courier New" w:hAnsi="Courier New" w:cs="Courier New"/>
          <w:lang w:val="en-US"/>
        </w:rPr>
        <w:t xml:space="preserve"> terminology, the forwarding behavior</w:t>
      </w:r>
      <w:ins w:id="183" w:author="BOUCADAIR Mohamed INNOV/NET" w:date="2021-11-17T11:04:00Z">
        <w:r w:rsidR="00C45A68">
          <w:rPr>
            <w:rFonts w:ascii="Courier New" w:hAnsi="Courier New" w:cs="Courier New"/>
            <w:lang w:val="en-US"/>
          </w:rPr>
          <w:t xml:space="preserve"> (node level)</w:t>
        </w:r>
      </w:ins>
      <w:r w:rsidRPr="00A95ABE">
        <w:rPr>
          <w:rFonts w:ascii="Courier New" w:hAnsi="Courier New" w:cs="Courier New"/>
          <w:lang w:val="en-US"/>
        </w:rPr>
        <w:t xml:space="preserve"> that is assigned to</w:t>
      </w:r>
    </w:p>
    <w:p w14:paraId="39E55DA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 specific class is called a Per Hop Behavior (PHB).  The PHB defines</w:t>
      </w:r>
    </w:p>
    <w:p w14:paraId="2F472AC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forwarding precedence that a marked packet with a specific CS</w:t>
      </w:r>
    </w:p>
    <w:p w14:paraId="584032C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receives in relation to other traffic on the </w:t>
      </w:r>
      <w:proofErr w:type="spellStart"/>
      <w:r w:rsidRPr="00A95ABE">
        <w:rPr>
          <w:rFonts w:ascii="Courier New" w:hAnsi="Courier New" w:cs="Courier New"/>
          <w:lang w:val="en-US"/>
        </w:rPr>
        <w:t>Diffserv</w:t>
      </w:r>
      <w:proofErr w:type="spellEnd"/>
      <w:r w:rsidRPr="00A95ABE">
        <w:rPr>
          <w:rFonts w:ascii="Courier New" w:hAnsi="Courier New" w:cs="Courier New"/>
          <w:lang w:val="en-US"/>
        </w:rPr>
        <w:t>-aware network.</w:t>
      </w:r>
    </w:p>
    <w:p w14:paraId="31EA235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E5A88E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NRP Per Hop Behavior (NRP-PHB) is the externally observable</w:t>
      </w:r>
    </w:p>
    <w:p w14:paraId="7243375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forwarding behavior applied to a specific packet belonging to a</w:t>
      </w:r>
    </w:p>
    <w:p w14:paraId="17AF2FF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Slice-Flow Aggregate.  The goal of an NRP-PHB is to provide a</w:t>
      </w:r>
    </w:p>
    <w:p w14:paraId="36D0007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specified amount of network resources for traffic belonging to a</w:t>
      </w:r>
    </w:p>
    <w:p w14:paraId="64AE474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specific Slice-Flow Aggregate.  A single NRP may also support</w:t>
      </w:r>
    </w:p>
    <w:p w14:paraId="0CF1EA5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multiple forwarding treatments or services that can be carried over</w:t>
      </w:r>
    </w:p>
    <w:p w14:paraId="37B7697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same logical network.</w:t>
      </w:r>
    </w:p>
    <w:p w14:paraId="1254CE2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A744C5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Slice-Flow Aggregate traffic may be identified at NRP ingress</w:t>
      </w:r>
    </w:p>
    <w:p w14:paraId="3AA1474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boundary nodes by carrying a SAS to allow routers to apply a specific</w:t>
      </w:r>
    </w:p>
    <w:p w14:paraId="58372B1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forwarding treatment that guarantee the SLA(s).</w:t>
      </w:r>
    </w:p>
    <w:p w14:paraId="577C8D6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048D0C0" w14:textId="6E1BEE6D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With </w:t>
      </w:r>
      <w:del w:id="184" w:author="BOUCADAIR Mohamed INNOV/NET" w:date="2021-11-17T11:06:00Z">
        <w:r w:rsidRPr="00A95ABE" w:rsidDel="00DC0145">
          <w:rPr>
            <w:rFonts w:ascii="Courier New" w:hAnsi="Courier New" w:cs="Courier New"/>
            <w:lang w:val="en-US"/>
          </w:rPr>
          <w:delText>Differentiated Services (</w:delText>
        </w:r>
      </w:del>
      <w:proofErr w:type="spellStart"/>
      <w:r w:rsidRPr="00A95ABE">
        <w:rPr>
          <w:rFonts w:ascii="Courier New" w:hAnsi="Courier New" w:cs="Courier New"/>
          <w:lang w:val="en-US"/>
        </w:rPr>
        <w:t>Diffserv</w:t>
      </w:r>
      <w:proofErr w:type="spellEnd"/>
      <w:del w:id="185" w:author="BOUCADAIR Mohamed INNOV/NET" w:date="2021-11-17T11:06:00Z">
        <w:r w:rsidRPr="00A95ABE" w:rsidDel="00DC0145">
          <w:rPr>
            <w:rFonts w:ascii="Courier New" w:hAnsi="Courier New" w:cs="Courier New"/>
            <w:lang w:val="en-US"/>
          </w:rPr>
          <w:delText>)</w:delText>
        </w:r>
      </w:del>
      <w:r w:rsidRPr="00A95ABE">
        <w:rPr>
          <w:rFonts w:ascii="Courier New" w:hAnsi="Courier New" w:cs="Courier New"/>
          <w:lang w:val="en-US"/>
        </w:rPr>
        <w:t xml:space="preserve"> it is possible to carry</w:t>
      </w:r>
    </w:p>
    <w:p w14:paraId="647D4205" w14:textId="4096AD61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multiple services over a single </w:t>
      </w:r>
      <w:del w:id="186" w:author="BOUCADAIR Mohamed INNOV/NET" w:date="2021-11-17T11:06:00Z">
        <w:r w:rsidRPr="00A95ABE" w:rsidDel="00DC0145">
          <w:rPr>
            <w:rFonts w:ascii="Courier New" w:hAnsi="Courier New" w:cs="Courier New"/>
            <w:lang w:val="en-US"/>
          </w:rPr>
          <w:delText xml:space="preserve">converged </w:delText>
        </w:r>
      </w:del>
      <w:r w:rsidRPr="00A95ABE">
        <w:rPr>
          <w:rFonts w:ascii="Courier New" w:hAnsi="Courier New" w:cs="Courier New"/>
          <w:lang w:val="en-US"/>
        </w:rPr>
        <w:t>network.  Packets requiring</w:t>
      </w:r>
    </w:p>
    <w:p w14:paraId="345AA5B7" w14:textId="5C02912C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same forwarding treatment are marked with a Class Selector</w:t>
      </w:r>
      <w:ins w:id="187" w:author="BOUCADAIR Mohamed INNOV/NET" w:date="2021-11-17T11:06:00Z">
        <w:r w:rsidR="00DC0145">
          <w:rPr>
            <w:rFonts w:ascii="Courier New" w:hAnsi="Courier New" w:cs="Courier New"/>
            <w:lang w:val="en-US"/>
          </w:rPr>
          <w:t xml:space="preserve"> Codepoint</w:t>
        </w:r>
      </w:ins>
      <w:r w:rsidRPr="00A95ABE">
        <w:rPr>
          <w:rFonts w:ascii="Courier New" w:hAnsi="Courier New" w:cs="Courier New"/>
          <w:lang w:val="en-US"/>
        </w:rPr>
        <w:t xml:space="preserve"> </w:t>
      </w:r>
      <w:del w:id="188" w:author="BOUCADAIR Mohamed INNOV/NET" w:date="2021-11-17T11:06:00Z">
        <w:r w:rsidRPr="00A95ABE" w:rsidDel="00DC0145">
          <w:rPr>
            <w:rFonts w:ascii="Courier New" w:hAnsi="Courier New" w:cs="Courier New"/>
            <w:lang w:val="en-US"/>
          </w:rPr>
          <w:delText>(CS)</w:delText>
        </w:r>
      </w:del>
    </w:p>
    <w:p w14:paraId="1494268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at domain ingress nodes.  Up to eight classes or Behavior Aggregates</w:t>
      </w:r>
    </w:p>
    <w:p w14:paraId="1297336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(BAs) may be supported for a given Forwarding Equivalence Class (FEC)</w:t>
      </w:r>
    </w:p>
    <w:p w14:paraId="4D9CDEB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[RFC2475].  To support multiple forwarding treatments over the same</w:t>
      </w:r>
    </w:p>
    <w:p w14:paraId="161A32C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Slice-Flow Aggregate, a Slice-Flow Aggregate packet MAY also carry a</w:t>
      </w:r>
    </w:p>
    <w:p w14:paraId="061B03F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</w:t>
      </w:r>
      <w:proofErr w:type="spellStart"/>
      <w:r w:rsidRPr="00A95ABE">
        <w:rPr>
          <w:rFonts w:ascii="Courier New" w:hAnsi="Courier New" w:cs="Courier New"/>
          <w:lang w:val="en-US"/>
        </w:rPr>
        <w:t>Diffserv</w:t>
      </w:r>
      <w:proofErr w:type="spellEnd"/>
      <w:r w:rsidRPr="00A95ABE">
        <w:rPr>
          <w:rFonts w:ascii="Courier New" w:hAnsi="Courier New" w:cs="Courier New"/>
          <w:lang w:val="en-US"/>
        </w:rPr>
        <w:t xml:space="preserve"> CS to identify the specific </w:t>
      </w:r>
      <w:proofErr w:type="spellStart"/>
      <w:r w:rsidRPr="00A95ABE">
        <w:rPr>
          <w:rFonts w:ascii="Courier New" w:hAnsi="Courier New" w:cs="Courier New"/>
          <w:lang w:val="en-US"/>
        </w:rPr>
        <w:t>Diffserv</w:t>
      </w:r>
      <w:proofErr w:type="spellEnd"/>
      <w:r w:rsidRPr="00A95ABE">
        <w:rPr>
          <w:rFonts w:ascii="Courier New" w:hAnsi="Courier New" w:cs="Courier New"/>
          <w:lang w:val="en-US"/>
        </w:rPr>
        <w:t xml:space="preserve"> forwarding treatment to</w:t>
      </w:r>
    </w:p>
    <w:p w14:paraId="5574D8E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be applied on the traffic belonging to the same NRP.</w:t>
      </w:r>
    </w:p>
    <w:p w14:paraId="7EB0ECA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473B65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At transit nodes, the CS field carried inside the packets are used to</w:t>
      </w:r>
    </w:p>
    <w:p w14:paraId="4627AC4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determine the specific PHB that determines the forwarding and</w:t>
      </w:r>
    </w:p>
    <w:p w14:paraId="7B091D3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scheduling treatment before packets are forwarded, and in some cases,</w:t>
      </w:r>
    </w:p>
    <w:p w14:paraId="27B2F01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drop probability for each packet.</w:t>
      </w:r>
    </w:p>
    <w:p w14:paraId="16B1A13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7825BF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F0E501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3247CB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9D269C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831C31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815AC6E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t xml:space="preserve">Saad, et al.               Expires 20 May 2022              </w:t>
      </w:r>
      <w:proofErr w:type="gramStart"/>
      <w:r w:rsidRPr="008B1D60">
        <w:rPr>
          <w:rFonts w:ascii="Courier New" w:hAnsi="Courier New" w:cs="Courier New"/>
        </w:rPr>
        <w:t xml:space="preserve">   [</w:t>
      </w:r>
      <w:proofErr w:type="gramEnd"/>
      <w:r w:rsidRPr="008B1D60">
        <w:rPr>
          <w:rFonts w:ascii="Courier New" w:hAnsi="Courier New" w:cs="Courier New"/>
        </w:rPr>
        <w:t>Page 20]</w:t>
      </w:r>
    </w:p>
    <w:p w14:paraId="7284F3D1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br w:type="page"/>
      </w:r>
    </w:p>
    <w:p w14:paraId="718A7C8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68D74A2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644028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A209D8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5.1.4.  Network Resource Partition Topology</w:t>
      </w:r>
    </w:p>
    <w:p w14:paraId="7048F4C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9E345D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commentRangeStart w:id="189"/>
      <w:r w:rsidRPr="00A95ABE">
        <w:rPr>
          <w:rFonts w:ascii="Courier New" w:hAnsi="Courier New" w:cs="Courier New"/>
          <w:lang w:val="en-US"/>
        </w:rPr>
        <w:t xml:space="preserve">   A key element of the NRP Policy is a customized topology that may</w:t>
      </w:r>
    </w:p>
    <w:p w14:paraId="5EFC2BE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include the full or subset of the physical network topology.  The NRP</w:t>
      </w:r>
    </w:p>
    <w:p w14:paraId="0B2CA64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topology could also span multiple administrative domains and/or</w:t>
      </w:r>
    </w:p>
    <w:p w14:paraId="4AF44444" w14:textId="69883B39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multiple data</w:t>
      </w:r>
      <w:ins w:id="190" w:author="BOUCADAIR Mohamed INNOV/NET" w:date="2021-11-17T11:06:00Z">
        <w:r w:rsidR="00DC0145">
          <w:rPr>
            <w:rFonts w:ascii="Courier New" w:hAnsi="Courier New" w:cs="Courier New"/>
            <w:lang w:val="en-US"/>
          </w:rPr>
          <w:t xml:space="preserve"> </w:t>
        </w:r>
      </w:ins>
      <w:r w:rsidRPr="00A95ABE">
        <w:rPr>
          <w:rFonts w:ascii="Courier New" w:hAnsi="Courier New" w:cs="Courier New"/>
          <w:lang w:val="en-US"/>
        </w:rPr>
        <w:t>plane technologies.</w:t>
      </w:r>
      <w:commentRangeEnd w:id="189"/>
      <w:r w:rsidR="00DC0145">
        <w:rPr>
          <w:rStyle w:val="Marquedecommentaire"/>
          <w:rFonts w:asciiTheme="minorHAnsi" w:hAnsiTheme="minorHAnsi"/>
        </w:rPr>
        <w:commentReference w:id="189"/>
      </w:r>
    </w:p>
    <w:p w14:paraId="17EBC75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B49FD0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commentRangeStart w:id="191"/>
      <w:r w:rsidRPr="00A95ABE">
        <w:rPr>
          <w:rFonts w:ascii="Courier New" w:hAnsi="Courier New" w:cs="Courier New"/>
          <w:lang w:val="en-US"/>
        </w:rPr>
        <w:t xml:space="preserve">   An NRP topology can overlap or share a subset of links with another</w:t>
      </w:r>
    </w:p>
    <w:p w14:paraId="707D2C3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NRP topology.  </w:t>
      </w:r>
      <w:proofErr w:type="gramStart"/>
      <w:r w:rsidRPr="00A95ABE">
        <w:rPr>
          <w:rFonts w:ascii="Courier New" w:hAnsi="Courier New" w:cs="Courier New"/>
          <w:lang w:val="en-US"/>
        </w:rPr>
        <w:t>A number of</w:t>
      </w:r>
      <w:proofErr w:type="gramEnd"/>
      <w:r w:rsidRPr="00A95ABE">
        <w:rPr>
          <w:rFonts w:ascii="Courier New" w:hAnsi="Courier New" w:cs="Courier New"/>
          <w:lang w:val="en-US"/>
        </w:rPr>
        <w:t xml:space="preserve"> topology filtering policies can be defined</w:t>
      </w:r>
    </w:p>
    <w:p w14:paraId="0D16340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as part of the NRP Policy to limit the specific topology elements</w:t>
      </w:r>
    </w:p>
    <w:p w14:paraId="27D7396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that belong to the NRP.  For example, a topology filtering policy can</w:t>
      </w:r>
    </w:p>
    <w:p w14:paraId="06C2E39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leverage Resource Affinities as defined in [RFC2702] to include or</w:t>
      </w:r>
    </w:p>
    <w:p w14:paraId="7DA2CFC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exclude certain links that the NRP is instantiated on in supports of</w:t>
      </w:r>
    </w:p>
    <w:p w14:paraId="6A0A0C0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Slice-Flow Aggregate.</w:t>
      </w:r>
    </w:p>
    <w:p w14:paraId="1E7BBFB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C765CD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NRP Policy may also include a reference to a predefined topology</w:t>
      </w:r>
    </w:p>
    <w:p w14:paraId="33D3A48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(e.g., derived from a Flexible Algorithm Definition (FAD) as defined</w:t>
      </w:r>
    </w:p>
    <w:p w14:paraId="595AB5E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 [I-</w:t>
      </w:r>
      <w:proofErr w:type="spellStart"/>
      <w:proofErr w:type="gramStart"/>
      <w:r w:rsidRPr="00A95ABE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A95ABE">
        <w:rPr>
          <w:rFonts w:ascii="Courier New" w:hAnsi="Courier New" w:cs="Courier New"/>
          <w:lang w:val="en-US"/>
        </w:rPr>
        <w:t>-</w:t>
      </w:r>
      <w:proofErr w:type="spellStart"/>
      <w:r w:rsidRPr="00A95ABE">
        <w:rPr>
          <w:rFonts w:ascii="Courier New" w:hAnsi="Courier New" w:cs="Courier New"/>
          <w:lang w:val="en-US"/>
        </w:rPr>
        <w:t>lsr</w:t>
      </w:r>
      <w:proofErr w:type="spellEnd"/>
      <w:r w:rsidRPr="00A95ABE">
        <w:rPr>
          <w:rFonts w:ascii="Courier New" w:hAnsi="Courier New" w:cs="Courier New"/>
          <w:lang w:val="en-US"/>
        </w:rPr>
        <w:t>-flex-algo], or Multi-Topology ID as defined</w:t>
      </w:r>
    </w:p>
    <w:p w14:paraId="0800BB2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[RFC4915].  A YANG data model that covers generic topology filters is</w:t>
      </w:r>
    </w:p>
    <w:p w14:paraId="1F1994E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described in [I-</w:t>
      </w:r>
      <w:proofErr w:type="spellStart"/>
      <w:proofErr w:type="gramStart"/>
      <w:r w:rsidRPr="00A95ABE">
        <w:rPr>
          <w:rFonts w:ascii="Courier New" w:hAnsi="Courier New" w:cs="Courier New"/>
          <w:lang w:val="en-US"/>
        </w:rPr>
        <w:t>D.bestbar</w:t>
      </w:r>
      <w:proofErr w:type="spellEnd"/>
      <w:proofErr w:type="gramEnd"/>
      <w:r w:rsidRPr="00A95ABE">
        <w:rPr>
          <w:rFonts w:ascii="Courier New" w:hAnsi="Courier New" w:cs="Courier New"/>
          <w:lang w:val="en-US"/>
        </w:rPr>
        <w:t>-teas-yang-topology-filter].  Also, the Path</w:t>
      </w:r>
    </w:p>
    <w:p w14:paraId="3372167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Computation Element (PCE) Communication Protocol (PCEP) extensions to</w:t>
      </w:r>
    </w:p>
    <w:p w14:paraId="3AD3D38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carry topology filters are defined in [I-</w:t>
      </w:r>
      <w:proofErr w:type="spellStart"/>
      <w:proofErr w:type="gramStart"/>
      <w:r w:rsidRPr="00A95ABE">
        <w:rPr>
          <w:rFonts w:ascii="Courier New" w:hAnsi="Courier New" w:cs="Courier New"/>
          <w:lang w:val="en-US"/>
        </w:rPr>
        <w:t>D.xpbs</w:t>
      </w:r>
      <w:proofErr w:type="spellEnd"/>
      <w:proofErr w:type="gramEnd"/>
      <w:r w:rsidRPr="00A95ABE">
        <w:rPr>
          <w:rFonts w:ascii="Courier New" w:hAnsi="Courier New" w:cs="Courier New"/>
          <w:lang w:val="en-US"/>
        </w:rPr>
        <w:t>-</w:t>
      </w:r>
      <w:proofErr w:type="spellStart"/>
      <w:r w:rsidRPr="00A95ABE">
        <w:rPr>
          <w:rFonts w:ascii="Courier New" w:hAnsi="Courier New" w:cs="Courier New"/>
          <w:lang w:val="en-US"/>
        </w:rPr>
        <w:t>pce</w:t>
      </w:r>
      <w:proofErr w:type="spellEnd"/>
      <w:r w:rsidRPr="00A95ABE">
        <w:rPr>
          <w:rFonts w:ascii="Courier New" w:hAnsi="Courier New" w:cs="Courier New"/>
          <w:lang w:val="en-US"/>
        </w:rPr>
        <w:t>-topology-filter].</w:t>
      </w:r>
      <w:commentRangeEnd w:id="191"/>
      <w:r w:rsidR="00DC0145">
        <w:rPr>
          <w:rStyle w:val="Marquedecommentaire"/>
          <w:rFonts w:asciiTheme="minorHAnsi" w:hAnsiTheme="minorHAnsi"/>
        </w:rPr>
        <w:commentReference w:id="191"/>
      </w:r>
    </w:p>
    <w:p w14:paraId="6B67B4A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489F16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5.2.  Network Resource Partition Boundary</w:t>
      </w:r>
    </w:p>
    <w:p w14:paraId="3AFF307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AF357F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 network slice originates at the edge nodes of a network slice</w:t>
      </w:r>
    </w:p>
    <w:p w14:paraId="1481850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provider.  Traffic that is steered over the corresponding NRP</w:t>
      </w:r>
    </w:p>
    <w:p w14:paraId="47DA2F1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supporting a Slice-Flow Aggregate may traverse NRP capable as well as</w:t>
      </w:r>
    </w:p>
    <w:p w14:paraId="184D90B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NRP incapable interior nodes.</w:t>
      </w:r>
    </w:p>
    <w:p w14:paraId="72B5DD5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5F99ED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network slice may encompass one or more domains administered by a</w:t>
      </w:r>
    </w:p>
    <w:p w14:paraId="14503DC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provider.  For example, an organization's intranet or an ISP.  The</w:t>
      </w:r>
    </w:p>
    <w:p w14:paraId="655DFB2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network provider is responsible for ensuring that adequate network</w:t>
      </w:r>
    </w:p>
    <w:p w14:paraId="6179633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resources are provisioned and/or reserved to support the SLAs offered</w:t>
      </w:r>
    </w:p>
    <w:p w14:paraId="08E0BAA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by the network end-to-end.</w:t>
      </w:r>
    </w:p>
    <w:p w14:paraId="3064976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E11B10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5.2.1.  Network Resource Partition Edge Nodes</w:t>
      </w:r>
    </w:p>
    <w:p w14:paraId="27C1F6A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71FF74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NRP edge nodes sit at the boundary of a network slice provider</w:t>
      </w:r>
    </w:p>
    <w:p w14:paraId="005D2DE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network and receive traffic that requires steering over network</w:t>
      </w:r>
    </w:p>
    <w:p w14:paraId="11B63CE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resources specific to a NRP that supports a Slice-Flow Aggregate.</w:t>
      </w:r>
    </w:p>
    <w:p w14:paraId="174C135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These edge nodes are responsible for identifying Slice-Flow Aggregate</w:t>
      </w:r>
    </w:p>
    <w:p w14:paraId="5C8DA34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specific traffic flows by possibly inspecting multiple fields from</w:t>
      </w:r>
    </w:p>
    <w:p w14:paraId="40BDEE8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inbound packets (e.g., implementations may inspect IP traffic's</w:t>
      </w:r>
    </w:p>
    <w:p w14:paraId="5174C09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network 5-tuple in the IP and transport protocol headers) to decide</w:t>
      </w:r>
    </w:p>
    <w:p w14:paraId="070DD50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on which NRP it can be steered.</w:t>
      </w:r>
    </w:p>
    <w:p w14:paraId="38B305E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6F7236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215D2C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A43E42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994671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D42A1CF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t xml:space="preserve">Saad, et al.               Expires 20 May 2022              </w:t>
      </w:r>
      <w:proofErr w:type="gramStart"/>
      <w:r w:rsidRPr="008B1D60">
        <w:rPr>
          <w:rFonts w:ascii="Courier New" w:hAnsi="Courier New" w:cs="Courier New"/>
        </w:rPr>
        <w:t xml:space="preserve">   [</w:t>
      </w:r>
      <w:proofErr w:type="gramEnd"/>
      <w:r w:rsidRPr="008B1D60">
        <w:rPr>
          <w:rFonts w:ascii="Courier New" w:hAnsi="Courier New" w:cs="Courier New"/>
        </w:rPr>
        <w:t>Page 21]</w:t>
      </w:r>
    </w:p>
    <w:p w14:paraId="60466999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br w:type="page"/>
      </w:r>
    </w:p>
    <w:p w14:paraId="084E05E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344510F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8A78C7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EC5BEA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Network slice ingress nodes may condition the inbound traffic at</w:t>
      </w:r>
    </w:p>
    <w:p w14:paraId="732FD05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network boundaries in accordance with the requirements or rules of</w:t>
      </w:r>
    </w:p>
    <w:p w14:paraId="0C58012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each service's SLAs.  The requirements and rules for network slice</w:t>
      </w:r>
    </w:p>
    <w:p w14:paraId="2732137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services are set using mechanisms which are outside the scope of this</w:t>
      </w:r>
    </w:p>
    <w:p w14:paraId="47214FD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document.</w:t>
      </w:r>
    </w:p>
    <w:p w14:paraId="64019B6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CB3177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When data plane NRP mode is employed, the NRP ingress nodes are</w:t>
      </w:r>
    </w:p>
    <w:p w14:paraId="6D97ABF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responsible for adding a suitable SAS onto packets that belong to</w:t>
      </w:r>
    </w:p>
    <w:p w14:paraId="6EACC8A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specific Slice-Flow Aggregate.  In addition, edge nodes MAY mark the</w:t>
      </w:r>
    </w:p>
    <w:p w14:paraId="759A387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corresponding </w:t>
      </w:r>
      <w:proofErr w:type="spellStart"/>
      <w:r w:rsidRPr="00A95ABE">
        <w:rPr>
          <w:rFonts w:ascii="Courier New" w:hAnsi="Courier New" w:cs="Courier New"/>
          <w:lang w:val="en-US"/>
        </w:rPr>
        <w:t>Diffserv</w:t>
      </w:r>
      <w:proofErr w:type="spellEnd"/>
      <w:r w:rsidRPr="00A95ABE">
        <w:rPr>
          <w:rFonts w:ascii="Courier New" w:hAnsi="Courier New" w:cs="Courier New"/>
          <w:lang w:val="en-US"/>
        </w:rPr>
        <w:t xml:space="preserve"> CS to differentiate between different types of</w:t>
      </w:r>
    </w:p>
    <w:p w14:paraId="3875BF1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traffic carried over the same Slice-Flow Aggregate.</w:t>
      </w:r>
    </w:p>
    <w:p w14:paraId="1830D1A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3E8275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5.2.2.  Network Resource Partition Interior Nodes</w:t>
      </w:r>
    </w:p>
    <w:p w14:paraId="1C3A4AD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355D4DA" w14:textId="626B1A56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An NRP interior node receives slice traffic and </w:t>
      </w:r>
      <w:del w:id="192" w:author="BOUCADAIR Mohamed INNOV/NET" w:date="2021-11-17T11:08:00Z">
        <w:r w:rsidRPr="00A95ABE" w:rsidDel="00DC0145">
          <w:rPr>
            <w:rFonts w:ascii="Courier New" w:hAnsi="Courier New" w:cs="Courier New"/>
            <w:lang w:val="en-US"/>
          </w:rPr>
          <w:delText xml:space="preserve">MAY </w:delText>
        </w:r>
      </w:del>
      <w:ins w:id="193" w:author="BOUCADAIR Mohamed INNOV/NET" w:date="2021-11-17T11:08:00Z">
        <w:r w:rsidR="00DC0145">
          <w:rPr>
            <w:rFonts w:ascii="Courier New" w:hAnsi="Courier New" w:cs="Courier New"/>
            <w:lang w:val="en-US"/>
          </w:rPr>
          <w:t>may</w:t>
        </w:r>
        <w:r w:rsidR="00DC0145" w:rsidRPr="00A95ABE">
          <w:rPr>
            <w:rFonts w:ascii="Courier New" w:hAnsi="Courier New" w:cs="Courier New"/>
            <w:lang w:val="en-US"/>
          </w:rPr>
          <w:t xml:space="preserve"> </w:t>
        </w:r>
      </w:ins>
      <w:r w:rsidRPr="00A95ABE">
        <w:rPr>
          <w:rFonts w:ascii="Courier New" w:hAnsi="Courier New" w:cs="Courier New"/>
          <w:lang w:val="en-US"/>
        </w:rPr>
        <w:t>be able to</w:t>
      </w:r>
    </w:p>
    <w:p w14:paraId="0ED3724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identify the packets belonging to a specific Slice-Flow Aggregate by</w:t>
      </w:r>
    </w:p>
    <w:p w14:paraId="60D3174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inspecting the SAS field carried inside each packet, or by inspecting</w:t>
      </w:r>
    </w:p>
    <w:p w14:paraId="1D300B2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other fields within the packet that may identify the traffic streams</w:t>
      </w:r>
    </w:p>
    <w:p w14:paraId="5729B32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that belong to a specific Slice-Flow Aggregate.  For example, when</w:t>
      </w:r>
    </w:p>
    <w:p w14:paraId="75CA0DD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data plane NRP mode is applied, interior nodes can use the SAS</w:t>
      </w:r>
    </w:p>
    <w:p w14:paraId="6382FAC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carried within the packet to apply the corresponding NRP-PHB</w:t>
      </w:r>
    </w:p>
    <w:p w14:paraId="32DB8B5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forwarding behavior.  Nodes within the network slice provider network</w:t>
      </w:r>
    </w:p>
    <w:p w14:paraId="2B7C994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may also inspect the </w:t>
      </w:r>
      <w:proofErr w:type="spellStart"/>
      <w:r w:rsidRPr="00A95ABE">
        <w:rPr>
          <w:rFonts w:ascii="Courier New" w:hAnsi="Courier New" w:cs="Courier New"/>
          <w:lang w:val="en-US"/>
        </w:rPr>
        <w:t>Diffserv</w:t>
      </w:r>
      <w:proofErr w:type="spellEnd"/>
      <w:r w:rsidRPr="00A95ABE">
        <w:rPr>
          <w:rFonts w:ascii="Courier New" w:hAnsi="Courier New" w:cs="Courier New"/>
          <w:lang w:val="en-US"/>
        </w:rPr>
        <w:t xml:space="preserve"> CS within each packet to apply a per</w:t>
      </w:r>
    </w:p>
    <w:p w14:paraId="66107C5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</w:t>
      </w:r>
      <w:proofErr w:type="spellStart"/>
      <w:r w:rsidRPr="00A95ABE">
        <w:rPr>
          <w:rFonts w:ascii="Courier New" w:hAnsi="Courier New" w:cs="Courier New"/>
          <w:lang w:val="en-US"/>
        </w:rPr>
        <w:t>Diffserv</w:t>
      </w:r>
      <w:proofErr w:type="spellEnd"/>
      <w:r w:rsidRPr="00A95ABE">
        <w:rPr>
          <w:rFonts w:ascii="Courier New" w:hAnsi="Courier New" w:cs="Courier New"/>
          <w:lang w:val="en-US"/>
        </w:rPr>
        <w:t xml:space="preserve"> class PHB within the NRP Policy, and allow differentiation</w:t>
      </w:r>
    </w:p>
    <w:p w14:paraId="217E65F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of forwarding treatments for packets forwarded over the same NRP that</w:t>
      </w:r>
    </w:p>
    <w:p w14:paraId="091A076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supports the Slice-Flow Aggregate.</w:t>
      </w:r>
    </w:p>
    <w:p w14:paraId="469AB20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7AC14C0" w14:textId="77777777" w:rsidR="00E320AD" w:rsidRPr="00DC0145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DC0145">
        <w:rPr>
          <w:rFonts w:ascii="Courier New" w:hAnsi="Courier New" w:cs="Courier New"/>
          <w:lang w:val="en-US"/>
        </w:rPr>
        <w:t>5.2.3.  Network Resource Partition Incapable Nodes</w:t>
      </w:r>
    </w:p>
    <w:p w14:paraId="5FA4E6A9" w14:textId="77777777" w:rsidR="00E320AD" w:rsidRPr="00DC0145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431C43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DC0145">
        <w:rPr>
          <w:rFonts w:ascii="Courier New" w:hAnsi="Courier New" w:cs="Courier New"/>
          <w:lang w:val="en-US"/>
        </w:rPr>
        <w:t xml:space="preserve">   </w:t>
      </w:r>
      <w:r w:rsidRPr="00A95ABE">
        <w:rPr>
          <w:rFonts w:ascii="Courier New" w:hAnsi="Courier New" w:cs="Courier New"/>
          <w:lang w:val="en-US"/>
        </w:rPr>
        <w:t>Packets that belong to a Slice-Flow Aggregate may need to traverse</w:t>
      </w:r>
    </w:p>
    <w:p w14:paraId="1441AEF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nodes that are NRP incapable.  In this case, several options are</w:t>
      </w:r>
    </w:p>
    <w:p w14:paraId="36E17DD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possible to allow the slice traffic to continue </w:t>
      </w:r>
      <w:commentRangeStart w:id="194"/>
      <w:r w:rsidRPr="00A95ABE">
        <w:rPr>
          <w:rFonts w:ascii="Courier New" w:hAnsi="Courier New" w:cs="Courier New"/>
          <w:lang w:val="en-US"/>
        </w:rPr>
        <w:t>to be forwarded over</w:t>
      </w:r>
    </w:p>
    <w:p w14:paraId="03A65C1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such devices </w:t>
      </w:r>
      <w:commentRangeEnd w:id="194"/>
      <w:r w:rsidR="00DC0145">
        <w:rPr>
          <w:rStyle w:val="Marquedecommentaire"/>
          <w:rFonts w:asciiTheme="minorHAnsi" w:hAnsiTheme="minorHAnsi"/>
        </w:rPr>
        <w:commentReference w:id="194"/>
      </w:r>
      <w:r w:rsidRPr="00A95ABE">
        <w:rPr>
          <w:rFonts w:ascii="Courier New" w:hAnsi="Courier New" w:cs="Courier New"/>
          <w:lang w:val="en-US"/>
        </w:rPr>
        <w:t>and be able to resume the NRP forwarding treatment once</w:t>
      </w:r>
    </w:p>
    <w:p w14:paraId="202842F7" w14:textId="46D8A069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traffic reaches devices that are </w:t>
      </w:r>
      <w:del w:id="195" w:author="BOUCADAIR Mohamed INNOV/NET" w:date="2021-11-17T11:11:00Z">
        <w:r w:rsidRPr="00A95ABE" w:rsidDel="00DC0145">
          <w:rPr>
            <w:rFonts w:ascii="Courier New" w:hAnsi="Courier New" w:cs="Courier New"/>
            <w:lang w:val="en-US"/>
          </w:rPr>
          <w:delText xml:space="preserve">NRP </w:delText>
        </w:r>
      </w:del>
      <w:ins w:id="196" w:author="BOUCADAIR Mohamed INNOV/NET" w:date="2021-11-17T11:11:00Z">
        <w:r w:rsidR="00DC0145" w:rsidRPr="00A95ABE">
          <w:rPr>
            <w:rFonts w:ascii="Courier New" w:hAnsi="Courier New" w:cs="Courier New"/>
            <w:lang w:val="en-US"/>
          </w:rPr>
          <w:t>NRP</w:t>
        </w:r>
        <w:r w:rsidR="00DC0145">
          <w:rPr>
            <w:rFonts w:ascii="Courier New" w:hAnsi="Courier New" w:cs="Courier New"/>
            <w:lang w:val="en-US"/>
          </w:rPr>
          <w:t>-</w:t>
        </w:r>
      </w:ins>
      <w:r w:rsidRPr="00A95ABE">
        <w:rPr>
          <w:rFonts w:ascii="Courier New" w:hAnsi="Courier New" w:cs="Courier New"/>
          <w:lang w:val="en-US"/>
        </w:rPr>
        <w:t>capable.</w:t>
      </w:r>
    </w:p>
    <w:p w14:paraId="439DB85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4B523A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When data plane NRP mode is employed, packets carry a SAS to allow</w:t>
      </w:r>
    </w:p>
    <w:p w14:paraId="04251C1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slice interior nodes to identify them.  To enable end-to-end network</w:t>
      </w:r>
    </w:p>
    <w:p w14:paraId="1EB3DCE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slicing, the SAS MUST be maintained in the packets as they traverse</w:t>
      </w:r>
    </w:p>
    <w:p w14:paraId="752E3A0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devices within the network - </w:t>
      </w:r>
      <w:commentRangeStart w:id="197"/>
      <w:r w:rsidRPr="00A95ABE">
        <w:rPr>
          <w:rFonts w:ascii="Courier New" w:hAnsi="Courier New" w:cs="Courier New"/>
          <w:lang w:val="en-US"/>
        </w:rPr>
        <w:t>including NRP incapable devices</w:t>
      </w:r>
      <w:commentRangeEnd w:id="197"/>
      <w:r w:rsidR="00DC0145">
        <w:rPr>
          <w:rStyle w:val="Marquedecommentaire"/>
          <w:rFonts w:asciiTheme="minorHAnsi" w:hAnsiTheme="minorHAnsi"/>
        </w:rPr>
        <w:commentReference w:id="197"/>
      </w:r>
      <w:r w:rsidRPr="00A95ABE">
        <w:rPr>
          <w:rFonts w:ascii="Courier New" w:hAnsi="Courier New" w:cs="Courier New"/>
          <w:lang w:val="en-US"/>
        </w:rPr>
        <w:t>.</w:t>
      </w:r>
    </w:p>
    <w:p w14:paraId="0974C33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F70B52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For example, when the SAS is an MPLS label at the bottom of the MPLS</w:t>
      </w:r>
    </w:p>
    <w:p w14:paraId="01E31D5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label stack, packets can traverse over devices that are NRP incapable</w:t>
      </w:r>
    </w:p>
    <w:p w14:paraId="00E89F7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without any further considerations.  On the other </w:t>
      </w:r>
      <w:proofErr w:type="gramStart"/>
      <w:r w:rsidRPr="00A95ABE">
        <w:rPr>
          <w:rFonts w:ascii="Courier New" w:hAnsi="Courier New" w:cs="Courier New"/>
          <w:lang w:val="en-US"/>
        </w:rPr>
        <w:t>hand</w:t>
      </w:r>
      <w:proofErr w:type="gramEnd"/>
      <w:r w:rsidRPr="00A95ABE">
        <w:rPr>
          <w:rFonts w:ascii="Courier New" w:hAnsi="Courier New" w:cs="Courier New"/>
          <w:lang w:val="en-US"/>
        </w:rPr>
        <w:t xml:space="preserve"> when the SASL</w:t>
      </w:r>
    </w:p>
    <w:p w14:paraId="773984E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is at the top of the MPLS label stack, packets can be bypassed (or</w:t>
      </w:r>
    </w:p>
    <w:p w14:paraId="74AD3E8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tunneled) over the NRP incapable devices towards the next device that</w:t>
      </w:r>
    </w:p>
    <w:p w14:paraId="35447DF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supports NRP as shown in Figure 5.</w:t>
      </w:r>
    </w:p>
    <w:p w14:paraId="1FA113C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180386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F004DA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9AF42F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3A9513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19D8BC9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t xml:space="preserve">Saad, et al.               Expires 20 May 2022              </w:t>
      </w:r>
      <w:proofErr w:type="gramStart"/>
      <w:r w:rsidRPr="008B1D60">
        <w:rPr>
          <w:rFonts w:ascii="Courier New" w:hAnsi="Courier New" w:cs="Courier New"/>
        </w:rPr>
        <w:t xml:space="preserve">   [</w:t>
      </w:r>
      <w:proofErr w:type="gramEnd"/>
      <w:r w:rsidRPr="008B1D60">
        <w:rPr>
          <w:rFonts w:ascii="Courier New" w:hAnsi="Courier New" w:cs="Courier New"/>
        </w:rPr>
        <w:t>Page 22]</w:t>
      </w:r>
    </w:p>
    <w:p w14:paraId="740891EE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br w:type="page"/>
      </w:r>
    </w:p>
    <w:p w14:paraId="07D3579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51D406B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E12393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C29458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SR Node-SID:           SASL: 1001    @@@: NRP Policy enforced</w:t>
      </w:r>
    </w:p>
    <w:p w14:paraId="465C0F8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1601: P1                          ...: NRP Policy not enforced</w:t>
      </w:r>
    </w:p>
    <w:p w14:paraId="54CC613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1602: P2</w:t>
      </w:r>
    </w:p>
    <w:p w14:paraId="3FBA7D8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1603: P3</w:t>
      </w:r>
    </w:p>
    <w:p w14:paraId="706DA7B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1604: P4</w:t>
      </w:r>
    </w:p>
    <w:p w14:paraId="39C8CA6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1605: P5</w:t>
      </w:r>
    </w:p>
    <w:p w14:paraId="670911C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1FCDD8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@@@@@@@@@@@@@@ ........................</w:t>
      </w:r>
    </w:p>
    <w:p w14:paraId="3CCA9D9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                                .</w:t>
      </w:r>
    </w:p>
    <w:p w14:paraId="440D84A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/-----\        /-----\        /-----\  .</w:t>
      </w:r>
    </w:p>
    <w:p w14:paraId="55A5B9E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| P</w:t>
      </w:r>
      <w:proofErr w:type="gramStart"/>
      <w:r w:rsidRPr="00A95ABE">
        <w:rPr>
          <w:rFonts w:ascii="Courier New" w:hAnsi="Courier New" w:cs="Courier New"/>
          <w:lang w:val="en-US"/>
        </w:rPr>
        <w:t>1  |</w:t>
      </w:r>
      <w:proofErr w:type="gramEnd"/>
      <w:r w:rsidRPr="00A95ABE">
        <w:rPr>
          <w:rFonts w:ascii="Courier New" w:hAnsi="Courier New" w:cs="Courier New"/>
          <w:lang w:val="en-US"/>
        </w:rPr>
        <w:t xml:space="preserve"> -----  | P2  | ----- | P3  |   .</w:t>
      </w:r>
    </w:p>
    <w:p w14:paraId="51D8B8B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\-----/        \-----/        \-----/  .</w:t>
      </w:r>
    </w:p>
    <w:p w14:paraId="0233255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                          |     @@@@@@@@@@</w:t>
      </w:r>
    </w:p>
    <w:p w14:paraId="7F2D354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                          |</w:t>
      </w:r>
    </w:p>
    <w:p w14:paraId="0462C6F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                       /-----\        /-----\</w:t>
      </w:r>
    </w:p>
    <w:p w14:paraId="5C786D4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                       | P</w:t>
      </w:r>
      <w:proofErr w:type="gramStart"/>
      <w:r w:rsidRPr="00A95ABE">
        <w:rPr>
          <w:rFonts w:ascii="Courier New" w:hAnsi="Courier New" w:cs="Courier New"/>
          <w:lang w:val="en-US"/>
        </w:rPr>
        <w:t>4  |</w:t>
      </w:r>
      <w:proofErr w:type="gramEnd"/>
      <w:r w:rsidRPr="00A95ABE">
        <w:rPr>
          <w:rFonts w:ascii="Courier New" w:hAnsi="Courier New" w:cs="Courier New"/>
          <w:lang w:val="en-US"/>
        </w:rPr>
        <w:t xml:space="preserve"> ------ | P5  |</w:t>
      </w:r>
    </w:p>
    <w:p w14:paraId="13049AA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                       \-----/        \-----/</w:t>
      </w:r>
    </w:p>
    <w:p w14:paraId="32ACCC8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A305B0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C20BD3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+------+       +------+        +------+</w:t>
      </w:r>
    </w:p>
    <w:p w14:paraId="2F06A34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| 1001 |       | 1604 |        | 1001 |</w:t>
      </w:r>
    </w:p>
    <w:p w14:paraId="2CB256D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+------+       +------+        +------+</w:t>
      </w:r>
    </w:p>
    <w:p w14:paraId="50B99E7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| 1605 |       | 1001 |        | IP   |</w:t>
      </w:r>
    </w:p>
    <w:p w14:paraId="7C001AF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+------+       +------+        +------+</w:t>
      </w:r>
    </w:p>
    <w:p w14:paraId="2B1714E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| IP   |       | 1605 |        | Pay- |</w:t>
      </w:r>
    </w:p>
    <w:p w14:paraId="2F89AAF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+------+       +------+        | Load |</w:t>
      </w:r>
    </w:p>
    <w:p w14:paraId="4F70F01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| Pay- |       | IP   |        +------+</w:t>
      </w:r>
    </w:p>
    <w:p w14:paraId="3AB88AB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| Load |       +------+</w:t>
      </w:r>
    </w:p>
    <w:p w14:paraId="54AD48F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+----- +       | Pay- |</w:t>
      </w:r>
    </w:p>
    <w:p w14:paraId="16D5336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         | Load |</w:t>
      </w:r>
    </w:p>
    <w:p w14:paraId="0C22B49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                +------+</w:t>
      </w:r>
    </w:p>
    <w:p w14:paraId="2A75DB9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676238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Figure 5: Extending network slice over NRP incapable device(s).</w:t>
      </w:r>
    </w:p>
    <w:p w14:paraId="7D3E76B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05D47E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5.2.4.  Combining Network Resource Partition Modes</w:t>
      </w:r>
    </w:p>
    <w:p w14:paraId="759C922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2A0D51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It is possible to employ a combination of the NRP modes that were</w:t>
      </w:r>
    </w:p>
    <w:p w14:paraId="3F1AA57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discussed in Section 4 to realize a network slice.  For example, data</w:t>
      </w:r>
    </w:p>
    <w:p w14:paraId="7C49F00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and control plane NRP modes can be employed in parts of a network,</w:t>
      </w:r>
    </w:p>
    <w:p w14:paraId="3B8B73F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while control plane NRP mode can be employed in the other parts of</w:t>
      </w:r>
    </w:p>
    <w:p w14:paraId="6FEDE3E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network.  The path selection, in such case, can </w:t>
      </w:r>
      <w:proofErr w:type="gramStart"/>
      <w:r w:rsidRPr="00A95ABE">
        <w:rPr>
          <w:rFonts w:ascii="Courier New" w:hAnsi="Courier New" w:cs="Courier New"/>
          <w:lang w:val="en-US"/>
        </w:rPr>
        <w:t>take into account</w:t>
      </w:r>
      <w:proofErr w:type="gramEnd"/>
    </w:p>
    <w:p w14:paraId="144D5F8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NRP available network resources.  The SAS carried within packets</w:t>
      </w:r>
    </w:p>
    <w:p w14:paraId="7756778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allow transit nodes to enforce the corresponding NRP-PHB on the parts</w:t>
      </w:r>
    </w:p>
    <w:p w14:paraId="4B33C2A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of the network that apply the data plane NRP mode.  The SAS can be</w:t>
      </w:r>
    </w:p>
    <w:p w14:paraId="1BBEF6B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maintained while traffic </w:t>
      </w:r>
      <w:proofErr w:type="gramStart"/>
      <w:r w:rsidRPr="00A95ABE">
        <w:rPr>
          <w:rFonts w:ascii="Courier New" w:hAnsi="Courier New" w:cs="Courier New"/>
          <w:lang w:val="en-US"/>
        </w:rPr>
        <w:t>traverses</w:t>
      </w:r>
      <w:proofErr w:type="gramEnd"/>
      <w:r w:rsidRPr="00A95ABE">
        <w:rPr>
          <w:rFonts w:ascii="Courier New" w:hAnsi="Courier New" w:cs="Courier New"/>
          <w:lang w:val="en-US"/>
        </w:rPr>
        <w:t xml:space="preserve"> nodes that do not enforce data</w:t>
      </w:r>
    </w:p>
    <w:p w14:paraId="080B2B2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plane NRP mode, and so slice PHB enforcement can resume once traffic</w:t>
      </w:r>
    </w:p>
    <w:p w14:paraId="2F83A095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A95ABE">
        <w:rPr>
          <w:rFonts w:ascii="Courier New" w:hAnsi="Courier New" w:cs="Courier New"/>
          <w:lang w:val="en-US"/>
        </w:rPr>
        <w:t xml:space="preserve">   </w:t>
      </w:r>
      <w:proofErr w:type="gramStart"/>
      <w:r w:rsidRPr="008B1D60">
        <w:rPr>
          <w:rFonts w:ascii="Courier New" w:hAnsi="Courier New" w:cs="Courier New"/>
        </w:rPr>
        <w:t>traverses</w:t>
      </w:r>
      <w:proofErr w:type="gramEnd"/>
      <w:r w:rsidRPr="008B1D60">
        <w:rPr>
          <w:rFonts w:ascii="Courier New" w:hAnsi="Courier New" w:cs="Courier New"/>
        </w:rPr>
        <w:t xml:space="preserve"> capable </w:t>
      </w:r>
      <w:proofErr w:type="spellStart"/>
      <w:r w:rsidRPr="008B1D60">
        <w:rPr>
          <w:rFonts w:ascii="Courier New" w:hAnsi="Courier New" w:cs="Courier New"/>
        </w:rPr>
        <w:t>nodes</w:t>
      </w:r>
      <w:proofErr w:type="spellEnd"/>
      <w:r w:rsidRPr="008B1D60">
        <w:rPr>
          <w:rFonts w:ascii="Courier New" w:hAnsi="Courier New" w:cs="Courier New"/>
        </w:rPr>
        <w:t>.</w:t>
      </w:r>
    </w:p>
    <w:p w14:paraId="67B4420D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0956E955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664217FA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109EB135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3300FA7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B1D60">
        <w:rPr>
          <w:rFonts w:ascii="Courier New" w:hAnsi="Courier New" w:cs="Courier New"/>
        </w:rPr>
        <w:t xml:space="preserve">Saad, et al.               </w:t>
      </w:r>
      <w:r w:rsidRPr="00A95ABE">
        <w:rPr>
          <w:rFonts w:ascii="Courier New" w:hAnsi="Courier New" w:cs="Courier New"/>
          <w:lang w:val="en-US"/>
        </w:rPr>
        <w:t xml:space="preserve">Expires 20 May 2022              </w:t>
      </w:r>
      <w:proofErr w:type="gramStart"/>
      <w:r w:rsidRPr="00A95ABE">
        <w:rPr>
          <w:rFonts w:ascii="Courier New" w:hAnsi="Courier New" w:cs="Courier New"/>
          <w:lang w:val="en-US"/>
        </w:rPr>
        <w:t xml:space="preserve">   [</w:t>
      </w:r>
      <w:proofErr w:type="gramEnd"/>
      <w:r w:rsidRPr="00A95ABE">
        <w:rPr>
          <w:rFonts w:ascii="Courier New" w:hAnsi="Courier New" w:cs="Courier New"/>
          <w:lang w:val="en-US"/>
        </w:rPr>
        <w:t>Page 23]</w:t>
      </w:r>
    </w:p>
    <w:p w14:paraId="4796B57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br w:type="page"/>
      </w:r>
    </w:p>
    <w:p w14:paraId="7BBCCCE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150DB3F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9BE539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59A870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5.3.  Mapping Traffic on Slice-Flow Aggregates</w:t>
      </w:r>
    </w:p>
    <w:p w14:paraId="343BCF7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5930EF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usual techniques to steer traffic onto paths can be applicable</w:t>
      </w:r>
    </w:p>
    <w:p w14:paraId="25B170B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when steering traffic over paths established for a specific Slice-</w:t>
      </w:r>
    </w:p>
    <w:p w14:paraId="233F1B9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Flow Aggregate.</w:t>
      </w:r>
    </w:p>
    <w:p w14:paraId="47123F4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212755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commentRangeStart w:id="198"/>
      <w:r w:rsidRPr="00A95ABE">
        <w:rPr>
          <w:rFonts w:ascii="Courier New" w:hAnsi="Courier New" w:cs="Courier New"/>
          <w:lang w:val="en-US"/>
        </w:rPr>
        <w:t xml:space="preserve">   For example, one or more (layer-2 or layer-3) VPN services can be</w:t>
      </w:r>
    </w:p>
    <w:p w14:paraId="392B54D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directly mapped to paths established for a Slice-Flow Aggregate.  In</w:t>
      </w:r>
    </w:p>
    <w:p w14:paraId="4E622FE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this case, the per Virtual Routing and Forwarding (VRF) instance</w:t>
      </w:r>
    </w:p>
    <w:p w14:paraId="27D426B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traffic that arrives on the Provider Edge (PE) router over external</w:t>
      </w:r>
    </w:p>
    <w:p w14:paraId="10DE92C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interfaces can be directly mapped to a specific Slice-Flow Aggregate</w:t>
      </w:r>
    </w:p>
    <w:p w14:paraId="45B2852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path.  External interfaces can be further partitioned (e.g., using</w:t>
      </w:r>
    </w:p>
    <w:p w14:paraId="6CAB42B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VLANs) to allow mapping one or more VLANs to specific Slice-Flow</w:t>
      </w:r>
    </w:p>
    <w:p w14:paraId="012A877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Aggregate paths.</w:t>
      </w:r>
      <w:commentRangeEnd w:id="198"/>
      <w:r w:rsidR="000C6B91">
        <w:rPr>
          <w:rStyle w:val="Marquedecommentaire"/>
          <w:rFonts w:asciiTheme="minorHAnsi" w:hAnsiTheme="minorHAnsi"/>
        </w:rPr>
        <w:commentReference w:id="198"/>
      </w:r>
    </w:p>
    <w:p w14:paraId="579BFA8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5E626F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Another option is steer traffic to specific destinations directly</w:t>
      </w:r>
    </w:p>
    <w:p w14:paraId="3972B47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over multiple slice policies.  This allows traffic arriving on any</w:t>
      </w:r>
    </w:p>
    <w:p w14:paraId="0081288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external interface and targeted to such destinations to be directly</w:t>
      </w:r>
    </w:p>
    <w:p w14:paraId="75FD3FF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steered over the slice paths.</w:t>
      </w:r>
    </w:p>
    <w:p w14:paraId="0F8D223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4671BE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 third option that can also be used is to utilize a data plane</w:t>
      </w:r>
    </w:p>
    <w:p w14:paraId="72A6716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firewall filter or classifier to enable matching of several fields in</w:t>
      </w:r>
    </w:p>
    <w:p w14:paraId="7658E88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incoming packets to decide whether the packet belongs to a</w:t>
      </w:r>
    </w:p>
    <w:p w14:paraId="4BDEB10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specific Slice-Flow Aggregate.  This option allows for applying a</w:t>
      </w:r>
    </w:p>
    <w:p w14:paraId="393B50B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rich set of rules to identify specific packets to be mapped to a</w:t>
      </w:r>
    </w:p>
    <w:p w14:paraId="33941BC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Slice-Flow Aggregate.  However, it requires data plane network</w:t>
      </w:r>
    </w:p>
    <w:p w14:paraId="53FB5E7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resources to be able to perform the additional checks in hardware.</w:t>
      </w:r>
    </w:p>
    <w:p w14:paraId="6D63D0A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9484CD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6.  Path Selection and Instantiation</w:t>
      </w:r>
    </w:p>
    <w:p w14:paraId="55B8BA8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AD8D8D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6.1.  Applicability of Path Selection to Slice-Flow Aggregates</w:t>
      </w:r>
    </w:p>
    <w:p w14:paraId="5C04478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B38536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path selection in the network can be network state dependent, or</w:t>
      </w:r>
    </w:p>
    <w:p w14:paraId="2AE4054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network state independent as described in Section 5.1 of</w:t>
      </w:r>
    </w:p>
    <w:p w14:paraId="08AA9E5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[I-</w:t>
      </w:r>
      <w:proofErr w:type="gramStart"/>
      <w:r w:rsidRPr="00A95ABE">
        <w:rPr>
          <w:rFonts w:ascii="Courier New" w:hAnsi="Courier New" w:cs="Courier New"/>
          <w:lang w:val="en-US"/>
        </w:rPr>
        <w:t>D.ietf</w:t>
      </w:r>
      <w:proofErr w:type="gramEnd"/>
      <w:r w:rsidRPr="00A95ABE">
        <w:rPr>
          <w:rFonts w:ascii="Courier New" w:hAnsi="Courier New" w:cs="Courier New"/>
          <w:lang w:val="en-US"/>
        </w:rPr>
        <w:t>-teas-rfc3272bis].  The latter is the choice commonly used</w:t>
      </w:r>
    </w:p>
    <w:p w14:paraId="1488BED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by IGPs when selecting a best path to a destination prefix, while the</w:t>
      </w:r>
    </w:p>
    <w:p w14:paraId="5D0D9B5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former is used by ingress TE routers, or Path Computation Engines</w:t>
      </w:r>
    </w:p>
    <w:p w14:paraId="6E0D27A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(PCEs) when optimizing the placement of a flow based on the current</w:t>
      </w:r>
    </w:p>
    <w:p w14:paraId="09B723B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network resource utilization.</w:t>
      </w:r>
    </w:p>
    <w:p w14:paraId="51E1C24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CE6EA5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When path selection is network state dependent, the path computation</w:t>
      </w:r>
    </w:p>
    <w:p w14:paraId="21BA0A6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can leverage Traffic Engineering mechanisms (e.g., as defined in</w:t>
      </w:r>
    </w:p>
    <w:p w14:paraId="792E5E6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[RFC2702]) to compute feasible paths </w:t>
      </w:r>
      <w:proofErr w:type="gramStart"/>
      <w:r w:rsidRPr="00A95ABE">
        <w:rPr>
          <w:rFonts w:ascii="Courier New" w:hAnsi="Courier New" w:cs="Courier New"/>
          <w:lang w:val="en-US"/>
        </w:rPr>
        <w:t>taking into account</w:t>
      </w:r>
      <w:proofErr w:type="gramEnd"/>
      <w:r w:rsidRPr="00A95ABE">
        <w:rPr>
          <w:rFonts w:ascii="Courier New" w:hAnsi="Courier New" w:cs="Courier New"/>
          <w:lang w:val="en-US"/>
        </w:rPr>
        <w:t xml:space="preserve"> the incoming</w:t>
      </w:r>
    </w:p>
    <w:p w14:paraId="02E92DE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traffic demand rate and current state of network.  This allows</w:t>
      </w:r>
    </w:p>
    <w:p w14:paraId="4691BFB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avoiding overly utilized links, and reduces the chance of congestion</w:t>
      </w:r>
    </w:p>
    <w:p w14:paraId="6074CB6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on traversed links.</w:t>
      </w:r>
    </w:p>
    <w:p w14:paraId="7BAC7C9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335B4C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E6622F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F585FA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C5A888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8344403" w14:textId="77777777" w:rsidR="00E320AD" w:rsidRPr="000C6B9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0C6B91">
        <w:rPr>
          <w:rFonts w:ascii="Courier New" w:hAnsi="Courier New" w:cs="Courier New"/>
          <w:lang w:val="en-US"/>
        </w:rPr>
        <w:t xml:space="preserve">Saad, et al.               Expires 20 May 2022              </w:t>
      </w:r>
      <w:proofErr w:type="gramStart"/>
      <w:r w:rsidRPr="000C6B91">
        <w:rPr>
          <w:rFonts w:ascii="Courier New" w:hAnsi="Courier New" w:cs="Courier New"/>
          <w:lang w:val="en-US"/>
        </w:rPr>
        <w:t xml:space="preserve">   [</w:t>
      </w:r>
      <w:proofErr w:type="gramEnd"/>
      <w:r w:rsidRPr="000C6B91">
        <w:rPr>
          <w:rFonts w:ascii="Courier New" w:hAnsi="Courier New" w:cs="Courier New"/>
          <w:lang w:val="en-US"/>
        </w:rPr>
        <w:t>Page 24]</w:t>
      </w:r>
    </w:p>
    <w:p w14:paraId="1821FDEF" w14:textId="77777777" w:rsidR="00E320AD" w:rsidRPr="000C6B9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0C6B91">
        <w:rPr>
          <w:rFonts w:ascii="Courier New" w:hAnsi="Courier New" w:cs="Courier New"/>
          <w:lang w:val="en-US"/>
        </w:rPr>
        <w:br w:type="page"/>
      </w:r>
    </w:p>
    <w:p w14:paraId="6B17814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7FC8721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7CEA83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E180C3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To enable TE path placement, the link state is advertised with</w:t>
      </w:r>
    </w:p>
    <w:p w14:paraId="5B986ED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current reservations, thereby reflecting the available bandwidth on</w:t>
      </w:r>
    </w:p>
    <w:p w14:paraId="01E1336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each link.  Such link reservations may be maintained centrally on a</w:t>
      </w:r>
    </w:p>
    <w:p w14:paraId="377DD59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network wide network resource manager, or distributed on devices (as</w:t>
      </w:r>
    </w:p>
    <w:p w14:paraId="71775C7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usually done with RSVP).  TE extensions exist today to allow IGPs</w:t>
      </w:r>
    </w:p>
    <w:p w14:paraId="0B233FF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(e.g., [RFC3630] and [RFC5305]), and BGP-LS [RFC7752] to advertise</w:t>
      </w:r>
    </w:p>
    <w:p w14:paraId="625893A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such link state reservations.</w:t>
      </w:r>
    </w:p>
    <w:p w14:paraId="7B257A1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7C9609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When the network resource reservations are maintained for NRPs, the</w:t>
      </w:r>
    </w:p>
    <w:p w14:paraId="338BE03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link state can carry per NRP state (e.g., reservable bandwidth).</w:t>
      </w:r>
    </w:p>
    <w:p w14:paraId="182589E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This allows path computation to </w:t>
      </w:r>
      <w:proofErr w:type="gramStart"/>
      <w:r w:rsidRPr="00A95ABE">
        <w:rPr>
          <w:rFonts w:ascii="Courier New" w:hAnsi="Courier New" w:cs="Courier New"/>
          <w:lang w:val="en-US"/>
        </w:rPr>
        <w:t>take into account</w:t>
      </w:r>
      <w:proofErr w:type="gramEnd"/>
      <w:r w:rsidRPr="00A95ABE">
        <w:rPr>
          <w:rFonts w:ascii="Courier New" w:hAnsi="Courier New" w:cs="Courier New"/>
          <w:lang w:val="en-US"/>
        </w:rPr>
        <w:t xml:space="preserve"> the specific</w:t>
      </w:r>
    </w:p>
    <w:p w14:paraId="732745C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network resources available for an NRP.  In this case, we refer to</w:t>
      </w:r>
    </w:p>
    <w:p w14:paraId="44AD5A6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process of path placement and path provisioning as Slice-Flow</w:t>
      </w:r>
    </w:p>
    <w:p w14:paraId="497223B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Aggregate aware TE.</w:t>
      </w:r>
    </w:p>
    <w:p w14:paraId="3AD11ED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397EAA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6.2.  Applicability of Path Control Technologies to Slice-Flow</w:t>
      </w:r>
    </w:p>
    <w:p w14:paraId="7611E16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Aggregates</w:t>
      </w:r>
    </w:p>
    <w:p w14:paraId="270048D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0F72AA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NRP modes described in this document are agnostic to the</w:t>
      </w:r>
    </w:p>
    <w:p w14:paraId="352C64F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technology used to setup paths that carry Slice-Flow Aggregate</w:t>
      </w:r>
    </w:p>
    <w:p w14:paraId="032A543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traffic.  One or more paths connecting the endpoints of the mapped</w:t>
      </w:r>
    </w:p>
    <w:p w14:paraId="09EC83F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IETF network slices may be selected to steer the corresponding</w:t>
      </w:r>
    </w:p>
    <w:p w14:paraId="518F5BF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traffic streams over the resources allocated for the NRP that</w:t>
      </w:r>
    </w:p>
    <w:p w14:paraId="03C9182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supports a Slice-Flow Aggregate.</w:t>
      </w:r>
    </w:p>
    <w:p w14:paraId="54AF4DA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442EB3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feasible paths can be computed using the NRP topology and network</w:t>
      </w:r>
    </w:p>
    <w:p w14:paraId="7645836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state subject the optimization metrics and constraints.</w:t>
      </w:r>
    </w:p>
    <w:p w14:paraId="63CDEC2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DE8FB1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6.2.1.  RSVP-TE Based Slice-Flow Aggregate Paths</w:t>
      </w:r>
    </w:p>
    <w:p w14:paraId="1DF49AC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BE2E22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RSVP-TE [RFC3209] can be used to signal LSPs over the computed</w:t>
      </w:r>
    </w:p>
    <w:p w14:paraId="5A0B5A9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feasible paths </w:t>
      </w:r>
      <w:proofErr w:type="gramStart"/>
      <w:r w:rsidRPr="00A95ABE">
        <w:rPr>
          <w:rFonts w:ascii="Courier New" w:hAnsi="Courier New" w:cs="Courier New"/>
          <w:lang w:val="en-US"/>
        </w:rPr>
        <w:t>in order to</w:t>
      </w:r>
      <w:proofErr w:type="gramEnd"/>
      <w:r w:rsidRPr="00A95ABE">
        <w:rPr>
          <w:rFonts w:ascii="Courier New" w:hAnsi="Courier New" w:cs="Courier New"/>
          <w:lang w:val="en-US"/>
        </w:rPr>
        <w:t xml:space="preserve"> carry the Slice-Flow Aggregate traffic.</w:t>
      </w:r>
    </w:p>
    <w:p w14:paraId="009F644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specific extensions to the RSVP-TE protocol required to enable</w:t>
      </w:r>
    </w:p>
    <w:p w14:paraId="7DD75A5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signaling of Slice-Flow Aggregate aware RSVP LSPs are outside the</w:t>
      </w:r>
    </w:p>
    <w:p w14:paraId="49B2F98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scope of this document.</w:t>
      </w:r>
    </w:p>
    <w:p w14:paraId="721AAD2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47131C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6.2.2.  SR Based Slice-Flow Aggregate Paths</w:t>
      </w:r>
    </w:p>
    <w:p w14:paraId="058F176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D8287A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Segment Routing (SR) [RFC8402] can be used to setup and steer traffic</w:t>
      </w:r>
    </w:p>
    <w:p w14:paraId="739B612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over the computed Slice-Flow Aggregate feasible paths.</w:t>
      </w:r>
    </w:p>
    <w:p w14:paraId="2AEAA0D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629D84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SR architecture defines </w:t>
      </w:r>
      <w:proofErr w:type="gramStart"/>
      <w:r w:rsidRPr="00A95ABE">
        <w:rPr>
          <w:rFonts w:ascii="Courier New" w:hAnsi="Courier New" w:cs="Courier New"/>
          <w:lang w:val="en-US"/>
        </w:rPr>
        <w:t>a number of</w:t>
      </w:r>
      <w:proofErr w:type="gramEnd"/>
      <w:r w:rsidRPr="00A95ABE">
        <w:rPr>
          <w:rFonts w:ascii="Courier New" w:hAnsi="Courier New" w:cs="Courier New"/>
          <w:lang w:val="en-US"/>
        </w:rPr>
        <w:t xml:space="preserve"> building blocks that can be</w:t>
      </w:r>
    </w:p>
    <w:p w14:paraId="0E5B437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leveraged to support the realization of NRPs that support Slice-Flow</w:t>
      </w:r>
    </w:p>
    <w:p w14:paraId="5E38B32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Aggregates in an SR network.</w:t>
      </w:r>
    </w:p>
    <w:p w14:paraId="403DC77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D1A1A7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Such building blocks include:</w:t>
      </w:r>
    </w:p>
    <w:p w14:paraId="0D751E5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119DFC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*  SR Policy with or without Flexible Algorithm.</w:t>
      </w:r>
    </w:p>
    <w:p w14:paraId="38AA858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0D224C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8DA974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4E956BC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t xml:space="preserve">Saad, et al.               Expires 20 May 2022              </w:t>
      </w:r>
      <w:proofErr w:type="gramStart"/>
      <w:r w:rsidRPr="008B1D60">
        <w:rPr>
          <w:rFonts w:ascii="Courier New" w:hAnsi="Courier New" w:cs="Courier New"/>
        </w:rPr>
        <w:t xml:space="preserve">   [</w:t>
      </w:r>
      <w:proofErr w:type="gramEnd"/>
      <w:r w:rsidRPr="008B1D60">
        <w:rPr>
          <w:rFonts w:ascii="Courier New" w:hAnsi="Courier New" w:cs="Courier New"/>
        </w:rPr>
        <w:t>Page 25]</w:t>
      </w:r>
    </w:p>
    <w:p w14:paraId="56B1192A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br w:type="page"/>
      </w:r>
    </w:p>
    <w:p w14:paraId="631F3E8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40AFAB1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E43ABE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527BF1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*  Steering of services (e.g.  VPN) traffic over SR paths</w:t>
      </w:r>
    </w:p>
    <w:p w14:paraId="10DB02A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D0212D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*  SR Operation, Administration and Management (OAM) and Performance</w:t>
      </w:r>
    </w:p>
    <w:p w14:paraId="1399AF3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Management (PM)</w:t>
      </w:r>
    </w:p>
    <w:p w14:paraId="09E3235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9CFF5C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SR allows a headend node to steer packets onto specific SR paths</w:t>
      </w:r>
    </w:p>
    <w:p w14:paraId="6A14DB6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using a Segment Routing Policy (SR Policy).  The SR policy supports</w:t>
      </w:r>
    </w:p>
    <w:p w14:paraId="3D33331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various optimization objectives and constraints and can be used to</w:t>
      </w:r>
    </w:p>
    <w:p w14:paraId="703C36F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steer Slice-Flow Aggregate traffic in the SR network.</w:t>
      </w:r>
    </w:p>
    <w:p w14:paraId="5116CA9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2663FA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SR policy can be instantiated with or without the IGP Flexible</w:t>
      </w:r>
    </w:p>
    <w:p w14:paraId="57A4796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Algorithm (Flex-Algorithm) feature.  It may be possible to dedicate a</w:t>
      </w:r>
    </w:p>
    <w:p w14:paraId="5BD243F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single SR Flex-Algorithm to compute and instantiate SR paths for one</w:t>
      </w:r>
    </w:p>
    <w:p w14:paraId="2C85B1D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Slice-Flow Aggregate traffic.  In this case, the SR Flex-Algorithm</w:t>
      </w:r>
    </w:p>
    <w:p w14:paraId="2003986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computed paths and Flex-Algorithm SR SIDs are not shared by other</w:t>
      </w:r>
    </w:p>
    <w:p w14:paraId="44F9D24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Slice-Flow Aggregates traffic.  However, to allow for better scale,</w:t>
      </w:r>
    </w:p>
    <w:p w14:paraId="3F05A0A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it may be desirable for multiple Slice-Flow Aggregates traffic to</w:t>
      </w:r>
    </w:p>
    <w:p w14:paraId="55EFECF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share the same SR Flex-Algorithm computed paths and SIDs.  Further</w:t>
      </w:r>
    </w:p>
    <w:p w14:paraId="7063C86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details on how the NRP modes presented in this document can be</w:t>
      </w:r>
    </w:p>
    <w:p w14:paraId="3F0CFCF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realized in an SR network are discussed in</w:t>
      </w:r>
    </w:p>
    <w:p w14:paraId="7051D49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A95ABE">
        <w:rPr>
          <w:rFonts w:ascii="Courier New" w:hAnsi="Courier New" w:cs="Courier New"/>
          <w:lang w:val="en-US"/>
        </w:rPr>
        <w:t>D.bestbar</w:t>
      </w:r>
      <w:proofErr w:type="spellEnd"/>
      <w:proofErr w:type="gramEnd"/>
      <w:r w:rsidRPr="00A95ABE">
        <w:rPr>
          <w:rFonts w:ascii="Courier New" w:hAnsi="Courier New" w:cs="Courier New"/>
          <w:lang w:val="en-US"/>
        </w:rPr>
        <w:t>-spring-scalable-ns], and [I-</w:t>
      </w:r>
      <w:proofErr w:type="spellStart"/>
      <w:r w:rsidRPr="00A95ABE">
        <w:rPr>
          <w:rFonts w:ascii="Courier New" w:hAnsi="Courier New" w:cs="Courier New"/>
          <w:lang w:val="en-US"/>
        </w:rPr>
        <w:t>D.bestbar</w:t>
      </w:r>
      <w:proofErr w:type="spellEnd"/>
      <w:r w:rsidRPr="00A95ABE">
        <w:rPr>
          <w:rFonts w:ascii="Courier New" w:hAnsi="Courier New" w:cs="Courier New"/>
          <w:lang w:val="en-US"/>
        </w:rPr>
        <w:t>-</w:t>
      </w:r>
      <w:proofErr w:type="spellStart"/>
      <w:r w:rsidRPr="00A95ABE">
        <w:rPr>
          <w:rFonts w:ascii="Courier New" w:hAnsi="Courier New" w:cs="Courier New"/>
          <w:lang w:val="en-US"/>
        </w:rPr>
        <w:t>lsr</w:t>
      </w:r>
      <w:proofErr w:type="spellEnd"/>
      <w:r w:rsidRPr="00A95ABE">
        <w:rPr>
          <w:rFonts w:ascii="Courier New" w:hAnsi="Courier New" w:cs="Courier New"/>
          <w:lang w:val="en-US"/>
        </w:rPr>
        <w:t>-spring-</w:t>
      </w:r>
      <w:proofErr w:type="spellStart"/>
      <w:r w:rsidRPr="00A95ABE">
        <w:rPr>
          <w:rFonts w:ascii="Courier New" w:hAnsi="Courier New" w:cs="Courier New"/>
          <w:lang w:val="en-US"/>
        </w:rPr>
        <w:t>sa</w:t>
      </w:r>
      <w:proofErr w:type="spellEnd"/>
      <w:r w:rsidRPr="00A95ABE">
        <w:rPr>
          <w:rFonts w:ascii="Courier New" w:hAnsi="Courier New" w:cs="Courier New"/>
          <w:lang w:val="en-US"/>
        </w:rPr>
        <w:t>].</w:t>
      </w:r>
    </w:p>
    <w:p w14:paraId="0E549F0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F65E68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7.  Network Resource Partition Protocol Extensions</w:t>
      </w:r>
    </w:p>
    <w:p w14:paraId="63497CB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5436B9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Routing protocols may need to be extended to carry additional per NRP</w:t>
      </w:r>
    </w:p>
    <w:p w14:paraId="5683BFF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link state.  For example, [RFC5305], [RFC3630], and [RFC7752] are</w:t>
      </w:r>
    </w:p>
    <w:p w14:paraId="176882C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ISIS, OSPF, and BGP protocol extensions to exchange network link</w:t>
      </w:r>
    </w:p>
    <w:p w14:paraId="1F6F006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state information to allow ingress TE routers and PCE(s) to do proper</w:t>
      </w:r>
    </w:p>
    <w:p w14:paraId="006EB0D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path placement in the network.  The extensions required to support</w:t>
      </w:r>
    </w:p>
    <w:p w14:paraId="318381B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network slicing may be defined in other documents, and are outside</w:t>
      </w:r>
    </w:p>
    <w:p w14:paraId="1D13761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scope of this document.</w:t>
      </w:r>
    </w:p>
    <w:p w14:paraId="0EA608F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2B2BB3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instantiation of an NRP Policy may need to be automated.</w:t>
      </w:r>
    </w:p>
    <w:p w14:paraId="6DC4259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Multiple options are possible to facilitate automation of</w:t>
      </w:r>
    </w:p>
    <w:p w14:paraId="18E42CA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distribution of an NRP Policy to capable devices.</w:t>
      </w:r>
    </w:p>
    <w:p w14:paraId="0491C37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705241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For example, a YANG data model for the NRP Policy may be supported on</w:t>
      </w:r>
    </w:p>
    <w:p w14:paraId="4B46817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network devices and controllers.  A suitable transport (e.g., NETCONF</w:t>
      </w:r>
    </w:p>
    <w:p w14:paraId="6AE1766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[RFC6241], RESTCONF [RFC8040], or </w:t>
      </w:r>
      <w:proofErr w:type="spellStart"/>
      <w:r w:rsidRPr="00A95ABE">
        <w:rPr>
          <w:rFonts w:ascii="Courier New" w:hAnsi="Courier New" w:cs="Courier New"/>
          <w:lang w:val="en-US"/>
        </w:rPr>
        <w:t>gRPC</w:t>
      </w:r>
      <w:proofErr w:type="spellEnd"/>
      <w:r w:rsidRPr="00A95ABE">
        <w:rPr>
          <w:rFonts w:ascii="Courier New" w:hAnsi="Courier New" w:cs="Courier New"/>
          <w:lang w:val="en-US"/>
        </w:rPr>
        <w:t>) may be used to enable</w:t>
      </w:r>
    </w:p>
    <w:p w14:paraId="6688A59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configuration and retrieval of state information for slice policies</w:t>
      </w:r>
    </w:p>
    <w:p w14:paraId="234546A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on network devices.  The NRP Policy YANG data model is outside the</w:t>
      </w:r>
    </w:p>
    <w:p w14:paraId="33B55D3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scope of this document, and is defined in</w:t>
      </w:r>
    </w:p>
    <w:p w14:paraId="4FC62FA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A95ABE">
        <w:rPr>
          <w:rFonts w:ascii="Courier New" w:hAnsi="Courier New" w:cs="Courier New"/>
          <w:lang w:val="en-US"/>
        </w:rPr>
        <w:t>D.bestbar</w:t>
      </w:r>
      <w:proofErr w:type="spellEnd"/>
      <w:proofErr w:type="gramEnd"/>
      <w:r w:rsidRPr="00A95ABE">
        <w:rPr>
          <w:rFonts w:ascii="Courier New" w:hAnsi="Courier New" w:cs="Courier New"/>
          <w:lang w:val="en-US"/>
        </w:rPr>
        <w:t>-teas-yang-slice-policy].</w:t>
      </w:r>
    </w:p>
    <w:p w14:paraId="011EA1E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F3640B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8.  IANA Considerations</w:t>
      </w:r>
    </w:p>
    <w:p w14:paraId="2F5E450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E8A6BD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This document has no IANA actions.</w:t>
      </w:r>
    </w:p>
    <w:p w14:paraId="2F577D2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A68BD6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F37AEE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63E9A0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AA70563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t xml:space="preserve">Saad, et al.               Expires 20 May 2022              </w:t>
      </w:r>
      <w:proofErr w:type="gramStart"/>
      <w:r w:rsidRPr="008B1D60">
        <w:rPr>
          <w:rFonts w:ascii="Courier New" w:hAnsi="Courier New" w:cs="Courier New"/>
        </w:rPr>
        <w:t xml:space="preserve">   [</w:t>
      </w:r>
      <w:proofErr w:type="gramEnd"/>
      <w:r w:rsidRPr="008B1D60">
        <w:rPr>
          <w:rFonts w:ascii="Courier New" w:hAnsi="Courier New" w:cs="Courier New"/>
        </w:rPr>
        <w:t>Page 26]</w:t>
      </w:r>
    </w:p>
    <w:p w14:paraId="64866574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br w:type="page"/>
      </w:r>
    </w:p>
    <w:p w14:paraId="12EEFFB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75D4CA8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F6A559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D63474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9.  Security Considerations</w:t>
      </w:r>
    </w:p>
    <w:p w14:paraId="54B1F6C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A564DB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main goal of network slicing is to allow for varying treatment of</w:t>
      </w:r>
    </w:p>
    <w:p w14:paraId="6BF17D7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traffic from multiple different network slices that are utilizing a</w:t>
      </w:r>
    </w:p>
    <w:p w14:paraId="2A67195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common network infrastructure and to allow for different levels of</w:t>
      </w:r>
    </w:p>
    <w:p w14:paraId="50441A0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services to be provided for traffic traversing a given network</w:t>
      </w:r>
    </w:p>
    <w:p w14:paraId="5FA6C52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resource.</w:t>
      </w:r>
    </w:p>
    <w:p w14:paraId="1BE6176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51C80A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 variety of techniques may be used to achieve this, but the end</w:t>
      </w:r>
    </w:p>
    <w:p w14:paraId="1180E71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result will be that some packets may be mapped to specific resources</w:t>
      </w:r>
    </w:p>
    <w:p w14:paraId="192DC4A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and may receive different (e.g., better) service treatment than</w:t>
      </w:r>
    </w:p>
    <w:p w14:paraId="0BDD309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others.  The mapping of network traffic to a specific NRP is</w:t>
      </w:r>
    </w:p>
    <w:p w14:paraId="3F9D5A4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indicated primarily by the SAS, and hence an adversary may be able to</w:t>
      </w:r>
    </w:p>
    <w:p w14:paraId="129E598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utilize resources allocated to a specific NRP by injecting packets</w:t>
      </w:r>
    </w:p>
    <w:p w14:paraId="5FDE295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carrying the same SAS field in their packets.</w:t>
      </w:r>
    </w:p>
    <w:p w14:paraId="68E42A5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4395FF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Such theft-of-service may become a denial-of-service attack when the</w:t>
      </w:r>
    </w:p>
    <w:p w14:paraId="7823531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modified or injected traffic depletes the resources available to</w:t>
      </w:r>
    </w:p>
    <w:p w14:paraId="7E3729F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forward legitimate traffic belonging to a specific NRP.</w:t>
      </w:r>
    </w:p>
    <w:p w14:paraId="2552B55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10389C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defense against this type of theft and denial-of-service attacks</w:t>
      </w:r>
    </w:p>
    <w:p w14:paraId="2FC9292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consists of a combination of traffic conditioning at NRP domain</w:t>
      </w:r>
    </w:p>
    <w:p w14:paraId="533B937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boundaries with security and integrity of the network infrastructure</w:t>
      </w:r>
    </w:p>
    <w:p w14:paraId="2F94B96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within an NRP domain.</w:t>
      </w:r>
    </w:p>
    <w:p w14:paraId="7798C22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A5E804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10.  Acknowledgement</w:t>
      </w:r>
    </w:p>
    <w:p w14:paraId="566B2F2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8FBE5F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authors would like to thank Krzysztof Szarkowicz, Swamy SRK,</w:t>
      </w:r>
    </w:p>
    <w:p w14:paraId="22B1506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</w:t>
      </w:r>
      <w:proofErr w:type="spellStart"/>
      <w:r w:rsidRPr="00A95ABE">
        <w:rPr>
          <w:rFonts w:ascii="Courier New" w:hAnsi="Courier New" w:cs="Courier New"/>
          <w:lang w:val="en-US"/>
        </w:rPr>
        <w:t>Navaneetha</w:t>
      </w:r>
      <w:proofErr w:type="spellEnd"/>
      <w:r w:rsidRPr="00A95ABE">
        <w:rPr>
          <w:rFonts w:ascii="Courier New" w:hAnsi="Courier New" w:cs="Courier New"/>
          <w:lang w:val="en-US"/>
        </w:rPr>
        <w:t xml:space="preserve"> Krishnan, Prabhu Raj </w:t>
      </w:r>
      <w:proofErr w:type="spellStart"/>
      <w:r w:rsidRPr="00A95ABE">
        <w:rPr>
          <w:rFonts w:ascii="Courier New" w:hAnsi="Courier New" w:cs="Courier New"/>
          <w:lang w:val="en-US"/>
        </w:rPr>
        <w:t>Villadathu</w:t>
      </w:r>
      <w:proofErr w:type="spellEnd"/>
      <w:r w:rsidRPr="00A95ABE">
        <w:rPr>
          <w:rFonts w:ascii="Courier New" w:hAnsi="Courier New" w:cs="Courier New"/>
          <w:lang w:val="en-US"/>
        </w:rPr>
        <w:t xml:space="preserve"> Karunakaran, and </w:t>
      </w:r>
      <w:proofErr w:type="spellStart"/>
      <w:r w:rsidRPr="00A95ABE">
        <w:rPr>
          <w:rFonts w:ascii="Courier New" w:hAnsi="Courier New" w:cs="Courier New"/>
          <w:lang w:val="en-US"/>
        </w:rPr>
        <w:t>Jie</w:t>
      </w:r>
      <w:proofErr w:type="spellEnd"/>
      <w:r w:rsidRPr="00A95ABE">
        <w:rPr>
          <w:rFonts w:ascii="Courier New" w:hAnsi="Courier New" w:cs="Courier New"/>
          <w:lang w:val="en-US"/>
        </w:rPr>
        <w:t xml:space="preserve"> Dong</w:t>
      </w:r>
    </w:p>
    <w:p w14:paraId="076650F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for their review of this document and for providing valuable feedback</w:t>
      </w:r>
    </w:p>
    <w:p w14:paraId="7B3BF90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on it.  The authors would also like to thank Adrian </w:t>
      </w:r>
      <w:proofErr w:type="spellStart"/>
      <w:r w:rsidRPr="00A95ABE">
        <w:rPr>
          <w:rFonts w:ascii="Courier New" w:hAnsi="Courier New" w:cs="Courier New"/>
          <w:lang w:val="en-US"/>
        </w:rPr>
        <w:t>Farrel</w:t>
      </w:r>
      <w:proofErr w:type="spellEnd"/>
      <w:r w:rsidRPr="00A95ABE">
        <w:rPr>
          <w:rFonts w:ascii="Courier New" w:hAnsi="Courier New" w:cs="Courier New"/>
          <w:lang w:val="en-US"/>
        </w:rPr>
        <w:t xml:space="preserve"> for</w:t>
      </w:r>
    </w:p>
    <w:p w14:paraId="46CC71D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detailed discussions that resulted in Section 3.</w:t>
      </w:r>
    </w:p>
    <w:p w14:paraId="2C37C38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255195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11.  Contributors</w:t>
      </w:r>
    </w:p>
    <w:p w14:paraId="45BAE04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D3AAF0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The following individuals contributed to this document:</w:t>
      </w:r>
    </w:p>
    <w:p w14:paraId="3F5971F7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575E31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Colby Barth</w:t>
      </w:r>
    </w:p>
    <w:p w14:paraId="769541A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Juniper Networks</w:t>
      </w:r>
    </w:p>
    <w:p w14:paraId="5704267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Email: cbarth@juniper.net</w:t>
      </w:r>
    </w:p>
    <w:p w14:paraId="55438C4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B684CDE" w14:textId="77777777" w:rsidR="00E320AD" w:rsidRPr="000C6B9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</w:t>
      </w:r>
      <w:proofErr w:type="spellStart"/>
      <w:r w:rsidRPr="000C6B91">
        <w:rPr>
          <w:rFonts w:ascii="Courier New" w:hAnsi="Courier New" w:cs="Courier New"/>
          <w:lang w:val="en-US"/>
        </w:rPr>
        <w:t>Srihari</w:t>
      </w:r>
      <w:proofErr w:type="spellEnd"/>
      <w:r w:rsidRPr="000C6B91">
        <w:rPr>
          <w:rFonts w:ascii="Courier New" w:hAnsi="Courier New" w:cs="Courier New"/>
          <w:lang w:val="en-US"/>
        </w:rPr>
        <w:t xml:space="preserve"> R.  Sangli</w:t>
      </w:r>
    </w:p>
    <w:p w14:paraId="0B599D6B" w14:textId="77777777" w:rsidR="00E320AD" w:rsidRPr="000C6B9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0C6B91">
        <w:rPr>
          <w:rFonts w:ascii="Courier New" w:hAnsi="Courier New" w:cs="Courier New"/>
          <w:lang w:val="en-US"/>
        </w:rPr>
        <w:t xml:space="preserve">      Juniper Networks</w:t>
      </w:r>
    </w:p>
    <w:p w14:paraId="07F8D144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0C6B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8B1D60">
        <w:rPr>
          <w:rFonts w:ascii="Courier New" w:hAnsi="Courier New" w:cs="Courier New"/>
        </w:rPr>
        <w:t>Email:</w:t>
      </w:r>
      <w:proofErr w:type="gramEnd"/>
      <w:r w:rsidRPr="008B1D60">
        <w:rPr>
          <w:rFonts w:ascii="Courier New" w:hAnsi="Courier New" w:cs="Courier New"/>
        </w:rPr>
        <w:t xml:space="preserve"> ssangli@juniper.net</w:t>
      </w:r>
    </w:p>
    <w:p w14:paraId="6F80C470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39FCF95E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t xml:space="preserve">      Chandra Ramachandran</w:t>
      </w:r>
    </w:p>
    <w:p w14:paraId="38F76E9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B1D60">
        <w:rPr>
          <w:rFonts w:ascii="Courier New" w:hAnsi="Courier New" w:cs="Courier New"/>
        </w:rPr>
        <w:t xml:space="preserve">      </w:t>
      </w:r>
      <w:r w:rsidRPr="00A95ABE">
        <w:rPr>
          <w:rFonts w:ascii="Courier New" w:hAnsi="Courier New" w:cs="Courier New"/>
          <w:lang w:val="en-US"/>
        </w:rPr>
        <w:t>Juniper Networks</w:t>
      </w:r>
    </w:p>
    <w:p w14:paraId="0759FF0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Email: csekar@juniper.net</w:t>
      </w:r>
    </w:p>
    <w:p w14:paraId="2299928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896F67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27B3B7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CA5B353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t xml:space="preserve">Saad, et al.               Expires 20 May 2022              </w:t>
      </w:r>
      <w:proofErr w:type="gramStart"/>
      <w:r w:rsidRPr="008B1D60">
        <w:rPr>
          <w:rFonts w:ascii="Courier New" w:hAnsi="Courier New" w:cs="Courier New"/>
        </w:rPr>
        <w:t xml:space="preserve">   [</w:t>
      </w:r>
      <w:proofErr w:type="gramEnd"/>
      <w:r w:rsidRPr="008B1D60">
        <w:rPr>
          <w:rFonts w:ascii="Courier New" w:hAnsi="Courier New" w:cs="Courier New"/>
        </w:rPr>
        <w:t>Page 27]</w:t>
      </w:r>
    </w:p>
    <w:p w14:paraId="5BDD6898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br w:type="page"/>
      </w:r>
    </w:p>
    <w:p w14:paraId="5802693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6F8AF5D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106F06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242A16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12.  References</w:t>
      </w:r>
    </w:p>
    <w:p w14:paraId="1135AB8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3032B9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>12.1.  Normative References</w:t>
      </w:r>
    </w:p>
    <w:p w14:paraId="3BAC4B3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BCE9DD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commentRangeStart w:id="199"/>
      <w:r w:rsidRPr="00A95ABE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A95ABE">
        <w:rPr>
          <w:rFonts w:ascii="Courier New" w:hAnsi="Courier New" w:cs="Courier New"/>
          <w:lang w:val="en-US"/>
        </w:rPr>
        <w:t>D.bestbar</w:t>
      </w:r>
      <w:proofErr w:type="spellEnd"/>
      <w:proofErr w:type="gramEnd"/>
      <w:r w:rsidRPr="00A95ABE">
        <w:rPr>
          <w:rFonts w:ascii="Courier New" w:hAnsi="Courier New" w:cs="Courier New"/>
          <w:lang w:val="en-US"/>
        </w:rPr>
        <w:t>-</w:t>
      </w:r>
      <w:proofErr w:type="spellStart"/>
      <w:r w:rsidRPr="00A95ABE">
        <w:rPr>
          <w:rFonts w:ascii="Courier New" w:hAnsi="Courier New" w:cs="Courier New"/>
          <w:lang w:val="en-US"/>
        </w:rPr>
        <w:t>lsr</w:t>
      </w:r>
      <w:proofErr w:type="spellEnd"/>
      <w:r w:rsidRPr="00A95ABE">
        <w:rPr>
          <w:rFonts w:ascii="Courier New" w:hAnsi="Courier New" w:cs="Courier New"/>
          <w:lang w:val="en-US"/>
        </w:rPr>
        <w:t>-slice-aware-</w:t>
      </w:r>
      <w:proofErr w:type="spellStart"/>
      <w:r w:rsidRPr="00A95ABE">
        <w:rPr>
          <w:rFonts w:ascii="Courier New" w:hAnsi="Courier New" w:cs="Courier New"/>
          <w:lang w:val="en-US"/>
        </w:rPr>
        <w:t>te</w:t>
      </w:r>
      <w:proofErr w:type="spellEnd"/>
      <w:r w:rsidRPr="00A95ABE">
        <w:rPr>
          <w:rFonts w:ascii="Courier New" w:hAnsi="Courier New" w:cs="Courier New"/>
          <w:lang w:val="en-US"/>
        </w:rPr>
        <w:t>]</w:t>
      </w:r>
    </w:p>
    <w:p w14:paraId="208A8D5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Britto, W., Shetty, R., Barth, C., Wen, B., Peng, S., and</w:t>
      </w:r>
    </w:p>
    <w:p w14:paraId="7E5DE21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R. Chen, "IGP Extensions for Support of Slice Aggregate</w:t>
      </w:r>
    </w:p>
    <w:p w14:paraId="72B7FDE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Aware Traffic Engineering", Work in Progress, Internet-</w:t>
      </w:r>
    </w:p>
    <w:p w14:paraId="179537F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Draft, draft-bestbar-lsr-slice-aware-te-00, 22 February</w:t>
      </w:r>
    </w:p>
    <w:p w14:paraId="529050C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2021, &lt;https://www.ietf.org/archive/id/draft-bestbar-lsr-</w:t>
      </w:r>
    </w:p>
    <w:p w14:paraId="0578950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slice-aware-te-00.txt&gt;.</w:t>
      </w:r>
    </w:p>
    <w:p w14:paraId="7DFADF9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C61D70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A95ABE">
        <w:rPr>
          <w:rFonts w:ascii="Courier New" w:hAnsi="Courier New" w:cs="Courier New"/>
          <w:lang w:val="en-US"/>
        </w:rPr>
        <w:t>D.bestbar</w:t>
      </w:r>
      <w:proofErr w:type="spellEnd"/>
      <w:proofErr w:type="gramEnd"/>
      <w:r w:rsidRPr="00A95ABE">
        <w:rPr>
          <w:rFonts w:ascii="Courier New" w:hAnsi="Courier New" w:cs="Courier New"/>
          <w:lang w:val="en-US"/>
        </w:rPr>
        <w:t>-</w:t>
      </w:r>
      <w:proofErr w:type="spellStart"/>
      <w:r w:rsidRPr="00A95ABE">
        <w:rPr>
          <w:rFonts w:ascii="Courier New" w:hAnsi="Courier New" w:cs="Courier New"/>
          <w:lang w:val="en-US"/>
        </w:rPr>
        <w:t>lsr</w:t>
      </w:r>
      <w:proofErr w:type="spellEnd"/>
      <w:r w:rsidRPr="00A95ABE">
        <w:rPr>
          <w:rFonts w:ascii="Courier New" w:hAnsi="Courier New" w:cs="Courier New"/>
          <w:lang w:val="en-US"/>
        </w:rPr>
        <w:t>-spring-</w:t>
      </w:r>
      <w:proofErr w:type="spellStart"/>
      <w:r w:rsidRPr="00A95ABE">
        <w:rPr>
          <w:rFonts w:ascii="Courier New" w:hAnsi="Courier New" w:cs="Courier New"/>
          <w:lang w:val="en-US"/>
        </w:rPr>
        <w:t>sa</w:t>
      </w:r>
      <w:proofErr w:type="spellEnd"/>
      <w:r w:rsidRPr="00A95ABE">
        <w:rPr>
          <w:rFonts w:ascii="Courier New" w:hAnsi="Courier New" w:cs="Courier New"/>
          <w:lang w:val="en-US"/>
        </w:rPr>
        <w:t>]</w:t>
      </w:r>
    </w:p>
    <w:p w14:paraId="7083734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Saad, T., Beeram, V. P., Chen, R., Peng, S., Wen, B., and</w:t>
      </w:r>
    </w:p>
    <w:p w14:paraId="7DEA19B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D. </w:t>
      </w:r>
      <w:proofErr w:type="spellStart"/>
      <w:r w:rsidRPr="00A95ABE">
        <w:rPr>
          <w:rFonts w:ascii="Courier New" w:hAnsi="Courier New" w:cs="Courier New"/>
          <w:lang w:val="en-US"/>
        </w:rPr>
        <w:t>Ceccarelli</w:t>
      </w:r>
      <w:proofErr w:type="spellEnd"/>
      <w:r w:rsidRPr="00A95ABE">
        <w:rPr>
          <w:rFonts w:ascii="Courier New" w:hAnsi="Courier New" w:cs="Courier New"/>
          <w:lang w:val="en-US"/>
        </w:rPr>
        <w:t>, "IGP Extensions for SR Slice Aggregate</w:t>
      </w:r>
    </w:p>
    <w:p w14:paraId="18E8B6C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SIDs", Work in Progress, Internet-Draft, draft-</w:t>
      </w:r>
      <w:proofErr w:type="spellStart"/>
      <w:r w:rsidRPr="00A95ABE">
        <w:rPr>
          <w:rFonts w:ascii="Courier New" w:hAnsi="Courier New" w:cs="Courier New"/>
          <w:lang w:val="en-US"/>
        </w:rPr>
        <w:t>bestbar</w:t>
      </w:r>
      <w:proofErr w:type="spellEnd"/>
      <w:r w:rsidRPr="00A95ABE">
        <w:rPr>
          <w:rFonts w:ascii="Courier New" w:hAnsi="Courier New" w:cs="Courier New"/>
          <w:lang w:val="en-US"/>
        </w:rPr>
        <w:t>-</w:t>
      </w:r>
    </w:p>
    <w:p w14:paraId="32B8C68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lsr-spring-sa-01, 16 September 2021,</w:t>
      </w:r>
    </w:p>
    <w:p w14:paraId="75A5523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&lt;https://www.ietf.org/archive/id/draft-bestbar-lsr-spring-</w:t>
      </w:r>
    </w:p>
    <w:p w14:paraId="625080D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sa-01.txt&gt;.</w:t>
      </w:r>
    </w:p>
    <w:p w14:paraId="456AB49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99F809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A95ABE">
        <w:rPr>
          <w:rFonts w:ascii="Courier New" w:hAnsi="Courier New" w:cs="Courier New"/>
          <w:lang w:val="en-US"/>
        </w:rPr>
        <w:t>D.bestbar</w:t>
      </w:r>
      <w:proofErr w:type="spellEnd"/>
      <w:proofErr w:type="gramEnd"/>
      <w:r w:rsidRPr="00A95ABE">
        <w:rPr>
          <w:rFonts w:ascii="Courier New" w:hAnsi="Courier New" w:cs="Courier New"/>
          <w:lang w:val="en-US"/>
        </w:rPr>
        <w:t>-spring-scalable-ns]</w:t>
      </w:r>
    </w:p>
    <w:p w14:paraId="6715ECD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Saad, T., Beeram, V. P., Chen, R., Peng, S., Wen, B., and</w:t>
      </w:r>
    </w:p>
    <w:p w14:paraId="4F2CAE5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D. </w:t>
      </w:r>
      <w:proofErr w:type="spellStart"/>
      <w:r w:rsidRPr="00A95ABE">
        <w:rPr>
          <w:rFonts w:ascii="Courier New" w:hAnsi="Courier New" w:cs="Courier New"/>
          <w:lang w:val="en-US"/>
        </w:rPr>
        <w:t>Ceccarelli</w:t>
      </w:r>
      <w:proofErr w:type="spellEnd"/>
      <w:r w:rsidRPr="00A95ABE">
        <w:rPr>
          <w:rFonts w:ascii="Courier New" w:hAnsi="Courier New" w:cs="Courier New"/>
          <w:lang w:val="en-US"/>
        </w:rPr>
        <w:t>, "Scalable Network Slicing over SR</w:t>
      </w:r>
    </w:p>
    <w:p w14:paraId="0029AB4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Networks", Work in Progress, Internet-Draft, draft-</w:t>
      </w:r>
    </w:p>
    <w:p w14:paraId="599BC06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bestbar-spring-scalable-ns-02, 16 September 2021,</w:t>
      </w:r>
    </w:p>
    <w:p w14:paraId="4731A09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&lt;https://www.ietf.org/archive/id/draft-bestbar-spring-</w:t>
      </w:r>
    </w:p>
    <w:p w14:paraId="55EB83C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scalable-ns-02.txt&gt;.</w:t>
      </w:r>
    </w:p>
    <w:p w14:paraId="472BFE0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DBC3E7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A95ABE">
        <w:rPr>
          <w:rFonts w:ascii="Courier New" w:hAnsi="Courier New" w:cs="Courier New"/>
          <w:lang w:val="en-US"/>
        </w:rPr>
        <w:t>D.bestbar</w:t>
      </w:r>
      <w:proofErr w:type="spellEnd"/>
      <w:proofErr w:type="gramEnd"/>
      <w:r w:rsidRPr="00A95ABE">
        <w:rPr>
          <w:rFonts w:ascii="Courier New" w:hAnsi="Courier New" w:cs="Courier New"/>
          <w:lang w:val="en-US"/>
        </w:rPr>
        <w:t>-teas-yang-slice-policy]</w:t>
      </w:r>
    </w:p>
    <w:p w14:paraId="39B5F7E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Saad, T., Beeram, V. P., Wen, B., </w:t>
      </w:r>
      <w:proofErr w:type="spellStart"/>
      <w:r w:rsidRPr="00A95ABE">
        <w:rPr>
          <w:rFonts w:ascii="Courier New" w:hAnsi="Courier New" w:cs="Courier New"/>
          <w:lang w:val="en-US"/>
        </w:rPr>
        <w:t>Ceccarelli</w:t>
      </w:r>
      <w:proofErr w:type="spellEnd"/>
      <w:r w:rsidRPr="00A95ABE">
        <w:rPr>
          <w:rFonts w:ascii="Courier New" w:hAnsi="Courier New" w:cs="Courier New"/>
          <w:lang w:val="en-US"/>
        </w:rPr>
        <w:t>, D., Peng,</w:t>
      </w:r>
    </w:p>
    <w:p w14:paraId="14F3750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S., Chen, R., Contreras, L. M., and X. Liu, "YANG Data</w:t>
      </w:r>
    </w:p>
    <w:p w14:paraId="5ADDD59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Model for Slice Policy", Work in Progress, Internet-Draft,</w:t>
      </w:r>
    </w:p>
    <w:p w14:paraId="0B584E0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draft-bestbar-teas-yang-slice-policy-02, 25 October 2021,</w:t>
      </w:r>
    </w:p>
    <w:p w14:paraId="55B687F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&lt;https://www.ietf.org/archive/id/draft-bestbar-teas-yang-</w:t>
      </w:r>
    </w:p>
    <w:p w14:paraId="568BAAC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slice-policy-02.txt&gt;.</w:t>
      </w:r>
    </w:p>
    <w:p w14:paraId="4723AB80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E77161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A95ABE">
        <w:rPr>
          <w:rFonts w:ascii="Courier New" w:hAnsi="Courier New" w:cs="Courier New"/>
          <w:lang w:val="en-US"/>
        </w:rPr>
        <w:t>D.decraene</w:t>
      </w:r>
      <w:proofErr w:type="spellEnd"/>
      <w:proofErr w:type="gramEnd"/>
      <w:r w:rsidRPr="00A95ABE">
        <w:rPr>
          <w:rFonts w:ascii="Courier New" w:hAnsi="Courier New" w:cs="Courier New"/>
          <w:lang w:val="en-US"/>
        </w:rPr>
        <w:t>-</w:t>
      </w:r>
      <w:proofErr w:type="spellStart"/>
      <w:r w:rsidRPr="00A95ABE">
        <w:rPr>
          <w:rFonts w:ascii="Courier New" w:hAnsi="Courier New" w:cs="Courier New"/>
          <w:lang w:val="en-US"/>
        </w:rPr>
        <w:t>mpls</w:t>
      </w:r>
      <w:proofErr w:type="spellEnd"/>
      <w:r w:rsidRPr="00A95ABE">
        <w:rPr>
          <w:rFonts w:ascii="Courier New" w:hAnsi="Courier New" w:cs="Courier New"/>
          <w:lang w:val="en-US"/>
        </w:rPr>
        <w:t>-slid-encoded-entropy-label-id]</w:t>
      </w:r>
    </w:p>
    <w:p w14:paraId="7997E405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A95ABE">
        <w:rPr>
          <w:rFonts w:ascii="Courier New" w:hAnsi="Courier New" w:cs="Courier New"/>
          <w:lang w:val="en-US"/>
        </w:rPr>
        <w:t>Decraene</w:t>
      </w:r>
      <w:proofErr w:type="spellEnd"/>
      <w:r w:rsidRPr="00A95ABE">
        <w:rPr>
          <w:rFonts w:ascii="Courier New" w:hAnsi="Courier New" w:cs="Courier New"/>
          <w:lang w:val="en-US"/>
        </w:rPr>
        <w:t xml:space="preserve">, B., </w:t>
      </w:r>
      <w:proofErr w:type="spellStart"/>
      <w:r w:rsidRPr="00A95ABE">
        <w:rPr>
          <w:rFonts w:ascii="Courier New" w:hAnsi="Courier New" w:cs="Courier New"/>
          <w:lang w:val="en-US"/>
        </w:rPr>
        <w:t>Filsfils</w:t>
      </w:r>
      <w:proofErr w:type="spellEnd"/>
      <w:r w:rsidRPr="00A95ABE">
        <w:rPr>
          <w:rFonts w:ascii="Courier New" w:hAnsi="Courier New" w:cs="Courier New"/>
          <w:lang w:val="en-US"/>
        </w:rPr>
        <w:t xml:space="preserve">, C., </w:t>
      </w:r>
      <w:proofErr w:type="spellStart"/>
      <w:r w:rsidRPr="00A95ABE">
        <w:rPr>
          <w:rFonts w:ascii="Courier New" w:hAnsi="Courier New" w:cs="Courier New"/>
          <w:lang w:val="en-US"/>
        </w:rPr>
        <w:t>Henderickx</w:t>
      </w:r>
      <w:proofErr w:type="spellEnd"/>
      <w:r w:rsidRPr="00A95ABE">
        <w:rPr>
          <w:rFonts w:ascii="Courier New" w:hAnsi="Courier New" w:cs="Courier New"/>
          <w:lang w:val="en-US"/>
        </w:rPr>
        <w:t>, W., Saad, T.,</w:t>
      </w:r>
    </w:p>
    <w:p w14:paraId="5313885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Beeram, V. P., and L. Jalil, "Using Entropy Label for</w:t>
      </w:r>
    </w:p>
    <w:p w14:paraId="2F61E9BD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Network Slice Identification in MPLS networks.", Work in</w:t>
      </w:r>
    </w:p>
    <w:p w14:paraId="5A50CEB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Progress, Internet-Draft, draft-</w:t>
      </w:r>
      <w:proofErr w:type="spellStart"/>
      <w:r w:rsidRPr="00A95ABE">
        <w:rPr>
          <w:rFonts w:ascii="Courier New" w:hAnsi="Courier New" w:cs="Courier New"/>
          <w:lang w:val="en-US"/>
        </w:rPr>
        <w:t>decraene</w:t>
      </w:r>
      <w:proofErr w:type="spellEnd"/>
      <w:r w:rsidRPr="00A95ABE">
        <w:rPr>
          <w:rFonts w:ascii="Courier New" w:hAnsi="Courier New" w:cs="Courier New"/>
          <w:lang w:val="en-US"/>
        </w:rPr>
        <w:t>-</w:t>
      </w:r>
      <w:proofErr w:type="spellStart"/>
      <w:r w:rsidRPr="00A95ABE">
        <w:rPr>
          <w:rFonts w:ascii="Courier New" w:hAnsi="Courier New" w:cs="Courier New"/>
          <w:lang w:val="en-US"/>
        </w:rPr>
        <w:t>mpls</w:t>
      </w:r>
      <w:proofErr w:type="spellEnd"/>
      <w:r w:rsidRPr="00A95ABE">
        <w:rPr>
          <w:rFonts w:ascii="Courier New" w:hAnsi="Courier New" w:cs="Courier New"/>
          <w:lang w:val="en-US"/>
        </w:rPr>
        <w:t>-slid-</w:t>
      </w:r>
    </w:p>
    <w:p w14:paraId="691791F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encoded-entropy-label-id-02, 6 August 2021,</w:t>
      </w:r>
    </w:p>
    <w:p w14:paraId="48473C6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&lt;https://www.ietf.org/archive/id/draft-decraene-mpls-slid-</w:t>
      </w:r>
    </w:p>
    <w:p w14:paraId="6FE5BB9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encoded-entropy-label-id-02.txt&gt;.</w:t>
      </w:r>
    </w:p>
    <w:p w14:paraId="5B5AB78B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2403D1E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[I-</w:t>
      </w:r>
      <w:proofErr w:type="gramStart"/>
      <w:r w:rsidRPr="00A95ABE">
        <w:rPr>
          <w:rFonts w:ascii="Courier New" w:hAnsi="Courier New" w:cs="Courier New"/>
          <w:lang w:val="en-US"/>
        </w:rPr>
        <w:t>D.filsfils</w:t>
      </w:r>
      <w:proofErr w:type="gramEnd"/>
      <w:r w:rsidRPr="00A95ABE">
        <w:rPr>
          <w:rFonts w:ascii="Courier New" w:hAnsi="Courier New" w:cs="Courier New"/>
          <w:lang w:val="en-US"/>
        </w:rPr>
        <w:t>-spring-srv6-stateless-slice-id]</w:t>
      </w:r>
    </w:p>
    <w:p w14:paraId="357577C6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A95ABE">
        <w:rPr>
          <w:rFonts w:ascii="Courier New" w:hAnsi="Courier New" w:cs="Courier New"/>
          <w:lang w:val="en-US"/>
        </w:rPr>
        <w:t>Filsfils</w:t>
      </w:r>
      <w:proofErr w:type="spellEnd"/>
      <w:r w:rsidRPr="00A95ABE">
        <w:rPr>
          <w:rFonts w:ascii="Courier New" w:hAnsi="Courier New" w:cs="Courier New"/>
          <w:lang w:val="en-US"/>
        </w:rPr>
        <w:t xml:space="preserve">, C., Clad, F., Camarillo, P., Raza, K., </w:t>
      </w:r>
      <w:proofErr w:type="spellStart"/>
      <w:r w:rsidRPr="00A95ABE">
        <w:rPr>
          <w:rFonts w:ascii="Courier New" w:hAnsi="Courier New" w:cs="Courier New"/>
          <w:lang w:val="en-US"/>
        </w:rPr>
        <w:t>Voyer</w:t>
      </w:r>
      <w:proofErr w:type="spellEnd"/>
      <w:r w:rsidRPr="00A95ABE">
        <w:rPr>
          <w:rFonts w:ascii="Courier New" w:hAnsi="Courier New" w:cs="Courier New"/>
          <w:lang w:val="en-US"/>
        </w:rPr>
        <w:t>,</w:t>
      </w:r>
    </w:p>
    <w:p w14:paraId="7680B28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D., and R. </w:t>
      </w:r>
      <w:proofErr w:type="spellStart"/>
      <w:r w:rsidRPr="00A95ABE">
        <w:rPr>
          <w:rFonts w:ascii="Courier New" w:hAnsi="Courier New" w:cs="Courier New"/>
          <w:lang w:val="en-US"/>
        </w:rPr>
        <w:t>Rokui</w:t>
      </w:r>
      <w:proofErr w:type="spellEnd"/>
      <w:r w:rsidRPr="00A95ABE">
        <w:rPr>
          <w:rFonts w:ascii="Courier New" w:hAnsi="Courier New" w:cs="Courier New"/>
          <w:lang w:val="en-US"/>
        </w:rPr>
        <w:t>, "Stateless and Scalable Network Slice</w:t>
      </w:r>
    </w:p>
    <w:p w14:paraId="424DEFC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2F5C153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90660E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4C11A6C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t xml:space="preserve">Saad, et al.               Expires 20 May 2022              </w:t>
      </w:r>
      <w:proofErr w:type="gramStart"/>
      <w:r w:rsidRPr="008B1D60">
        <w:rPr>
          <w:rFonts w:ascii="Courier New" w:hAnsi="Courier New" w:cs="Courier New"/>
        </w:rPr>
        <w:t xml:space="preserve">   [</w:t>
      </w:r>
      <w:proofErr w:type="gramEnd"/>
      <w:r w:rsidRPr="008B1D60">
        <w:rPr>
          <w:rFonts w:ascii="Courier New" w:hAnsi="Courier New" w:cs="Courier New"/>
        </w:rPr>
        <w:t>Page 28]</w:t>
      </w:r>
    </w:p>
    <w:p w14:paraId="6F1F6F28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br w:type="page"/>
      </w:r>
    </w:p>
    <w:p w14:paraId="23F84E2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07DA7141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2378A9A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7CD146F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Identification for SRv6", Work in Progress, Internet-</w:t>
      </w:r>
    </w:p>
    <w:p w14:paraId="61959BA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Draft, draft-filsfils-spring-srv6-stateless-slice-id-04,</w:t>
      </w:r>
    </w:p>
    <w:p w14:paraId="4381FBE9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30 July 2021, &lt;https://www.ietf.org/archive/id/draft-</w:t>
      </w:r>
    </w:p>
    <w:p w14:paraId="6CA9FF18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filsfils-spring-srv6-stateless-slice-id-04.txt&gt;.</w:t>
      </w:r>
    </w:p>
    <w:p w14:paraId="50AC39A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A2D625C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A95ABE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A95ABE">
        <w:rPr>
          <w:rFonts w:ascii="Courier New" w:hAnsi="Courier New" w:cs="Courier New"/>
          <w:lang w:val="en-US"/>
        </w:rPr>
        <w:t>-</w:t>
      </w:r>
      <w:proofErr w:type="spellStart"/>
      <w:r w:rsidRPr="00A95ABE">
        <w:rPr>
          <w:rFonts w:ascii="Courier New" w:hAnsi="Courier New" w:cs="Courier New"/>
          <w:lang w:val="en-US"/>
        </w:rPr>
        <w:t>lsr</w:t>
      </w:r>
      <w:proofErr w:type="spellEnd"/>
      <w:r w:rsidRPr="00A95ABE">
        <w:rPr>
          <w:rFonts w:ascii="Courier New" w:hAnsi="Courier New" w:cs="Courier New"/>
          <w:lang w:val="en-US"/>
        </w:rPr>
        <w:t>-flex-algo]</w:t>
      </w:r>
    </w:p>
    <w:p w14:paraId="3A234C52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A95ABE">
        <w:rPr>
          <w:rFonts w:ascii="Courier New" w:hAnsi="Courier New" w:cs="Courier New"/>
          <w:lang w:val="en-US"/>
        </w:rPr>
        <w:t>Psenak</w:t>
      </w:r>
      <w:proofErr w:type="spellEnd"/>
      <w:r w:rsidRPr="00A95ABE">
        <w:rPr>
          <w:rFonts w:ascii="Courier New" w:hAnsi="Courier New" w:cs="Courier New"/>
          <w:lang w:val="en-US"/>
        </w:rPr>
        <w:t xml:space="preserve">, P., Hegde, S., </w:t>
      </w:r>
      <w:proofErr w:type="spellStart"/>
      <w:r w:rsidRPr="00A95ABE">
        <w:rPr>
          <w:rFonts w:ascii="Courier New" w:hAnsi="Courier New" w:cs="Courier New"/>
          <w:lang w:val="en-US"/>
        </w:rPr>
        <w:t>Filsfils</w:t>
      </w:r>
      <w:proofErr w:type="spellEnd"/>
      <w:r w:rsidRPr="00A95ABE">
        <w:rPr>
          <w:rFonts w:ascii="Courier New" w:hAnsi="Courier New" w:cs="Courier New"/>
          <w:lang w:val="en-US"/>
        </w:rPr>
        <w:t xml:space="preserve">, C., </w:t>
      </w:r>
      <w:proofErr w:type="spellStart"/>
      <w:r w:rsidRPr="00A95ABE">
        <w:rPr>
          <w:rFonts w:ascii="Courier New" w:hAnsi="Courier New" w:cs="Courier New"/>
          <w:lang w:val="en-US"/>
        </w:rPr>
        <w:t>Talaulikar</w:t>
      </w:r>
      <w:proofErr w:type="spellEnd"/>
      <w:r w:rsidRPr="00A95ABE">
        <w:rPr>
          <w:rFonts w:ascii="Courier New" w:hAnsi="Courier New" w:cs="Courier New"/>
          <w:lang w:val="en-US"/>
        </w:rPr>
        <w:t>, K., and</w:t>
      </w:r>
    </w:p>
    <w:p w14:paraId="7733CB04" w14:textId="77777777" w:rsidR="00E320AD" w:rsidRPr="00A95ABE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A. </w:t>
      </w:r>
      <w:proofErr w:type="spellStart"/>
      <w:r w:rsidRPr="00A95ABE">
        <w:rPr>
          <w:rFonts w:ascii="Courier New" w:hAnsi="Courier New" w:cs="Courier New"/>
          <w:lang w:val="en-US"/>
        </w:rPr>
        <w:t>Gulko</w:t>
      </w:r>
      <w:proofErr w:type="spellEnd"/>
      <w:r w:rsidRPr="00A95ABE">
        <w:rPr>
          <w:rFonts w:ascii="Courier New" w:hAnsi="Courier New" w:cs="Courier New"/>
          <w:lang w:val="en-US"/>
        </w:rPr>
        <w:t>, "IGP Flexible Algorithm", Work in Progress,</w:t>
      </w:r>
    </w:p>
    <w:p w14:paraId="19004181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A95ABE">
        <w:rPr>
          <w:rFonts w:ascii="Courier New" w:hAnsi="Courier New" w:cs="Courier New"/>
          <w:lang w:val="en-US"/>
        </w:rPr>
        <w:t xml:space="preserve">              </w:t>
      </w:r>
      <w:r w:rsidRPr="008D4041">
        <w:rPr>
          <w:rFonts w:ascii="Courier New" w:hAnsi="Courier New" w:cs="Courier New"/>
          <w:lang w:val="en-US"/>
        </w:rPr>
        <w:t>Internet-Draft, draft-ietf-lsr-flex-algo-18, 25 October</w:t>
      </w:r>
    </w:p>
    <w:p w14:paraId="39DDBED1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2021, &lt;https://www.ietf.org/archive/id/draft-ietf-lsr-</w:t>
      </w:r>
    </w:p>
    <w:p w14:paraId="0AEE204F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flex-algo-18.txt&gt;.</w:t>
      </w:r>
    </w:p>
    <w:p w14:paraId="6C5A3C01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CBCF33D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[I-</w:t>
      </w:r>
      <w:proofErr w:type="gramStart"/>
      <w:r w:rsidRPr="008D4041">
        <w:rPr>
          <w:rFonts w:ascii="Courier New" w:hAnsi="Courier New" w:cs="Courier New"/>
          <w:lang w:val="en-US"/>
        </w:rPr>
        <w:t>D.kompella</w:t>
      </w:r>
      <w:proofErr w:type="gramEnd"/>
      <w:r w:rsidRPr="008D4041">
        <w:rPr>
          <w:rFonts w:ascii="Courier New" w:hAnsi="Courier New" w:cs="Courier New"/>
          <w:lang w:val="en-US"/>
        </w:rPr>
        <w:t>-mpls-mspl4fa]</w:t>
      </w:r>
    </w:p>
    <w:p w14:paraId="57CC552F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8D4041">
        <w:rPr>
          <w:rFonts w:ascii="Courier New" w:hAnsi="Courier New" w:cs="Courier New"/>
          <w:lang w:val="en-US"/>
        </w:rPr>
        <w:t>Kompella</w:t>
      </w:r>
      <w:proofErr w:type="spellEnd"/>
      <w:r w:rsidRPr="008D4041">
        <w:rPr>
          <w:rFonts w:ascii="Courier New" w:hAnsi="Courier New" w:cs="Courier New"/>
          <w:lang w:val="en-US"/>
        </w:rPr>
        <w:t xml:space="preserve">, K., Beeram, V. P., Saad, T., and I. </w:t>
      </w:r>
      <w:proofErr w:type="spellStart"/>
      <w:r w:rsidRPr="008D4041">
        <w:rPr>
          <w:rFonts w:ascii="Courier New" w:hAnsi="Courier New" w:cs="Courier New"/>
          <w:lang w:val="en-US"/>
        </w:rPr>
        <w:t>Meilik</w:t>
      </w:r>
      <w:proofErr w:type="spellEnd"/>
      <w:r w:rsidRPr="008D4041">
        <w:rPr>
          <w:rFonts w:ascii="Courier New" w:hAnsi="Courier New" w:cs="Courier New"/>
          <w:lang w:val="en-US"/>
        </w:rPr>
        <w:t>,</w:t>
      </w:r>
    </w:p>
    <w:p w14:paraId="54ECC6BD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"Multi-purpose Special Purpose Label for Forwarding</w:t>
      </w:r>
    </w:p>
    <w:p w14:paraId="1A911242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Actions", Work in Progress, Internet-Draft, draft-</w:t>
      </w:r>
    </w:p>
    <w:p w14:paraId="4A764066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kompella-mpls-mspl4fa-01, 12 July 2021,</w:t>
      </w:r>
    </w:p>
    <w:p w14:paraId="35915B67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&lt;https://www.ietf.org/archive/id/draft-kompella-mpls-</w:t>
      </w:r>
    </w:p>
    <w:p w14:paraId="246C49CC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mspl4fa-01.txt&gt;.</w:t>
      </w:r>
      <w:commentRangeEnd w:id="199"/>
      <w:r w:rsidR="000C6B91">
        <w:rPr>
          <w:rStyle w:val="Marquedecommentaire"/>
          <w:rFonts w:asciiTheme="minorHAnsi" w:hAnsiTheme="minorHAnsi"/>
        </w:rPr>
        <w:commentReference w:id="199"/>
      </w:r>
    </w:p>
    <w:p w14:paraId="6957E69B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C36BDCB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[RFC2119</w:t>
      </w:r>
      <w:proofErr w:type="gramStart"/>
      <w:r w:rsidRPr="008D4041">
        <w:rPr>
          <w:rFonts w:ascii="Courier New" w:hAnsi="Courier New" w:cs="Courier New"/>
          <w:lang w:val="en-US"/>
        </w:rPr>
        <w:t xml:space="preserve">]  </w:t>
      </w:r>
      <w:proofErr w:type="spellStart"/>
      <w:r w:rsidRPr="008D4041">
        <w:rPr>
          <w:rFonts w:ascii="Courier New" w:hAnsi="Courier New" w:cs="Courier New"/>
          <w:lang w:val="en-US"/>
        </w:rPr>
        <w:t>Bradner</w:t>
      </w:r>
      <w:proofErr w:type="spellEnd"/>
      <w:proofErr w:type="gramEnd"/>
      <w:r w:rsidRPr="008D4041">
        <w:rPr>
          <w:rFonts w:ascii="Courier New" w:hAnsi="Courier New" w:cs="Courier New"/>
          <w:lang w:val="en-US"/>
        </w:rPr>
        <w:t>, S., "Key words for use in RFCs to Indicate</w:t>
      </w:r>
    </w:p>
    <w:p w14:paraId="0B1C0DC2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Requirement Levels", BCP 14, RFC 2119,</w:t>
      </w:r>
    </w:p>
    <w:p w14:paraId="4E488C70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DOI 10.17487/RFC2119, March 1997,</w:t>
      </w:r>
    </w:p>
    <w:p w14:paraId="50409108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&lt;https://www.rfc-editor.org/info/rfc2119&gt;.</w:t>
      </w:r>
    </w:p>
    <w:p w14:paraId="5808D2C5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58ABADD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[RFC3031</w:t>
      </w:r>
      <w:proofErr w:type="gramStart"/>
      <w:r w:rsidRPr="008D4041">
        <w:rPr>
          <w:rFonts w:ascii="Courier New" w:hAnsi="Courier New" w:cs="Courier New"/>
          <w:lang w:val="en-US"/>
        </w:rPr>
        <w:t>]  Rosen</w:t>
      </w:r>
      <w:proofErr w:type="gramEnd"/>
      <w:r w:rsidRPr="008D4041">
        <w:rPr>
          <w:rFonts w:ascii="Courier New" w:hAnsi="Courier New" w:cs="Courier New"/>
          <w:lang w:val="en-US"/>
        </w:rPr>
        <w:t xml:space="preserve">, E., Viswanathan, A., and R. </w:t>
      </w:r>
      <w:proofErr w:type="spellStart"/>
      <w:r w:rsidRPr="008D4041">
        <w:rPr>
          <w:rFonts w:ascii="Courier New" w:hAnsi="Courier New" w:cs="Courier New"/>
          <w:lang w:val="en-US"/>
        </w:rPr>
        <w:t>Callon</w:t>
      </w:r>
      <w:proofErr w:type="spellEnd"/>
      <w:r w:rsidRPr="008D4041">
        <w:rPr>
          <w:rFonts w:ascii="Courier New" w:hAnsi="Courier New" w:cs="Courier New"/>
          <w:lang w:val="en-US"/>
        </w:rPr>
        <w:t>, "Multiprotocol</w:t>
      </w:r>
    </w:p>
    <w:p w14:paraId="162F8E53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Label Switching Architecture", RFC 3031,</w:t>
      </w:r>
    </w:p>
    <w:p w14:paraId="3973B80E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DOI 10.17487/RFC3031, January 2001,</w:t>
      </w:r>
    </w:p>
    <w:p w14:paraId="2768C9E1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&lt;https://www.rfc-editor.org/info/rfc3031&gt;.</w:t>
      </w:r>
    </w:p>
    <w:p w14:paraId="7A157994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4E60F7D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commentRangeStart w:id="200"/>
      <w:r w:rsidRPr="008D4041">
        <w:rPr>
          <w:rFonts w:ascii="Courier New" w:hAnsi="Courier New" w:cs="Courier New"/>
          <w:lang w:val="en-US"/>
        </w:rPr>
        <w:t xml:space="preserve">   [RFC3209</w:t>
      </w:r>
      <w:proofErr w:type="gramStart"/>
      <w:r w:rsidRPr="008D4041">
        <w:rPr>
          <w:rFonts w:ascii="Courier New" w:hAnsi="Courier New" w:cs="Courier New"/>
          <w:lang w:val="en-US"/>
        </w:rPr>
        <w:t xml:space="preserve">]  </w:t>
      </w:r>
      <w:proofErr w:type="spellStart"/>
      <w:r w:rsidRPr="008D4041">
        <w:rPr>
          <w:rFonts w:ascii="Courier New" w:hAnsi="Courier New" w:cs="Courier New"/>
          <w:lang w:val="en-US"/>
        </w:rPr>
        <w:t>Awduche</w:t>
      </w:r>
      <w:proofErr w:type="spellEnd"/>
      <w:proofErr w:type="gramEnd"/>
      <w:r w:rsidRPr="008D4041">
        <w:rPr>
          <w:rFonts w:ascii="Courier New" w:hAnsi="Courier New" w:cs="Courier New"/>
          <w:lang w:val="en-US"/>
        </w:rPr>
        <w:t>, D., Berger, L., Gan, D., Li, T., Srinivasan, V.,</w:t>
      </w:r>
    </w:p>
    <w:p w14:paraId="28ECF778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and G. Swallow, "RSVP-TE: Extensions to RSVP for LSP</w:t>
      </w:r>
    </w:p>
    <w:p w14:paraId="25DE6DE5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Tunnels", RFC 3209, DOI 10.17487/RFC3209, December 2001,</w:t>
      </w:r>
    </w:p>
    <w:p w14:paraId="612A9F9D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&lt;https://www.rfc-editor.org/info/rfc3209&gt;.</w:t>
      </w:r>
    </w:p>
    <w:p w14:paraId="3B3A376E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36D584B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[RFC3630</w:t>
      </w:r>
      <w:proofErr w:type="gramStart"/>
      <w:r w:rsidRPr="008D4041">
        <w:rPr>
          <w:rFonts w:ascii="Courier New" w:hAnsi="Courier New" w:cs="Courier New"/>
          <w:lang w:val="en-US"/>
        </w:rPr>
        <w:t>]  Katz</w:t>
      </w:r>
      <w:proofErr w:type="gramEnd"/>
      <w:r w:rsidRPr="008D4041">
        <w:rPr>
          <w:rFonts w:ascii="Courier New" w:hAnsi="Courier New" w:cs="Courier New"/>
          <w:lang w:val="en-US"/>
        </w:rPr>
        <w:t xml:space="preserve">, D., </w:t>
      </w:r>
      <w:proofErr w:type="spellStart"/>
      <w:r w:rsidRPr="008D4041">
        <w:rPr>
          <w:rFonts w:ascii="Courier New" w:hAnsi="Courier New" w:cs="Courier New"/>
          <w:lang w:val="en-US"/>
        </w:rPr>
        <w:t>Kompella</w:t>
      </w:r>
      <w:proofErr w:type="spellEnd"/>
      <w:r w:rsidRPr="008D4041">
        <w:rPr>
          <w:rFonts w:ascii="Courier New" w:hAnsi="Courier New" w:cs="Courier New"/>
          <w:lang w:val="en-US"/>
        </w:rPr>
        <w:t>, K., and D. Yeung, "Traffic Engineering</w:t>
      </w:r>
    </w:p>
    <w:p w14:paraId="54E10D36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(TE) Extensions to OSPF Version 2", RFC 3630,</w:t>
      </w:r>
    </w:p>
    <w:p w14:paraId="58C4B3E5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DOI 10.17487/RFC3630, September 2003,</w:t>
      </w:r>
    </w:p>
    <w:p w14:paraId="0D364BE2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&lt;https://www.rfc-editor.org/info/rfc3630&gt;.</w:t>
      </w:r>
    </w:p>
    <w:p w14:paraId="7709E1F5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12E716F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[RFC4915</w:t>
      </w:r>
      <w:proofErr w:type="gramStart"/>
      <w:r w:rsidRPr="008D4041">
        <w:rPr>
          <w:rFonts w:ascii="Courier New" w:hAnsi="Courier New" w:cs="Courier New"/>
          <w:lang w:val="en-US"/>
        </w:rPr>
        <w:t xml:space="preserve">]  </w:t>
      </w:r>
      <w:proofErr w:type="spellStart"/>
      <w:r w:rsidRPr="008D4041">
        <w:rPr>
          <w:rFonts w:ascii="Courier New" w:hAnsi="Courier New" w:cs="Courier New"/>
          <w:lang w:val="en-US"/>
        </w:rPr>
        <w:t>Psenak</w:t>
      </w:r>
      <w:proofErr w:type="spellEnd"/>
      <w:proofErr w:type="gramEnd"/>
      <w:r w:rsidRPr="008D4041">
        <w:rPr>
          <w:rFonts w:ascii="Courier New" w:hAnsi="Courier New" w:cs="Courier New"/>
          <w:lang w:val="en-US"/>
        </w:rPr>
        <w:t xml:space="preserve">, P., </w:t>
      </w:r>
      <w:proofErr w:type="spellStart"/>
      <w:r w:rsidRPr="008D4041">
        <w:rPr>
          <w:rFonts w:ascii="Courier New" w:hAnsi="Courier New" w:cs="Courier New"/>
          <w:lang w:val="en-US"/>
        </w:rPr>
        <w:t>Mirtorabi</w:t>
      </w:r>
      <w:proofErr w:type="spellEnd"/>
      <w:r w:rsidRPr="008D4041">
        <w:rPr>
          <w:rFonts w:ascii="Courier New" w:hAnsi="Courier New" w:cs="Courier New"/>
          <w:lang w:val="en-US"/>
        </w:rPr>
        <w:t>, S., Roy, A., Nguyen, L., and P.</w:t>
      </w:r>
    </w:p>
    <w:p w14:paraId="7DC28BDB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Pillay-</w:t>
      </w:r>
      <w:proofErr w:type="spellStart"/>
      <w:r w:rsidRPr="008D4041">
        <w:rPr>
          <w:rFonts w:ascii="Courier New" w:hAnsi="Courier New" w:cs="Courier New"/>
          <w:lang w:val="en-US"/>
        </w:rPr>
        <w:t>Esnault</w:t>
      </w:r>
      <w:proofErr w:type="spellEnd"/>
      <w:r w:rsidRPr="008D4041">
        <w:rPr>
          <w:rFonts w:ascii="Courier New" w:hAnsi="Courier New" w:cs="Courier New"/>
          <w:lang w:val="en-US"/>
        </w:rPr>
        <w:t>, "Multi-Topology (MT) Routing in OSPF",</w:t>
      </w:r>
    </w:p>
    <w:p w14:paraId="2B7C5D47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D4041">
        <w:rPr>
          <w:rFonts w:ascii="Courier New" w:hAnsi="Courier New" w:cs="Courier New"/>
          <w:lang w:val="en-US"/>
        </w:rPr>
        <w:t xml:space="preserve">              </w:t>
      </w:r>
      <w:r w:rsidRPr="008B1D60">
        <w:rPr>
          <w:rFonts w:ascii="Courier New" w:hAnsi="Courier New" w:cs="Courier New"/>
        </w:rPr>
        <w:t>RFC 4915, DOI 10.17487/RFC4915, June 2007,</w:t>
      </w:r>
    </w:p>
    <w:p w14:paraId="5D132510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t xml:space="preserve">              &lt;</w:t>
      </w:r>
      <w:proofErr w:type="gramStart"/>
      <w:r w:rsidRPr="008B1D60">
        <w:rPr>
          <w:rFonts w:ascii="Courier New" w:hAnsi="Courier New" w:cs="Courier New"/>
        </w:rPr>
        <w:t>https://www.rfc-editor.org/info/rfc4915</w:t>
      </w:r>
      <w:proofErr w:type="gramEnd"/>
      <w:r w:rsidRPr="008B1D60">
        <w:rPr>
          <w:rFonts w:ascii="Courier New" w:hAnsi="Courier New" w:cs="Courier New"/>
        </w:rPr>
        <w:t>&gt;.</w:t>
      </w:r>
    </w:p>
    <w:p w14:paraId="4281C076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06C14D0E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B1D60">
        <w:rPr>
          <w:rFonts w:ascii="Courier New" w:hAnsi="Courier New" w:cs="Courier New"/>
        </w:rPr>
        <w:t xml:space="preserve">   </w:t>
      </w:r>
      <w:r w:rsidRPr="008D4041">
        <w:rPr>
          <w:rFonts w:ascii="Courier New" w:hAnsi="Courier New" w:cs="Courier New"/>
          <w:lang w:val="en-US"/>
        </w:rPr>
        <w:t>[RFC5305</w:t>
      </w:r>
      <w:proofErr w:type="gramStart"/>
      <w:r w:rsidRPr="008D4041">
        <w:rPr>
          <w:rFonts w:ascii="Courier New" w:hAnsi="Courier New" w:cs="Courier New"/>
          <w:lang w:val="en-US"/>
        </w:rPr>
        <w:t>]  Li</w:t>
      </w:r>
      <w:proofErr w:type="gramEnd"/>
      <w:r w:rsidRPr="008D4041">
        <w:rPr>
          <w:rFonts w:ascii="Courier New" w:hAnsi="Courier New" w:cs="Courier New"/>
          <w:lang w:val="en-US"/>
        </w:rPr>
        <w:t>, T. and H. Smit, "IS-IS Extensions for Traffic</w:t>
      </w:r>
    </w:p>
    <w:p w14:paraId="40B5D1ED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Engineering", RFC 5305, DOI 10.17487/RFC5305, October</w:t>
      </w:r>
    </w:p>
    <w:p w14:paraId="1A4341A6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2008, &lt;https://www.rfc-editor.org/info/rfc5305&gt;.</w:t>
      </w:r>
      <w:commentRangeEnd w:id="200"/>
      <w:r w:rsidR="00AC6F30">
        <w:rPr>
          <w:rStyle w:val="Marquedecommentaire"/>
          <w:rFonts w:asciiTheme="minorHAnsi" w:hAnsiTheme="minorHAnsi"/>
        </w:rPr>
        <w:commentReference w:id="200"/>
      </w:r>
    </w:p>
    <w:p w14:paraId="213A3AE6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1F248DE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6E25925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482BAE1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t xml:space="preserve">Saad, et al.               Expires 20 May 2022              </w:t>
      </w:r>
      <w:proofErr w:type="gramStart"/>
      <w:r w:rsidRPr="008B1D60">
        <w:rPr>
          <w:rFonts w:ascii="Courier New" w:hAnsi="Courier New" w:cs="Courier New"/>
        </w:rPr>
        <w:t xml:space="preserve">   [</w:t>
      </w:r>
      <w:proofErr w:type="gramEnd"/>
      <w:r w:rsidRPr="008B1D60">
        <w:rPr>
          <w:rFonts w:ascii="Courier New" w:hAnsi="Courier New" w:cs="Courier New"/>
        </w:rPr>
        <w:t>Page 29]</w:t>
      </w:r>
    </w:p>
    <w:p w14:paraId="66482CCB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br w:type="page"/>
      </w:r>
    </w:p>
    <w:p w14:paraId="79EB4687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51FDA0A1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A08166F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35160E9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commentRangeStart w:id="201"/>
      <w:r w:rsidRPr="008D4041">
        <w:rPr>
          <w:rFonts w:ascii="Courier New" w:hAnsi="Courier New" w:cs="Courier New"/>
          <w:lang w:val="en-US"/>
        </w:rPr>
        <w:t xml:space="preserve">   [RFC6790</w:t>
      </w:r>
      <w:proofErr w:type="gramStart"/>
      <w:r w:rsidRPr="008D4041">
        <w:rPr>
          <w:rFonts w:ascii="Courier New" w:hAnsi="Courier New" w:cs="Courier New"/>
          <w:lang w:val="en-US"/>
        </w:rPr>
        <w:t xml:space="preserve">]  </w:t>
      </w:r>
      <w:proofErr w:type="spellStart"/>
      <w:r w:rsidRPr="008D4041">
        <w:rPr>
          <w:rFonts w:ascii="Courier New" w:hAnsi="Courier New" w:cs="Courier New"/>
          <w:lang w:val="en-US"/>
        </w:rPr>
        <w:t>Kompella</w:t>
      </w:r>
      <w:proofErr w:type="spellEnd"/>
      <w:proofErr w:type="gramEnd"/>
      <w:r w:rsidRPr="008D4041">
        <w:rPr>
          <w:rFonts w:ascii="Courier New" w:hAnsi="Courier New" w:cs="Courier New"/>
          <w:lang w:val="en-US"/>
        </w:rPr>
        <w:t xml:space="preserve">, K., Drake, J., </w:t>
      </w:r>
      <w:proofErr w:type="spellStart"/>
      <w:r w:rsidRPr="008D4041">
        <w:rPr>
          <w:rFonts w:ascii="Courier New" w:hAnsi="Courier New" w:cs="Courier New"/>
          <w:lang w:val="en-US"/>
        </w:rPr>
        <w:t>Amante</w:t>
      </w:r>
      <w:proofErr w:type="spellEnd"/>
      <w:r w:rsidRPr="008D4041">
        <w:rPr>
          <w:rFonts w:ascii="Courier New" w:hAnsi="Courier New" w:cs="Courier New"/>
          <w:lang w:val="en-US"/>
        </w:rPr>
        <w:t xml:space="preserve">, S., </w:t>
      </w:r>
      <w:proofErr w:type="spellStart"/>
      <w:r w:rsidRPr="008D4041">
        <w:rPr>
          <w:rFonts w:ascii="Courier New" w:hAnsi="Courier New" w:cs="Courier New"/>
          <w:lang w:val="en-US"/>
        </w:rPr>
        <w:t>Henderickx</w:t>
      </w:r>
      <w:proofErr w:type="spellEnd"/>
      <w:r w:rsidRPr="008D4041">
        <w:rPr>
          <w:rFonts w:ascii="Courier New" w:hAnsi="Courier New" w:cs="Courier New"/>
          <w:lang w:val="en-US"/>
        </w:rPr>
        <w:t>, W., and</w:t>
      </w:r>
    </w:p>
    <w:p w14:paraId="13FFBA84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L. Yong, "The Use of Entropy Labels in MPLS Forwarding",</w:t>
      </w:r>
    </w:p>
    <w:p w14:paraId="54A314C5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RFC 6790, DOI 10.17487/RFC6790, November 2012,</w:t>
      </w:r>
    </w:p>
    <w:p w14:paraId="0F60B9F6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&lt;https://www.rfc-editor.org/info/rfc6790&gt;.</w:t>
      </w:r>
    </w:p>
    <w:p w14:paraId="0CCAD788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CBB229E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[RFC7752</w:t>
      </w:r>
      <w:proofErr w:type="gramStart"/>
      <w:r w:rsidRPr="008D4041">
        <w:rPr>
          <w:rFonts w:ascii="Courier New" w:hAnsi="Courier New" w:cs="Courier New"/>
          <w:lang w:val="en-US"/>
        </w:rPr>
        <w:t xml:space="preserve">]  </w:t>
      </w:r>
      <w:proofErr w:type="spellStart"/>
      <w:r w:rsidRPr="008D4041">
        <w:rPr>
          <w:rFonts w:ascii="Courier New" w:hAnsi="Courier New" w:cs="Courier New"/>
          <w:lang w:val="en-US"/>
        </w:rPr>
        <w:t>Gredler</w:t>
      </w:r>
      <w:proofErr w:type="spellEnd"/>
      <w:proofErr w:type="gramEnd"/>
      <w:r w:rsidRPr="008D4041">
        <w:rPr>
          <w:rFonts w:ascii="Courier New" w:hAnsi="Courier New" w:cs="Courier New"/>
          <w:lang w:val="en-US"/>
        </w:rPr>
        <w:t xml:space="preserve">, H., Ed., </w:t>
      </w:r>
      <w:proofErr w:type="spellStart"/>
      <w:r w:rsidRPr="008D4041">
        <w:rPr>
          <w:rFonts w:ascii="Courier New" w:hAnsi="Courier New" w:cs="Courier New"/>
          <w:lang w:val="en-US"/>
        </w:rPr>
        <w:t>Medved</w:t>
      </w:r>
      <w:proofErr w:type="spellEnd"/>
      <w:r w:rsidRPr="008D4041">
        <w:rPr>
          <w:rFonts w:ascii="Courier New" w:hAnsi="Courier New" w:cs="Courier New"/>
          <w:lang w:val="en-US"/>
        </w:rPr>
        <w:t xml:space="preserve">, J., </w:t>
      </w:r>
      <w:proofErr w:type="spellStart"/>
      <w:r w:rsidRPr="008D4041">
        <w:rPr>
          <w:rFonts w:ascii="Courier New" w:hAnsi="Courier New" w:cs="Courier New"/>
          <w:lang w:val="en-US"/>
        </w:rPr>
        <w:t>Previdi</w:t>
      </w:r>
      <w:proofErr w:type="spellEnd"/>
      <w:r w:rsidRPr="008D4041">
        <w:rPr>
          <w:rFonts w:ascii="Courier New" w:hAnsi="Courier New" w:cs="Courier New"/>
          <w:lang w:val="en-US"/>
        </w:rPr>
        <w:t xml:space="preserve">, S., </w:t>
      </w:r>
      <w:proofErr w:type="spellStart"/>
      <w:r w:rsidRPr="008D4041">
        <w:rPr>
          <w:rFonts w:ascii="Courier New" w:hAnsi="Courier New" w:cs="Courier New"/>
          <w:lang w:val="en-US"/>
        </w:rPr>
        <w:t>Farrel</w:t>
      </w:r>
      <w:proofErr w:type="spellEnd"/>
      <w:r w:rsidRPr="008D4041">
        <w:rPr>
          <w:rFonts w:ascii="Courier New" w:hAnsi="Courier New" w:cs="Courier New"/>
          <w:lang w:val="en-US"/>
        </w:rPr>
        <w:t>, A., and</w:t>
      </w:r>
    </w:p>
    <w:p w14:paraId="122BF9AB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S. Ray, "North-Bound Distribution of Link-State and</w:t>
      </w:r>
    </w:p>
    <w:p w14:paraId="3C15C8AC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Traffic Engineering (TE) Information Using BGP", RFC 7752,</w:t>
      </w:r>
    </w:p>
    <w:p w14:paraId="2AC04720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DOI 10.17487/RFC7752, March 2016,</w:t>
      </w:r>
    </w:p>
    <w:p w14:paraId="2D756BE5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&lt;https://www.rfc-editor.org/info/rfc7752&gt;.</w:t>
      </w:r>
      <w:commentRangeEnd w:id="201"/>
      <w:r w:rsidR="00AC6F30">
        <w:rPr>
          <w:rStyle w:val="Marquedecommentaire"/>
          <w:rFonts w:asciiTheme="minorHAnsi" w:hAnsiTheme="minorHAnsi"/>
        </w:rPr>
        <w:commentReference w:id="201"/>
      </w:r>
    </w:p>
    <w:p w14:paraId="0CB8FECB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01379FA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[RFC8174</w:t>
      </w:r>
      <w:proofErr w:type="gramStart"/>
      <w:r w:rsidRPr="008D4041">
        <w:rPr>
          <w:rFonts w:ascii="Courier New" w:hAnsi="Courier New" w:cs="Courier New"/>
          <w:lang w:val="en-US"/>
        </w:rPr>
        <w:t xml:space="preserve">]  </w:t>
      </w:r>
      <w:proofErr w:type="spellStart"/>
      <w:r w:rsidRPr="008D4041">
        <w:rPr>
          <w:rFonts w:ascii="Courier New" w:hAnsi="Courier New" w:cs="Courier New"/>
          <w:lang w:val="en-US"/>
        </w:rPr>
        <w:t>Leiba</w:t>
      </w:r>
      <w:proofErr w:type="spellEnd"/>
      <w:proofErr w:type="gramEnd"/>
      <w:r w:rsidRPr="008D4041">
        <w:rPr>
          <w:rFonts w:ascii="Courier New" w:hAnsi="Courier New" w:cs="Courier New"/>
          <w:lang w:val="en-US"/>
        </w:rPr>
        <w:t>, B., "Ambiguity of Uppercase vs Lowercase in RFC</w:t>
      </w:r>
    </w:p>
    <w:p w14:paraId="763B498D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2119 Key Words", BCP 14, RFC 8174, DOI 10.17487/RFC8174,</w:t>
      </w:r>
    </w:p>
    <w:p w14:paraId="5B81AF57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May 2017, &lt;https://www.rfc-editor.org/info/rfc8174&gt;.</w:t>
      </w:r>
    </w:p>
    <w:p w14:paraId="19308608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592AA2F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commentRangeStart w:id="202"/>
      <w:r w:rsidRPr="008D4041">
        <w:rPr>
          <w:rFonts w:ascii="Courier New" w:hAnsi="Courier New" w:cs="Courier New"/>
          <w:lang w:val="en-US"/>
        </w:rPr>
        <w:t xml:space="preserve">   [RFC8402</w:t>
      </w:r>
      <w:proofErr w:type="gramStart"/>
      <w:r w:rsidRPr="008D4041">
        <w:rPr>
          <w:rFonts w:ascii="Courier New" w:hAnsi="Courier New" w:cs="Courier New"/>
          <w:lang w:val="en-US"/>
        </w:rPr>
        <w:t xml:space="preserve">]  </w:t>
      </w:r>
      <w:proofErr w:type="spellStart"/>
      <w:r w:rsidRPr="008D4041">
        <w:rPr>
          <w:rFonts w:ascii="Courier New" w:hAnsi="Courier New" w:cs="Courier New"/>
          <w:lang w:val="en-US"/>
        </w:rPr>
        <w:t>Filsfils</w:t>
      </w:r>
      <w:proofErr w:type="spellEnd"/>
      <w:proofErr w:type="gramEnd"/>
      <w:r w:rsidRPr="008D4041">
        <w:rPr>
          <w:rFonts w:ascii="Courier New" w:hAnsi="Courier New" w:cs="Courier New"/>
          <w:lang w:val="en-US"/>
        </w:rPr>
        <w:t xml:space="preserve">, C., Ed., </w:t>
      </w:r>
      <w:proofErr w:type="spellStart"/>
      <w:r w:rsidRPr="008D4041">
        <w:rPr>
          <w:rFonts w:ascii="Courier New" w:hAnsi="Courier New" w:cs="Courier New"/>
          <w:lang w:val="en-US"/>
        </w:rPr>
        <w:t>Previdi</w:t>
      </w:r>
      <w:proofErr w:type="spellEnd"/>
      <w:r w:rsidRPr="008D4041">
        <w:rPr>
          <w:rFonts w:ascii="Courier New" w:hAnsi="Courier New" w:cs="Courier New"/>
          <w:lang w:val="en-US"/>
        </w:rPr>
        <w:t>, S., Ed., Ginsberg, L.,</w:t>
      </w:r>
    </w:p>
    <w:p w14:paraId="1697BFA4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8D4041">
        <w:rPr>
          <w:rFonts w:ascii="Courier New" w:hAnsi="Courier New" w:cs="Courier New"/>
          <w:lang w:val="en-US"/>
        </w:rPr>
        <w:t>Decraene</w:t>
      </w:r>
      <w:proofErr w:type="spellEnd"/>
      <w:r w:rsidRPr="008D4041">
        <w:rPr>
          <w:rFonts w:ascii="Courier New" w:hAnsi="Courier New" w:cs="Courier New"/>
          <w:lang w:val="en-US"/>
        </w:rPr>
        <w:t xml:space="preserve">, B., </w:t>
      </w:r>
      <w:proofErr w:type="spellStart"/>
      <w:r w:rsidRPr="008D4041">
        <w:rPr>
          <w:rFonts w:ascii="Courier New" w:hAnsi="Courier New" w:cs="Courier New"/>
          <w:lang w:val="en-US"/>
        </w:rPr>
        <w:t>Litkowski</w:t>
      </w:r>
      <w:proofErr w:type="spellEnd"/>
      <w:r w:rsidRPr="008D4041">
        <w:rPr>
          <w:rFonts w:ascii="Courier New" w:hAnsi="Courier New" w:cs="Courier New"/>
          <w:lang w:val="en-US"/>
        </w:rPr>
        <w:t>, S., and R. Shakir, "Segment</w:t>
      </w:r>
    </w:p>
    <w:p w14:paraId="569FC613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Routing Architecture", RFC 8402, DOI 10.17487/RFC8402,</w:t>
      </w:r>
    </w:p>
    <w:p w14:paraId="4A7EBC64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July 2018, &lt;https://www.rfc-editor.org/info/rfc8402&gt;.</w:t>
      </w:r>
      <w:commentRangeEnd w:id="202"/>
      <w:r w:rsidR="000C6B91">
        <w:rPr>
          <w:rStyle w:val="Marquedecommentaire"/>
          <w:rFonts w:asciiTheme="minorHAnsi" w:hAnsiTheme="minorHAnsi"/>
        </w:rPr>
        <w:commentReference w:id="202"/>
      </w:r>
    </w:p>
    <w:p w14:paraId="7B0E1AF9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72DA9B5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>12.2.  Informative References</w:t>
      </w:r>
    </w:p>
    <w:p w14:paraId="5DD46A48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8FE2AB7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8D4041">
        <w:rPr>
          <w:rFonts w:ascii="Courier New" w:hAnsi="Courier New" w:cs="Courier New"/>
          <w:lang w:val="en-US"/>
        </w:rPr>
        <w:t>D.bestbar</w:t>
      </w:r>
      <w:proofErr w:type="spellEnd"/>
      <w:proofErr w:type="gramEnd"/>
      <w:r w:rsidRPr="008D4041">
        <w:rPr>
          <w:rFonts w:ascii="Courier New" w:hAnsi="Courier New" w:cs="Courier New"/>
          <w:lang w:val="en-US"/>
        </w:rPr>
        <w:t>-teas-yang-topology-filter]</w:t>
      </w:r>
    </w:p>
    <w:p w14:paraId="09B9912A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Beeram, V. P., Saad, T., Gandhi, R., and X. Liu, "YANG</w:t>
      </w:r>
    </w:p>
    <w:p w14:paraId="2F02B434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Data Model for Topology Filter", Work in Progress,</w:t>
      </w:r>
    </w:p>
    <w:p w14:paraId="15C7EE5C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Internet-Draft, draft-</w:t>
      </w:r>
      <w:proofErr w:type="spellStart"/>
      <w:r w:rsidRPr="008D4041">
        <w:rPr>
          <w:rFonts w:ascii="Courier New" w:hAnsi="Courier New" w:cs="Courier New"/>
          <w:lang w:val="en-US"/>
        </w:rPr>
        <w:t>bestbar</w:t>
      </w:r>
      <w:proofErr w:type="spellEnd"/>
      <w:r w:rsidRPr="008D4041">
        <w:rPr>
          <w:rFonts w:ascii="Courier New" w:hAnsi="Courier New" w:cs="Courier New"/>
          <w:lang w:val="en-US"/>
        </w:rPr>
        <w:t>-teas-yang-topology-filter-</w:t>
      </w:r>
    </w:p>
    <w:p w14:paraId="320FED21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02, 25 October 2021, &lt;https://www.ietf.org/archive/id/</w:t>
      </w:r>
    </w:p>
    <w:p w14:paraId="2808DD30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draft-bestbar-teas-yang-topology-filter-02.txt&gt;.</w:t>
      </w:r>
    </w:p>
    <w:p w14:paraId="771A37E0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3DE8A7B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8D4041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8D4041">
        <w:rPr>
          <w:rFonts w:ascii="Courier New" w:hAnsi="Courier New" w:cs="Courier New"/>
          <w:lang w:val="en-US"/>
        </w:rPr>
        <w:t>-teas-ietf-network-slices]</w:t>
      </w:r>
    </w:p>
    <w:p w14:paraId="4B735F22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8D4041">
        <w:rPr>
          <w:rFonts w:ascii="Courier New" w:hAnsi="Courier New" w:cs="Courier New"/>
          <w:lang w:val="en-US"/>
        </w:rPr>
        <w:t>Farrel</w:t>
      </w:r>
      <w:proofErr w:type="spellEnd"/>
      <w:r w:rsidRPr="008D4041">
        <w:rPr>
          <w:rFonts w:ascii="Courier New" w:hAnsi="Courier New" w:cs="Courier New"/>
          <w:lang w:val="en-US"/>
        </w:rPr>
        <w:t xml:space="preserve">, A., Gray, E., Drake, J., </w:t>
      </w:r>
      <w:proofErr w:type="spellStart"/>
      <w:r w:rsidRPr="008D4041">
        <w:rPr>
          <w:rFonts w:ascii="Courier New" w:hAnsi="Courier New" w:cs="Courier New"/>
          <w:lang w:val="en-US"/>
        </w:rPr>
        <w:t>Rokui</w:t>
      </w:r>
      <w:proofErr w:type="spellEnd"/>
      <w:r w:rsidRPr="008D4041">
        <w:rPr>
          <w:rFonts w:ascii="Courier New" w:hAnsi="Courier New" w:cs="Courier New"/>
          <w:lang w:val="en-US"/>
        </w:rPr>
        <w:t>, R., Homma, S.,</w:t>
      </w:r>
    </w:p>
    <w:p w14:paraId="24157C03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Makhijani, K., Contreras, L. M., and J. </w:t>
      </w:r>
      <w:proofErr w:type="spellStart"/>
      <w:r w:rsidRPr="008D4041">
        <w:rPr>
          <w:rFonts w:ascii="Courier New" w:hAnsi="Courier New" w:cs="Courier New"/>
          <w:lang w:val="en-US"/>
        </w:rPr>
        <w:t>Tantsura</w:t>
      </w:r>
      <w:proofErr w:type="spellEnd"/>
      <w:r w:rsidRPr="008D4041">
        <w:rPr>
          <w:rFonts w:ascii="Courier New" w:hAnsi="Courier New" w:cs="Courier New"/>
          <w:lang w:val="en-US"/>
        </w:rPr>
        <w:t>,</w:t>
      </w:r>
    </w:p>
    <w:p w14:paraId="67433EB4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"Framework for IETF Network Slices", Work in Progress,</w:t>
      </w:r>
    </w:p>
    <w:p w14:paraId="19C96166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Internet-Draft, draft-ietf-teas-ietf-network-slices-05, 25</w:t>
      </w:r>
    </w:p>
    <w:p w14:paraId="5DAA5002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October 2021, &lt;https://www.ietf.org/archive/id/draft-ietf-</w:t>
      </w:r>
    </w:p>
    <w:p w14:paraId="69CC4147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teas-ietf-network-slices-05.txt&gt;.</w:t>
      </w:r>
    </w:p>
    <w:p w14:paraId="5BF137DA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FF89816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[I-</w:t>
      </w:r>
      <w:proofErr w:type="gramStart"/>
      <w:r w:rsidRPr="008D4041">
        <w:rPr>
          <w:rFonts w:ascii="Courier New" w:hAnsi="Courier New" w:cs="Courier New"/>
          <w:lang w:val="en-US"/>
        </w:rPr>
        <w:t>D.ietf</w:t>
      </w:r>
      <w:proofErr w:type="gramEnd"/>
      <w:r w:rsidRPr="008D4041">
        <w:rPr>
          <w:rFonts w:ascii="Courier New" w:hAnsi="Courier New" w:cs="Courier New"/>
          <w:lang w:val="en-US"/>
        </w:rPr>
        <w:t>-teas-rfc3272bis]</w:t>
      </w:r>
    </w:p>
    <w:p w14:paraId="0EEF616E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8D4041">
        <w:rPr>
          <w:rFonts w:ascii="Courier New" w:hAnsi="Courier New" w:cs="Courier New"/>
          <w:lang w:val="en-US"/>
        </w:rPr>
        <w:t>Farrel</w:t>
      </w:r>
      <w:proofErr w:type="spellEnd"/>
      <w:r w:rsidRPr="008D4041">
        <w:rPr>
          <w:rFonts w:ascii="Courier New" w:hAnsi="Courier New" w:cs="Courier New"/>
          <w:lang w:val="en-US"/>
        </w:rPr>
        <w:t>, A., "Overview and Principles of Internet Traffic</w:t>
      </w:r>
    </w:p>
    <w:p w14:paraId="10797FD9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Engineering", Work in Progress, Internet-Draft, draft-</w:t>
      </w:r>
    </w:p>
    <w:p w14:paraId="202A54DE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ietf-teas-rfc3272bis-13, 8 November 2021,</w:t>
      </w:r>
    </w:p>
    <w:p w14:paraId="1306827F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&lt;https://www.ietf.org/archive/id/draft-ietf-teas-</w:t>
      </w:r>
    </w:p>
    <w:p w14:paraId="7BC8FE4D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D4041">
        <w:rPr>
          <w:rFonts w:ascii="Courier New" w:hAnsi="Courier New" w:cs="Courier New"/>
          <w:lang w:val="en-US"/>
        </w:rPr>
        <w:t xml:space="preserve">              </w:t>
      </w:r>
      <w:r w:rsidRPr="008B1D60">
        <w:rPr>
          <w:rFonts w:ascii="Courier New" w:hAnsi="Courier New" w:cs="Courier New"/>
        </w:rPr>
        <w:t>rfc3272bis-13.txt&gt;.</w:t>
      </w:r>
    </w:p>
    <w:p w14:paraId="68D0CAB4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2CFD499D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0BFDC6EF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21C56976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2D6B94E8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133C553C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0C9EA72E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3D805505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7F4A7B54" w14:textId="77777777" w:rsidR="00E320AD" w:rsidRPr="00555B1D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B1D60">
        <w:rPr>
          <w:rFonts w:ascii="Courier New" w:hAnsi="Courier New" w:cs="Courier New"/>
        </w:rPr>
        <w:t xml:space="preserve">Saad, et al.               </w:t>
      </w:r>
      <w:r w:rsidRPr="00555B1D">
        <w:rPr>
          <w:rFonts w:ascii="Courier New" w:hAnsi="Courier New" w:cs="Courier New"/>
          <w:lang w:val="en-US"/>
        </w:rPr>
        <w:t xml:space="preserve">Expires 20 May 2022              </w:t>
      </w:r>
      <w:proofErr w:type="gramStart"/>
      <w:r w:rsidRPr="00555B1D">
        <w:rPr>
          <w:rFonts w:ascii="Courier New" w:hAnsi="Courier New" w:cs="Courier New"/>
          <w:lang w:val="en-US"/>
        </w:rPr>
        <w:t xml:space="preserve">   [</w:t>
      </w:r>
      <w:proofErr w:type="gramEnd"/>
      <w:r w:rsidRPr="00555B1D">
        <w:rPr>
          <w:rFonts w:ascii="Courier New" w:hAnsi="Courier New" w:cs="Courier New"/>
          <w:lang w:val="en-US"/>
        </w:rPr>
        <w:t>Page 30]</w:t>
      </w:r>
    </w:p>
    <w:p w14:paraId="676A2F89" w14:textId="77777777" w:rsidR="00E320AD" w:rsidRPr="00555B1D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555B1D">
        <w:rPr>
          <w:rFonts w:ascii="Courier New" w:hAnsi="Courier New" w:cs="Courier New"/>
          <w:lang w:val="en-US"/>
        </w:rPr>
        <w:br w:type="page"/>
      </w:r>
    </w:p>
    <w:p w14:paraId="6FAE9BDE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189E9294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66A0638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C7D4CA2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8D4041">
        <w:rPr>
          <w:rFonts w:ascii="Courier New" w:hAnsi="Courier New" w:cs="Courier New"/>
          <w:lang w:val="en-US"/>
        </w:rPr>
        <w:t>D.xpbs</w:t>
      </w:r>
      <w:proofErr w:type="spellEnd"/>
      <w:proofErr w:type="gramEnd"/>
      <w:r w:rsidRPr="008D4041">
        <w:rPr>
          <w:rFonts w:ascii="Courier New" w:hAnsi="Courier New" w:cs="Courier New"/>
          <w:lang w:val="en-US"/>
        </w:rPr>
        <w:t>-</w:t>
      </w:r>
      <w:proofErr w:type="spellStart"/>
      <w:r w:rsidRPr="008D4041">
        <w:rPr>
          <w:rFonts w:ascii="Courier New" w:hAnsi="Courier New" w:cs="Courier New"/>
          <w:lang w:val="en-US"/>
        </w:rPr>
        <w:t>pce</w:t>
      </w:r>
      <w:proofErr w:type="spellEnd"/>
      <w:r w:rsidRPr="008D4041">
        <w:rPr>
          <w:rFonts w:ascii="Courier New" w:hAnsi="Courier New" w:cs="Courier New"/>
          <w:lang w:val="en-US"/>
        </w:rPr>
        <w:t>-topology-filter]</w:t>
      </w:r>
    </w:p>
    <w:p w14:paraId="6DF1EF31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8D4041">
        <w:rPr>
          <w:rFonts w:ascii="Courier New" w:hAnsi="Courier New" w:cs="Courier New"/>
          <w:lang w:val="en-US"/>
        </w:rPr>
        <w:t>Xiong</w:t>
      </w:r>
      <w:proofErr w:type="spellEnd"/>
      <w:r w:rsidRPr="008D4041">
        <w:rPr>
          <w:rFonts w:ascii="Courier New" w:hAnsi="Courier New" w:cs="Courier New"/>
          <w:lang w:val="en-US"/>
        </w:rPr>
        <w:t>, Q., Peng, S., Beeram, V. P., Saad, T., and M.</w:t>
      </w:r>
    </w:p>
    <w:p w14:paraId="75720CE1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8D4041">
        <w:rPr>
          <w:rFonts w:ascii="Courier New" w:hAnsi="Courier New" w:cs="Courier New"/>
          <w:lang w:val="en-US"/>
        </w:rPr>
        <w:t>Koldychev</w:t>
      </w:r>
      <w:proofErr w:type="spellEnd"/>
      <w:r w:rsidRPr="008D4041">
        <w:rPr>
          <w:rFonts w:ascii="Courier New" w:hAnsi="Courier New" w:cs="Courier New"/>
          <w:lang w:val="en-US"/>
        </w:rPr>
        <w:t>, "PCEP Extensions for Topology Filter", Work in</w:t>
      </w:r>
    </w:p>
    <w:p w14:paraId="33650B1A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Progress, Internet-Draft, draft-</w:t>
      </w:r>
      <w:proofErr w:type="spellStart"/>
      <w:r w:rsidRPr="008D4041">
        <w:rPr>
          <w:rFonts w:ascii="Courier New" w:hAnsi="Courier New" w:cs="Courier New"/>
          <w:lang w:val="en-US"/>
        </w:rPr>
        <w:t>xpbs</w:t>
      </w:r>
      <w:proofErr w:type="spellEnd"/>
      <w:r w:rsidRPr="008D4041">
        <w:rPr>
          <w:rFonts w:ascii="Courier New" w:hAnsi="Courier New" w:cs="Courier New"/>
          <w:lang w:val="en-US"/>
        </w:rPr>
        <w:t>-</w:t>
      </w:r>
      <w:proofErr w:type="spellStart"/>
      <w:r w:rsidRPr="008D4041">
        <w:rPr>
          <w:rFonts w:ascii="Courier New" w:hAnsi="Courier New" w:cs="Courier New"/>
          <w:lang w:val="en-US"/>
        </w:rPr>
        <w:t>pce</w:t>
      </w:r>
      <w:proofErr w:type="spellEnd"/>
      <w:r w:rsidRPr="008D4041">
        <w:rPr>
          <w:rFonts w:ascii="Courier New" w:hAnsi="Courier New" w:cs="Courier New"/>
          <w:lang w:val="en-US"/>
        </w:rPr>
        <w:t>-topology-filter-</w:t>
      </w:r>
    </w:p>
    <w:p w14:paraId="4667A58F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01, 8 October 2021, &lt;https://www.ietf.org/archive/id/</w:t>
      </w:r>
    </w:p>
    <w:p w14:paraId="114732DF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draft-xpbs-pce-topology-filter-01.txt&gt;.</w:t>
      </w:r>
    </w:p>
    <w:p w14:paraId="73775945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4A8981D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[RFC2475</w:t>
      </w:r>
      <w:proofErr w:type="gramStart"/>
      <w:r w:rsidRPr="008D4041">
        <w:rPr>
          <w:rFonts w:ascii="Courier New" w:hAnsi="Courier New" w:cs="Courier New"/>
          <w:lang w:val="en-US"/>
        </w:rPr>
        <w:t>]  Blake</w:t>
      </w:r>
      <w:proofErr w:type="gramEnd"/>
      <w:r w:rsidRPr="008D4041">
        <w:rPr>
          <w:rFonts w:ascii="Courier New" w:hAnsi="Courier New" w:cs="Courier New"/>
          <w:lang w:val="en-US"/>
        </w:rPr>
        <w:t>, S., Black, D., Carlson, M., Davies, E., Wang, Z.,</w:t>
      </w:r>
    </w:p>
    <w:p w14:paraId="12E067AE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and W. Weiss, "An Architecture for Differentiated</w:t>
      </w:r>
    </w:p>
    <w:p w14:paraId="45F63B34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Services", RFC 2475, DOI 10.17487/RFC2475, December 1998,</w:t>
      </w:r>
    </w:p>
    <w:p w14:paraId="124A0E30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&lt;https://www.rfc-editor.org/info/rfc2475&gt;.</w:t>
      </w:r>
    </w:p>
    <w:p w14:paraId="3E0F082D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1B97DCA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[RFC2702</w:t>
      </w:r>
      <w:proofErr w:type="gramStart"/>
      <w:r w:rsidRPr="008D4041">
        <w:rPr>
          <w:rFonts w:ascii="Courier New" w:hAnsi="Courier New" w:cs="Courier New"/>
          <w:lang w:val="en-US"/>
        </w:rPr>
        <w:t xml:space="preserve">]  </w:t>
      </w:r>
      <w:proofErr w:type="spellStart"/>
      <w:r w:rsidRPr="008D4041">
        <w:rPr>
          <w:rFonts w:ascii="Courier New" w:hAnsi="Courier New" w:cs="Courier New"/>
          <w:lang w:val="en-US"/>
        </w:rPr>
        <w:t>Awduche</w:t>
      </w:r>
      <w:proofErr w:type="spellEnd"/>
      <w:proofErr w:type="gramEnd"/>
      <w:r w:rsidRPr="008D4041">
        <w:rPr>
          <w:rFonts w:ascii="Courier New" w:hAnsi="Courier New" w:cs="Courier New"/>
          <w:lang w:val="en-US"/>
        </w:rPr>
        <w:t xml:space="preserve">, D., Malcolm, J., </w:t>
      </w:r>
      <w:proofErr w:type="spellStart"/>
      <w:r w:rsidRPr="008D4041">
        <w:rPr>
          <w:rFonts w:ascii="Courier New" w:hAnsi="Courier New" w:cs="Courier New"/>
          <w:lang w:val="en-US"/>
        </w:rPr>
        <w:t>Agogbua</w:t>
      </w:r>
      <w:proofErr w:type="spellEnd"/>
      <w:r w:rsidRPr="008D4041">
        <w:rPr>
          <w:rFonts w:ascii="Courier New" w:hAnsi="Courier New" w:cs="Courier New"/>
          <w:lang w:val="en-US"/>
        </w:rPr>
        <w:t>, J., O'Dell, M., and J.</w:t>
      </w:r>
    </w:p>
    <w:p w14:paraId="241B8740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McManus, "Requirements for Traffic Engineering Over MPLS",</w:t>
      </w:r>
    </w:p>
    <w:p w14:paraId="4F20660F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RFC 2702, DOI 10.17487/RFC2702, September 1999,</w:t>
      </w:r>
    </w:p>
    <w:p w14:paraId="28F8360D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&lt;https://www.rfc-editor.org/info/rfc2702&gt;.</w:t>
      </w:r>
    </w:p>
    <w:p w14:paraId="553E5A14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412846F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[RFC6241</w:t>
      </w:r>
      <w:proofErr w:type="gramStart"/>
      <w:r w:rsidRPr="008D4041">
        <w:rPr>
          <w:rFonts w:ascii="Courier New" w:hAnsi="Courier New" w:cs="Courier New"/>
          <w:lang w:val="en-US"/>
        </w:rPr>
        <w:t>]  Enns</w:t>
      </w:r>
      <w:proofErr w:type="gramEnd"/>
      <w:r w:rsidRPr="008D4041">
        <w:rPr>
          <w:rFonts w:ascii="Courier New" w:hAnsi="Courier New" w:cs="Courier New"/>
          <w:lang w:val="en-US"/>
        </w:rPr>
        <w:t xml:space="preserve">, R., Ed., Bjorklund, M., Ed., </w:t>
      </w:r>
      <w:proofErr w:type="spellStart"/>
      <w:r w:rsidRPr="008D4041">
        <w:rPr>
          <w:rFonts w:ascii="Courier New" w:hAnsi="Courier New" w:cs="Courier New"/>
          <w:lang w:val="en-US"/>
        </w:rPr>
        <w:t>Schoenwaelder</w:t>
      </w:r>
      <w:proofErr w:type="spellEnd"/>
      <w:r w:rsidRPr="008D4041">
        <w:rPr>
          <w:rFonts w:ascii="Courier New" w:hAnsi="Courier New" w:cs="Courier New"/>
          <w:lang w:val="en-US"/>
        </w:rPr>
        <w:t>, J., Ed.,</w:t>
      </w:r>
    </w:p>
    <w:p w14:paraId="656F87FD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and A. Bierman, Ed., "Network Configuration Protocol</w:t>
      </w:r>
    </w:p>
    <w:p w14:paraId="02C0E3CF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(NETCONF)", RFC 6241, DOI 10.17487/RFC6241, June 2011,</w:t>
      </w:r>
    </w:p>
    <w:p w14:paraId="3CF02915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&lt;https://www.rfc-editor.org/info/rfc6241&gt;.</w:t>
      </w:r>
    </w:p>
    <w:p w14:paraId="6464DCE7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C7B6555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[RFC8040</w:t>
      </w:r>
      <w:proofErr w:type="gramStart"/>
      <w:r w:rsidRPr="008D4041">
        <w:rPr>
          <w:rFonts w:ascii="Courier New" w:hAnsi="Courier New" w:cs="Courier New"/>
          <w:lang w:val="en-US"/>
        </w:rPr>
        <w:t>]  Bierman</w:t>
      </w:r>
      <w:proofErr w:type="gramEnd"/>
      <w:r w:rsidRPr="008D4041">
        <w:rPr>
          <w:rFonts w:ascii="Courier New" w:hAnsi="Courier New" w:cs="Courier New"/>
          <w:lang w:val="en-US"/>
        </w:rPr>
        <w:t xml:space="preserve">, A., Bjorklund, M., and K. </w:t>
      </w:r>
      <w:proofErr w:type="spellStart"/>
      <w:r w:rsidRPr="008D4041">
        <w:rPr>
          <w:rFonts w:ascii="Courier New" w:hAnsi="Courier New" w:cs="Courier New"/>
          <w:lang w:val="en-US"/>
        </w:rPr>
        <w:t>Watsen</w:t>
      </w:r>
      <w:proofErr w:type="spellEnd"/>
      <w:r w:rsidRPr="008D4041">
        <w:rPr>
          <w:rFonts w:ascii="Courier New" w:hAnsi="Courier New" w:cs="Courier New"/>
          <w:lang w:val="en-US"/>
        </w:rPr>
        <w:t>, "RESTCONF</w:t>
      </w:r>
    </w:p>
    <w:p w14:paraId="74EB386E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Protocol", RFC 8040, DOI 10.17487/RFC8040, January 2017,</w:t>
      </w:r>
    </w:p>
    <w:p w14:paraId="7EE0C9E5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           &lt;https://www.rfc-editor.org/info/rfc8040&gt;.</w:t>
      </w:r>
    </w:p>
    <w:p w14:paraId="10AE52CD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AAB38A6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>Authors' Addresses</w:t>
      </w:r>
    </w:p>
    <w:p w14:paraId="65A8F84B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E4A33BC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Tarek Saad</w:t>
      </w:r>
    </w:p>
    <w:p w14:paraId="1FAF68A6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Juniper Networks</w:t>
      </w:r>
    </w:p>
    <w:p w14:paraId="274E685F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606C39B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Email: tsaad@juniper.net</w:t>
      </w:r>
    </w:p>
    <w:p w14:paraId="4C8AC289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255E893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4C80AF9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Vishnu Pavan Beeram</w:t>
      </w:r>
    </w:p>
    <w:p w14:paraId="7959B571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Juniper Networks</w:t>
      </w:r>
    </w:p>
    <w:p w14:paraId="0192AFBC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36C6030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Email: vbeeram@juniper.net</w:t>
      </w:r>
    </w:p>
    <w:p w14:paraId="1FB307AE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23A4EFE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1F52345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Bin Wen</w:t>
      </w:r>
    </w:p>
    <w:p w14:paraId="3456BC00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Comcast</w:t>
      </w:r>
    </w:p>
    <w:p w14:paraId="7E770CBD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38309D1B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Email: Bin_Wen@cable.comcast.com</w:t>
      </w:r>
    </w:p>
    <w:p w14:paraId="3C07E4C2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5DFB90D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2CAE1A4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C3F3A13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0A3E184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A0F4D1C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80E01F0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C6D3B10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t xml:space="preserve">Saad, et al.               Expires 20 May 2022              </w:t>
      </w:r>
      <w:proofErr w:type="gramStart"/>
      <w:r w:rsidRPr="008B1D60">
        <w:rPr>
          <w:rFonts w:ascii="Courier New" w:hAnsi="Courier New" w:cs="Courier New"/>
        </w:rPr>
        <w:t xml:space="preserve">   [</w:t>
      </w:r>
      <w:proofErr w:type="gramEnd"/>
      <w:r w:rsidRPr="008B1D60">
        <w:rPr>
          <w:rFonts w:ascii="Courier New" w:hAnsi="Courier New" w:cs="Courier New"/>
        </w:rPr>
        <w:t>Page 31]</w:t>
      </w:r>
    </w:p>
    <w:p w14:paraId="657FBDB6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br w:type="page"/>
      </w:r>
    </w:p>
    <w:p w14:paraId="709DD458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71E81D04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0AE15C4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185EF05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Daniele </w:t>
      </w:r>
      <w:proofErr w:type="spellStart"/>
      <w:r w:rsidRPr="008D4041">
        <w:rPr>
          <w:rFonts w:ascii="Courier New" w:hAnsi="Courier New" w:cs="Courier New"/>
          <w:lang w:val="en-US"/>
        </w:rPr>
        <w:t>Ceccarelli</w:t>
      </w:r>
      <w:proofErr w:type="spellEnd"/>
    </w:p>
    <w:p w14:paraId="6A2F8588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Ericsson</w:t>
      </w:r>
    </w:p>
    <w:p w14:paraId="3C228FC4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4F2387C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Email: daniele.ceccarelli@ericsson.com</w:t>
      </w:r>
    </w:p>
    <w:p w14:paraId="2B6D9E34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75AEA5D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5DDB179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Joel Halpern</w:t>
      </w:r>
    </w:p>
    <w:p w14:paraId="04EE57EF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Ericsson</w:t>
      </w:r>
    </w:p>
    <w:p w14:paraId="46B031A8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06DDEF5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Email: joel.halpern@ericsson.com</w:t>
      </w:r>
    </w:p>
    <w:p w14:paraId="420F508B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6091C1EE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2C9B4B5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</w:t>
      </w:r>
      <w:proofErr w:type="spellStart"/>
      <w:r w:rsidRPr="008D4041">
        <w:rPr>
          <w:rFonts w:ascii="Courier New" w:hAnsi="Courier New" w:cs="Courier New"/>
          <w:lang w:val="en-US"/>
        </w:rPr>
        <w:t>Shaofu</w:t>
      </w:r>
      <w:proofErr w:type="spellEnd"/>
      <w:r w:rsidRPr="008D4041">
        <w:rPr>
          <w:rFonts w:ascii="Courier New" w:hAnsi="Courier New" w:cs="Courier New"/>
          <w:lang w:val="en-US"/>
        </w:rPr>
        <w:t xml:space="preserve"> Peng</w:t>
      </w:r>
    </w:p>
    <w:p w14:paraId="1F265727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ZTE Corporation</w:t>
      </w:r>
    </w:p>
    <w:p w14:paraId="1CEA2D04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ECDAE9E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Email: peng.shaofu@zte.com.cn</w:t>
      </w:r>
    </w:p>
    <w:p w14:paraId="13B0DE22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03468610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4391C0C5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Ran Chen</w:t>
      </w:r>
    </w:p>
    <w:p w14:paraId="499D1ECF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ZTE Corporation</w:t>
      </w:r>
    </w:p>
    <w:p w14:paraId="2BB3C27E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A3926B4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Email: chen.ran@zte.com.cn</w:t>
      </w:r>
    </w:p>
    <w:p w14:paraId="6D8E9371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1BB3DE8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7429777" w14:textId="77777777" w:rsidR="00E320AD" w:rsidRPr="00555B1D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</w:t>
      </w:r>
      <w:r w:rsidRPr="00555B1D">
        <w:rPr>
          <w:rFonts w:ascii="Courier New" w:hAnsi="Courier New" w:cs="Courier New"/>
          <w:lang w:val="en-US"/>
        </w:rPr>
        <w:t>Xufeng Liu</w:t>
      </w:r>
    </w:p>
    <w:p w14:paraId="30B99430" w14:textId="77777777" w:rsidR="00E320AD" w:rsidRPr="00555B1D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555B1D">
        <w:rPr>
          <w:rFonts w:ascii="Courier New" w:hAnsi="Courier New" w:cs="Courier New"/>
          <w:lang w:val="en-US"/>
        </w:rPr>
        <w:t xml:space="preserve">   Volta Networks</w:t>
      </w:r>
    </w:p>
    <w:p w14:paraId="5A76B4C0" w14:textId="77777777" w:rsidR="00E320AD" w:rsidRPr="00555B1D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17011640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555B1D">
        <w:rPr>
          <w:rFonts w:ascii="Courier New" w:hAnsi="Courier New" w:cs="Courier New"/>
          <w:lang w:val="en-US"/>
        </w:rPr>
        <w:t xml:space="preserve">   </w:t>
      </w:r>
      <w:proofErr w:type="gramStart"/>
      <w:r w:rsidRPr="008B1D60">
        <w:rPr>
          <w:rFonts w:ascii="Courier New" w:hAnsi="Courier New" w:cs="Courier New"/>
        </w:rPr>
        <w:t>Email:</w:t>
      </w:r>
      <w:proofErr w:type="gramEnd"/>
      <w:r w:rsidRPr="008B1D60">
        <w:rPr>
          <w:rFonts w:ascii="Courier New" w:hAnsi="Courier New" w:cs="Courier New"/>
        </w:rPr>
        <w:t xml:space="preserve"> xufeng.liu.ietf@gmail.com</w:t>
      </w:r>
    </w:p>
    <w:p w14:paraId="1FBF4954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086CD836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52AF480A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t xml:space="preserve">   Luis M. Contreras</w:t>
      </w:r>
    </w:p>
    <w:p w14:paraId="296B78DB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B1D60">
        <w:rPr>
          <w:rFonts w:ascii="Courier New" w:hAnsi="Courier New" w:cs="Courier New"/>
        </w:rPr>
        <w:t xml:space="preserve">   </w:t>
      </w:r>
      <w:r w:rsidRPr="008D4041">
        <w:rPr>
          <w:rFonts w:ascii="Courier New" w:hAnsi="Courier New" w:cs="Courier New"/>
          <w:lang w:val="en-US"/>
        </w:rPr>
        <w:t>Telefonica</w:t>
      </w:r>
    </w:p>
    <w:p w14:paraId="1B083F81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2678F874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  <w:r w:rsidRPr="008D4041">
        <w:rPr>
          <w:rFonts w:ascii="Courier New" w:hAnsi="Courier New" w:cs="Courier New"/>
          <w:lang w:val="en-US"/>
        </w:rPr>
        <w:t xml:space="preserve">   Email: luismiguel.contrerasmurillo@telefonica.com</w:t>
      </w:r>
    </w:p>
    <w:p w14:paraId="09E043A6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7B8FF20C" w14:textId="77777777" w:rsidR="00E320AD" w:rsidRPr="008D4041" w:rsidRDefault="00E320AD" w:rsidP="008B1D60">
      <w:pPr>
        <w:pStyle w:val="Textebrut"/>
        <w:rPr>
          <w:rFonts w:ascii="Courier New" w:hAnsi="Courier New" w:cs="Courier New"/>
          <w:lang w:val="en-US"/>
        </w:rPr>
      </w:pPr>
    </w:p>
    <w:p w14:paraId="5C459FC8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D4041">
        <w:rPr>
          <w:rFonts w:ascii="Courier New" w:hAnsi="Courier New" w:cs="Courier New"/>
          <w:lang w:val="en-US"/>
        </w:rPr>
        <w:t xml:space="preserve">   </w:t>
      </w:r>
      <w:r w:rsidRPr="008B1D60">
        <w:rPr>
          <w:rFonts w:ascii="Courier New" w:hAnsi="Courier New" w:cs="Courier New"/>
        </w:rPr>
        <w:t xml:space="preserve">Reza </w:t>
      </w:r>
      <w:proofErr w:type="spellStart"/>
      <w:r w:rsidRPr="008B1D60">
        <w:rPr>
          <w:rFonts w:ascii="Courier New" w:hAnsi="Courier New" w:cs="Courier New"/>
        </w:rPr>
        <w:t>Rokui</w:t>
      </w:r>
      <w:proofErr w:type="spellEnd"/>
    </w:p>
    <w:p w14:paraId="760FAB5F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t xml:space="preserve">   Nokia</w:t>
      </w:r>
    </w:p>
    <w:p w14:paraId="522E550B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568178D0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t xml:space="preserve">   </w:t>
      </w:r>
      <w:proofErr w:type="gramStart"/>
      <w:r w:rsidRPr="008B1D60">
        <w:rPr>
          <w:rFonts w:ascii="Courier New" w:hAnsi="Courier New" w:cs="Courier New"/>
        </w:rPr>
        <w:t>Email:</w:t>
      </w:r>
      <w:proofErr w:type="gramEnd"/>
      <w:r w:rsidRPr="008B1D60">
        <w:rPr>
          <w:rFonts w:ascii="Courier New" w:hAnsi="Courier New" w:cs="Courier New"/>
        </w:rPr>
        <w:t xml:space="preserve"> reza.rokui@nokia.com</w:t>
      </w:r>
    </w:p>
    <w:p w14:paraId="40049A08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0B95EFEA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122190AB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2CB7AD7D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1D87652F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6E418E91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6407505A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07A27A52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7F3B454C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1FDE6694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3211F9E2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p w14:paraId="76AC1CD4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  <w:r w:rsidRPr="008B1D60">
        <w:rPr>
          <w:rFonts w:ascii="Courier New" w:hAnsi="Courier New" w:cs="Courier New"/>
        </w:rPr>
        <w:t xml:space="preserve">Saad, et al.               Expires 20 May 2022              </w:t>
      </w:r>
      <w:proofErr w:type="gramStart"/>
      <w:r w:rsidRPr="008B1D60">
        <w:rPr>
          <w:rFonts w:ascii="Courier New" w:hAnsi="Courier New" w:cs="Courier New"/>
        </w:rPr>
        <w:t xml:space="preserve">   [</w:t>
      </w:r>
      <w:proofErr w:type="gramEnd"/>
      <w:r w:rsidRPr="008B1D60">
        <w:rPr>
          <w:rFonts w:ascii="Courier New" w:hAnsi="Courier New" w:cs="Courier New"/>
        </w:rPr>
        <w:t>Page 32]</w:t>
      </w:r>
    </w:p>
    <w:p w14:paraId="43DAE707" w14:textId="77777777" w:rsidR="00E320AD" w:rsidRPr="008B1D60" w:rsidRDefault="00E320AD" w:rsidP="008B1D60">
      <w:pPr>
        <w:pStyle w:val="Textebrut"/>
        <w:rPr>
          <w:rFonts w:ascii="Courier New" w:hAnsi="Courier New" w:cs="Courier New"/>
        </w:rPr>
      </w:pPr>
    </w:p>
    <w:sectPr w:rsidR="00E320AD" w:rsidRPr="008B1D60" w:rsidSect="00226688">
      <w:pgSz w:w="11906" w:h="16838"/>
      <w:pgMar w:top="993" w:right="1335" w:bottom="709" w:left="13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BOUCADAIR Mohamed INNOV/NET" w:date="2021-11-17T08:36:00Z" w:initials="BMI">
    <w:p w14:paraId="7627BE55" w14:textId="3AB5A9F1" w:rsidR="00F35082" w:rsidRDefault="00F35082" w:rsidP="0061721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7D1E6D">
        <w:rPr>
          <w:lang w:val="en-US"/>
        </w:rPr>
        <w:t xml:space="preserve">Do </w:t>
      </w:r>
      <w:r>
        <w:rPr>
          <w:lang w:val="en-US"/>
        </w:rPr>
        <w:t>you</w:t>
      </w:r>
      <w:r w:rsidRPr="007D1E6D">
        <w:rPr>
          <w:lang w:val="en-US"/>
        </w:rPr>
        <w:t xml:space="preserve"> exclude </w:t>
      </w:r>
      <w:r>
        <w:rPr>
          <w:lang w:val="en-US"/>
        </w:rPr>
        <w:t xml:space="preserve">by design </w:t>
      </w:r>
      <w:r w:rsidRPr="007D1E6D">
        <w:rPr>
          <w:lang w:val="en-US"/>
        </w:rPr>
        <w:t>resource preemption b</w:t>
      </w:r>
      <w:r>
        <w:rPr>
          <w:lang w:val="en-US"/>
        </w:rPr>
        <w:t xml:space="preserve">etween slices? </w:t>
      </w:r>
    </w:p>
    <w:p w14:paraId="6DBDC255" w14:textId="77777777" w:rsidR="00F35082" w:rsidRDefault="00F35082" w:rsidP="00617215">
      <w:pPr>
        <w:pStyle w:val="Commentaire"/>
        <w:rPr>
          <w:lang w:val="en-US"/>
        </w:rPr>
      </w:pPr>
    </w:p>
    <w:p w14:paraId="094A48BF" w14:textId="23D52699" w:rsidR="00F35082" w:rsidRPr="00617215" w:rsidRDefault="00F35082" w:rsidP="00617215">
      <w:pPr>
        <w:pStyle w:val="Commentaire"/>
        <w:rPr>
          <w:lang w:val="en-US"/>
        </w:rPr>
      </w:pPr>
      <w:r>
        <w:rPr>
          <w:lang w:val="en-US"/>
        </w:rPr>
        <w:t>Also, this statement may contradict the willing to aggregate flows that belong to multiple slices.</w:t>
      </w:r>
    </w:p>
  </w:comment>
  <w:comment w:id="2" w:author="BOUCADAIR Mohamed INNOV/NET" w:date="2021-11-17T08:37:00Z" w:initials="BMI">
    <w:p w14:paraId="3238B766" w14:textId="5665E57F" w:rsidR="00F35082" w:rsidRPr="00617215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 w:rsidRPr="007D1E6D">
        <w:rPr>
          <w:rStyle w:val="Marquedecommentaire"/>
          <w:lang w:val="en-US"/>
        </w:rPr>
        <w:t>I would call out both P</w:t>
      </w:r>
      <w:r>
        <w:rPr>
          <w:rStyle w:val="Marquedecommentaire"/>
          <w:lang w:val="en-US"/>
        </w:rPr>
        <w:t>DBs, not only the node-specific behavior</w:t>
      </w:r>
    </w:p>
  </w:comment>
  <w:comment w:id="9" w:author="BOUCADAIR Mohamed INNOV/NET" w:date="2021-11-17T08:50:00Z" w:initials="BMI">
    <w:p w14:paraId="7F0B4EA4" w14:textId="09DBC8FB" w:rsidR="00F35082" w:rsidRPr="004D5646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D5646">
        <w:rPr>
          <w:lang w:val="en-US"/>
        </w:rPr>
        <w:t>No</w:t>
      </w:r>
      <w:r>
        <w:rPr>
          <w:lang w:val="en-US"/>
        </w:rPr>
        <w:t>t sure what is meant here especially that the text right after talks about “deploy…”.</w:t>
      </w:r>
    </w:p>
  </w:comment>
  <w:comment w:id="13" w:author="BOUCADAIR Mohamed INNOV/NET" w:date="2021-11-17T08:37:00Z" w:initials="BMI">
    <w:p w14:paraId="1296B2F6" w14:textId="3EDFEE30" w:rsidR="00F35082" w:rsidRPr="00617215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rStyle w:val="Marquedecommentaire"/>
          <w:lang w:val="en-US"/>
        </w:rPr>
        <w:t>May be worth to introduce first the concept of “</w:t>
      </w:r>
      <w:r w:rsidRPr="00946A2E">
        <w:rPr>
          <w:rStyle w:val="Marquedecommentaire"/>
          <w:lang w:val="en-US"/>
        </w:rPr>
        <w:t>traffic aggregate</w:t>
      </w:r>
      <w:r>
        <w:rPr>
          <w:rStyle w:val="Marquedecommentaire"/>
          <w:lang w:val="en-US"/>
        </w:rPr>
        <w:t>” or “</w:t>
      </w:r>
      <w:r w:rsidRPr="00946A2E">
        <w:rPr>
          <w:rStyle w:val="Marquedecommentaire"/>
          <w:lang w:val="en-US"/>
        </w:rPr>
        <w:t>Behavior Aggregate</w:t>
      </w:r>
      <w:r>
        <w:rPr>
          <w:rStyle w:val="Marquedecommentaire"/>
          <w:lang w:val="en-US"/>
        </w:rPr>
        <w:t>”</w:t>
      </w:r>
      <w:r w:rsidRPr="00946A2E">
        <w:rPr>
          <w:rStyle w:val="Marquedecommentaire"/>
          <w:lang w:val="en-US"/>
        </w:rPr>
        <w:t xml:space="preserve"> </w:t>
      </w:r>
      <w:r>
        <w:rPr>
          <w:rStyle w:val="Marquedecommentaire"/>
          <w:lang w:val="en-US"/>
        </w:rPr>
        <w:t>in RFC2475</w:t>
      </w:r>
    </w:p>
  </w:comment>
  <w:comment w:id="15" w:author="BOUCADAIR Mohamed INNOV/NET" w:date="2021-11-17T08:38:00Z" w:initials="BMI">
    <w:p w14:paraId="0052A9EE" w14:textId="5DF85940" w:rsidR="00F35082" w:rsidRPr="00617215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 w:rsidRPr="00946A2E">
        <w:rPr>
          <w:lang w:val="en-US"/>
        </w:rPr>
        <w:t>What is a stream?</w:t>
      </w:r>
    </w:p>
  </w:comment>
  <w:comment w:id="14" w:author="BOUCADAIR Mohamed INNOV/NET" w:date="2021-11-17T09:02:00Z" w:initials="BMI">
    <w:p w14:paraId="2A2FECC4" w14:textId="5E2BE4D3" w:rsidR="00F35082" w:rsidRPr="000C323B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lang w:val="en-US"/>
        </w:rPr>
        <w:t>Why not reasoning about network slice services?</w:t>
      </w:r>
    </w:p>
  </w:comment>
  <w:comment w:id="18" w:author="BOUCADAIR Mohamed INNOV/NET" w:date="2021-11-17T09:08:00Z" w:initials="BMI">
    <w:p w14:paraId="58644DAE" w14:textId="57A8A90E" w:rsidR="00F35082" w:rsidRPr="000C323B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lang w:val="en-US"/>
        </w:rPr>
        <w:t>You may add a pointer to RFC2477</w:t>
      </w:r>
    </w:p>
  </w:comment>
  <w:comment w:id="23" w:author="BOUCADAIR Mohamed INNOV/NET" w:date="2021-11-17T09:10:00Z" w:initials="BMI">
    <w:p w14:paraId="62709FAA" w14:textId="3D4E4988" w:rsidR="00F35082" w:rsidRPr="000C323B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lang w:val="en-US"/>
        </w:rPr>
        <w:t>I guess you meant “DS field”.</w:t>
      </w:r>
    </w:p>
  </w:comment>
  <w:comment w:id="27" w:author="BOUCADAIR Mohamed INNOV/NET" w:date="2021-11-17T09:12:00Z" w:initials="BMI">
    <w:p w14:paraId="4FF61592" w14:textId="5CE646FD" w:rsidR="00F35082" w:rsidRPr="000C323B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0C323B">
        <w:rPr>
          <w:lang w:val="en-US"/>
        </w:rPr>
        <w:t>This is j</w:t>
      </w:r>
      <w:r>
        <w:rPr>
          <w:lang w:val="en-US"/>
        </w:rPr>
        <w:t xml:space="preserve">ust to make it clear that you don’t inherit other “principles” from </w:t>
      </w:r>
      <w:proofErr w:type="spellStart"/>
      <w:r>
        <w:rPr>
          <w:lang w:val="en-US"/>
        </w:rPr>
        <w:t>diffserv</w:t>
      </w:r>
      <w:proofErr w:type="spellEnd"/>
      <w:r>
        <w:rPr>
          <w:lang w:val="en-US"/>
        </w:rPr>
        <w:t xml:space="preserve">. </w:t>
      </w:r>
    </w:p>
  </w:comment>
  <w:comment w:id="37" w:author="BOUCADAIR Mohamed INNOV/NET" w:date="2021-11-17T09:15:00Z" w:initials="BMI">
    <w:p w14:paraId="04A7A974" w14:textId="3CD37108" w:rsidR="00F35082" w:rsidRPr="008C532C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8C532C">
        <w:rPr>
          <w:rStyle w:val="Marquedecommentaire"/>
          <w:lang w:val="en-US"/>
        </w:rPr>
        <w:t>The use of normative l</w:t>
      </w:r>
      <w:r>
        <w:rPr>
          <w:rStyle w:val="Marquedecommentaire"/>
          <w:lang w:val="en-US"/>
        </w:rPr>
        <w:t>anguage is not justified here.</w:t>
      </w:r>
    </w:p>
  </w:comment>
  <w:comment w:id="41" w:author="BOUCADAIR Mohamed INNOV/NET" w:date="2021-11-17T09:16:00Z" w:initials="BMI">
    <w:p w14:paraId="16A40884" w14:textId="1D377732" w:rsidR="00F35082" w:rsidRPr="008C532C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8C532C">
        <w:rPr>
          <w:lang w:val="en-US"/>
        </w:rPr>
        <w:t>Shou</w:t>
      </w:r>
      <w:r>
        <w:rPr>
          <w:lang w:val="en-US"/>
        </w:rPr>
        <w:t xml:space="preserve">ld be introduced first. </w:t>
      </w:r>
    </w:p>
  </w:comment>
  <w:comment w:id="42" w:author="BOUCADAIR Mohamed INNOV/NET" w:date="2021-11-17T09:16:00Z" w:initials="BMI">
    <w:p w14:paraId="32E5232C" w14:textId="7B786218" w:rsidR="00F35082" w:rsidRPr="008C532C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0C323B">
        <w:rPr>
          <w:lang w:val="en-US"/>
        </w:rPr>
        <w:t xml:space="preserve">This is </w:t>
      </w:r>
      <w:proofErr w:type="spellStart"/>
      <w:r w:rsidRPr="000C323B">
        <w:rPr>
          <w:lang w:val="en-US"/>
        </w:rPr>
        <w:t>diffserv</w:t>
      </w:r>
      <w:proofErr w:type="spellEnd"/>
      <w:r w:rsidRPr="000C323B">
        <w:rPr>
          <w:lang w:val="en-US"/>
        </w:rPr>
        <w:t>-specific</w:t>
      </w:r>
      <w:r>
        <w:rPr>
          <w:lang w:val="en-US"/>
        </w:rPr>
        <w:t>!</w:t>
      </w:r>
    </w:p>
  </w:comment>
  <w:comment w:id="43" w:author="BOUCADAIR Mohamed INNOV/NET" w:date="2021-11-17T09:17:00Z" w:initials="BMI">
    <w:p w14:paraId="2A2F963E" w14:textId="77777777" w:rsidR="00F35082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lang w:val="en-US"/>
        </w:rPr>
        <w:t xml:space="preserve">Differentiated behavior can be provided without requiring </w:t>
      </w:r>
      <w:proofErr w:type="spellStart"/>
      <w:r>
        <w:rPr>
          <w:lang w:val="en-US"/>
        </w:rPr>
        <w:t>diffserv</w:t>
      </w:r>
      <w:proofErr w:type="spellEnd"/>
      <w:r>
        <w:rPr>
          <w:lang w:val="en-US"/>
        </w:rPr>
        <w:t xml:space="preserve"> PHBs.</w:t>
      </w:r>
    </w:p>
    <w:p w14:paraId="6154839C" w14:textId="77777777" w:rsidR="00F35082" w:rsidRDefault="00F35082">
      <w:pPr>
        <w:pStyle w:val="Commentaire"/>
        <w:rPr>
          <w:lang w:val="en-US"/>
        </w:rPr>
      </w:pPr>
    </w:p>
    <w:p w14:paraId="54583E02" w14:textId="50C5819A" w:rsidR="00F35082" w:rsidRPr="008C532C" w:rsidRDefault="00F35082">
      <w:pPr>
        <w:pStyle w:val="Commentaire"/>
        <w:rPr>
          <w:lang w:val="en-US"/>
        </w:rPr>
      </w:pPr>
      <w:r>
        <w:rPr>
          <w:lang w:val="en-US"/>
        </w:rPr>
        <w:t>I guess you are generalizing the concept of PHB, but I’m afraid this will be confusing especially that the text above says “…</w:t>
      </w:r>
      <w:r w:rsidRPr="00A95ABE">
        <w:rPr>
          <w:rFonts w:ascii="Courier New" w:hAnsi="Courier New" w:cs="Courier New"/>
          <w:sz w:val="21"/>
          <w:szCs w:val="21"/>
          <w:lang w:val="en-US"/>
        </w:rPr>
        <w:t xml:space="preserve">this document does not mandate </w:t>
      </w:r>
      <w:proofErr w:type="spellStart"/>
      <w:r w:rsidRPr="00A95ABE">
        <w:rPr>
          <w:rFonts w:ascii="Courier New" w:hAnsi="Courier New" w:cs="Courier New"/>
          <w:sz w:val="21"/>
          <w:szCs w:val="21"/>
          <w:lang w:val="en-US"/>
        </w:rPr>
        <w:t>Diffserv</w:t>
      </w:r>
      <w:proofErr w:type="spellEnd"/>
      <w:r>
        <w:rPr>
          <w:rFonts w:ascii="Courier New" w:hAnsi="Courier New" w:cs="Courier New"/>
          <w:sz w:val="21"/>
          <w:szCs w:val="21"/>
          <w:lang w:val="en-US"/>
        </w:rPr>
        <w:t>…</w:t>
      </w:r>
      <w:r>
        <w:rPr>
          <w:lang w:val="en-US"/>
        </w:rPr>
        <w:t>”</w:t>
      </w:r>
    </w:p>
  </w:comment>
  <w:comment w:id="44" w:author="BOUCADAIR Mohamed INNOV/NET" w:date="2021-11-17T08:41:00Z" w:initials="BMI">
    <w:p w14:paraId="12F7AD6A" w14:textId="233F95EA" w:rsidR="00F35082" w:rsidRPr="00617215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8535E">
        <w:rPr>
          <w:lang w:val="en-US"/>
        </w:rPr>
        <w:t>This assumes that DSC</w:t>
      </w:r>
      <w:r>
        <w:rPr>
          <w:lang w:val="en-US"/>
        </w:rPr>
        <w:t>P/TC are not used to identify the slice aggregate. Right?</w:t>
      </w:r>
    </w:p>
  </w:comment>
  <w:comment w:id="45" w:author="BOUCADAIR Mohamed INNOV/NET" w:date="2021-11-17T09:23:00Z" w:initials="BMI">
    <w:p w14:paraId="2927BDBD" w14:textId="77777777" w:rsidR="00F35082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226688">
        <w:rPr>
          <w:lang w:val="en-US"/>
        </w:rPr>
        <w:t>This co</w:t>
      </w:r>
      <w:r>
        <w:rPr>
          <w:lang w:val="en-US"/>
        </w:rPr>
        <w:t xml:space="preserve">ntradicts the definition of an aggregate: </w:t>
      </w:r>
    </w:p>
    <w:p w14:paraId="39F59F40" w14:textId="77777777" w:rsidR="00F35082" w:rsidRDefault="00F35082">
      <w:pPr>
        <w:pStyle w:val="Commentaire"/>
        <w:rPr>
          <w:lang w:val="en-US"/>
        </w:rPr>
      </w:pPr>
    </w:p>
    <w:p w14:paraId="0CD8D765" w14:textId="1329DD57" w:rsidR="00F35082" w:rsidRPr="00226688" w:rsidRDefault="00F35082">
      <w:pPr>
        <w:pStyle w:val="Commentaire"/>
        <w:rPr>
          <w:lang w:val="en-US"/>
        </w:rPr>
      </w:pPr>
      <w:r>
        <w:rPr>
          <w:lang w:val="en-US"/>
        </w:rPr>
        <w:t>“…</w:t>
      </w:r>
      <w:r w:rsidRPr="00A95ABE">
        <w:rPr>
          <w:rFonts w:ascii="Courier New" w:hAnsi="Courier New" w:cs="Courier New"/>
          <w:sz w:val="21"/>
          <w:szCs w:val="21"/>
          <w:lang w:val="en-US"/>
        </w:rPr>
        <w:t xml:space="preserve">are given </w:t>
      </w:r>
      <w:r w:rsidRPr="00226688">
        <w:rPr>
          <w:rFonts w:ascii="Courier New" w:hAnsi="Courier New" w:cs="Courier New"/>
          <w:b/>
          <w:bCs/>
          <w:sz w:val="21"/>
          <w:szCs w:val="21"/>
          <w:lang w:val="en-US"/>
        </w:rPr>
        <w:t>the same forwarding treatment</w:t>
      </w:r>
      <w:r>
        <w:rPr>
          <w:rFonts w:ascii="Courier New" w:hAnsi="Courier New" w:cs="Courier New"/>
          <w:sz w:val="21"/>
          <w:szCs w:val="21"/>
          <w:lang w:val="en-US"/>
        </w:rPr>
        <w:t>…</w:t>
      </w:r>
      <w:r>
        <w:rPr>
          <w:lang w:val="en-US"/>
        </w:rPr>
        <w:t>”</w:t>
      </w:r>
    </w:p>
  </w:comment>
  <w:comment w:id="46" w:author="BOUCADAIR Mohamed INNOV/NET" w:date="2021-11-17T09:32:00Z" w:initials="BMI">
    <w:p w14:paraId="7FEFFF09" w14:textId="1C97D32C" w:rsidR="00F35082" w:rsidRPr="009D4BE2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D4BE2">
        <w:rPr>
          <w:lang w:val="en-US"/>
        </w:rPr>
        <w:t xml:space="preserve">This assumes a specific </w:t>
      </w:r>
      <w:r>
        <w:rPr>
          <w:lang w:val="en-US"/>
        </w:rPr>
        <w:t xml:space="preserve">approach in setting paths. I prefer a more neutral term. </w:t>
      </w:r>
    </w:p>
  </w:comment>
  <w:comment w:id="64" w:author="BOUCADAIR Mohamed INNOV/NET" w:date="2021-11-17T09:22:00Z" w:initials="BMI">
    <w:p w14:paraId="556D5A50" w14:textId="652B578B" w:rsidR="00F35082" w:rsidRPr="00DA5FDA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DD3C34">
        <w:rPr>
          <w:rStyle w:val="Marquedecommentaire"/>
          <w:lang w:val="en-US"/>
        </w:rPr>
        <w:t xml:space="preserve">Already </w:t>
      </w:r>
      <w:proofErr w:type="spellStart"/>
      <w:r w:rsidRPr="00DD3C34">
        <w:rPr>
          <w:rStyle w:val="Marquedecommentaire"/>
          <w:lang w:val="en-US"/>
        </w:rPr>
        <w:t>introdcued</w:t>
      </w:r>
      <w:proofErr w:type="spellEnd"/>
      <w:r w:rsidRPr="00DD3C34">
        <w:rPr>
          <w:rStyle w:val="Marquedecommentaire"/>
          <w:lang w:val="en-US"/>
        </w:rPr>
        <w:t xml:space="preserve"> in </w:t>
      </w:r>
      <w:r w:rsidRPr="00A95ABE">
        <w:rPr>
          <w:rFonts w:ascii="Courier New" w:hAnsi="Courier New" w:cs="Courier New"/>
          <w:lang w:val="en-US"/>
        </w:rPr>
        <w:t>I-</w:t>
      </w:r>
      <w:proofErr w:type="spellStart"/>
      <w:proofErr w:type="gramStart"/>
      <w:r w:rsidRPr="00A95ABE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A95ABE">
        <w:rPr>
          <w:rFonts w:ascii="Courier New" w:hAnsi="Courier New" w:cs="Courier New"/>
          <w:lang w:val="en-US"/>
        </w:rPr>
        <w:t>-teas-ietf-network-slices</w:t>
      </w:r>
    </w:p>
  </w:comment>
  <w:comment w:id="91" w:author="BOUCADAIR Mohamed INNOV/NET" w:date="2021-11-17T11:10:00Z" w:initials="BMI">
    <w:p w14:paraId="41DE40D7" w14:textId="18219AFF" w:rsidR="00DC0145" w:rsidRPr="00DC0145" w:rsidRDefault="00DC01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DC0145">
        <w:rPr>
          <w:lang w:val="en-US"/>
        </w:rPr>
        <w:t xml:space="preserve">Still, the nodes </w:t>
      </w:r>
      <w:proofErr w:type="gramStart"/>
      <w:r w:rsidRPr="00DC0145">
        <w:rPr>
          <w:lang w:val="en-US"/>
        </w:rPr>
        <w:t>is</w:t>
      </w:r>
      <w:proofErr w:type="gramEnd"/>
      <w:r w:rsidRPr="00DC0145">
        <w:rPr>
          <w:lang w:val="en-US"/>
        </w:rPr>
        <w:t xml:space="preserve"> </w:t>
      </w:r>
      <w:r>
        <w:rPr>
          <w:lang w:val="en-US"/>
        </w:rPr>
        <w:t>part of the NRP. No?</w:t>
      </w:r>
    </w:p>
  </w:comment>
  <w:comment w:id="103" w:author="BOUCADAIR Mohamed INNOV/NET" w:date="2021-11-17T09:29:00Z" w:initials="BMI">
    <w:p w14:paraId="5E86E713" w14:textId="788EE89D" w:rsidR="00F35082" w:rsidRPr="00DA5FDA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DA5FDA">
        <w:rPr>
          <w:lang w:val="en-US"/>
        </w:rPr>
        <w:t xml:space="preserve">I </w:t>
      </w:r>
      <w:r>
        <w:rPr>
          <w:lang w:val="en-US"/>
        </w:rPr>
        <w:t xml:space="preserve">would use the </w:t>
      </w:r>
      <w:proofErr w:type="spellStart"/>
      <w:r>
        <w:rPr>
          <w:lang w:val="en-US"/>
        </w:rPr>
        <w:t>diffserv</w:t>
      </w:r>
      <w:proofErr w:type="spellEnd"/>
      <w:r>
        <w:rPr>
          <w:lang w:val="en-US"/>
        </w:rPr>
        <w:t xml:space="preserve"> term, DS</w:t>
      </w:r>
    </w:p>
  </w:comment>
  <w:comment w:id="104" w:author="BOUCADAIR Mohamed INNOV/NET" w:date="2021-11-17T09:40:00Z" w:initials="BMI">
    <w:p w14:paraId="217B493D" w14:textId="77777777" w:rsidR="00F35082" w:rsidRDefault="00F35082">
      <w:pPr>
        <w:pStyle w:val="Commentaire"/>
        <w:rPr>
          <w:rStyle w:val="Marquedecommentaire"/>
          <w:lang w:val="en-US"/>
        </w:rPr>
      </w:pPr>
      <w:r>
        <w:rPr>
          <w:rStyle w:val="Marquedecommentaire"/>
        </w:rPr>
        <w:annotationRef/>
      </w:r>
      <w:r w:rsidRPr="00871747">
        <w:rPr>
          <w:rStyle w:val="Marquedecommentaire"/>
          <w:lang w:val="en-US"/>
        </w:rPr>
        <w:t>What is specif</w:t>
      </w:r>
      <w:r>
        <w:rPr>
          <w:rStyle w:val="Marquedecommentaire"/>
          <w:lang w:val="en-US"/>
        </w:rPr>
        <w:t xml:space="preserve">ic to “aggregates” vs what is already included in the slice </w:t>
      </w:r>
      <w:proofErr w:type="spellStart"/>
      <w:r>
        <w:rPr>
          <w:rStyle w:val="Marquedecommentaire"/>
          <w:lang w:val="en-US"/>
        </w:rPr>
        <w:t>framewrok</w:t>
      </w:r>
      <w:proofErr w:type="spellEnd"/>
      <w:r>
        <w:rPr>
          <w:rStyle w:val="Marquedecommentaire"/>
          <w:lang w:val="en-US"/>
        </w:rPr>
        <w:t xml:space="preserve"> I-D? </w:t>
      </w:r>
    </w:p>
    <w:p w14:paraId="5904EBD8" w14:textId="77777777" w:rsidR="00F35082" w:rsidRDefault="00F35082">
      <w:pPr>
        <w:pStyle w:val="Commentaire"/>
        <w:rPr>
          <w:rStyle w:val="Marquedecommentaire"/>
          <w:lang w:val="en-US"/>
        </w:rPr>
      </w:pPr>
    </w:p>
    <w:p w14:paraId="0143D064" w14:textId="1482D4AA" w:rsidR="00F35082" w:rsidRPr="00871747" w:rsidRDefault="00F35082">
      <w:pPr>
        <w:pStyle w:val="Commentaire"/>
        <w:rPr>
          <w:lang w:val="en-US"/>
        </w:rPr>
      </w:pPr>
      <w:r>
        <w:rPr>
          <w:rStyle w:val="Marquedecommentaire"/>
          <w:lang w:val="en-US"/>
        </w:rPr>
        <w:t>As currently written, I see no specifics called out.</w:t>
      </w:r>
    </w:p>
  </w:comment>
  <w:comment w:id="106" w:author="BOUCADAIR Mohamed INNOV/NET" w:date="2021-11-17T09:40:00Z" w:initials="BMI">
    <w:p w14:paraId="2A156A68" w14:textId="2797AFE6" w:rsidR="00F35082" w:rsidRPr="00871747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871747">
        <w:rPr>
          <w:rStyle w:val="Marquedecommentaire"/>
          <w:lang w:val="en-US"/>
        </w:rPr>
        <w:t>Do you rea</w:t>
      </w:r>
      <w:r>
        <w:rPr>
          <w:rStyle w:val="Marquedecommentaire"/>
          <w:lang w:val="en-US"/>
        </w:rPr>
        <w:t>l</w:t>
      </w:r>
      <w:r w:rsidRPr="00871747">
        <w:rPr>
          <w:rStyle w:val="Marquedecommentaire"/>
          <w:lang w:val="en-US"/>
        </w:rPr>
        <w:t>ly need t</w:t>
      </w:r>
      <w:r>
        <w:rPr>
          <w:rStyle w:val="Marquedecommentaire"/>
          <w:lang w:val="en-US"/>
        </w:rPr>
        <w:t>o include this?</w:t>
      </w:r>
    </w:p>
  </w:comment>
  <w:comment w:id="107" w:author="BOUCADAIR Mohamed INNOV/NET" w:date="2021-11-17T08:44:00Z" w:initials="BMI">
    <w:p w14:paraId="1EA8E304" w14:textId="610F6529" w:rsidR="00F35082" w:rsidRPr="00617215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 w:rsidRPr="00FF38A7">
        <w:rPr>
          <w:lang w:val="en-US"/>
        </w:rPr>
        <w:t>This is not specific to t</w:t>
      </w:r>
      <w:r>
        <w:rPr>
          <w:lang w:val="en-US"/>
        </w:rPr>
        <w:t xml:space="preserve">his I-D. A pointer to the framework draft would suffice. </w:t>
      </w:r>
    </w:p>
  </w:comment>
  <w:comment w:id="112" w:author="BOUCADAIR Mohamed INNOV/NET" w:date="2021-11-17T09:46:00Z" w:initials="BMI">
    <w:p w14:paraId="233070DA" w14:textId="61B9CFC6" w:rsidR="00F35082" w:rsidRPr="003F6712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lang w:val="en-US"/>
        </w:rPr>
        <w:t xml:space="preserve">If slices are aggregated, then a state is maintained in the network about these individual slices. If services are aggregated, then the optimization is made possible. </w:t>
      </w:r>
    </w:p>
  </w:comment>
  <w:comment w:id="113" w:author="BOUCADAIR Mohamed INNOV/NET" w:date="2021-11-17T09:49:00Z" w:initials="BMI">
    <w:p w14:paraId="3B446B70" w14:textId="44587F7D" w:rsidR="00F35082" w:rsidRPr="00DD3C34" w:rsidRDefault="00F35082">
      <w:pPr>
        <w:pStyle w:val="Commentaire"/>
        <w:rPr>
          <w:lang w:val="en-US"/>
        </w:rPr>
      </w:pPr>
      <w:r w:rsidRPr="00DD3C34">
        <w:rPr>
          <w:lang w:val="en-US"/>
        </w:rPr>
        <w:t xml:space="preserve">… </w:t>
      </w:r>
      <w:r>
        <w:rPr>
          <w:rStyle w:val="Marquedecommentaire"/>
        </w:rPr>
        <w:annotationRef/>
      </w:r>
      <w:r w:rsidRPr="00DD3C34">
        <w:rPr>
          <w:rStyle w:val="Marquedecommentaire"/>
          <w:lang w:val="en-US"/>
        </w:rPr>
        <w:t>S</w:t>
      </w:r>
      <w:r w:rsidRPr="00DD3C34">
        <w:rPr>
          <w:lang w:val="en-US"/>
        </w:rPr>
        <w:t>ervices</w:t>
      </w:r>
    </w:p>
  </w:comment>
  <w:comment w:id="116" w:author="BOUCADAIR Mohamed INNOV/NET" w:date="2021-11-17T09:50:00Z" w:initials="BMI">
    <w:p w14:paraId="121FB75A" w14:textId="34EB3137" w:rsidR="00F35082" w:rsidRPr="003F6712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3F6712">
        <w:rPr>
          <w:lang w:val="en-US"/>
        </w:rPr>
        <w:t>Distributed path establishment</w:t>
      </w:r>
      <w:r>
        <w:rPr>
          <w:lang w:val="en-US"/>
        </w:rPr>
        <w:t xml:space="preserve"> should also be supported. Whether a slice is an aggregate or not does not change path maintenance procedures.  </w:t>
      </w:r>
      <w:r w:rsidRPr="003F6712">
        <w:rPr>
          <w:lang w:val="en-US"/>
        </w:rPr>
        <w:t xml:space="preserve"> </w:t>
      </w:r>
    </w:p>
  </w:comment>
  <w:comment w:id="117" w:author="BOUCADAIR Mohamed INNOV/NET" w:date="2021-11-17T09:52:00Z" w:initials="BMI">
    <w:p w14:paraId="6F46B1F3" w14:textId="2F35B666" w:rsidR="00F35082" w:rsidRPr="003F6712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3F6712">
        <w:rPr>
          <w:rStyle w:val="Marquedecommentaire"/>
          <w:lang w:val="en-US"/>
        </w:rPr>
        <w:t xml:space="preserve">This </w:t>
      </w:r>
      <w:r>
        <w:rPr>
          <w:rStyle w:val="Marquedecommentaire"/>
          <w:lang w:val="en-US"/>
        </w:rPr>
        <w:t>is</w:t>
      </w:r>
      <w:r w:rsidRPr="003F6712">
        <w:rPr>
          <w:rStyle w:val="Marquedecommentaire"/>
          <w:lang w:val="en-US"/>
        </w:rPr>
        <w:t xml:space="preserve"> not specific to </w:t>
      </w:r>
      <w:r>
        <w:rPr>
          <w:rStyle w:val="Marquedecommentaire"/>
          <w:lang w:val="en-US"/>
        </w:rPr>
        <w:t xml:space="preserve">slice </w:t>
      </w:r>
      <w:r w:rsidRPr="003F6712">
        <w:rPr>
          <w:rStyle w:val="Marquedecommentaire"/>
          <w:lang w:val="en-US"/>
        </w:rPr>
        <w:t>a</w:t>
      </w:r>
      <w:r>
        <w:rPr>
          <w:rStyle w:val="Marquedecommentaire"/>
          <w:lang w:val="en-US"/>
        </w:rPr>
        <w:t>ggregates</w:t>
      </w:r>
    </w:p>
  </w:comment>
  <w:comment w:id="122" w:author="BOUCADAIR Mohamed INNOV/NET" w:date="2021-11-17T09:55:00Z" w:initials="BMI">
    <w:p w14:paraId="60CAA534" w14:textId="774AF6AA" w:rsidR="00F35082" w:rsidRPr="00A421FF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A421FF">
        <w:rPr>
          <w:lang w:val="en-US"/>
        </w:rPr>
        <w:t>Not sure there is a</w:t>
      </w:r>
      <w:r>
        <w:rPr>
          <w:lang w:val="en-US"/>
        </w:rPr>
        <w:t xml:space="preserve">n ordering in how network elements are touched. </w:t>
      </w:r>
    </w:p>
  </w:comment>
  <w:comment w:id="123" w:author="BOUCADAIR Mohamed INNOV/NET" w:date="2021-11-17T09:57:00Z" w:initials="BMI">
    <w:p w14:paraId="11E5CB13" w14:textId="2A339989" w:rsidR="00F35082" w:rsidRPr="00A421FF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A421FF">
        <w:rPr>
          <w:rStyle w:val="Marquedecommentaire"/>
          <w:lang w:val="en-US"/>
        </w:rPr>
        <w:t>Unambiguous identification is a gene</w:t>
      </w:r>
      <w:r>
        <w:rPr>
          <w:rStyle w:val="Marquedecommentaire"/>
          <w:lang w:val="en-US"/>
        </w:rPr>
        <w:t xml:space="preserve">ral requirement. </w:t>
      </w:r>
    </w:p>
  </w:comment>
  <w:comment w:id="126" w:author="BOUCADAIR Mohamed INNOV/NET" w:date="2021-11-17T09:57:00Z" w:initials="BMI">
    <w:p w14:paraId="0E5C1A78" w14:textId="20807C97" w:rsidR="00F35082" w:rsidRPr="00A421FF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A421FF">
        <w:rPr>
          <w:rStyle w:val="Marquedecommentaire"/>
          <w:lang w:val="en-US"/>
        </w:rPr>
        <w:t xml:space="preserve">This </w:t>
      </w:r>
      <w:r>
        <w:rPr>
          <w:rStyle w:val="Marquedecommentaire"/>
          <w:lang w:val="en-US"/>
        </w:rPr>
        <w:t>is</w:t>
      </w:r>
      <w:r w:rsidRPr="00A421FF">
        <w:rPr>
          <w:rStyle w:val="Marquedecommentaire"/>
          <w:lang w:val="en-US"/>
        </w:rPr>
        <w:t xml:space="preserve"> local to the c</w:t>
      </w:r>
      <w:r>
        <w:rPr>
          <w:rStyle w:val="Marquedecommentaire"/>
          <w:lang w:val="en-US"/>
        </w:rPr>
        <w:t xml:space="preserve">ontroller. I’m not sure there is a value in calling this out. </w:t>
      </w:r>
    </w:p>
  </w:comment>
  <w:comment w:id="127" w:author="BOUCADAIR Mohamed INNOV/NET" w:date="2021-11-17T09:59:00Z" w:initials="BMI">
    <w:p w14:paraId="1895D8B7" w14:textId="791F87DB" w:rsidR="00F35082" w:rsidRPr="00A421FF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A421FF">
        <w:rPr>
          <w:lang w:val="en-US"/>
        </w:rPr>
        <w:t xml:space="preserve">This is deployment specific. I </w:t>
      </w:r>
      <w:r>
        <w:rPr>
          <w:lang w:val="en-US"/>
        </w:rPr>
        <w:t xml:space="preserve">would delete this text. </w:t>
      </w:r>
    </w:p>
  </w:comment>
  <w:comment w:id="129" w:author="BOUCADAIR Mohamed INNOV/NET" w:date="2021-11-17T10:00:00Z" w:initials="BMI">
    <w:p w14:paraId="6FCE091A" w14:textId="7D441F5E" w:rsidR="00F35082" w:rsidRPr="00EF7845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F7845">
        <w:rPr>
          <w:lang w:val="en-US"/>
        </w:rPr>
        <w:t>There is no such field i</w:t>
      </w:r>
      <w:r>
        <w:rPr>
          <w:lang w:val="en-US"/>
        </w:rPr>
        <w:t xml:space="preserve">n </w:t>
      </w:r>
      <w:proofErr w:type="spellStart"/>
      <w:r>
        <w:rPr>
          <w:lang w:val="en-US"/>
        </w:rPr>
        <w:t>diffserv</w:t>
      </w:r>
      <w:proofErr w:type="spellEnd"/>
      <w:r>
        <w:rPr>
          <w:lang w:val="en-US"/>
        </w:rPr>
        <w:t xml:space="preserve"> specs. </w:t>
      </w:r>
    </w:p>
  </w:comment>
  <w:comment w:id="132" w:author="BOUCADAIR Mohamed INNOV/NET" w:date="2021-11-17T10:14:00Z" w:initials="BMI">
    <w:p w14:paraId="6E4C34BB" w14:textId="50886AB5" w:rsidR="00F35082" w:rsidRPr="00E320AD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320AD">
        <w:rPr>
          <w:lang w:val="en-US"/>
        </w:rPr>
        <w:t>This can b</w:t>
      </w:r>
      <w:r>
        <w:rPr>
          <w:lang w:val="en-US"/>
        </w:rPr>
        <w:t>e</w:t>
      </w:r>
      <w:r w:rsidRPr="00E320AD">
        <w:rPr>
          <w:lang w:val="en-US"/>
        </w:rPr>
        <w:t xml:space="preserve"> a destination IP @, a sou</w:t>
      </w:r>
      <w:r>
        <w:rPr>
          <w:lang w:val="en-US"/>
        </w:rPr>
        <w:t>rce IP address, DSCP/TC, etc. or a combination thereof.</w:t>
      </w:r>
    </w:p>
  </w:comment>
  <w:comment w:id="133" w:author="BOUCADAIR Mohamed INNOV/NET" w:date="2021-11-17T10:37:00Z" w:initials="BMI">
    <w:p w14:paraId="1C728317" w14:textId="72E02C48" w:rsidR="00F35082" w:rsidRPr="00F35082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lang w:val="en-US"/>
        </w:rPr>
        <w:t>This is not specific to aggregates but applies to slices in general.</w:t>
      </w:r>
    </w:p>
  </w:comment>
  <w:comment w:id="134" w:author="BOUCADAIR Mohamed INNOV/NET" w:date="2021-11-17T10:37:00Z" w:initials="BMI">
    <w:p w14:paraId="250436FA" w14:textId="518BE97F" w:rsidR="00F35082" w:rsidRDefault="00F35082">
      <w:pPr>
        <w:pStyle w:val="Commentaire"/>
      </w:pPr>
      <w:r>
        <w:rPr>
          <w:rStyle w:val="Marquedecommentaire"/>
        </w:rPr>
        <w:annotationRef/>
      </w:r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. </w:t>
      </w:r>
    </w:p>
  </w:comment>
  <w:comment w:id="135" w:author="BOUCADAIR Mohamed INNOV/NET" w:date="2021-11-17T10:13:00Z" w:initials="BMI">
    <w:p w14:paraId="5ED56632" w14:textId="56E019D7" w:rsidR="00F35082" w:rsidRPr="00E320AD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320AD">
        <w:rPr>
          <w:rStyle w:val="Marquedecommentaire"/>
          <w:lang w:val="en-US"/>
        </w:rPr>
        <w:t>This contradicts the assumptio</w:t>
      </w:r>
      <w:r>
        <w:rPr>
          <w:rStyle w:val="Marquedecommentaire"/>
          <w:lang w:val="en-US"/>
        </w:rPr>
        <w:t>n</w:t>
      </w:r>
      <w:r w:rsidRPr="00E320AD">
        <w:rPr>
          <w:rStyle w:val="Marquedecommentaire"/>
          <w:lang w:val="en-US"/>
        </w:rPr>
        <w:t xml:space="preserve">, that </w:t>
      </w:r>
      <w:proofErr w:type="spellStart"/>
      <w:r w:rsidRPr="00E320AD">
        <w:rPr>
          <w:rStyle w:val="Marquedecommentaire"/>
          <w:lang w:val="en-US"/>
        </w:rPr>
        <w:t>d</w:t>
      </w:r>
      <w:r>
        <w:rPr>
          <w:rStyle w:val="Marquedecommentaire"/>
          <w:lang w:val="en-US"/>
        </w:rPr>
        <w:t>iffserv</w:t>
      </w:r>
      <w:proofErr w:type="spellEnd"/>
      <w:r>
        <w:rPr>
          <w:rStyle w:val="Marquedecommentaire"/>
          <w:lang w:val="en-US"/>
        </w:rPr>
        <w:t xml:space="preserve"> may not be deployed. </w:t>
      </w:r>
    </w:p>
  </w:comment>
  <w:comment w:id="136" w:author="BOUCADAIR Mohamed INNOV/NET" w:date="2021-11-17T10:40:00Z" w:initials="BMI">
    <w:p w14:paraId="5C6DB4CC" w14:textId="2AC8FD96" w:rsidR="00F35082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F35082">
        <w:rPr>
          <w:lang w:val="en-US"/>
        </w:rPr>
        <w:t>If the identification is not ba</w:t>
      </w:r>
      <w:r>
        <w:rPr>
          <w:lang w:val="en-US"/>
        </w:rPr>
        <w:t>sed on other fields that are already present in the packet. Think about an aggregate that is identified by a given destination IP address (multicast, for example).</w:t>
      </w:r>
    </w:p>
    <w:p w14:paraId="6C2DA919" w14:textId="669C05BB" w:rsidR="00F35082" w:rsidRPr="00F35082" w:rsidRDefault="00F35082">
      <w:pPr>
        <w:pStyle w:val="Commentaire"/>
        <w:rPr>
          <w:lang w:val="en-US"/>
        </w:rPr>
      </w:pPr>
    </w:p>
  </w:comment>
  <w:comment w:id="144" w:author="BOUCADAIR Mohamed INNOV/NET" w:date="2021-11-17T10:43:00Z" w:initials="BMI">
    <w:p w14:paraId="318E38E0" w14:textId="7B0CDB16" w:rsidR="00F35082" w:rsidRPr="00F35082" w:rsidRDefault="00F35082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F35082">
        <w:rPr>
          <w:lang w:val="en-US"/>
        </w:rPr>
        <w:t>Why? What if MT-ISIS o</w:t>
      </w:r>
      <w:r>
        <w:rPr>
          <w:lang w:val="en-US"/>
        </w:rPr>
        <w:t>r MT-OSPF is used for example?</w:t>
      </w:r>
    </w:p>
  </w:comment>
  <w:comment w:id="148" w:author="BOUCADAIR Mohamed INNOV/NET" w:date="2021-11-17T10:44:00Z" w:initials="BMI">
    <w:p w14:paraId="5FE1D98C" w14:textId="74AFD36B" w:rsidR="004E0906" w:rsidRPr="004E0906" w:rsidRDefault="004E0906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E0906">
        <w:rPr>
          <w:lang w:val="en-US"/>
        </w:rPr>
        <w:t>Why it can’t be used t</w:t>
      </w:r>
      <w:r>
        <w:rPr>
          <w:lang w:val="en-US"/>
        </w:rPr>
        <w:t>o infer the logical topology as well?</w:t>
      </w:r>
    </w:p>
  </w:comment>
  <w:comment w:id="150" w:author="BOUCADAIR Mohamed INNOV/NET" w:date="2021-11-17T10:47:00Z" w:initials="BMI">
    <w:p w14:paraId="1B3BF7E1" w14:textId="27DD84B0" w:rsidR="004E0906" w:rsidRPr="004E0906" w:rsidRDefault="004E0906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E0906">
        <w:rPr>
          <w:rStyle w:val="Marquedecommentaire"/>
          <w:lang w:val="en-US"/>
        </w:rPr>
        <w:t>Why PCE is</w:t>
      </w:r>
      <w:r>
        <w:rPr>
          <w:rStyle w:val="Marquedecommentaire"/>
          <w:lang w:val="en-US"/>
        </w:rPr>
        <w:t xml:space="preserve"> specifically called here?</w:t>
      </w:r>
    </w:p>
  </w:comment>
  <w:comment w:id="169" w:author="BOUCADAIR Mohamed INNOV/NET" w:date="2021-11-17T10:52:00Z" w:initials="BMI">
    <w:p w14:paraId="1C508A46" w14:textId="5614B450" w:rsidR="004E0906" w:rsidRPr="004E0906" w:rsidRDefault="004E0906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E0906">
        <w:rPr>
          <w:rStyle w:val="Marquedecommentaire"/>
          <w:lang w:val="en-US"/>
        </w:rPr>
        <w:t xml:space="preserve">This can also </w:t>
      </w:r>
      <w:proofErr w:type="gramStart"/>
      <w:r w:rsidRPr="004E0906">
        <w:rPr>
          <w:rStyle w:val="Marquedecommentaire"/>
          <w:lang w:val="en-US"/>
        </w:rPr>
        <w:t>be seen a</w:t>
      </w:r>
      <w:r>
        <w:rPr>
          <w:rStyle w:val="Marquedecommentaire"/>
          <w:lang w:val="en-US"/>
        </w:rPr>
        <w:t>s</w:t>
      </w:r>
      <w:proofErr w:type="gramEnd"/>
      <w:r>
        <w:rPr>
          <w:rStyle w:val="Marquedecommentaire"/>
          <w:lang w:val="en-US"/>
        </w:rPr>
        <w:t xml:space="preserve"> data plane requirement.</w:t>
      </w:r>
    </w:p>
  </w:comment>
  <w:comment w:id="175" w:author="BOUCADAIR Mohamed INNOV/NET" w:date="2021-11-17T11:02:00Z" w:initials="BMI">
    <w:p w14:paraId="29442CBA" w14:textId="3C88D0F2" w:rsidR="00F20AF7" w:rsidRPr="00F20AF7" w:rsidRDefault="00F20AF7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F20AF7">
        <w:rPr>
          <w:lang w:val="en-US"/>
        </w:rPr>
        <w:t xml:space="preserve">Most of the identifications discussed </w:t>
      </w:r>
      <w:r>
        <w:rPr>
          <w:lang w:val="en-US"/>
        </w:rPr>
        <w:t xml:space="preserve">in this section are not specific to slice aggregates. </w:t>
      </w:r>
    </w:p>
  </w:comment>
  <w:comment w:id="176" w:author="BOUCADAIR Mohamed INNOV/NET" w:date="2021-11-17T10:56:00Z" w:initials="BMI">
    <w:p w14:paraId="546995CC" w14:textId="77777777" w:rsidR="00F20AF7" w:rsidRPr="00F20AF7" w:rsidRDefault="00F20AF7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F20AF7">
        <w:rPr>
          <w:lang w:val="en-US"/>
        </w:rPr>
        <w:t xml:space="preserve">Really? </w:t>
      </w:r>
    </w:p>
    <w:p w14:paraId="3343E5E2" w14:textId="77777777" w:rsidR="00F20AF7" w:rsidRPr="00F20AF7" w:rsidRDefault="00F20AF7">
      <w:pPr>
        <w:pStyle w:val="Commentaire"/>
        <w:rPr>
          <w:lang w:val="en-US"/>
        </w:rPr>
      </w:pPr>
    </w:p>
    <w:p w14:paraId="3B41B6B5" w14:textId="3093D7FF" w:rsidR="00F20AF7" w:rsidRPr="00F20AF7" w:rsidRDefault="00F20AF7">
      <w:pPr>
        <w:pStyle w:val="Commentaire"/>
        <w:rPr>
          <w:lang w:val="en-US"/>
        </w:rPr>
      </w:pPr>
      <w:r>
        <w:rPr>
          <w:lang w:val="en-US"/>
        </w:rPr>
        <w:t>Unless we mandate specific slicing data plane behaviors, a router does not need to know whether a packet is bound to a specific service. The same applies here for slicing. The router will follow a local policy to process a packet. The match criteria will be part of that policy.</w:t>
      </w:r>
    </w:p>
  </w:comment>
  <w:comment w:id="182" w:author="BOUCADAIR Mohamed INNOV/NET" w:date="2021-11-17T11:05:00Z" w:initials="BMI">
    <w:p w14:paraId="18022FBC" w14:textId="77777777" w:rsidR="00DC0145" w:rsidRDefault="00DC01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DC0145">
        <w:rPr>
          <w:lang w:val="en-US"/>
        </w:rPr>
        <w:t xml:space="preserve">At the NRP level, </w:t>
      </w:r>
      <w:r>
        <w:rPr>
          <w:lang w:val="en-US"/>
        </w:rPr>
        <w:t xml:space="preserve">this corresponds to the PDB. </w:t>
      </w:r>
    </w:p>
    <w:p w14:paraId="6E87C336" w14:textId="287C5131" w:rsidR="00DC0145" w:rsidRPr="00DC0145" w:rsidRDefault="00DC0145">
      <w:pPr>
        <w:pStyle w:val="Commentaire"/>
        <w:rPr>
          <w:lang w:val="en-US"/>
        </w:rPr>
      </w:pPr>
      <w:r>
        <w:rPr>
          <w:lang w:val="en-US"/>
        </w:rPr>
        <w:t>At the participating nodes, this corresponds to the PHB</w:t>
      </w:r>
    </w:p>
  </w:comment>
  <w:comment w:id="189" w:author="BOUCADAIR Mohamed INNOV/NET" w:date="2021-11-17T11:06:00Z" w:initials="BMI">
    <w:p w14:paraId="2A54DC50" w14:textId="7C9C42EB" w:rsidR="00DC0145" w:rsidRDefault="00DC0145">
      <w:pPr>
        <w:pStyle w:val="Commentaire"/>
      </w:pPr>
      <w:r>
        <w:rPr>
          <w:rStyle w:val="Marquedecommentaire"/>
        </w:rPr>
        <w:annotationRef/>
      </w:r>
      <w:proofErr w:type="spellStart"/>
      <w:r>
        <w:t>Mentionned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times. </w:t>
      </w:r>
    </w:p>
  </w:comment>
  <w:comment w:id="191" w:author="BOUCADAIR Mohamed INNOV/NET" w:date="2021-11-17T11:07:00Z" w:initials="BMI">
    <w:p w14:paraId="11C02AFC" w14:textId="64CCA880" w:rsidR="00DC0145" w:rsidRPr="00DC0145" w:rsidRDefault="00DC01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DC0145">
        <w:rPr>
          <w:lang w:val="en-US"/>
        </w:rPr>
        <w:t>This is not specific to a</w:t>
      </w:r>
      <w:r>
        <w:rPr>
          <w:lang w:val="en-US"/>
        </w:rPr>
        <w:t xml:space="preserve">ggregates. </w:t>
      </w:r>
    </w:p>
  </w:comment>
  <w:comment w:id="194" w:author="BOUCADAIR Mohamed INNOV/NET" w:date="2021-11-17T11:13:00Z" w:initials="BMI">
    <w:p w14:paraId="4A2F6C6A" w14:textId="1D4CF61C" w:rsidR="00DC0145" w:rsidRPr="00DC0145" w:rsidRDefault="00DC01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lang w:val="en-US"/>
        </w:rPr>
        <w:t>The nodes can remark, drop, etc. How this impacts the overall service?</w:t>
      </w:r>
    </w:p>
  </w:comment>
  <w:comment w:id="197" w:author="BOUCADAIR Mohamed INNOV/NET" w:date="2021-11-17T11:12:00Z" w:initials="BMI">
    <w:p w14:paraId="7F8EB681" w14:textId="67A50A53" w:rsidR="00DC0145" w:rsidRPr="00DC0145" w:rsidRDefault="00DC014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DC0145">
        <w:rPr>
          <w:lang w:val="en-US"/>
        </w:rPr>
        <w:t>It is weird to have t</w:t>
      </w:r>
      <w:r>
        <w:rPr>
          <w:lang w:val="en-US"/>
        </w:rPr>
        <w:t xml:space="preserve">he MUST requirement on an NRP-incapable node. </w:t>
      </w:r>
    </w:p>
  </w:comment>
  <w:comment w:id="198" w:author="BOUCADAIR Mohamed INNOV/NET" w:date="2021-11-17T11:15:00Z" w:initials="BMI">
    <w:p w14:paraId="600CC340" w14:textId="770F11FB" w:rsidR="000C6B91" w:rsidRPr="000C6B91" w:rsidRDefault="000C6B91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0C6B91">
        <w:rPr>
          <w:lang w:val="en-US"/>
        </w:rPr>
        <w:t>As you are listing pointers f</w:t>
      </w:r>
      <w:r>
        <w:rPr>
          <w:lang w:val="en-US"/>
        </w:rPr>
        <w:t>or YANG modules in other sections, you may cite L2NM and L3NM I-Ds.</w:t>
      </w:r>
    </w:p>
  </w:comment>
  <w:comment w:id="199" w:author="BOUCADAIR Mohamed INNOV/NET" w:date="2021-11-17T11:17:00Z" w:initials="BMI">
    <w:p w14:paraId="1831B509" w14:textId="6731D298" w:rsidR="000C6B91" w:rsidRPr="000C6B91" w:rsidRDefault="000C6B91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0C6B91">
        <w:rPr>
          <w:lang w:val="en-US"/>
        </w:rPr>
        <w:t>These I-D</w:t>
      </w:r>
      <w:r>
        <w:rPr>
          <w:lang w:val="en-US"/>
        </w:rPr>
        <w:t>s</w:t>
      </w:r>
      <w:r w:rsidRPr="000C6B91">
        <w:rPr>
          <w:lang w:val="en-US"/>
        </w:rPr>
        <w:t xml:space="preserve"> are informative.</w:t>
      </w:r>
      <w:r>
        <w:rPr>
          <w:lang w:val="en-US"/>
        </w:rPr>
        <w:t xml:space="preserve"> </w:t>
      </w:r>
    </w:p>
  </w:comment>
  <w:comment w:id="200" w:author="BOUCADAIR Mohamed INNOV/NET" w:date="2021-11-17T11:18:00Z" w:initials="BMI">
    <w:p w14:paraId="19FCA43A" w14:textId="63CE1535" w:rsidR="00AC6F30" w:rsidRDefault="00AC6F30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>
        <w:t xml:space="preserve">Informative </w:t>
      </w:r>
      <w:proofErr w:type="spellStart"/>
      <w:r>
        <w:t>ref</w:t>
      </w:r>
      <w:r>
        <w:t>s</w:t>
      </w:r>
      <w:proofErr w:type="spellEnd"/>
    </w:p>
  </w:comment>
  <w:comment w:id="201" w:author="BOUCADAIR Mohamed INNOV/NET" w:date="2021-11-17T11:18:00Z" w:initials="BMI">
    <w:p w14:paraId="7CFB4F9A" w14:textId="4D1782AA" w:rsidR="00AC6F30" w:rsidRDefault="00AC6F30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>
        <w:t xml:space="preserve">Informative </w:t>
      </w:r>
      <w:proofErr w:type="spellStart"/>
      <w:r>
        <w:t>ref</w:t>
      </w:r>
      <w:r>
        <w:t>s</w:t>
      </w:r>
      <w:proofErr w:type="spellEnd"/>
    </w:p>
  </w:comment>
  <w:comment w:id="202" w:author="BOUCADAIR Mohamed INNOV/NET" w:date="2021-11-17T11:18:00Z" w:initials="BMI">
    <w:p w14:paraId="7D690FB2" w14:textId="3F47AF5E" w:rsidR="000C6B91" w:rsidRDefault="000C6B91">
      <w:pPr>
        <w:pStyle w:val="Commentaire"/>
      </w:pPr>
      <w:r>
        <w:rPr>
          <w:rStyle w:val="Marquedecommentaire"/>
        </w:rPr>
        <w:annotationRef/>
      </w:r>
      <w:r>
        <w:t xml:space="preserve">Informative </w:t>
      </w:r>
      <w:proofErr w:type="spellStart"/>
      <w:r>
        <w:t>ref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94A48BF" w15:done="0"/>
  <w15:commentEx w15:paraId="3238B766" w15:done="0"/>
  <w15:commentEx w15:paraId="7F0B4EA4" w15:done="0"/>
  <w15:commentEx w15:paraId="1296B2F6" w15:done="0"/>
  <w15:commentEx w15:paraId="0052A9EE" w15:done="0"/>
  <w15:commentEx w15:paraId="2A2FECC4" w15:done="0"/>
  <w15:commentEx w15:paraId="58644DAE" w15:done="0"/>
  <w15:commentEx w15:paraId="62709FAA" w15:done="0"/>
  <w15:commentEx w15:paraId="4FF61592" w15:done="0"/>
  <w15:commentEx w15:paraId="04A7A974" w15:done="0"/>
  <w15:commentEx w15:paraId="16A40884" w15:done="0"/>
  <w15:commentEx w15:paraId="32E5232C" w15:done="0"/>
  <w15:commentEx w15:paraId="54583E02" w15:done="0"/>
  <w15:commentEx w15:paraId="12F7AD6A" w15:done="0"/>
  <w15:commentEx w15:paraId="0CD8D765" w15:done="0"/>
  <w15:commentEx w15:paraId="7FEFFF09" w15:done="0"/>
  <w15:commentEx w15:paraId="556D5A50" w15:done="0"/>
  <w15:commentEx w15:paraId="41DE40D7" w15:done="0"/>
  <w15:commentEx w15:paraId="5E86E713" w15:done="0"/>
  <w15:commentEx w15:paraId="0143D064" w15:done="0"/>
  <w15:commentEx w15:paraId="2A156A68" w15:done="0"/>
  <w15:commentEx w15:paraId="1EA8E304" w15:done="0"/>
  <w15:commentEx w15:paraId="233070DA" w15:done="0"/>
  <w15:commentEx w15:paraId="3B446B70" w15:done="0"/>
  <w15:commentEx w15:paraId="121FB75A" w15:done="0"/>
  <w15:commentEx w15:paraId="6F46B1F3" w15:done="0"/>
  <w15:commentEx w15:paraId="60CAA534" w15:done="0"/>
  <w15:commentEx w15:paraId="11E5CB13" w15:done="0"/>
  <w15:commentEx w15:paraId="0E5C1A78" w15:done="0"/>
  <w15:commentEx w15:paraId="1895D8B7" w15:done="0"/>
  <w15:commentEx w15:paraId="6FCE091A" w15:done="0"/>
  <w15:commentEx w15:paraId="6E4C34BB" w15:done="0"/>
  <w15:commentEx w15:paraId="1C728317" w15:done="0"/>
  <w15:commentEx w15:paraId="250436FA" w15:done="0"/>
  <w15:commentEx w15:paraId="5ED56632" w15:done="0"/>
  <w15:commentEx w15:paraId="6C2DA919" w15:done="0"/>
  <w15:commentEx w15:paraId="318E38E0" w15:done="0"/>
  <w15:commentEx w15:paraId="5FE1D98C" w15:done="0"/>
  <w15:commentEx w15:paraId="1B3BF7E1" w15:done="0"/>
  <w15:commentEx w15:paraId="1C508A46" w15:done="0"/>
  <w15:commentEx w15:paraId="29442CBA" w15:done="0"/>
  <w15:commentEx w15:paraId="3B41B6B5" w15:done="0"/>
  <w15:commentEx w15:paraId="6E87C336" w15:done="0"/>
  <w15:commentEx w15:paraId="2A54DC50" w15:done="0"/>
  <w15:commentEx w15:paraId="11C02AFC" w15:done="0"/>
  <w15:commentEx w15:paraId="4A2F6C6A" w15:done="0"/>
  <w15:commentEx w15:paraId="7F8EB681" w15:done="0"/>
  <w15:commentEx w15:paraId="600CC340" w15:done="0"/>
  <w15:commentEx w15:paraId="1831B509" w15:done="0"/>
  <w15:commentEx w15:paraId="19FCA43A" w15:done="0"/>
  <w15:commentEx w15:paraId="7CFB4F9A" w15:done="0"/>
  <w15:commentEx w15:paraId="7D690F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3F3D8A" w16cex:dateUtc="2021-11-17T07:36:00Z"/>
  <w16cex:commentExtensible w16cex:durableId="253F3DAD" w16cex:dateUtc="2021-11-17T07:37:00Z"/>
  <w16cex:commentExtensible w16cex:durableId="253F40F3" w16cex:dateUtc="2021-11-17T07:50:00Z"/>
  <w16cex:commentExtensible w16cex:durableId="253F3DD7" w16cex:dateUtc="2021-11-17T07:37:00Z"/>
  <w16cex:commentExtensible w16cex:durableId="253F3DE9" w16cex:dateUtc="2021-11-17T07:38:00Z"/>
  <w16cex:commentExtensible w16cex:durableId="253F439D" w16cex:dateUtc="2021-11-17T08:02:00Z"/>
  <w16cex:commentExtensible w16cex:durableId="253F44F2" w16cex:dateUtc="2021-11-17T08:08:00Z"/>
  <w16cex:commentExtensible w16cex:durableId="253F4595" w16cex:dateUtc="2021-11-17T08:10:00Z"/>
  <w16cex:commentExtensible w16cex:durableId="253F45E1" w16cex:dateUtc="2021-11-17T08:12:00Z"/>
  <w16cex:commentExtensible w16cex:durableId="253F46B0" w16cex:dateUtc="2021-11-17T08:15:00Z"/>
  <w16cex:commentExtensible w16cex:durableId="253F46E8" w16cex:dateUtc="2021-11-17T08:16:00Z"/>
  <w16cex:commentExtensible w16cex:durableId="253F470B" w16cex:dateUtc="2021-11-17T08:16:00Z"/>
  <w16cex:commentExtensible w16cex:durableId="253F4721" w16cex:dateUtc="2021-11-17T08:17:00Z"/>
  <w16cex:commentExtensible w16cex:durableId="253F3EC0" w16cex:dateUtc="2021-11-17T07:41:00Z"/>
  <w16cex:commentExtensible w16cex:durableId="253F48AB" w16cex:dateUtc="2021-11-17T08:23:00Z"/>
  <w16cex:commentExtensible w16cex:durableId="253F4AB3" w16cex:dateUtc="2021-11-17T08:32:00Z"/>
  <w16cex:commentExtensible w16cex:durableId="253F4858" w16cex:dateUtc="2021-11-17T08:22:00Z"/>
  <w16cex:commentExtensible w16cex:durableId="253F61A6" w16cex:dateUtc="2021-11-17T10:10:00Z"/>
  <w16cex:commentExtensible w16cex:durableId="253F49DF" w16cex:dateUtc="2021-11-17T08:29:00Z"/>
  <w16cex:commentExtensible w16cex:durableId="253F4C9F" w16cex:dateUtc="2021-11-17T08:40:00Z"/>
  <w16cex:commentExtensible w16cex:durableId="253F4C74" w16cex:dateUtc="2021-11-17T08:40:00Z"/>
  <w16cex:commentExtensible w16cex:durableId="253F3F6A" w16cex:dateUtc="2021-11-17T07:44:00Z"/>
  <w16cex:commentExtensible w16cex:durableId="253F4E10" w16cex:dateUtc="2021-11-17T08:46:00Z"/>
  <w16cex:commentExtensible w16cex:durableId="253F4EA9" w16cex:dateUtc="2021-11-17T08:49:00Z"/>
  <w16cex:commentExtensible w16cex:durableId="253F4ED9" w16cex:dateUtc="2021-11-17T08:50:00Z"/>
  <w16cex:commentExtensible w16cex:durableId="253F4F68" w16cex:dateUtc="2021-11-17T08:52:00Z"/>
  <w16cex:commentExtensible w16cex:durableId="253F4FFB" w16cex:dateUtc="2021-11-17T08:55:00Z"/>
  <w16cex:commentExtensible w16cex:durableId="253F506E" w16cex:dateUtc="2021-11-17T08:57:00Z"/>
  <w16cex:commentExtensible w16cex:durableId="253F5092" w16cex:dateUtc="2021-11-17T08:57:00Z"/>
  <w16cex:commentExtensible w16cex:durableId="253F5112" w16cex:dateUtc="2021-11-17T08:59:00Z"/>
  <w16cex:commentExtensible w16cex:durableId="253F5142" w16cex:dateUtc="2021-11-17T09:00:00Z"/>
  <w16cex:commentExtensible w16cex:durableId="253F5473" w16cex:dateUtc="2021-11-17T09:14:00Z"/>
  <w16cex:commentExtensible w16cex:durableId="253F59E2" w16cex:dateUtc="2021-11-17T09:37:00Z"/>
  <w16cex:commentExtensible w16cex:durableId="253F59FB" w16cex:dateUtc="2021-11-17T09:37:00Z"/>
  <w16cex:commentExtensible w16cex:durableId="253F5431" w16cex:dateUtc="2021-11-17T09:13:00Z"/>
  <w16cex:commentExtensible w16cex:durableId="253F5A95" w16cex:dateUtc="2021-11-17T09:40:00Z"/>
  <w16cex:commentExtensible w16cex:durableId="253F5B42" w16cex:dateUtc="2021-11-17T09:43:00Z"/>
  <w16cex:commentExtensible w16cex:durableId="253F5B8E" w16cex:dateUtc="2021-11-17T09:44:00Z"/>
  <w16cex:commentExtensible w16cex:durableId="253F5C30" w16cex:dateUtc="2021-11-17T09:47:00Z"/>
  <w16cex:commentExtensible w16cex:durableId="253F5D7F" w16cex:dateUtc="2021-11-17T09:52:00Z"/>
  <w16cex:commentExtensible w16cex:durableId="253F5FDE" w16cex:dateUtc="2021-11-17T10:02:00Z"/>
  <w16cex:commentExtensible w16cex:durableId="253F5E69" w16cex:dateUtc="2021-11-17T09:56:00Z"/>
  <w16cex:commentExtensible w16cex:durableId="253F606A" w16cex:dateUtc="2021-11-17T10:05:00Z"/>
  <w16cex:commentExtensible w16cex:durableId="253F60CF" w16cex:dateUtc="2021-11-17T10:06:00Z"/>
  <w16cex:commentExtensible w16cex:durableId="253F60F1" w16cex:dateUtc="2021-11-17T10:07:00Z"/>
  <w16cex:commentExtensible w16cex:durableId="253F6264" w16cex:dateUtc="2021-11-17T10:13:00Z"/>
  <w16cex:commentExtensible w16cex:durableId="253F6222" w16cex:dateUtc="2021-11-17T10:12:00Z"/>
  <w16cex:commentExtensible w16cex:durableId="253F62DD" w16cex:dateUtc="2021-11-17T10:15:00Z"/>
  <w16cex:commentExtensible w16cex:durableId="253F634A" w16cex:dateUtc="2021-11-17T10:17:00Z"/>
  <w16cex:commentExtensible w16cex:durableId="253F6394" w16cex:dateUtc="2021-11-17T10:18:00Z"/>
  <w16cex:commentExtensible w16cex:durableId="253F637F" w16cex:dateUtc="2021-11-17T10:18:00Z"/>
  <w16cex:commentExtensible w16cex:durableId="253F636C" w16cex:dateUtc="2021-11-17T1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94A48BF" w16cid:durableId="253F3D8A"/>
  <w16cid:commentId w16cid:paraId="3238B766" w16cid:durableId="253F3DAD"/>
  <w16cid:commentId w16cid:paraId="7F0B4EA4" w16cid:durableId="253F40F3"/>
  <w16cid:commentId w16cid:paraId="1296B2F6" w16cid:durableId="253F3DD7"/>
  <w16cid:commentId w16cid:paraId="0052A9EE" w16cid:durableId="253F3DE9"/>
  <w16cid:commentId w16cid:paraId="2A2FECC4" w16cid:durableId="253F439D"/>
  <w16cid:commentId w16cid:paraId="58644DAE" w16cid:durableId="253F44F2"/>
  <w16cid:commentId w16cid:paraId="62709FAA" w16cid:durableId="253F4595"/>
  <w16cid:commentId w16cid:paraId="4FF61592" w16cid:durableId="253F45E1"/>
  <w16cid:commentId w16cid:paraId="04A7A974" w16cid:durableId="253F46B0"/>
  <w16cid:commentId w16cid:paraId="16A40884" w16cid:durableId="253F46E8"/>
  <w16cid:commentId w16cid:paraId="32E5232C" w16cid:durableId="253F470B"/>
  <w16cid:commentId w16cid:paraId="54583E02" w16cid:durableId="253F4721"/>
  <w16cid:commentId w16cid:paraId="12F7AD6A" w16cid:durableId="253F3EC0"/>
  <w16cid:commentId w16cid:paraId="0CD8D765" w16cid:durableId="253F48AB"/>
  <w16cid:commentId w16cid:paraId="7FEFFF09" w16cid:durableId="253F4AB3"/>
  <w16cid:commentId w16cid:paraId="556D5A50" w16cid:durableId="253F4858"/>
  <w16cid:commentId w16cid:paraId="41DE40D7" w16cid:durableId="253F61A6"/>
  <w16cid:commentId w16cid:paraId="5E86E713" w16cid:durableId="253F49DF"/>
  <w16cid:commentId w16cid:paraId="0143D064" w16cid:durableId="253F4C9F"/>
  <w16cid:commentId w16cid:paraId="2A156A68" w16cid:durableId="253F4C74"/>
  <w16cid:commentId w16cid:paraId="1EA8E304" w16cid:durableId="253F3F6A"/>
  <w16cid:commentId w16cid:paraId="233070DA" w16cid:durableId="253F4E10"/>
  <w16cid:commentId w16cid:paraId="3B446B70" w16cid:durableId="253F4EA9"/>
  <w16cid:commentId w16cid:paraId="121FB75A" w16cid:durableId="253F4ED9"/>
  <w16cid:commentId w16cid:paraId="6F46B1F3" w16cid:durableId="253F4F68"/>
  <w16cid:commentId w16cid:paraId="60CAA534" w16cid:durableId="253F4FFB"/>
  <w16cid:commentId w16cid:paraId="11E5CB13" w16cid:durableId="253F506E"/>
  <w16cid:commentId w16cid:paraId="0E5C1A78" w16cid:durableId="253F5092"/>
  <w16cid:commentId w16cid:paraId="1895D8B7" w16cid:durableId="253F5112"/>
  <w16cid:commentId w16cid:paraId="6FCE091A" w16cid:durableId="253F5142"/>
  <w16cid:commentId w16cid:paraId="6E4C34BB" w16cid:durableId="253F5473"/>
  <w16cid:commentId w16cid:paraId="1C728317" w16cid:durableId="253F59E2"/>
  <w16cid:commentId w16cid:paraId="250436FA" w16cid:durableId="253F59FB"/>
  <w16cid:commentId w16cid:paraId="5ED56632" w16cid:durableId="253F5431"/>
  <w16cid:commentId w16cid:paraId="6C2DA919" w16cid:durableId="253F5A95"/>
  <w16cid:commentId w16cid:paraId="318E38E0" w16cid:durableId="253F5B42"/>
  <w16cid:commentId w16cid:paraId="5FE1D98C" w16cid:durableId="253F5B8E"/>
  <w16cid:commentId w16cid:paraId="1B3BF7E1" w16cid:durableId="253F5C30"/>
  <w16cid:commentId w16cid:paraId="1C508A46" w16cid:durableId="253F5D7F"/>
  <w16cid:commentId w16cid:paraId="29442CBA" w16cid:durableId="253F5FDE"/>
  <w16cid:commentId w16cid:paraId="3B41B6B5" w16cid:durableId="253F5E69"/>
  <w16cid:commentId w16cid:paraId="6E87C336" w16cid:durableId="253F606A"/>
  <w16cid:commentId w16cid:paraId="2A54DC50" w16cid:durableId="253F60CF"/>
  <w16cid:commentId w16cid:paraId="11C02AFC" w16cid:durableId="253F60F1"/>
  <w16cid:commentId w16cid:paraId="4A2F6C6A" w16cid:durableId="253F6264"/>
  <w16cid:commentId w16cid:paraId="7F8EB681" w16cid:durableId="253F6222"/>
  <w16cid:commentId w16cid:paraId="600CC340" w16cid:durableId="253F62DD"/>
  <w16cid:commentId w16cid:paraId="1831B509" w16cid:durableId="253F634A"/>
  <w16cid:commentId w16cid:paraId="19FCA43A" w16cid:durableId="253F6394"/>
  <w16cid:commentId w16cid:paraId="7CFB4F9A" w16cid:durableId="253F637F"/>
  <w16cid:commentId w16cid:paraId="7D690FB2" w16cid:durableId="253F63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E844D" w14:textId="77777777" w:rsidR="00A5057A" w:rsidRDefault="00A5057A" w:rsidP="00A95ABE">
      <w:pPr>
        <w:spacing w:after="0" w:line="240" w:lineRule="auto"/>
      </w:pPr>
      <w:r>
        <w:separator/>
      </w:r>
    </w:p>
  </w:endnote>
  <w:endnote w:type="continuationSeparator" w:id="0">
    <w:p w14:paraId="164F1192" w14:textId="77777777" w:rsidR="00A5057A" w:rsidRDefault="00A5057A" w:rsidP="00A95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D1F3A" w14:textId="77777777" w:rsidR="00A5057A" w:rsidRDefault="00A5057A" w:rsidP="00A95ABE">
      <w:pPr>
        <w:spacing w:after="0" w:line="240" w:lineRule="auto"/>
      </w:pPr>
      <w:r>
        <w:separator/>
      </w:r>
    </w:p>
  </w:footnote>
  <w:footnote w:type="continuationSeparator" w:id="0">
    <w:p w14:paraId="167D4E35" w14:textId="77777777" w:rsidR="00A5057A" w:rsidRDefault="00A5057A" w:rsidP="00A95AB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OUCADAIR Mohamed INNOV/NET">
    <w15:presenceInfo w15:providerId="AD" w15:userId="S::mohamed.boucadair@orange.com::2acbca90-6db1-4111-98c4-832797dda7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D2"/>
    <w:rsid w:val="000A1EF7"/>
    <w:rsid w:val="000C323B"/>
    <w:rsid w:val="000C6B91"/>
    <w:rsid w:val="001455AF"/>
    <w:rsid w:val="00174E6A"/>
    <w:rsid w:val="00226688"/>
    <w:rsid w:val="00263010"/>
    <w:rsid w:val="002F3FA7"/>
    <w:rsid w:val="003C76DF"/>
    <w:rsid w:val="003D51C5"/>
    <w:rsid w:val="003F6712"/>
    <w:rsid w:val="004424BA"/>
    <w:rsid w:val="004D5646"/>
    <w:rsid w:val="004E0906"/>
    <w:rsid w:val="00555B1D"/>
    <w:rsid w:val="00582ECE"/>
    <w:rsid w:val="00617215"/>
    <w:rsid w:val="00671762"/>
    <w:rsid w:val="006D2900"/>
    <w:rsid w:val="006E67EF"/>
    <w:rsid w:val="00717ACB"/>
    <w:rsid w:val="0074481C"/>
    <w:rsid w:val="00797261"/>
    <w:rsid w:val="00800AEB"/>
    <w:rsid w:val="008261F6"/>
    <w:rsid w:val="00867B90"/>
    <w:rsid w:val="00871747"/>
    <w:rsid w:val="008B1D60"/>
    <w:rsid w:val="008C532C"/>
    <w:rsid w:val="008D4041"/>
    <w:rsid w:val="00964F8D"/>
    <w:rsid w:val="009A7766"/>
    <w:rsid w:val="009C2EF9"/>
    <w:rsid w:val="009D4BE2"/>
    <w:rsid w:val="00A421FF"/>
    <w:rsid w:val="00A5057A"/>
    <w:rsid w:val="00A62305"/>
    <w:rsid w:val="00A778FD"/>
    <w:rsid w:val="00A95ABE"/>
    <w:rsid w:val="00A96920"/>
    <w:rsid w:val="00AC6F30"/>
    <w:rsid w:val="00AF0480"/>
    <w:rsid w:val="00B076EA"/>
    <w:rsid w:val="00B56097"/>
    <w:rsid w:val="00B772B7"/>
    <w:rsid w:val="00C40B55"/>
    <w:rsid w:val="00C41C05"/>
    <w:rsid w:val="00C41C17"/>
    <w:rsid w:val="00C45A68"/>
    <w:rsid w:val="00C73C79"/>
    <w:rsid w:val="00C77BD6"/>
    <w:rsid w:val="00C91218"/>
    <w:rsid w:val="00DA5FDA"/>
    <w:rsid w:val="00DC0145"/>
    <w:rsid w:val="00DD3C34"/>
    <w:rsid w:val="00E320AD"/>
    <w:rsid w:val="00E94B6D"/>
    <w:rsid w:val="00EF1613"/>
    <w:rsid w:val="00EF7845"/>
    <w:rsid w:val="00F20AF7"/>
    <w:rsid w:val="00F35082"/>
    <w:rsid w:val="00F860BF"/>
    <w:rsid w:val="00FB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5A346"/>
  <w15:chartTrackingRefBased/>
  <w15:docId w15:val="{263B9EDD-8F31-4CBD-964D-524C7823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8B1D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8B1D60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7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215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61721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1721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1721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1721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172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32</Pages>
  <Words>12109</Words>
  <Characters>66603</Characters>
  <Application>Microsoft Office Word</Application>
  <DocSecurity>0</DocSecurity>
  <Lines>555</Lines>
  <Paragraphs>157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BOUCADAIR Mohamed INNOV/NET</dc:creator>
  <cp:keywords/>
  <dc:description/>
  <cp:lastModifiedBy>BOUCADAIR Mohamed INNOV/NET</cp:lastModifiedBy>
  <cp:revision>19</cp:revision>
  <dcterms:created xsi:type="dcterms:W3CDTF">2021-11-17T07:35:00Z</dcterms:created>
  <dcterms:modified xsi:type="dcterms:W3CDTF">2021-11-17T10:19:00Z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222825-62ea-40f3-96b5-5375c07996e2_Enabled">
    <vt:lpwstr>true</vt:lpwstr>
  </property>
  <property fmtid="{D5CDD505-2E9C-101B-9397-08002B2CF9AE}" pid="3" name="MSIP_Label_07222825-62ea-40f3-96b5-5375c07996e2_SetDate">
    <vt:lpwstr>2021-11-17T07:35:27Z</vt:lpwstr>
  </property>
  <property fmtid="{D5CDD505-2E9C-101B-9397-08002B2CF9AE}" pid="4" name="MSIP_Label_07222825-62ea-40f3-96b5-5375c07996e2_Method">
    <vt:lpwstr>Privileged</vt:lpwstr>
  </property>
  <property fmtid="{D5CDD505-2E9C-101B-9397-08002B2CF9AE}" pid="5" name="MSIP_Label_07222825-62ea-40f3-96b5-5375c07996e2_Name">
    <vt:lpwstr>unrestricted_parent.2</vt:lpwstr>
  </property>
  <property fmtid="{D5CDD505-2E9C-101B-9397-08002B2CF9AE}" pid="6" name="MSIP_Label_07222825-62ea-40f3-96b5-5375c07996e2_SiteId">
    <vt:lpwstr>90c7a20a-f34b-40bf-bc48-b9253b6f5d20</vt:lpwstr>
  </property>
  <property fmtid="{D5CDD505-2E9C-101B-9397-08002B2CF9AE}" pid="7" name="MSIP_Label_07222825-62ea-40f3-96b5-5375c07996e2_ActionId">
    <vt:lpwstr>25956148-3920-489e-8977-bd76c230e81a</vt:lpwstr>
  </property>
  <property fmtid="{D5CDD505-2E9C-101B-9397-08002B2CF9AE}" pid="8" name="MSIP_Label_07222825-62ea-40f3-96b5-5375c07996e2_ContentBits">
    <vt:lpwstr>0</vt:lpwstr>
  </property>
</Properties>
</file>