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7F95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D649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DRIP                                                        R. Moskowitz</w:t>
      </w:r>
    </w:p>
    <w:p w14:paraId="68CB3F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Internet-Draft                                            HTT Consulting</w:t>
      </w:r>
    </w:p>
    <w:p w14:paraId="584368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Updates: 7401, 7343 (if approved)                                S. Card</w:t>
      </w:r>
    </w:p>
    <w:p w14:paraId="2D1691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Intended status: Standards Track                         A. </w:t>
      </w:r>
      <w:proofErr w:type="spellStart"/>
      <w:r w:rsidRPr="00A7271D">
        <w:rPr>
          <w:rFonts w:ascii="Courier New" w:hAnsi="Courier New" w:cs="Courier New"/>
        </w:rPr>
        <w:t>Wiethuechter</w:t>
      </w:r>
      <w:proofErr w:type="spellEnd"/>
    </w:p>
    <w:p w14:paraId="55E8F4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Expires: 1 August 2021                                AX </w:t>
      </w:r>
      <w:proofErr w:type="spellStart"/>
      <w:r w:rsidRPr="00A7271D">
        <w:rPr>
          <w:rFonts w:ascii="Courier New" w:hAnsi="Courier New" w:cs="Courier New"/>
        </w:rPr>
        <w:t>Enterprize</w:t>
      </w:r>
      <w:proofErr w:type="spellEnd"/>
      <w:r w:rsidRPr="00A7271D">
        <w:rPr>
          <w:rFonts w:ascii="Courier New" w:hAnsi="Courier New" w:cs="Courier New"/>
        </w:rPr>
        <w:t>, LLC</w:t>
      </w:r>
    </w:p>
    <w:p w14:paraId="64F711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                                     A. Gurtov</w:t>
      </w:r>
    </w:p>
    <w:p w14:paraId="756D3C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                          Linköping University</w:t>
      </w:r>
    </w:p>
    <w:p w14:paraId="7AA7F5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                               28 January 2021</w:t>
      </w:r>
    </w:p>
    <w:p w14:paraId="188069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6CED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D9CB3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   </w:t>
      </w:r>
      <w:ins w:id="0" w:author="BOUCADAIR Mohamed TGI/OLN" w:date="2021-06-28T09:14:00Z">
        <w:r w:rsidR="00A13D2C" w:rsidRPr="00A13D2C">
          <w:rPr>
            <w:rFonts w:ascii="Courier New" w:hAnsi="Courier New" w:cs="Courier New"/>
          </w:rPr>
          <w:t>Unmanned Aircraft System</w:t>
        </w:r>
      </w:ins>
      <w:del w:id="1" w:author="BOUCADAIR Mohamed TGI/OLN" w:date="2021-06-28T09:14:00Z">
        <w:r w:rsidRPr="00A7271D" w:rsidDel="00A13D2C">
          <w:rPr>
            <w:rFonts w:ascii="Courier New" w:hAnsi="Courier New" w:cs="Courier New"/>
          </w:rPr>
          <w:delText>UAS</w:delText>
        </w:r>
      </w:del>
      <w:r w:rsidRPr="00A7271D">
        <w:rPr>
          <w:rFonts w:ascii="Courier New" w:hAnsi="Courier New" w:cs="Courier New"/>
        </w:rPr>
        <w:t xml:space="preserve"> Remote </w:t>
      </w:r>
      <w:ins w:id="2" w:author="BOUCADAIR Mohamed TGI/OLN" w:date="2021-06-28T09:13:00Z">
        <w:r w:rsidR="00A13D2C">
          <w:rPr>
            <w:rFonts w:ascii="Courier New" w:hAnsi="Courier New" w:cs="Courier New"/>
          </w:rPr>
          <w:t>Identification (</w:t>
        </w:r>
      </w:ins>
      <w:ins w:id="3" w:author="BOUCADAIR Mohamed TGI/OLN" w:date="2021-06-28T09:14:00Z">
        <w:r w:rsidR="00A13D2C">
          <w:rPr>
            <w:rFonts w:ascii="Courier New" w:hAnsi="Courier New" w:cs="Courier New"/>
          </w:rPr>
          <w:t xml:space="preserve">UAS </w:t>
        </w:r>
      </w:ins>
      <w:ins w:id="4" w:author="BOUCADAIR Mohamed TGI/OLN" w:date="2021-06-28T09:13:00Z">
        <w:r w:rsidR="00A13D2C">
          <w:rPr>
            <w:rFonts w:ascii="Courier New" w:hAnsi="Courier New" w:cs="Courier New"/>
          </w:rPr>
          <w:t>R</w:t>
        </w:r>
      </w:ins>
      <w:r w:rsidRPr="00A7271D">
        <w:rPr>
          <w:rFonts w:ascii="Courier New" w:hAnsi="Courier New" w:cs="Courier New"/>
        </w:rPr>
        <w:t>ID</w:t>
      </w:r>
      <w:ins w:id="5" w:author="BOUCADAIR Mohamed TGI/OLN" w:date="2021-06-28T09:13:00Z">
        <w:r w:rsidR="00A13D2C">
          <w:rPr>
            <w:rFonts w:ascii="Courier New" w:hAnsi="Courier New" w:cs="Courier New"/>
          </w:rPr>
          <w:t>)</w:t>
        </w:r>
      </w:ins>
    </w:p>
    <w:p w14:paraId="3055E8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</w:t>
      </w:r>
      <w:proofErr w:type="gramStart"/>
      <w:r w:rsidRPr="00A7271D">
        <w:rPr>
          <w:rFonts w:ascii="Courier New" w:hAnsi="Courier New" w:cs="Courier New"/>
        </w:rPr>
        <w:t>draft-ietf-drip-rid-07</w:t>
      </w:r>
      <w:proofErr w:type="gramEnd"/>
    </w:p>
    <w:p w14:paraId="6AB42A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C464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Abstract</w:t>
      </w:r>
    </w:p>
    <w:p w14:paraId="35548C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798AD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document describes the use of Hierarchical Host Identity Tags</w:t>
      </w:r>
    </w:p>
    <w:p w14:paraId="073229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(HHITs) as self-asserting IPv6 addresses and thereby a trustable</w:t>
      </w:r>
    </w:p>
    <w:p w14:paraId="2A7E46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del w:id="6" w:author="BOUCADAIR Mohamed TGI/OLN" w:date="2021-06-28T09:14:00Z">
        <w:r w:rsidRPr="00A7271D" w:rsidDel="00A13D2C">
          <w:rPr>
            <w:rFonts w:ascii="Courier New" w:hAnsi="Courier New" w:cs="Courier New"/>
          </w:rPr>
          <w:delText xml:space="preserve">Identifier </w:delText>
        </w:r>
      </w:del>
      <w:proofErr w:type="gramStart"/>
      <w:ins w:id="7" w:author="BOUCADAIR Mohamed TGI/OLN" w:date="2021-06-28T09:14:00Z">
        <w:r w:rsidR="00A13D2C">
          <w:rPr>
            <w:rFonts w:ascii="Courier New" w:hAnsi="Courier New" w:cs="Courier New"/>
          </w:rPr>
          <w:t>i</w:t>
        </w:r>
        <w:r w:rsidR="00A13D2C" w:rsidRPr="00A7271D">
          <w:rPr>
            <w:rFonts w:ascii="Courier New" w:hAnsi="Courier New" w:cs="Courier New"/>
          </w:rPr>
          <w:t>dentifier</w:t>
        </w:r>
        <w:proofErr w:type="gramEnd"/>
        <w:r w:rsidR="00A13D2C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 xml:space="preserve">for use as the </w:t>
      </w:r>
      <w:ins w:id="8" w:author="BOUCADAIR Mohamed TGI/OLN" w:date="2021-06-28T09:15:00Z">
        <w:r w:rsidR="00A13D2C" w:rsidRPr="00A13D2C">
          <w:rPr>
            <w:rFonts w:ascii="Courier New" w:hAnsi="Courier New" w:cs="Courier New"/>
          </w:rPr>
          <w:t>Unmanned Aircraft System Remote Identification and tracking (UAS RID)</w:t>
        </w:r>
      </w:ins>
      <w:del w:id="9" w:author="BOUCADAIR Mohamed TGI/OLN" w:date="2021-06-28T09:15:00Z">
        <w:r w:rsidRPr="00A7271D" w:rsidDel="00A13D2C">
          <w:rPr>
            <w:rFonts w:ascii="Courier New" w:hAnsi="Courier New" w:cs="Courier New"/>
          </w:rPr>
          <w:delText>UAS Remote ID</w:delText>
        </w:r>
      </w:del>
      <w:r w:rsidRPr="00A7271D">
        <w:rPr>
          <w:rFonts w:ascii="Courier New" w:hAnsi="Courier New" w:cs="Courier New"/>
        </w:rPr>
        <w:t>.  HHITs self-attest to the</w:t>
      </w:r>
    </w:p>
    <w:p w14:paraId="495AF6F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included</w:t>
      </w:r>
      <w:proofErr w:type="gramEnd"/>
      <w:r w:rsidRPr="00A7271D">
        <w:rPr>
          <w:rFonts w:ascii="Courier New" w:hAnsi="Courier New" w:cs="Courier New"/>
        </w:rPr>
        <w:t xml:space="preserve"> explicit hierarchy that provides Registrar discovery for</w:t>
      </w:r>
    </w:p>
    <w:p w14:paraId="41C083F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3rd-party </w:t>
      </w:r>
      <w:del w:id="10" w:author="BOUCADAIR Mohamed TGI/OLN" w:date="2021-06-28T09:15:00Z">
        <w:r w:rsidRPr="00A7271D" w:rsidDel="00A13D2C">
          <w:rPr>
            <w:rFonts w:ascii="Courier New" w:hAnsi="Courier New" w:cs="Courier New"/>
          </w:rPr>
          <w:delText xml:space="preserve">ID </w:delText>
        </w:r>
      </w:del>
      <w:ins w:id="11" w:author="BOUCADAIR Mohamed TGI/OLN" w:date="2021-06-28T09:15:00Z">
        <w:r w:rsidR="00A13D2C">
          <w:rPr>
            <w:rFonts w:ascii="Courier New" w:hAnsi="Courier New" w:cs="Courier New"/>
          </w:rPr>
          <w:t>identifier</w:t>
        </w:r>
        <w:r w:rsidR="00A13D2C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attestation.</w:t>
      </w:r>
    </w:p>
    <w:p w14:paraId="11949E9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93B46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Status of This Memo</w:t>
      </w:r>
    </w:p>
    <w:p w14:paraId="767BE4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A0088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Internet-Draft is submitted in full conformance with the</w:t>
      </w:r>
    </w:p>
    <w:p w14:paraId="518F02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provisions</w:t>
      </w:r>
      <w:proofErr w:type="gramEnd"/>
      <w:r w:rsidRPr="00A7271D">
        <w:rPr>
          <w:rFonts w:ascii="Courier New" w:hAnsi="Courier New" w:cs="Courier New"/>
        </w:rPr>
        <w:t xml:space="preserve"> of BCP 78 and BCP 79.</w:t>
      </w:r>
    </w:p>
    <w:p w14:paraId="765E5E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D6D9A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Internet-Drafts are working documents of the Internet Engineering</w:t>
      </w:r>
    </w:p>
    <w:p w14:paraId="10D37E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Task Force (IETF).  Note that other groups may also distribute</w:t>
      </w:r>
    </w:p>
    <w:p w14:paraId="1CB5ED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working</w:t>
      </w:r>
      <w:proofErr w:type="gramEnd"/>
      <w:r w:rsidRPr="00A7271D">
        <w:rPr>
          <w:rFonts w:ascii="Courier New" w:hAnsi="Courier New" w:cs="Courier New"/>
        </w:rPr>
        <w:t xml:space="preserve"> documents as Internet-Drafts.  The list of current Internet-</w:t>
      </w:r>
    </w:p>
    <w:p w14:paraId="0A632B7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Drafts is at https://datatracker.ietf.org/drafts/current/.</w:t>
      </w:r>
    </w:p>
    <w:p w14:paraId="19877A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D736D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Internet-Drafts are draft documents valid for a maximum of six months</w:t>
      </w:r>
    </w:p>
    <w:p w14:paraId="503D6C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may be updated, replaced, or obsoleted by other documents at any</w:t>
      </w:r>
    </w:p>
    <w:p w14:paraId="5F6B9A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time</w:t>
      </w:r>
      <w:proofErr w:type="gramEnd"/>
      <w:r w:rsidRPr="00A7271D">
        <w:rPr>
          <w:rFonts w:ascii="Courier New" w:hAnsi="Courier New" w:cs="Courier New"/>
        </w:rPr>
        <w:t>.  It is inappropriate to use Internet-Drafts as reference</w:t>
      </w:r>
    </w:p>
    <w:p w14:paraId="3E0CEA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material</w:t>
      </w:r>
      <w:proofErr w:type="gramEnd"/>
      <w:r w:rsidRPr="00A7271D">
        <w:rPr>
          <w:rFonts w:ascii="Courier New" w:hAnsi="Courier New" w:cs="Courier New"/>
        </w:rPr>
        <w:t xml:space="preserve"> or to cite them other than as "work in progress."</w:t>
      </w:r>
    </w:p>
    <w:p w14:paraId="109E42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7C04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Internet-Draft will expire on 1 August 2021.</w:t>
      </w:r>
    </w:p>
    <w:p w14:paraId="0AB261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840E1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Copyright Notice</w:t>
      </w:r>
    </w:p>
    <w:p w14:paraId="6C1E49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0FDECC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Copyright (c) 2021 IETF Trust and the persons identified as the</w:t>
      </w:r>
    </w:p>
    <w:p w14:paraId="08719A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document</w:t>
      </w:r>
      <w:proofErr w:type="gramEnd"/>
      <w:r w:rsidRPr="00A7271D">
        <w:rPr>
          <w:rFonts w:ascii="Courier New" w:hAnsi="Courier New" w:cs="Courier New"/>
        </w:rPr>
        <w:t xml:space="preserve"> authors.  All rights reserved.</w:t>
      </w:r>
    </w:p>
    <w:p w14:paraId="09461AD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8133E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document is subject to BCP 78 and the IETF Trust's Legal</w:t>
      </w:r>
    </w:p>
    <w:p w14:paraId="34AFFC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Provisions Relating to IETF Documents (https://trustee.ietf.org/</w:t>
      </w:r>
    </w:p>
    <w:p w14:paraId="5E87072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license-info) in effect on the date of publication of this document.</w:t>
      </w:r>
    </w:p>
    <w:p w14:paraId="7D2A7B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Please review these documents carefully, as they describe your rights</w:t>
      </w:r>
    </w:p>
    <w:p w14:paraId="61CDBBA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restrictions with respect to this document.  </w:t>
      </w:r>
      <w:r w:rsidRPr="00CE452D">
        <w:rPr>
          <w:rFonts w:ascii="Courier New" w:hAnsi="Courier New" w:cs="Courier New"/>
          <w:lang w:val="fr-FR"/>
        </w:rPr>
        <w:t>Code Components</w:t>
      </w:r>
    </w:p>
    <w:p w14:paraId="2CA57C7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63A3D56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1F3F1F9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3ABED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Moskowitz, et al.         </w:t>
      </w:r>
      <w:r w:rsidRPr="00A7271D">
        <w:rPr>
          <w:rFonts w:ascii="Courier New" w:hAnsi="Courier New" w:cs="Courier New"/>
        </w:rPr>
        <w:t>Expires 1 August 2021                 [Page 1]</w:t>
      </w:r>
    </w:p>
    <w:p w14:paraId="05B4B5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00A2BC6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7E23506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BD153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880C6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extracted</w:t>
      </w:r>
      <w:proofErr w:type="gramEnd"/>
      <w:r w:rsidRPr="00A7271D">
        <w:rPr>
          <w:rFonts w:ascii="Courier New" w:hAnsi="Courier New" w:cs="Courier New"/>
        </w:rPr>
        <w:t xml:space="preserve"> from this document must include Simplified BSD License text</w:t>
      </w:r>
    </w:p>
    <w:p w14:paraId="1F3CFC7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</w:t>
      </w:r>
      <w:proofErr w:type="gramEnd"/>
      <w:r w:rsidRPr="00A7271D">
        <w:rPr>
          <w:rFonts w:ascii="Courier New" w:hAnsi="Courier New" w:cs="Courier New"/>
        </w:rPr>
        <w:t xml:space="preserve"> described in Section 4.e of the Trust Legal Provisions and are</w:t>
      </w:r>
    </w:p>
    <w:p w14:paraId="01AEF2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provided</w:t>
      </w:r>
      <w:proofErr w:type="gramEnd"/>
      <w:r w:rsidRPr="00A7271D">
        <w:rPr>
          <w:rFonts w:ascii="Courier New" w:hAnsi="Courier New" w:cs="Courier New"/>
        </w:rPr>
        <w:t xml:space="preserve"> without warranty as described in the Simplified BSD License.</w:t>
      </w:r>
    </w:p>
    <w:p w14:paraId="2F99B6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FFCC5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Table of Contents</w:t>
      </w:r>
    </w:p>
    <w:p w14:paraId="0E4F7A5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14B5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1.  Introduction  . . . . . . . . . . . . . . . . . . . . . . . .   3</w:t>
      </w:r>
    </w:p>
    <w:p w14:paraId="2796A4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1.1</w:t>
      </w:r>
      <w:proofErr w:type="gramStart"/>
      <w:r w:rsidRPr="00A7271D">
        <w:rPr>
          <w:rFonts w:ascii="Courier New" w:hAnsi="Courier New" w:cs="Courier New"/>
        </w:rPr>
        <w:t xml:space="preserve">.  </w:t>
      </w:r>
      <w:proofErr w:type="spellStart"/>
      <w:r w:rsidRPr="00A7271D">
        <w:rPr>
          <w:rFonts w:ascii="Courier New" w:hAnsi="Courier New" w:cs="Courier New"/>
        </w:rPr>
        <w:t>Nontransferablity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of HHITs  . . . . . . . . . . . . . . .   4</w:t>
      </w:r>
    </w:p>
    <w:p w14:paraId="592115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2.  Terms and Definitions . . . . . . . . . . . . . . . . . . . .   4</w:t>
      </w:r>
    </w:p>
    <w:p w14:paraId="653D6D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2.1</w:t>
      </w:r>
      <w:proofErr w:type="gramStart"/>
      <w:r w:rsidRPr="00A7271D">
        <w:rPr>
          <w:rFonts w:ascii="Courier New" w:hAnsi="Courier New" w:cs="Courier New"/>
        </w:rPr>
        <w:t>.  Requirements</w:t>
      </w:r>
      <w:proofErr w:type="gramEnd"/>
      <w:r w:rsidRPr="00A7271D">
        <w:rPr>
          <w:rFonts w:ascii="Courier New" w:hAnsi="Courier New" w:cs="Courier New"/>
        </w:rPr>
        <w:t xml:space="preserve"> Terminology  . . . . . . . . . . . . . . . .   4</w:t>
      </w:r>
    </w:p>
    <w:p w14:paraId="00AEC8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2.2</w:t>
      </w:r>
      <w:proofErr w:type="gramStart"/>
      <w:r w:rsidRPr="00A7271D">
        <w:rPr>
          <w:rFonts w:ascii="Courier New" w:hAnsi="Courier New" w:cs="Courier New"/>
        </w:rPr>
        <w:t>.  Notation</w:t>
      </w:r>
      <w:proofErr w:type="gramEnd"/>
      <w:r w:rsidRPr="00A7271D">
        <w:rPr>
          <w:rFonts w:ascii="Courier New" w:hAnsi="Courier New" w:cs="Courier New"/>
        </w:rPr>
        <w:t xml:space="preserve">  . . . . . . . . . . . . . . . . . . . . . . . .   4</w:t>
      </w:r>
    </w:p>
    <w:p w14:paraId="4C3F97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2.3</w:t>
      </w:r>
      <w:proofErr w:type="gramStart"/>
      <w:r w:rsidRPr="00A7271D">
        <w:rPr>
          <w:rFonts w:ascii="Courier New" w:hAnsi="Courier New" w:cs="Courier New"/>
        </w:rPr>
        <w:t>.  Definitions</w:t>
      </w:r>
      <w:proofErr w:type="gramEnd"/>
      <w:r w:rsidRPr="00A7271D">
        <w:rPr>
          <w:rFonts w:ascii="Courier New" w:hAnsi="Courier New" w:cs="Courier New"/>
        </w:rPr>
        <w:t xml:space="preserve"> . . . . . . . . . . . . . . . . . . . . . . .   4</w:t>
      </w:r>
    </w:p>
    <w:p w14:paraId="3EAB19A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3.  Hierarchical HITs as Remote ID  . . . . . . . . . . . . . . .   5</w:t>
      </w:r>
    </w:p>
    <w:p w14:paraId="4503CB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3.1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HITs encoded as CTA-2063-A Serial Numbers  .   6</w:t>
      </w:r>
    </w:p>
    <w:p w14:paraId="3D9077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3.2</w:t>
      </w:r>
      <w:proofErr w:type="gramStart"/>
      <w:r w:rsidRPr="00A7271D">
        <w:rPr>
          <w:rFonts w:ascii="Courier New" w:hAnsi="Courier New" w:cs="Courier New"/>
        </w:rPr>
        <w:t>.  Remote</w:t>
      </w:r>
      <w:proofErr w:type="gramEnd"/>
      <w:r w:rsidRPr="00A7271D">
        <w:rPr>
          <w:rFonts w:ascii="Courier New" w:hAnsi="Courier New" w:cs="Courier New"/>
        </w:rPr>
        <w:t xml:space="preserve"> ID as one class of Hierarchical HITs . . . . . . .   6</w:t>
      </w:r>
    </w:p>
    <w:p w14:paraId="6A3AC1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3.3</w:t>
      </w:r>
      <w:proofErr w:type="gramStart"/>
      <w:r w:rsidRPr="00A7271D">
        <w:rPr>
          <w:rFonts w:ascii="Courier New" w:hAnsi="Courier New" w:cs="Courier New"/>
        </w:rPr>
        <w:t>.  Hierarchy</w:t>
      </w:r>
      <w:proofErr w:type="gramEnd"/>
      <w:r w:rsidRPr="00A7271D">
        <w:rPr>
          <w:rFonts w:ascii="Courier New" w:hAnsi="Courier New" w:cs="Courier New"/>
        </w:rPr>
        <w:t xml:space="preserve"> in ORCHID Generation  . . . . . . . . . . . . .   6</w:t>
      </w:r>
    </w:p>
    <w:p w14:paraId="6B2EF4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3.4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 Registry . . . . . . . . . . . . . . . .   6</w:t>
      </w:r>
    </w:p>
    <w:p w14:paraId="035A09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3.5</w:t>
      </w:r>
      <w:proofErr w:type="gramStart"/>
      <w:r w:rsidRPr="00A7271D">
        <w:rPr>
          <w:rFonts w:ascii="Courier New" w:hAnsi="Courier New" w:cs="Courier New"/>
        </w:rPr>
        <w:t>.  Remote</w:t>
      </w:r>
      <w:proofErr w:type="gramEnd"/>
      <w:r w:rsidRPr="00A7271D">
        <w:rPr>
          <w:rFonts w:ascii="Courier New" w:hAnsi="Courier New" w:cs="Courier New"/>
        </w:rPr>
        <w:t xml:space="preserve"> ID Authentication using HHITs  . . . . . . . . . .   7</w:t>
      </w:r>
    </w:p>
    <w:p w14:paraId="302F86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4.  UAS ID HHIT in DNS  . . . . . . . . . . . . . . . . . . . . .   7</w:t>
      </w:r>
    </w:p>
    <w:p w14:paraId="2A440A5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5.  Other UTM uses of HHITs . . . . . . . . . . . . . . . . . . .   8</w:t>
      </w:r>
    </w:p>
    <w:p w14:paraId="0F4E6F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6.  DRIP Requirements addressed . . . . . . . . . . . . . . . . .   8</w:t>
      </w:r>
    </w:p>
    <w:p w14:paraId="4F1EE3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7.  ASTM Considerations . . . . . . . . . . . . . . . . . . . . .   8</w:t>
      </w:r>
    </w:p>
    <w:p w14:paraId="6F1683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8.  IANA Considerations . . . . . . . . . . . . . . . . . . . . .   8</w:t>
      </w:r>
    </w:p>
    <w:p w14:paraId="4DC340A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9.  Security Considerations . . . . . . . . . . . . . . . . . . .   9</w:t>
      </w:r>
    </w:p>
    <w:p w14:paraId="5694FA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9.1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 Trust  . . . . . . . . . . . . . . . . .  10</w:t>
      </w:r>
    </w:p>
    <w:p w14:paraId="2C56F4D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9.2</w:t>
      </w:r>
      <w:proofErr w:type="gramStart"/>
      <w:r w:rsidRPr="00A7271D">
        <w:rPr>
          <w:rFonts w:ascii="Courier New" w:hAnsi="Courier New" w:cs="Courier New"/>
        </w:rPr>
        <w:t>.  Collision</w:t>
      </w:r>
      <w:proofErr w:type="gramEnd"/>
      <w:r w:rsidRPr="00A7271D">
        <w:rPr>
          <w:rFonts w:ascii="Courier New" w:hAnsi="Courier New" w:cs="Courier New"/>
        </w:rPr>
        <w:t xml:space="preserve"> risks with Hierarchical HITs  . . . . . . . . .  10</w:t>
      </w:r>
    </w:p>
    <w:p w14:paraId="1EFAE6F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9.3</w:t>
      </w:r>
      <w:proofErr w:type="gramStart"/>
      <w:r w:rsidRPr="00A7271D">
        <w:rPr>
          <w:rFonts w:ascii="Courier New" w:hAnsi="Courier New" w:cs="Courier New"/>
        </w:rPr>
        <w:t>.  Proofs</w:t>
      </w:r>
      <w:proofErr w:type="gramEnd"/>
      <w:r w:rsidRPr="00A7271D">
        <w:rPr>
          <w:rFonts w:ascii="Courier New" w:hAnsi="Courier New" w:cs="Courier New"/>
        </w:rPr>
        <w:t xml:space="preserve"> Considerations . . . . . . . . . . . . . . . . . .  11</w:t>
      </w:r>
    </w:p>
    <w:p w14:paraId="1A7C7B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10. References  . . . . . . . . . . . . . . . . . . . . . . . . .  11</w:t>
      </w:r>
    </w:p>
    <w:p w14:paraId="34A59B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10.1</w:t>
      </w:r>
      <w:proofErr w:type="gramStart"/>
      <w:r w:rsidRPr="00A7271D">
        <w:rPr>
          <w:rFonts w:ascii="Courier New" w:hAnsi="Courier New" w:cs="Courier New"/>
        </w:rPr>
        <w:t>.  Normative</w:t>
      </w:r>
      <w:proofErr w:type="gramEnd"/>
      <w:r w:rsidRPr="00A7271D">
        <w:rPr>
          <w:rFonts w:ascii="Courier New" w:hAnsi="Courier New" w:cs="Courier New"/>
        </w:rPr>
        <w:t xml:space="preserve"> References . . . . . . . . . . . . . . . . . .  11</w:t>
      </w:r>
    </w:p>
    <w:p w14:paraId="505989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10.2</w:t>
      </w:r>
      <w:proofErr w:type="gramStart"/>
      <w:r w:rsidRPr="00A7271D">
        <w:rPr>
          <w:rFonts w:ascii="Courier New" w:hAnsi="Courier New" w:cs="Courier New"/>
        </w:rPr>
        <w:t>.  Informative</w:t>
      </w:r>
      <w:proofErr w:type="gramEnd"/>
      <w:r w:rsidRPr="00A7271D">
        <w:rPr>
          <w:rFonts w:ascii="Courier New" w:hAnsi="Courier New" w:cs="Courier New"/>
        </w:rPr>
        <w:t xml:space="preserve"> References . . . . . . . . . . . . . . . . .  12</w:t>
      </w:r>
    </w:p>
    <w:p w14:paraId="15F4961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A.  EU U-Space RID Privacy Considerations  . . . . . . .  13</w:t>
      </w:r>
    </w:p>
    <w:p w14:paraId="632F42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B.  The Hierarchical Host Identity Tag (HHIT)  . . . . .  14</w:t>
      </w:r>
    </w:p>
    <w:p w14:paraId="271542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B.1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prefix . . . . . . . . . . . . . . . . . . . . . . .  14</w:t>
      </w:r>
    </w:p>
    <w:p w14:paraId="759C1A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B.2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Suite IDs  . . . . . . . . . . . . . . . . . . . . .  15</w:t>
      </w:r>
    </w:p>
    <w:p w14:paraId="00B714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B.2.1</w:t>
      </w:r>
      <w:proofErr w:type="gramStart"/>
      <w:r w:rsidRPr="00A7271D">
        <w:rPr>
          <w:rFonts w:ascii="Courier New" w:hAnsi="Courier New" w:cs="Courier New"/>
        </w:rPr>
        <w:t>.  8</w:t>
      </w:r>
      <w:proofErr w:type="gramEnd"/>
      <w:r w:rsidRPr="00A7271D">
        <w:rPr>
          <w:rFonts w:ascii="Courier New" w:hAnsi="Courier New" w:cs="Courier New"/>
        </w:rPr>
        <w:t xml:space="preserve"> bit HIT Suite IDs . . . . . . . . . . . . . . . . .  15</w:t>
      </w:r>
    </w:p>
    <w:p w14:paraId="0A87C2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B.3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Hierarchy ID (HID)  . . . . . . . . . . . . . . . . .  15</w:t>
      </w:r>
    </w:p>
    <w:p w14:paraId="154A36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B.3.1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Registered Assigning Authority (RAA)  . . . . . .  15</w:t>
      </w:r>
    </w:p>
    <w:p w14:paraId="5B06946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B.3.2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Hierarchical HIT Domain Authority (HDA) . . . . .  16</w:t>
      </w:r>
    </w:p>
    <w:p w14:paraId="2678E3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B.4</w:t>
      </w:r>
      <w:proofErr w:type="gramStart"/>
      <w:r w:rsidRPr="00A7271D">
        <w:rPr>
          <w:rFonts w:ascii="Courier New" w:hAnsi="Courier New" w:cs="Courier New"/>
        </w:rPr>
        <w:t>.  Encoding</w:t>
      </w:r>
      <w:proofErr w:type="gramEnd"/>
      <w:r w:rsidRPr="00A7271D">
        <w:rPr>
          <w:rFonts w:ascii="Courier New" w:hAnsi="Courier New" w:cs="Courier New"/>
        </w:rPr>
        <w:t xml:space="preserve"> HHITs in CTA 2063-A Serial Numbers . . . . . . .  16</w:t>
      </w:r>
    </w:p>
    <w:p w14:paraId="06BA2C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C.  ORCHIDs for Hierarchical HITs  . . . . . . . . . . .  17</w:t>
      </w:r>
    </w:p>
    <w:p w14:paraId="2F5AA0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C.1</w:t>
      </w:r>
      <w:proofErr w:type="gramStart"/>
      <w:r w:rsidRPr="00A7271D">
        <w:rPr>
          <w:rFonts w:ascii="Courier New" w:hAnsi="Courier New" w:cs="Courier New"/>
        </w:rPr>
        <w:t>.  Adding</w:t>
      </w:r>
      <w:proofErr w:type="gramEnd"/>
      <w:r w:rsidRPr="00A7271D">
        <w:rPr>
          <w:rFonts w:ascii="Courier New" w:hAnsi="Courier New" w:cs="Courier New"/>
        </w:rPr>
        <w:t xml:space="preserve"> additional information to the ORCHID . . . . . . .  17</w:t>
      </w:r>
    </w:p>
    <w:p w14:paraId="42C164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C.2</w:t>
      </w:r>
      <w:proofErr w:type="gramStart"/>
      <w:r w:rsidRPr="00A7271D">
        <w:rPr>
          <w:rFonts w:ascii="Courier New" w:hAnsi="Courier New" w:cs="Courier New"/>
        </w:rPr>
        <w:t>.  ORCHID</w:t>
      </w:r>
      <w:proofErr w:type="gramEnd"/>
      <w:r w:rsidRPr="00A7271D">
        <w:rPr>
          <w:rFonts w:ascii="Courier New" w:hAnsi="Courier New" w:cs="Courier New"/>
        </w:rPr>
        <w:t xml:space="preserve"> Encoding . . . . . . . . . . . . . . . . . . . . .  19</w:t>
      </w:r>
    </w:p>
    <w:p w14:paraId="103B57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C.2.1</w:t>
      </w:r>
      <w:proofErr w:type="gramStart"/>
      <w:r w:rsidRPr="00A7271D">
        <w:rPr>
          <w:rFonts w:ascii="Courier New" w:hAnsi="Courier New" w:cs="Courier New"/>
        </w:rPr>
        <w:t>.  Encoding</w:t>
      </w:r>
      <w:proofErr w:type="gramEnd"/>
      <w:r w:rsidRPr="00A7271D">
        <w:rPr>
          <w:rFonts w:ascii="Courier New" w:hAnsi="Courier New" w:cs="Courier New"/>
        </w:rPr>
        <w:t xml:space="preserve"> ORCHIDs for HITv2  . . . . . . . . . . . . .  19</w:t>
      </w:r>
    </w:p>
    <w:p w14:paraId="4FA25B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C.3</w:t>
      </w:r>
      <w:proofErr w:type="gramStart"/>
      <w:r w:rsidRPr="00A7271D">
        <w:rPr>
          <w:rFonts w:ascii="Courier New" w:hAnsi="Courier New" w:cs="Courier New"/>
        </w:rPr>
        <w:t>.  ORCHID</w:t>
      </w:r>
      <w:proofErr w:type="gramEnd"/>
      <w:r w:rsidRPr="00A7271D">
        <w:rPr>
          <w:rFonts w:ascii="Courier New" w:hAnsi="Courier New" w:cs="Courier New"/>
        </w:rPr>
        <w:t xml:space="preserve"> Decoding . . . . . . . . . . . . . . . . . . . . .  20</w:t>
      </w:r>
    </w:p>
    <w:p w14:paraId="229C6B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C.4</w:t>
      </w:r>
      <w:proofErr w:type="gramStart"/>
      <w:r w:rsidRPr="00A7271D">
        <w:rPr>
          <w:rFonts w:ascii="Courier New" w:hAnsi="Courier New" w:cs="Courier New"/>
        </w:rPr>
        <w:t>.  Decoding</w:t>
      </w:r>
      <w:proofErr w:type="gramEnd"/>
      <w:r w:rsidRPr="00A7271D">
        <w:rPr>
          <w:rFonts w:ascii="Courier New" w:hAnsi="Courier New" w:cs="Courier New"/>
        </w:rPr>
        <w:t xml:space="preserve"> ORCHIDs for HITv2  . . . . . . . . . . . . . . .  20</w:t>
      </w:r>
    </w:p>
    <w:p w14:paraId="65DE9E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D.  Edward Digital Signature Algorithm for HITs  . . . .  20</w:t>
      </w:r>
    </w:p>
    <w:p w14:paraId="2870E1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D.1</w:t>
      </w:r>
      <w:proofErr w:type="gramStart"/>
      <w:r w:rsidRPr="00A7271D">
        <w:rPr>
          <w:rFonts w:ascii="Courier New" w:hAnsi="Courier New" w:cs="Courier New"/>
        </w:rPr>
        <w:t>.  HOST</w:t>
      </w:r>
      <w:proofErr w:type="gramEnd"/>
      <w:r w:rsidRPr="00A7271D">
        <w:rPr>
          <w:rFonts w:ascii="Courier New" w:hAnsi="Courier New" w:cs="Courier New"/>
        </w:rPr>
        <w:t>_ID . . . . . . . . . . . . . . . . . . . . . . . . .  21</w:t>
      </w:r>
    </w:p>
    <w:p w14:paraId="0D8A37F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D.2</w:t>
      </w:r>
      <w:proofErr w:type="gramStart"/>
      <w:r w:rsidRPr="00A7271D">
        <w:rPr>
          <w:rFonts w:ascii="Courier New" w:hAnsi="Courier New" w:cs="Courier New"/>
        </w:rPr>
        <w:t>.  HIT</w:t>
      </w:r>
      <w:proofErr w:type="gramEnd"/>
      <w:r w:rsidRPr="00A7271D">
        <w:rPr>
          <w:rFonts w:ascii="Courier New" w:hAnsi="Courier New" w:cs="Courier New"/>
        </w:rPr>
        <w:t>_SUITE_LIST  . . . . . . . . . . . . . . . . . . . . .  21</w:t>
      </w:r>
    </w:p>
    <w:p w14:paraId="0A91D2B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74DF4C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B51E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4E16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Moskowitz, et al.         Expires 1 August 2021                 [Page 2]</w:t>
      </w:r>
    </w:p>
    <w:p w14:paraId="75C73D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778049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0F8F42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5F54F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EF603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E.  Example HHIT Self Attestation  . . . . . . . . . . .  22</w:t>
      </w:r>
    </w:p>
    <w:p w14:paraId="2EFFE0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E.1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Offline Self Attestation . . . . . . . . . . . . . .  23</w:t>
      </w:r>
    </w:p>
    <w:p w14:paraId="295EE6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F.  DRIP Proofs  . . . . . . . . . . . . . . . . . . . .  24</w:t>
      </w:r>
    </w:p>
    <w:p w14:paraId="38BB67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F.1</w:t>
      </w:r>
      <w:proofErr w:type="gramStart"/>
      <w:r w:rsidRPr="00A7271D">
        <w:rPr>
          <w:rFonts w:ascii="Courier New" w:hAnsi="Courier New" w:cs="Courier New"/>
        </w:rPr>
        <w:t>.  Claim</w:t>
      </w:r>
      <w:proofErr w:type="gramEnd"/>
      <w:r w:rsidRPr="00A7271D">
        <w:rPr>
          <w:rFonts w:ascii="Courier New" w:hAnsi="Courier New" w:cs="Courier New"/>
        </w:rPr>
        <w:t xml:space="preserve"> / Assertion: HHIT . . . . . . . . . . . . . . . . .  24</w:t>
      </w:r>
    </w:p>
    <w:p w14:paraId="086E1E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F.2</w:t>
      </w:r>
      <w:proofErr w:type="gramStart"/>
      <w:r w:rsidRPr="00A7271D">
        <w:rPr>
          <w:rFonts w:ascii="Courier New" w:hAnsi="Courier New" w:cs="Courier New"/>
        </w:rPr>
        <w:t>.  Self</w:t>
      </w:r>
      <w:proofErr w:type="gramEnd"/>
      <w:r w:rsidRPr="00A7271D">
        <w:rPr>
          <w:rFonts w:ascii="Courier New" w:hAnsi="Courier New" w:cs="Courier New"/>
        </w:rPr>
        <w:t>-Attestation: Attestation(X,X)  . . . . . . . . . . .  24</w:t>
      </w:r>
    </w:p>
    <w:p w14:paraId="039772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F.2.1</w:t>
      </w:r>
      <w:proofErr w:type="gramStart"/>
      <w:r w:rsidRPr="00A7271D">
        <w:rPr>
          <w:rFonts w:ascii="Courier New" w:hAnsi="Courier New" w:cs="Courier New"/>
        </w:rPr>
        <w:t>.  Concise</w:t>
      </w:r>
      <w:proofErr w:type="gramEnd"/>
      <w:r w:rsidRPr="00A7271D">
        <w:rPr>
          <w:rFonts w:ascii="Courier New" w:hAnsi="Courier New" w:cs="Courier New"/>
        </w:rPr>
        <w:t xml:space="preserve"> Self-Attestation: Attestation(X, </w:t>
      </w:r>
      <w:proofErr w:type="spellStart"/>
      <w:r w:rsidRPr="00A7271D">
        <w:rPr>
          <w:rFonts w:ascii="Courier New" w:hAnsi="Courier New" w:cs="Courier New"/>
        </w:rPr>
        <w:t>ConciseX</w:t>
      </w:r>
      <w:proofErr w:type="spellEnd"/>
      <w:r w:rsidRPr="00A7271D">
        <w:rPr>
          <w:rFonts w:ascii="Courier New" w:hAnsi="Courier New" w:cs="Courier New"/>
        </w:rPr>
        <w:t>)  .  26</w:t>
      </w:r>
    </w:p>
    <w:p w14:paraId="6407B9D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F.3</w:t>
      </w:r>
      <w:proofErr w:type="gramStart"/>
      <w:r w:rsidRPr="00A7271D">
        <w:rPr>
          <w:rFonts w:ascii="Courier New" w:hAnsi="Courier New" w:cs="Courier New"/>
        </w:rPr>
        <w:t>.  Certificate</w:t>
      </w:r>
      <w:proofErr w:type="gramEnd"/>
      <w:r w:rsidRPr="00A7271D">
        <w:rPr>
          <w:rFonts w:ascii="Courier New" w:hAnsi="Courier New" w:cs="Courier New"/>
        </w:rPr>
        <w:t>(X, Y) . . . . . . . . . . . . . . . . . . . .  28</w:t>
      </w:r>
    </w:p>
    <w:p w14:paraId="1771B2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F.3.1</w:t>
      </w:r>
      <w:proofErr w:type="gramStart"/>
      <w:r w:rsidRPr="00A7271D">
        <w:rPr>
          <w:rFonts w:ascii="Courier New" w:hAnsi="Courier New" w:cs="Courier New"/>
        </w:rPr>
        <w:t>.  Concise</w:t>
      </w:r>
      <w:proofErr w:type="gramEnd"/>
      <w:r w:rsidRPr="00A7271D">
        <w:rPr>
          <w:rFonts w:ascii="Courier New" w:hAnsi="Courier New" w:cs="Courier New"/>
        </w:rPr>
        <w:t xml:space="preserve"> Certificate(X, Concise Y) . . . . . . . . . .  29</w:t>
      </w:r>
    </w:p>
    <w:p w14:paraId="7FDB49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F.4</w:t>
      </w:r>
      <w:proofErr w:type="gramStart"/>
      <w:r w:rsidRPr="00A7271D">
        <w:rPr>
          <w:rFonts w:ascii="Courier New" w:hAnsi="Courier New" w:cs="Courier New"/>
        </w:rPr>
        <w:t>.  Offline</w:t>
      </w:r>
      <w:proofErr w:type="gramEnd"/>
      <w:r w:rsidRPr="00A7271D">
        <w:rPr>
          <w:rFonts w:ascii="Courier New" w:hAnsi="Courier New" w:cs="Courier New"/>
        </w:rPr>
        <w:t xml:space="preserve"> Broadcast Attestation: Attestation(X, Offline</w:t>
      </w:r>
    </w:p>
    <w:p w14:paraId="1AADE5E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Y)  . . . . . . . . . . . . . . . . . . . . . . . . . . .  31</w:t>
      </w:r>
    </w:p>
    <w:p w14:paraId="1C5891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F.5</w:t>
      </w:r>
      <w:proofErr w:type="gramStart"/>
      <w:r w:rsidRPr="00A7271D">
        <w:rPr>
          <w:rFonts w:ascii="Courier New" w:hAnsi="Courier New" w:cs="Courier New"/>
        </w:rPr>
        <w:t>.  Timestamps</w:t>
      </w:r>
      <w:proofErr w:type="gramEnd"/>
      <w:r w:rsidRPr="00A7271D">
        <w:rPr>
          <w:rFonts w:ascii="Courier New" w:hAnsi="Courier New" w:cs="Courier New"/>
        </w:rPr>
        <w:t xml:space="preserve">  . . . . . . . . . . . . . . . . . . . . . . .  32</w:t>
      </w:r>
    </w:p>
    <w:p w14:paraId="0CD58E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F.6</w:t>
      </w:r>
      <w:proofErr w:type="gramStart"/>
      <w:r w:rsidRPr="00A7271D">
        <w:rPr>
          <w:rFonts w:ascii="Courier New" w:hAnsi="Courier New" w:cs="Courier New"/>
        </w:rPr>
        <w:t>.  Signatures</w:t>
      </w:r>
      <w:proofErr w:type="gramEnd"/>
      <w:r w:rsidRPr="00A7271D">
        <w:rPr>
          <w:rFonts w:ascii="Courier New" w:hAnsi="Courier New" w:cs="Courier New"/>
        </w:rPr>
        <w:t xml:space="preserve">  . . . . . . . . . . . . . . . . . . . . . . .  32</w:t>
      </w:r>
    </w:p>
    <w:p w14:paraId="77B612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G.  Calculating Collision Probabilities  . . . . . . . .  32</w:t>
      </w:r>
    </w:p>
    <w:p w14:paraId="1EF3C3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Acknowledgments . . . . . . . . . . . . . . . . . . . . . . . . .  32</w:t>
      </w:r>
    </w:p>
    <w:p w14:paraId="08AE825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Authors' Addresses  . . . . . . . . . . . . . . . . . . . . . . .  33</w:t>
      </w:r>
    </w:p>
    <w:p w14:paraId="29CB9A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04377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1.  Introduction</w:t>
      </w:r>
    </w:p>
    <w:p w14:paraId="53D0AC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76CA277" w14:textId="77777777" w:rsidR="00A13D2C" w:rsidRPr="00A13D2C" w:rsidRDefault="00A7271D" w:rsidP="00A13D2C">
      <w:pPr>
        <w:pStyle w:val="PrformatHTML"/>
        <w:rPr>
          <w:ins w:id="12" w:author="BOUCADAIR Mohamed TGI/OLN" w:date="2021-06-28T09:16:00Z"/>
        </w:rPr>
      </w:pPr>
      <w:r w:rsidRPr="00A7271D">
        <w:rPr>
          <w:sz w:val="21"/>
          <w:szCs w:val="21"/>
        </w:rPr>
        <w:t xml:space="preserve">   [drip-requirements] describes a</w:t>
      </w:r>
      <w:ins w:id="13" w:author="BOUCADAIR Mohamed TGI/OLN" w:date="2021-06-28T09:17:00Z">
        <w:r w:rsidR="00A13D2C">
          <w:rPr>
            <w:sz w:val="21"/>
            <w:szCs w:val="21"/>
          </w:rPr>
          <w:t>n</w:t>
        </w:r>
      </w:ins>
      <w:r w:rsidRPr="00A7271D">
        <w:rPr>
          <w:sz w:val="21"/>
          <w:szCs w:val="21"/>
        </w:rPr>
        <w:t xml:space="preserve"> </w:t>
      </w:r>
      <w:ins w:id="14" w:author="BOUCADAIR Mohamed TGI/OLN" w:date="2021-06-28T09:16:00Z">
        <w:r w:rsidR="00A13D2C" w:rsidRPr="00A13D2C">
          <w:t>Unmanned Aircraft System Remote Identification and tracking</w:t>
        </w:r>
      </w:ins>
    </w:p>
    <w:p w14:paraId="6DA174D6" w14:textId="77777777" w:rsidR="00A7271D" w:rsidRPr="00A7271D" w:rsidRDefault="00A13D2C" w:rsidP="00A7271D">
      <w:pPr>
        <w:pStyle w:val="Textebrut"/>
        <w:rPr>
          <w:rFonts w:ascii="Courier New" w:hAnsi="Courier New" w:cs="Courier New"/>
        </w:rPr>
      </w:pPr>
      <w:ins w:id="15" w:author="BOUCADAIR Mohamed TGI/OLN" w:date="2021-06-28T09:16:00Z">
        <w:r>
          <w:rPr>
            <w:rFonts w:ascii="Courier New" w:hAnsi="Courier New" w:cs="Courier New"/>
          </w:rPr>
          <w:t>(</w:t>
        </w:r>
      </w:ins>
      <w:r w:rsidR="00A7271D" w:rsidRPr="00A7271D">
        <w:rPr>
          <w:rFonts w:ascii="Courier New" w:hAnsi="Courier New" w:cs="Courier New"/>
        </w:rPr>
        <w:t>UAS ID</w:t>
      </w:r>
      <w:ins w:id="16" w:author="BOUCADAIR Mohamed TGI/OLN" w:date="2021-06-28T09:16:00Z">
        <w:r>
          <w:rPr>
            <w:rFonts w:ascii="Courier New" w:hAnsi="Courier New" w:cs="Courier New"/>
          </w:rPr>
          <w:t>)</w:t>
        </w:r>
      </w:ins>
      <w:r w:rsidR="00A7271D" w:rsidRPr="00A7271D">
        <w:rPr>
          <w:rFonts w:ascii="Courier New" w:hAnsi="Courier New" w:cs="Courier New"/>
        </w:rPr>
        <w:t xml:space="preserve"> as a "unique (ID-4), non-</w:t>
      </w:r>
    </w:p>
    <w:p w14:paraId="660C2C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7271D">
        <w:rPr>
          <w:rFonts w:ascii="Courier New" w:hAnsi="Courier New" w:cs="Courier New"/>
        </w:rPr>
        <w:t>spoofable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(ID-5), and identify a registry where the ID is listed (ID-</w:t>
      </w:r>
    </w:p>
    <w:p w14:paraId="7C05C7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2)"; all within a 20 character </w:t>
      </w:r>
      <w:del w:id="17" w:author="BOUCADAIR Mohamed TGI/OLN" w:date="2021-06-28T09:17:00Z">
        <w:r w:rsidRPr="00A7271D" w:rsidDel="00A13D2C">
          <w:rPr>
            <w:rFonts w:ascii="Courier New" w:hAnsi="Courier New" w:cs="Courier New"/>
          </w:rPr>
          <w:delText xml:space="preserve">Identifier </w:delText>
        </w:r>
      </w:del>
      <w:ins w:id="18" w:author="BOUCADAIR Mohamed TGI/OLN" w:date="2021-06-28T09:17:00Z">
        <w:r w:rsidR="00A13D2C">
          <w:rPr>
            <w:rFonts w:ascii="Courier New" w:hAnsi="Courier New" w:cs="Courier New"/>
          </w:rPr>
          <w:t>i</w:t>
        </w:r>
        <w:r w:rsidR="00A13D2C" w:rsidRPr="00A7271D">
          <w:rPr>
            <w:rFonts w:ascii="Courier New" w:hAnsi="Courier New" w:cs="Courier New"/>
          </w:rPr>
          <w:t xml:space="preserve">dentifier </w:t>
        </w:r>
      </w:ins>
      <w:r w:rsidRPr="00A7271D">
        <w:rPr>
          <w:rFonts w:ascii="Courier New" w:hAnsi="Courier New" w:cs="Courier New"/>
        </w:rPr>
        <w:t>(ID-1).</w:t>
      </w:r>
    </w:p>
    <w:p w14:paraId="04C4623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F84EE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document describes the use of Hierarchical </w:t>
      </w:r>
      <w:ins w:id="19" w:author="BOUCADAIR Mohamed TGI/OLN" w:date="2021-06-28T09:21:00Z">
        <w:r w:rsidR="00A13D2C" w:rsidRPr="00A13D2C">
          <w:rPr>
            <w:rFonts w:ascii="Courier New" w:hAnsi="Courier New" w:cs="Courier New"/>
          </w:rPr>
          <w:t>Host Identity Tag</w:t>
        </w:r>
      </w:ins>
      <w:del w:id="20" w:author="BOUCADAIR Mohamed TGI/OLN" w:date="2021-06-28T09:21:00Z">
        <w:r w:rsidRPr="00A7271D" w:rsidDel="00A13D2C">
          <w:rPr>
            <w:rFonts w:ascii="Courier New" w:hAnsi="Courier New" w:cs="Courier New"/>
          </w:rPr>
          <w:delText>HIT</w:delText>
        </w:r>
      </w:del>
      <w:r w:rsidRPr="00A7271D">
        <w:rPr>
          <w:rFonts w:ascii="Courier New" w:hAnsi="Courier New" w:cs="Courier New"/>
        </w:rPr>
        <w:t>s (HHITs)</w:t>
      </w:r>
    </w:p>
    <w:p w14:paraId="5CF841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r w:rsidRPr="00A13D2C">
        <w:rPr>
          <w:rFonts w:ascii="Courier New" w:hAnsi="Courier New" w:cs="Courier New"/>
          <w:highlight w:val="yellow"/>
          <w:rPrChange w:id="21" w:author="BOUCADAIR Mohamed TGI/OLN" w:date="2021-06-28T09:18:00Z">
            <w:rPr>
              <w:rFonts w:ascii="Courier New" w:hAnsi="Courier New" w:cs="Courier New"/>
            </w:rPr>
          </w:rPrChange>
        </w:rPr>
        <w:t>(</w:t>
      </w:r>
      <w:commentRangeStart w:id="22"/>
      <w:r w:rsidRPr="00A13D2C">
        <w:rPr>
          <w:rFonts w:ascii="Courier New" w:hAnsi="Courier New" w:cs="Courier New"/>
          <w:highlight w:val="yellow"/>
          <w:rPrChange w:id="23" w:author="BOUCADAIR Mohamed TGI/OLN" w:date="2021-06-28T09:18:00Z">
            <w:rPr>
              <w:rFonts w:ascii="Courier New" w:hAnsi="Courier New" w:cs="Courier New"/>
            </w:rPr>
          </w:rPrChange>
        </w:rPr>
        <w:t>Appendix B</w:t>
      </w:r>
      <w:commentRangeEnd w:id="22"/>
      <w:r w:rsidR="007332A1">
        <w:rPr>
          <w:rStyle w:val="Marquedecommentaire"/>
          <w:rFonts w:asciiTheme="minorHAnsi" w:hAnsiTheme="minorHAnsi"/>
        </w:rPr>
        <w:commentReference w:id="22"/>
      </w:r>
      <w:r w:rsidRPr="00A13D2C">
        <w:rPr>
          <w:rFonts w:ascii="Courier New" w:hAnsi="Courier New" w:cs="Courier New"/>
          <w:highlight w:val="yellow"/>
          <w:rPrChange w:id="24" w:author="BOUCADAIR Mohamed TGI/OLN" w:date="2021-06-28T09:18:00Z">
            <w:rPr>
              <w:rFonts w:ascii="Courier New" w:hAnsi="Courier New" w:cs="Courier New"/>
            </w:rPr>
          </w:rPrChange>
        </w:rPr>
        <w:t>)</w:t>
      </w:r>
      <w:r w:rsidRPr="00A7271D">
        <w:rPr>
          <w:rFonts w:ascii="Courier New" w:hAnsi="Courier New" w:cs="Courier New"/>
        </w:rPr>
        <w:t xml:space="preserve"> as self-asserting IPv6 addresses and thereby a trustable</w:t>
      </w:r>
    </w:p>
    <w:p w14:paraId="3AFC35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del w:id="25" w:author="BOUCADAIR Mohamed TGI/OLN" w:date="2021-06-28T09:18:00Z">
        <w:r w:rsidRPr="00A7271D" w:rsidDel="00A13D2C">
          <w:rPr>
            <w:rFonts w:ascii="Courier New" w:hAnsi="Courier New" w:cs="Courier New"/>
          </w:rPr>
          <w:delText xml:space="preserve">Identifier </w:delText>
        </w:r>
      </w:del>
      <w:proofErr w:type="gramStart"/>
      <w:ins w:id="26" w:author="BOUCADAIR Mohamed TGI/OLN" w:date="2021-06-28T09:18:00Z">
        <w:r w:rsidR="00A13D2C">
          <w:rPr>
            <w:rFonts w:ascii="Courier New" w:hAnsi="Courier New" w:cs="Courier New"/>
          </w:rPr>
          <w:t>i</w:t>
        </w:r>
        <w:r w:rsidR="00A13D2C" w:rsidRPr="00A7271D">
          <w:rPr>
            <w:rFonts w:ascii="Courier New" w:hAnsi="Courier New" w:cs="Courier New"/>
          </w:rPr>
          <w:t>dentifier</w:t>
        </w:r>
        <w:proofErr w:type="gramEnd"/>
        <w:r w:rsidR="00A13D2C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for use as the UAS Remote ID.  HHITs include explicit</w:t>
      </w:r>
    </w:p>
    <w:p w14:paraId="7892F8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hierarchy</w:t>
      </w:r>
      <w:proofErr w:type="gramEnd"/>
      <w:r w:rsidRPr="00A7271D">
        <w:rPr>
          <w:rFonts w:ascii="Courier New" w:hAnsi="Courier New" w:cs="Courier New"/>
        </w:rPr>
        <w:t xml:space="preserve"> to provide </w:t>
      </w:r>
      <w:commentRangeStart w:id="27"/>
      <w:r w:rsidRPr="00A7271D">
        <w:rPr>
          <w:rFonts w:ascii="Courier New" w:hAnsi="Courier New" w:cs="Courier New"/>
        </w:rPr>
        <w:t>Registrar discovery</w:t>
      </w:r>
      <w:commentRangeEnd w:id="27"/>
      <w:r w:rsidR="005D0774">
        <w:rPr>
          <w:rStyle w:val="Marquedecommentaire"/>
          <w:rFonts w:asciiTheme="minorHAnsi" w:hAnsiTheme="minorHAnsi"/>
        </w:rPr>
        <w:commentReference w:id="27"/>
      </w:r>
      <w:r w:rsidRPr="00A7271D">
        <w:rPr>
          <w:rFonts w:ascii="Courier New" w:hAnsi="Courier New" w:cs="Courier New"/>
        </w:rPr>
        <w:t xml:space="preserve"> for 3rd-party </w:t>
      </w:r>
      <w:del w:id="28" w:author="BOUCADAIR Mohamed TGI/OLN" w:date="2021-06-28T09:18:00Z">
        <w:r w:rsidRPr="00A7271D" w:rsidDel="00A13D2C">
          <w:rPr>
            <w:rFonts w:ascii="Courier New" w:hAnsi="Courier New" w:cs="Courier New"/>
          </w:rPr>
          <w:delText>ID</w:delText>
        </w:r>
      </w:del>
      <w:ins w:id="29" w:author="BOUCADAIR Mohamed TGI/OLN" w:date="2021-06-28T09:18:00Z">
        <w:r w:rsidR="00A13D2C">
          <w:rPr>
            <w:rFonts w:ascii="Courier New" w:hAnsi="Courier New" w:cs="Courier New"/>
          </w:rPr>
          <w:t>identification</w:t>
        </w:r>
      </w:ins>
    </w:p>
    <w:p w14:paraId="395F4D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attestation</w:t>
      </w:r>
      <w:proofErr w:type="gramEnd"/>
      <w:r w:rsidRPr="00A7271D">
        <w:rPr>
          <w:rFonts w:ascii="Courier New" w:hAnsi="Courier New" w:cs="Courier New"/>
        </w:rPr>
        <w:t>.</w:t>
      </w:r>
    </w:p>
    <w:p w14:paraId="183A70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F6C8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30"/>
      <w:r w:rsidRPr="00A7271D">
        <w:rPr>
          <w:rFonts w:ascii="Courier New" w:hAnsi="Courier New" w:cs="Courier New"/>
        </w:rPr>
        <w:t xml:space="preserve">   </w:t>
      </w:r>
      <w:ins w:id="31" w:author="BOUCADAIR Mohamed TGI/OLN" w:date="2021-06-28T09:21:00Z">
        <w:r w:rsidR="00A13D2C" w:rsidRPr="00A13D2C">
          <w:rPr>
            <w:rFonts w:ascii="Courier New" w:hAnsi="Courier New" w:cs="Courier New"/>
          </w:rPr>
          <w:t>Host Identity Tag</w:t>
        </w:r>
        <w:r w:rsidR="00A13D2C">
          <w:rPr>
            <w:rFonts w:ascii="Courier New" w:hAnsi="Courier New" w:cs="Courier New"/>
          </w:rPr>
          <w:t>s (</w:t>
        </w:r>
      </w:ins>
      <w:r w:rsidRPr="00A7271D">
        <w:rPr>
          <w:rFonts w:ascii="Courier New" w:hAnsi="Courier New" w:cs="Courier New"/>
        </w:rPr>
        <w:t>HITs</w:t>
      </w:r>
      <w:ins w:id="32" w:author="BOUCADAIR Mohamed TGI/OLN" w:date="2021-06-28T09:21:00Z">
        <w:r w:rsidR="00A13D2C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 xml:space="preserve"> are statistically unique through the cryptographic hash feature</w:t>
      </w:r>
    </w:p>
    <w:p w14:paraId="5A75DE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second-preimage resistance</w:t>
      </w:r>
      <w:commentRangeEnd w:id="30"/>
      <w:r w:rsidR="00A13D2C">
        <w:rPr>
          <w:rStyle w:val="Marquedecommentaire"/>
          <w:rFonts w:asciiTheme="minorHAnsi" w:hAnsiTheme="minorHAnsi"/>
        </w:rPr>
        <w:commentReference w:id="30"/>
      </w:r>
      <w:r w:rsidRPr="00A7271D">
        <w:rPr>
          <w:rFonts w:ascii="Courier New" w:hAnsi="Courier New" w:cs="Courier New"/>
        </w:rPr>
        <w:t>.  The cryptographically-bound addition</w:t>
      </w:r>
    </w:p>
    <w:p w14:paraId="76F2B4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the Hierarchy and a HHIT registration process (TBD; e.g. based on</w:t>
      </w:r>
    </w:p>
    <w:p w14:paraId="5811B5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Extensible Provisioning Protocol, [RFC5730]) provide complete, global</w:t>
      </w:r>
    </w:p>
    <w:p w14:paraId="3A7BAE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uniqueness.  This is in contrast to general </w:t>
      </w:r>
      <w:ins w:id="33" w:author="BOUCADAIR Mohamed TGI/OLN" w:date="2021-06-28T09:22:00Z">
        <w:r w:rsidR="00A13D2C">
          <w:rPr>
            <w:rFonts w:ascii="Courier New" w:hAnsi="Courier New" w:cs="Courier New"/>
          </w:rPr>
          <w:t>identifiers</w:t>
        </w:r>
      </w:ins>
      <w:del w:id="34" w:author="BOUCADAIR Mohamed TGI/OLN" w:date="2021-06-28T09:22:00Z">
        <w:r w:rsidRPr="00A7271D" w:rsidDel="00A13D2C">
          <w:rPr>
            <w:rFonts w:ascii="Courier New" w:hAnsi="Courier New" w:cs="Courier New"/>
          </w:rPr>
          <w:delText>IDs</w:delText>
        </w:r>
      </w:del>
      <w:r w:rsidRPr="00A7271D">
        <w:rPr>
          <w:rFonts w:ascii="Courier New" w:hAnsi="Courier New" w:cs="Courier New"/>
        </w:rPr>
        <w:t xml:space="preserve"> (e.g.</w:t>
      </w:r>
      <w:ins w:id="35" w:author="BOUCADAIR Mohamed TGI/OLN" w:date="2021-06-28T09:22:00Z">
        <w:r w:rsidR="00A13D2C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a </w:t>
      </w:r>
      <w:ins w:id="36" w:author="BOUCADAIR Mohamed TGI/OLN" w:date="2021-06-28T09:22:00Z">
        <w:r w:rsidR="00A13D2C" w:rsidRPr="00A13D2C">
          <w:rPr>
            <w:rFonts w:ascii="Courier New" w:hAnsi="Courier New" w:cs="Courier New"/>
          </w:rPr>
          <w:t xml:space="preserve">Universally Unique </w:t>
        </w:r>
        <w:proofErr w:type="spellStart"/>
        <w:r w:rsidR="00A13D2C" w:rsidRPr="00A13D2C">
          <w:rPr>
            <w:rFonts w:ascii="Courier New" w:hAnsi="Courier New" w:cs="Courier New"/>
          </w:rPr>
          <w:t>IDentifier</w:t>
        </w:r>
        <w:proofErr w:type="spellEnd"/>
        <w:r w:rsidR="00A13D2C" w:rsidRPr="00A13D2C">
          <w:rPr>
            <w:rFonts w:ascii="Courier New" w:hAnsi="Courier New" w:cs="Courier New"/>
          </w:rPr>
          <w:t xml:space="preserve"> (</w:t>
        </w:r>
      </w:ins>
      <w:commentRangeStart w:id="37"/>
      <w:r w:rsidRPr="00A7271D">
        <w:rPr>
          <w:rFonts w:ascii="Courier New" w:hAnsi="Courier New" w:cs="Courier New"/>
        </w:rPr>
        <w:t>UUID</w:t>
      </w:r>
      <w:commentRangeEnd w:id="37"/>
      <w:r w:rsidR="00A13D2C">
        <w:rPr>
          <w:rStyle w:val="Marquedecommentaire"/>
          <w:rFonts w:asciiTheme="minorHAnsi" w:hAnsiTheme="minorHAnsi"/>
        </w:rPr>
        <w:commentReference w:id="37"/>
      </w:r>
      <w:ins w:id="38" w:author="BOUCADAIR Mohamed TGI/OLN" w:date="2021-06-28T09:22:00Z">
        <w:r w:rsidR="00A13D2C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 xml:space="preserve"> or</w:t>
      </w:r>
    </w:p>
    <w:p w14:paraId="35DFEA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device</w:t>
      </w:r>
      <w:proofErr w:type="gramEnd"/>
      <w:r w:rsidRPr="00A7271D">
        <w:rPr>
          <w:rFonts w:ascii="Courier New" w:hAnsi="Courier New" w:cs="Courier New"/>
        </w:rPr>
        <w:t xml:space="preserve"> serial number) as the subject in an X.509 certificate.</w:t>
      </w:r>
    </w:p>
    <w:p w14:paraId="6A42C5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8D91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 a multi-CA PKI, </w:t>
      </w:r>
      <w:commentRangeStart w:id="39"/>
      <w:r w:rsidRPr="00A7271D">
        <w:rPr>
          <w:rFonts w:ascii="Courier New" w:hAnsi="Courier New" w:cs="Courier New"/>
        </w:rPr>
        <w:t xml:space="preserve">a subject </w:t>
      </w:r>
      <w:commentRangeEnd w:id="39"/>
      <w:r w:rsidR="005D0774">
        <w:rPr>
          <w:rStyle w:val="Marquedecommentaire"/>
          <w:rFonts w:asciiTheme="minorHAnsi" w:hAnsiTheme="minorHAnsi"/>
        </w:rPr>
        <w:commentReference w:id="39"/>
      </w:r>
      <w:r w:rsidRPr="00A7271D">
        <w:rPr>
          <w:rFonts w:ascii="Courier New" w:hAnsi="Courier New" w:cs="Courier New"/>
        </w:rPr>
        <w:t>can occur in multiple CAs, possibly</w:t>
      </w:r>
    </w:p>
    <w:p w14:paraId="3803AFEA" w14:textId="77777777" w:rsidR="00A7271D" w:rsidRPr="005D0774" w:rsidRDefault="00A7271D" w:rsidP="00A7271D">
      <w:pPr>
        <w:pStyle w:val="Textebrut"/>
        <w:rPr>
          <w:rFonts w:ascii="Courier New" w:hAnsi="Courier New" w:cs="Courier New"/>
          <w:highlight w:val="yellow"/>
          <w:rPrChange w:id="40" w:author="BOUCADAIR Mohamed TGI/OLN" w:date="2021-06-28T09:28:00Z">
            <w:rPr>
              <w:rFonts w:ascii="Courier New" w:hAnsi="Courier New" w:cs="Courier New"/>
            </w:rPr>
          </w:rPrChange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fraudulently</w:t>
      </w:r>
      <w:proofErr w:type="gramEnd"/>
      <w:r w:rsidRPr="00A7271D">
        <w:rPr>
          <w:rFonts w:ascii="Courier New" w:hAnsi="Courier New" w:cs="Courier New"/>
        </w:rPr>
        <w:t xml:space="preserve">.  </w:t>
      </w:r>
      <w:r w:rsidRPr="005D0774">
        <w:rPr>
          <w:rFonts w:ascii="Courier New" w:hAnsi="Courier New" w:cs="Courier New"/>
          <w:highlight w:val="yellow"/>
          <w:rPrChange w:id="41" w:author="BOUCADAIR Mohamed TGI/OLN" w:date="2021-06-28T09:28:00Z">
            <w:rPr>
              <w:rFonts w:ascii="Courier New" w:hAnsi="Courier New" w:cs="Courier New"/>
            </w:rPr>
          </w:rPrChange>
        </w:rPr>
        <w:t>CAs within the PKI would need to implement an approach</w:t>
      </w:r>
    </w:p>
    <w:p w14:paraId="008083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5D0774">
        <w:rPr>
          <w:rFonts w:ascii="Courier New" w:hAnsi="Courier New" w:cs="Courier New"/>
          <w:highlight w:val="yellow"/>
          <w:rPrChange w:id="42" w:author="BOUCADAIR Mohamed TGI/OLN" w:date="2021-06-28T09:28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5D0774">
        <w:rPr>
          <w:rFonts w:ascii="Courier New" w:hAnsi="Courier New" w:cs="Courier New"/>
          <w:highlight w:val="yellow"/>
          <w:rPrChange w:id="43" w:author="BOUCADAIR Mohamed TGI/OLN" w:date="2021-06-28T09:28:00Z">
            <w:rPr>
              <w:rFonts w:ascii="Courier New" w:hAnsi="Courier New" w:cs="Courier New"/>
            </w:rPr>
          </w:rPrChange>
        </w:rPr>
        <w:t>to</w:t>
      </w:r>
      <w:proofErr w:type="gramEnd"/>
      <w:r w:rsidRPr="005D0774">
        <w:rPr>
          <w:rFonts w:ascii="Courier New" w:hAnsi="Courier New" w:cs="Courier New"/>
          <w:highlight w:val="yellow"/>
          <w:rPrChange w:id="44" w:author="BOUCADAIR Mohamed TGI/OLN" w:date="2021-06-28T09:28:00Z">
            <w:rPr>
              <w:rFonts w:ascii="Courier New" w:hAnsi="Courier New" w:cs="Courier New"/>
            </w:rPr>
          </w:rPrChange>
        </w:rPr>
        <w:t xml:space="preserve"> enforce assurance of uniqueness</w:t>
      </w:r>
      <w:r w:rsidRPr="00A7271D">
        <w:rPr>
          <w:rFonts w:ascii="Courier New" w:hAnsi="Courier New" w:cs="Courier New"/>
        </w:rPr>
        <w:t>.</w:t>
      </w:r>
    </w:p>
    <w:p w14:paraId="5D3A96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B9BC3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Hierarchical HITs provide </w:t>
      </w:r>
      <w:del w:id="45" w:author="BOUCADAIR Mohamed TGI/OLN" w:date="2021-06-28T09:23:00Z">
        <w:r w:rsidRPr="00A7271D" w:rsidDel="005D0774">
          <w:rPr>
            <w:rFonts w:ascii="Courier New" w:hAnsi="Courier New" w:cs="Courier New"/>
          </w:rPr>
          <w:delText xml:space="preserve">self </w:delText>
        </w:r>
      </w:del>
      <w:ins w:id="46" w:author="BOUCADAIR Mohamed TGI/OLN" w:date="2021-06-28T09:23:00Z">
        <w:r w:rsidR="005D0774" w:rsidRPr="00A7271D">
          <w:rPr>
            <w:rFonts w:ascii="Courier New" w:hAnsi="Courier New" w:cs="Courier New"/>
          </w:rPr>
          <w:t>self</w:t>
        </w:r>
        <w:r w:rsidR="005D0774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 xml:space="preserve">attestation of the </w:t>
      </w:r>
      <w:commentRangeStart w:id="47"/>
      <w:r w:rsidRPr="00A7271D">
        <w:rPr>
          <w:rFonts w:ascii="Courier New" w:hAnsi="Courier New" w:cs="Courier New"/>
        </w:rPr>
        <w:t>HHIT registry</w:t>
      </w:r>
      <w:commentRangeEnd w:id="47"/>
      <w:r w:rsidR="00C3430C">
        <w:rPr>
          <w:rStyle w:val="Marquedecommentaire"/>
          <w:rFonts w:asciiTheme="minorHAnsi" w:hAnsiTheme="minorHAnsi"/>
        </w:rPr>
        <w:commentReference w:id="47"/>
      </w:r>
      <w:r w:rsidRPr="00A7271D">
        <w:rPr>
          <w:rFonts w:ascii="Courier New" w:hAnsi="Courier New" w:cs="Courier New"/>
        </w:rPr>
        <w:t>.  A</w:t>
      </w:r>
    </w:p>
    <w:p w14:paraId="119F23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can only be in a single registry within a </w:t>
      </w:r>
      <w:del w:id="48" w:author="BOUCADAIR Mohamed TGI/OLN" w:date="2021-06-28T09:46:00Z">
        <w:r w:rsidRPr="00A7271D" w:rsidDel="00C3430C">
          <w:rPr>
            <w:rFonts w:ascii="Courier New" w:hAnsi="Courier New" w:cs="Courier New"/>
          </w:rPr>
          <w:delText xml:space="preserve">registry </w:delText>
        </w:r>
      </w:del>
      <w:ins w:id="49" w:author="BOUCADAIR Mohamed TGI/OLN" w:date="2021-06-28T09:46:00Z">
        <w:r w:rsidR="00C3430C">
          <w:rPr>
            <w:rFonts w:ascii="Courier New" w:hAnsi="Courier New" w:cs="Courier New"/>
          </w:rPr>
          <w:t>registration</w:t>
        </w:r>
        <w:r w:rsidR="00C3430C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system (e.g</w:t>
      </w:r>
      <w:proofErr w:type="gramStart"/>
      <w:r w:rsidRPr="00A7271D">
        <w:rPr>
          <w:rFonts w:ascii="Courier New" w:hAnsi="Courier New" w:cs="Courier New"/>
        </w:rPr>
        <w:t>.</w:t>
      </w:r>
      <w:ins w:id="50" w:author="BOUCADAIR Mohamed TGI/OLN" w:date="2021-06-28T09:45:00Z">
        <w:r w:rsidR="00C3430C">
          <w:rPr>
            <w:rFonts w:ascii="Courier New" w:hAnsi="Courier New" w:cs="Courier New"/>
          </w:rPr>
          <w:t>,</w:t>
        </w:r>
      </w:ins>
      <w:proofErr w:type="gramEnd"/>
    </w:p>
    <w:p w14:paraId="211292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51"/>
      <w:r w:rsidRPr="00A7271D">
        <w:rPr>
          <w:rFonts w:ascii="Courier New" w:hAnsi="Courier New" w:cs="Courier New"/>
        </w:rPr>
        <w:t xml:space="preserve">EPP </w:t>
      </w:r>
      <w:commentRangeEnd w:id="51"/>
      <w:r w:rsidR="00C3430C">
        <w:rPr>
          <w:rStyle w:val="Marquedecommentaire"/>
          <w:rFonts w:asciiTheme="minorHAnsi" w:hAnsiTheme="minorHAnsi"/>
        </w:rPr>
        <w:commentReference w:id="51"/>
      </w:r>
      <w:r w:rsidRPr="00A7271D">
        <w:rPr>
          <w:rFonts w:ascii="Courier New" w:hAnsi="Courier New" w:cs="Courier New"/>
        </w:rPr>
        <w:t>and DNS).</w:t>
      </w:r>
    </w:p>
    <w:p w14:paraId="607830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DE35CB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Hierarchical HITs are valid, though non-routable, </w:t>
      </w:r>
      <w:commentRangeStart w:id="52"/>
      <w:r w:rsidRPr="00A7271D">
        <w:rPr>
          <w:rFonts w:ascii="Courier New" w:hAnsi="Courier New" w:cs="Courier New"/>
        </w:rPr>
        <w:t>IPv6 addresses</w:t>
      </w:r>
      <w:commentRangeEnd w:id="52"/>
      <w:r w:rsidR="00C3430C">
        <w:rPr>
          <w:rStyle w:val="Marquedecommentaire"/>
          <w:rFonts w:asciiTheme="minorHAnsi" w:hAnsiTheme="minorHAnsi"/>
        </w:rPr>
        <w:commentReference w:id="52"/>
      </w:r>
      <w:r w:rsidRPr="00A7271D">
        <w:rPr>
          <w:rFonts w:ascii="Courier New" w:hAnsi="Courier New" w:cs="Courier New"/>
        </w:rPr>
        <w:t>.  As</w:t>
      </w:r>
    </w:p>
    <w:p w14:paraId="16697E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such</w:t>
      </w:r>
      <w:proofErr w:type="gramEnd"/>
      <w:r w:rsidRPr="00A7271D">
        <w:rPr>
          <w:rFonts w:ascii="Courier New" w:hAnsi="Courier New" w:cs="Courier New"/>
        </w:rPr>
        <w:t xml:space="preserve">, they fit in </w:t>
      </w:r>
      <w:commentRangeStart w:id="53"/>
      <w:r w:rsidRPr="00A7271D">
        <w:rPr>
          <w:rFonts w:ascii="Courier New" w:hAnsi="Courier New" w:cs="Courier New"/>
        </w:rPr>
        <w:t>many ways within various IETF technologies</w:t>
      </w:r>
      <w:commentRangeEnd w:id="53"/>
      <w:r w:rsidR="00C3430C">
        <w:rPr>
          <w:rStyle w:val="Marquedecommentaire"/>
          <w:rFonts w:asciiTheme="minorHAnsi" w:hAnsiTheme="minorHAnsi"/>
        </w:rPr>
        <w:commentReference w:id="53"/>
      </w:r>
      <w:r w:rsidRPr="00A7271D">
        <w:rPr>
          <w:rFonts w:ascii="Courier New" w:hAnsi="Courier New" w:cs="Courier New"/>
        </w:rPr>
        <w:t>.</w:t>
      </w:r>
    </w:p>
    <w:p w14:paraId="681585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C185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73372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BB4F65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85B90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BA7C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353E5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lastRenderedPageBreak/>
        <w:t>Moskowitz, et al.         Expires 1 August 2021                 [Page 3]</w:t>
      </w:r>
    </w:p>
    <w:p w14:paraId="21A6282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7E5EA2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0F9E35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68AF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0F149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54"/>
      <w:r w:rsidRPr="00A7271D">
        <w:rPr>
          <w:rFonts w:ascii="Courier New" w:hAnsi="Courier New" w:cs="Courier New"/>
        </w:rPr>
        <w:t>1.1</w:t>
      </w:r>
      <w:proofErr w:type="gramStart"/>
      <w:r w:rsidRPr="00A7271D">
        <w:rPr>
          <w:rFonts w:ascii="Courier New" w:hAnsi="Courier New" w:cs="Courier New"/>
        </w:rPr>
        <w:t xml:space="preserve">.  </w:t>
      </w:r>
      <w:proofErr w:type="spellStart"/>
      <w:r w:rsidRPr="00A7271D">
        <w:rPr>
          <w:rFonts w:ascii="Courier New" w:hAnsi="Courier New" w:cs="Courier New"/>
        </w:rPr>
        <w:t>Nontransferablity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of HHITs</w:t>
      </w:r>
    </w:p>
    <w:p w14:paraId="3796443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C3DD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HIs and its HHITs SHOULD NOT be transferable between UA or even</w:t>
      </w:r>
    </w:p>
    <w:p w14:paraId="6723C9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between</w:t>
      </w:r>
      <w:proofErr w:type="gramEnd"/>
      <w:r w:rsidRPr="00A7271D">
        <w:rPr>
          <w:rFonts w:ascii="Courier New" w:hAnsi="Courier New" w:cs="Courier New"/>
        </w:rPr>
        <w:t xml:space="preserve"> </w:t>
      </w:r>
      <w:commentRangeStart w:id="55"/>
      <w:r w:rsidRPr="00A7271D">
        <w:rPr>
          <w:rFonts w:ascii="Courier New" w:hAnsi="Courier New" w:cs="Courier New"/>
        </w:rPr>
        <w:t>replacement electronics</w:t>
      </w:r>
      <w:commentRangeEnd w:id="55"/>
      <w:r w:rsidR="00FA1CD1">
        <w:rPr>
          <w:rStyle w:val="Marquedecommentaire"/>
          <w:rFonts w:asciiTheme="minorHAnsi" w:hAnsiTheme="minorHAnsi"/>
        </w:rPr>
        <w:commentReference w:id="55"/>
      </w:r>
      <w:r w:rsidRPr="00A7271D">
        <w:rPr>
          <w:rFonts w:ascii="Courier New" w:hAnsi="Courier New" w:cs="Courier New"/>
        </w:rPr>
        <w:t xml:space="preserve"> for a UA.  The private key for the HI</w:t>
      </w:r>
    </w:p>
    <w:p w14:paraId="63014E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SHOULD be held in a </w:t>
      </w:r>
      <w:commentRangeStart w:id="56"/>
      <w:r w:rsidRPr="00A7271D">
        <w:rPr>
          <w:rFonts w:ascii="Courier New" w:hAnsi="Courier New" w:cs="Courier New"/>
        </w:rPr>
        <w:t>cryptographically secure component</w:t>
      </w:r>
      <w:commentRangeEnd w:id="56"/>
      <w:r w:rsidR="0032218B">
        <w:rPr>
          <w:rStyle w:val="Marquedecommentaire"/>
          <w:rFonts w:asciiTheme="minorHAnsi" w:hAnsiTheme="minorHAnsi"/>
        </w:rPr>
        <w:commentReference w:id="56"/>
      </w:r>
      <w:r w:rsidRPr="00A7271D">
        <w:rPr>
          <w:rFonts w:ascii="Courier New" w:hAnsi="Courier New" w:cs="Courier New"/>
        </w:rPr>
        <w:t>.</w:t>
      </w:r>
      <w:commentRangeEnd w:id="54"/>
      <w:r w:rsidR="00FA1CD1">
        <w:rPr>
          <w:rStyle w:val="Marquedecommentaire"/>
          <w:rFonts w:asciiTheme="minorHAnsi" w:hAnsiTheme="minorHAnsi"/>
        </w:rPr>
        <w:commentReference w:id="54"/>
      </w:r>
    </w:p>
    <w:p w14:paraId="4429C7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D9F3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2.  Terms and Definitions</w:t>
      </w:r>
    </w:p>
    <w:p w14:paraId="714EDA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2F74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2.1</w:t>
      </w:r>
      <w:proofErr w:type="gramStart"/>
      <w:r w:rsidRPr="00A7271D">
        <w:rPr>
          <w:rFonts w:ascii="Courier New" w:hAnsi="Courier New" w:cs="Courier New"/>
        </w:rPr>
        <w:t>.  Requirements</w:t>
      </w:r>
      <w:proofErr w:type="gramEnd"/>
      <w:r w:rsidRPr="00A7271D">
        <w:rPr>
          <w:rFonts w:ascii="Courier New" w:hAnsi="Courier New" w:cs="Courier New"/>
        </w:rPr>
        <w:t xml:space="preserve"> Terminology</w:t>
      </w:r>
    </w:p>
    <w:p w14:paraId="2CA77E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0A338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key words "MUST", "MUST NOT", "REQUIRED", "SHALL", "SHALL NOT",</w:t>
      </w:r>
    </w:p>
    <w:p w14:paraId="00BEBC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"SHOULD", "SHOULD NOT", "RECOMMENDED", "NOT RECOMMENDED", "MAY", and</w:t>
      </w:r>
    </w:p>
    <w:p w14:paraId="30500EB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"OPTIONAL" in this document are to be interpreted as described in BCP</w:t>
      </w:r>
    </w:p>
    <w:p w14:paraId="0A528B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14 [RFC2119] [RFC8174] when, and only when, they appear in all</w:t>
      </w:r>
    </w:p>
    <w:p w14:paraId="1BAF685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capitals</w:t>
      </w:r>
      <w:proofErr w:type="gramEnd"/>
      <w:r w:rsidRPr="00A7271D">
        <w:rPr>
          <w:rFonts w:ascii="Courier New" w:hAnsi="Courier New" w:cs="Courier New"/>
        </w:rPr>
        <w:t>, as shown here.</w:t>
      </w:r>
      <w:bookmarkStart w:id="57" w:name="_GoBack"/>
      <w:bookmarkEnd w:id="57"/>
    </w:p>
    <w:p w14:paraId="33434F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8509ACC" w14:textId="5ED07C6D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2.2</w:t>
      </w:r>
      <w:proofErr w:type="gramStart"/>
      <w:r w:rsidRPr="00A7271D">
        <w:rPr>
          <w:rFonts w:ascii="Courier New" w:hAnsi="Courier New" w:cs="Courier New"/>
        </w:rPr>
        <w:t xml:space="preserve">.  </w:t>
      </w:r>
      <w:proofErr w:type="gramEnd"/>
      <w:del w:id="58" w:author="BOUCADAIR Mohamed TGI/OLN" w:date="2021-06-28T09:53:00Z">
        <w:r w:rsidRPr="00A7271D" w:rsidDel="0032218B">
          <w:rPr>
            <w:rFonts w:ascii="Courier New" w:hAnsi="Courier New" w:cs="Courier New"/>
          </w:rPr>
          <w:delText>Notation</w:delText>
        </w:r>
      </w:del>
      <w:ins w:id="59" w:author="BOUCADAIR Mohamed TGI/OLN" w:date="2021-06-28T09:53:00Z">
        <w:r w:rsidR="0032218B">
          <w:rPr>
            <w:rFonts w:ascii="Courier New" w:hAnsi="Courier New" w:cs="Courier New"/>
          </w:rPr>
          <w:t xml:space="preserve">Notations </w:t>
        </w:r>
      </w:ins>
    </w:p>
    <w:p w14:paraId="074F64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BDDE8F4" w14:textId="2C36BA9E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60"/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|  Signifies</w:t>
      </w:r>
      <w:proofErr w:type="gramEnd"/>
      <w:r w:rsidRPr="00A7271D">
        <w:rPr>
          <w:rFonts w:ascii="Courier New" w:hAnsi="Courier New" w:cs="Courier New"/>
        </w:rPr>
        <w:t xml:space="preserve"> concatenation of information</w:t>
      </w:r>
      <w:ins w:id="61" w:author="BOUCADAIR Mohamed TGI/OLN" w:date="2021-06-28T09:54:00Z">
        <w:r w:rsidR="0032218B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</w:t>
      </w:r>
      <w:del w:id="62" w:author="BOUCADAIR Mohamed TGI/OLN" w:date="2021-06-28T09:54:00Z">
        <w:r w:rsidRPr="00A7271D" w:rsidDel="0032218B">
          <w:rPr>
            <w:rFonts w:ascii="Courier New" w:hAnsi="Courier New" w:cs="Courier New"/>
          </w:rPr>
          <w:delText xml:space="preserve">- </w:delText>
        </w:r>
      </w:del>
      <w:r w:rsidRPr="00A7271D">
        <w:rPr>
          <w:rFonts w:ascii="Courier New" w:hAnsi="Courier New" w:cs="Courier New"/>
        </w:rPr>
        <w:t>e.g., X | Y is the</w:t>
      </w:r>
    </w:p>
    <w:p w14:paraId="5B3E8A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concatenation</w:t>
      </w:r>
      <w:proofErr w:type="gramEnd"/>
      <w:r w:rsidRPr="00A7271D">
        <w:rPr>
          <w:rFonts w:ascii="Courier New" w:hAnsi="Courier New" w:cs="Courier New"/>
        </w:rPr>
        <w:t xml:space="preserve"> of X and Y.</w:t>
      </w:r>
    </w:p>
    <w:p w14:paraId="0958AF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4470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Claim(X</w:t>
      </w:r>
      <w:proofErr w:type="gramStart"/>
      <w:r w:rsidRPr="00A7271D">
        <w:rPr>
          <w:rFonts w:ascii="Courier New" w:hAnsi="Courier New" w:cs="Courier New"/>
        </w:rPr>
        <w:t>,Y</w:t>
      </w:r>
      <w:proofErr w:type="gramEnd"/>
      <w:r w:rsidRPr="00A7271D">
        <w:rPr>
          <w:rFonts w:ascii="Courier New" w:hAnsi="Courier New" w:cs="Courier New"/>
        </w:rPr>
        <w:t>):</w:t>
      </w:r>
    </w:p>
    <w:p w14:paraId="1EA1242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Form of a predicate (X is Y, X has property Y, and most</w:t>
      </w:r>
    </w:p>
    <w:p w14:paraId="26F3F1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importantly</w:t>
      </w:r>
      <w:proofErr w:type="gramEnd"/>
      <w:r w:rsidRPr="00A7271D">
        <w:rPr>
          <w:rFonts w:ascii="Courier New" w:hAnsi="Courier New" w:cs="Courier New"/>
        </w:rPr>
        <w:t xml:space="preserve"> X owns Y).</w:t>
      </w:r>
    </w:p>
    <w:p w14:paraId="77907A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BE141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Assertion(</w:t>
      </w:r>
      <w:proofErr w:type="gramEnd"/>
      <w:r w:rsidRPr="00A7271D">
        <w:rPr>
          <w:rFonts w:ascii="Courier New" w:hAnsi="Courier New" w:cs="Courier New"/>
        </w:rPr>
        <w:t>{X...}):</w:t>
      </w:r>
    </w:p>
    <w:p w14:paraId="23156B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 set of one or more claims.  This definition is borrowed from</w:t>
      </w:r>
    </w:p>
    <w:p w14:paraId="07C91F4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</w:t>
      </w:r>
      <w:commentRangeStart w:id="63"/>
      <w:r w:rsidRPr="00CE452D">
        <w:rPr>
          <w:rFonts w:ascii="Courier New" w:hAnsi="Courier New" w:cs="Courier New"/>
          <w:lang w:val="fr-FR"/>
        </w:rPr>
        <w:t>JWT/CWT</w:t>
      </w:r>
      <w:commentRangeEnd w:id="63"/>
      <w:r w:rsidR="0032218B">
        <w:rPr>
          <w:rStyle w:val="Marquedecommentaire"/>
          <w:rFonts w:asciiTheme="minorHAnsi" w:hAnsiTheme="minorHAnsi"/>
        </w:rPr>
        <w:commentReference w:id="63"/>
      </w:r>
      <w:r w:rsidRPr="00CE452D">
        <w:rPr>
          <w:rFonts w:ascii="Courier New" w:hAnsi="Courier New" w:cs="Courier New"/>
          <w:lang w:val="fr-FR"/>
        </w:rPr>
        <w:t>.</w:t>
      </w:r>
    </w:p>
    <w:p w14:paraId="49C1DF9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2DAB031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Attestation(X</w:t>
      </w:r>
      <w:proofErr w:type="gramStart"/>
      <w:r w:rsidRPr="00CE452D">
        <w:rPr>
          <w:rFonts w:ascii="Courier New" w:hAnsi="Courier New" w:cs="Courier New"/>
          <w:lang w:val="fr-FR"/>
        </w:rPr>
        <w:t>,Y</w:t>
      </w:r>
      <w:proofErr w:type="gramEnd"/>
      <w:r w:rsidRPr="00CE452D">
        <w:rPr>
          <w:rFonts w:ascii="Courier New" w:hAnsi="Courier New" w:cs="Courier New"/>
          <w:lang w:val="fr-FR"/>
        </w:rPr>
        <w:t>):</w:t>
      </w:r>
    </w:p>
    <w:p w14:paraId="14A33A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   </w:t>
      </w:r>
      <w:r w:rsidRPr="00A7271D">
        <w:rPr>
          <w:rFonts w:ascii="Courier New" w:hAnsi="Courier New" w:cs="Courier New"/>
        </w:rPr>
        <w:t>A signed claim.  X attests to Y.</w:t>
      </w:r>
    </w:p>
    <w:p w14:paraId="5517F2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2BF345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Certificate(X</w:t>
      </w:r>
      <w:proofErr w:type="gramStart"/>
      <w:r w:rsidRPr="00A7271D">
        <w:rPr>
          <w:rFonts w:ascii="Courier New" w:hAnsi="Courier New" w:cs="Courier New"/>
        </w:rPr>
        <w:t>,Y</w:t>
      </w:r>
      <w:proofErr w:type="gramEnd"/>
      <w:r w:rsidRPr="00A7271D">
        <w:rPr>
          <w:rFonts w:ascii="Courier New" w:hAnsi="Courier New" w:cs="Courier New"/>
        </w:rPr>
        <w:t>):</w:t>
      </w:r>
    </w:p>
    <w:p w14:paraId="4C4833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 claim or attestation, Y, signed exclusively by a third party, X,</w:t>
      </w:r>
    </w:p>
    <w:p w14:paraId="08E677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are only over identities.</w:t>
      </w:r>
      <w:commentRangeEnd w:id="60"/>
      <w:r w:rsidR="007332A1">
        <w:rPr>
          <w:rStyle w:val="Marquedecommentaire"/>
          <w:rFonts w:asciiTheme="minorHAnsi" w:hAnsiTheme="minorHAnsi"/>
        </w:rPr>
        <w:commentReference w:id="60"/>
      </w:r>
    </w:p>
    <w:p w14:paraId="0C90F1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9E54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2.3</w:t>
      </w:r>
      <w:proofErr w:type="gramStart"/>
      <w:r w:rsidRPr="00A7271D">
        <w:rPr>
          <w:rFonts w:ascii="Courier New" w:hAnsi="Courier New" w:cs="Courier New"/>
        </w:rPr>
        <w:t>.  Definitions</w:t>
      </w:r>
      <w:proofErr w:type="gramEnd"/>
    </w:p>
    <w:p w14:paraId="682874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BA3255A" w14:textId="1392A9BD" w:rsidR="0032218B" w:rsidRDefault="00A7271D" w:rsidP="00A7271D">
      <w:pPr>
        <w:pStyle w:val="Textebrut"/>
        <w:rPr>
          <w:ins w:id="64" w:author="BOUCADAIR Mohamed TGI/OLN" w:date="2021-06-28T09:58:00Z"/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del w:id="65" w:author="BOUCADAIR Mohamed TGI/OLN" w:date="2021-06-28T09:57:00Z">
        <w:r w:rsidRPr="00A7271D" w:rsidDel="0032218B">
          <w:rPr>
            <w:rFonts w:ascii="Courier New" w:hAnsi="Courier New" w:cs="Courier New"/>
          </w:rPr>
          <w:delText xml:space="preserve">See </w:delText>
        </w:r>
      </w:del>
      <w:ins w:id="66" w:author="BOUCADAIR Mohamed TGI/OLN" w:date="2021-06-28T09:57:00Z">
        <w:r w:rsidR="0032218B">
          <w:rPr>
            <w:rFonts w:ascii="Courier New" w:hAnsi="Courier New" w:cs="Courier New"/>
          </w:rPr>
          <w:t>This document uses the terms defined in</w:t>
        </w:r>
        <w:r w:rsidR="0032218B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[drip-requirements]</w:t>
      </w:r>
      <w:del w:id="67" w:author="BOUCADAIR Mohamed TGI/OLN" w:date="2021-06-28T09:57:00Z">
        <w:r w:rsidRPr="00A7271D" w:rsidDel="0032218B">
          <w:rPr>
            <w:rFonts w:ascii="Courier New" w:hAnsi="Courier New" w:cs="Courier New"/>
          </w:rPr>
          <w:delText xml:space="preserve"> for common DRIP terms</w:delText>
        </w:r>
      </w:del>
      <w:r w:rsidRPr="00A7271D">
        <w:rPr>
          <w:rFonts w:ascii="Courier New" w:hAnsi="Courier New" w:cs="Courier New"/>
        </w:rPr>
        <w:t>.</w:t>
      </w:r>
      <w:ins w:id="68" w:author="BOUCADAIR Mohamed TGI/OLN" w:date="2021-06-28T09:58:00Z">
        <w:r w:rsidR="0032218B">
          <w:rPr>
            <w:rFonts w:ascii="Courier New" w:hAnsi="Courier New" w:cs="Courier New"/>
          </w:rPr>
          <w:t xml:space="preserve"> The following new terms are used in the document:</w:t>
        </w:r>
      </w:ins>
    </w:p>
    <w:p w14:paraId="6E60D32F" w14:textId="77777777" w:rsidR="0032218B" w:rsidRDefault="0032218B" w:rsidP="00A7271D">
      <w:pPr>
        <w:pStyle w:val="Textebrut"/>
        <w:rPr>
          <w:ins w:id="69" w:author="BOUCADAIR Mohamed TGI/OLN" w:date="2021-06-28T09:58:00Z"/>
          <w:rFonts w:ascii="Courier New" w:hAnsi="Courier New" w:cs="Courier New"/>
        </w:rPr>
      </w:pPr>
    </w:p>
    <w:p w14:paraId="72FBAAD1" w14:textId="6CDCD193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D500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58C691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70"/>
      <w:proofErr w:type="spellStart"/>
      <w:proofErr w:type="gramStart"/>
      <w:r w:rsidRPr="00A7271D">
        <w:rPr>
          <w:rFonts w:ascii="Courier New" w:hAnsi="Courier New" w:cs="Courier New"/>
        </w:rPr>
        <w:t>cSHAKE</w:t>
      </w:r>
      <w:commentRangeEnd w:id="70"/>
      <w:proofErr w:type="spellEnd"/>
      <w:proofErr w:type="gramEnd"/>
      <w:r w:rsidR="0032218B">
        <w:rPr>
          <w:rStyle w:val="Marquedecommentaire"/>
          <w:rFonts w:asciiTheme="minorHAnsi" w:hAnsiTheme="minorHAnsi"/>
        </w:rPr>
        <w:commentReference w:id="70"/>
      </w:r>
      <w:r w:rsidRPr="00A7271D">
        <w:rPr>
          <w:rFonts w:ascii="Courier New" w:hAnsi="Courier New" w:cs="Courier New"/>
        </w:rPr>
        <w:t xml:space="preserve"> (The customizable SHAKE function):</w:t>
      </w:r>
    </w:p>
    <w:p w14:paraId="26A8DF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Extends the </w:t>
      </w:r>
      <w:commentRangeStart w:id="71"/>
      <w:r w:rsidRPr="00A7271D">
        <w:rPr>
          <w:rFonts w:ascii="Courier New" w:hAnsi="Courier New" w:cs="Courier New"/>
        </w:rPr>
        <w:t>SHAKE</w:t>
      </w:r>
      <w:commentRangeEnd w:id="71"/>
      <w:r w:rsidR="0032218B">
        <w:rPr>
          <w:rStyle w:val="Marquedecommentaire"/>
          <w:rFonts w:asciiTheme="minorHAnsi" w:hAnsiTheme="minorHAnsi"/>
        </w:rPr>
        <w:commentReference w:id="71"/>
      </w:r>
      <w:r w:rsidRPr="00A7271D">
        <w:rPr>
          <w:rFonts w:ascii="Courier New" w:hAnsi="Courier New" w:cs="Courier New"/>
        </w:rPr>
        <w:t xml:space="preserve"> scheme to allow users to customize their use of</w:t>
      </w:r>
    </w:p>
    <w:p w14:paraId="37A0FDD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function.</w:t>
      </w:r>
    </w:p>
    <w:p w14:paraId="363647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673D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HDA (Hierarchical HIT Domain Authority):</w:t>
      </w:r>
    </w:p>
    <w:p w14:paraId="229E6A87" w14:textId="4B961F7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The </w:t>
      </w:r>
      <w:del w:id="72" w:author="BOUCADAIR Mohamed TGI/OLN" w:date="2021-06-28T09:59:00Z">
        <w:r w:rsidRPr="00A7271D" w:rsidDel="0032218B">
          <w:rPr>
            <w:rFonts w:ascii="Courier New" w:hAnsi="Courier New" w:cs="Courier New"/>
          </w:rPr>
          <w:delText xml:space="preserve">16 </w:delText>
        </w:r>
      </w:del>
      <w:ins w:id="73" w:author="BOUCADAIR Mohamed TGI/OLN" w:date="2021-06-28T09:59:00Z">
        <w:r w:rsidR="0032218B" w:rsidRPr="00A7271D">
          <w:rPr>
            <w:rFonts w:ascii="Courier New" w:hAnsi="Courier New" w:cs="Courier New"/>
          </w:rPr>
          <w:t>16</w:t>
        </w:r>
        <w:r w:rsidR="0032218B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 xml:space="preserve">bit field </w:t>
      </w:r>
      <w:ins w:id="74" w:author="BOUCADAIR Mohamed TGI/OLN" w:date="2021-06-28T09:59:00Z">
        <w:r w:rsidR="0032218B">
          <w:rPr>
            <w:rFonts w:ascii="Courier New" w:hAnsi="Courier New" w:cs="Courier New"/>
          </w:rPr>
          <w:t xml:space="preserve">that </w:t>
        </w:r>
      </w:ins>
      <w:del w:id="75" w:author="BOUCADAIR Mohamed TGI/OLN" w:date="2021-06-28T09:59:00Z">
        <w:r w:rsidRPr="00A7271D" w:rsidDel="0032218B">
          <w:rPr>
            <w:rFonts w:ascii="Courier New" w:hAnsi="Courier New" w:cs="Courier New"/>
          </w:rPr>
          <w:delText xml:space="preserve">identifying </w:delText>
        </w:r>
      </w:del>
      <w:ins w:id="76" w:author="BOUCADAIR Mohamed TGI/OLN" w:date="2021-06-28T09:59:00Z">
        <w:r w:rsidR="0032218B" w:rsidRPr="00A7271D">
          <w:rPr>
            <w:rFonts w:ascii="Courier New" w:hAnsi="Courier New" w:cs="Courier New"/>
          </w:rPr>
          <w:t>identif</w:t>
        </w:r>
        <w:r w:rsidR="0032218B">
          <w:rPr>
            <w:rFonts w:ascii="Courier New" w:hAnsi="Courier New" w:cs="Courier New"/>
          </w:rPr>
          <w:t xml:space="preserve">ies </w:t>
        </w:r>
      </w:ins>
      <w:r w:rsidRPr="00A7271D">
        <w:rPr>
          <w:rFonts w:ascii="Courier New" w:hAnsi="Courier New" w:cs="Courier New"/>
        </w:rPr>
        <w:t>the HHIT Domain Authority under an</w:t>
      </w:r>
    </w:p>
    <w:p w14:paraId="32697D1C" w14:textId="11B0ABF3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</w:t>
      </w:r>
      <w:ins w:id="77" w:author="BOUCADAIR Mohamed TGI/OLN" w:date="2021-06-28T09:59:00Z">
        <w:r w:rsidR="0032218B" w:rsidRPr="00A7271D">
          <w:rPr>
            <w:rFonts w:ascii="Courier New" w:hAnsi="Courier New" w:cs="Courier New"/>
          </w:rPr>
          <w:t>Registered Assigning Authority</w:t>
        </w:r>
        <w:r w:rsidR="0032218B" w:rsidRPr="00CE452D">
          <w:rPr>
            <w:rFonts w:ascii="Courier New" w:hAnsi="Courier New" w:cs="Courier New"/>
            <w:lang w:val="fr-FR"/>
          </w:rPr>
          <w:t xml:space="preserve"> </w:t>
        </w:r>
        <w:r w:rsidR="0032218B">
          <w:rPr>
            <w:rFonts w:ascii="Courier New" w:hAnsi="Courier New" w:cs="Courier New"/>
            <w:lang w:val="fr-FR"/>
          </w:rPr>
          <w:t>(</w:t>
        </w:r>
      </w:ins>
      <w:r w:rsidRPr="00CE452D">
        <w:rPr>
          <w:rFonts w:ascii="Courier New" w:hAnsi="Courier New" w:cs="Courier New"/>
          <w:lang w:val="fr-FR"/>
        </w:rPr>
        <w:t>RAA</w:t>
      </w:r>
      <w:ins w:id="78" w:author="BOUCADAIR Mohamed TGI/OLN" w:date="2021-06-28T09:59:00Z">
        <w:r w:rsidR="0032218B">
          <w:rPr>
            <w:rFonts w:ascii="Courier New" w:hAnsi="Courier New" w:cs="Courier New"/>
            <w:lang w:val="fr-FR"/>
          </w:rPr>
          <w:t>)</w:t>
        </w:r>
      </w:ins>
      <w:r w:rsidRPr="00CE452D">
        <w:rPr>
          <w:rFonts w:ascii="Courier New" w:hAnsi="Courier New" w:cs="Courier New"/>
          <w:lang w:val="fr-FR"/>
        </w:rPr>
        <w:t>.</w:t>
      </w:r>
    </w:p>
    <w:p w14:paraId="13F15A4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2D2093E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5D7F84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95C044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A1CB46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 [Page 4]</w:t>
      </w:r>
    </w:p>
    <w:p w14:paraId="7A422F2E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5818EE6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4F7E8E1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51E6D7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5B19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</w:t>
      </w:r>
    </w:p>
    <w:p w14:paraId="30EB02E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Hierarchical Host Identity Tag.  A HIT with extra hierarchical</w:t>
      </w:r>
    </w:p>
    <w:p w14:paraId="42DA1F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information</w:t>
      </w:r>
      <w:proofErr w:type="gramEnd"/>
      <w:r w:rsidRPr="00A7271D">
        <w:rPr>
          <w:rFonts w:ascii="Courier New" w:hAnsi="Courier New" w:cs="Courier New"/>
        </w:rPr>
        <w:t xml:space="preserve"> not found in a </w:t>
      </w:r>
      <w:commentRangeStart w:id="79"/>
      <w:r w:rsidRPr="00A7271D">
        <w:rPr>
          <w:rFonts w:ascii="Courier New" w:hAnsi="Courier New" w:cs="Courier New"/>
        </w:rPr>
        <w:t>standard HIT</w:t>
      </w:r>
      <w:commentRangeEnd w:id="79"/>
      <w:r w:rsidR="0032218B">
        <w:rPr>
          <w:rStyle w:val="Marquedecommentaire"/>
          <w:rFonts w:asciiTheme="minorHAnsi" w:hAnsiTheme="minorHAnsi"/>
        </w:rPr>
        <w:commentReference w:id="79"/>
      </w:r>
      <w:r w:rsidRPr="00A7271D">
        <w:rPr>
          <w:rFonts w:ascii="Courier New" w:hAnsi="Courier New" w:cs="Courier New"/>
        </w:rPr>
        <w:t>.</w:t>
      </w:r>
    </w:p>
    <w:p w14:paraId="44F80A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AB6F0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</w:t>
      </w:r>
    </w:p>
    <w:p w14:paraId="57301E43" w14:textId="3BFF4198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Host Identity.  The public key portion of an asymmetric key</w:t>
      </w:r>
      <w:ins w:id="80" w:author="BOUCADAIR Mohamed TGI/OLN" w:date="2021-06-28T10:00:00Z">
        <w:r w:rsidR="0032218B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pair</w:t>
      </w:r>
    </w:p>
    <w:p w14:paraId="6C05E1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in HIP.</w:t>
      </w:r>
    </w:p>
    <w:p w14:paraId="38AAF0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C74F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HID (Hierarchy ID):</w:t>
      </w:r>
    </w:p>
    <w:p w14:paraId="492F9D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The 32 bit field providing the HIT Hierarchy ID.</w:t>
      </w:r>
    </w:p>
    <w:p w14:paraId="42BA2F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BB014CD" w14:textId="68330133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HIP</w:t>
      </w:r>
      <w:ins w:id="81" w:author="BOUCADAIR Mohamed TGI/OLN" w:date="2021-06-28T10:03:00Z">
        <w:r w:rsidR="003F165D">
          <w:rPr>
            <w:rFonts w:ascii="Courier New" w:hAnsi="Courier New" w:cs="Courier New"/>
          </w:rPr>
          <w:t xml:space="preserve"> (</w:t>
        </w:r>
        <w:r w:rsidR="003F165D" w:rsidRPr="00A7271D">
          <w:rPr>
            <w:rFonts w:ascii="Courier New" w:hAnsi="Courier New" w:cs="Courier New"/>
          </w:rPr>
          <w:t>Host Identity Protocol</w:t>
        </w:r>
        <w:r w:rsidR="003F165D">
          <w:rPr>
            <w:rFonts w:ascii="Courier New" w:hAnsi="Courier New" w:cs="Courier New"/>
          </w:rPr>
          <w:t>):</w:t>
        </w:r>
      </w:ins>
    </w:p>
    <w:p w14:paraId="2D1B05AB" w14:textId="07C1EA35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del w:id="82" w:author="BOUCADAIR Mohamed TGI/OLN" w:date="2021-06-28T10:03:00Z">
        <w:r w:rsidRPr="00A7271D" w:rsidDel="003F165D">
          <w:rPr>
            <w:rFonts w:ascii="Courier New" w:hAnsi="Courier New" w:cs="Courier New"/>
          </w:rPr>
          <w:delText xml:space="preserve">Host Identity Protocol.  </w:delText>
        </w:r>
      </w:del>
      <w:r w:rsidRPr="00A7271D">
        <w:rPr>
          <w:rFonts w:ascii="Courier New" w:hAnsi="Courier New" w:cs="Courier New"/>
        </w:rPr>
        <w:t>The origin of HI, HIT, and HHIT, required</w:t>
      </w:r>
    </w:p>
    <w:p w14:paraId="00B53B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for</w:t>
      </w:r>
      <w:proofErr w:type="gramEnd"/>
      <w:r w:rsidRPr="00A7271D">
        <w:rPr>
          <w:rFonts w:ascii="Courier New" w:hAnsi="Courier New" w:cs="Courier New"/>
        </w:rPr>
        <w:t xml:space="preserve"> DRIP.  </w:t>
      </w:r>
      <w:commentRangeStart w:id="83"/>
      <w:r w:rsidRPr="00A7271D">
        <w:rPr>
          <w:rFonts w:ascii="Courier New" w:hAnsi="Courier New" w:cs="Courier New"/>
        </w:rPr>
        <w:t>Optional full use of HIP enables additional DRIP</w:t>
      </w:r>
    </w:p>
    <w:p w14:paraId="43A82C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functionality</w:t>
      </w:r>
      <w:commentRangeEnd w:id="83"/>
      <w:proofErr w:type="gramEnd"/>
      <w:r w:rsidR="003F165D">
        <w:rPr>
          <w:rStyle w:val="Marquedecommentaire"/>
          <w:rFonts w:asciiTheme="minorHAnsi" w:hAnsiTheme="minorHAnsi"/>
        </w:rPr>
        <w:commentReference w:id="83"/>
      </w:r>
      <w:r w:rsidRPr="00A7271D">
        <w:rPr>
          <w:rFonts w:ascii="Courier New" w:hAnsi="Courier New" w:cs="Courier New"/>
        </w:rPr>
        <w:t>.</w:t>
      </w:r>
    </w:p>
    <w:p w14:paraId="25BE55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D782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HIT</w:t>
      </w:r>
    </w:p>
    <w:p w14:paraId="13C4ED86" w14:textId="2328E57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Host Identity Tag.  A </w:t>
      </w:r>
      <w:del w:id="84" w:author="BOUCADAIR Mohamed TGI/OLN" w:date="2021-06-28T10:04:00Z">
        <w:r w:rsidRPr="00A7271D" w:rsidDel="003F165D">
          <w:rPr>
            <w:rFonts w:ascii="Courier New" w:hAnsi="Courier New" w:cs="Courier New"/>
          </w:rPr>
          <w:delText xml:space="preserve">128 </w:delText>
        </w:r>
      </w:del>
      <w:ins w:id="85" w:author="BOUCADAIR Mohamed TGI/OLN" w:date="2021-06-28T10:04:00Z">
        <w:r w:rsidR="003F165D">
          <w:rPr>
            <w:rFonts w:ascii="Courier New" w:hAnsi="Courier New" w:cs="Courier New"/>
          </w:rPr>
          <w:t> </w:t>
        </w:r>
        <w:r w:rsidR="003F165D" w:rsidRPr="00A7271D">
          <w:rPr>
            <w:rFonts w:ascii="Courier New" w:hAnsi="Courier New" w:cs="Courier New"/>
          </w:rPr>
          <w:t>128</w:t>
        </w:r>
        <w:r w:rsidR="003F165D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>bit handle on the HI.  HITs are valid</w:t>
      </w:r>
    </w:p>
    <w:p w14:paraId="04D8E3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IPv6 addresses.</w:t>
      </w:r>
    </w:p>
    <w:p w14:paraId="0FAA08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916C15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86"/>
      <w:r w:rsidRPr="00A7271D">
        <w:rPr>
          <w:rFonts w:ascii="Courier New" w:hAnsi="Courier New" w:cs="Courier New"/>
        </w:rPr>
        <w:t>Keccak</w:t>
      </w:r>
      <w:commentRangeEnd w:id="86"/>
      <w:r w:rsidR="003F165D">
        <w:rPr>
          <w:rStyle w:val="Marquedecommentaire"/>
          <w:rFonts w:asciiTheme="minorHAnsi" w:hAnsiTheme="minorHAnsi"/>
        </w:rPr>
        <w:commentReference w:id="86"/>
      </w:r>
      <w:r w:rsidRPr="00A7271D">
        <w:rPr>
          <w:rFonts w:ascii="Courier New" w:hAnsi="Courier New" w:cs="Courier New"/>
        </w:rPr>
        <w:t xml:space="preserve"> (KECCAK Message Authentication Code):</w:t>
      </w:r>
    </w:p>
    <w:p w14:paraId="490428A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The family of all sponge functions with a KECCAK-f permutation as</w:t>
      </w:r>
    </w:p>
    <w:p w14:paraId="3F9981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underlying function and multi-rate padding as the padding</w:t>
      </w:r>
    </w:p>
    <w:p w14:paraId="7F0F2FA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rule</w:t>
      </w:r>
      <w:proofErr w:type="gramEnd"/>
      <w:r w:rsidRPr="00A7271D">
        <w:rPr>
          <w:rFonts w:ascii="Courier New" w:hAnsi="Courier New" w:cs="Courier New"/>
        </w:rPr>
        <w:t>.</w:t>
      </w:r>
    </w:p>
    <w:p w14:paraId="04A48A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76A4EF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RAA (Registered Assigning Authority):</w:t>
      </w:r>
    </w:p>
    <w:p w14:paraId="04654F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The 16 bit field identifying the business or organization that</w:t>
      </w:r>
    </w:p>
    <w:p w14:paraId="3D9B30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manages</w:t>
      </w:r>
      <w:proofErr w:type="gramEnd"/>
      <w:r w:rsidRPr="00A7271D">
        <w:rPr>
          <w:rFonts w:ascii="Courier New" w:hAnsi="Courier New" w:cs="Courier New"/>
        </w:rPr>
        <w:t xml:space="preserve"> a registry of HDAs.</w:t>
      </w:r>
    </w:p>
    <w:p w14:paraId="059570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1101CE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RVS (Rendezvous Server):</w:t>
      </w:r>
    </w:p>
    <w:p w14:paraId="72326A8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The HIP Rendezvous Server for enabling mobility, as defined in</w:t>
      </w:r>
    </w:p>
    <w:p w14:paraId="132E24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[RFC8004].</w:t>
      </w:r>
    </w:p>
    <w:p w14:paraId="6C29BA3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7D908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SHAKE (Secure Hash Algorithm KECCAK):</w:t>
      </w:r>
    </w:p>
    <w:p w14:paraId="7C1C66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 secure hash that allows for an arbitrary output length.</w:t>
      </w:r>
    </w:p>
    <w:p w14:paraId="6884765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CBCAB4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XOF (</w:t>
      </w:r>
      <w:proofErr w:type="spellStart"/>
      <w:r w:rsidRPr="00A7271D">
        <w:rPr>
          <w:rFonts w:ascii="Courier New" w:hAnsi="Courier New" w:cs="Courier New"/>
        </w:rPr>
        <w:t>eXtendable</w:t>
      </w:r>
      <w:proofErr w:type="spellEnd"/>
      <w:r w:rsidRPr="00A7271D">
        <w:rPr>
          <w:rFonts w:ascii="Courier New" w:hAnsi="Courier New" w:cs="Courier New"/>
        </w:rPr>
        <w:t>-Output Function):</w:t>
      </w:r>
    </w:p>
    <w:p w14:paraId="2D032A5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 function on bit strings (also called messages) in which the</w:t>
      </w:r>
    </w:p>
    <w:p w14:paraId="6D7D29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output</w:t>
      </w:r>
      <w:proofErr w:type="gramEnd"/>
      <w:r w:rsidRPr="00A7271D">
        <w:rPr>
          <w:rFonts w:ascii="Courier New" w:hAnsi="Courier New" w:cs="Courier New"/>
        </w:rPr>
        <w:t xml:space="preserve"> can be extended to any desired length.</w:t>
      </w:r>
    </w:p>
    <w:p w14:paraId="75B756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8A15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  Hierarchical HITs as Remote ID</w:t>
      </w:r>
    </w:p>
    <w:p w14:paraId="6D69674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AD3E8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Hierarchical HITs are a refinement on the Host Identity Tag (HIT) of</w:t>
      </w:r>
    </w:p>
    <w:p w14:paraId="3444B28F" w14:textId="65C7938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HIPv2 [RFC7401].  HHITs require a new </w:t>
      </w:r>
      <w:ins w:id="87" w:author="BOUCADAIR Mohamed TGI/OLN" w:date="2021-06-28T10:07:00Z">
        <w:r w:rsidR="003F165D" w:rsidRPr="003F165D">
          <w:rPr>
            <w:rFonts w:ascii="Courier New" w:hAnsi="Courier New" w:cs="Courier New"/>
          </w:rPr>
          <w:t>Overlay Routable Cryptographic Hash Identifier</w:t>
        </w:r>
        <w:r w:rsidR="003F165D">
          <w:rPr>
            <w:rFonts w:ascii="Courier New" w:hAnsi="Courier New" w:cs="Courier New"/>
          </w:rPr>
          <w:t xml:space="preserve"> (</w:t>
        </w:r>
      </w:ins>
      <w:commentRangeStart w:id="88"/>
      <w:r w:rsidRPr="00A7271D">
        <w:rPr>
          <w:rFonts w:ascii="Courier New" w:hAnsi="Courier New" w:cs="Courier New"/>
        </w:rPr>
        <w:t>ORCHID</w:t>
      </w:r>
      <w:commentRangeEnd w:id="88"/>
      <w:r w:rsidR="003F165D">
        <w:rPr>
          <w:rStyle w:val="Marquedecommentaire"/>
          <w:rFonts w:asciiTheme="minorHAnsi" w:hAnsiTheme="minorHAnsi"/>
        </w:rPr>
        <w:commentReference w:id="88"/>
      </w:r>
      <w:ins w:id="89" w:author="BOUCADAIR Mohamed TGI/OLN" w:date="2021-06-28T10:07:00Z">
        <w:r w:rsidR="003F165D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 xml:space="preserve"> mechanism as described</w:t>
      </w:r>
    </w:p>
    <w:p w14:paraId="34740647" w14:textId="77777777" w:rsidR="003F165D" w:rsidRDefault="00A7271D" w:rsidP="00A7271D">
      <w:pPr>
        <w:pStyle w:val="Textebrut"/>
        <w:rPr>
          <w:ins w:id="90" w:author="BOUCADAIR Mohamed TGI/OLN" w:date="2021-06-28T10:07:00Z"/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</w:t>
      </w:r>
      <w:proofErr w:type="gramEnd"/>
      <w:r w:rsidRPr="00A7271D">
        <w:rPr>
          <w:rFonts w:ascii="Courier New" w:hAnsi="Courier New" w:cs="Courier New"/>
        </w:rPr>
        <w:t xml:space="preserve"> Appendix C.  </w:t>
      </w:r>
    </w:p>
    <w:p w14:paraId="3C9AA760" w14:textId="77777777" w:rsidR="003F165D" w:rsidRDefault="003F165D" w:rsidP="00A7271D">
      <w:pPr>
        <w:pStyle w:val="Textebrut"/>
        <w:rPr>
          <w:ins w:id="91" w:author="BOUCADAIR Mohamed TGI/OLN" w:date="2021-06-28T10:07:00Z"/>
          <w:rFonts w:ascii="Courier New" w:hAnsi="Courier New" w:cs="Courier New"/>
        </w:rPr>
      </w:pPr>
    </w:p>
    <w:p w14:paraId="4A82F8FB" w14:textId="62218FE8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HHITs for UAS ID also use the new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>/SHAKE128 HIT</w:t>
      </w:r>
    </w:p>
    <w:p w14:paraId="1D9697A4" w14:textId="445C20DB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suite</w:t>
      </w:r>
      <w:proofErr w:type="gramEnd"/>
      <w:r w:rsidRPr="00A7271D">
        <w:rPr>
          <w:rFonts w:ascii="Courier New" w:hAnsi="Courier New" w:cs="Courier New"/>
        </w:rPr>
        <w:t xml:space="preserve"> defined in Appendix D (</w:t>
      </w:r>
      <w:del w:id="92" w:author="BOUCADAIR Mohamed TGI/OLN" w:date="2021-06-28T10:07:00Z">
        <w:r w:rsidRPr="00A7271D" w:rsidDel="003F165D">
          <w:rPr>
            <w:rFonts w:ascii="Courier New" w:hAnsi="Courier New" w:cs="Courier New"/>
          </w:rPr>
          <w:delText>requirements</w:delText>
        </w:r>
      </w:del>
      <w:r w:rsidRPr="00A7271D">
        <w:rPr>
          <w:rFonts w:ascii="Courier New" w:hAnsi="Courier New" w:cs="Courier New"/>
        </w:rPr>
        <w:t xml:space="preserve"> GEN-2</w:t>
      </w:r>
      <w:ins w:id="93" w:author="BOUCADAIR Mohamed TGI/OLN" w:date="2021-06-28T10:07:00Z">
        <w:r w:rsidR="003F165D">
          <w:rPr>
            <w:rFonts w:ascii="Courier New" w:hAnsi="Courier New" w:cs="Courier New"/>
          </w:rPr>
          <w:t xml:space="preserve"> in [I-</w:t>
        </w:r>
        <w:proofErr w:type="spellStart"/>
        <w:r w:rsidR="003F165D">
          <w:rPr>
            <w:rFonts w:ascii="Courier New" w:hAnsi="Courier New" w:cs="Courier New"/>
          </w:rPr>
          <w:t>D.ietf</w:t>
        </w:r>
        <w:proofErr w:type="spellEnd"/>
        <w:r w:rsidR="003F165D">
          <w:rPr>
            <w:rFonts w:ascii="Courier New" w:hAnsi="Courier New" w:cs="Courier New"/>
          </w:rPr>
          <w:t>-drip-</w:t>
        </w:r>
        <w:proofErr w:type="spellStart"/>
        <w:r w:rsidR="003F165D">
          <w:rPr>
            <w:rFonts w:ascii="Courier New" w:hAnsi="Courier New" w:cs="Courier New"/>
          </w:rPr>
          <w:t>reqs</w:t>
        </w:r>
        <w:proofErr w:type="spellEnd"/>
        <w:r w:rsidR="003F165D">
          <w:rPr>
            <w:rFonts w:ascii="Courier New" w:hAnsi="Courier New" w:cs="Courier New"/>
          </w:rPr>
          <w:t>]</w:t>
        </w:r>
      </w:ins>
      <w:r w:rsidRPr="00A7271D">
        <w:rPr>
          <w:rFonts w:ascii="Courier New" w:hAnsi="Courier New" w:cs="Courier New"/>
        </w:rPr>
        <w:t>).  This hierarchy,</w:t>
      </w:r>
    </w:p>
    <w:p w14:paraId="35443BF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cryptographically</w:t>
      </w:r>
      <w:proofErr w:type="gramEnd"/>
      <w:r w:rsidRPr="00A7271D">
        <w:rPr>
          <w:rFonts w:ascii="Courier New" w:hAnsi="Courier New" w:cs="Courier New"/>
        </w:rPr>
        <w:t xml:space="preserve"> embedded within the HHIT, provides the information</w:t>
      </w:r>
    </w:p>
    <w:p w14:paraId="15BDD804" w14:textId="6E150B9E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for</w:t>
      </w:r>
      <w:proofErr w:type="gramEnd"/>
      <w:r w:rsidRPr="00A7271D">
        <w:rPr>
          <w:rFonts w:ascii="Courier New" w:hAnsi="Courier New" w:cs="Courier New"/>
        </w:rPr>
        <w:t xml:space="preserve"> finding the UA's HHIT registry (ID-3</w:t>
      </w:r>
      <w:ins w:id="94" w:author="BOUCADAIR Mohamed TGI/OLN" w:date="2021-06-28T10:08:00Z">
        <w:r w:rsidR="003F165D">
          <w:rPr>
            <w:rFonts w:ascii="Courier New" w:hAnsi="Courier New" w:cs="Courier New"/>
          </w:rPr>
          <w:t xml:space="preserve"> </w:t>
        </w:r>
        <w:r w:rsidR="003F165D">
          <w:rPr>
            <w:rFonts w:ascii="Courier New" w:hAnsi="Courier New" w:cs="Courier New"/>
          </w:rPr>
          <w:t>in [I-</w:t>
        </w:r>
        <w:proofErr w:type="spellStart"/>
        <w:r w:rsidR="003F165D">
          <w:rPr>
            <w:rFonts w:ascii="Courier New" w:hAnsi="Courier New" w:cs="Courier New"/>
          </w:rPr>
          <w:t>D.ietf</w:t>
        </w:r>
        <w:proofErr w:type="spellEnd"/>
        <w:r w:rsidR="003F165D">
          <w:rPr>
            <w:rFonts w:ascii="Courier New" w:hAnsi="Courier New" w:cs="Courier New"/>
          </w:rPr>
          <w:t>-drip-</w:t>
        </w:r>
        <w:proofErr w:type="spellStart"/>
        <w:r w:rsidR="003F165D">
          <w:rPr>
            <w:rFonts w:ascii="Courier New" w:hAnsi="Courier New" w:cs="Courier New"/>
          </w:rPr>
          <w:t>reqs</w:t>
        </w:r>
        <w:proofErr w:type="spellEnd"/>
        <w:r w:rsidR="003F165D">
          <w:rPr>
            <w:rFonts w:ascii="Courier New" w:hAnsi="Courier New" w:cs="Courier New"/>
          </w:rPr>
          <w:t>]</w:t>
        </w:r>
      </w:ins>
      <w:r w:rsidRPr="00A7271D">
        <w:rPr>
          <w:rFonts w:ascii="Courier New" w:hAnsi="Courier New" w:cs="Courier New"/>
        </w:rPr>
        <w:t>).</w:t>
      </w:r>
    </w:p>
    <w:p w14:paraId="2F14BE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9CB3C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CAD3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42C319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 [Page 5]</w:t>
      </w:r>
    </w:p>
    <w:p w14:paraId="6E77710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773901F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610C956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CD61D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42E8C5A" w14:textId="3354B83D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</w:t>
      </w:r>
      <w:del w:id="95" w:author="BOUCADAIR Mohamed TGI/OLN" w:date="2021-06-28T10:10:00Z">
        <w:r w:rsidRPr="00A7271D" w:rsidDel="003F165D">
          <w:rPr>
            <w:rFonts w:ascii="Courier New" w:hAnsi="Courier New" w:cs="Courier New"/>
          </w:rPr>
          <w:delText xml:space="preserve">current </w:delText>
        </w:r>
      </w:del>
      <w:r w:rsidRPr="00A7271D">
        <w:rPr>
          <w:rFonts w:ascii="Courier New" w:hAnsi="Courier New" w:cs="Courier New"/>
        </w:rPr>
        <w:t>ASTM [F3411-19]</w:t>
      </w:r>
      <w:ins w:id="96" w:author="BOUCADAIR Mohamed TGI/OLN" w:date="2021-06-28T10:10:00Z">
        <w:r w:rsidR="003F165D">
          <w:rPr>
            <w:rFonts w:ascii="Courier New" w:hAnsi="Courier New" w:cs="Courier New"/>
          </w:rPr>
          <w:t xml:space="preserve"> (2021)</w:t>
        </w:r>
      </w:ins>
      <w:r w:rsidRPr="00A7271D">
        <w:rPr>
          <w:rFonts w:ascii="Courier New" w:hAnsi="Courier New" w:cs="Courier New"/>
        </w:rPr>
        <w:t xml:space="preserve"> specifies three UAS ID types:</w:t>
      </w:r>
    </w:p>
    <w:p w14:paraId="38CB5B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7FFC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TYPE-</w:t>
      </w:r>
      <w:proofErr w:type="gramStart"/>
      <w:r w:rsidRPr="00A7271D">
        <w:rPr>
          <w:rFonts w:ascii="Courier New" w:hAnsi="Courier New" w:cs="Courier New"/>
        </w:rPr>
        <w:t>1  A</w:t>
      </w:r>
      <w:proofErr w:type="gramEnd"/>
      <w:r w:rsidRPr="00A7271D">
        <w:rPr>
          <w:rFonts w:ascii="Courier New" w:hAnsi="Courier New" w:cs="Courier New"/>
        </w:rPr>
        <w:t xml:space="preserve"> static, manufacturer assigned, hardware serial number per</w:t>
      </w:r>
    </w:p>
    <w:p w14:paraId="051617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ANSI/CTA-2063-A "Small Unmanned Aerial System Serial Numbers"</w:t>
      </w:r>
    </w:p>
    <w:p w14:paraId="3B94B8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[CTA2063A].</w:t>
      </w:r>
    </w:p>
    <w:p w14:paraId="5385573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D6FE4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TYPE-</w:t>
      </w:r>
      <w:proofErr w:type="gramStart"/>
      <w:r w:rsidRPr="00A7271D">
        <w:rPr>
          <w:rFonts w:ascii="Courier New" w:hAnsi="Courier New" w:cs="Courier New"/>
        </w:rPr>
        <w:t>2  A</w:t>
      </w:r>
      <w:proofErr w:type="gramEnd"/>
      <w:r w:rsidRPr="00A7271D">
        <w:rPr>
          <w:rFonts w:ascii="Courier New" w:hAnsi="Courier New" w:cs="Courier New"/>
        </w:rPr>
        <w:t xml:space="preserve"> CAA assigned (presumably static) ID.</w:t>
      </w:r>
    </w:p>
    <w:p w14:paraId="088F5E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3729C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TYPE-</w:t>
      </w:r>
      <w:proofErr w:type="gramStart"/>
      <w:r w:rsidRPr="00A7271D">
        <w:rPr>
          <w:rFonts w:ascii="Courier New" w:hAnsi="Courier New" w:cs="Courier New"/>
        </w:rPr>
        <w:t>3  A</w:t>
      </w:r>
      <w:proofErr w:type="gramEnd"/>
      <w:r w:rsidRPr="00A7271D">
        <w:rPr>
          <w:rFonts w:ascii="Courier New" w:hAnsi="Courier New" w:cs="Courier New"/>
        </w:rPr>
        <w:t xml:space="preserve"> UTM system assigned UUID [RFC4122], which can but need not</w:t>
      </w:r>
    </w:p>
    <w:p w14:paraId="024BEF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</w:t>
      </w:r>
      <w:proofErr w:type="gramStart"/>
      <w:r w:rsidRPr="00A7271D">
        <w:rPr>
          <w:rFonts w:ascii="Courier New" w:hAnsi="Courier New" w:cs="Courier New"/>
        </w:rPr>
        <w:t>be</w:t>
      </w:r>
      <w:proofErr w:type="gramEnd"/>
      <w:r w:rsidRPr="00A7271D">
        <w:rPr>
          <w:rFonts w:ascii="Courier New" w:hAnsi="Courier New" w:cs="Courier New"/>
        </w:rPr>
        <w:t xml:space="preserve"> dynamic.</w:t>
      </w:r>
    </w:p>
    <w:p w14:paraId="36215B1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8B0719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HHITs to be used effectively as UAS IDs, </w:t>
      </w:r>
      <w:commentRangeStart w:id="97"/>
      <w:r w:rsidRPr="00A7271D">
        <w:rPr>
          <w:rFonts w:ascii="Courier New" w:hAnsi="Courier New" w:cs="Courier New"/>
        </w:rPr>
        <w:t>F3411-19 SHOULD add UAS</w:t>
      </w:r>
    </w:p>
    <w:p w14:paraId="6402EF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ID type 4 as HHIT.</w:t>
      </w:r>
      <w:commentRangeEnd w:id="97"/>
      <w:r w:rsidR="003F165D">
        <w:rPr>
          <w:rStyle w:val="Marquedecommentaire"/>
          <w:rFonts w:asciiTheme="minorHAnsi" w:hAnsiTheme="minorHAnsi"/>
        </w:rPr>
        <w:commentReference w:id="97"/>
      </w:r>
    </w:p>
    <w:p w14:paraId="5F9E36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A6BC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3.1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HITs encoded as CTA-2063-A Serial Numbers</w:t>
      </w:r>
    </w:p>
    <w:p w14:paraId="3E9F9A1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BE7859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 some cases it is advantageous to encode HHITs as a CTA 2063-A</w:t>
      </w:r>
    </w:p>
    <w:p w14:paraId="4BFD3A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Serial Number [CTA2063A].  For example, readings of the FAA Remote ID</w:t>
      </w:r>
    </w:p>
    <w:p w14:paraId="4CBD7DEF" w14:textId="581C59A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Rules [FAA_RID] seem to state that a Remote ID Module (i.e.</w:t>
      </w:r>
      <w:ins w:id="98" w:author="BOUCADAIR Mohamed TGI/OLN" w:date="2021-06-28T10:12:00Z">
        <w:r w:rsidR="003F165D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not</w:t>
      </w:r>
    </w:p>
    <w:p w14:paraId="1C9513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integrated</w:t>
      </w:r>
      <w:proofErr w:type="gramEnd"/>
      <w:r w:rsidRPr="00A7271D">
        <w:rPr>
          <w:rFonts w:ascii="Courier New" w:hAnsi="Courier New" w:cs="Courier New"/>
        </w:rPr>
        <w:t xml:space="preserve"> with UA controller) must only use "the serial number of</w:t>
      </w:r>
    </w:p>
    <w:p w14:paraId="1E25F2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unmanned aircraft"; CTA 2063-A meets this requirement.  The</w:t>
      </w:r>
    </w:p>
    <w:p w14:paraId="30C8532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rules are defined in Appendix B.4.</w:t>
      </w:r>
    </w:p>
    <w:p w14:paraId="102A0E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87471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3.2</w:t>
      </w:r>
      <w:proofErr w:type="gramStart"/>
      <w:r w:rsidRPr="00A7271D">
        <w:rPr>
          <w:rFonts w:ascii="Courier New" w:hAnsi="Courier New" w:cs="Courier New"/>
        </w:rPr>
        <w:t>.  Remote</w:t>
      </w:r>
      <w:proofErr w:type="gramEnd"/>
      <w:r w:rsidRPr="00A7271D">
        <w:rPr>
          <w:rFonts w:ascii="Courier New" w:hAnsi="Courier New" w:cs="Courier New"/>
        </w:rPr>
        <w:t xml:space="preserve"> ID as one class of Hierarchical HITs</w:t>
      </w:r>
    </w:p>
    <w:p w14:paraId="6628873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ECFFDD" w14:textId="407884E4" w:rsidR="00F86B22" w:rsidRDefault="00A7271D" w:rsidP="00A7271D">
      <w:pPr>
        <w:pStyle w:val="Textebrut"/>
        <w:rPr>
          <w:ins w:id="99" w:author="BOUCADAIR Mohamed TGI/OLN" w:date="2021-06-28T10:13:00Z"/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UAS Remote ID may be one of a number of uses of HHITs.</w:t>
      </w:r>
      <w:ins w:id="100" w:author="BOUCADAIR Mohamed TGI/OLN" w:date="2021-06-28T10:13:00Z">
        <w:r w:rsidR="00F86B22">
          <w:rPr>
            <w:rFonts w:ascii="Courier New" w:hAnsi="Courier New" w:cs="Courier New"/>
          </w:rPr>
          <w:t xml:space="preserve"> </w:t>
        </w:r>
      </w:ins>
      <w:ins w:id="101" w:author="BOUCADAIR Mohamed TGI/OLN" w:date="2021-06-28T10:15:00Z">
        <w:r w:rsidR="00F86B22">
          <w:rPr>
            <w:rFonts w:ascii="Courier New" w:hAnsi="Courier New" w:cs="Courier New"/>
          </w:rPr>
          <w:t>However</w:t>
        </w:r>
      </w:ins>
      <w:ins w:id="102" w:author="BOUCADAIR Mohamed TGI/OLN" w:date="2021-06-28T10:13:00Z">
        <w:r w:rsidR="00F86B22">
          <w:rPr>
            <w:rFonts w:ascii="Courier New" w:hAnsi="Courier New" w:cs="Courier New"/>
          </w:rPr>
          <w:t xml:space="preserve">, it is out of the scope of the document to elaborate on </w:t>
        </w:r>
      </w:ins>
      <w:ins w:id="103" w:author="BOUCADAIR Mohamed TGI/OLN" w:date="2021-06-28T10:14:00Z">
        <w:r w:rsidR="00F86B22">
          <w:rPr>
            <w:rFonts w:ascii="Courier New" w:hAnsi="Courier New" w:cs="Courier New"/>
          </w:rPr>
          <w:t xml:space="preserve">other uses of HHITs. </w:t>
        </w:r>
      </w:ins>
      <w:ins w:id="104" w:author="BOUCADAIR Mohamed TGI/OLN" w:date="2021-06-28T10:13:00Z">
        <w:r w:rsidR="00F86B22">
          <w:rPr>
            <w:rFonts w:ascii="Courier New" w:hAnsi="Courier New" w:cs="Courier New"/>
          </w:rPr>
          <w:t xml:space="preserve"> </w:t>
        </w:r>
      </w:ins>
    </w:p>
    <w:p w14:paraId="28675B3A" w14:textId="77777777" w:rsidR="00F86B22" w:rsidRDefault="00F86B22" w:rsidP="00A7271D">
      <w:pPr>
        <w:pStyle w:val="Textebrut"/>
        <w:rPr>
          <w:ins w:id="105" w:author="BOUCADAIR Mohamed TGI/OLN" w:date="2021-06-28T10:13:00Z"/>
          <w:rFonts w:ascii="Courier New" w:hAnsi="Courier New" w:cs="Courier New"/>
        </w:rPr>
      </w:pPr>
    </w:p>
    <w:p w14:paraId="3BD79428" w14:textId="3D20A504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As such these</w:t>
      </w:r>
    </w:p>
    <w:p w14:paraId="585B9A3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follow-on</w:t>
      </w:r>
      <w:proofErr w:type="gramEnd"/>
      <w:r w:rsidRPr="00A7271D">
        <w:rPr>
          <w:rFonts w:ascii="Courier New" w:hAnsi="Courier New" w:cs="Courier New"/>
        </w:rPr>
        <w:t xml:space="preserve"> uses need to be considered in allocating the RAAs</w:t>
      </w:r>
    </w:p>
    <w:p w14:paraId="4D375DEF" w14:textId="261962B8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ins w:id="106" w:author="BOUCADAIR Mohamed TGI/OLN" w:date="2021-06-28T10:13:00Z">
        <w:r w:rsidR="00F86B22">
          <w:rPr>
            <w:rFonts w:ascii="Courier New" w:hAnsi="Courier New" w:cs="Courier New"/>
          </w:rPr>
          <w:t>(</w:t>
        </w:r>
      </w:ins>
      <w:r w:rsidRPr="00A7271D">
        <w:rPr>
          <w:rFonts w:ascii="Courier New" w:hAnsi="Courier New" w:cs="Courier New"/>
        </w:rPr>
        <w:t>Appendix B.3.1</w:t>
      </w:r>
      <w:ins w:id="107" w:author="BOUCADAIR Mohamed TGI/OLN" w:date="2021-06-28T10:13:00Z">
        <w:r w:rsidR="00F86B22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 xml:space="preserve"> or HHIT prefix assignments </w:t>
      </w:r>
      <w:ins w:id="108" w:author="BOUCADAIR Mohamed TGI/OLN" w:date="2021-06-28T10:13:00Z">
        <w:r w:rsidR="00F86B22">
          <w:rPr>
            <w:rFonts w:ascii="Courier New" w:hAnsi="Courier New" w:cs="Courier New"/>
          </w:rPr>
          <w:t>(</w:t>
        </w:r>
      </w:ins>
      <w:r w:rsidRPr="00A7271D">
        <w:rPr>
          <w:rFonts w:ascii="Courier New" w:hAnsi="Courier New" w:cs="Courier New"/>
        </w:rPr>
        <w:t>Section 8</w:t>
      </w:r>
      <w:ins w:id="109" w:author="BOUCADAIR Mohamed TGI/OLN" w:date="2021-06-28T10:13:00Z">
        <w:r w:rsidR="00F86B22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>.</w:t>
      </w:r>
    </w:p>
    <w:p w14:paraId="601B77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8C96B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3.3</w:t>
      </w:r>
      <w:proofErr w:type="gramStart"/>
      <w:r w:rsidRPr="00A7271D">
        <w:rPr>
          <w:rFonts w:ascii="Courier New" w:hAnsi="Courier New" w:cs="Courier New"/>
        </w:rPr>
        <w:t>.  Hierarchy</w:t>
      </w:r>
      <w:proofErr w:type="gramEnd"/>
      <w:r w:rsidRPr="00A7271D">
        <w:rPr>
          <w:rFonts w:ascii="Courier New" w:hAnsi="Courier New" w:cs="Courier New"/>
        </w:rPr>
        <w:t xml:space="preserve"> in ORCHID Generation</w:t>
      </w:r>
    </w:p>
    <w:p w14:paraId="0230CB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FDE8AB" w14:textId="5C81DCC6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ORCHIDS, as defined in [RFC7343], do not cryptographically bind </w:t>
      </w:r>
      <w:del w:id="110" w:author="BOUCADAIR Mohamed TGI/OLN" w:date="2021-06-28T10:14:00Z">
        <w:r w:rsidRPr="00A7271D" w:rsidDel="00F86B22">
          <w:rPr>
            <w:rFonts w:ascii="Courier New" w:hAnsi="Courier New" w:cs="Courier New"/>
          </w:rPr>
          <w:delText>the</w:delText>
        </w:r>
      </w:del>
      <w:ins w:id="111" w:author="BOUCADAIR Mohamed TGI/OLN" w:date="2021-06-28T10:14:00Z">
        <w:r w:rsidR="00F86B22">
          <w:rPr>
            <w:rFonts w:ascii="Courier New" w:hAnsi="Courier New" w:cs="Courier New"/>
          </w:rPr>
          <w:t>an</w:t>
        </w:r>
      </w:ins>
    </w:p>
    <w:p w14:paraId="3BD3B90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IPv6 prefix nor the Orchid Generation Algorithm (OGA) ID (the HIT</w:t>
      </w:r>
    </w:p>
    <w:p w14:paraId="446ED26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Suite ID) to the hash of the HI.  </w:t>
      </w:r>
      <w:commentRangeStart w:id="112"/>
      <w:r w:rsidRPr="00A7271D">
        <w:rPr>
          <w:rFonts w:ascii="Courier New" w:hAnsi="Courier New" w:cs="Courier New"/>
        </w:rPr>
        <w:t>The justification then was attacks</w:t>
      </w:r>
    </w:p>
    <w:p w14:paraId="6A8BB4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against</w:t>
      </w:r>
      <w:proofErr w:type="gramEnd"/>
      <w:r w:rsidRPr="00A7271D">
        <w:rPr>
          <w:rFonts w:ascii="Courier New" w:hAnsi="Courier New" w:cs="Courier New"/>
        </w:rPr>
        <w:t xml:space="preserve"> these fields are </w:t>
      </w:r>
      <w:proofErr w:type="spellStart"/>
      <w:r w:rsidRPr="00A7271D">
        <w:rPr>
          <w:rFonts w:ascii="Courier New" w:hAnsi="Courier New" w:cs="Courier New"/>
        </w:rPr>
        <w:t>DoS</w:t>
      </w:r>
      <w:proofErr w:type="spellEnd"/>
      <w:r w:rsidRPr="00A7271D">
        <w:rPr>
          <w:rFonts w:ascii="Courier New" w:hAnsi="Courier New" w:cs="Courier New"/>
        </w:rPr>
        <w:t xml:space="preserve"> attacks against protocols using them.</w:t>
      </w:r>
      <w:commentRangeEnd w:id="112"/>
      <w:r w:rsidR="00F86B22">
        <w:rPr>
          <w:rStyle w:val="Marquedecommentaire"/>
          <w:rFonts w:asciiTheme="minorHAnsi" w:hAnsiTheme="minorHAnsi"/>
        </w:rPr>
        <w:commentReference w:id="112"/>
      </w:r>
    </w:p>
    <w:p w14:paraId="0C91E9B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4BFB3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HHITs, as defined in Appendix C, cryptographically bind all content</w:t>
      </w:r>
    </w:p>
    <w:p w14:paraId="59645A29" w14:textId="20A538AD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</w:t>
      </w:r>
      <w:proofErr w:type="gramEnd"/>
      <w:r w:rsidRPr="00A7271D">
        <w:rPr>
          <w:rFonts w:ascii="Courier New" w:hAnsi="Courier New" w:cs="Courier New"/>
        </w:rPr>
        <w:t xml:space="preserve"> the ORCHID through the hashing function.  Thus</w:t>
      </w:r>
      <w:ins w:id="113" w:author="BOUCADAIR Mohamed TGI/OLN" w:date="2021-06-28T10:16:00Z">
        <w:r w:rsidR="00F86B22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a recipient of a</w:t>
      </w:r>
    </w:p>
    <w:p w14:paraId="79E3C3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that has the underlying HI can directly act on all content in</w:t>
      </w:r>
    </w:p>
    <w:p w14:paraId="31C30E28" w14:textId="7DDF0C8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HHIT.  This provides a strong, </w:t>
      </w:r>
      <w:del w:id="114" w:author="BOUCADAIR Mohamed TGI/OLN" w:date="2021-06-28T10:15:00Z">
        <w:r w:rsidRPr="00A7271D" w:rsidDel="00F86B22">
          <w:rPr>
            <w:rFonts w:ascii="Courier New" w:hAnsi="Courier New" w:cs="Courier New"/>
          </w:rPr>
          <w:delText xml:space="preserve">self </w:delText>
        </w:r>
      </w:del>
      <w:ins w:id="115" w:author="BOUCADAIR Mohamed TGI/OLN" w:date="2021-06-28T10:15:00Z">
        <w:r w:rsidR="00F86B22" w:rsidRPr="00A7271D">
          <w:rPr>
            <w:rFonts w:ascii="Courier New" w:hAnsi="Courier New" w:cs="Courier New"/>
          </w:rPr>
          <w:t>self</w:t>
        </w:r>
        <w:r w:rsidR="00F86B22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>attestation for using the</w:t>
      </w:r>
    </w:p>
    <w:p w14:paraId="2302DD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hierarchy</w:t>
      </w:r>
      <w:proofErr w:type="gramEnd"/>
      <w:r w:rsidRPr="00A7271D">
        <w:rPr>
          <w:rFonts w:ascii="Courier New" w:hAnsi="Courier New" w:cs="Courier New"/>
        </w:rPr>
        <w:t xml:space="preserve"> to find the HHIT Registry.</w:t>
      </w:r>
    </w:p>
    <w:p w14:paraId="3FFBA12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36230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3.4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 Registry</w:t>
      </w:r>
    </w:p>
    <w:p w14:paraId="58FCEE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A44B0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HHITs are registered to Hierarchical HIT Domain Authorities (HDAs).</w:t>
      </w:r>
    </w:p>
    <w:p w14:paraId="3837DBE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registration process (</w:t>
      </w:r>
      <w:r w:rsidRPr="00F86B22">
        <w:rPr>
          <w:rFonts w:ascii="Courier New" w:hAnsi="Courier New" w:cs="Courier New"/>
          <w:highlight w:val="yellow"/>
          <w:rPrChange w:id="116" w:author="BOUCADAIR Mohamed TGI/OLN" w:date="2021-06-28T10:17:00Z">
            <w:rPr>
              <w:rFonts w:ascii="Courier New" w:hAnsi="Courier New" w:cs="Courier New"/>
            </w:rPr>
          </w:rPrChange>
        </w:rPr>
        <w:t>TBD</w:t>
      </w:r>
      <w:r w:rsidRPr="00A7271D">
        <w:rPr>
          <w:rFonts w:ascii="Courier New" w:hAnsi="Courier New" w:cs="Courier New"/>
        </w:rPr>
        <w:t>) ensures UAS ID global uniqueness (ID-4).</w:t>
      </w:r>
    </w:p>
    <w:p w14:paraId="51FC5D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It also provides the mechanism to create UAS Public/Private data</w:t>
      </w:r>
    </w:p>
    <w:p w14:paraId="598B7D2A" w14:textId="0BEA3A8C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ins w:id="117" w:author="BOUCADAIR Mohamed TGI/OLN" w:date="2021-06-28T10:17:00Z">
        <w:r w:rsidR="00F86B22">
          <w:rPr>
            <w:rFonts w:ascii="Courier New" w:hAnsi="Courier New" w:cs="Courier New"/>
          </w:rPr>
          <w:t>that</w:t>
        </w:r>
        <w:proofErr w:type="gramEnd"/>
        <w:r w:rsidR="00F86B22">
          <w:rPr>
            <w:rFonts w:ascii="Courier New" w:hAnsi="Courier New" w:cs="Courier New"/>
          </w:rPr>
          <w:t xml:space="preserve"> are </w:t>
        </w:r>
      </w:ins>
      <w:r w:rsidRPr="00A7271D">
        <w:rPr>
          <w:rFonts w:ascii="Courier New" w:hAnsi="Courier New" w:cs="Courier New"/>
        </w:rPr>
        <w:t>associated with the HHIT UAS ID (REG-1 and REG-2).</w:t>
      </w:r>
    </w:p>
    <w:p w14:paraId="574D97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6AFD6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2D70A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EADC2D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 [Page 6]</w:t>
      </w:r>
    </w:p>
    <w:p w14:paraId="6B18032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133CC0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1CBDAB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3683E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3F7793" w14:textId="16828DA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</w:t>
      </w:r>
      <w:del w:id="118" w:author="BOUCADAIR Mohamed TGI/OLN" w:date="2021-06-28T10:18:00Z">
        <w:r w:rsidRPr="00A7271D" w:rsidDel="00F86B22">
          <w:rPr>
            <w:rFonts w:ascii="Courier New" w:hAnsi="Courier New" w:cs="Courier New"/>
          </w:rPr>
          <w:delText xml:space="preserve">2 </w:delText>
        </w:r>
      </w:del>
      <w:ins w:id="119" w:author="BOUCADAIR Mohamed TGI/OLN" w:date="2021-06-28T10:18:00Z">
        <w:r w:rsidR="00F86B22">
          <w:rPr>
            <w:rFonts w:ascii="Courier New" w:hAnsi="Courier New" w:cs="Courier New"/>
          </w:rPr>
          <w:t>two</w:t>
        </w:r>
        <w:r w:rsidR="00F86B22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 xml:space="preserve">levels of hierarchy within </w:t>
      </w:r>
      <w:del w:id="120" w:author="BOUCADAIR Mohamed TGI/OLN" w:date="2021-06-28T10:18:00Z">
        <w:r w:rsidRPr="00A7271D" w:rsidDel="00F86B22">
          <w:rPr>
            <w:rFonts w:ascii="Courier New" w:hAnsi="Courier New" w:cs="Courier New"/>
          </w:rPr>
          <w:delText xml:space="preserve">the </w:delText>
        </w:r>
      </w:del>
      <w:ins w:id="121" w:author="BOUCADAIR Mohamed TGI/OLN" w:date="2021-06-28T10:18:00Z">
        <w:r w:rsidR="00F86B22">
          <w:rPr>
            <w:rFonts w:ascii="Courier New" w:hAnsi="Courier New" w:cs="Courier New"/>
          </w:rPr>
          <w:t>an</w:t>
        </w:r>
        <w:r w:rsidR="00F86B22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HHIT allows for CAAs to have</w:t>
      </w:r>
    </w:p>
    <w:p w14:paraId="3ADB28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their</w:t>
      </w:r>
      <w:proofErr w:type="gramEnd"/>
      <w:r w:rsidRPr="00A7271D">
        <w:rPr>
          <w:rFonts w:ascii="Courier New" w:hAnsi="Courier New" w:cs="Courier New"/>
        </w:rPr>
        <w:t xml:space="preserve"> own Registered Assigning Authority (RAA) for their National Air</w:t>
      </w:r>
    </w:p>
    <w:p w14:paraId="04ABD31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Space (NAS).  Within the RAA, the CAAs can delegate HDAs as needed.</w:t>
      </w:r>
    </w:p>
    <w:p w14:paraId="4ECEEBB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There may be other RAAs allowed to operate within a given NAS; this</w:t>
      </w:r>
    </w:p>
    <w:p w14:paraId="733649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 xml:space="preserve"> a policy decision by the CAA.</w:t>
      </w:r>
    </w:p>
    <w:p w14:paraId="04BC70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C333C4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3.5</w:t>
      </w:r>
      <w:proofErr w:type="gramStart"/>
      <w:r w:rsidRPr="00A7271D">
        <w:rPr>
          <w:rFonts w:ascii="Courier New" w:hAnsi="Courier New" w:cs="Courier New"/>
        </w:rPr>
        <w:t>.  Remote</w:t>
      </w:r>
      <w:proofErr w:type="gramEnd"/>
      <w:r w:rsidRPr="00A7271D">
        <w:rPr>
          <w:rFonts w:ascii="Courier New" w:hAnsi="Courier New" w:cs="Courier New"/>
        </w:rPr>
        <w:t xml:space="preserve"> ID Authentication using HHITs</w:t>
      </w:r>
    </w:p>
    <w:p w14:paraId="649D43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288E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EdDSA25519 Host Identity (HI) [Appendix D] underlying the HHIT</w:t>
      </w:r>
    </w:p>
    <w:p w14:paraId="2EF8C8DF" w14:textId="31B6B0CF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can</w:t>
      </w:r>
      <w:proofErr w:type="gramEnd"/>
      <w:r w:rsidRPr="00A7271D">
        <w:rPr>
          <w:rFonts w:ascii="Courier New" w:hAnsi="Courier New" w:cs="Courier New"/>
        </w:rPr>
        <w:t xml:space="preserve"> be used in an </w:t>
      </w:r>
      <w:del w:id="122" w:author="BOUCADAIR Mohamed TGI/OLN" w:date="2021-06-28T10:18:00Z">
        <w:r w:rsidRPr="00A7271D" w:rsidDel="00F86B22">
          <w:rPr>
            <w:rFonts w:ascii="Courier New" w:hAnsi="Courier New" w:cs="Courier New"/>
          </w:rPr>
          <w:delText xml:space="preserve">84 </w:delText>
        </w:r>
      </w:del>
      <w:ins w:id="123" w:author="BOUCADAIR Mohamed TGI/OLN" w:date="2021-06-28T10:18:00Z">
        <w:r w:rsidR="00F86B22" w:rsidRPr="00A7271D">
          <w:rPr>
            <w:rFonts w:ascii="Courier New" w:hAnsi="Courier New" w:cs="Courier New"/>
          </w:rPr>
          <w:t>84</w:t>
        </w:r>
        <w:r w:rsidR="00F86B22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 xml:space="preserve">byte </w:t>
      </w:r>
      <w:proofErr w:type="spellStart"/>
      <w:r w:rsidRPr="00A7271D">
        <w:rPr>
          <w:rFonts w:ascii="Courier New" w:hAnsi="Courier New" w:cs="Courier New"/>
        </w:rPr>
        <w:t>self proof</w:t>
      </w:r>
      <w:proofErr w:type="spellEnd"/>
      <w:r w:rsidRPr="00A7271D">
        <w:rPr>
          <w:rFonts w:ascii="Courier New" w:hAnsi="Courier New" w:cs="Courier New"/>
        </w:rPr>
        <w:t xml:space="preserve"> attestation as shown in</w:t>
      </w:r>
    </w:p>
    <w:p w14:paraId="193ECF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E to provide proof of Remote ID ownership (requirements GEN-</w:t>
      </w:r>
    </w:p>
    <w:p w14:paraId="199EFA7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1)</w:t>
      </w:r>
      <w:proofErr w:type="gramStart"/>
      <w:r w:rsidRPr="00A7271D">
        <w:rPr>
          <w:rFonts w:ascii="Courier New" w:hAnsi="Courier New" w:cs="Courier New"/>
        </w:rPr>
        <w:t>.  An</w:t>
      </w:r>
      <w:proofErr w:type="gramEnd"/>
      <w:r w:rsidRPr="00A7271D">
        <w:rPr>
          <w:rFonts w:ascii="Courier New" w:hAnsi="Courier New" w:cs="Courier New"/>
        </w:rPr>
        <w:t xml:space="preserve"> </w:t>
      </w:r>
      <w:commentRangeStart w:id="124"/>
      <w:r w:rsidRPr="00A7271D">
        <w:rPr>
          <w:rFonts w:ascii="Courier New" w:hAnsi="Courier New" w:cs="Courier New"/>
        </w:rPr>
        <w:t>Internet lookup service</w:t>
      </w:r>
      <w:commentRangeEnd w:id="124"/>
      <w:r w:rsidR="00F86B22">
        <w:rPr>
          <w:rStyle w:val="Marquedecommentaire"/>
          <w:rFonts w:asciiTheme="minorHAnsi" w:hAnsiTheme="minorHAnsi"/>
        </w:rPr>
        <w:commentReference w:id="124"/>
      </w:r>
      <w:r w:rsidRPr="00A7271D">
        <w:rPr>
          <w:rFonts w:ascii="Courier New" w:hAnsi="Courier New" w:cs="Courier New"/>
        </w:rPr>
        <w:t xml:space="preserve"> like DNS can provide the HI and</w:t>
      </w:r>
    </w:p>
    <w:p w14:paraId="02FB90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registration</w:t>
      </w:r>
      <w:proofErr w:type="gramEnd"/>
      <w:r w:rsidRPr="00A7271D">
        <w:rPr>
          <w:rFonts w:ascii="Courier New" w:hAnsi="Courier New" w:cs="Courier New"/>
        </w:rPr>
        <w:t xml:space="preserve"> proof (requirements GEN-3).</w:t>
      </w:r>
    </w:p>
    <w:p w14:paraId="07E386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EAE637C" w14:textId="3F08EBF2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Similarly the 200 byte offline </w:t>
      </w:r>
      <w:del w:id="125" w:author="BOUCADAIR Mohamed TGI/OLN" w:date="2021-06-28T10:19:00Z">
        <w:r w:rsidRPr="00A7271D" w:rsidDel="00F86B22">
          <w:rPr>
            <w:rFonts w:ascii="Courier New" w:hAnsi="Courier New" w:cs="Courier New"/>
          </w:rPr>
          <w:delText xml:space="preserve">self </w:delText>
        </w:r>
      </w:del>
      <w:ins w:id="126" w:author="BOUCADAIR Mohamed TGI/OLN" w:date="2021-06-28T10:19:00Z">
        <w:r w:rsidR="00F86B22" w:rsidRPr="00A7271D">
          <w:rPr>
            <w:rFonts w:ascii="Courier New" w:hAnsi="Courier New" w:cs="Courier New"/>
          </w:rPr>
          <w:t>self</w:t>
        </w:r>
        <w:r w:rsidR="00F86B22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>attestation shown in Appendix E.1</w:t>
      </w:r>
    </w:p>
    <w:p w14:paraId="432B71B7" w14:textId="54507C2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</w:t>
      </w:r>
      <w:ins w:id="127" w:author="BOUCADAIR Mohamed TGI/OLN" w:date="2021-06-28T10:19:00Z">
        <w:r w:rsidR="00F86B22">
          <w:rPr>
            <w:rFonts w:ascii="Courier New" w:hAnsi="Courier New" w:cs="Courier New"/>
          </w:rPr>
          <w:t>s</w:t>
        </w:r>
      </w:ins>
      <w:proofErr w:type="gramEnd"/>
      <w:r w:rsidRPr="00A7271D">
        <w:rPr>
          <w:rFonts w:ascii="Courier New" w:hAnsi="Courier New" w:cs="Courier New"/>
        </w:rPr>
        <w:t xml:space="preserve"> the same proofs without Internet access and with a small</w:t>
      </w:r>
    </w:p>
    <w:p w14:paraId="74B656B0" w14:textId="2EB7CAD2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cache</w:t>
      </w:r>
      <w:proofErr w:type="gramEnd"/>
      <w:r w:rsidRPr="00A7271D">
        <w:rPr>
          <w:rFonts w:ascii="Courier New" w:hAnsi="Courier New" w:cs="Courier New"/>
        </w:rPr>
        <w:t xml:space="preserve"> that contains the HDA's HI/HHIT and HDA meta-data.  These self</w:t>
      </w:r>
      <w:ins w:id="128" w:author="BOUCADAIR Mohamed TGI/OLN" w:date="2021-06-28T10:19:00Z">
        <w:r w:rsidR="00F86B22">
          <w:rPr>
            <w:rFonts w:ascii="Courier New" w:hAnsi="Courier New" w:cs="Courier New"/>
          </w:rPr>
          <w:t>-</w:t>
        </w:r>
      </w:ins>
    </w:p>
    <w:p w14:paraId="12289C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7271D">
        <w:rPr>
          <w:rFonts w:ascii="Courier New" w:hAnsi="Courier New" w:cs="Courier New"/>
        </w:rPr>
        <w:t>attestations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are carried in the ASTM Authentication Message (</w:t>
      </w:r>
      <w:proofErr w:type="spellStart"/>
      <w:r w:rsidRPr="00A7271D">
        <w:rPr>
          <w:rFonts w:ascii="Courier New" w:hAnsi="Courier New" w:cs="Courier New"/>
        </w:rPr>
        <w:t>Msg</w:t>
      </w:r>
      <w:proofErr w:type="spellEnd"/>
      <w:r w:rsidRPr="00A7271D">
        <w:rPr>
          <w:rFonts w:ascii="Courier New" w:hAnsi="Courier New" w:cs="Courier New"/>
        </w:rPr>
        <w:t xml:space="preserve"> Type</w:t>
      </w:r>
    </w:p>
    <w:p w14:paraId="3B0E1F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0x2).</w:t>
      </w:r>
    </w:p>
    <w:p w14:paraId="27D7E53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80982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Hashes of previously sent ASTM messages can be placed in a signed</w:t>
      </w:r>
    </w:p>
    <w:p w14:paraId="005962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"Manifest" Authentication Message (requirements GEN-2).  This can be</w:t>
      </w:r>
    </w:p>
    <w:p w14:paraId="00346994" w14:textId="5BECAE48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either</w:t>
      </w:r>
      <w:proofErr w:type="gramEnd"/>
      <w:r w:rsidRPr="00A7271D">
        <w:rPr>
          <w:rFonts w:ascii="Courier New" w:hAnsi="Courier New" w:cs="Courier New"/>
        </w:rPr>
        <w:t xml:space="preserve"> a standalone Authentication Message</w:t>
      </w:r>
      <w:del w:id="129" w:author="BOUCADAIR Mohamed TGI/OLN" w:date="2021-06-28T10:19:00Z">
        <w:r w:rsidRPr="00A7271D" w:rsidDel="00F86B22">
          <w:rPr>
            <w:rFonts w:ascii="Courier New" w:hAnsi="Courier New" w:cs="Courier New"/>
          </w:rPr>
          <w:delText>,</w:delText>
        </w:r>
      </w:del>
      <w:r w:rsidRPr="00A7271D">
        <w:rPr>
          <w:rFonts w:ascii="Courier New" w:hAnsi="Courier New" w:cs="Courier New"/>
        </w:rPr>
        <w:t xml:space="preserve"> or an enhanced </w:t>
      </w:r>
      <w:proofErr w:type="spellStart"/>
      <w:r w:rsidRPr="00A7271D">
        <w:rPr>
          <w:rFonts w:ascii="Courier New" w:hAnsi="Courier New" w:cs="Courier New"/>
        </w:rPr>
        <w:t>self</w:t>
      </w:r>
    </w:p>
    <w:p w14:paraId="75C2F994" w14:textId="77777777" w:rsidR="00A7271D" w:rsidRPr="00F86B22" w:rsidRDefault="00A7271D" w:rsidP="00A7271D">
      <w:pPr>
        <w:pStyle w:val="Textebrut"/>
        <w:rPr>
          <w:rFonts w:ascii="Courier New" w:hAnsi="Courier New" w:cs="Courier New"/>
          <w:highlight w:val="yellow"/>
          <w:rPrChange w:id="130" w:author="BOUCADAIR Mohamed TGI/OLN" w:date="2021-06-28T10:20:00Z">
            <w:rPr>
              <w:rFonts w:ascii="Courier New" w:hAnsi="Courier New" w:cs="Courier New"/>
            </w:rPr>
          </w:rPrChange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attestation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Authentication Message.  Alternatively the </w:t>
      </w:r>
      <w:r w:rsidRPr="00F86B22">
        <w:rPr>
          <w:rFonts w:ascii="Courier New" w:hAnsi="Courier New" w:cs="Courier New"/>
          <w:highlight w:val="yellow"/>
          <w:rPrChange w:id="131" w:author="BOUCADAIR Mohamed TGI/OLN" w:date="2021-06-28T10:20:00Z">
            <w:rPr>
              <w:rFonts w:ascii="Courier New" w:hAnsi="Courier New" w:cs="Courier New"/>
            </w:rPr>
          </w:rPrChange>
        </w:rPr>
        <w:t>ASTM Message</w:t>
      </w:r>
    </w:p>
    <w:p w14:paraId="53ED8E6D" w14:textId="77777777" w:rsidR="00A7271D" w:rsidRPr="00F86B22" w:rsidRDefault="00A7271D" w:rsidP="00A7271D">
      <w:pPr>
        <w:pStyle w:val="Textebrut"/>
        <w:rPr>
          <w:rFonts w:ascii="Courier New" w:hAnsi="Courier New" w:cs="Courier New"/>
          <w:highlight w:val="yellow"/>
          <w:rPrChange w:id="132" w:author="BOUCADAIR Mohamed TGI/OLN" w:date="2021-06-28T10:20:00Z">
            <w:rPr>
              <w:rFonts w:ascii="Courier New" w:hAnsi="Courier New" w:cs="Courier New"/>
            </w:rPr>
          </w:rPrChange>
        </w:rPr>
      </w:pPr>
      <w:r w:rsidRPr="00F86B22">
        <w:rPr>
          <w:rFonts w:ascii="Courier New" w:hAnsi="Courier New" w:cs="Courier New"/>
          <w:highlight w:val="yellow"/>
          <w:rPrChange w:id="133" w:author="BOUCADAIR Mohamed TGI/OLN" w:date="2021-06-28T10:20:00Z">
            <w:rPr>
              <w:rFonts w:ascii="Courier New" w:hAnsi="Courier New" w:cs="Courier New"/>
            </w:rPr>
          </w:rPrChange>
        </w:rPr>
        <w:t xml:space="preserve">   Pack (</w:t>
      </w:r>
      <w:proofErr w:type="spellStart"/>
      <w:r w:rsidRPr="00F86B22">
        <w:rPr>
          <w:rFonts w:ascii="Courier New" w:hAnsi="Courier New" w:cs="Courier New"/>
          <w:highlight w:val="yellow"/>
          <w:rPrChange w:id="134" w:author="BOUCADAIR Mohamed TGI/OLN" w:date="2021-06-28T10:20:00Z">
            <w:rPr>
              <w:rFonts w:ascii="Courier New" w:hAnsi="Courier New" w:cs="Courier New"/>
            </w:rPr>
          </w:rPrChange>
        </w:rPr>
        <w:t>Msg</w:t>
      </w:r>
      <w:proofErr w:type="spellEnd"/>
      <w:r w:rsidRPr="00F86B22">
        <w:rPr>
          <w:rFonts w:ascii="Courier New" w:hAnsi="Courier New" w:cs="Courier New"/>
          <w:highlight w:val="yellow"/>
          <w:rPrChange w:id="135" w:author="BOUCADAIR Mohamed TGI/OLN" w:date="2021-06-28T10:20:00Z">
            <w:rPr>
              <w:rFonts w:ascii="Courier New" w:hAnsi="Courier New" w:cs="Courier New"/>
            </w:rPr>
          </w:rPrChange>
        </w:rPr>
        <w:t xml:space="preserve"> Type 0xF) can provide this feature, but only over Bluetooth</w:t>
      </w:r>
    </w:p>
    <w:p w14:paraId="5B7DC0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F86B22">
        <w:rPr>
          <w:rFonts w:ascii="Courier New" w:hAnsi="Courier New" w:cs="Courier New"/>
          <w:highlight w:val="yellow"/>
          <w:rPrChange w:id="136" w:author="BOUCADAIR Mohamed TGI/OLN" w:date="2021-06-28T10:20:00Z">
            <w:rPr>
              <w:rFonts w:ascii="Courier New" w:hAnsi="Courier New" w:cs="Courier New"/>
            </w:rPr>
          </w:rPrChange>
        </w:rPr>
        <w:t xml:space="preserve">   5 or </w:t>
      </w:r>
      <w:proofErr w:type="spellStart"/>
      <w:r w:rsidRPr="00F86B22">
        <w:rPr>
          <w:rFonts w:ascii="Courier New" w:hAnsi="Courier New" w:cs="Courier New"/>
          <w:highlight w:val="yellow"/>
          <w:rPrChange w:id="137" w:author="BOUCADAIR Mohamed TGI/OLN" w:date="2021-06-28T10:20:00Z">
            <w:rPr>
              <w:rFonts w:ascii="Courier New" w:hAnsi="Courier New" w:cs="Courier New"/>
            </w:rPr>
          </w:rPrChange>
        </w:rPr>
        <w:t>WiFi</w:t>
      </w:r>
      <w:proofErr w:type="spellEnd"/>
      <w:r w:rsidRPr="00F86B22">
        <w:rPr>
          <w:rFonts w:ascii="Courier New" w:hAnsi="Courier New" w:cs="Courier New"/>
          <w:highlight w:val="yellow"/>
          <w:rPrChange w:id="138" w:author="BOUCADAIR Mohamed TGI/OLN" w:date="2021-06-28T10:20:00Z">
            <w:rPr>
              <w:rFonts w:ascii="Courier New" w:hAnsi="Courier New" w:cs="Courier New"/>
            </w:rPr>
          </w:rPrChange>
        </w:rPr>
        <w:t xml:space="preserve"> NAN broadcasts</w:t>
      </w:r>
      <w:r w:rsidRPr="00A7271D">
        <w:rPr>
          <w:rFonts w:ascii="Courier New" w:hAnsi="Courier New" w:cs="Courier New"/>
        </w:rPr>
        <w:t>.</w:t>
      </w:r>
    </w:p>
    <w:p w14:paraId="024E73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6C0F5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4.  UAS ID HHIT in DNS</w:t>
      </w:r>
    </w:p>
    <w:p w14:paraId="0384E9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FB1FC9" w14:textId="39079535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There are </w:t>
      </w:r>
      <w:del w:id="139" w:author="BOUCADAIR Mohamed TGI/OLN" w:date="2021-06-28T10:20:00Z">
        <w:r w:rsidRPr="00A7271D" w:rsidDel="00F86B22">
          <w:rPr>
            <w:rFonts w:ascii="Courier New" w:hAnsi="Courier New" w:cs="Courier New"/>
          </w:rPr>
          <w:delText xml:space="preserve">2 </w:delText>
        </w:r>
      </w:del>
      <w:ins w:id="140" w:author="BOUCADAIR Mohamed TGI/OLN" w:date="2021-06-28T10:20:00Z">
        <w:r w:rsidR="00F86B22">
          <w:rPr>
            <w:rFonts w:ascii="Courier New" w:hAnsi="Courier New" w:cs="Courier New"/>
          </w:rPr>
          <w:t>two</w:t>
        </w:r>
        <w:r w:rsidR="00F86B22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 xml:space="preserve">approaches for storing and retrieving the HHIT </w:t>
      </w:r>
      <w:del w:id="141" w:author="BOUCADAIR Mohamed TGI/OLN" w:date="2021-06-28T10:20:00Z">
        <w:r w:rsidRPr="00A7271D" w:rsidDel="00F86B22">
          <w:rPr>
            <w:rFonts w:ascii="Courier New" w:hAnsi="Courier New" w:cs="Courier New"/>
          </w:rPr>
          <w:delText xml:space="preserve">from </w:delText>
        </w:r>
      </w:del>
      <w:ins w:id="142" w:author="BOUCADAIR Mohamed TGI/OLN" w:date="2021-06-28T10:20:00Z">
        <w:r w:rsidR="00F86B22">
          <w:rPr>
            <w:rFonts w:ascii="Courier New" w:hAnsi="Courier New" w:cs="Courier New"/>
          </w:rPr>
          <w:t>using</w:t>
        </w:r>
        <w:r w:rsidR="00F86B22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DNS.</w:t>
      </w:r>
    </w:p>
    <w:p w14:paraId="68FF36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These are:</w:t>
      </w:r>
    </w:p>
    <w:p w14:paraId="21CDC26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DA888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As</w:t>
      </w:r>
      <w:proofErr w:type="gramEnd"/>
      <w:r w:rsidRPr="00A7271D">
        <w:rPr>
          <w:rFonts w:ascii="Courier New" w:hAnsi="Courier New" w:cs="Courier New"/>
        </w:rPr>
        <w:t xml:space="preserve"> FQDNs in the .aero TLD.</w:t>
      </w:r>
    </w:p>
    <w:p w14:paraId="7599777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B89C14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Reverse</w:t>
      </w:r>
      <w:proofErr w:type="gramEnd"/>
      <w:r w:rsidRPr="00A7271D">
        <w:rPr>
          <w:rFonts w:ascii="Courier New" w:hAnsi="Courier New" w:cs="Courier New"/>
        </w:rPr>
        <w:t xml:space="preserve"> DNS lookups as IPv6 addresses per [RFC8005].</w:t>
      </w:r>
    </w:p>
    <w:p w14:paraId="0EC812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C8874DD" w14:textId="4A144CE0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del w:id="143" w:author="BOUCADAIR Mohamed TGI/OLN" w:date="2021-06-28T10:20:00Z">
        <w:r w:rsidRPr="00A7271D" w:rsidDel="00F86B22">
          <w:rPr>
            <w:rFonts w:ascii="Courier New" w:hAnsi="Courier New" w:cs="Courier New"/>
          </w:rPr>
          <w:delText xml:space="preserve">The </w:delText>
        </w:r>
      </w:del>
      <w:ins w:id="144" w:author="BOUCADAIR Mohamed TGI/OLN" w:date="2021-06-28T10:20:00Z">
        <w:r w:rsidR="00F86B22">
          <w:rPr>
            <w:rFonts w:ascii="Courier New" w:hAnsi="Courier New" w:cs="Courier New"/>
          </w:rPr>
          <w:t>An</w:t>
        </w:r>
        <w:r w:rsidR="00F86B22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HHIT can be used to construct an FQDN that points to the USS that</w:t>
      </w:r>
    </w:p>
    <w:p w14:paraId="09F80E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has</w:t>
      </w:r>
      <w:proofErr w:type="gramEnd"/>
      <w:r w:rsidRPr="00A7271D">
        <w:rPr>
          <w:rFonts w:ascii="Courier New" w:hAnsi="Courier New" w:cs="Courier New"/>
        </w:rPr>
        <w:t xml:space="preserve"> the Public/Private information for the UA (REG-1 and REG-2).  For</w:t>
      </w:r>
    </w:p>
    <w:p w14:paraId="0C45215B" w14:textId="4A6CD8B0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example</w:t>
      </w:r>
      <w:proofErr w:type="gramEnd"/>
      <w:ins w:id="145" w:author="BOUCADAIR Mohamed TGI/OLN" w:date="2021-06-28T10:21:00Z">
        <w:r w:rsidR="00F86B22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the USS for the HHIT could be found via the following</w:t>
      </w:r>
      <w:del w:id="146" w:author="BOUCADAIR Mohamed TGI/OLN" w:date="2021-06-28T10:21:00Z">
        <w:r w:rsidRPr="00A7271D" w:rsidDel="00F86B22">
          <w:rPr>
            <w:rFonts w:ascii="Courier New" w:hAnsi="Courier New" w:cs="Courier New"/>
          </w:rPr>
          <w:delText>.</w:delText>
        </w:r>
      </w:del>
      <w:ins w:id="147" w:author="BOUCADAIR Mohamed TGI/OLN" w:date="2021-06-28T10:21:00Z">
        <w:r w:rsidR="00F86B22">
          <w:rPr>
            <w:rFonts w:ascii="Courier New" w:hAnsi="Courier New" w:cs="Courier New"/>
          </w:rPr>
          <w:t>:</w:t>
        </w:r>
      </w:ins>
    </w:p>
    <w:p w14:paraId="531D525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Assume the RAA is 100 and the HDA is 50.  The PTR record is</w:t>
      </w:r>
    </w:p>
    <w:p w14:paraId="26EC828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constructed</w:t>
      </w:r>
      <w:proofErr w:type="gramEnd"/>
      <w:r w:rsidRPr="00A7271D">
        <w:rPr>
          <w:rFonts w:ascii="Courier New" w:hAnsi="Courier New" w:cs="Courier New"/>
        </w:rPr>
        <w:t xml:space="preserve"> as:</w:t>
      </w:r>
    </w:p>
    <w:p w14:paraId="5A57AA3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028E2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100.50</w:t>
      </w:r>
      <w:proofErr w:type="gramStart"/>
      <w:r w:rsidRPr="00A7271D">
        <w:rPr>
          <w:rFonts w:ascii="Courier New" w:hAnsi="Courier New" w:cs="Courier New"/>
        </w:rPr>
        <w:t>.hhit.uas.aero</w:t>
      </w:r>
      <w:proofErr w:type="gramEnd"/>
      <w:r w:rsidRPr="00A7271D">
        <w:rPr>
          <w:rFonts w:ascii="Courier New" w:hAnsi="Courier New" w:cs="Courier New"/>
        </w:rPr>
        <w:t xml:space="preserve">   IN PTR      foo.uss.aero.</w:t>
      </w:r>
    </w:p>
    <w:p w14:paraId="6B742A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94B868" w14:textId="4CC1C09D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individual HHITs are potentially too numerous (e.g.</w:t>
      </w:r>
      <w:ins w:id="148" w:author="BOUCADAIR Mohamed TGI/OLN" w:date="2021-06-28T10:21:00Z">
        <w:r w:rsidR="00F86B22">
          <w:rPr>
            <w:rFonts w:ascii="Courier New" w:hAnsi="Courier New" w:cs="Courier New"/>
          </w:rPr>
          <w:t>,</w:t>
        </w:r>
      </w:ins>
      <w:r w:rsidRPr="00A7271D">
        <w:rPr>
          <w:rFonts w:ascii="Courier New" w:hAnsi="Courier New" w:cs="Courier New"/>
        </w:rPr>
        <w:t xml:space="preserve"> </w:t>
      </w:r>
      <w:commentRangeStart w:id="149"/>
      <w:r w:rsidRPr="00A7271D">
        <w:rPr>
          <w:rFonts w:ascii="Courier New" w:hAnsi="Courier New" w:cs="Courier New"/>
        </w:rPr>
        <w:t>60 - 600M</w:t>
      </w:r>
      <w:commentRangeEnd w:id="149"/>
      <w:r w:rsidR="00F86B22">
        <w:rPr>
          <w:rStyle w:val="Marquedecommentaire"/>
          <w:rFonts w:asciiTheme="minorHAnsi" w:hAnsiTheme="minorHAnsi"/>
        </w:rPr>
        <w:commentReference w:id="149"/>
      </w:r>
      <w:r w:rsidRPr="00A7271D">
        <w:rPr>
          <w:rFonts w:ascii="Courier New" w:hAnsi="Courier New" w:cs="Courier New"/>
        </w:rPr>
        <w:t>)</w:t>
      </w:r>
    </w:p>
    <w:p w14:paraId="6E25E548" w14:textId="77777777" w:rsidR="00F86B22" w:rsidRDefault="00A7271D" w:rsidP="00A7271D">
      <w:pPr>
        <w:pStyle w:val="Textebrut"/>
        <w:rPr>
          <w:ins w:id="150" w:author="BOUCADAIR Mohamed TGI/OLN" w:date="2021-06-28T10:22:00Z"/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dynamic to actually store in a signed, DNS zone.  </w:t>
      </w:r>
    </w:p>
    <w:p w14:paraId="4ADD7222" w14:textId="77777777" w:rsidR="00F86B22" w:rsidRDefault="00F86B22" w:rsidP="00A7271D">
      <w:pPr>
        <w:pStyle w:val="Textebrut"/>
        <w:rPr>
          <w:ins w:id="151" w:author="BOUCADAIR Mohamed TGI/OLN" w:date="2021-06-28T10:22:00Z"/>
          <w:rFonts w:ascii="Courier New" w:hAnsi="Courier New" w:cs="Courier New"/>
        </w:rPr>
      </w:pPr>
    </w:p>
    <w:p w14:paraId="7E735E18" w14:textId="3ED9F6C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The HDA SHOULD</w:t>
      </w:r>
    </w:p>
    <w:p w14:paraId="2AEDC9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</w:t>
      </w:r>
      <w:proofErr w:type="gramEnd"/>
      <w:r w:rsidRPr="00A7271D">
        <w:rPr>
          <w:rFonts w:ascii="Courier New" w:hAnsi="Courier New" w:cs="Courier New"/>
        </w:rPr>
        <w:t xml:space="preserve"> DNS service for its zone and provide the HHIT detail</w:t>
      </w:r>
    </w:p>
    <w:p w14:paraId="7F5D430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E452D">
        <w:rPr>
          <w:rFonts w:ascii="Courier New" w:hAnsi="Courier New" w:cs="Courier New"/>
          <w:lang w:val="fr-FR"/>
        </w:rPr>
        <w:t>response</w:t>
      </w:r>
      <w:proofErr w:type="spellEnd"/>
      <w:proofErr w:type="gramEnd"/>
      <w:r w:rsidRPr="00CE452D">
        <w:rPr>
          <w:rFonts w:ascii="Courier New" w:hAnsi="Courier New" w:cs="Courier New"/>
          <w:lang w:val="fr-FR"/>
        </w:rPr>
        <w:t>.</w:t>
      </w:r>
    </w:p>
    <w:p w14:paraId="37E2964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0AABF72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0234CF4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F00E7A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 [Page 7]</w:t>
      </w:r>
    </w:p>
    <w:p w14:paraId="20C2E99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708888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40F5ABE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BD02E4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8D566D" w14:textId="6D00BBCF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HHIT reverse lookup can be a standard IPv6 reverse look</w:t>
      </w:r>
      <w:del w:id="152" w:author="BOUCADAIR Mohamed TGI/OLN" w:date="2021-06-28T10:22:00Z">
        <w:r w:rsidRPr="00A7271D" w:rsidDel="00F86B22">
          <w:rPr>
            <w:rFonts w:ascii="Courier New" w:hAnsi="Courier New" w:cs="Courier New"/>
          </w:rPr>
          <w:delText xml:space="preserve"> </w:delText>
        </w:r>
      </w:del>
      <w:r w:rsidRPr="00A7271D">
        <w:rPr>
          <w:rFonts w:ascii="Courier New" w:hAnsi="Courier New" w:cs="Courier New"/>
        </w:rPr>
        <w:t>up</w:t>
      </w:r>
      <w:del w:id="153" w:author="BOUCADAIR Mohamed TGI/OLN" w:date="2021-06-28T10:22:00Z">
        <w:r w:rsidRPr="00A7271D" w:rsidDel="00F86B22">
          <w:rPr>
            <w:rFonts w:ascii="Courier New" w:hAnsi="Courier New" w:cs="Courier New"/>
          </w:rPr>
          <w:delText>,</w:delText>
        </w:r>
      </w:del>
      <w:r w:rsidRPr="00A7271D">
        <w:rPr>
          <w:rFonts w:ascii="Courier New" w:hAnsi="Courier New" w:cs="Courier New"/>
        </w:rPr>
        <w:t xml:space="preserve"> or it</w:t>
      </w:r>
    </w:p>
    <w:p w14:paraId="0539899D" w14:textId="017F94A3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can</w:t>
      </w:r>
      <w:proofErr w:type="gramEnd"/>
      <w:r w:rsidRPr="00A7271D">
        <w:rPr>
          <w:rFonts w:ascii="Courier New" w:hAnsi="Courier New" w:cs="Courier New"/>
        </w:rPr>
        <w:t xml:space="preserve"> leverage off the HHIT structure.  Assume a </w:t>
      </w:r>
      <w:del w:id="154" w:author="BOUCADAIR Mohamed TGI/OLN" w:date="2021-06-28T10:22:00Z">
        <w:r w:rsidRPr="00A7271D" w:rsidDel="00F86B22">
          <w:rPr>
            <w:rFonts w:ascii="Courier New" w:hAnsi="Courier New" w:cs="Courier New"/>
          </w:rPr>
          <w:delText xml:space="preserve">Prefix </w:delText>
        </w:r>
      </w:del>
      <w:ins w:id="155" w:author="BOUCADAIR Mohamed TGI/OLN" w:date="2021-06-28T10:22:00Z">
        <w:r w:rsidR="00F86B22">
          <w:rPr>
            <w:rFonts w:ascii="Courier New" w:hAnsi="Courier New" w:cs="Courier New"/>
          </w:rPr>
          <w:t>p</w:t>
        </w:r>
        <w:r w:rsidR="00F86B22" w:rsidRPr="00A7271D">
          <w:rPr>
            <w:rFonts w:ascii="Courier New" w:hAnsi="Courier New" w:cs="Courier New"/>
          </w:rPr>
          <w:t xml:space="preserve">refix </w:t>
        </w:r>
      </w:ins>
      <w:r w:rsidRPr="00A7271D">
        <w:rPr>
          <w:rFonts w:ascii="Courier New" w:hAnsi="Courier New" w:cs="Courier New"/>
        </w:rPr>
        <w:t>of</w:t>
      </w:r>
    </w:p>
    <w:p w14:paraId="0B6102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156"/>
      <w:r w:rsidRPr="00A7271D">
        <w:rPr>
          <w:rFonts w:ascii="Courier New" w:hAnsi="Courier New" w:cs="Courier New"/>
        </w:rPr>
        <w:t>2001:30:</w:t>
      </w:r>
      <w:proofErr w:type="gramStart"/>
      <w:r w:rsidRPr="00A7271D">
        <w:rPr>
          <w:rFonts w:ascii="Courier New" w:hAnsi="Courier New" w:cs="Courier New"/>
        </w:rPr>
        <w:t>:/</w:t>
      </w:r>
      <w:proofErr w:type="gramEnd"/>
      <w:r w:rsidRPr="00A7271D">
        <w:rPr>
          <w:rFonts w:ascii="Courier New" w:hAnsi="Courier New" w:cs="Courier New"/>
        </w:rPr>
        <w:t>28</w:t>
      </w:r>
      <w:commentRangeEnd w:id="156"/>
      <w:r w:rsidR="00F86B22">
        <w:rPr>
          <w:rStyle w:val="Marquedecommentaire"/>
          <w:rFonts w:asciiTheme="minorHAnsi" w:hAnsiTheme="minorHAnsi"/>
        </w:rPr>
        <w:commentReference w:id="156"/>
      </w:r>
      <w:r w:rsidRPr="00A7271D">
        <w:rPr>
          <w:rFonts w:ascii="Courier New" w:hAnsi="Courier New" w:cs="Courier New"/>
        </w:rPr>
        <w:t>, the RAA is 10 and the HDA is 20 and the HHIT is:</w:t>
      </w:r>
    </w:p>
    <w:p w14:paraId="23B590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77814E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2001:30:a0:145:a3ad:1952:ad0:a69e</w:t>
      </w:r>
    </w:p>
    <w:p w14:paraId="24C75A1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ED7A1E3" w14:textId="27061368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 HHIT reverse lookup could be</w:t>
      </w:r>
      <w:del w:id="157" w:author="BOUCADAIR Mohamed TGI/OLN" w:date="2021-06-28T10:26:00Z">
        <w:r w:rsidRPr="00A7271D" w:rsidDel="00CB00DF">
          <w:rPr>
            <w:rFonts w:ascii="Courier New" w:hAnsi="Courier New" w:cs="Courier New"/>
          </w:rPr>
          <w:delText xml:space="preserve"> to</w:delText>
        </w:r>
      </w:del>
      <w:r w:rsidRPr="00A7271D">
        <w:rPr>
          <w:rFonts w:ascii="Courier New" w:hAnsi="Courier New" w:cs="Courier New"/>
        </w:rPr>
        <w:t>:</w:t>
      </w:r>
    </w:p>
    <w:p w14:paraId="016A35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8672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a69e.ad0.1952.a3ad.145.a0.30.2001.20.10.hhit.arpa.</w:t>
      </w:r>
    </w:p>
    <w:p w14:paraId="5AF048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2488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'standard' ip6.arpa RR has the advantage of only one Registry</w:t>
      </w:r>
    </w:p>
    <w:p w14:paraId="4790D0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service</w:t>
      </w:r>
      <w:proofErr w:type="gramEnd"/>
      <w:r w:rsidRPr="00A7271D">
        <w:rPr>
          <w:rFonts w:ascii="Courier New" w:hAnsi="Courier New" w:cs="Courier New"/>
        </w:rPr>
        <w:t xml:space="preserve"> supported.</w:t>
      </w:r>
    </w:p>
    <w:p w14:paraId="19A606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4533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$</w:t>
      </w:r>
      <w:proofErr w:type="gramStart"/>
      <w:r w:rsidRPr="00A7271D">
        <w:rPr>
          <w:rFonts w:ascii="Courier New" w:hAnsi="Courier New" w:cs="Courier New"/>
        </w:rPr>
        <w:t>ORIGIN  5.4.1.0.0.a.0.0.0.3.0.0.1.0.0.2.ip6.arpa</w:t>
      </w:r>
      <w:proofErr w:type="gramEnd"/>
      <w:r w:rsidRPr="00A7271D">
        <w:rPr>
          <w:rFonts w:ascii="Courier New" w:hAnsi="Courier New" w:cs="Courier New"/>
        </w:rPr>
        <w:t>.</w:t>
      </w:r>
    </w:p>
    <w:p w14:paraId="26CCA26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e.9.6.a.0.d.a.0.2.5.9.1.d.a.3.a</w:t>
      </w:r>
      <w:proofErr w:type="gramEnd"/>
      <w:r w:rsidRPr="00A7271D">
        <w:rPr>
          <w:rFonts w:ascii="Courier New" w:hAnsi="Courier New" w:cs="Courier New"/>
        </w:rPr>
        <w:t xml:space="preserve">    IN   PTR</w:t>
      </w:r>
    </w:p>
    <w:p w14:paraId="137F16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7E83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5.  Other UTM uses of HHITs</w:t>
      </w:r>
    </w:p>
    <w:p w14:paraId="498428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235833" w14:textId="345F6F55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r w:rsidRPr="00A7271D">
        <w:rPr>
          <w:rFonts w:ascii="Courier New" w:hAnsi="Courier New" w:cs="Courier New"/>
        </w:rPr>
        <w:t>HHITs</w:t>
      </w:r>
      <w:proofErr w:type="spellEnd"/>
      <w:r w:rsidRPr="00A7271D">
        <w:rPr>
          <w:rFonts w:ascii="Courier New" w:hAnsi="Courier New" w:cs="Courier New"/>
        </w:rPr>
        <w:t xml:space="preserve"> </w:t>
      </w:r>
      <w:del w:id="158" w:author="BOUCADAIR Mohamed TGI/OLN" w:date="2021-06-28T10:28:00Z">
        <w:r w:rsidRPr="00A7271D" w:rsidDel="00CB00DF">
          <w:rPr>
            <w:rFonts w:ascii="Courier New" w:hAnsi="Courier New" w:cs="Courier New"/>
          </w:rPr>
          <w:delText xml:space="preserve">can </w:delText>
        </w:r>
      </w:del>
      <w:ins w:id="159" w:author="BOUCADAIR Mohamed TGI/OLN" w:date="2021-06-28T10:28:00Z">
        <w:r w:rsidR="00CB00DF">
          <w:rPr>
            <w:rFonts w:ascii="Courier New" w:hAnsi="Courier New" w:cs="Courier New"/>
          </w:rPr>
          <w:t xml:space="preserve">might </w:t>
        </w:r>
      </w:ins>
      <w:r w:rsidRPr="00A7271D">
        <w:rPr>
          <w:rFonts w:ascii="Courier New" w:hAnsi="Courier New" w:cs="Courier New"/>
        </w:rPr>
        <w:t xml:space="preserve">be used </w:t>
      </w:r>
      <w:commentRangeStart w:id="160"/>
      <w:del w:id="161" w:author="BOUCADAIR Mohamed TGI/OLN" w:date="2021-06-28T10:28:00Z">
        <w:r w:rsidRPr="00A7271D" w:rsidDel="00CB00DF">
          <w:rPr>
            <w:rFonts w:ascii="Courier New" w:hAnsi="Courier New" w:cs="Courier New"/>
          </w:rPr>
          <w:delText xml:space="preserve">extensively </w:delText>
        </w:r>
        <w:commentRangeEnd w:id="160"/>
        <w:r w:rsidR="00CB00DF" w:rsidDel="00CB00DF">
          <w:rPr>
            <w:rStyle w:val="Marquedecommentaire"/>
            <w:rFonts w:asciiTheme="minorHAnsi" w:hAnsiTheme="minorHAnsi"/>
          </w:rPr>
          <w:commentReference w:id="160"/>
        </w:r>
      </w:del>
      <w:r w:rsidRPr="00A7271D">
        <w:rPr>
          <w:rFonts w:ascii="Courier New" w:hAnsi="Courier New" w:cs="Courier New"/>
        </w:rPr>
        <w:t>within the UTM architecture beyond UA</w:t>
      </w:r>
    </w:p>
    <w:p w14:paraId="5CFB94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ID (and USS in UA ID registration and authentication).  This includes</w:t>
      </w:r>
    </w:p>
    <w:p w14:paraId="3A8211A6" w14:textId="424A8C2D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</w:t>
      </w:r>
      <w:proofErr w:type="gramEnd"/>
      <w:r w:rsidRPr="00A7271D">
        <w:rPr>
          <w:rFonts w:ascii="Courier New" w:hAnsi="Courier New" w:cs="Courier New"/>
        </w:rPr>
        <w:t xml:space="preserve"> GCS HHIT ID.  The GCS </w:t>
      </w:r>
      <w:del w:id="162" w:author="BOUCADAIR Mohamed TGI/OLN" w:date="2021-06-28T10:29:00Z">
        <w:r w:rsidRPr="00A7271D" w:rsidDel="00CB00DF">
          <w:rPr>
            <w:rFonts w:ascii="Courier New" w:hAnsi="Courier New" w:cs="Courier New"/>
          </w:rPr>
          <w:delText xml:space="preserve">could </w:delText>
        </w:r>
      </w:del>
      <w:ins w:id="163" w:author="BOUCADAIR Mohamed TGI/OLN" w:date="2021-06-28T10:29:00Z">
        <w:r w:rsidR="00CB00DF">
          <w:rPr>
            <w:rFonts w:ascii="Courier New" w:hAnsi="Courier New" w:cs="Courier New"/>
          </w:rPr>
          <w:t>may</w:t>
        </w:r>
        <w:r w:rsidR="00CB00DF" w:rsidRPr="00A7271D">
          <w:rPr>
            <w:rFonts w:ascii="Courier New" w:hAnsi="Courier New" w:cs="Courier New"/>
          </w:rPr>
          <w:t xml:space="preserve"> </w:t>
        </w:r>
      </w:ins>
      <w:r w:rsidRPr="00A7271D">
        <w:rPr>
          <w:rFonts w:ascii="Courier New" w:hAnsi="Courier New" w:cs="Courier New"/>
        </w:rPr>
        <w:t>use its HIIT if it is the source of</w:t>
      </w:r>
    </w:p>
    <w:p w14:paraId="2AEBDE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Network Remote ID for securing the transport and for secure C2</w:t>
      </w:r>
    </w:p>
    <w:p w14:paraId="35BEF73F" w14:textId="45BA6363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transport</w:t>
      </w:r>
      <w:proofErr w:type="gramEnd"/>
      <w:r w:rsidRPr="00A7271D">
        <w:rPr>
          <w:rFonts w:ascii="Courier New" w:hAnsi="Courier New" w:cs="Courier New"/>
        </w:rPr>
        <w:t xml:space="preserve"> </w:t>
      </w:r>
      <w:ins w:id="164" w:author="BOUCADAIR Mohamed TGI/OLN" w:date="2021-06-28T10:29:00Z">
        <w:r w:rsidR="00CB00DF">
          <w:rPr>
            <w:rFonts w:ascii="Courier New" w:hAnsi="Courier New" w:cs="Courier New"/>
          </w:rPr>
          <w:t xml:space="preserve">(e.g., </w:t>
        </w:r>
      </w:ins>
      <w:r w:rsidRPr="00A7271D">
        <w:rPr>
          <w:rFonts w:ascii="Courier New" w:hAnsi="Courier New" w:cs="Courier New"/>
        </w:rPr>
        <w:t>[drip-secure-nrid-c2]</w:t>
      </w:r>
      <w:ins w:id="165" w:author="BOUCADAIR Mohamed TGI/OLN" w:date="2021-06-28T10:29:00Z">
        <w:r w:rsidR="00CB00DF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>.</w:t>
      </w:r>
    </w:p>
    <w:p w14:paraId="7A1FF4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FBFF9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Observers </w:t>
      </w:r>
      <w:commentRangeStart w:id="166"/>
      <w:r w:rsidRPr="00A7271D">
        <w:rPr>
          <w:rFonts w:ascii="Courier New" w:hAnsi="Courier New" w:cs="Courier New"/>
        </w:rPr>
        <w:t xml:space="preserve">SHOULD </w:t>
      </w:r>
      <w:commentRangeEnd w:id="166"/>
      <w:r w:rsidR="00CB00DF">
        <w:rPr>
          <w:rStyle w:val="Marquedecommentaire"/>
          <w:rFonts w:asciiTheme="minorHAnsi" w:hAnsiTheme="minorHAnsi"/>
        </w:rPr>
        <w:commentReference w:id="166"/>
      </w:r>
      <w:commentRangeStart w:id="167"/>
      <w:r w:rsidRPr="00A7271D">
        <w:rPr>
          <w:rFonts w:ascii="Courier New" w:hAnsi="Courier New" w:cs="Courier New"/>
        </w:rPr>
        <w:t xml:space="preserve">have HHITs </w:t>
      </w:r>
      <w:commentRangeEnd w:id="167"/>
      <w:r w:rsidR="00CB00DF">
        <w:rPr>
          <w:rStyle w:val="Marquedecommentaire"/>
          <w:rFonts w:asciiTheme="minorHAnsi" w:hAnsiTheme="minorHAnsi"/>
        </w:rPr>
        <w:commentReference w:id="167"/>
      </w:r>
      <w:r w:rsidRPr="00A7271D">
        <w:rPr>
          <w:rFonts w:ascii="Courier New" w:hAnsi="Courier New" w:cs="Courier New"/>
        </w:rPr>
        <w:t>to facilitate UAS information retrieval</w:t>
      </w:r>
    </w:p>
    <w:p w14:paraId="7C8978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(e.g., for authorization to private UAS data).  </w:t>
      </w:r>
      <w:commentRangeStart w:id="168"/>
      <w:r w:rsidRPr="00A7271D">
        <w:rPr>
          <w:rFonts w:ascii="Courier New" w:hAnsi="Courier New" w:cs="Courier New"/>
        </w:rPr>
        <w:t>They could also use</w:t>
      </w:r>
    </w:p>
    <w:p w14:paraId="40EC6A13" w14:textId="1A83A2AF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their</w:t>
      </w:r>
      <w:proofErr w:type="gramEnd"/>
      <w:r w:rsidRPr="00A7271D">
        <w:rPr>
          <w:rFonts w:ascii="Courier New" w:hAnsi="Courier New" w:cs="Courier New"/>
        </w:rPr>
        <w:t xml:space="preserve"> HHIT</w:t>
      </w:r>
      <w:ins w:id="169" w:author="BOUCADAIR Mohamed TGI/OLN" w:date="2021-06-28T10:29:00Z">
        <w:r w:rsidR="00CB00DF">
          <w:rPr>
            <w:rFonts w:ascii="Courier New" w:hAnsi="Courier New" w:cs="Courier New"/>
          </w:rPr>
          <w:t>s</w:t>
        </w:r>
      </w:ins>
      <w:r w:rsidRPr="00A7271D">
        <w:rPr>
          <w:rFonts w:ascii="Courier New" w:hAnsi="Courier New" w:cs="Courier New"/>
        </w:rPr>
        <w:t xml:space="preserve"> for establishing a HIP connection with the UA Pilot for</w:t>
      </w:r>
    </w:p>
    <w:p w14:paraId="48AE42D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direct</w:t>
      </w:r>
      <w:proofErr w:type="gramEnd"/>
      <w:r w:rsidRPr="00A7271D">
        <w:rPr>
          <w:rFonts w:ascii="Courier New" w:hAnsi="Courier New" w:cs="Courier New"/>
        </w:rPr>
        <w:t xml:space="preserve"> communications per authorization</w:t>
      </w:r>
      <w:commentRangeEnd w:id="168"/>
      <w:r w:rsidR="00CB00DF">
        <w:rPr>
          <w:rStyle w:val="Marquedecommentaire"/>
          <w:rFonts w:asciiTheme="minorHAnsi" w:hAnsiTheme="minorHAnsi"/>
        </w:rPr>
        <w:commentReference w:id="168"/>
      </w:r>
      <w:r w:rsidRPr="00A7271D">
        <w:rPr>
          <w:rFonts w:ascii="Courier New" w:hAnsi="Courier New" w:cs="Courier New"/>
        </w:rPr>
        <w:t>.  Further, they can be used</w:t>
      </w:r>
    </w:p>
    <w:p w14:paraId="60469661" w14:textId="4970369C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by</w:t>
      </w:r>
      <w:proofErr w:type="gramEnd"/>
      <w:r w:rsidRPr="00A7271D">
        <w:rPr>
          <w:rFonts w:ascii="Courier New" w:hAnsi="Courier New" w:cs="Courier New"/>
        </w:rPr>
        <w:t xml:space="preserve"> FINDER observers</w:t>
      </w:r>
      <w:ins w:id="170" w:author="BOUCADAIR Mohamed TGI/OLN" w:date="2021-06-28T10:31:00Z">
        <w:r w:rsidR="00CB00DF">
          <w:rPr>
            <w:rFonts w:ascii="Courier New" w:hAnsi="Courier New" w:cs="Courier New"/>
          </w:rPr>
          <w:t xml:space="preserve"> (e.g., </w:t>
        </w:r>
      </w:ins>
      <w:del w:id="171" w:author="BOUCADAIR Mohamed TGI/OLN" w:date="2021-06-28T10:31:00Z">
        <w:r w:rsidRPr="00A7271D" w:rsidDel="00CB00DF">
          <w:rPr>
            <w:rFonts w:ascii="Courier New" w:hAnsi="Courier New" w:cs="Courier New"/>
          </w:rPr>
          <w:delText xml:space="preserve">, </w:delText>
        </w:r>
      </w:del>
      <w:r w:rsidRPr="00A7271D">
        <w:rPr>
          <w:rFonts w:ascii="Courier New" w:hAnsi="Courier New" w:cs="Courier New"/>
        </w:rPr>
        <w:t>[crowd-sourced-rid]</w:t>
      </w:r>
      <w:ins w:id="172" w:author="BOUCADAIR Mohamed TGI/OLN" w:date="2021-06-28T10:31:00Z">
        <w:r w:rsidR="00CB00DF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>.</w:t>
      </w:r>
    </w:p>
    <w:p w14:paraId="0F03FF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76D996F" w14:textId="6448DF4C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6.  </w:t>
      </w:r>
      <w:ins w:id="173" w:author="BOUCADAIR Mohamed TGI/OLN" w:date="2021-06-28T10:31:00Z">
        <w:r w:rsidR="00CB00DF">
          <w:rPr>
            <w:rFonts w:ascii="Courier New" w:hAnsi="Courier New" w:cs="Courier New"/>
          </w:rPr>
          <w:t>A</w:t>
        </w:r>
      </w:ins>
      <w:ins w:id="174" w:author="BOUCADAIR Mohamed TGI/OLN" w:date="2021-06-28T10:32:00Z">
        <w:r w:rsidR="00CB00DF">
          <w:rPr>
            <w:rFonts w:ascii="Courier New" w:hAnsi="Courier New" w:cs="Courier New"/>
          </w:rPr>
          <w:t xml:space="preserve">ssessment of Addressed </w:t>
        </w:r>
      </w:ins>
      <w:r w:rsidRPr="00A7271D">
        <w:rPr>
          <w:rFonts w:ascii="Courier New" w:hAnsi="Courier New" w:cs="Courier New"/>
        </w:rPr>
        <w:t>DRIP Requirements</w:t>
      </w:r>
      <w:del w:id="175" w:author="BOUCADAIR Mohamed TGI/OLN" w:date="2021-06-28T10:32:00Z">
        <w:r w:rsidRPr="00A7271D" w:rsidDel="00CB00DF">
          <w:rPr>
            <w:rFonts w:ascii="Courier New" w:hAnsi="Courier New" w:cs="Courier New"/>
          </w:rPr>
          <w:delText xml:space="preserve"> addressed</w:delText>
        </w:r>
      </w:del>
    </w:p>
    <w:p w14:paraId="32A3F93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79B735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176"/>
      <w:r w:rsidRPr="00A7271D">
        <w:rPr>
          <w:rFonts w:ascii="Courier New" w:hAnsi="Courier New" w:cs="Courier New"/>
        </w:rPr>
        <w:t xml:space="preserve">   This document provides solutions to GEN 1 - 3, ID 1 - 5, and REG 1 -</w:t>
      </w:r>
    </w:p>
    <w:p w14:paraId="01A3AB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2.</w:t>
      </w:r>
      <w:commentRangeEnd w:id="176"/>
      <w:r w:rsidR="00CB00DF">
        <w:rPr>
          <w:rStyle w:val="Marquedecommentaire"/>
          <w:rFonts w:asciiTheme="minorHAnsi" w:hAnsiTheme="minorHAnsi"/>
        </w:rPr>
        <w:commentReference w:id="176"/>
      </w:r>
    </w:p>
    <w:p w14:paraId="7F0420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C6101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177"/>
      <w:r w:rsidRPr="00A7271D">
        <w:rPr>
          <w:rFonts w:ascii="Courier New" w:hAnsi="Courier New" w:cs="Courier New"/>
        </w:rPr>
        <w:t>7.  ASTM Considerations</w:t>
      </w:r>
    </w:p>
    <w:p w14:paraId="10931A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6A2F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ASTM will need to make the following changes to the "UA ID" in the</w:t>
      </w:r>
    </w:p>
    <w:p w14:paraId="62BB81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Basic Message (</w:t>
      </w:r>
      <w:proofErr w:type="spellStart"/>
      <w:r w:rsidRPr="00A7271D">
        <w:rPr>
          <w:rFonts w:ascii="Courier New" w:hAnsi="Courier New" w:cs="Courier New"/>
        </w:rPr>
        <w:t>Msg</w:t>
      </w:r>
      <w:proofErr w:type="spellEnd"/>
      <w:r w:rsidRPr="00A7271D">
        <w:rPr>
          <w:rFonts w:ascii="Courier New" w:hAnsi="Courier New" w:cs="Courier New"/>
        </w:rPr>
        <w:t xml:space="preserve"> Type 0x0):</w:t>
      </w:r>
    </w:p>
    <w:p w14:paraId="4E6450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5F54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Type 4:</w:t>
      </w:r>
    </w:p>
    <w:p w14:paraId="592ADD7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This document UA ID of Hierarchical HITs (see Section 3).</w:t>
      </w:r>
      <w:commentRangeEnd w:id="177"/>
      <w:r w:rsidR="00CB00DF">
        <w:rPr>
          <w:rStyle w:val="Marquedecommentaire"/>
          <w:rFonts w:asciiTheme="minorHAnsi" w:hAnsiTheme="minorHAnsi"/>
        </w:rPr>
        <w:commentReference w:id="177"/>
      </w:r>
    </w:p>
    <w:p w14:paraId="5C7FCF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E39690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8.  IANA Considerations</w:t>
      </w:r>
    </w:p>
    <w:p w14:paraId="6B7FBF3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D749E5" w14:textId="6181C55A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ins w:id="178" w:author="BOUCADAIR Mohamed TGI/OLN" w:date="2021-06-28T10:33:00Z">
        <w:r w:rsidR="00CB00DF">
          <w:rPr>
            <w:rFonts w:ascii="Courier New" w:hAnsi="Courier New" w:cs="Courier New"/>
          </w:rPr>
          <w:t xml:space="preserve">This document requests </w:t>
        </w:r>
      </w:ins>
      <w:r w:rsidRPr="00A7271D">
        <w:rPr>
          <w:rFonts w:ascii="Courier New" w:hAnsi="Courier New" w:cs="Courier New"/>
        </w:rPr>
        <w:t xml:space="preserve">IANA </w:t>
      </w:r>
      <w:del w:id="179" w:author="BOUCADAIR Mohamed TGI/OLN" w:date="2021-06-28T10:33:00Z">
        <w:r w:rsidRPr="00A7271D" w:rsidDel="00CB00DF">
          <w:rPr>
            <w:rFonts w:ascii="Courier New" w:hAnsi="Courier New" w:cs="Courier New"/>
          </w:rPr>
          <w:delText xml:space="preserve">will need </w:delText>
        </w:r>
      </w:del>
      <w:r w:rsidRPr="00A7271D">
        <w:rPr>
          <w:rFonts w:ascii="Courier New" w:hAnsi="Courier New" w:cs="Courier New"/>
        </w:rPr>
        <w:t xml:space="preserve">to make the </w:t>
      </w:r>
      <w:commentRangeStart w:id="180"/>
      <w:r w:rsidRPr="00A7271D">
        <w:rPr>
          <w:rFonts w:ascii="Courier New" w:hAnsi="Courier New" w:cs="Courier New"/>
        </w:rPr>
        <w:t xml:space="preserve">following changes </w:t>
      </w:r>
      <w:commentRangeEnd w:id="180"/>
      <w:r w:rsidR="00CB00DF">
        <w:rPr>
          <w:rStyle w:val="Marquedecommentaire"/>
          <w:rFonts w:asciiTheme="minorHAnsi" w:hAnsiTheme="minorHAnsi"/>
        </w:rPr>
        <w:commentReference w:id="180"/>
      </w:r>
      <w:r w:rsidRPr="00A7271D">
        <w:rPr>
          <w:rFonts w:ascii="Courier New" w:hAnsi="Courier New" w:cs="Courier New"/>
        </w:rPr>
        <w:t>to the "Host Identity</w:t>
      </w:r>
    </w:p>
    <w:p w14:paraId="443A909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181"/>
      <w:r w:rsidRPr="00A7271D">
        <w:rPr>
          <w:rFonts w:ascii="Courier New" w:hAnsi="Courier New" w:cs="Courier New"/>
        </w:rPr>
        <w:t>Protocol (HIP) Parameters" registries</w:t>
      </w:r>
      <w:commentRangeEnd w:id="181"/>
      <w:r w:rsidR="00CB00DF">
        <w:rPr>
          <w:rStyle w:val="Marquedecommentaire"/>
          <w:rFonts w:asciiTheme="minorHAnsi" w:hAnsiTheme="minorHAnsi"/>
        </w:rPr>
        <w:commentReference w:id="181"/>
      </w:r>
      <w:r w:rsidRPr="00A7271D">
        <w:rPr>
          <w:rFonts w:ascii="Courier New" w:hAnsi="Courier New" w:cs="Courier New"/>
        </w:rPr>
        <w:t>:</w:t>
      </w:r>
    </w:p>
    <w:p w14:paraId="15C8AA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E50F1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23D56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62FE6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A107B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Moskowitz, et al.         Expires 1 August 2021                 [Page 8]</w:t>
      </w:r>
    </w:p>
    <w:p w14:paraId="6AB1782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355B625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0DD9365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0790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A4F0F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Host ID:</w:t>
      </w:r>
    </w:p>
    <w:p w14:paraId="4613F3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This document defines the new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Host ID (see Appendix D.1).</w:t>
      </w:r>
    </w:p>
    <w:p w14:paraId="0667E1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A40D4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HIT Suite ID:</w:t>
      </w:r>
    </w:p>
    <w:p w14:paraId="042A65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This document defines the new HIT Suite of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>/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 (see</w:t>
      </w:r>
    </w:p>
    <w:p w14:paraId="6987BB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Appendix D.2).</w:t>
      </w:r>
    </w:p>
    <w:p w14:paraId="17433E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9B48A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HIT Suite ID:</w:t>
      </w:r>
    </w:p>
    <w:p w14:paraId="6E3807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This document defines two new HDA domain HIT Suites (see</w:t>
      </w:r>
    </w:p>
    <w:p w14:paraId="768E3D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Appendix B.2.1).</w:t>
      </w:r>
    </w:p>
    <w:p w14:paraId="49E773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3EC6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commentRangeStart w:id="182"/>
      <w:r w:rsidRPr="00A7271D">
        <w:rPr>
          <w:rFonts w:ascii="Courier New" w:hAnsi="Courier New" w:cs="Courier New"/>
        </w:rPr>
        <w:t xml:space="preserve">   Because HHIT format is not compatible with [RFC7343], IANA is</w:t>
      </w:r>
    </w:p>
    <w:p w14:paraId="364E6C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requested</w:t>
      </w:r>
      <w:proofErr w:type="gramEnd"/>
      <w:r w:rsidRPr="00A7271D">
        <w:rPr>
          <w:rFonts w:ascii="Courier New" w:hAnsi="Courier New" w:cs="Courier New"/>
        </w:rPr>
        <w:t xml:space="preserve"> to allocated a new 28-bit prefix out of the IANA IPv6</w:t>
      </w:r>
    </w:p>
    <w:p w14:paraId="79A674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Special Purpose Address Block, namely 2001:0000:</w:t>
      </w:r>
      <w:proofErr w:type="gramStart"/>
      <w:r w:rsidRPr="00A7271D">
        <w:rPr>
          <w:rFonts w:ascii="Courier New" w:hAnsi="Courier New" w:cs="Courier New"/>
        </w:rPr>
        <w:t>:/</w:t>
      </w:r>
      <w:proofErr w:type="gramEnd"/>
      <w:r w:rsidRPr="00A7271D">
        <w:rPr>
          <w:rFonts w:ascii="Courier New" w:hAnsi="Courier New" w:cs="Courier New"/>
        </w:rPr>
        <w:t>23, as per</w:t>
      </w:r>
    </w:p>
    <w:p w14:paraId="01D7C1F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[RFC6890].</w:t>
      </w:r>
      <w:commentRangeEnd w:id="182"/>
      <w:r w:rsidR="00CB00DF">
        <w:rPr>
          <w:rStyle w:val="Marquedecommentaire"/>
          <w:rFonts w:asciiTheme="minorHAnsi" w:hAnsiTheme="minorHAnsi"/>
        </w:rPr>
        <w:commentReference w:id="182"/>
      </w:r>
    </w:p>
    <w:p w14:paraId="4D38A0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6120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9.  Security Considerations</w:t>
      </w:r>
    </w:p>
    <w:p w14:paraId="79397E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BA33CF" w14:textId="39FFA972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</w:t>
      </w:r>
      <w:del w:id="183" w:author="BOUCADAIR Mohamed TGI/OLN" w:date="2021-06-28T10:35:00Z">
        <w:r w:rsidRPr="00A7271D" w:rsidDel="00CB00DF">
          <w:rPr>
            <w:rFonts w:ascii="Courier New" w:hAnsi="Courier New" w:cs="Courier New"/>
          </w:rPr>
          <w:delText xml:space="preserve">64 </w:delText>
        </w:r>
      </w:del>
      <w:ins w:id="184" w:author="BOUCADAIR Mohamed TGI/OLN" w:date="2021-06-28T10:35:00Z">
        <w:r w:rsidR="00CB00DF" w:rsidRPr="00A7271D">
          <w:rPr>
            <w:rFonts w:ascii="Courier New" w:hAnsi="Courier New" w:cs="Courier New"/>
          </w:rPr>
          <w:t>64</w:t>
        </w:r>
        <w:r w:rsidR="00CB00DF">
          <w:rPr>
            <w:rFonts w:ascii="Courier New" w:hAnsi="Courier New" w:cs="Courier New"/>
          </w:rPr>
          <w:t>-</w:t>
        </w:r>
      </w:ins>
      <w:r w:rsidRPr="00A7271D">
        <w:rPr>
          <w:rFonts w:ascii="Courier New" w:hAnsi="Courier New" w:cs="Courier New"/>
        </w:rPr>
        <w:t xml:space="preserve">bit hash space presents a real risk of second </w:t>
      </w:r>
      <w:commentRangeStart w:id="185"/>
      <w:r w:rsidRPr="00A7271D">
        <w:rPr>
          <w:rFonts w:ascii="Courier New" w:hAnsi="Courier New" w:cs="Courier New"/>
        </w:rPr>
        <w:t>pre-image attacks</w:t>
      </w:r>
      <w:commentRangeEnd w:id="185"/>
      <w:r w:rsidR="007332A1">
        <w:rPr>
          <w:rStyle w:val="Marquedecommentaire"/>
          <w:rFonts w:asciiTheme="minorHAnsi" w:hAnsiTheme="minorHAnsi"/>
        </w:rPr>
        <w:commentReference w:id="185"/>
      </w:r>
    </w:p>
    <w:p w14:paraId="5B6254A7" w14:textId="467858B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ins w:id="186" w:author="BOUCADAIR Mohamed TGI/OLN" w:date="2021-06-28T10:35:00Z">
        <w:r w:rsidR="00CB00DF">
          <w:rPr>
            <w:rFonts w:ascii="Courier New" w:hAnsi="Courier New" w:cs="Courier New"/>
          </w:rPr>
          <w:t>(</w:t>
        </w:r>
      </w:ins>
      <w:r w:rsidRPr="00A7271D">
        <w:rPr>
          <w:rFonts w:ascii="Courier New" w:hAnsi="Courier New" w:cs="Courier New"/>
        </w:rPr>
        <w:t>Section 9.2</w:t>
      </w:r>
      <w:ins w:id="187" w:author="BOUCADAIR Mohamed TGI/OLN" w:date="2021-06-28T10:35:00Z">
        <w:r w:rsidR="00CB00DF">
          <w:rPr>
            <w:rFonts w:ascii="Courier New" w:hAnsi="Courier New" w:cs="Courier New"/>
          </w:rPr>
          <w:t>)</w:t>
        </w:r>
      </w:ins>
      <w:r w:rsidRPr="00A7271D">
        <w:rPr>
          <w:rFonts w:ascii="Courier New" w:hAnsi="Courier New" w:cs="Courier New"/>
        </w:rPr>
        <w:t>.  The HHIT Registry services effectively block attempts</w:t>
      </w:r>
    </w:p>
    <w:p w14:paraId="66567D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to</w:t>
      </w:r>
      <w:proofErr w:type="gramEnd"/>
      <w:r w:rsidRPr="00A7271D">
        <w:rPr>
          <w:rFonts w:ascii="Courier New" w:hAnsi="Courier New" w:cs="Courier New"/>
        </w:rPr>
        <w:t xml:space="preserve"> "take over" a HHIT.  It does not stop a rogue attempting to</w:t>
      </w:r>
    </w:p>
    <w:p w14:paraId="1F12161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impersonate</w:t>
      </w:r>
      <w:proofErr w:type="gramEnd"/>
      <w:r w:rsidRPr="00A7271D">
        <w:rPr>
          <w:rFonts w:ascii="Courier New" w:hAnsi="Courier New" w:cs="Courier New"/>
        </w:rPr>
        <w:t xml:space="preserve"> a known HHIT.  This attack can be mitigated by the</w:t>
      </w:r>
    </w:p>
    <w:p w14:paraId="13E65A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receiver</w:t>
      </w:r>
      <w:proofErr w:type="gramEnd"/>
      <w:r w:rsidRPr="00A7271D">
        <w:rPr>
          <w:rFonts w:ascii="Courier New" w:hAnsi="Courier New" w:cs="Courier New"/>
        </w:rPr>
        <w:t xml:space="preserve"> of the HHIT </w:t>
      </w:r>
      <w:commentRangeStart w:id="188"/>
      <w:r w:rsidRPr="00A7271D">
        <w:rPr>
          <w:rFonts w:ascii="Courier New" w:hAnsi="Courier New" w:cs="Courier New"/>
        </w:rPr>
        <w:t>using DNS</w:t>
      </w:r>
      <w:commentRangeEnd w:id="188"/>
      <w:r w:rsidR="007332A1">
        <w:rPr>
          <w:rStyle w:val="Marquedecommentaire"/>
          <w:rFonts w:asciiTheme="minorHAnsi" w:hAnsiTheme="minorHAnsi"/>
        </w:rPr>
        <w:commentReference w:id="188"/>
      </w:r>
      <w:r w:rsidRPr="00A7271D">
        <w:rPr>
          <w:rFonts w:ascii="Courier New" w:hAnsi="Courier New" w:cs="Courier New"/>
        </w:rPr>
        <w:t xml:space="preserve"> to find the HI for the HHIT.</w:t>
      </w:r>
    </w:p>
    <w:p w14:paraId="0734754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28321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Another mitigation of HHIT hijacking is if the HI owner (UA) supplies</w:t>
      </w:r>
    </w:p>
    <w:p w14:paraId="7BBAFB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</w:t>
      </w:r>
      <w:proofErr w:type="gramEnd"/>
      <w:r w:rsidRPr="00A7271D">
        <w:rPr>
          <w:rFonts w:ascii="Courier New" w:hAnsi="Courier New" w:cs="Courier New"/>
        </w:rPr>
        <w:t xml:space="preserve"> object containing the HHIT and signed by the HI private key of the</w:t>
      </w:r>
    </w:p>
    <w:p w14:paraId="4F4AEC1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HDA </w:t>
      </w:r>
      <w:commentRangeStart w:id="189"/>
      <w:r w:rsidRPr="00A7271D">
        <w:rPr>
          <w:rFonts w:ascii="Courier New" w:hAnsi="Courier New" w:cs="Courier New"/>
        </w:rPr>
        <w:t>such as Appendix E.1 as shown in Section 3.5</w:t>
      </w:r>
      <w:commentRangeEnd w:id="189"/>
      <w:r w:rsidR="007332A1">
        <w:rPr>
          <w:rStyle w:val="Marquedecommentaire"/>
          <w:rFonts w:asciiTheme="minorHAnsi" w:hAnsiTheme="minorHAnsi"/>
        </w:rPr>
        <w:commentReference w:id="189"/>
      </w:r>
      <w:r w:rsidRPr="00A7271D">
        <w:rPr>
          <w:rFonts w:ascii="Courier New" w:hAnsi="Courier New" w:cs="Courier New"/>
        </w:rPr>
        <w:t>.</w:t>
      </w:r>
    </w:p>
    <w:p w14:paraId="084F36B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F221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two risks with hierarchical HITs are the use of an invalid HID</w:t>
      </w:r>
    </w:p>
    <w:p w14:paraId="20F95FD7" w14:textId="38D93702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forced HIT collisions.  The use of a DNS zone (e.g</w:t>
      </w:r>
      <w:proofErr w:type="gramStart"/>
      <w:r w:rsidRPr="00A7271D">
        <w:rPr>
          <w:rFonts w:ascii="Courier New" w:hAnsi="Courier New" w:cs="Courier New"/>
        </w:rPr>
        <w:t>.</w:t>
      </w:r>
      <w:ins w:id="190" w:author="BOUCADAIR Mohamed TGI/OLN" w:date="2021-06-28T10:37:00Z">
        <w:r w:rsidR="007332A1">
          <w:rPr>
            <w:rFonts w:ascii="Courier New" w:hAnsi="Courier New" w:cs="Courier New"/>
          </w:rPr>
          <w:t>,</w:t>
        </w:r>
      </w:ins>
      <w:proofErr w:type="gramEnd"/>
    </w:p>
    <w:p w14:paraId="19DE7D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"</w:t>
      </w:r>
      <w:proofErr w:type="spellStart"/>
      <w:r w:rsidRPr="00A7271D">
        <w:rPr>
          <w:rFonts w:ascii="Courier New" w:hAnsi="Courier New" w:cs="Courier New"/>
        </w:rPr>
        <w:t>hhit.arpa</w:t>
      </w:r>
      <w:proofErr w:type="spellEnd"/>
      <w:r w:rsidRPr="00A7271D">
        <w:rPr>
          <w:rFonts w:ascii="Courier New" w:hAnsi="Courier New" w:cs="Courier New"/>
        </w:rPr>
        <w:t xml:space="preserve">.")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 xml:space="preserve"> a strong protection against invalid HIDs.  Querying</w:t>
      </w:r>
    </w:p>
    <w:p w14:paraId="0786E1C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</w:t>
      </w:r>
      <w:proofErr w:type="gramEnd"/>
      <w:r w:rsidRPr="00A7271D">
        <w:rPr>
          <w:rFonts w:ascii="Courier New" w:hAnsi="Courier New" w:cs="Courier New"/>
        </w:rPr>
        <w:t xml:space="preserve"> HDA's RVS for a HIT under the HDA protects against talking to</w:t>
      </w:r>
    </w:p>
    <w:p w14:paraId="5C9184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unregistered</w:t>
      </w:r>
      <w:proofErr w:type="gramEnd"/>
      <w:r w:rsidRPr="00A7271D">
        <w:rPr>
          <w:rFonts w:ascii="Courier New" w:hAnsi="Courier New" w:cs="Courier New"/>
        </w:rPr>
        <w:t xml:space="preserve"> clients.  </w:t>
      </w:r>
      <w:commentRangeStart w:id="191"/>
      <w:r w:rsidRPr="00A7271D">
        <w:rPr>
          <w:rFonts w:ascii="Courier New" w:hAnsi="Courier New" w:cs="Courier New"/>
        </w:rPr>
        <w:t>The Registry service has direct protection</w:t>
      </w:r>
    </w:p>
    <w:p w14:paraId="55A3C54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against</w:t>
      </w:r>
      <w:proofErr w:type="gramEnd"/>
      <w:r w:rsidRPr="00A7271D">
        <w:rPr>
          <w:rFonts w:ascii="Courier New" w:hAnsi="Courier New" w:cs="Courier New"/>
        </w:rPr>
        <w:t xml:space="preserve"> forced or accidental HIT hash collisions</w:t>
      </w:r>
      <w:commentRangeEnd w:id="191"/>
      <w:r w:rsidR="007332A1">
        <w:rPr>
          <w:rStyle w:val="Marquedecommentaire"/>
          <w:rFonts w:asciiTheme="minorHAnsi" w:hAnsiTheme="minorHAnsi"/>
        </w:rPr>
        <w:commentReference w:id="191"/>
      </w:r>
      <w:r w:rsidRPr="00A7271D">
        <w:rPr>
          <w:rFonts w:ascii="Courier New" w:hAnsi="Courier New" w:cs="Courier New"/>
        </w:rPr>
        <w:t>.</w:t>
      </w:r>
    </w:p>
    <w:p w14:paraId="06D3A2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0E4925" w14:textId="591A129C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Cryptographically Generated Addresses (CGAs) provide a</w:t>
      </w:r>
      <w:ins w:id="192" w:author="BOUCADAIR Mohamed TGI/OLN" w:date="2021-06-28T10:39:00Z">
        <w:r w:rsidR="007332A1">
          <w:rPr>
            <w:rFonts w:ascii="Courier New" w:hAnsi="Courier New" w:cs="Courier New"/>
          </w:rPr>
          <w:t>n</w:t>
        </w:r>
      </w:ins>
      <w:r w:rsidRPr="00A7271D">
        <w:rPr>
          <w:rFonts w:ascii="Courier New" w:hAnsi="Courier New" w:cs="Courier New"/>
        </w:rPr>
        <w:t xml:space="preserve"> </w:t>
      </w:r>
      <w:del w:id="193" w:author="BOUCADAIR Mohamed TGI/OLN" w:date="2021-06-28T10:39:00Z">
        <w:r w:rsidRPr="00A7271D" w:rsidDel="007332A1">
          <w:rPr>
            <w:rFonts w:ascii="Courier New" w:hAnsi="Courier New" w:cs="Courier New"/>
          </w:rPr>
          <w:delText>unique</w:delText>
        </w:r>
      </w:del>
    </w:p>
    <w:p w14:paraId="3F18C3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assurance</w:t>
      </w:r>
      <w:proofErr w:type="gramEnd"/>
      <w:r w:rsidRPr="00A7271D">
        <w:rPr>
          <w:rFonts w:ascii="Courier New" w:hAnsi="Courier New" w:cs="Courier New"/>
        </w:rPr>
        <w:t xml:space="preserve"> of uniqueness.  This is two-fold.  The address (in this</w:t>
      </w:r>
    </w:p>
    <w:p w14:paraId="341E00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case</w:t>
      </w:r>
      <w:proofErr w:type="gramEnd"/>
      <w:r w:rsidRPr="00A7271D">
        <w:rPr>
          <w:rFonts w:ascii="Courier New" w:hAnsi="Courier New" w:cs="Courier New"/>
        </w:rPr>
        <w:t xml:space="preserve"> the UAS ID) is a hash of a public key and a Registry hierarchy</w:t>
      </w:r>
    </w:p>
    <w:p w14:paraId="7DF9832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naming</w:t>
      </w:r>
      <w:proofErr w:type="gramEnd"/>
      <w:r w:rsidRPr="00A7271D">
        <w:rPr>
          <w:rFonts w:ascii="Courier New" w:hAnsi="Courier New" w:cs="Courier New"/>
        </w:rPr>
        <w:t>.  Collision resistance (more important that it implied second-</w:t>
      </w:r>
    </w:p>
    <w:p w14:paraId="68287F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preimage</w:t>
      </w:r>
      <w:proofErr w:type="gramEnd"/>
      <w:r w:rsidRPr="00A7271D">
        <w:rPr>
          <w:rFonts w:ascii="Courier New" w:hAnsi="Courier New" w:cs="Courier New"/>
        </w:rPr>
        <w:t xml:space="preserve"> resistance) makes it statistically challenging to attacks.</w:t>
      </w:r>
    </w:p>
    <w:p w14:paraId="74AE3F5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commentRangeStart w:id="194"/>
      <w:r w:rsidRPr="00A7271D">
        <w:rPr>
          <w:rFonts w:ascii="Courier New" w:hAnsi="Courier New" w:cs="Courier New"/>
        </w:rPr>
        <w:t xml:space="preserve">A registration process </w:t>
      </w:r>
      <w:commentRangeEnd w:id="194"/>
      <w:r w:rsidR="007332A1">
        <w:rPr>
          <w:rStyle w:val="Marquedecommentaire"/>
          <w:rFonts w:asciiTheme="minorHAnsi" w:hAnsiTheme="minorHAnsi"/>
        </w:rPr>
        <w:commentReference w:id="194"/>
      </w:r>
      <w:r w:rsidRPr="007332A1">
        <w:rPr>
          <w:rFonts w:ascii="Courier New" w:hAnsi="Courier New" w:cs="Courier New"/>
          <w:highlight w:val="yellow"/>
          <w:rPrChange w:id="195" w:author="BOUCADAIR Mohamed TGI/OLN" w:date="2021-06-28T10:39:00Z">
            <w:rPr>
              <w:rFonts w:ascii="Courier New" w:hAnsi="Courier New" w:cs="Courier New"/>
            </w:rPr>
          </w:rPrChange>
        </w:rPr>
        <w:t>(TBD)</w:t>
      </w:r>
      <w:r w:rsidRPr="00A7271D">
        <w:rPr>
          <w:rFonts w:ascii="Courier New" w:hAnsi="Courier New" w:cs="Courier New"/>
        </w:rPr>
        <w:t xml:space="preserve"> within the HDA provides a level of</w:t>
      </w:r>
    </w:p>
    <w:p w14:paraId="5BC18B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assured</w:t>
      </w:r>
      <w:proofErr w:type="gramEnd"/>
      <w:r w:rsidRPr="00A7271D">
        <w:rPr>
          <w:rFonts w:ascii="Courier New" w:hAnsi="Courier New" w:cs="Courier New"/>
        </w:rPr>
        <w:t xml:space="preserve"> uniqueness unattainable without mirroring this approach.</w:t>
      </w:r>
    </w:p>
    <w:p w14:paraId="2B0EE1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4DDF8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2A3D0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91EC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3B5D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7CE05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7B7421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C6F80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C9E395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D0AF92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 [Page 9]</w:t>
      </w:r>
    </w:p>
    <w:p w14:paraId="3906182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39D869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E49BB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AEBB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34E36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second aspect of assured uniqueness is the digital signing</w:t>
      </w:r>
    </w:p>
    <w:p w14:paraId="0A9792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</w:t>
      </w:r>
      <w:proofErr w:type="gramStart"/>
      <w:r w:rsidRPr="00A7271D">
        <w:rPr>
          <w:rFonts w:ascii="Courier New" w:hAnsi="Courier New" w:cs="Courier New"/>
        </w:rPr>
        <w:t>attestation</w:t>
      </w:r>
      <w:proofErr w:type="gramEnd"/>
      <w:r w:rsidRPr="00A7271D">
        <w:rPr>
          <w:rFonts w:ascii="Courier New" w:hAnsi="Courier New" w:cs="Courier New"/>
        </w:rPr>
        <w:t>) process of the HHIT by the HI private key and the</w:t>
      </w:r>
    </w:p>
    <w:p w14:paraId="73E6E8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further</w:t>
      </w:r>
      <w:proofErr w:type="gramEnd"/>
      <w:r w:rsidRPr="00A7271D">
        <w:rPr>
          <w:rFonts w:ascii="Courier New" w:hAnsi="Courier New" w:cs="Courier New"/>
        </w:rPr>
        <w:t xml:space="preserve"> signing (attestation) of the HI public key by the Registry's</w:t>
      </w:r>
    </w:p>
    <w:p w14:paraId="7C71B1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key</w:t>
      </w:r>
      <w:proofErr w:type="gramEnd"/>
      <w:r w:rsidRPr="00A7271D">
        <w:rPr>
          <w:rFonts w:ascii="Courier New" w:hAnsi="Courier New" w:cs="Courier New"/>
        </w:rPr>
        <w:t>.  This completes the ownership process.  The observer at this</w:t>
      </w:r>
    </w:p>
    <w:p w14:paraId="30A49E3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point</w:t>
      </w:r>
      <w:proofErr w:type="gramEnd"/>
      <w:r w:rsidRPr="00A7271D">
        <w:rPr>
          <w:rFonts w:ascii="Courier New" w:hAnsi="Courier New" w:cs="Courier New"/>
        </w:rPr>
        <w:t xml:space="preserve"> does not know WHAT owns the HHIT, but is assured, other than</w:t>
      </w:r>
    </w:p>
    <w:p w14:paraId="3657A2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risk of theft of the HI private key, that this UAS ID is owned by</w:t>
      </w:r>
    </w:p>
    <w:p w14:paraId="5AFBBA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something</w:t>
      </w:r>
      <w:proofErr w:type="gramEnd"/>
      <w:r w:rsidRPr="00A7271D">
        <w:rPr>
          <w:rFonts w:ascii="Courier New" w:hAnsi="Courier New" w:cs="Courier New"/>
        </w:rPr>
        <w:t xml:space="preserve"> and is properly registered.</w:t>
      </w:r>
    </w:p>
    <w:p w14:paraId="061E35E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06D84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9.1</w:t>
      </w:r>
      <w:proofErr w:type="gramStart"/>
      <w:r w:rsidRPr="00A7271D">
        <w:rPr>
          <w:rFonts w:ascii="Courier New" w:hAnsi="Courier New" w:cs="Courier New"/>
        </w:rPr>
        <w:t>.  Hierarchical</w:t>
      </w:r>
      <w:proofErr w:type="gramEnd"/>
      <w:r w:rsidRPr="00A7271D">
        <w:rPr>
          <w:rFonts w:ascii="Courier New" w:hAnsi="Courier New" w:cs="Courier New"/>
        </w:rPr>
        <w:t xml:space="preserve"> HIT Trust</w:t>
      </w:r>
    </w:p>
    <w:p w14:paraId="31A4E5B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0CFB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HHIT UAS RID in the ASTM Basic Message (</w:t>
      </w:r>
      <w:proofErr w:type="spellStart"/>
      <w:r w:rsidRPr="00A7271D">
        <w:rPr>
          <w:rFonts w:ascii="Courier New" w:hAnsi="Courier New" w:cs="Courier New"/>
        </w:rPr>
        <w:t>Msg</w:t>
      </w:r>
      <w:proofErr w:type="spellEnd"/>
      <w:r w:rsidRPr="00A7271D">
        <w:rPr>
          <w:rFonts w:ascii="Courier New" w:hAnsi="Courier New" w:cs="Courier New"/>
        </w:rPr>
        <w:t xml:space="preserve"> Type 0x0, the actual</w:t>
      </w:r>
    </w:p>
    <w:p w14:paraId="730C4C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Remote ID message) does not provide any assertion of trust.  The best</w:t>
      </w:r>
    </w:p>
    <w:p w14:paraId="39E961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that</w:t>
      </w:r>
      <w:proofErr w:type="gramEnd"/>
      <w:r w:rsidRPr="00A7271D">
        <w:rPr>
          <w:rFonts w:ascii="Courier New" w:hAnsi="Courier New" w:cs="Courier New"/>
        </w:rPr>
        <w:t xml:space="preserve"> might be done within this Basic Message is 4 bytes truncated</w:t>
      </w:r>
    </w:p>
    <w:p w14:paraId="494B803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from</w:t>
      </w:r>
      <w:proofErr w:type="gramEnd"/>
      <w:r w:rsidRPr="00A7271D">
        <w:rPr>
          <w:rFonts w:ascii="Courier New" w:hAnsi="Courier New" w:cs="Courier New"/>
        </w:rPr>
        <w:t xml:space="preserve"> a HI signing of the HHIT (the UA ID field is 20 bytes and a HHIT</w:t>
      </w:r>
    </w:p>
    <w:p w14:paraId="7082B4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 xml:space="preserve"> 16).  This is not trustable.  Minimally, it takes 84 bytes,</w:t>
      </w:r>
    </w:p>
    <w:p w14:paraId="614893F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E, to prove ownership of a HHIT.</w:t>
      </w:r>
    </w:p>
    <w:p w14:paraId="38608F6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B69DF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ASTM Authentication Messages (</w:t>
      </w:r>
      <w:proofErr w:type="spellStart"/>
      <w:r w:rsidRPr="00A7271D">
        <w:rPr>
          <w:rFonts w:ascii="Courier New" w:hAnsi="Courier New" w:cs="Courier New"/>
        </w:rPr>
        <w:t>Msg</w:t>
      </w:r>
      <w:proofErr w:type="spellEnd"/>
      <w:r w:rsidRPr="00A7271D">
        <w:rPr>
          <w:rFonts w:ascii="Courier New" w:hAnsi="Courier New" w:cs="Courier New"/>
        </w:rPr>
        <w:t xml:space="preserve"> Type 0x2) as shown in</w:t>
      </w:r>
    </w:p>
    <w:p w14:paraId="57AD01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Section 3.5 can provide practical actual ownership proofs.  These</w:t>
      </w:r>
    </w:p>
    <w:p w14:paraId="232E18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attestations</w:t>
      </w:r>
      <w:proofErr w:type="gramEnd"/>
      <w:r w:rsidRPr="00A7271D">
        <w:rPr>
          <w:rFonts w:ascii="Courier New" w:hAnsi="Courier New" w:cs="Courier New"/>
        </w:rPr>
        <w:t xml:space="preserve"> include timestamps to defend against replay attacks.</w:t>
      </w:r>
    </w:p>
    <w:p w14:paraId="3A64AD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But in themselves, they do not prove which UA actually sent the</w:t>
      </w:r>
    </w:p>
    <w:p w14:paraId="43621E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message</w:t>
      </w:r>
      <w:proofErr w:type="gramEnd"/>
      <w:r w:rsidRPr="00A7271D">
        <w:rPr>
          <w:rFonts w:ascii="Courier New" w:hAnsi="Courier New" w:cs="Courier New"/>
        </w:rPr>
        <w:t>.  They could have been sent by a dog running down the street</w:t>
      </w:r>
    </w:p>
    <w:p w14:paraId="2630B5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with</w:t>
      </w:r>
      <w:proofErr w:type="gramEnd"/>
      <w:r w:rsidRPr="00A7271D">
        <w:rPr>
          <w:rFonts w:ascii="Courier New" w:hAnsi="Courier New" w:cs="Courier New"/>
        </w:rPr>
        <w:t xml:space="preserve"> a Broadcast Remote ID device strapped to its back.</w:t>
      </w:r>
    </w:p>
    <w:p w14:paraId="35A562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C7D4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Proof of UA transmission comes when the Authentication Message</w:t>
      </w:r>
    </w:p>
    <w:p w14:paraId="211CEA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includes</w:t>
      </w:r>
      <w:proofErr w:type="gramEnd"/>
      <w:r w:rsidRPr="00A7271D">
        <w:rPr>
          <w:rFonts w:ascii="Courier New" w:hAnsi="Courier New" w:cs="Courier New"/>
        </w:rPr>
        <w:t xml:space="preserve"> proofs for the ASTM Location/Vector Message (</w:t>
      </w:r>
      <w:proofErr w:type="spellStart"/>
      <w:r w:rsidRPr="00A7271D">
        <w:rPr>
          <w:rFonts w:ascii="Courier New" w:hAnsi="Courier New" w:cs="Courier New"/>
        </w:rPr>
        <w:t>Msg</w:t>
      </w:r>
      <w:proofErr w:type="spellEnd"/>
      <w:r w:rsidRPr="00A7271D">
        <w:rPr>
          <w:rFonts w:ascii="Courier New" w:hAnsi="Courier New" w:cs="Courier New"/>
        </w:rPr>
        <w:t xml:space="preserve"> Type 0x1)</w:t>
      </w:r>
    </w:p>
    <w:p w14:paraId="6D5FFC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the observer can see the UA or that information is validated by</w:t>
      </w:r>
    </w:p>
    <w:p w14:paraId="1671C71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ground</w:t>
      </w:r>
      <w:proofErr w:type="gramEnd"/>
      <w:r w:rsidRPr="00A7271D">
        <w:rPr>
          <w:rFonts w:ascii="Courier New" w:hAnsi="Courier New" w:cs="Courier New"/>
        </w:rPr>
        <w:t xml:space="preserve"> </w:t>
      </w:r>
      <w:proofErr w:type="spellStart"/>
      <w:r w:rsidRPr="00A7271D">
        <w:rPr>
          <w:rFonts w:ascii="Courier New" w:hAnsi="Courier New" w:cs="Courier New"/>
        </w:rPr>
        <w:t>multilateration</w:t>
      </w:r>
      <w:proofErr w:type="spellEnd"/>
      <w:r w:rsidRPr="00A7271D">
        <w:rPr>
          <w:rFonts w:ascii="Courier New" w:hAnsi="Courier New" w:cs="Courier New"/>
        </w:rPr>
        <w:t xml:space="preserve"> [crowd-sourced-rid].  Only then does an</w:t>
      </w:r>
    </w:p>
    <w:p w14:paraId="25EFCB5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observer</w:t>
      </w:r>
      <w:proofErr w:type="gramEnd"/>
      <w:r w:rsidRPr="00A7271D">
        <w:rPr>
          <w:rFonts w:ascii="Courier New" w:hAnsi="Courier New" w:cs="Courier New"/>
        </w:rPr>
        <w:t xml:space="preserve"> gain full trust in the HHIT Remote ID.</w:t>
      </w:r>
    </w:p>
    <w:p w14:paraId="7B58D0D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95011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Remote IDs obtained via the Network Remote ID path provides a</w:t>
      </w:r>
    </w:p>
    <w:p w14:paraId="2FAA4C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different</w:t>
      </w:r>
      <w:proofErr w:type="gramEnd"/>
      <w:r w:rsidRPr="00A7271D">
        <w:rPr>
          <w:rFonts w:ascii="Courier New" w:hAnsi="Courier New" w:cs="Courier New"/>
        </w:rPr>
        <w:t xml:space="preserve"> approach to trust.  Here the UAS SHOULD be securely</w:t>
      </w:r>
    </w:p>
    <w:p w14:paraId="335045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communicating</w:t>
      </w:r>
      <w:proofErr w:type="gramEnd"/>
      <w:r w:rsidRPr="00A7271D">
        <w:rPr>
          <w:rFonts w:ascii="Courier New" w:hAnsi="Courier New" w:cs="Courier New"/>
        </w:rPr>
        <w:t xml:space="preserve"> to the USS (see [drip-secure-nrid-c2]), thus asserting</w:t>
      </w:r>
    </w:p>
    <w:p w14:paraId="297BF7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RID trust.</w:t>
      </w:r>
    </w:p>
    <w:p w14:paraId="13C227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7EFC5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9.2</w:t>
      </w:r>
      <w:proofErr w:type="gramStart"/>
      <w:r w:rsidRPr="00A7271D">
        <w:rPr>
          <w:rFonts w:ascii="Courier New" w:hAnsi="Courier New" w:cs="Courier New"/>
        </w:rPr>
        <w:t>.  Collision</w:t>
      </w:r>
      <w:proofErr w:type="gramEnd"/>
      <w:r w:rsidRPr="00A7271D">
        <w:rPr>
          <w:rFonts w:ascii="Courier New" w:hAnsi="Courier New" w:cs="Courier New"/>
        </w:rPr>
        <w:t xml:space="preserve"> risks with Hierarchical HITs</w:t>
      </w:r>
    </w:p>
    <w:p w14:paraId="14A4111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52F832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64 bit hash size does have an increased risk of collisions over</w:t>
      </w:r>
    </w:p>
    <w:p w14:paraId="3AC66D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96 bit hash size used for the other HIT Suites.  There is a 0.01%</w:t>
      </w:r>
    </w:p>
    <w:p w14:paraId="69653E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probability</w:t>
      </w:r>
      <w:proofErr w:type="gramEnd"/>
      <w:r w:rsidRPr="00A7271D">
        <w:rPr>
          <w:rFonts w:ascii="Courier New" w:hAnsi="Courier New" w:cs="Courier New"/>
        </w:rPr>
        <w:t xml:space="preserve"> of a collision in a population of 66 million.  The</w:t>
      </w:r>
    </w:p>
    <w:p w14:paraId="6C158F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probability</w:t>
      </w:r>
      <w:proofErr w:type="gramEnd"/>
      <w:r w:rsidRPr="00A7271D">
        <w:rPr>
          <w:rFonts w:ascii="Courier New" w:hAnsi="Courier New" w:cs="Courier New"/>
        </w:rPr>
        <w:t xml:space="preserve"> goes up to 1% for a population of 663 million.  See</w:t>
      </w:r>
    </w:p>
    <w:p w14:paraId="122C6A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Appendix G for the collision probability formula.</w:t>
      </w:r>
    </w:p>
    <w:p w14:paraId="4CFF38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15117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However, this risk of collision is within a single "Additional</w:t>
      </w:r>
    </w:p>
    <w:p w14:paraId="214D34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Information" value, i.e. a RAA/HDA domain.  The UAS/USS registration</w:t>
      </w:r>
    </w:p>
    <w:p w14:paraId="29ED1D6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process</w:t>
      </w:r>
      <w:proofErr w:type="gramEnd"/>
      <w:r w:rsidRPr="00A7271D">
        <w:rPr>
          <w:rFonts w:ascii="Courier New" w:hAnsi="Courier New" w:cs="Courier New"/>
        </w:rPr>
        <w:t xml:space="preserve"> should include registering the HHIT and MUST reject a</w:t>
      </w:r>
    </w:p>
    <w:p w14:paraId="088D39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collision</w:t>
      </w:r>
      <w:proofErr w:type="gramEnd"/>
      <w:r w:rsidRPr="00A7271D">
        <w:rPr>
          <w:rFonts w:ascii="Courier New" w:hAnsi="Courier New" w:cs="Courier New"/>
        </w:rPr>
        <w:t>, forcing the UAS to generate a new HI and thus HHIT and</w:t>
      </w:r>
    </w:p>
    <w:p w14:paraId="2CF426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reapplying</w:t>
      </w:r>
      <w:proofErr w:type="gramEnd"/>
      <w:r w:rsidRPr="00A7271D">
        <w:rPr>
          <w:rFonts w:ascii="Courier New" w:hAnsi="Courier New" w:cs="Courier New"/>
        </w:rPr>
        <w:t xml:space="preserve"> to the registration process.</w:t>
      </w:r>
    </w:p>
    <w:p w14:paraId="2D7870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92FA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1A72F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5D2BF5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10]</w:t>
      </w:r>
    </w:p>
    <w:p w14:paraId="2102422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6EB1C6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51143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4A73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3FEB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9.3</w:t>
      </w:r>
      <w:proofErr w:type="gramStart"/>
      <w:r w:rsidRPr="00A7271D">
        <w:rPr>
          <w:rFonts w:ascii="Courier New" w:hAnsi="Courier New" w:cs="Courier New"/>
        </w:rPr>
        <w:t>.  Proofs</w:t>
      </w:r>
      <w:proofErr w:type="gramEnd"/>
      <w:r w:rsidRPr="00A7271D">
        <w:rPr>
          <w:rFonts w:ascii="Courier New" w:hAnsi="Courier New" w:cs="Courier New"/>
        </w:rPr>
        <w:t xml:space="preserve"> Considerations</w:t>
      </w:r>
    </w:p>
    <w:p w14:paraId="083A49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F3478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major consideration is the optimization done in Certificate: X on Y</w:t>
      </w:r>
    </w:p>
    <w:p w14:paraId="5B11C6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(Concise Form) to get its length down to 200 bytes.  The truncation</w:t>
      </w:r>
    </w:p>
    <w:p w14:paraId="53E768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Certificate: HDA on HDA down to just its HHIT is one that could be</w:t>
      </w:r>
    </w:p>
    <w:p w14:paraId="6FACE5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against the system to act as a false Registry.  For this to</w:t>
      </w:r>
    </w:p>
    <w:p w14:paraId="56DD11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occur</w:t>
      </w:r>
      <w:proofErr w:type="gramEnd"/>
      <w:r w:rsidRPr="00A7271D">
        <w:rPr>
          <w:rFonts w:ascii="Courier New" w:hAnsi="Courier New" w:cs="Courier New"/>
        </w:rPr>
        <w:t xml:space="preserve"> an attacker would need to find a hash collision on that</w:t>
      </w:r>
    </w:p>
    <w:p w14:paraId="79EA93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Registry HHIT and then manage to spoof all of DNS being used in the</w:t>
      </w:r>
    </w:p>
    <w:p w14:paraId="372376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system</w:t>
      </w:r>
      <w:proofErr w:type="gramEnd"/>
      <w:r w:rsidRPr="00A7271D">
        <w:rPr>
          <w:rFonts w:ascii="Courier New" w:hAnsi="Courier New" w:cs="Courier New"/>
        </w:rPr>
        <w:t>.</w:t>
      </w:r>
    </w:p>
    <w:p w14:paraId="66831D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08B7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authors believe that the probability of such an attack is low</w:t>
      </w:r>
    </w:p>
    <w:p w14:paraId="1C857A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when</w:t>
      </w:r>
      <w:proofErr w:type="gramEnd"/>
      <w:r w:rsidRPr="00A7271D">
        <w:rPr>
          <w:rFonts w:ascii="Courier New" w:hAnsi="Courier New" w:cs="Courier New"/>
        </w:rPr>
        <w:t xml:space="preserve"> Registry operators are using best practices in security.  If</w:t>
      </w:r>
    </w:p>
    <w:p w14:paraId="47BE69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such</w:t>
      </w:r>
      <w:proofErr w:type="gramEnd"/>
      <w:r w:rsidRPr="00A7271D">
        <w:rPr>
          <w:rFonts w:ascii="Courier New" w:hAnsi="Courier New" w:cs="Courier New"/>
        </w:rPr>
        <w:t xml:space="preserve"> an attack can occur (especially in the time frame of "one-time</w:t>
      </w:r>
    </w:p>
    <w:p w14:paraId="6EECB15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use</w:t>
      </w:r>
      <w:proofErr w:type="gramEnd"/>
      <w:r w:rsidRPr="00A7271D">
        <w:rPr>
          <w:rFonts w:ascii="Courier New" w:hAnsi="Courier New" w:cs="Courier New"/>
        </w:rPr>
        <w:t xml:space="preserve"> IDs") then there are more serious issues present in the system.</w:t>
      </w:r>
    </w:p>
    <w:p w14:paraId="095D0D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1E979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10.  References</w:t>
      </w:r>
    </w:p>
    <w:p w14:paraId="04D6CB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F37D8C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10.1</w:t>
      </w:r>
      <w:proofErr w:type="gramStart"/>
      <w:r w:rsidRPr="00A7271D">
        <w:rPr>
          <w:rFonts w:ascii="Courier New" w:hAnsi="Courier New" w:cs="Courier New"/>
        </w:rPr>
        <w:t>.  Normative</w:t>
      </w:r>
      <w:proofErr w:type="gramEnd"/>
      <w:r w:rsidRPr="00A7271D">
        <w:rPr>
          <w:rFonts w:ascii="Courier New" w:hAnsi="Courier New" w:cs="Courier New"/>
        </w:rPr>
        <w:t xml:space="preserve"> References</w:t>
      </w:r>
    </w:p>
    <w:p w14:paraId="5C8459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C6C81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[F3411-19] ASTM International, "Standard Specification for Remote ID</w:t>
      </w:r>
    </w:p>
    <w:p w14:paraId="49BCF1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Tracking", February 2020,</w:t>
      </w:r>
    </w:p>
    <w:p w14:paraId="708DE0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&lt;http://www.astm.org/cgi-bin/resolver.cgi?F3411&gt;.</w:t>
      </w:r>
    </w:p>
    <w:p w14:paraId="0DF752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26B8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[NIST.SP.800-185]</w:t>
      </w:r>
    </w:p>
    <w:p w14:paraId="3C8B5D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Kelsey, J., Change, S., and R. </w:t>
      </w:r>
      <w:proofErr w:type="spellStart"/>
      <w:r w:rsidRPr="00A7271D">
        <w:rPr>
          <w:rFonts w:ascii="Courier New" w:hAnsi="Courier New" w:cs="Courier New"/>
        </w:rPr>
        <w:t>Perlner</w:t>
      </w:r>
      <w:proofErr w:type="spellEnd"/>
      <w:r w:rsidRPr="00A7271D">
        <w:rPr>
          <w:rFonts w:ascii="Courier New" w:hAnsi="Courier New" w:cs="Courier New"/>
        </w:rPr>
        <w:t>, "SHA-3 derived</w:t>
      </w:r>
    </w:p>
    <w:p w14:paraId="4996405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functions</w:t>
      </w:r>
      <w:proofErr w:type="gramEnd"/>
      <w:r w:rsidRPr="00A7271D">
        <w:rPr>
          <w:rFonts w:ascii="Courier New" w:hAnsi="Courier New" w:cs="Courier New"/>
        </w:rPr>
        <w:t xml:space="preserve">: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, KMAC, </w:t>
      </w:r>
      <w:proofErr w:type="spellStart"/>
      <w:r w:rsidRPr="00A7271D">
        <w:rPr>
          <w:rFonts w:ascii="Courier New" w:hAnsi="Courier New" w:cs="Courier New"/>
        </w:rPr>
        <w:t>TupleHash</w:t>
      </w:r>
      <w:proofErr w:type="spellEnd"/>
      <w:r w:rsidRPr="00A7271D">
        <w:rPr>
          <w:rFonts w:ascii="Courier New" w:hAnsi="Courier New" w:cs="Courier New"/>
        </w:rPr>
        <w:t xml:space="preserve"> and </w:t>
      </w:r>
      <w:proofErr w:type="spellStart"/>
      <w:r w:rsidRPr="00A7271D">
        <w:rPr>
          <w:rFonts w:ascii="Courier New" w:hAnsi="Courier New" w:cs="Courier New"/>
        </w:rPr>
        <w:t>ParallelHash</w:t>
      </w:r>
      <w:proofErr w:type="spellEnd"/>
      <w:r w:rsidRPr="00A7271D">
        <w:rPr>
          <w:rFonts w:ascii="Courier New" w:hAnsi="Courier New" w:cs="Courier New"/>
        </w:rPr>
        <w:t>",</w:t>
      </w:r>
    </w:p>
    <w:p w14:paraId="243033A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National Institute of Standards and Technology report,</w:t>
      </w:r>
    </w:p>
    <w:p w14:paraId="683AA8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DOI 10.6028/nist.sp.800-185, December 2016,</w:t>
      </w:r>
    </w:p>
    <w:p w14:paraId="2D5548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&lt;https://doi.org/10.6028/nist.sp.800-185&gt;.</w:t>
      </w:r>
    </w:p>
    <w:p w14:paraId="3BBE2D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9E3805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[RFC2119]  Bradner, S., "Key words for use in RFCs to Indicate</w:t>
      </w:r>
    </w:p>
    <w:p w14:paraId="77BEFC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Requirement Levels", BCP 14, RFC 2119,</w:t>
      </w:r>
    </w:p>
    <w:p w14:paraId="74EF0F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DOI 10.17487/RFC2119, March 1997,</w:t>
      </w:r>
    </w:p>
    <w:p w14:paraId="123349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&lt;https://www.rfc-editor.org/info/rfc2119&gt;.</w:t>
      </w:r>
    </w:p>
    <w:p w14:paraId="549926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264D2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[RFC6890]  Cotton, M., </w:t>
      </w:r>
      <w:proofErr w:type="spellStart"/>
      <w:r w:rsidRPr="00A7271D">
        <w:rPr>
          <w:rFonts w:ascii="Courier New" w:hAnsi="Courier New" w:cs="Courier New"/>
        </w:rPr>
        <w:t>Vegoda</w:t>
      </w:r>
      <w:proofErr w:type="spellEnd"/>
      <w:r w:rsidRPr="00A7271D">
        <w:rPr>
          <w:rFonts w:ascii="Courier New" w:hAnsi="Courier New" w:cs="Courier New"/>
        </w:rPr>
        <w:t xml:space="preserve">, L., Bonica, R., Ed., and B. </w:t>
      </w:r>
      <w:proofErr w:type="spellStart"/>
      <w:r w:rsidRPr="00A7271D">
        <w:rPr>
          <w:rFonts w:ascii="Courier New" w:hAnsi="Courier New" w:cs="Courier New"/>
        </w:rPr>
        <w:t>Haberman</w:t>
      </w:r>
      <w:proofErr w:type="spellEnd"/>
      <w:r w:rsidRPr="00A7271D">
        <w:rPr>
          <w:rFonts w:ascii="Courier New" w:hAnsi="Courier New" w:cs="Courier New"/>
        </w:rPr>
        <w:t>,</w:t>
      </w:r>
    </w:p>
    <w:p w14:paraId="40DF34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"Special-Purpose IP Address Registries", BCP 153,</w:t>
      </w:r>
    </w:p>
    <w:p w14:paraId="4DE2896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RFC 6890, DOI 10.17487/RFC6890, April 2013,</w:t>
      </w:r>
    </w:p>
    <w:p w14:paraId="06BE1E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&lt;https://www.rfc-editor.org/info/rfc6890&gt;.</w:t>
      </w:r>
    </w:p>
    <w:p w14:paraId="46A2AF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A3BD1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[RFC8032]  </w:t>
      </w:r>
      <w:proofErr w:type="spellStart"/>
      <w:r w:rsidRPr="00A7271D">
        <w:rPr>
          <w:rFonts w:ascii="Courier New" w:hAnsi="Courier New" w:cs="Courier New"/>
        </w:rPr>
        <w:t>Josefsson</w:t>
      </w:r>
      <w:proofErr w:type="spellEnd"/>
      <w:r w:rsidRPr="00A7271D">
        <w:rPr>
          <w:rFonts w:ascii="Courier New" w:hAnsi="Courier New" w:cs="Courier New"/>
        </w:rPr>
        <w:t xml:space="preserve">, S. and I. </w:t>
      </w:r>
      <w:proofErr w:type="spellStart"/>
      <w:r w:rsidRPr="00A7271D">
        <w:rPr>
          <w:rFonts w:ascii="Courier New" w:hAnsi="Courier New" w:cs="Courier New"/>
        </w:rPr>
        <w:t>Liusvaara</w:t>
      </w:r>
      <w:proofErr w:type="spellEnd"/>
      <w:r w:rsidRPr="00A7271D">
        <w:rPr>
          <w:rFonts w:ascii="Courier New" w:hAnsi="Courier New" w:cs="Courier New"/>
        </w:rPr>
        <w:t>, "Edwards-Curve Digital</w:t>
      </w:r>
    </w:p>
    <w:p w14:paraId="13D0BE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Signature Algorithm (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>)", RFC 8032,</w:t>
      </w:r>
    </w:p>
    <w:p w14:paraId="4A3038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DOI 10.17487/RFC8032, January 2017,</w:t>
      </w:r>
    </w:p>
    <w:p w14:paraId="36EC13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&lt;https://www.rfc-editor.org/info/rfc8032&gt;.</w:t>
      </w:r>
    </w:p>
    <w:p w14:paraId="19C42E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6279E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[RFC8174]  </w:t>
      </w:r>
      <w:proofErr w:type="spellStart"/>
      <w:r w:rsidRPr="00A7271D">
        <w:rPr>
          <w:rFonts w:ascii="Courier New" w:hAnsi="Courier New" w:cs="Courier New"/>
        </w:rPr>
        <w:t>Leiba</w:t>
      </w:r>
      <w:proofErr w:type="spellEnd"/>
      <w:r w:rsidRPr="00A7271D">
        <w:rPr>
          <w:rFonts w:ascii="Courier New" w:hAnsi="Courier New" w:cs="Courier New"/>
        </w:rPr>
        <w:t xml:space="preserve">, B., "Ambiguity of Uppercase vs </w:t>
      </w:r>
      <w:proofErr w:type="gramStart"/>
      <w:r w:rsidRPr="00A7271D">
        <w:rPr>
          <w:rFonts w:ascii="Courier New" w:hAnsi="Courier New" w:cs="Courier New"/>
        </w:rPr>
        <w:t>Lowercase</w:t>
      </w:r>
      <w:proofErr w:type="gramEnd"/>
      <w:r w:rsidRPr="00A7271D">
        <w:rPr>
          <w:rFonts w:ascii="Courier New" w:hAnsi="Courier New" w:cs="Courier New"/>
        </w:rPr>
        <w:t xml:space="preserve"> in RFC</w:t>
      </w:r>
    </w:p>
    <w:p w14:paraId="08ED504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2119 Key Words", BCP 14, RFC 8174, DOI 10.17487/RFC8174,</w:t>
      </w:r>
    </w:p>
    <w:p w14:paraId="132D01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May 2017, &lt;https://www.rfc-editor.org/info/rfc8174&gt;.</w:t>
      </w:r>
    </w:p>
    <w:p w14:paraId="40A2E33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F445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1804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D7CC14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11]</w:t>
      </w:r>
    </w:p>
    <w:p w14:paraId="661093D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5049C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CF330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8903D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083287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10.2</w:t>
      </w:r>
      <w:proofErr w:type="gramStart"/>
      <w:r w:rsidRPr="00A7271D">
        <w:rPr>
          <w:rFonts w:ascii="Courier New" w:hAnsi="Courier New" w:cs="Courier New"/>
        </w:rPr>
        <w:t>.  Informative</w:t>
      </w:r>
      <w:proofErr w:type="gramEnd"/>
      <w:r w:rsidRPr="00A7271D">
        <w:rPr>
          <w:rFonts w:ascii="Courier New" w:hAnsi="Courier New" w:cs="Courier New"/>
        </w:rPr>
        <w:t xml:space="preserve"> References</w:t>
      </w:r>
    </w:p>
    <w:p w14:paraId="32B32F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2586B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</w:t>
      </w:r>
      <w:proofErr w:type="spellStart"/>
      <w:proofErr w:type="gramStart"/>
      <w:r w:rsidRPr="00A7271D">
        <w:rPr>
          <w:rFonts w:ascii="Courier New" w:hAnsi="Courier New" w:cs="Courier New"/>
        </w:rPr>
        <w:t>corus</w:t>
      </w:r>
      <w:proofErr w:type="spellEnd"/>
      <w:proofErr w:type="gramEnd"/>
      <w:r w:rsidRPr="00A7271D">
        <w:rPr>
          <w:rFonts w:ascii="Courier New" w:hAnsi="Courier New" w:cs="Courier New"/>
        </w:rPr>
        <w:t>]    CORUS, "U-space Concept of Operations", September 2019,</w:t>
      </w:r>
    </w:p>
    <w:p w14:paraId="7DAD41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&lt;https://www.sesarju.eu/node/3411&gt;.</w:t>
      </w:r>
    </w:p>
    <w:p w14:paraId="7AA6F4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0A80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[crowd-sourced-rid]</w:t>
      </w:r>
    </w:p>
    <w:p w14:paraId="18016C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Moskowitz, R., Card, S., </w:t>
      </w:r>
      <w:proofErr w:type="spellStart"/>
      <w:r w:rsidRPr="00A7271D">
        <w:rPr>
          <w:rFonts w:ascii="Courier New" w:hAnsi="Courier New" w:cs="Courier New"/>
        </w:rPr>
        <w:t>Wiethuechter</w:t>
      </w:r>
      <w:proofErr w:type="spellEnd"/>
      <w:r w:rsidRPr="00A7271D">
        <w:rPr>
          <w:rFonts w:ascii="Courier New" w:hAnsi="Courier New" w:cs="Courier New"/>
        </w:rPr>
        <w:t>, A., Zhao, S., and</w:t>
      </w:r>
    </w:p>
    <w:p w14:paraId="09991C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H. Birkholz, "Crowd Sourced Remote ID", Work in Progress,</w:t>
      </w:r>
    </w:p>
    <w:p w14:paraId="51F01E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Internet-Draft, draft-moskowitz-drip-crowd-sourced-rid-05,</w:t>
      </w:r>
    </w:p>
    <w:p w14:paraId="03DD7BA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15 November 2020, &lt;https://tools.ietf.org/html/draft-</w:t>
      </w:r>
    </w:p>
    <w:p w14:paraId="62DC73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moskowitz-drip-crowd-sourced-rid-05</w:t>
      </w:r>
      <w:proofErr w:type="gramEnd"/>
      <w:r w:rsidRPr="00A7271D">
        <w:rPr>
          <w:rFonts w:ascii="Courier New" w:hAnsi="Courier New" w:cs="Courier New"/>
        </w:rPr>
        <w:t>&gt;.</w:t>
      </w:r>
    </w:p>
    <w:p w14:paraId="3E460A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011C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[CTA2063A] ANSI/CTA, "Small Unmanned Aerial Systems Serial Numbers",</w:t>
      </w:r>
    </w:p>
    <w:p w14:paraId="65ACE8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September 2019, &lt;https://shop.cta.tech/products/small-</w:t>
      </w:r>
    </w:p>
    <w:p w14:paraId="355E75F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unmanned-aerial-systems-serial-numbers</w:t>
      </w:r>
      <w:proofErr w:type="gramEnd"/>
      <w:r w:rsidRPr="00A7271D">
        <w:rPr>
          <w:rFonts w:ascii="Courier New" w:hAnsi="Courier New" w:cs="Courier New"/>
        </w:rPr>
        <w:t>&gt;.</w:t>
      </w:r>
    </w:p>
    <w:p w14:paraId="03E07E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650226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</w:t>
      </w:r>
      <w:proofErr w:type="gramStart"/>
      <w:r w:rsidRPr="00A7271D">
        <w:rPr>
          <w:rFonts w:ascii="Courier New" w:hAnsi="Courier New" w:cs="Courier New"/>
        </w:rPr>
        <w:t>drip-requirements</w:t>
      </w:r>
      <w:proofErr w:type="gramEnd"/>
      <w:r w:rsidRPr="00A7271D">
        <w:rPr>
          <w:rFonts w:ascii="Courier New" w:hAnsi="Courier New" w:cs="Courier New"/>
        </w:rPr>
        <w:t>]</w:t>
      </w:r>
    </w:p>
    <w:p w14:paraId="5B4451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Card, S., </w:t>
      </w:r>
      <w:proofErr w:type="spellStart"/>
      <w:r w:rsidRPr="00A7271D">
        <w:rPr>
          <w:rFonts w:ascii="Courier New" w:hAnsi="Courier New" w:cs="Courier New"/>
        </w:rPr>
        <w:t>Wiethuechter</w:t>
      </w:r>
      <w:proofErr w:type="spellEnd"/>
      <w:r w:rsidRPr="00A7271D">
        <w:rPr>
          <w:rFonts w:ascii="Courier New" w:hAnsi="Courier New" w:cs="Courier New"/>
        </w:rPr>
        <w:t>, A., Moskowitz, R., and A. Gurtov,</w:t>
      </w:r>
    </w:p>
    <w:p w14:paraId="66FAB9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"Drone Remote Identification Protocol (DRIP)</w:t>
      </w:r>
    </w:p>
    <w:p w14:paraId="3BAF98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Requirements", Work in Progress, Internet-Draft, draft-</w:t>
      </w:r>
    </w:p>
    <w:p w14:paraId="5A887E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ietf-drip-reqs-06</w:t>
      </w:r>
      <w:proofErr w:type="gramEnd"/>
      <w:r w:rsidRPr="00A7271D">
        <w:rPr>
          <w:rFonts w:ascii="Courier New" w:hAnsi="Courier New" w:cs="Courier New"/>
        </w:rPr>
        <w:t>, 1 November 2020,</w:t>
      </w:r>
    </w:p>
    <w:p w14:paraId="4178256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&lt;https://tools.ietf.org/html/draft-ietf-drip-reqs-06&gt;.</w:t>
      </w:r>
    </w:p>
    <w:p w14:paraId="393EB1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51C715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</w:t>
      </w:r>
      <w:proofErr w:type="gramStart"/>
      <w:r w:rsidRPr="00A7271D">
        <w:rPr>
          <w:rFonts w:ascii="Courier New" w:hAnsi="Courier New" w:cs="Courier New"/>
        </w:rPr>
        <w:t>drip-secure-nrid-c2</w:t>
      </w:r>
      <w:proofErr w:type="gramEnd"/>
      <w:r w:rsidRPr="00A7271D">
        <w:rPr>
          <w:rFonts w:ascii="Courier New" w:hAnsi="Courier New" w:cs="Courier New"/>
        </w:rPr>
        <w:t>]</w:t>
      </w:r>
    </w:p>
    <w:p w14:paraId="1F34A9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Moskowitz, R., Card, S., </w:t>
      </w:r>
      <w:proofErr w:type="spellStart"/>
      <w:r w:rsidRPr="00A7271D">
        <w:rPr>
          <w:rFonts w:ascii="Courier New" w:hAnsi="Courier New" w:cs="Courier New"/>
        </w:rPr>
        <w:t>Wiethuechter</w:t>
      </w:r>
      <w:proofErr w:type="spellEnd"/>
      <w:r w:rsidRPr="00A7271D">
        <w:rPr>
          <w:rFonts w:ascii="Courier New" w:hAnsi="Courier New" w:cs="Courier New"/>
        </w:rPr>
        <w:t>, A., and A. Gurtov,</w:t>
      </w:r>
    </w:p>
    <w:p w14:paraId="425CB14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"Secure UAS Network RID and C2 Transport", Work in</w:t>
      </w:r>
    </w:p>
    <w:p w14:paraId="790A9DB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Progress, Internet-Draft, draft-</w:t>
      </w:r>
      <w:proofErr w:type="spellStart"/>
      <w:r w:rsidRPr="00A7271D">
        <w:rPr>
          <w:rFonts w:ascii="Courier New" w:hAnsi="Courier New" w:cs="Courier New"/>
        </w:rPr>
        <w:t>moskowitz</w:t>
      </w:r>
      <w:proofErr w:type="spellEnd"/>
      <w:r w:rsidRPr="00A7271D">
        <w:rPr>
          <w:rFonts w:ascii="Courier New" w:hAnsi="Courier New" w:cs="Courier New"/>
        </w:rPr>
        <w:t>-drip-secure-</w:t>
      </w:r>
    </w:p>
    <w:p w14:paraId="2750EE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nrid-c2-02</w:t>
      </w:r>
      <w:proofErr w:type="gramEnd"/>
      <w:r w:rsidRPr="00A7271D">
        <w:rPr>
          <w:rFonts w:ascii="Courier New" w:hAnsi="Courier New" w:cs="Courier New"/>
        </w:rPr>
        <w:t>, 25 December 2020,</w:t>
      </w:r>
    </w:p>
    <w:p w14:paraId="66CF762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&lt;https://tools.ietf.org/html/draft-moskowitz-drip-secure-</w:t>
      </w:r>
    </w:p>
    <w:p w14:paraId="3FF42BD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nrid-c2-02</w:t>
      </w:r>
      <w:proofErr w:type="gramEnd"/>
      <w:r w:rsidRPr="00A7271D">
        <w:rPr>
          <w:rFonts w:ascii="Courier New" w:hAnsi="Courier New" w:cs="Courier New"/>
        </w:rPr>
        <w:t>&gt;.</w:t>
      </w:r>
    </w:p>
    <w:p w14:paraId="15423B4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8EA10A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[FAA_RID]  United States Federal Aviation Administration (FAA),</w:t>
      </w:r>
    </w:p>
    <w:p w14:paraId="368CBC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"Remote Identification of Unmanned Aircraft", 2020,</w:t>
      </w:r>
    </w:p>
    <w:p w14:paraId="5029E1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&lt;https://www.govinfo.gov/content/pkg/FR-2021-01-15/</w:t>
      </w:r>
    </w:p>
    <w:p w14:paraId="71CF50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gramStart"/>
      <w:r w:rsidRPr="00A7271D">
        <w:rPr>
          <w:rFonts w:ascii="Courier New" w:hAnsi="Courier New" w:cs="Courier New"/>
        </w:rPr>
        <w:t>pdf/2020-28948.pdf</w:t>
      </w:r>
      <w:proofErr w:type="gramEnd"/>
      <w:r w:rsidRPr="00A7271D">
        <w:rPr>
          <w:rFonts w:ascii="Courier New" w:hAnsi="Courier New" w:cs="Courier New"/>
        </w:rPr>
        <w:t>&gt;.</w:t>
      </w:r>
    </w:p>
    <w:p w14:paraId="396129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927D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[Keccak]   </w:t>
      </w:r>
      <w:proofErr w:type="spellStart"/>
      <w:r w:rsidRPr="00A7271D">
        <w:rPr>
          <w:rFonts w:ascii="Courier New" w:hAnsi="Courier New" w:cs="Courier New"/>
        </w:rPr>
        <w:t>Bertoni</w:t>
      </w:r>
      <w:proofErr w:type="spellEnd"/>
      <w:r w:rsidRPr="00A7271D">
        <w:rPr>
          <w:rFonts w:ascii="Courier New" w:hAnsi="Courier New" w:cs="Courier New"/>
        </w:rPr>
        <w:t xml:space="preserve">, G., </w:t>
      </w:r>
      <w:proofErr w:type="spellStart"/>
      <w:r w:rsidRPr="00A7271D">
        <w:rPr>
          <w:rFonts w:ascii="Courier New" w:hAnsi="Courier New" w:cs="Courier New"/>
        </w:rPr>
        <w:t>Daemen</w:t>
      </w:r>
      <w:proofErr w:type="spellEnd"/>
      <w:r w:rsidRPr="00A7271D">
        <w:rPr>
          <w:rFonts w:ascii="Courier New" w:hAnsi="Courier New" w:cs="Courier New"/>
        </w:rPr>
        <w:t xml:space="preserve">, J., </w:t>
      </w:r>
      <w:proofErr w:type="spellStart"/>
      <w:r w:rsidRPr="00A7271D">
        <w:rPr>
          <w:rFonts w:ascii="Courier New" w:hAnsi="Courier New" w:cs="Courier New"/>
        </w:rPr>
        <w:t>Peeters</w:t>
      </w:r>
      <w:proofErr w:type="spellEnd"/>
      <w:r w:rsidRPr="00A7271D">
        <w:rPr>
          <w:rFonts w:ascii="Courier New" w:hAnsi="Courier New" w:cs="Courier New"/>
        </w:rPr>
        <w:t xml:space="preserve">, M., Van </w:t>
      </w:r>
      <w:proofErr w:type="spellStart"/>
      <w:r w:rsidRPr="00A7271D">
        <w:rPr>
          <w:rFonts w:ascii="Courier New" w:hAnsi="Courier New" w:cs="Courier New"/>
        </w:rPr>
        <w:t>Assche</w:t>
      </w:r>
      <w:proofErr w:type="spellEnd"/>
      <w:r w:rsidRPr="00A7271D">
        <w:rPr>
          <w:rFonts w:ascii="Courier New" w:hAnsi="Courier New" w:cs="Courier New"/>
        </w:rPr>
        <w:t>, G., and</w:t>
      </w:r>
    </w:p>
    <w:p w14:paraId="11E0DD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R. Van </w:t>
      </w:r>
      <w:proofErr w:type="spellStart"/>
      <w:r w:rsidRPr="00A7271D">
        <w:rPr>
          <w:rFonts w:ascii="Courier New" w:hAnsi="Courier New" w:cs="Courier New"/>
        </w:rPr>
        <w:t>Keer</w:t>
      </w:r>
      <w:proofErr w:type="spellEnd"/>
      <w:r w:rsidRPr="00A7271D">
        <w:rPr>
          <w:rFonts w:ascii="Courier New" w:hAnsi="Courier New" w:cs="Courier New"/>
        </w:rPr>
        <w:t>, "The Keccak Function",</w:t>
      </w:r>
    </w:p>
    <w:p w14:paraId="7AB0EE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&lt;https://keccak.team/index.html&gt;.</w:t>
      </w:r>
    </w:p>
    <w:p w14:paraId="70A868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7BBB8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[RFC4122]  Leach, P., </w:t>
      </w:r>
      <w:proofErr w:type="spellStart"/>
      <w:r w:rsidRPr="00A7271D">
        <w:rPr>
          <w:rFonts w:ascii="Courier New" w:hAnsi="Courier New" w:cs="Courier New"/>
        </w:rPr>
        <w:t>Mealling</w:t>
      </w:r>
      <w:proofErr w:type="spellEnd"/>
      <w:r w:rsidRPr="00A7271D">
        <w:rPr>
          <w:rFonts w:ascii="Courier New" w:hAnsi="Courier New" w:cs="Courier New"/>
        </w:rPr>
        <w:t xml:space="preserve">, M., and R. </w:t>
      </w:r>
      <w:proofErr w:type="spellStart"/>
      <w:r w:rsidRPr="00A7271D">
        <w:rPr>
          <w:rFonts w:ascii="Courier New" w:hAnsi="Courier New" w:cs="Courier New"/>
        </w:rPr>
        <w:t>Salz</w:t>
      </w:r>
      <w:proofErr w:type="spellEnd"/>
      <w:r w:rsidRPr="00A7271D">
        <w:rPr>
          <w:rFonts w:ascii="Courier New" w:hAnsi="Courier New" w:cs="Courier New"/>
        </w:rPr>
        <w:t>, "A Universally</w:t>
      </w:r>
    </w:p>
    <w:p w14:paraId="47A008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Unique </w:t>
      </w:r>
      <w:proofErr w:type="spellStart"/>
      <w:r w:rsidRPr="00A7271D">
        <w:rPr>
          <w:rFonts w:ascii="Courier New" w:hAnsi="Courier New" w:cs="Courier New"/>
        </w:rPr>
        <w:t>IDentifier</w:t>
      </w:r>
      <w:proofErr w:type="spellEnd"/>
      <w:r w:rsidRPr="00A7271D">
        <w:rPr>
          <w:rFonts w:ascii="Courier New" w:hAnsi="Courier New" w:cs="Courier New"/>
        </w:rPr>
        <w:t xml:space="preserve"> (UUID) URN Namespace", RFC 4122,</w:t>
      </w:r>
    </w:p>
    <w:p w14:paraId="616AEA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DOI 10.17487/RFC4122, July 2005,</w:t>
      </w:r>
    </w:p>
    <w:p w14:paraId="5DA105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&lt;https://www.rfc-editor.org/info/rfc4122&gt;.</w:t>
      </w:r>
    </w:p>
    <w:p w14:paraId="0549D7E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EB5E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[RFC5730]  Hollenbeck, S., "Extensible Provisioning Protocol (EPP)",</w:t>
      </w:r>
    </w:p>
    <w:p w14:paraId="6C8402F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STD 69, RFC 5730, DOI 10.17487/RFC5730, August 2009,</w:t>
      </w:r>
    </w:p>
    <w:p w14:paraId="1F72D3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&lt;https://www.rfc-editor.org/info/rfc5730&gt;.</w:t>
      </w:r>
    </w:p>
    <w:p w14:paraId="1334A5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C9C87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91C8E5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78E7FC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12]</w:t>
      </w:r>
    </w:p>
    <w:p w14:paraId="20C8775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459634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2E6C80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392A9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821A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[RFC7343]  </w:t>
      </w:r>
      <w:proofErr w:type="spellStart"/>
      <w:r w:rsidRPr="00A7271D">
        <w:rPr>
          <w:rFonts w:ascii="Courier New" w:hAnsi="Courier New" w:cs="Courier New"/>
        </w:rPr>
        <w:t>Laganier</w:t>
      </w:r>
      <w:proofErr w:type="spellEnd"/>
      <w:r w:rsidRPr="00A7271D">
        <w:rPr>
          <w:rFonts w:ascii="Courier New" w:hAnsi="Courier New" w:cs="Courier New"/>
        </w:rPr>
        <w:t xml:space="preserve">, J. and F. </w:t>
      </w:r>
      <w:proofErr w:type="spellStart"/>
      <w:r w:rsidRPr="00A7271D">
        <w:rPr>
          <w:rFonts w:ascii="Courier New" w:hAnsi="Courier New" w:cs="Courier New"/>
        </w:rPr>
        <w:t>Dupont</w:t>
      </w:r>
      <w:proofErr w:type="spellEnd"/>
      <w:r w:rsidRPr="00A7271D">
        <w:rPr>
          <w:rFonts w:ascii="Courier New" w:hAnsi="Courier New" w:cs="Courier New"/>
        </w:rPr>
        <w:t>, "An IPv6 Prefix for Overlay</w:t>
      </w:r>
    </w:p>
    <w:p w14:paraId="2652612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        </w:t>
      </w:r>
      <w:r w:rsidRPr="00CE452D">
        <w:rPr>
          <w:rFonts w:ascii="Courier New" w:hAnsi="Courier New" w:cs="Courier New"/>
          <w:lang w:val="fr-FR"/>
        </w:rPr>
        <w:t xml:space="preserve">Routable </w:t>
      </w:r>
      <w:proofErr w:type="spellStart"/>
      <w:r w:rsidRPr="00CE452D">
        <w:rPr>
          <w:rFonts w:ascii="Courier New" w:hAnsi="Courier New" w:cs="Courier New"/>
          <w:lang w:val="fr-FR"/>
        </w:rPr>
        <w:t>Cryptographic</w:t>
      </w:r>
      <w:proofErr w:type="spellEnd"/>
      <w:r w:rsidRPr="00CE452D">
        <w:rPr>
          <w:rFonts w:ascii="Courier New" w:hAnsi="Courier New" w:cs="Courier New"/>
          <w:lang w:val="fr-FR"/>
        </w:rPr>
        <w:t xml:space="preserve"> Hash </w:t>
      </w:r>
      <w:proofErr w:type="spellStart"/>
      <w:r w:rsidRPr="00CE452D">
        <w:rPr>
          <w:rFonts w:ascii="Courier New" w:hAnsi="Courier New" w:cs="Courier New"/>
          <w:lang w:val="fr-FR"/>
        </w:rPr>
        <w:t>Identifiers</w:t>
      </w:r>
      <w:proofErr w:type="spellEnd"/>
      <w:r w:rsidRPr="00CE452D">
        <w:rPr>
          <w:rFonts w:ascii="Courier New" w:hAnsi="Courier New" w:cs="Courier New"/>
          <w:lang w:val="fr-FR"/>
        </w:rPr>
        <w:t xml:space="preserve"> Version 2</w:t>
      </w:r>
    </w:p>
    <w:p w14:paraId="41652D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           </w:t>
      </w:r>
      <w:r w:rsidRPr="00A7271D">
        <w:rPr>
          <w:rFonts w:ascii="Courier New" w:hAnsi="Courier New" w:cs="Courier New"/>
        </w:rPr>
        <w:t>(ORCHIDv2)", RFC 7343, DOI 10.17487/RFC7343, September</w:t>
      </w:r>
    </w:p>
    <w:p w14:paraId="6196BF0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2014, &lt;https://www.rfc-editor.org/info/rfc7343&gt;.</w:t>
      </w:r>
    </w:p>
    <w:p w14:paraId="6F2C81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9722B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[RFC7401]  Moskowitz, R., Ed., </w:t>
      </w:r>
      <w:proofErr w:type="spellStart"/>
      <w:r w:rsidRPr="00A7271D">
        <w:rPr>
          <w:rFonts w:ascii="Courier New" w:hAnsi="Courier New" w:cs="Courier New"/>
        </w:rPr>
        <w:t>Heer</w:t>
      </w:r>
      <w:proofErr w:type="spellEnd"/>
      <w:r w:rsidRPr="00A7271D">
        <w:rPr>
          <w:rFonts w:ascii="Courier New" w:hAnsi="Courier New" w:cs="Courier New"/>
        </w:rPr>
        <w:t xml:space="preserve">, T., </w:t>
      </w:r>
      <w:proofErr w:type="spellStart"/>
      <w:r w:rsidRPr="00A7271D">
        <w:rPr>
          <w:rFonts w:ascii="Courier New" w:hAnsi="Courier New" w:cs="Courier New"/>
        </w:rPr>
        <w:t>Jokela</w:t>
      </w:r>
      <w:proofErr w:type="spellEnd"/>
      <w:r w:rsidRPr="00A7271D">
        <w:rPr>
          <w:rFonts w:ascii="Courier New" w:hAnsi="Courier New" w:cs="Courier New"/>
        </w:rPr>
        <w:t>, P., and T.</w:t>
      </w:r>
    </w:p>
    <w:p w14:paraId="4BFBB9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Henderson, "Host Identity Protocol Version 2 (HIPv2)",</w:t>
      </w:r>
    </w:p>
    <w:p w14:paraId="130167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RFC 7401, DOI 10.17487/RFC7401, April 2015,</w:t>
      </w:r>
    </w:p>
    <w:p w14:paraId="37E270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&lt;https://www.rfc-editor.org/info/rfc7401&gt;.</w:t>
      </w:r>
    </w:p>
    <w:p w14:paraId="0513A8F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E45D6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[RFC8004]  </w:t>
      </w:r>
      <w:proofErr w:type="spellStart"/>
      <w:r w:rsidRPr="00A7271D">
        <w:rPr>
          <w:rFonts w:ascii="Courier New" w:hAnsi="Courier New" w:cs="Courier New"/>
        </w:rPr>
        <w:t>Laganier</w:t>
      </w:r>
      <w:proofErr w:type="spellEnd"/>
      <w:r w:rsidRPr="00A7271D">
        <w:rPr>
          <w:rFonts w:ascii="Courier New" w:hAnsi="Courier New" w:cs="Courier New"/>
        </w:rPr>
        <w:t>, J. and L. Eggert, "Host Identity Protocol (HIP)</w:t>
      </w:r>
    </w:p>
    <w:p w14:paraId="383A7E1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        </w:t>
      </w:r>
      <w:proofErr w:type="spellStart"/>
      <w:r w:rsidRPr="00CE452D">
        <w:rPr>
          <w:rFonts w:ascii="Courier New" w:hAnsi="Courier New" w:cs="Courier New"/>
          <w:lang w:val="fr-FR"/>
        </w:rPr>
        <w:t>Rendezvous</w:t>
      </w:r>
      <w:proofErr w:type="spellEnd"/>
      <w:r w:rsidRPr="00CE452D">
        <w:rPr>
          <w:rFonts w:ascii="Courier New" w:hAnsi="Courier New" w:cs="Courier New"/>
          <w:lang w:val="fr-FR"/>
        </w:rPr>
        <w:t xml:space="preserve"> Extension", RFC 8004, DOI 10.17487/RFC8004,</w:t>
      </w:r>
    </w:p>
    <w:p w14:paraId="370434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           </w:t>
      </w:r>
      <w:r w:rsidRPr="00A7271D">
        <w:rPr>
          <w:rFonts w:ascii="Courier New" w:hAnsi="Courier New" w:cs="Courier New"/>
        </w:rPr>
        <w:t>October 2016, &lt;https://www.rfc-editor.org/info/rfc8004&gt;.</w:t>
      </w:r>
    </w:p>
    <w:p w14:paraId="376ADE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9D6D9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[RFC8005]  </w:t>
      </w:r>
      <w:proofErr w:type="spellStart"/>
      <w:r w:rsidRPr="00A7271D">
        <w:rPr>
          <w:rFonts w:ascii="Courier New" w:hAnsi="Courier New" w:cs="Courier New"/>
        </w:rPr>
        <w:t>Laganier</w:t>
      </w:r>
      <w:proofErr w:type="spellEnd"/>
      <w:r w:rsidRPr="00A7271D">
        <w:rPr>
          <w:rFonts w:ascii="Courier New" w:hAnsi="Courier New" w:cs="Courier New"/>
        </w:rPr>
        <w:t>, J., "Host Identity Protocol (HIP) Domain Name</w:t>
      </w:r>
    </w:p>
    <w:p w14:paraId="626764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System (DNS) Extension", RFC 8005, DOI 10.17487/RFC8005,</w:t>
      </w:r>
    </w:p>
    <w:p w14:paraId="337DF3F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October 2016, &lt;https://www.rfc-editor.org/info/rfc8005&gt;.</w:t>
      </w:r>
    </w:p>
    <w:p w14:paraId="020644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56E36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A.  EU U-Space RID Privacy Considerations</w:t>
      </w:r>
    </w:p>
    <w:p w14:paraId="302D2B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FD337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EU is defining a future of airspace management known as U-space</w:t>
      </w:r>
    </w:p>
    <w:p w14:paraId="3FAC63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within</w:t>
      </w:r>
      <w:proofErr w:type="gramEnd"/>
      <w:r w:rsidRPr="00A7271D">
        <w:rPr>
          <w:rFonts w:ascii="Courier New" w:hAnsi="Courier New" w:cs="Courier New"/>
        </w:rPr>
        <w:t xml:space="preserve"> the Single European Sky ATM Research (SESAR) undertaking.</w:t>
      </w:r>
    </w:p>
    <w:p w14:paraId="535FD4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Concept of Operation for </w:t>
      </w:r>
      <w:proofErr w:type="spellStart"/>
      <w:r w:rsidRPr="00A7271D">
        <w:rPr>
          <w:rFonts w:ascii="Courier New" w:hAnsi="Courier New" w:cs="Courier New"/>
        </w:rPr>
        <w:t>EuRopean</w:t>
      </w:r>
      <w:proofErr w:type="spellEnd"/>
      <w:r w:rsidRPr="00A7271D">
        <w:rPr>
          <w:rFonts w:ascii="Courier New" w:hAnsi="Courier New" w:cs="Courier New"/>
        </w:rPr>
        <w:t xml:space="preserve"> UTM Systems (CORUS) project</w:t>
      </w:r>
    </w:p>
    <w:p w14:paraId="1E6C79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proposed</w:t>
      </w:r>
      <w:proofErr w:type="gramEnd"/>
      <w:r w:rsidRPr="00A7271D">
        <w:rPr>
          <w:rFonts w:ascii="Courier New" w:hAnsi="Courier New" w:cs="Courier New"/>
        </w:rPr>
        <w:t xml:space="preserve"> low-level Concept of Operations [</w:t>
      </w:r>
      <w:proofErr w:type="spellStart"/>
      <w:r w:rsidRPr="00A7271D">
        <w:rPr>
          <w:rFonts w:ascii="Courier New" w:hAnsi="Courier New" w:cs="Courier New"/>
        </w:rPr>
        <w:t>corus</w:t>
      </w:r>
      <w:proofErr w:type="spellEnd"/>
      <w:r w:rsidRPr="00A7271D">
        <w:rPr>
          <w:rFonts w:ascii="Courier New" w:hAnsi="Courier New" w:cs="Courier New"/>
        </w:rPr>
        <w:t>] for UAS in EU.  It</w:t>
      </w:r>
    </w:p>
    <w:p w14:paraId="427A53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introduces</w:t>
      </w:r>
      <w:proofErr w:type="gramEnd"/>
      <w:r w:rsidRPr="00A7271D">
        <w:rPr>
          <w:rFonts w:ascii="Courier New" w:hAnsi="Courier New" w:cs="Courier New"/>
        </w:rPr>
        <w:t xml:space="preserve"> strong requirements for UAS privacy based on European GDPR</w:t>
      </w:r>
    </w:p>
    <w:p w14:paraId="69E676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regulations</w:t>
      </w:r>
      <w:proofErr w:type="gramEnd"/>
      <w:r w:rsidRPr="00A7271D">
        <w:rPr>
          <w:rFonts w:ascii="Courier New" w:hAnsi="Courier New" w:cs="Courier New"/>
        </w:rPr>
        <w:t>.  It suggests that UAs are identified with agnostic IDs,</w:t>
      </w:r>
    </w:p>
    <w:p w14:paraId="49680B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with</w:t>
      </w:r>
      <w:proofErr w:type="gramEnd"/>
      <w:r w:rsidRPr="00A7271D">
        <w:rPr>
          <w:rFonts w:ascii="Courier New" w:hAnsi="Courier New" w:cs="Courier New"/>
        </w:rPr>
        <w:t xml:space="preserve"> no information about UA type, the operators or flight</w:t>
      </w:r>
    </w:p>
    <w:p w14:paraId="378F4CA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trajectory</w:t>
      </w:r>
      <w:proofErr w:type="gramEnd"/>
      <w:r w:rsidRPr="00A7271D">
        <w:rPr>
          <w:rFonts w:ascii="Courier New" w:hAnsi="Courier New" w:cs="Courier New"/>
        </w:rPr>
        <w:t>.  Only authorized persons should be able to query the</w:t>
      </w:r>
    </w:p>
    <w:p w14:paraId="0F7D74B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details</w:t>
      </w:r>
      <w:proofErr w:type="gramEnd"/>
      <w:r w:rsidRPr="00A7271D">
        <w:rPr>
          <w:rFonts w:ascii="Courier New" w:hAnsi="Courier New" w:cs="Courier New"/>
        </w:rPr>
        <w:t xml:space="preserve"> of the flight with a record of access.</w:t>
      </w:r>
    </w:p>
    <w:p w14:paraId="5AF48C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BCA8B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Due to the high privacy requirements, a casual observer can only</w:t>
      </w:r>
    </w:p>
    <w:p w14:paraId="4AA129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query</w:t>
      </w:r>
      <w:proofErr w:type="gramEnd"/>
      <w:r w:rsidRPr="00A7271D">
        <w:rPr>
          <w:rFonts w:ascii="Courier New" w:hAnsi="Courier New" w:cs="Courier New"/>
        </w:rPr>
        <w:t xml:space="preserve"> U-space if it is aware of a UA seen in a certain area.  A</w:t>
      </w:r>
    </w:p>
    <w:p w14:paraId="23D1706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general</w:t>
      </w:r>
      <w:proofErr w:type="gramEnd"/>
      <w:r w:rsidRPr="00A7271D">
        <w:rPr>
          <w:rFonts w:ascii="Courier New" w:hAnsi="Courier New" w:cs="Courier New"/>
        </w:rPr>
        <w:t xml:space="preserve"> observer can use a public U-space portal to query UA details</w:t>
      </w:r>
    </w:p>
    <w:p w14:paraId="34D16E4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based</w:t>
      </w:r>
      <w:proofErr w:type="gramEnd"/>
      <w:r w:rsidRPr="00A7271D">
        <w:rPr>
          <w:rFonts w:ascii="Courier New" w:hAnsi="Courier New" w:cs="Courier New"/>
        </w:rPr>
        <w:t xml:space="preserve"> on the UA transmitted "Remote identification" signal.  Direct</w:t>
      </w:r>
    </w:p>
    <w:p w14:paraId="617FFA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remote</w:t>
      </w:r>
      <w:proofErr w:type="gramEnd"/>
      <w:r w:rsidRPr="00A7271D">
        <w:rPr>
          <w:rFonts w:ascii="Courier New" w:hAnsi="Courier New" w:cs="Courier New"/>
        </w:rPr>
        <w:t xml:space="preserve"> identification (DRID) is based on a signal transmitted by the</w:t>
      </w:r>
    </w:p>
    <w:p w14:paraId="05BBB0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UA directly.  Network remote identification (NRID) is only possible</w:t>
      </w:r>
    </w:p>
    <w:p w14:paraId="0C6F81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for</w:t>
      </w:r>
      <w:proofErr w:type="gramEnd"/>
      <w:r w:rsidRPr="00A7271D">
        <w:rPr>
          <w:rFonts w:ascii="Courier New" w:hAnsi="Courier New" w:cs="Courier New"/>
        </w:rPr>
        <w:t xml:space="preserve"> UAs being tracked by U-Space and is based on the matching the</w:t>
      </w:r>
    </w:p>
    <w:p w14:paraId="2CD1C61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current</w:t>
      </w:r>
      <w:proofErr w:type="gramEnd"/>
      <w:r w:rsidRPr="00A7271D">
        <w:rPr>
          <w:rFonts w:ascii="Courier New" w:hAnsi="Courier New" w:cs="Courier New"/>
        </w:rPr>
        <w:t xml:space="preserve"> UA position to one of the tracks.</w:t>
      </w:r>
    </w:p>
    <w:p w14:paraId="06A95FA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C7A1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77EF9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D3513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84B94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7A3A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A2684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2AB891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9B770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D6C77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4259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D79141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90519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C2D20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13]</w:t>
      </w:r>
    </w:p>
    <w:p w14:paraId="63FF5B0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565541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1FBD451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10CC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E7819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project lists "E-Identification" and "E-Registrations" services</w:t>
      </w:r>
    </w:p>
    <w:p w14:paraId="306AA51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</w:t>
      </w:r>
      <w:proofErr w:type="gramEnd"/>
      <w:r w:rsidRPr="00A7271D">
        <w:rPr>
          <w:rFonts w:ascii="Courier New" w:hAnsi="Courier New" w:cs="Courier New"/>
        </w:rPr>
        <w:t xml:space="preserve"> to be developed.  These services can follow the privacy mechanism</w:t>
      </w:r>
    </w:p>
    <w:p w14:paraId="064C6A1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proposed</w:t>
      </w:r>
      <w:proofErr w:type="gramEnd"/>
      <w:r w:rsidRPr="00A7271D">
        <w:rPr>
          <w:rFonts w:ascii="Courier New" w:hAnsi="Courier New" w:cs="Courier New"/>
        </w:rPr>
        <w:t xml:space="preserve"> in this document.  If an "agnostic ID" above refers to a</w:t>
      </w:r>
    </w:p>
    <w:p w14:paraId="3C8E4B5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completely</w:t>
      </w:r>
      <w:proofErr w:type="gramEnd"/>
      <w:r w:rsidRPr="00A7271D">
        <w:rPr>
          <w:rFonts w:ascii="Courier New" w:hAnsi="Courier New" w:cs="Courier New"/>
        </w:rPr>
        <w:t xml:space="preserve"> random identifier, it creates a problem with identity</w:t>
      </w:r>
    </w:p>
    <w:p w14:paraId="39EE47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resolution</w:t>
      </w:r>
      <w:proofErr w:type="gramEnd"/>
      <w:r w:rsidRPr="00A7271D">
        <w:rPr>
          <w:rFonts w:ascii="Courier New" w:hAnsi="Courier New" w:cs="Courier New"/>
        </w:rPr>
        <w:t xml:space="preserve"> and detection of misuse.  On the other hand, a classical</w:t>
      </w:r>
    </w:p>
    <w:p w14:paraId="053F27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HIT has a flat structure which makes its resolution difficult.  The</w:t>
      </w:r>
    </w:p>
    <w:p w14:paraId="62C950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Hierarchical HITs provide a balanced solution by associating a</w:t>
      </w:r>
    </w:p>
    <w:p w14:paraId="6023E1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registry</w:t>
      </w:r>
      <w:proofErr w:type="gramEnd"/>
      <w:r w:rsidRPr="00A7271D">
        <w:rPr>
          <w:rFonts w:ascii="Courier New" w:hAnsi="Courier New" w:cs="Courier New"/>
        </w:rPr>
        <w:t xml:space="preserve"> with the UA identifier.  This is not likely to cause a major</w:t>
      </w:r>
    </w:p>
    <w:p w14:paraId="5B853EA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conflict</w:t>
      </w:r>
      <w:proofErr w:type="gramEnd"/>
      <w:r w:rsidRPr="00A7271D">
        <w:rPr>
          <w:rFonts w:ascii="Courier New" w:hAnsi="Courier New" w:cs="Courier New"/>
        </w:rPr>
        <w:t xml:space="preserve"> with U-space privacy requirements, as the registries are</w:t>
      </w:r>
    </w:p>
    <w:p w14:paraId="21C13D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typically</w:t>
      </w:r>
      <w:proofErr w:type="gramEnd"/>
      <w:r w:rsidRPr="00A7271D">
        <w:rPr>
          <w:rFonts w:ascii="Courier New" w:hAnsi="Courier New" w:cs="Courier New"/>
        </w:rPr>
        <w:t xml:space="preserve"> few at a country level (e.g. civil personal, military, law</w:t>
      </w:r>
    </w:p>
    <w:p w14:paraId="0D5F21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enforcement</w:t>
      </w:r>
      <w:proofErr w:type="gramEnd"/>
      <w:r w:rsidRPr="00A7271D">
        <w:rPr>
          <w:rFonts w:ascii="Courier New" w:hAnsi="Courier New" w:cs="Courier New"/>
        </w:rPr>
        <w:t>, or commercial).</w:t>
      </w:r>
    </w:p>
    <w:p w14:paraId="159F56D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D41D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B.  The Hierarchical Host Identity Tag (HHIT)</w:t>
      </w:r>
    </w:p>
    <w:p w14:paraId="106A46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8241A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Hierarchical HIT (HHIT) is a small but important enhancement over</w:t>
      </w:r>
    </w:p>
    <w:p w14:paraId="7C1E56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flat HIT space.  By adding two levels of hierarchical</w:t>
      </w:r>
    </w:p>
    <w:p w14:paraId="32E18A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administration</w:t>
      </w:r>
      <w:proofErr w:type="gramEnd"/>
      <w:r w:rsidRPr="00A7271D">
        <w:rPr>
          <w:rFonts w:ascii="Courier New" w:hAnsi="Courier New" w:cs="Courier New"/>
        </w:rPr>
        <w:t xml:space="preserve"> control, the HHIT provides for device registration/</w:t>
      </w:r>
    </w:p>
    <w:p w14:paraId="118002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ownership</w:t>
      </w:r>
      <w:proofErr w:type="gramEnd"/>
      <w:r w:rsidRPr="00A7271D">
        <w:rPr>
          <w:rFonts w:ascii="Courier New" w:hAnsi="Courier New" w:cs="Courier New"/>
        </w:rPr>
        <w:t>, thereby enhancing the trust framework for HITs.</w:t>
      </w:r>
    </w:p>
    <w:p w14:paraId="76FEDD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8934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HHITs represent the HI in only a 64 bit hash and uses the other 32</w:t>
      </w:r>
    </w:p>
    <w:p w14:paraId="6CBB185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bits</w:t>
      </w:r>
      <w:proofErr w:type="gramEnd"/>
      <w:r w:rsidRPr="00A7271D">
        <w:rPr>
          <w:rFonts w:ascii="Courier New" w:hAnsi="Courier New" w:cs="Courier New"/>
        </w:rPr>
        <w:t xml:space="preserve"> to create a hierarchical administration organization for HIT</w:t>
      </w:r>
    </w:p>
    <w:p w14:paraId="60A20E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domains</w:t>
      </w:r>
      <w:proofErr w:type="gramEnd"/>
      <w:r w:rsidRPr="00A7271D">
        <w:rPr>
          <w:rFonts w:ascii="Courier New" w:hAnsi="Courier New" w:cs="Courier New"/>
        </w:rPr>
        <w:t>.  Hierarchical HIT construction is defined in Appendix C.</w:t>
      </w:r>
    </w:p>
    <w:p w14:paraId="4422CE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input values for the Encoding rules are in Appendix C.1.</w:t>
      </w:r>
    </w:p>
    <w:p w14:paraId="06642C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C1B1D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HHIT is built from the following fields:</w:t>
      </w:r>
    </w:p>
    <w:p w14:paraId="473F806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A2D545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IANA</w:t>
      </w:r>
      <w:proofErr w:type="gramEnd"/>
      <w:r w:rsidRPr="00A7271D">
        <w:rPr>
          <w:rFonts w:ascii="Courier New" w:hAnsi="Courier New" w:cs="Courier New"/>
        </w:rPr>
        <w:t xml:space="preserve"> prefix (max 28 bit)</w:t>
      </w:r>
    </w:p>
    <w:p w14:paraId="680A846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86064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32</w:t>
      </w:r>
      <w:proofErr w:type="gramEnd"/>
      <w:r w:rsidRPr="00A7271D">
        <w:rPr>
          <w:rFonts w:ascii="Courier New" w:hAnsi="Courier New" w:cs="Courier New"/>
        </w:rPr>
        <w:t xml:space="preserve"> bit Hierarchy ID (HID)</w:t>
      </w:r>
    </w:p>
    <w:p w14:paraId="0EAAFD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CEC3F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4</w:t>
      </w:r>
      <w:proofErr w:type="gramEnd"/>
      <w:r w:rsidRPr="00A7271D">
        <w:rPr>
          <w:rFonts w:ascii="Courier New" w:hAnsi="Courier New" w:cs="Courier New"/>
        </w:rPr>
        <w:t xml:space="preserve"> (or 8) bit HIT Suite ID</w:t>
      </w:r>
    </w:p>
    <w:p w14:paraId="2740090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EA85E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ORCHID</w:t>
      </w:r>
      <w:proofErr w:type="gramEnd"/>
      <w:r w:rsidRPr="00A7271D">
        <w:rPr>
          <w:rFonts w:ascii="Courier New" w:hAnsi="Courier New" w:cs="Courier New"/>
        </w:rPr>
        <w:t xml:space="preserve"> hash (96 - prefix length - Suite ID length bits, e.g. 64)</w:t>
      </w:r>
    </w:p>
    <w:p w14:paraId="7C474D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See Appendix C</w:t>
      </w:r>
    </w:p>
    <w:p w14:paraId="567FB2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BE8C45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Context ID for the ORCHID hash is:</w:t>
      </w:r>
    </w:p>
    <w:p w14:paraId="2BC0FB3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57192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Context </w:t>
      </w:r>
      <w:proofErr w:type="gramStart"/>
      <w:r w:rsidRPr="00A7271D">
        <w:rPr>
          <w:rFonts w:ascii="Courier New" w:hAnsi="Courier New" w:cs="Courier New"/>
        </w:rPr>
        <w:t>ID :=</w:t>
      </w:r>
      <w:proofErr w:type="gramEnd"/>
      <w:r w:rsidRPr="00A7271D">
        <w:rPr>
          <w:rFonts w:ascii="Courier New" w:hAnsi="Courier New" w:cs="Courier New"/>
        </w:rPr>
        <w:t xml:space="preserve">  0x00B5 A69C 795D F5D5 F008 7F56 843F 2C40</w:t>
      </w:r>
    </w:p>
    <w:p w14:paraId="1120EE5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76478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B.1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prefix</w:t>
      </w:r>
    </w:p>
    <w:p w14:paraId="2462C7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7B88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unique IANA IPv6 prefix, no larger than 28 bit, for HHITs is</w:t>
      </w:r>
    </w:p>
    <w:p w14:paraId="2A327DF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recommended</w:t>
      </w:r>
      <w:proofErr w:type="gramEnd"/>
      <w:r w:rsidRPr="00A7271D">
        <w:rPr>
          <w:rFonts w:ascii="Courier New" w:hAnsi="Courier New" w:cs="Courier New"/>
        </w:rPr>
        <w:t>.  It clearly separates the flat-space HIT processing from</w:t>
      </w:r>
    </w:p>
    <w:p w14:paraId="6E1720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processing per Appendix C.</w:t>
      </w:r>
    </w:p>
    <w:p w14:paraId="083B62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94EF7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Without a unique prefix, the first 4 bits of the RRA would be</w:t>
      </w:r>
    </w:p>
    <w:p w14:paraId="157F04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interpreted</w:t>
      </w:r>
      <w:proofErr w:type="gramEnd"/>
      <w:r w:rsidRPr="00A7271D">
        <w:rPr>
          <w:rFonts w:ascii="Courier New" w:hAnsi="Courier New" w:cs="Courier New"/>
        </w:rPr>
        <w:t xml:space="preserve"> as the HIT Suite ID per HIPv2 [RFC7401].</w:t>
      </w:r>
    </w:p>
    <w:p w14:paraId="44D7C0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0A52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0AEC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12B2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593E1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14]</w:t>
      </w:r>
    </w:p>
    <w:p w14:paraId="17AEE06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AE39B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78C4B2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1268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3633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B.2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Suite IDs</w:t>
      </w:r>
    </w:p>
    <w:p w14:paraId="586FC2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27566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HIT Suite IDs specifies the HI and hash algorithms.  Any HIT</w:t>
      </w:r>
    </w:p>
    <w:p w14:paraId="7CED62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Suite ID can be used for HHITs.  The 8 bit format is supported (only</w:t>
      </w:r>
    </w:p>
    <w:p w14:paraId="39F647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when</w:t>
      </w:r>
      <w:proofErr w:type="gramEnd"/>
      <w:r w:rsidRPr="00A7271D">
        <w:rPr>
          <w:rFonts w:ascii="Courier New" w:hAnsi="Courier New" w:cs="Courier New"/>
        </w:rPr>
        <w:t xml:space="preserve"> the first 4 bits are ZERO), but this reduces the ORCHID hash</w:t>
      </w:r>
    </w:p>
    <w:p w14:paraId="382767E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length</w:t>
      </w:r>
      <w:proofErr w:type="gramEnd"/>
      <w:r w:rsidRPr="00A7271D">
        <w:rPr>
          <w:rFonts w:ascii="Courier New" w:hAnsi="Courier New" w:cs="Courier New"/>
        </w:rPr>
        <w:t>.</w:t>
      </w:r>
    </w:p>
    <w:p w14:paraId="5ACAA0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7E16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B.2.1</w:t>
      </w:r>
      <w:proofErr w:type="gramStart"/>
      <w:r w:rsidRPr="00A7271D">
        <w:rPr>
          <w:rFonts w:ascii="Courier New" w:hAnsi="Courier New" w:cs="Courier New"/>
        </w:rPr>
        <w:t>.  8</w:t>
      </w:r>
      <w:proofErr w:type="gramEnd"/>
      <w:r w:rsidRPr="00A7271D">
        <w:rPr>
          <w:rFonts w:ascii="Courier New" w:hAnsi="Courier New" w:cs="Courier New"/>
        </w:rPr>
        <w:t xml:space="preserve"> bit HIT Suite IDs</w:t>
      </w:r>
    </w:p>
    <w:p w14:paraId="42348E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541CA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Support for 8 bit HIT Suite IDs is allowed in Sec 5.2.10, [RFC7401],</w:t>
      </w:r>
    </w:p>
    <w:p w14:paraId="781576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but</w:t>
      </w:r>
      <w:proofErr w:type="gramEnd"/>
      <w:r w:rsidRPr="00A7271D">
        <w:rPr>
          <w:rFonts w:ascii="Courier New" w:hAnsi="Courier New" w:cs="Courier New"/>
        </w:rPr>
        <w:t xml:space="preserve"> not specified in how ORCHIDs are generated with these longer</w:t>
      </w:r>
    </w:p>
    <w:p w14:paraId="6A795C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OGAs.  Appendix C provides the algorithmic </w:t>
      </w:r>
      <w:proofErr w:type="spellStart"/>
      <w:r w:rsidRPr="00A7271D">
        <w:rPr>
          <w:rFonts w:ascii="Courier New" w:hAnsi="Courier New" w:cs="Courier New"/>
        </w:rPr>
        <w:t>flexiblity</w:t>
      </w:r>
      <w:proofErr w:type="spellEnd"/>
      <w:r w:rsidRPr="00A7271D">
        <w:rPr>
          <w:rFonts w:ascii="Courier New" w:hAnsi="Courier New" w:cs="Courier New"/>
        </w:rPr>
        <w:t>, allowing for</w:t>
      </w:r>
    </w:p>
    <w:p w14:paraId="4CE314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HDA custom HIT Suite IDs as follows:</w:t>
      </w:r>
    </w:p>
    <w:p w14:paraId="3E9683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3C38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HIT Suite       Four-bit ID    Eight-bit encoding</w:t>
      </w:r>
    </w:p>
    <w:p w14:paraId="3445BDD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HDA Assigned 1            NA             0x0E</w:t>
      </w:r>
    </w:p>
    <w:p w14:paraId="728FF6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HDA Assigned 2            NA             0x0F</w:t>
      </w:r>
    </w:p>
    <w:p w14:paraId="17E9FA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4C9D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feature may be used for large-scale experimenting with post</w:t>
      </w:r>
    </w:p>
    <w:p w14:paraId="44539E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quantum</w:t>
      </w:r>
      <w:proofErr w:type="gramEnd"/>
      <w:r w:rsidRPr="00A7271D">
        <w:rPr>
          <w:rFonts w:ascii="Courier New" w:hAnsi="Courier New" w:cs="Courier New"/>
        </w:rPr>
        <w:t xml:space="preserve"> computing hashes or similar domain specific needs.  Note that</w:t>
      </w:r>
    </w:p>
    <w:p w14:paraId="56E197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currently</w:t>
      </w:r>
      <w:proofErr w:type="gramEnd"/>
      <w:r w:rsidRPr="00A7271D">
        <w:rPr>
          <w:rFonts w:ascii="Courier New" w:hAnsi="Courier New" w:cs="Courier New"/>
        </w:rPr>
        <w:t xml:space="preserve"> there is no support for domain specific HI algorithms.</w:t>
      </w:r>
    </w:p>
    <w:p w14:paraId="278994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2403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B.3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Hierarchy ID (HID)</w:t>
      </w:r>
    </w:p>
    <w:p w14:paraId="54A040D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E499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Hierarchy ID (HID) provides the structure to organize HITs into</w:t>
      </w:r>
    </w:p>
    <w:p w14:paraId="36DEC7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administrative</w:t>
      </w:r>
      <w:proofErr w:type="gramEnd"/>
      <w:r w:rsidRPr="00A7271D">
        <w:rPr>
          <w:rFonts w:ascii="Courier New" w:hAnsi="Courier New" w:cs="Courier New"/>
        </w:rPr>
        <w:t xml:space="preserve"> domains.  HIDs are further divided into 2 fields:</w:t>
      </w:r>
    </w:p>
    <w:p w14:paraId="1B8D29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80C6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16</w:t>
      </w:r>
      <w:proofErr w:type="gramEnd"/>
      <w:r w:rsidRPr="00A7271D">
        <w:rPr>
          <w:rFonts w:ascii="Courier New" w:hAnsi="Courier New" w:cs="Courier New"/>
        </w:rPr>
        <w:t xml:space="preserve"> bit Registered Assigning Authority (RAA)</w:t>
      </w:r>
    </w:p>
    <w:p w14:paraId="145629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87ADE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16</w:t>
      </w:r>
      <w:proofErr w:type="gramEnd"/>
      <w:r w:rsidRPr="00A7271D">
        <w:rPr>
          <w:rFonts w:ascii="Courier New" w:hAnsi="Courier New" w:cs="Courier New"/>
        </w:rPr>
        <w:t xml:space="preserve"> bit Hierarchical HIT Domain Authority (HDA)</w:t>
      </w:r>
    </w:p>
    <w:p w14:paraId="2CC1BC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5EFC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B.3.1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Registered Assigning Authority (RAA)</w:t>
      </w:r>
    </w:p>
    <w:p w14:paraId="1A18D8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64005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 RAA is a business or organization that manages a registry of HDAs.</w:t>
      </w:r>
    </w:p>
    <w:p w14:paraId="211B4C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example, the Federal Aviation Authority (FAA) could be an RAA.</w:t>
      </w:r>
    </w:p>
    <w:p w14:paraId="2F640A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BE088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RAA is a 16 bit field (65,536 RAAs) assigned by a numbers</w:t>
      </w:r>
    </w:p>
    <w:p w14:paraId="5FD8E34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management</w:t>
      </w:r>
      <w:proofErr w:type="gramEnd"/>
      <w:r w:rsidRPr="00A7271D">
        <w:rPr>
          <w:rFonts w:ascii="Courier New" w:hAnsi="Courier New" w:cs="Courier New"/>
        </w:rPr>
        <w:t xml:space="preserve"> organization, perhaps ICANN's IANA service.  An RAA must</w:t>
      </w:r>
    </w:p>
    <w:p w14:paraId="1E952D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</w:t>
      </w:r>
      <w:proofErr w:type="gramEnd"/>
      <w:r w:rsidRPr="00A7271D">
        <w:rPr>
          <w:rFonts w:ascii="Courier New" w:hAnsi="Courier New" w:cs="Courier New"/>
        </w:rPr>
        <w:t xml:space="preserve"> a set of services to allocate HDAs to organizations.  It must</w:t>
      </w:r>
    </w:p>
    <w:p w14:paraId="5C00A0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have</w:t>
      </w:r>
      <w:proofErr w:type="gramEnd"/>
      <w:r w:rsidRPr="00A7271D">
        <w:rPr>
          <w:rFonts w:ascii="Courier New" w:hAnsi="Courier New" w:cs="Courier New"/>
        </w:rPr>
        <w:t xml:space="preserve"> a public policy on what is necessary to obtain an HDA.  The RAA</w:t>
      </w:r>
    </w:p>
    <w:p w14:paraId="1F18917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need</w:t>
      </w:r>
      <w:proofErr w:type="gramEnd"/>
      <w:r w:rsidRPr="00A7271D">
        <w:rPr>
          <w:rFonts w:ascii="Courier New" w:hAnsi="Courier New" w:cs="Courier New"/>
        </w:rPr>
        <w:t xml:space="preserve"> not maintain any HIP related services.  It must maintain a DNS</w:t>
      </w:r>
    </w:p>
    <w:p w14:paraId="0C91E1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zone</w:t>
      </w:r>
      <w:proofErr w:type="gramEnd"/>
      <w:r w:rsidRPr="00A7271D">
        <w:rPr>
          <w:rFonts w:ascii="Courier New" w:hAnsi="Courier New" w:cs="Courier New"/>
        </w:rPr>
        <w:t xml:space="preserve"> minimally for discovering HID RVS servers.</w:t>
      </w:r>
    </w:p>
    <w:p w14:paraId="538569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03BD0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As HHITs may be used in many different domains, RAA should be</w:t>
      </w:r>
    </w:p>
    <w:p w14:paraId="51B211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allocated</w:t>
      </w:r>
      <w:proofErr w:type="gramEnd"/>
      <w:r w:rsidRPr="00A7271D">
        <w:rPr>
          <w:rFonts w:ascii="Courier New" w:hAnsi="Courier New" w:cs="Courier New"/>
        </w:rPr>
        <w:t xml:space="preserve"> in blocks with consideration on the likely size of a</w:t>
      </w:r>
    </w:p>
    <w:p w14:paraId="37460B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particular</w:t>
      </w:r>
      <w:proofErr w:type="gramEnd"/>
      <w:r w:rsidRPr="00A7271D">
        <w:rPr>
          <w:rFonts w:ascii="Courier New" w:hAnsi="Courier New" w:cs="Courier New"/>
        </w:rPr>
        <w:t xml:space="preserve"> usage.  Alternatively, different Prefixes can be used to</w:t>
      </w:r>
    </w:p>
    <w:p w14:paraId="1536E2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separate</w:t>
      </w:r>
      <w:proofErr w:type="gramEnd"/>
      <w:r w:rsidRPr="00A7271D">
        <w:rPr>
          <w:rFonts w:ascii="Courier New" w:hAnsi="Courier New" w:cs="Courier New"/>
        </w:rPr>
        <w:t xml:space="preserve"> different domains of use of HHTs.</w:t>
      </w:r>
    </w:p>
    <w:p w14:paraId="758A79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C5450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B191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3164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D7C60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15]</w:t>
      </w:r>
    </w:p>
    <w:p w14:paraId="49D5A23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3BCC2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1B6BE97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E88E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B023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DNS zone may be a PTR for its RAA.  It may be a zone in a HHIT</w:t>
      </w:r>
    </w:p>
    <w:p w14:paraId="21487B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specific</w:t>
      </w:r>
      <w:proofErr w:type="gramEnd"/>
      <w:r w:rsidRPr="00A7271D">
        <w:rPr>
          <w:rFonts w:ascii="Courier New" w:hAnsi="Courier New" w:cs="Courier New"/>
        </w:rPr>
        <w:t xml:space="preserve"> DNS zone.  Assume that the RAA is 100.  The PTR record could</w:t>
      </w:r>
    </w:p>
    <w:p w14:paraId="74BF4E1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be</w:t>
      </w:r>
      <w:proofErr w:type="gramEnd"/>
      <w:r w:rsidRPr="00A7271D">
        <w:rPr>
          <w:rFonts w:ascii="Courier New" w:hAnsi="Courier New" w:cs="Courier New"/>
        </w:rPr>
        <w:t xml:space="preserve"> constructed:</w:t>
      </w:r>
    </w:p>
    <w:p w14:paraId="6A24633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FEDC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100</w:t>
      </w:r>
      <w:proofErr w:type="gramStart"/>
      <w:r w:rsidRPr="00A7271D">
        <w:rPr>
          <w:rFonts w:ascii="Courier New" w:hAnsi="Courier New" w:cs="Courier New"/>
        </w:rPr>
        <w:t>.hhit.arpa</w:t>
      </w:r>
      <w:proofErr w:type="gramEnd"/>
      <w:r w:rsidRPr="00A7271D">
        <w:rPr>
          <w:rFonts w:ascii="Courier New" w:hAnsi="Courier New" w:cs="Courier New"/>
        </w:rPr>
        <w:t xml:space="preserve">   IN PTR      raa.bar.com.</w:t>
      </w:r>
    </w:p>
    <w:p w14:paraId="1C68365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F9EA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B.3.2</w:t>
      </w:r>
      <w:proofErr w:type="gramStart"/>
      <w:r w:rsidRPr="00A7271D">
        <w:rPr>
          <w:rFonts w:ascii="Courier New" w:hAnsi="Courier New" w:cs="Courier New"/>
        </w:rPr>
        <w:t>.  The</w:t>
      </w:r>
      <w:proofErr w:type="gramEnd"/>
      <w:r w:rsidRPr="00A7271D">
        <w:rPr>
          <w:rFonts w:ascii="Courier New" w:hAnsi="Courier New" w:cs="Courier New"/>
        </w:rPr>
        <w:t xml:space="preserve"> Hierarchical HIT Domain Authority (HDA)</w:t>
      </w:r>
    </w:p>
    <w:p w14:paraId="62B14E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713EB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 HDA may be an ISP or any third party that takes on the business to</w:t>
      </w:r>
    </w:p>
    <w:p w14:paraId="62444F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</w:t>
      </w:r>
      <w:proofErr w:type="gramEnd"/>
      <w:r w:rsidRPr="00A7271D">
        <w:rPr>
          <w:rFonts w:ascii="Courier New" w:hAnsi="Courier New" w:cs="Courier New"/>
        </w:rPr>
        <w:t xml:space="preserve"> RVS and other needed services for HIP enabled devices.</w:t>
      </w:r>
    </w:p>
    <w:p w14:paraId="71BAB3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87FA0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HDA is </w:t>
      </w:r>
      <w:proofErr w:type="gramStart"/>
      <w:r w:rsidRPr="00A7271D">
        <w:rPr>
          <w:rFonts w:ascii="Courier New" w:hAnsi="Courier New" w:cs="Courier New"/>
        </w:rPr>
        <w:t>an</w:t>
      </w:r>
      <w:proofErr w:type="gramEnd"/>
      <w:r w:rsidRPr="00A7271D">
        <w:rPr>
          <w:rFonts w:ascii="Courier New" w:hAnsi="Courier New" w:cs="Courier New"/>
        </w:rPr>
        <w:t xml:space="preserve"> 16 bit field (65,536 HDAs per RAA) assigned by an RAA.</w:t>
      </w:r>
    </w:p>
    <w:p w14:paraId="558EA5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 HDA should maintain a set of RVS servers that its client HIP-</w:t>
      </w:r>
    </w:p>
    <w:p w14:paraId="5C71B3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enabled</w:t>
      </w:r>
      <w:proofErr w:type="gramEnd"/>
      <w:r w:rsidRPr="00A7271D">
        <w:rPr>
          <w:rFonts w:ascii="Courier New" w:hAnsi="Courier New" w:cs="Courier New"/>
        </w:rPr>
        <w:t xml:space="preserve"> customers use.  How this is done and scales to the</w:t>
      </w:r>
    </w:p>
    <w:p w14:paraId="110574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potentially</w:t>
      </w:r>
      <w:proofErr w:type="gramEnd"/>
      <w:r w:rsidRPr="00A7271D">
        <w:rPr>
          <w:rFonts w:ascii="Courier New" w:hAnsi="Courier New" w:cs="Courier New"/>
        </w:rPr>
        <w:t xml:space="preserve"> millions of customers is outside the scope of this</w:t>
      </w:r>
    </w:p>
    <w:p w14:paraId="19613D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document</w:t>
      </w:r>
      <w:proofErr w:type="gramEnd"/>
      <w:r w:rsidRPr="00A7271D">
        <w:rPr>
          <w:rFonts w:ascii="Courier New" w:hAnsi="Courier New" w:cs="Courier New"/>
        </w:rPr>
        <w:t>.  This service should be discoverable through the DNS zone</w:t>
      </w:r>
    </w:p>
    <w:p w14:paraId="428B6F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maintained</w:t>
      </w:r>
      <w:proofErr w:type="gramEnd"/>
      <w:r w:rsidRPr="00A7271D">
        <w:rPr>
          <w:rFonts w:ascii="Courier New" w:hAnsi="Courier New" w:cs="Courier New"/>
        </w:rPr>
        <w:t xml:space="preserve"> by the HDA's RAA.</w:t>
      </w:r>
    </w:p>
    <w:p w14:paraId="7A36FA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4473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 RAA may assign a block of values to an individual organization.</w:t>
      </w:r>
    </w:p>
    <w:p w14:paraId="1F06E1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is completely up to the individual RAA's published policy for</w:t>
      </w:r>
    </w:p>
    <w:p w14:paraId="6608B7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delegation</w:t>
      </w:r>
      <w:proofErr w:type="gramEnd"/>
      <w:r w:rsidRPr="00A7271D">
        <w:rPr>
          <w:rFonts w:ascii="Courier New" w:hAnsi="Courier New" w:cs="Courier New"/>
        </w:rPr>
        <w:t>.</w:t>
      </w:r>
    </w:p>
    <w:p w14:paraId="7774369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05FF6B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B.4</w:t>
      </w:r>
      <w:proofErr w:type="gramStart"/>
      <w:r w:rsidRPr="00A7271D">
        <w:rPr>
          <w:rFonts w:ascii="Courier New" w:hAnsi="Courier New" w:cs="Courier New"/>
        </w:rPr>
        <w:t>.  Encoding</w:t>
      </w:r>
      <w:proofErr w:type="gramEnd"/>
      <w:r w:rsidRPr="00A7271D">
        <w:rPr>
          <w:rFonts w:ascii="Courier New" w:hAnsi="Courier New" w:cs="Courier New"/>
        </w:rPr>
        <w:t xml:space="preserve"> HHITs in CTA 2063-A Serial Numbers</w:t>
      </w:r>
    </w:p>
    <w:p w14:paraId="3C8857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589B4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 some cases it is advantageous to encode HHITs as a CTA 2063-A</w:t>
      </w:r>
    </w:p>
    <w:p w14:paraId="1EDAE3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Serial Number [CTA2063A].  For example, readings of the FAA Remote ID</w:t>
      </w:r>
    </w:p>
    <w:p w14:paraId="4E5C70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Rules [FAA_RID] seem to state that a Remote ID Module (i.e. not</w:t>
      </w:r>
    </w:p>
    <w:p w14:paraId="4B5E9C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integrated</w:t>
      </w:r>
      <w:proofErr w:type="gramEnd"/>
      <w:r w:rsidRPr="00A7271D">
        <w:rPr>
          <w:rFonts w:ascii="Courier New" w:hAnsi="Courier New" w:cs="Courier New"/>
        </w:rPr>
        <w:t xml:space="preserve"> with UA controller) must only use "the serial number of</w:t>
      </w:r>
    </w:p>
    <w:p w14:paraId="079FA11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unmanned aircraft"; CTA 2063-A meets this requirement.</w:t>
      </w:r>
    </w:p>
    <w:p w14:paraId="11F415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E891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Encoding a HHIT within the 2063-A format is not simple.  There is no</w:t>
      </w:r>
    </w:p>
    <w:p w14:paraId="041683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place</w:t>
      </w:r>
      <w:proofErr w:type="gramEnd"/>
      <w:r w:rsidRPr="00A7271D">
        <w:rPr>
          <w:rFonts w:ascii="Courier New" w:hAnsi="Courier New" w:cs="Courier New"/>
        </w:rPr>
        <w:t xml:space="preserve"> for the HID; there will need to be a mapping service from</w:t>
      </w:r>
    </w:p>
    <w:p w14:paraId="6ECC27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Manufacturer Code to HID.  The HIT Suite ID and ORCHID hash will take</w:t>
      </w:r>
    </w:p>
    <w:p w14:paraId="29271C2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14 characters (see below), leaving only 1 character for the</w:t>
      </w:r>
    </w:p>
    <w:p w14:paraId="5C6FFF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Manufacturer's use of other information.</w:t>
      </w:r>
    </w:p>
    <w:p w14:paraId="4F9B4B3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3A22A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character in a CTA 2063-A Serial Number "shall include any</w:t>
      </w:r>
    </w:p>
    <w:p w14:paraId="4F369B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combination</w:t>
      </w:r>
      <w:proofErr w:type="gramEnd"/>
      <w:r w:rsidRPr="00A7271D">
        <w:rPr>
          <w:rFonts w:ascii="Courier New" w:hAnsi="Courier New" w:cs="Courier New"/>
        </w:rPr>
        <w:t xml:space="preserve"> of digits and uppercase letters, except the letters O and</w:t>
      </w:r>
    </w:p>
    <w:p w14:paraId="7CEF356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I, but may include all digits".  This would allow for a Base34</w:t>
      </w:r>
    </w:p>
    <w:p w14:paraId="7FE179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of the binary HIT Suite ID and ORCHID hash.  Although,</w:t>
      </w:r>
    </w:p>
    <w:p w14:paraId="07FF1A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7271D">
        <w:rPr>
          <w:rFonts w:ascii="Courier New" w:hAnsi="Courier New" w:cs="Courier New"/>
        </w:rPr>
        <w:t>programatically</w:t>
      </w:r>
      <w:proofErr w:type="spellEnd"/>
      <w:proofErr w:type="gramEnd"/>
      <w:r w:rsidRPr="00A7271D">
        <w:rPr>
          <w:rFonts w:ascii="Courier New" w:hAnsi="Courier New" w:cs="Courier New"/>
        </w:rPr>
        <w:t>, such a conversion is not hard, other technologies</w:t>
      </w:r>
    </w:p>
    <w:p w14:paraId="60B091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</w:t>
      </w:r>
      <w:proofErr w:type="gramStart"/>
      <w:r w:rsidRPr="00A7271D">
        <w:rPr>
          <w:rFonts w:ascii="Courier New" w:hAnsi="Courier New" w:cs="Courier New"/>
        </w:rPr>
        <w:t>e.g</w:t>
      </w:r>
      <w:proofErr w:type="gramEnd"/>
      <w:r w:rsidRPr="00A7271D">
        <w:rPr>
          <w:rFonts w:ascii="Courier New" w:hAnsi="Courier New" w:cs="Courier New"/>
        </w:rPr>
        <w:t>. credit card payment systems) that have used such odd base</w:t>
      </w:r>
    </w:p>
    <w:p w14:paraId="70D0B6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have had performance challenges.  Thus here a Base32</w:t>
      </w:r>
    </w:p>
    <w:p w14:paraId="11EA5FA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will be used by also excluding the letters Z and S (too</w:t>
      </w:r>
    </w:p>
    <w:p w14:paraId="67653CA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similar</w:t>
      </w:r>
      <w:proofErr w:type="gramEnd"/>
      <w:r w:rsidRPr="00A7271D">
        <w:rPr>
          <w:rFonts w:ascii="Courier New" w:hAnsi="Courier New" w:cs="Courier New"/>
        </w:rPr>
        <w:t xml:space="preserve"> to the digits 2 and 5).</w:t>
      </w:r>
    </w:p>
    <w:p w14:paraId="31D48D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2365F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EAA8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758E5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85CF3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0EB9F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55003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16]</w:t>
      </w:r>
    </w:p>
    <w:p w14:paraId="49F66B7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0D8494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246E8B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5B64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E3E1E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low-order 68 bits (HIT Suite ID | ORCHID hash) of the HHIT SHALL</w:t>
      </w:r>
    </w:p>
    <w:p w14:paraId="3035E6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be</w:t>
      </w:r>
      <w:proofErr w:type="gramEnd"/>
      <w:r w:rsidRPr="00A7271D">
        <w:rPr>
          <w:rFonts w:ascii="Courier New" w:hAnsi="Courier New" w:cs="Courier New"/>
        </w:rPr>
        <w:t xml:space="preserve"> left-padded with 2 bits of ZERO.  This 70 bit number will be</w:t>
      </w:r>
    </w:p>
    <w:p w14:paraId="1EC5A8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encoded</w:t>
      </w:r>
      <w:proofErr w:type="gramEnd"/>
      <w:r w:rsidRPr="00A7271D">
        <w:rPr>
          <w:rFonts w:ascii="Courier New" w:hAnsi="Courier New" w:cs="Courier New"/>
        </w:rPr>
        <w:t xml:space="preserve"> into 14 characters using the digit/letters above.  The</w:t>
      </w:r>
    </w:p>
    <w:p w14:paraId="1FD585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Manufacturer MAY use a Length Code of 14 or 15.  If 15, the first</w:t>
      </w:r>
    </w:p>
    <w:p w14:paraId="5D7189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character</w:t>
      </w:r>
      <w:proofErr w:type="gramEnd"/>
      <w:r w:rsidRPr="00A7271D">
        <w:rPr>
          <w:rFonts w:ascii="Courier New" w:hAnsi="Courier New" w:cs="Courier New"/>
        </w:rPr>
        <w:t xml:space="preserve"> after the Length Code is set by the Manufacturer with the</w:t>
      </w:r>
    </w:p>
    <w:p w14:paraId="67BAA9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low</w:t>
      </w:r>
      <w:proofErr w:type="gramEnd"/>
      <w:r w:rsidRPr="00A7271D">
        <w:rPr>
          <w:rFonts w:ascii="Courier New" w:hAnsi="Courier New" w:cs="Courier New"/>
        </w:rPr>
        <w:t xml:space="preserve"> order 14 characters for the encoded HIT Suite ID and ORCHID hash.</w:t>
      </w:r>
    </w:p>
    <w:p w14:paraId="7EF917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509BE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mapping service (e.g.  DNS) MUST provide a trusted (e.g. via</w:t>
      </w:r>
    </w:p>
    <w:p w14:paraId="51E161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DNSSEC) conversion of the 4 character Manufacturer Code to high-order</w:t>
      </w:r>
    </w:p>
    <w:p w14:paraId="4E5BB4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60 bits (Prefix | HID) of the HHIT.  Definition of this mapping</w:t>
      </w:r>
    </w:p>
    <w:p w14:paraId="2F2E48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service</w:t>
      </w:r>
      <w:proofErr w:type="gramEnd"/>
      <w:r w:rsidRPr="00A7271D">
        <w:rPr>
          <w:rFonts w:ascii="Courier New" w:hAnsi="Courier New" w:cs="Courier New"/>
        </w:rPr>
        <w:t xml:space="preserve"> is currently out of scope of this document.</w:t>
      </w:r>
    </w:p>
    <w:p w14:paraId="1DA239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394A7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C.  ORCHIDs for Hierarchical HITs</w:t>
      </w:r>
    </w:p>
    <w:p w14:paraId="28D90D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D7F8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section improves on ORCHIDv2 [RFC7343] with three enhancements:</w:t>
      </w:r>
    </w:p>
    <w:p w14:paraId="5D74B6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78B5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Optional</w:t>
      </w:r>
      <w:proofErr w:type="gramEnd"/>
      <w:r w:rsidRPr="00A7271D">
        <w:rPr>
          <w:rFonts w:ascii="Courier New" w:hAnsi="Courier New" w:cs="Courier New"/>
        </w:rPr>
        <w:t xml:space="preserve"> Info field between the Prefix and OGA ID.</w:t>
      </w:r>
    </w:p>
    <w:p w14:paraId="6EC704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3FDB20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Increased</w:t>
      </w:r>
      <w:proofErr w:type="gramEnd"/>
      <w:r w:rsidRPr="00A7271D">
        <w:rPr>
          <w:rFonts w:ascii="Courier New" w:hAnsi="Courier New" w:cs="Courier New"/>
        </w:rPr>
        <w:t xml:space="preserve"> flexibility on the length of each component in the</w:t>
      </w:r>
    </w:p>
    <w:p w14:paraId="16A29F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ORCHID construction, provided the resulting ORCHID is 128 bits.</w:t>
      </w:r>
    </w:p>
    <w:p w14:paraId="77D5F0A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7EAB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Use</w:t>
      </w:r>
      <w:proofErr w:type="gramEnd"/>
      <w:r w:rsidRPr="00A7271D">
        <w:rPr>
          <w:rFonts w:ascii="Courier New" w:hAnsi="Courier New" w:cs="Courier New"/>
        </w:rPr>
        <w:t xml:space="preserve"> of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>, NIST SP 800-185 [NIST.SP.800-185], for the hashing</w:t>
      </w:r>
    </w:p>
    <w:p w14:paraId="477352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function</w:t>
      </w:r>
      <w:proofErr w:type="gramEnd"/>
      <w:r w:rsidRPr="00A7271D">
        <w:rPr>
          <w:rFonts w:ascii="Courier New" w:hAnsi="Courier New" w:cs="Courier New"/>
        </w:rPr>
        <w:t>.</w:t>
      </w:r>
    </w:p>
    <w:p w14:paraId="2E2947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A38A2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Keccak [Keccak] based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 XOF hash function is a variable</w:t>
      </w:r>
    </w:p>
    <w:p w14:paraId="1CF721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output</w:t>
      </w:r>
      <w:proofErr w:type="gramEnd"/>
      <w:r w:rsidRPr="00A7271D">
        <w:rPr>
          <w:rFonts w:ascii="Courier New" w:hAnsi="Courier New" w:cs="Courier New"/>
        </w:rPr>
        <w:t xml:space="preserve"> length hash function.  As such it does not use the truncation</w:t>
      </w:r>
    </w:p>
    <w:p w14:paraId="4FDC75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operation</w:t>
      </w:r>
      <w:proofErr w:type="gramEnd"/>
      <w:r w:rsidRPr="00A7271D">
        <w:rPr>
          <w:rFonts w:ascii="Courier New" w:hAnsi="Courier New" w:cs="Courier New"/>
        </w:rPr>
        <w:t xml:space="preserve"> that other hashes need.  The invocation of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 specifies</w:t>
      </w:r>
    </w:p>
    <w:p w14:paraId="57A051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desired number of bits in the hash output.  Further,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 has a</w:t>
      </w:r>
    </w:p>
    <w:p w14:paraId="3C7079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parameter</w:t>
      </w:r>
      <w:proofErr w:type="gramEnd"/>
      <w:r w:rsidRPr="00A7271D">
        <w:rPr>
          <w:rFonts w:ascii="Courier New" w:hAnsi="Courier New" w:cs="Courier New"/>
        </w:rPr>
        <w:t xml:space="preserve"> 'S' as a customization bit string.  This parameter will be</w:t>
      </w:r>
    </w:p>
    <w:p w14:paraId="41FC84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for including the ORCHID Context Identifier in a standard</w:t>
      </w:r>
    </w:p>
    <w:p w14:paraId="0F74586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fashion</w:t>
      </w:r>
      <w:proofErr w:type="gramEnd"/>
      <w:r w:rsidRPr="00A7271D">
        <w:rPr>
          <w:rFonts w:ascii="Courier New" w:hAnsi="Courier New" w:cs="Courier New"/>
        </w:rPr>
        <w:t>.</w:t>
      </w:r>
    </w:p>
    <w:p w14:paraId="7D71285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2543C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ORCHID construction includes the fields in the ORCHID in the</w:t>
      </w:r>
    </w:p>
    <w:p w14:paraId="25A72A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hash</w:t>
      </w:r>
      <w:proofErr w:type="gramEnd"/>
      <w:r w:rsidRPr="00A7271D">
        <w:rPr>
          <w:rFonts w:ascii="Courier New" w:hAnsi="Courier New" w:cs="Courier New"/>
        </w:rPr>
        <w:t xml:space="preserve"> to protect them against substitution attacks.  It also provides</w:t>
      </w:r>
    </w:p>
    <w:p w14:paraId="191C03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for</w:t>
      </w:r>
      <w:proofErr w:type="gramEnd"/>
      <w:r w:rsidRPr="00A7271D">
        <w:rPr>
          <w:rFonts w:ascii="Courier New" w:hAnsi="Courier New" w:cs="Courier New"/>
        </w:rPr>
        <w:t xml:space="preserve"> inclusion of additional information, in particular the</w:t>
      </w:r>
    </w:p>
    <w:p w14:paraId="62AD5D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hierarchical</w:t>
      </w:r>
      <w:proofErr w:type="gramEnd"/>
      <w:r w:rsidRPr="00A7271D">
        <w:rPr>
          <w:rFonts w:ascii="Courier New" w:hAnsi="Courier New" w:cs="Courier New"/>
        </w:rPr>
        <w:t xml:space="preserve"> bits of the Hierarchical HIT, in the ORCHID generation.</w:t>
      </w:r>
    </w:p>
    <w:p w14:paraId="2FDDE4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should be viewed as an addendum to ORCHIDv2 [RFC7343], as it can</w:t>
      </w:r>
    </w:p>
    <w:p w14:paraId="6EA1E2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produce</w:t>
      </w:r>
      <w:proofErr w:type="gramEnd"/>
      <w:r w:rsidRPr="00A7271D">
        <w:rPr>
          <w:rFonts w:ascii="Courier New" w:hAnsi="Courier New" w:cs="Courier New"/>
        </w:rPr>
        <w:t xml:space="preserve"> ORCHIDv2 output.</w:t>
      </w:r>
    </w:p>
    <w:p w14:paraId="538D71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4559AB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C.1</w:t>
      </w:r>
      <w:proofErr w:type="gramStart"/>
      <w:r w:rsidRPr="00A7271D">
        <w:rPr>
          <w:rFonts w:ascii="Courier New" w:hAnsi="Courier New" w:cs="Courier New"/>
        </w:rPr>
        <w:t>.  Adding</w:t>
      </w:r>
      <w:proofErr w:type="gramEnd"/>
      <w:r w:rsidRPr="00A7271D">
        <w:rPr>
          <w:rFonts w:ascii="Courier New" w:hAnsi="Courier New" w:cs="Courier New"/>
        </w:rPr>
        <w:t xml:space="preserve"> additional information to the ORCHID</w:t>
      </w:r>
    </w:p>
    <w:p w14:paraId="131DA5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373D66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ORCHIDv2 [RFC7343] is currently defined as consisting of three</w:t>
      </w:r>
    </w:p>
    <w:p w14:paraId="3DF5350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CE452D">
        <w:rPr>
          <w:rFonts w:ascii="Courier New" w:hAnsi="Courier New" w:cs="Courier New"/>
          <w:lang w:val="fr-FR"/>
        </w:rPr>
        <w:t>components</w:t>
      </w:r>
      <w:proofErr w:type="gramEnd"/>
      <w:r w:rsidRPr="00CE452D">
        <w:rPr>
          <w:rFonts w:ascii="Courier New" w:hAnsi="Courier New" w:cs="Courier New"/>
          <w:lang w:val="fr-FR"/>
        </w:rPr>
        <w:t>:</w:t>
      </w:r>
    </w:p>
    <w:p w14:paraId="030091C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47E574A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48B82F9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D05877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829FBF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DB47E5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05E8A6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5F01B8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775D1E4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17]</w:t>
      </w:r>
    </w:p>
    <w:p w14:paraId="4A5E620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1E38C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1872C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D00E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CACD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Prefix | OGA ID | Encode_96( Hash )</w:t>
      </w:r>
    </w:p>
    <w:p w14:paraId="583C79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FB12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where</w:t>
      </w:r>
      <w:proofErr w:type="gramEnd"/>
      <w:r w:rsidRPr="00A7271D">
        <w:rPr>
          <w:rFonts w:ascii="Courier New" w:hAnsi="Courier New" w:cs="Courier New"/>
        </w:rPr>
        <w:t>:</w:t>
      </w:r>
    </w:p>
    <w:p w14:paraId="1512CA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CE4AD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Prefix          : A constant 28-bit-long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  <w:r w:rsidRPr="00A7271D">
        <w:rPr>
          <w:rFonts w:ascii="Courier New" w:hAnsi="Courier New" w:cs="Courier New"/>
        </w:rPr>
        <w:t xml:space="preserve"> value</w:t>
      </w:r>
    </w:p>
    <w:p w14:paraId="3BD906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(IANA IPv6 assigned).</w:t>
      </w:r>
    </w:p>
    <w:p w14:paraId="0FCC67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B0E8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OGA ID          : A 4-bit long identifier for the </w:t>
      </w:r>
      <w:proofErr w:type="spellStart"/>
      <w:r w:rsidRPr="00A7271D">
        <w:rPr>
          <w:rFonts w:ascii="Courier New" w:hAnsi="Courier New" w:cs="Courier New"/>
        </w:rPr>
        <w:t>Hash_function</w:t>
      </w:r>
      <w:proofErr w:type="spellEnd"/>
    </w:p>
    <w:p w14:paraId="30C137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in</w:t>
      </w:r>
      <w:proofErr w:type="gramEnd"/>
      <w:r w:rsidRPr="00A7271D">
        <w:rPr>
          <w:rFonts w:ascii="Courier New" w:hAnsi="Courier New" w:cs="Courier New"/>
        </w:rPr>
        <w:t xml:space="preserve"> use within the specific usage context.  When</w:t>
      </w:r>
    </w:p>
    <w:p w14:paraId="7F80812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for HIT generation this is the HIT Suite ID.</w:t>
      </w:r>
    </w:p>
    <w:p w14:paraId="7FE737D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5707C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Encode_</w:t>
      </w:r>
      <w:proofErr w:type="gramStart"/>
      <w:r w:rsidRPr="00A7271D">
        <w:rPr>
          <w:rFonts w:ascii="Courier New" w:hAnsi="Courier New" w:cs="Courier New"/>
        </w:rPr>
        <w:t>96(</w:t>
      </w:r>
      <w:proofErr w:type="gramEnd"/>
      <w:r w:rsidRPr="00A7271D">
        <w:rPr>
          <w:rFonts w:ascii="Courier New" w:hAnsi="Courier New" w:cs="Courier New"/>
        </w:rPr>
        <w:t xml:space="preserve"> )    : An extraction function in which output is obtained</w:t>
      </w:r>
    </w:p>
    <w:p w14:paraId="79D340A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by</w:t>
      </w:r>
      <w:proofErr w:type="gramEnd"/>
      <w:r w:rsidRPr="00A7271D">
        <w:rPr>
          <w:rFonts w:ascii="Courier New" w:hAnsi="Courier New" w:cs="Courier New"/>
        </w:rPr>
        <w:t xml:space="preserve"> extracting the middle 96-bit-long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</w:p>
    <w:p w14:paraId="38651A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from</w:t>
      </w:r>
      <w:proofErr w:type="gramEnd"/>
      <w:r w:rsidRPr="00A7271D">
        <w:rPr>
          <w:rFonts w:ascii="Courier New" w:hAnsi="Courier New" w:cs="Courier New"/>
        </w:rPr>
        <w:t xml:space="preserve"> the argument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  <w:r w:rsidRPr="00A7271D">
        <w:rPr>
          <w:rFonts w:ascii="Courier New" w:hAnsi="Courier New" w:cs="Courier New"/>
        </w:rPr>
        <w:t>.</w:t>
      </w:r>
    </w:p>
    <w:p w14:paraId="19BDDD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3DCED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addendum will be constructed as follows:</w:t>
      </w:r>
    </w:p>
    <w:p w14:paraId="6D9456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D8D44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Prefix (p) | Info (n) | OGA ID (o) | Hash (m)</w:t>
      </w:r>
    </w:p>
    <w:p w14:paraId="0F55DCB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009E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where</w:t>
      </w:r>
      <w:proofErr w:type="gramEnd"/>
      <w:r w:rsidRPr="00A7271D">
        <w:rPr>
          <w:rFonts w:ascii="Courier New" w:hAnsi="Courier New" w:cs="Courier New"/>
        </w:rPr>
        <w:t>:</w:t>
      </w:r>
    </w:p>
    <w:p w14:paraId="6ECFC4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3B1E9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Prefix (p)      : An IANA IPv6 assigned prefix (max 28-bit-long).</w:t>
      </w:r>
    </w:p>
    <w:p w14:paraId="4B4537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96211A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Info (n)        : n bits of information that define a use of the</w:t>
      </w:r>
    </w:p>
    <w:p w14:paraId="024B69B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ORCHID.  </w:t>
      </w:r>
      <w:proofErr w:type="gramStart"/>
      <w:r w:rsidRPr="00A7271D">
        <w:rPr>
          <w:rFonts w:ascii="Courier New" w:hAnsi="Courier New" w:cs="Courier New"/>
        </w:rPr>
        <w:t>n</w:t>
      </w:r>
      <w:proofErr w:type="gramEnd"/>
      <w:r w:rsidRPr="00A7271D">
        <w:rPr>
          <w:rFonts w:ascii="Courier New" w:hAnsi="Courier New" w:cs="Courier New"/>
        </w:rPr>
        <w:t xml:space="preserve"> can be zero, that is no additional</w:t>
      </w:r>
    </w:p>
    <w:p w14:paraId="2223609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information</w:t>
      </w:r>
      <w:proofErr w:type="gramEnd"/>
      <w:r w:rsidRPr="00A7271D">
        <w:rPr>
          <w:rFonts w:ascii="Courier New" w:hAnsi="Courier New" w:cs="Courier New"/>
        </w:rPr>
        <w:t>.</w:t>
      </w:r>
    </w:p>
    <w:p w14:paraId="423DEC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CB84AE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OGA ID (o)      : A 4 or 8 bit long identifier for the </w:t>
      </w:r>
      <w:proofErr w:type="spellStart"/>
      <w:r w:rsidRPr="00A7271D">
        <w:rPr>
          <w:rFonts w:ascii="Courier New" w:hAnsi="Courier New" w:cs="Courier New"/>
        </w:rPr>
        <w:t>Hash_function</w:t>
      </w:r>
      <w:proofErr w:type="spellEnd"/>
    </w:p>
    <w:p w14:paraId="251E0F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in</w:t>
      </w:r>
      <w:proofErr w:type="gramEnd"/>
      <w:r w:rsidRPr="00A7271D">
        <w:rPr>
          <w:rFonts w:ascii="Courier New" w:hAnsi="Courier New" w:cs="Courier New"/>
        </w:rPr>
        <w:t xml:space="preserve"> use within the specific usage context.  When</w:t>
      </w:r>
    </w:p>
    <w:p w14:paraId="0D45995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for HIT generation this is the HIT Suite ID.</w:t>
      </w:r>
    </w:p>
    <w:p w14:paraId="421756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6013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Hash (m)        : An extraction function in which output is m bits.</w:t>
      </w:r>
    </w:p>
    <w:p w14:paraId="44D6ED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45E85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 + n + o + m = 128 bits</w:t>
      </w:r>
    </w:p>
    <w:p w14:paraId="392D93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72018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With a 28 bit IPv6 Prefix, the remaining 100 bits can be divided in</w:t>
      </w:r>
    </w:p>
    <w:p w14:paraId="44B155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any</w:t>
      </w:r>
      <w:proofErr w:type="gramEnd"/>
      <w:r w:rsidRPr="00A7271D">
        <w:rPr>
          <w:rFonts w:ascii="Courier New" w:hAnsi="Courier New" w:cs="Courier New"/>
        </w:rPr>
        <w:t xml:space="preserve"> manner between the additional information, OGA ID, and the hash</w:t>
      </w:r>
    </w:p>
    <w:p w14:paraId="6234CD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output</w:t>
      </w:r>
      <w:proofErr w:type="gramEnd"/>
      <w:r w:rsidRPr="00A7271D">
        <w:rPr>
          <w:rFonts w:ascii="Courier New" w:hAnsi="Courier New" w:cs="Courier New"/>
        </w:rPr>
        <w:t>.  Care must be taken in determining the size of the hash</w:t>
      </w:r>
    </w:p>
    <w:p w14:paraId="1EB3B45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portion</w:t>
      </w:r>
      <w:proofErr w:type="gramEnd"/>
      <w:r w:rsidRPr="00A7271D">
        <w:rPr>
          <w:rFonts w:ascii="Courier New" w:hAnsi="Courier New" w:cs="Courier New"/>
        </w:rPr>
        <w:t>, taking into account risks like pre-image attacks.  Thus 64</w:t>
      </w:r>
    </w:p>
    <w:p w14:paraId="6F1988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bits</w:t>
      </w:r>
      <w:proofErr w:type="gramEnd"/>
      <w:r w:rsidRPr="00A7271D">
        <w:rPr>
          <w:rFonts w:ascii="Courier New" w:hAnsi="Courier New" w:cs="Courier New"/>
        </w:rPr>
        <w:t xml:space="preserve"> as used in Hierarchical HITs may be as small as is acceptable.</w:t>
      </w:r>
    </w:p>
    <w:p w14:paraId="41A8BA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11459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4B34D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DACF4C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3780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57A7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D222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88D64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4B75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EAFE3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2868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4EA5E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18]</w:t>
      </w:r>
    </w:p>
    <w:p w14:paraId="7B3FDCF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5C0D03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7A4EAA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F43A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268B4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C.2</w:t>
      </w:r>
      <w:proofErr w:type="gramStart"/>
      <w:r w:rsidRPr="00A7271D">
        <w:rPr>
          <w:rFonts w:ascii="Courier New" w:hAnsi="Courier New" w:cs="Courier New"/>
        </w:rPr>
        <w:t>.  ORCHID</w:t>
      </w:r>
      <w:proofErr w:type="gramEnd"/>
      <w:r w:rsidRPr="00A7271D">
        <w:rPr>
          <w:rFonts w:ascii="Courier New" w:hAnsi="Courier New" w:cs="Courier New"/>
        </w:rPr>
        <w:t xml:space="preserve"> Encoding</w:t>
      </w:r>
    </w:p>
    <w:p w14:paraId="15F3B2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132C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addendum adds a different encoding process to that currently</w:t>
      </w:r>
    </w:p>
    <w:p w14:paraId="17AB2BB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used</w:t>
      </w:r>
      <w:proofErr w:type="gramEnd"/>
      <w:r w:rsidRPr="00A7271D">
        <w:rPr>
          <w:rFonts w:ascii="Courier New" w:hAnsi="Courier New" w:cs="Courier New"/>
        </w:rPr>
        <w:t xml:space="preserve"> in ORCHIDv2.  The input to the hash function explicitly includes</w:t>
      </w:r>
    </w:p>
    <w:p w14:paraId="1CB9B5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all</w:t>
      </w:r>
      <w:proofErr w:type="gramEnd"/>
      <w:r w:rsidRPr="00A7271D">
        <w:rPr>
          <w:rFonts w:ascii="Courier New" w:hAnsi="Courier New" w:cs="Courier New"/>
        </w:rPr>
        <w:t xml:space="preserve"> the header content plus the Context ID.  The header content</w:t>
      </w:r>
    </w:p>
    <w:p w14:paraId="1B6265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consists</w:t>
      </w:r>
      <w:proofErr w:type="gramEnd"/>
      <w:r w:rsidRPr="00A7271D">
        <w:rPr>
          <w:rFonts w:ascii="Courier New" w:hAnsi="Courier New" w:cs="Courier New"/>
        </w:rPr>
        <w:t xml:space="preserve"> of the Prefix, the Additional Information, and OGA ID (HIT</w:t>
      </w:r>
    </w:p>
    <w:p w14:paraId="28EEBD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Suite ID).  Secondly, the length of the resulting hash is set by sum</w:t>
      </w:r>
    </w:p>
    <w:p w14:paraId="69DC38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the length of the ORCHID header fields.  For example, a 28 bit</w:t>
      </w:r>
    </w:p>
    <w:p w14:paraId="40678F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Prefix with 32 bits for the HID and 4 bits for the OGA ID leaves 64</w:t>
      </w:r>
    </w:p>
    <w:p w14:paraId="5FF8F2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bits</w:t>
      </w:r>
      <w:proofErr w:type="gramEnd"/>
      <w:r w:rsidRPr="00A7271D">
        <w:rPr>
          <w:rFonts w:ascii="Courier New" w:hAnsi="Courier New" w:cs="Courier New"/>
        </w:rPr>
        <w:t xml:space="preserve"> for the hash length.</w:t>
      </w:r>
    </w:p>
    <w:p w14:paraId="6C7EB9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49BB9F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To achieve the variable length output in a consistent manner, the</w:t>
      </w:r>
    </w:p>
    <w:p w14:paraId="753A74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7271D">
        <w:rPr>
          <w:rFonts w:ascii="Courier New" w:hAnsi="Courier New" w:cs="Courier New"/>
        </w:rPr>
        <w:t>cSHAKE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hash is used.  For this purpose, cSHAKE128 is appropriate.</w:t>
      </w:r>
    </w:p>
    <w:p w14:paraId="5E9713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</w:t>
      </w:r>
      <w:proofErr w:type="spellStart"/>
      <w:r w:rsidRPr="00A7271D">
        <w:rPr>
          <w:rFonts w:ascii="Courier New" w:hAnsi="Courier New" w:cs="Courier New"/>
        </w:rPr>
        <w:t>the</w:t>
      </w:r>
      <w:proofErr w:type="spellEnd"/>
      <w:r w:rsidRPr="00A7271D">
        <w:rPr>
          <w:rFonts w:ascii="Courier New" w:hAnsi="Courier New" w:cs="Courier New"/>
        </w:rPr>
        <w:t xml:space="preserve"> </w:t>
      </w:r>
      <w:proofErr w:type="spellStart"/>
      <w:r w:rsidRPr="00A7271D">
        <w:rPr>
          <w:rFonts w:ascii="Courier New" w:hAnsi="Courier New" w:cs="Courier New"/>
        </w:rPr>
        <w:t>cSHAKE</w:t>
      </w:r>
      <w:proofErr w:type="spellEnd"/>
      <w:r w:rsidRPr="00A7271D">
        <w:rPr>
          <w:rFonts w:ascii="Courier New" w:hAnsi="Courier New" w:cs="Courier New"/>
        </w:rPr>
        <w:t xml:space="preserve"> function call for this addendum is:</w:t>
      </w:r>
    </w:p>
    <w:p w14:paraId="64D5F4A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1731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cSHAKE128(</w:t>
      </w:r>
      <w:proofErr w:type="gramEnd"/>
      <w:r w:rsidRPr="00A7271D">
        <w:rPr>
          <w:rFonts w:ascii="Courier New" w:hAnsi="Courier New" w:cs="Courier New"/>
        </w:rPr>
        <w:t>Input, L, "", Context ID)</w:t>
      </w:r>
    </w:p>
    <w:p w14:paraId="37CF70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C14D8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Input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Prefix | Additional Information | OGA ID | HOST_ID</w:t>
      </w:r>
    </w:p>
    <w:p w14:paraId="36B9D1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L    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Length in bits of hash portion of ORCHID</w:t>
      </w:r>
    </w:p>
    <w:p w14:paraId="119938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E1992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full Suite ID support (those that use fixed length hashes like</w:t>
      </w:r>
    </w:p>
    <w:p w14:paraId="760F05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SHA256), the following hashing can be used (Note: this does NOT</w:t>
      </w:r>
    </w:p>
    <w:p w14:paraId="394051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produce</w:t>
      </w:r>
      <w:proofErr w:type="gramEnd"/>
      <w:r w:rsidRPr="00A7271D">
        <w:rPr>
          <w:rFonts w:ascii="Courier New" w:hAnsi="Courier New" w:cs="Courier New"/>
        </w:rPr>
        <w:t xml:space="preserve"> output Identical to ORCHIDv2 for Prefix of /28 and Additional</w:t>
      </w:r>
    </w:p>
    <w:p w14:paraId="737A0C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Information of ZERO length):</w:t>
      </w:r>
    </w:p>
    <w:p w14:paraId="2C4019D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22C5C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L](Context ID | Input)</w:t>
      </w:r>
    </w:p>
    <w:p w14:paraId="6ADD87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A44D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Input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Prefix | Additional Information | OGA ID | HOST_ID</w:t>
      </w:r>
    </w:p>
    <w:p w14:paraId="6D2C1E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L    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Length in bits of hash portion of ORCHID</w:t>
      </w:r>
    </w:p>
    <w:p w14:paraId="50A556D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023A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    :=  An extraction function in which output is obtained</w:t>
      </w:r>
    </w:p>
    <w:p w14:paraId="5A8434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gramStart"/>
      <w:r w:rsidRPr="00A7271D">
        <w:rPr>
          <w:rFonts w:ascii="Courier New" w:hAnsi="Courier New" w:cs="Courier New"/>
        </w:rPr>
        <w:t>by</w:t>
      </w:r>
      <w:proofErr w:type="gramEnd"/>
      <w:r w:rsidRPr="00A7271D">
        <w:rPr>
          <w:rFonts w:ascii="Courier New" w:hAnsi="Courier New" w:cs="Courier New"/>
        </w:rPr>
        <w:t xml:space="preserve"> extracting the middle L-bit-long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</w:p>
    <w:p w14:paraId="1CCDD6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gramStart"/>
      <w:r w:rsidRPr="00A7271D">
        <w:rPr>
          <w:rFonts w:ascii="Courier New" w:hAnsi="Courier New" w:cs="Courier New"/>
        </w:rPr>
        <w:t>from</w:t>
      </w:r>
      <w:proofErr w:type="gramEnd"/>
      <w:r w:rsidRPr="00A7271D">
        <w:rPr>
          <w:rFonts w:ascii="Courier New" w:hAnsi="Courier New" w:cs="Courier New"/>
        </w:rPr>
        <w:t xml:space="preserve"> the argument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  <w:r w:rsidRPr="00A7271D">
        <w:rPr>
          <w:rFonts w:ascii="Courier New" w:hAnsi="Courier New" w:cs="Courier New"/>
        </w:rPr>
        <w:t>.</w:t>
      </w:r>
    </w:p>
    <w:p w14:paraId="1F98955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A54F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Hierarchical HIT uses the same context as all other HIPv2 HIT Suites</w:t>
      </w:r>
    </w:p>
    <w:p w14:paraId="4FDED3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</w:t>
      </w:r>
      <w:proofErr w:type="gramEnd"/>
      <w:r w:rsidRPr="00A7271D">
        <w:rPr>
          <w:rFonts w:ascii="Courier New" w:hAnsi="Courier New" w:cs="Courier New"/>
        </w:rPr>
        <w:t xml:space="preserve"> they are clearly separated by the distinct HIT Suite ID.</w:t>
      </w:r>
    </w:p>
    <w:p w14:paraId="327008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F0CD78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C.2.1</w:t>
      </w:r>
      <w:proofErr w:type="gramStart"/>
      <w:r w:rsidRPr="00A7271D">
        <w:rPr>
          <w:rFonts w:ascii="Courier New" w:hAnsi="Courier New" w:cs="Courier New"/>
        </w:rPr>
        <w:t>.  Encoding</w:t>
      </w:r>
      <w:proofErr w:type="gramEnd"/>
      <w:r w:rsidRPr="00A7271D">
        <w:rPr>
          <w:rFonts w:ascii="Courier New" w:hAnsi="Courier New" w:cs="Courier New"/>
        </w:rPr>
        <w:t xml:space="preserve"> ORCHIDs for HITv2</w:t>
      </w:r>
    </w:p>
    <w:p w14:paraId="7AB593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E9D6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section is included to provide backwards compatibility for</w:t>
      </w:r>
    </w:p>
    <w:p w14:paraId="7FE121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ORCHIDv2 [RFC7343] as used for HITv2 [RFC7401].</w:t>
      </w:r>
    </w:p>
    <w:p w14:paraId="7ADE68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633D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HITv2s, the Prefix MUST be 2001:20:</w:t>
      </w:r>
      <w:proofErr w:type="gramStart"/>
      <w:r w:rsidRPr="00A7271D">
        <w:rPr>
          <w:rFonts w:ascii="Courier New" w:hAnsi="Courier New" w:cs="Courier New"/>
        </w:rPr>
        <w:t>:/</w:t>
      </w:r>
      <w:proofErr w:type="gramEnd"/>
      <w:r w:rsidRPr="00A7271D">
        <w:rPr>
          <w:rFonts w:ascii="Courier New" w:hAnsi="Courier New" w:cs="Courier New"/>
        </w:rPr>
        <w:t>28.  Info is length ZERO</w:t>
      </w:r>
    </w:p>
    <w:p w14:paraId="172C9A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</w:t>
      </w:r>
      <w:proofErr w:type="gramStart"/>
      <w:r w:rsidRPr="00A7271D">
        <w:rPr>
          <w:rFonts w:ascii="Courier New" w:hAnsi="Courier New" w:cs="Courier New"/>
        </w:rPr>
        <w:t>not</w:t>
      </w:r>
      <w:proofErr w:type="gramEnd"/>
      <w:r w:rsidRPr="00A7271D">
        <w:rPr>
          <w:rFonts w:ascii="Courier New" w:hAnsi="Courier New" w:cs="Courier New"/>
        </w:rPr>
        <w:t xml:space="preserve"> included), and OGA ID is length 4.  Thus the HI Hash is length</w:t>
      </w:r>
    </w:p>
    <w:p w14:paraId="253456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96.  Further the Prefix and OGA ID are NOT included in the hash</w:t>
      </w:r>
    </w:p>
    <w:p w14:paraId="63E346F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calculation</w:t>
      </w:r>
      <w:proofErr w:type="gramEnd"/>
      <w:r w:rsidRPr="00A7271D">
        <w:rPr>
          <w:rFonts w:ascii="Courier New" w:hAnsi="Courier New" w:cs="Courier New"/>
        </w:rPr>
        <w:t>.  Thus the following ORCHID calculations for fixed output</w:t>
      </w:r>
    </w:p>
    <w:p w14:paraId="21266F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length</w:t>
      </w:r>
      <w:proofErr w:type="gramEnd"/>
      <w:r w:rsidRPr="00A7271D">
        <w:rPr>
          <w:rFonts w:ascii="Courier New" w:hAnsi="Courier New" w:cs="Courier New"/>
        </w:rPr>
        <w:t xml:space="preserve"> hashes are used:</w:t>
      </w:r>
    </w:p>
    <w:p w14:paraId="5A9493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EBA1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AF76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874676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AED9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Moskowitz, et al.         Expires 1 August 2021                [Page 19]</w:t>
      </w:r>
    </w:p>
    <w:p w14:paraId="62CE13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16DD364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3F77A9E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BD6B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9DEF3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L](Context ID | Input)</w:t>
      </w:r>
    </w:p>
    <w:p w14:paraId="391EC2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06D9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Input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HOST_ID</w:t>
      </w:r>
    </w:p>
    <w:p w14:paraId="5DDA2FE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L    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96</w:t>
      </w:r>
    </w:p>
    <w:p w14:paraId="166C40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Context </w:t>
      </w:r>
      <w:proofErr w:type="gramStart"/>
      <w:r w:rsidRPr="00A7271D">
        <w:rPr>
          <w:rFonts w:ascii="Courier New" w:hAnsi="Courier New" w:cs="Courier New"/>
        </w:rPr>
        <w:t>ID :=</w:t>
      </w:r>
      <w:proofErr w:type="gramEnd"/>
      <w:r w:rsidRPr="00A7271D">
        <w:rPr>
          <w:rFonts w:ascii="Courier New" w:hAnsi="Courier New" w:cs="Courier New"/>
        </w:rPr>
        <w:t xml:space="preserve">  0xF0EF F02F BFF4 3D0F E793 0C3C 6E61 74EA</w:t>
      </w:r>
    </w:p>
    <w:p w14:paraId="5201C5A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08E1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    :=  An extraction function in which output is obtained</w:t>
      </w:r>
    </w:p>
    <w:p w14:paraId="54AC99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gramStart"/>
      <w:r w:rsidRPr="00A7271D">
        <w:rPr>
          <w:rFonts w:ascii="Courier New" w:hAnsi="Courier New" w:cs="Courier New"/>
        </w:rPr>
        <w:t>by</w:t>
      </w:r>
      <w:proofErr w:type="gramEnd"/>
      <w:r w:rsidRPr="00A7271D">
        <w:rPr>
          <w:rFonts w:ascii="Courier New" w:hAnsi="Courier New" w:cs="Courier New"/>
        </w:rPr>
        <w:t xml:space="preserve"> extracting the middle L-bit-long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</w:p>
    <w:p w14:paraId="7C88233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gramStart"/>
      <w:r w:rsidRPr="00A7271D">
        <w:rPr>
          <w:rFonts w:ascii="Courier New" w:hAnsi="Courier New" w:cs="Courier New"/>
        </w:rPr>
        <w:t>from</w:t>
      </w:r>
      <w:proofErr w:type="gramEnd"/>
      <w:r w:rsidRPr="00A7271D">
        <w:rPr>
          <w:rFonts w:ascii="Courier New" w:hAnsi="Courier New" w:cs="Courier New"/>
        </w:rPr>
        <w:t xml:space="preserve"> the argument </w:t>
      </w:r>
      <w:proofErr w:type="spellStart"/>
      <w:r w:rsidRPr="00A7271D">
        <w:rPr>
          <w:rFonts w:ascii="Courier New" w:hAnsi="Courier New" w:cs="Courier New"/>
        </w:rPr>
        <w:t>bitstring</w:t>
      </w:r>
      <w:proofErr w:type="spellEnd"/>
      <w:r w:rsidRPr="00A7271D">
        <w:rPr>
          <w:rFonts w:ascii="Courier New" w:hAnsi="Courier New" w:cs="Courier New"/>
        </w:rPr>
        <w:t>.</w:t>
      </w:r>
    </w:p>
    <w:p w14:paraId="0DBD30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E081C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variable output length hashes use:</w:t>
      </w:r>
    </w:p>
    <w:p w14:paraId="084967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06A3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L](Context ID | Input)</w:t>
      </w:r>
    </w:p>
    <w:p w14:paraId="30C5B8A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C498A5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Input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HOST_ID</w:t>
      </w:r>
    </w:p>
    <w:p w14:paraId="1C4D8B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L          </w:t>
      </w:r>
      <w:proofErr w:type="gramStart"/>
      <w:r w:rsidRPr="00A7271D">
        <w:rPr>
          <w:rFonts w:ascii="Courier New" w:hAnsi="Courier New" w:cs="Courier New"/>
        </w:rPr>
        <w:t>:=</w:t>
      </w:r>
      <w:proofErr w:type="gramEnd"/>
      <w:r w:rsidRPr="00A7271D">
        <w:rPr>
          <w:rFonts w:ascii="Courier New" w:hAnsi="Courier New" w:cs="Courier New"/>
        </w:rPr>
        <w:t xml:space="preserve">  96</w:t>
      </w:r>
    </w:p>
    <w:p w14:paraId="65F010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Context </w:t>
      </w:r>
      <w:proofErr w:type="gramStart"/>
      <w:r w:rsidRPr="00A7271D">
        <w:rPr>
          <w:rFonts w:ascii="Courier New" w:hAnsi="Courier New" w:cs="Courier New"/>
        </w:rPr>
        <w:t>ID :=</w:t>
      </w:r>
      <w:proofErr w:type="gramEnd"/>
      <w:r w:rsidRPr="00A7271D">
        <w:rPr>
          <w:rFonts w:ascii="Courier New" w:hAnsi="Courier New" w:cs="Courier New"/>
        </w:rPr>
        <w:t xml:space="preserve">  0xF0EF F02F BFF4 3D0F E793 0C3C 6E61 74EA</w:t>
      </w:r>
    </w:p>
    <w:p w14:paraId="45B965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47E31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Hash[</w:t>
      </w:r>
      <w:proofErr w:type="gramEnd"/>
      <w:r w:rsidRPr="00A7271D">
        <w:rPr>
          <w:rFonts w:ascii="Courier New" w:hAnsi="Courier New" w:cs="Courier New"/>
        </w:rPr>
        <w:t>L]    :=  The L bit output from the hash function</w:t>
      </w:r>
    </w:p>
    <w:p w14:paraId="284885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12D8A2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Then the ORCHID is constructed as follows:</w:t>
      </w:r>
    </w:p>
    <w:p w14:paraId="4B19A4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1D154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Prefix | OGA ID | Hash Output</w:t>
      </w:r>
    </w:p>
    <w:p w14:paraId="469086E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1940B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C.3</w:t>
      </w:r>
      <w:proofErr w:type="gramStart"/>
      <w:r w:rsidRPr="00A7271D">
        <w:rPr>
          <w:rFonts w:ascii="Courier New" w:hAnsi="Courier New" w:cs="Courier New"/>
        </w:rPr>
        <w:t>.  ORCHID</w:t>
      </w:r>
      <w:proofErr w:type="gramEnd"/>
      <w:r w:rsidRPr="00A7271D">
        <w:rPr>
          <w:rFonts w:ascii="Courier New" w:hAnsi="Courier New" w:cs="Courier New"/>
        </w:rPr>
        <w:t xml:space="preserve"> Decoding</w:t>
      </w:r>
    </w:p>
    <w:p w14:paraId="1799A1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BDFB7E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With this addendum, the decoding of an ORCHID is determined by the</w:t>
      </w:r>
    </w:p>
    <w:p w14:paraId="509F726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Prefix and OGA ID (HIT Suite ID).  ORCHIDv2 [RFC7343] decoding is</w:t>
      </w:r>
    </w:p>
    <w:p w14:paraId="0FF5F1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selected</w:t>
      </w:r>
      <w:proofErr w:type="gramEnd"/>
      <w:r w:rsidRPr="00A7271D">
        <w:rPr>
          <w:rFonts w:ascii="Courier New" w:hAnsi="Courier New" w:cs="Courier New"/>
        </w:rPr>
        <w:t xml:space="preserve"> when the Prefix is: 2001:20::/28.</w:t>
      </w:r>
    </w:p>
    <w:p w14:paraId="694C16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711CC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Hierarchical HITs, the decoding is determined by the presence of</w:t>
      </w:r>
    </w:p>
    <w:p w14:paraId="70EA6A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HHIT Prefix as specified in the HHIT document.</w:t>
      </w:r>
    </w:p>
    <w:p w14:paraId="6BF35A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1E5A7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C.4</w:t>
      </w:r>
      <w:proofErr w:type="gramStart"/>
      <w:r w:rsidRPr="00A7271D">
        <w:rPr>
          <w:rFonts w:ascii="Courier New" w:hAnsi="Courier New" w:cs="Courier New"/>
        </w:rPr>
        <w:t>.  Decoding</w:t>
      </w:r>
      <w:proofErr w:type="gramEnd"/>
      <w:r w:rsidRPr="00A7271D">
        <w:rPr>
          <w:rFonts w:ascii="Courier New" w:hAnsi="Courier New" w:cs="Courier New"/>
        </w:rPr>
        <w:t xml:space="preserve"> ORCHIDs for HITv2</w:t>
      </w:r>
    </w:p>
    <w:p w14:paraId="12529A6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5F9AE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section is included to provide backwards compatibility for</w:t>
      </w:r>
    </w:p>
    <w:p w14:paraId="56AF97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ORCHIDv2 [RFC7343] as used for HITv2 [RFC7401].</w:t>
      </w:r>
    </w:p>
    <w:p w14:paraId="294AD2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8637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HITv2s are identified by a Prefix of 2001:20:</w:t>
      </w:r>
      <w:proofErr w:type="gramStart"/>
      <w:r w:rsidRPr="00A7271D">
        <w:rPr>
          <w:rFonts w:ascii="Courier New" w:hAnsi="Courier New" w:cs="Courier New"/>
        </w:rPr>
        <w:t>:/</w:t>
      </w:r>
      <w:proofErr w:type="gramEnd"/>
      <w:r w:rsidRPr="00A7271D">
        <w:rPr>
          <w:rFonts w:ascii="Courier New" w:hAnsi="Courier New" w:cs="Courier New"/>
        </w:rPr>
        <w:t>28.  The next 4 bits</w:t>
      </w:r>
    </w:p>
    <w:p w14:paraId="560BFD5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are</w:t>
      </w:r>
      <w:proofErr w:type="gramEnd"/>
      <w:r w:rsidRPr="00A7271D">
        <w:rPr>
          <w:rFonts w:ascii="Courier New" w:hAnsi="Courier New" w:cs="Courier New"/>
        </w:rPr>
        <w:t xml:space="preserve"> the OGA ID.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 xml:space="preserve"> length 4.  The remaining 96 bits are the HI Hash.</w:t>
      </w:r>
    </w:p>
    <w:p w14:paraId="2502FC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EA24F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D.  Edward Digital Signature Algorithm for HITs</w:t>
      </w:r>
    </w:p>
    <w:p w14:paraId="33E1341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97BC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Edwards-Curve Digital Signature Algorithm (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>) [RFC8032] are</w:t>
      </w:r>
    </w:p>
    <w:p w14:paraId="151C08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specified</w:t>
      </w:r>
      <w:proofErr w:type="gramEnd"/>
      <w:r w:rsidRPr="00A7271D">
        <w:rPr>
          <w:rFonts w:ascii="Courier New" w:hAnsi="Courier New" w:cs="Courier New"/>
        </w:rPr>
        <w:t xml:space="preserve"> here for use as Host Identities (HIs) per HIPv2 [RFC7401].</w:t>
      </w:r>
    </w:p>
    <w:p w14:paraId="6F6CFF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Further the HIT_SUITE_LIST is specified as used in [RFC7343].</w:t>
      </w:r>
    </w:p>
    <w:p w14:paraId="438E42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A1765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See Appendix B.2 for use of the HIT Suite for this document.</w:t>
      </w:r>
    </w:p>
    <w:p w14:paraId="2444B8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B586E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A81EA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50FB4D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20]</w:t>
      </w:r>
    </w:p>
    <w:p w14:paraId="36991D2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B004F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4603A9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8859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CD0B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D.1</w:t>
      </w:r>
      <w:proofErr w:type="gramStart"/>
      <w:r w:rsidRPr="00A7271D">
        <w:rPr>
          <w:rFonts w:ascii="Courier New" w:hAnsi="Courier New" w:cs="Courier New"/>
        </w:rPr>
        <w:t>.  HOST</w:t>
      </w:r>
      <w:proofErr w:type="gramEnd"/>
      <w:r w:rsidRPr="00A7271D">
        <w:rPr>
          <w:rFonts w:ascii="Courier New" w:hAnsi="Courier New" w:cs="Courier New"/>
        </w:rPr>
        <w:t>_ID</w:t>
      </w:r>
    </w:p>
    <w:p w14:paraId="172C29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50B5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HOST_ID parameter specifies the public key algorithm, and for</w:t>
      </w:r>
    </w:p>
    <w:p w14:paraId="775D166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elliptic</w:t>
      </w:r>
      <w:proofErr w:type="gramEnd"/>
      <w:r w:rsidRPr="00A7271D">
        <w:rPr>
          <w:rFonts w:ascii="Courier New" w:hAnsi="Courier New" w:cs="Courier New"/>
        </w:rPr>
        <w:t xml:space="preserve"> curves, a name.  The HOST_ID parameter is defined in</w:t>
      </w:r>
    </w:p>
    <w:p w14:paraId="49306B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Section 5.2.19 of [RFC7401].</w:t>
      </w:r>
    </w:p>
    <w:p w14:paraId="618D1C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D9020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Algorithm</w:t>
      </w:r>
    </w:p>
    <w:p w14:paraId="1D3DE02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gramStart"/>
      <w:r w:rsidRPr="00A7271D">
        <w:rPr>
          <w:rFonts w:ascii="Courier New" w:hAnsi="Courier New" w:cs="Courier New"/>
        </w:rPr>
        <w:t>profiles</w:t>
      </w:r>
      <w:proofErr w:type="gramEnd"/>
      <w:r w:rsidRPr="00A7271D">
        <w:rPr>
          <w:rFonts w:ascii="Courier New" w:hAnsi="Courier New" w:cs="Courier New"/>
        </w:rPr>
        <w:t xml:space="preserve">         Values</w:t>
      </w:r>
    </w:p>
    <w:p w14:paraId="69CCCF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13A5B7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    13 [RFC8032]       (RECOMMENDED)</w:t>
      </w:r>
    </w:p>
    <w:p w14:paraId="66D507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9751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 hosts that implement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as the algorithm, the following ECC</w:t>
      </w:r>
    </w:p>
    <w:p w14:paraId="6914F1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curves</w:t>
      </w:r>
      <w:proofErr w:type="gramEnd"/>
      <w:r w:rsidRPr="00A7271D">
        <w:rPr>
          <w:rFonts w:ascii="Courier New" w:hAnsi="Courier New" w:cs="Courier New"/>
        </w:rPr>
        <w:t xml:space="preserve"> are available:</w:t>
      </w:r>
    </w:p>
    <w:p w14:paraId="638CE8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ADB1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Algorithm    Curve            Values</w:t>
      </w:r>
    </w:p>
    <w:p w14:paraId="3572EF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55622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RESERVED         0</w:t>
      </w:r>
    </w:p>
    <w:p w14:paraId="247730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EdDSA25519       1 [RFC8032]</w:t>
      </w:r>
    </w:p>
    <w:p w14:paraId="0B93D11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EdDSA25519ph     2 [RFC8032]</w:t>
      </w:r>
    </w:p>
    <w:p w14:paraId="40CA25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EdDSA448         3 [RFC8032]</w:t>
      </w:r>
    </w:p>
    <w:p w14:paraId="25FCEDB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   EdDSA448ph       4 [RFC8032]</w:t>
      </w:r>
    </w:p>
    <w:p w14:paraId="73387E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96AA7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D.2</w:t>
      </w:r>
      <w:proofErr w:type="gramStart"/>
      <w:r w:rsidRPr="00A7271D">
        <w:rPr>
          <w:rFonts w:ascii="Courier New" w:hAnsi="Courier New" w:cs="Courier New"/>
        </w:rPr>
        <w:t>.  HIT</w:t>
      </w:r>
      <w:proofErr w:type="gramEnd"/>
      <w:r w:rsidRPr="00A7271D">
        <w:rPr>
          <w:rFonts w:ascii="Courier New" w:hAnsi="Courier New" w:cs="Courier New"/>
        </w:rPr>
        <w:t>_SUITE_LIST</w:t>
      </w:r>
    </w:p>
    <w:p w14:paraId="6BB77C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215DC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HIT_SUITE_LIST parameter contains a list of the supported HIT</w:t>
      </w:r>
    </w:p>
    <w:p w14:paraId="1017248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suite</w:t>
      </w:r>
      <w:proofErr w:type="gramEnd"/>
      <w:r w:rsidRPr="00A7271D">
        <w:rPr>
          <w:rFonts w:ascii="Courier New" w:hAnsi="Courier New" w:cs="Courier New"/>
        </w:rPr>
        <w:t xml:space="preserve"> IDs of the Responder.  Based on the HIT_SUITE_LIST, the</w:t>
      </w:r>
    </w:p>
    <w:p w14:paraId="62E076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Initiator can determine which source HIT Suite IDs are supported by</w:t>
      </w:r>
    </w:p>
    <w:p w14:paraId="58256C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Responder.  The HIT_SUITE_LIST parameter is defined in</w:t>
      </w:r>
    </w:p>
    <w:p w14:paraId="2EB064F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Section 5.2.10 of [RFC7401].</w:t>
      </w:r>
    </w:p>
    <w:p w14:paraId="401EB4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503FD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following HIT Suite ID is defined, and the relationship between</w:t>
      </w:r>
    </w:p>
    <w:p w14:paraId="3521B5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four-bit ID value used in the OGA ID field and the eight-bit</w:t>
      </w:r>
    </w:p>
    <w:p w14:paraId="693436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within the HIT_SUITE_LIST ID field is clarified:</w:t>
      </w:r>
    </w:p>
    <w:p w14:paraId="1311AD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82700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HIT Suite       Four-bit ID    Eight-bit encoding</w:t>
      </w:r>
    </w:p>
    <w:p w14:paraId="7B43EE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RESERVED            0             0x00</w:t>
      </w:r>
    </w:p>
    <w:p w14:paraId="781065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>/cSHAKE128     5             0x50           (RECOMMENDED)</w:t>
      </w:r>
    </w:p>
    <w:p w14:paraId="2817A3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DE994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following table provides more detail on the above HIT Suite</w:t>
      </w:r>
    </w:p>
    <w:p w14:paraId="74FAF11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combinations</w:t>
      </w:r>
      <w:proofErr w:type="gramEnd"/>
      <w:r w:rsidRPr="00A7271D">
        <w:rPr>
          <w:rFonts w:ascii="Courier New" w:hAnsi="Courier New" w:cs="Courier New"/>
        </w:rPr>
        <w:t>.  The input for each generation algorithm is the</w:t>
      </w:r>
    </w:p>
    <w:p w14:paraId="59FF09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encoding</w:t>
      </w:r>
      <w:proofErr w:type="gramEnd"/>
      <w:r w:rsidRPr="00A7271D">
        <w:rPr>
          <w:rFonts w:ascii="Courier New" w:hAnsi="Courier New" w:cs="Courier New"/>
        </w:rPr>
        <w:t xml:space="preserve"> of the HI as defined in this Appendix.</w:t>
      </w:r>
    </w:p>
    <w:p w14:paraId="280ACC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47CA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output of cSHAKE128 is variable per the needs of a specific</w:t>
      </w:r>
    </w:p>
    <w:p w14:paraId="7A39A02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ORCHID construction.  It is at most 96 bits long and is directly used</w:t>
      </w:r>
    </w:p>
    <w:p w14:paraId="0FC2F7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</w:t>
      </w:r>
      <w:proofErr w:type="gramEnd"/>
      <w:r w:rsidRPr="00A7271D">
        <w:rPr>
          <w:rFonts w:ascii="Courier New" w:hAnsi="Courier New" w:cs="Courier New"/>
        </w:rPr>
        <w:t xml:space="preserve"> the ORCHID (without truncation).</w:t>
      </w:r>
    </w:p>
    <w:p w14:paraId="45A38DB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E80B3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7A841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9292FD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1CC5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6E24D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2C6BBA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21]</w:t>
      </w:r>
    </w:p>
    <w:p w14:paraId="2D1A82F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6D1EEA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560A1C1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CE42E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8E2E6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+=======+===========+=========+===========+====================+</w:t>
      </w:r>
    </w:p>
    <w:p w14:paraId="73B479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Index | Hash      | HMAC    | Signature | Description        |</w:t>
      </w:r>
    </w:p>
    <w:p w14:paraId="6D9D9DD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| </w:t>
      </w:r>
      <w:proofErr w:type="gramStart"/>
      <w:r w:rsidRPr="00A7271D">
        <w:rPr>
          <w:rFonts w:ascii="Courier New" w:hAnsi="Courier New" w:cs="Courier New"/>
        </w:rPr>
        <w:t>function  |</w:t>
      </w:r>
      <w:proofErr w:type="gramEnd"/>
      <w:r w:rsidRPr="00A7271D">
        <w:rPr>
          <w:rFonts w:ascii="Courier New" w:hAnsi="Courier New" w:cs="Courier New"/>
        </w:rPr>
        <w:t xml:space="preserve">         | algorithm |                    |</w:t>
      </w:r>
    </w:p>
    <w:p w14:paraId="52BE17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|           |         | family    |                    |</w:t>
      </w:r>
    </w:p>
    <w:p w14:paraId="61A7D3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+=======+===========+=========+===========+====================+</w:t>
      </w:r>
    </w:p>
    <w:p w14:paraId="7E58ADA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5 | cSHAKE128 | KMAC128 |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    | </w:t>
      </w:r>
      <w:proofErr w:type="spellStart"/>
      <w:r w:rsidRPr="00A7271D">
        <w:rPr>
          <w:rFonts w:ascii="Courier New" w:hAnsi="Courier New" w:cs="Courier New"/>
        </w:rPr>
        <w:t>EdDSA</w:t>
      </w:r>
      <w:proofErr w:type="spellEnd"/>
      <w:r w:rsidRPr="00A7271D">
        <w:rPr>
          <w:rFonts w:ascii="Courier New" w:hAnsi="Courier New" w:cs="Courier New"/>
        </w:rPr>
        <w:t xml:space="preserve"> HI hashed    |</w:t>
      </w:r>
    </w:p>
    <w:p w14:paraId="2B09E8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|           |         |           | with cSHAKE128,    |</w:t>
      </w:r>
    </w:p>
    <w:p w14:paraId="36332A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|           |         |           | output is variable |</w:t>
      </w:r>
    </w:p>
    <w:p w14:paraId="63E9AA6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+-------+-----------+---------+-----------+--------------------+</w:t>
      </w:r>
    </w:p>
    <w:p w14:paraId="163C00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6DD8E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 Table 1: HIT Suites</w:t>
      </w:r>
    </w:p>
    <w:p w14:paraId="4C9DE0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B5DA8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E.  Example HHIT Self Attestation</w:t>
      </w:r>
    </w:p>
    <w:p w14:paraId="5E8D5F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093F35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section shows example uses of HHIT RID to prove trustworthiness</w:t>
      </w:r>
    </w:p>
    <w:p w14:paraId="76EBBA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the RID and attestation of registration to the RAA|HDA.  These are</w:t>
      </w:r>
    </w:p>
    <w:p w14:paraId="4C5CF0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examples</w:t>
      </w:r>
      <w:proofErr w:type="gramEnd"/>
      <w:r w:rsidRPr="00A7271D">
        <w:rPr>
          <w:rFonts w:ascii="Courier New" w:hAnsi="Courier New" w:cs="Courier New"/>
        </w:rPr>
        <w:t xml:space="preserve"> only and other documents will provide fully specified</w:t>
      </w:r>
    </w:p>
    <w:p w14:paraId="2486EC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attestations</w:t>
      </w:r>
      <w:proofErr w:type="gramEnd"/>
      <w:r w:rsidRPr="00A7271D">
        <w:rPr>
          <w:rFonts w:ascii="Courier New" w:hAnsi="Courier New" w:cs="Courier New"/>
        </w:rPr>
        <w:t>.  Care has been taken in the example design to minimize</w:t>
      </w:r>
    </w:p>
    <w:p w14:paraId="671F8F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risk of replay attacks.</w:t>
      </w:r>
    </w:p>
    <w:p w14:paraId="40C981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6972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ownership/attestation of a HHIT can be proved in 84 bytes via</w:t>
      </w:r>
    </w:p>
    <w:p w14:paraId="215290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following HHIT Self Attestation following Appendix F.2.1 format:</w:t>
      </w:r>
    </w:p>
    <w:p w14:paraId="777F20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FC5A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4</w:t>
      </w:r>
      <w:proofErr w:type="gramEnd"/>
      <w:r w:rsidRPr="00A7271D">
        <w:rPr>
          <w:rFonts w:ascii="Courier New" w:hAnsi="Courier New" w:cs="Courier New"/>
        </w:rPr>
        <w:t xml:space="preserve"> byte Signing Timestamp</w:t>
      </w:r>
    </w:p>
    <w:p w14:paraId="062D7A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9CFB9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16</w:t>
      </w:r>
      <w:proofErr w:type="gramEnd"/>
      <w:r w:rsidRPr="00A7271D">
        <w:rPr>
          <w:rFonts w:ascii="Courier New" w:hAnsi="Courier New" w:cs="Courier New"/>
        </w:rPr>
        <w:t xml:space="preserve"> byte HHIT</w:t>
      </w:r>
    </w:p>
    <w:p w14:paraId="510DDE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3073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64</w:t>
      </w:r>
      <w:proofErr w:type="gramEnd"/>
      <w:r w:rsidRPr="00A7271D">
        <w:rPr>
          <w:rFonts w:ascii="Courier New" w:hAnsi="Courier New" w:cs="Courier New"/>
        </w:rPr>
        <w:t xml:space="preserve"> byte Signature (EdDSA25519 signature)</w:t>
      </w:r>
    </w:p>
    <w:p w14:paraId="09C88BB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DA5B0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Timestamp MAY be the standard UNIX time at the time of signing.</w:t>
      </w:r>
    </w:p>
    <w:p w14:paraId="0871B68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protocol specific timestamp may be used to avoid programming</w:t>
      </w:r>
    </w:p>
    <w:p w14:paraId="0D736B2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complexities</w:t>
      </w:r>
      <w:proofErr w:type="gramEnd"/>
      <w:r w:rsidRPr="00A7271D">
        <w:rPr>
          <w:rFonts w:ascii="Courier New" w:hAnsi="Courier New" w:cs="Courier New"/>
        </w:rPr>
        <w:t>.  For example, [F3411-19] uses a 00:00:00 01/01/2019</w:t>
      </w:r>
    </w:p>
    <w:p w14:paraId="1FE172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offset</w:t>
      </w:r>
      <w:proofErr w:type="gramEnd"/>
      <w:r w:rsidRPr="00A7271D">
        <w:rPr>
          <w:rFonts w:ascii="Courier New" w:hAnsi="Courier New" w:cs="Courier New"/>
        </w:rPr>
        <w:t>.</w:t>
      </w:r>
    </w:p>
    <w:p w14:paraId="26F499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0BD8D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To minimize the risk of replay, the UA SHOULD create a new Self</w:t>
      </w:r>
    </w:p>
    <w:p w14:paraId="52E7E9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Attestation, with a new timestamp, at least once a minute.  The UA</w:t>
      </w:r>
    </w:p>
    <w:p w14:paraId="25F443A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MAY precompute these attestations and transmit during the appropriate</w:t>
      </w:r>
    </w:p>
    <w:p w14:paraId="26D484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1 minute window.  1 minute is chosen as a balance between </w:t>
      </w:r>
      <w:proofErr w:type="gramStart"/>
      <w:r w:rsidRPr="00A7271D">
        <w:rPr>
          <w:rFonts w:ascii="Courier New" w:hAnsi="Courier New" w:cs="Courier New"/>
        </w:rPr>
        <w:t>attestation</w:t>
      </w:r>
      <w:proofErr w:type="gramEnd"/>
    </w:p>
    <w:p w14:paraId="41ED42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compute</w:t>
      </w:r>
      <w:proofErr w:type="gramEnd"/>
      <w:r w:rsidRPr="00A7271D">
        <w:rPr>
          <w:rFonts w:ascii="Courier New" w:hAnsi="Courier New" w:cs="Courier New"/>
        </w:rPr>
        <w:t xml:space="preserve"> time against risk.  A shorter window of use lessens the risk</w:t>
      </w:r>
    </w:p>
    <w:p w14:paraId="462E53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replay.</w:t>
      </w:r>
    </w:p>
    <w:p w14:paraId="7A47F1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50BC52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signature is over the 20 byte Timestamp + HHIT.</w:t>
      </w:r>
    </w:p>
    <w:p w14:paraId="1F977C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8692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B2A7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AE075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0A8F3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26226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01A9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4CE5B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BA566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4F77F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22]</w:t>
      </w:r>
    </w:p>
    <w:p w14:paraId="1AB92D3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4D08A0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5F127D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37631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8639E5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receiver of such an attestation would need access to the</w:t>
      </w:r>
    </w:p>
    <w:p w14:paraId="30BD31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underlying</w:t>
      </w:r>
      <w:proofErr w:type="gramEnd"/>
      <w:r w:rsidRPr="00A7271D">
        <w:rPr>
          <w:rFonts w:ascii="Courier New" w:hAnsi="Courier New" w:cs="Courier New"/>
        </w:rPr>
        <w:t xml:space="preserve"> public key (HI) to validate the signature.  This may be</w:t>
      </w:r>
    </w:p>
    <w:p w14:paraId="6518AF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obtained</w:t>
      </w:r>
      <w:proofErr w:type="gramEnd"/>
      <w:r w:rsidRPr="00A7271D">
        <w:rPr>
          <w:rFonts w:ascii="Courier New" w:hAnsi="Courier New" w:cs="Courier New"/>
        </w:rPr>
        <w:t xml:space="preserve"> via a DNS query using the HHIT.  A larger (116 bytes) Self</w:t>
      </w:r>
    </w:p>
    <w:p w14:paraId="7F16CC3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Attestation could include the EdDSA25519 HI.  This larger 116</w:t>
      </w:r>
    </w:p>
    <w:p w14:paraId="28A454A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attestation</w:t>
      </w:r>
      <w:proofErr w:type="gramEnd"/>
      <w:r w:rsidRPr="00A7271D">
        <w:rPr>
          <w:rFonts w:ascii="Courier New" w:hAnsi="Courier New" w:cs="Courier New"/>
        </w:rPr>
        <w:t xml:space="preserve"> allows for signature validation before HHIT lookup to</w:t>
      </w:r>
    </w:p>
    <w:p w14:paraId="435192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prove</w:t>
      </w:r>
      <w:proofErr w:type="gramEnd"/>
      <w:r w:rsidRPr="00A7271D">
        <w:rPr>
          <w:rFonts w:ascii="Courier New" w:hAnsi="Courier New" w:cs="Courier New"/>
        </w:rPr>
        <w:t xml:space="preserve"> registration attestation.</w:t>
      </w:r>
    </w:p>
    <w:p w14:paraId="2B61583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82BC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E.1</w:t>
      </w:r>
      <w:proofErr w:type="gramStart"/>
      <w:r w:rsidRPr="00A7271D">
        <w:rPr>
          <w:rFonts w:ascii="Courier New" w:hAnsi="Courier New" w:cs="Courier New"/>
        </w:rPr>
        <w:t>.  HHIT</w:t>
      </w:r>
      <w:proofErr w:type="gramEnd"/>
      <w:r w:rsidRPr="00A7271D">
        <w:rPr>
          <w:rFonts w:ascii="Courier New" w:hAnsi="Courier New" w:cs="Courier New"/>
        </w:rPr>
        <w:t xml:space="preserve"> Offline Self Attestation</w:t>
      </w:r>
    </w:p>
    <w:p w14:paraId="429012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C21AE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Ownership and RAA|HDA registration of a HHIT can be proved in 200</w:t>
      </w:r>
    </w:p>
    <w:p w14:paraId="232CAE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bytes</w:t>
      </w:r>
      <w:proofErr w:type="gramEnd"/>
      <w:r w:rsidRPr="00A7271D">
        <w:rPr>
          <w:rFonts w:ascii="Courier New" w:hAnsi="Courier New" w:cs="Courier New"/>
        </w:rPr>
        <w:t xml:space="preserve"> without Internet access and a small cache via the following</w:t>
      </w:r>
    </w:p>
    <w:p w14:paraId="043666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Offline Self Attestation Appendix F.2 format:</w:t>
      </w:r>
    </w:p>
    <w:p w14:paraId="3612067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8F98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16</w:t>
      </w:r>
      <w:proofErr w:type="gramEnd"/>
      <w:r w:rsidRPr="00A7271D">
        <w:rPr>
          <w:rFonts w:ascii="Courier New" w:hAnsi="Courier New" w:cs="Courier New"/>
        </w:rPr>
        <w:t xml:space="preserve"> byte UA HHIT</w:t>
      </w:r>
    </w:p>
    <w:p w14:paraId="5BD04A2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0B9AC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32</w:t>
      </w:r>
      <w:proofErr w:type="gramEnd"/>
      <w:r w:rsidRPr="00A7271D">
        <w:rPr>
          <w:rFonts w:ascii="Courier New" w:hAnsi="Courier New" w:cs="Courier New"/>
        </w:rPr>
        <w:t xml:space="preserve"> byte UA EdDSA25519 HI</w:t>
      </w:r>
    </w:p>
    <w:p w14:paraId="4E2A37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49E90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4</w:t>
      </w:r>
      <w:proofErr w:type="gramEnd"/>
      <w:r w:rsidRPr="00A7271D">
        <w:rPr>
          <w:rFonts w:ascii="Courier New" w:hAnsi="Courier New" w:cs="Courier New"/>
        </w:rPr>
        <w:t xml:space="preserve"> byte HDA Signing Expiry Timestamp</w:t>
      </w:r>
    </w:p>
    <w:p w14:paraId="120CB2F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C3A40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16</w:t>
      </w:r>
      <w:proofErr w:type="gramEnd"/>
      <w:r w:rsidRPr="00A7271D">
        <w:rPr>
          <w:rFonts w:ascii="Courier New" w:hAnsi="Courier New" w:cs="Courier New"/>
        </w:rPr>
        <w:t xml:space="preserve"> byte HDA HHIT</w:t>
      </w:r>
    </w:p>
    <w:p w14:paraId="31D637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2274F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64</w:t>
      </w:r>
      <w:proofErr w:type="gramEnd"/>
      <w:r w:rsidRPr="00A7271D">
        <w:rPr>
          <w:rFonts w:ascii="Courier New" w:hAnsi="Courier New" w:cs="Courier New"/>
        </w:rPr>
        <w:t xml:space="preserve"> byte HDA Signature (EdDSA25519 signature)</w:t>
      </w:r>
    </w:p>
    <w:p w14:paraId="392A32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2CE8E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4</w:t>
      </w:r>
      <w:proofErr w:type="gramEnd"/>
      <w:r w:rsidRPr="00A7271D">
        <w:rPr>
          <w:rFonts w:ascii="Courier New" w:hAnsi="Courier New" w:cs="Courier New"/>
        </w:rPr>
        <w:t xml:space="preserve"> byte UA Signing Timestamp</w:t>
      </w:r>
    </w:p>
    <w:p w14:paraId="69400E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978CB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64</w:t>
      </w:r>
      <w:proofErr w:type="gramEnd"/>
      <w:r w:rsidRPr="00A7271D">
        <w:rPr>
          <w:rFonts w:ascii="Courier New" w:hAnsi="Courier New" w:cs="Courier New"/>
        </w:rPr>
        <w:t xml:space="preserve"> byte UA Signature (EdDSA25519 signature)</w:t>
      </w:r>
    </w:p>
    <w:p w14:paraId="0A36AF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F404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Timestamps MAY be the standard UNIX time at the time of signing.</w:t>
      </w:r>
    </w:p>
    <w:p w14:paraId="22577C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protocol specific timestamp may be used to avoid programming</w:t>
      </w:r>
    </w:p>
    <w:p w14:paraId="114E82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complexities</w:t>
      </w:r>
      <w:proofErr w:type="gramEnd"/>
      <w:r w:rsidRPr="00A7271D">
        <w:rPr>
          <w:rFonts w:ascii="Courier New" w:hAnsi="Courier New" w:cs="Courier New"/>
        </w:rPr>
        <w:t>.  For example, [F3411-19] uses a 00:00:00 01/01/2019</w:t>
      </w:r>
    </w:p>
    <w:p w14:paraId="0BE8953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offset</w:t>
      </w:r>
      <w:proofErr w:type="gramEnd"/>
      <w:r w:rsidRPr="00A7271D">
        <w:rPr>
          <w:rFonts w:ascii="Courier New" w:hAnsi="Courier New" w:cs="Courier New"/>
        </w:rPr>
        <w:t>.</w:t>
      </w:r>
    </w:p>
    <w:p w14:paraId="74B22E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BD79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HDA signature is over the 68 byte UA HHIT + UA HI + HDA Expiry</w:t>
      </w:r>
    </w:p>
    <w:p w14:paraId="69E194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Timestamp + HDA HHIT.  During the UA Registration process, the UA</w:t>
      </w:r>
    </w:p>
    <w:p w14:paraId="0E1801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would</w:t>
      </w:r>
      <w:proofErr w:type="gramEnd"/>
      <w:r w:rsidRPr="00A7271D">
        <w:rPr>
          <w:rFonts w:ascii="Courier New" w:hAnsi="Courier New" w:cs="Courier New"/>
        </w:rPr>
        <w:t xml:space="preserve"> provide a </w:t>
      </w:r>
      <w:proofErr w:type="spellStart"/>
      <w:r w:rsidRPr="00A7271D">
        <w:rPr>
          <w:rFonts w:ascii="Courier New" w:hAnsi="Courier New" w:cs="Courier New"/>
        </w:rPr>
        <w:t>Self Attestation</w:t>
      </w:r>
      <w:proofErr w:type="spellEnd"/>
      <w:r w:rsidRPr="00A7271D">
        <w:rPr>
          <w:rFonts w:ascii="Courier New" w:hAnsi="Courier New" w:cs="Courier New"/>
        </w:rPr>
        <w:t xml:space="preserve"> to the HDA.  The HDA would construct</w:t>
      </w:r>
    </w:p>
    <w:p w14:paraId="49FAAB9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its</w:t>
      </w:r>
      <w:proofErr w:type="gramEnd"/>
      <w:r w:rsidRPr="00A7271D">
        <w:rPr>
          <w:rFonts w:ascii="Courier New" w:hAnsi="Courier New" w:cs="Courier New"/>
        </w:rPr>
        <w:t xml:space="preserve"> attestation of registry with an Expiry Timestamp, its own HHIT,</w:t>
      </w:r>
    </w:p>
    <w:p w14:paraId="30951A7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its signature, returning a 132 byte HDA Registry Attestation to</w:t>
      </w:r>
    </w:p>
    <w:p w14:paraId="63252E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UA.  The UA would use this much the same way as its HHIT only in</w:t>
      </w:r>
    </w:p>
    <w:p w14:paraId="248649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Self Attestation above, creating a 200 byte Offline Self</w:t>
      </w:r>
    </w:p>
    <w:p w14:paraId="4EB653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Attestation.</w:t>
      </w:r>
    </w:p>
    <w:p w14:paraId="43B8E6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76E2FA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receiver of such an attestation would need a cache of RAA ID, HDA</w:t>
      </w:r>
    </w:p>
    <w:p w14:paraId="4927245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ID, HDA HHIT, and HDA HI (min 80 bytes per RAA/HDA).</w:t>
      </w:r>
    </w:p>
    <w:p w14:paraId="7DAABF9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8468A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AFD1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801CE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853AD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2A24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4D486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83120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AFF14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23]</w:t>
      </w:r>
    </w:p>
    <w:p w14:paraId="7BC7EE1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40058B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2FD0E7C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C5983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1120D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F.  DRIP Proofs</w:t>
      </w:r>
    </w:p>
    <w:p w14:paraId="7C9381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EB6E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DRIP Proofs are a set of custom objects to be used in the USS/UTM</w:t>
      </w:r>
    </w:p>
    <w:p w14:paraId="7FF95B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system</w:t>
      </w:r>
      <w:proofErr w:type="gramEnd"/>
      <w:r w:rsidRPr="00A7271D">
        <w:rPr>
          <w:rFonts w:ascii="Courier New" w:hAnsi="Courier New" w:cs="Courier New"/>
        </w:rPr>
        <w:t>.  They are created during the enrollment of an Operator and</w:t>
      </w:r>
    </w:p>
    <w:p w14:paraId="1C48F36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provisioning of an Aircraft and are tied to the Operator ID and</w:t>
      </w:r>
    </w:p>
    <w:p w14:paraId="35AFBC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UAS RID.</w:t>
      </w:r>
    </w:p>
    <w:p w14:paraId="31ED7EC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260C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These structures, when chained together, create two distinct roots of</w:t>
      </w:r>
    </w:p>
    <w:p w14:paraId="71A88A6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trust</w:t>
      </w:r>
      <w:proofErr w:type="gramEnd"/>
      <w:r w:rsidRPr="00A7271D">
        <w:rPr>
          <w:rFonts w:ascii="Courier New" w:hAnsi="Courier New" w:cs="Courier New"/>
        </w:rPr>
        <w:t>.  One back to the UAS manufacturer, back to the initial</w:t>
      </w:r>
    </w:p>
    <w:p w14:paraId="69D1DE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production</w:t>
      </w:r>
      <w:proofErr w:type="gramEnd"/>
      <w:r w:rsidRPr="00A7271D">
        <w:rPr>
          <w:rFonts w:ascii="Courier New" w:hAnsi="Courier New" w:cs="Courier New"/>
        </w:rPr>
        <w:t xml:space="preserve"> of a given Aircraft.  The other back to the authorizing</w:t>
      </w:r>
    </w:p>
    <w:p w14:paraId="336486D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CAA.  These chains can also be used by authorized entities to trace</w:t>
      </w:r>
    </w:p>
    <w:p w14:paraId="32950A3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</w:t>
      </w:r>
      <w:proofErr w:type="gramEnd"/>
      <w:r w:rsidRPr="00A7271D">
        <w:rPr>
          <w:rFonts w:ascii="Courier New" w:hAnsi="Courier New" w:cs="Courier New"/>
        </w:rPr>
        <w:t xml:space="preserve"> Aircraft through all owners and flights in the Aircraft's lifetime</w:t>
      </w:r>
    </w:p>
    <w:p w14:paraId="1AB6D2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</w:t>
      </w:r>
      <w:proofErr w:type="gramStart"/>
      <w:r w:rsidRPr="00A7271D">
        <w:rPr>
          <w:rFonts w:ascii="Courier New" w:hAnsi="Courier New" w:cs="Courier New"/>
        </w:rPr>
        <w:t>something</w:t>
      </w:r>
      <w:proofErr w:type="gramEnd"/>
      <w:r w:rsidRPr="00A7271D">
        <w:rPr>
          <w:rFonts w:ascii="Courier New" w:hAnsi="Courier New" w:cs="Courier New"/>
        </w:rPr>
        <w:t xml:space="preserve"> of interest to ICAO).</w:t>
      </w:r>
    </w:p>
    <w:p w14:paraId="72AADB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A14F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rest of this section will define the formats of proofs in DRIP as</w:t>
      </w:r>
    </w:p>
    <w:p w14:paraId="0A7843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forms</w:t>
      </w:r>
      <w:proofErr w:type="gramEnd"/>
      <w:r w:rsidRPr="00A7271D">
        <w:rPr>
          <w:rFonts w:ascii="Courier New" w:hAnsi="Courier New" w:cs="Courier New"/>
        </w:rPr>
        <w:t xml:space="preserve"> of certificates and attestations and their common uses.</w:t>
      </w:r>
    </w:p>
    <w:p w14:paraId="42C377C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D79A3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F.1</w:t>
      </w:r>
      <w:proofErr w:type="gramStart"/>
      <w:r w:rsidRPr="00A7271D">
        <w:rPr>
          <w:rFonts w:ascii="Courier New" w:hAnsi="Courier New" w:cs="Courier New"/>
        </w:rPr>
        <w:t>.  Claim</w:t>
      </w:r>
      <w:proofErr w:type="gramEnd"/>
      <w:r w:rsidRPr="00A7271D">
        <w:rPr>
          <w:rFonts w:ascii="Courier New" w:hAnsi="Courier New" w:cs="Courier New"/>
        </w:rPr>
        <w:t xml:space="preserve"> / Assertion: HHIT</w:t>
      </w:r>
    </w:p>
    <w:p w14:paraId="6D43DF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F2B7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HHIT can be taken in its entirety as a single claim or broken</w:t>
      </w:r>
    </w:p>
    <w:p w14:paraId="7D6D13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into</w:t>
      </w:r>
      <w:proofErr w:type="gramEnd"/>
      <w:r w:rsidRPr="00A7271D">
        <w:rPr>
          <w:rFonts w:ascii="Courier New" w:hAnsi="Courier New" w:cs="Courier New"/>
        </w:rPr>
        <w:t xml:space="preserve"> various claims and thus be classified as an assertion.</w:t>
      </w:r>
    </w:p>
    <w:p w14:paraId="5CA33B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D23F3E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There are a number of different claims that an HHIT can be broken</w:t>
      </w:r>
    </w:p>
    <w:p w14:paraId="67513BA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into</w:t>
      </w:r>
      <w:proofErr w:type="gramEnd"/>
      <w:r w:rsidRPr="00A7271D">
        <w:rPr>
          <w:rFonts w:ascii="Courier New" w:hAnsi="Courier New" w:cs="Courier New"/>
        </w:rPr>
        <w:t>:</w:t>
      </w:r>
    </w:p>
    <w:p w14:paraId="326AB2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256D4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Valid</w:t>
      </w:r>
      <w:proofErr w:type="gramEnd"/>
      <w:r w:rsidRPr="00A7271D">
        <w:rPr>
          <w:rFonts w:ascii="Courier New" w:hAnsi="Courier New" w:cs="Courier New"/>
        </w:rPr>
        <w:t xml:space="preserve"> ORCHID construction.  To validate would require the Host</w:t>
      </w:r>
    </w:p>
    <w:p w14:paraId="18299B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Identity used.</w:t>
      </w:r>
    </w:p>
    <w:p w14:paraId="0F33259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83662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Ownership</w:t>
      </w:r>
      <w:proofErr w:type="gramEnd"/>
      <w:r w:rsidRPr="00A7271D">
        <w:rPr>
          <w:rFonts w:ascii="Courier New" w:hAnsi="Courier New" w:cs="Courier New"/>
        </w:rPr>
        <w:t xml:space="preserve"> of the asymmetric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 xml:space="preserve"> used to generate the hash.</w:t>
      </w:r>
    </w:p>
    <w:p w14:paraId="1969107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AA38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Being</w:t>
      </w:r>
      <w:proofErr w:type="gramEnd"/>
      <w:r w:rsidRPr="00A7271D">
        <w:rPr>
          <w:rFonts w:ascii="Courier New" w:hAnsi="Courier New" w:cs="Courier New"/>
        </w:rPr>
        <w:t xml:space="preserve"> a member of a specified Registry.  This is defined by the</w:t>
      </w:r>
    </w:p>
    <w:p w14:paraId="134427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RAA and HDA pairing encoded.  This is a baseless claim on its own</w:t>
      </w:r>
    </w:p>
    <w:p w14:paraId="38A2F1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</w:t>
      </w:r>
      <w:proofErr w:type="gramStart"/>
      <w:r w:rsidRPr="00A7271D">
        <w:rPr>
          <w:rFonts w:ascii="Courier New" w:hAnsi="Courier New" w:cs="Courier New"/>
        </w:rPr>
        <w:t>that</w:t>
      </w:r>
      <w:proofErr w:type="gramEnd"/>
      <w:r w:rsidRPr="00A7271D">
        <w:rPr>
          <w:rFonts w:ascii="Courier New" w:hAnsi="Courier New" w:cs="Courier New"/>
        </w:rPr>
        <w:t xml:space="preserve"> is attested to by the Registry.</w:t>
      </w:r>
    </w:p>
    <w:p w14:paraId="5E17DC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476A1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F.2</w:t>
      </w:r>
      <w:proofErr w:type="gramStart"/>
      <w:r w:rsidRPr="00A7271D">
        <w:rPr>
          <w:rFonts w:ascii="Courier New" w:hAnsi="Courier New" w:cs="Courier New"/>
        </w:rPr>
        <w:t>.  Self</w:t>
      </w:r>
      <w:proofErr w:type="gramEnd"/>
      <w:r w:rsidRPr="00A7271D">
        <w:rPr>
          <w:rFonts w:ascii="Courier New" w:hAnsi="Courier New" w:cs="Courier New"/>
        </w:rPr>
        <w:t>-Attestation: Attestation(X,X)</w:t>
      </w:r>
    </w:p>
    <w:p w14:paraId="6616673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4820F2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DRIP Proof is a self-signed attestation (by an entity known as</w:t>
      </w:r>
    </w:p>
    <w:p w14:paraId="0C8B4BA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'X') staking an unverified claim on a HHIT/HI pairing until an</w:t>
      </w:r>
    </w:p>
    <w:p w14:paraId="56E1A69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expiration</w:t>
      </w:r>
      <w:proofErr w:type="gramEnd"/>
      <w:r w:rsidRPr="00A7271D">
        <w:rPr>
          <w:rFonts w:ascii="Courier New" w:hAnsi="Courier New" w:cs="Courier New"/>
        </w:rPr>
        <w:t xml:space="preserve"> date/time.</w:t>
      </w:r>
    </w:p>
    <w:p w14:paraId="29C020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AB0A8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39C1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CF80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78C56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3B22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A811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8A3C7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E3097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925B83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71959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27BC74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1980B2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Moskowitz, et al.         Expires 1 August 2021                [Page 24]</w:t>
      </w:r>
    </w:p>
    <w:p w14:paraId="70F027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482B98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4B8C45E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62F6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986EA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0                   1                   2                   3</w:t>
      </w:r>
    </w:p>
    <w:p w14:paraId="5CDB21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0 1 2 3 4 5 6 7 8 9 0 1 2 3 4 5 6 7 8 9 0 1 2 3 4 5 6 7 8 9 0 1</w:t>
      </w:r>
    </w:p>
    <w:p w14:paraId="5D8E70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3C823E6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BA0BE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Hierarchical                         |</w:t>
      </w:r>
    </w:p>
    <w:p w14:paraId="10B245E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Host Identity Tag                       |</w:t>
      </w:r>
    </w:p>
    <w:p w14:paraId="222F86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14440A1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1142F0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0053C4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73E542C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D3FE33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Host                             |</w:t>
      </w:r>
    </w:p>
    <w:p w14:paraId="56FBEE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Identity                           |</w:t>
      </w:r>
    </w:p>
    <w:p w14:paraId="1A03F4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24BC334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308E4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73669F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2D8C25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Expiration Timestamp                      |</w:t>
      </w:r>
    </w:p>
    <w:p w14:paraId="747E50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2CEFDE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0946665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CD0A9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1C0C8F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28F7701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79410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464F98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769B66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Signature                          |</w:t>
      </w:r>
    </w:p>
    <w:p w14:paraId="42AFBF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B62FD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4F9D609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3909D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DEB03B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7BFA760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28F79C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53FDC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DEE811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21DC1C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3AD10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          The HHIT of the entity, derived from the HI and</w:t>
      </w:r>
    </w:p>
    <w:p w14:paraId="2F7278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</w:t>
      </w:r>
      <w:proofErr w:type="gramStart"/>
      <w:r w:rsidRPr="00A7271D">
        <w:rPr>
          <w:rFonts w:ascii="Courier New" w:hAnsi="Courier New" w:cs="Courier New"/>
        </w:rPr>
        <w:t>other</w:t>
      </w:r>
      <w:proofErr w:type="gramEnd"/>
      <w:r w:rsidRPr="00A7271D">
        <w:rPr>
          <w:rFonts w:ascii="Courier New" w:hAnsi="Courier New" w:cs="Courier New"/>
        </w:rPr>
        <w:t xml:space="preserve"> information.</w:t>
      </w:r>
    </w:p>
    <w:p w14:paraId="557B0B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C7EDE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HI             The HI of the entity. This is the public half of</w:t>
      </w:r>
    </w:p>
    <w:p w14:paraId="5A222A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</w:t>
      </w:r>
      <w:proofErr w:type="gramStart"/>
      <w:r w:rsidRPr="00A7271D">
        <w:rPr>
          <w:rFonts w:ascii="Courier New" w:hAnsi="Courier New" w:cs="Courier New"/>
        </w:rPr>
        <w:t>an</w:t>
      </w:r>
      <w:proofErr w:type="gramEnd"/>
      <w:r w:rsidRPr="00A7271D">
        <w:rPr>
          <w:rFonts w:ascii="Courier New" w:hAnsi="Courier New" w:cs="Courier New"/>
        </w:rPr>
        <w:t xml:space="preserve"> EdDSA25519 asymmetric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>.</w:t>
      </w:r>
    </w:p>
    <w:p w14:paraId="6BC9237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6398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Expiration     A timestamp signaling the expiration of the</w:t>
      </w:r>
    </w:p>
    <w:p w14:paraId="6DEDA0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Timestamp      attestation.</w:t>
      </w:r>
    </w:p>
    <w:p w14:paraId="503D91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F10C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Signature      Generated using the asymmetric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 xml:space="preserve"> of the entity.</w:t>
      </w:r>
    </w:p>
    <w:p w14:paraId="0E6E51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93C6C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E0A7EB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AC62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739E38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25]</w:t>
      </w:r>
    </w:p>
    <w:p w14:paraId="22D9F62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1EC5F1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2AC1C9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76691E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F78C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Figure 1: Self-Attestation: Attestation(X</w:t>
      </w:r>
      <w:proofErr w:type="gramStart"/>
      <w:r w:rsidRPr="00A7271D">
        <w:rPr>
          <w:rFonts w:ascii="Courier New" w:hAnsi="Courier New" w:cs="Courier New"/>
        </w:rPr>
        <w:t>,X</w:t>
      </w:r>
      <w:proofErr w:type="gramEnd"/>
      <w:r w:rsidRPr="00A7271D">
        <w:rPr>
          <w:rFonts w:ascii="Courier New" w:hAnsi="Courier New" w:cs="Courier New"/>
        </w:rPr>
        <w:t>)</w:t>
      </w:r>
    </w:p>
    <w:p w14:paraId="07E73E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D489CB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Self-Attestation is 116 bytes attesting to a number of claims</w:t>
      </w:r>
    </w:p>
    <w:p w14:paraId="75B0C8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and</w:t>
      </w:r>
      <w:proofErr w:type="gramEnd"/>
      <w:r w:rsidRPr="00A7271D">
        <w:rPr>
          <w:rFonts w:ascii="Courier New" w:hAnsi="Courier New" w:cs="Courier New"/>
        </w:rPr>
        <w:t xml:space="preserve"> assertions.  Overall the entire structure creates an assertion of</w:t>
      </w:r>
    </w:p>
    <w:p w14:paraId="1A0BED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ownership of this first two claims (HHIT and HI), a binding</w:t>
      </w:r>
    </w:p>
    <w:p w14:paraId="56A2F4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(</w:t>
      </w:r>
      <w:proofErr w:type="gramStart"/>
      <w:r w:rsidRPr="00A7271D">
        <w:rPr>
          <w:rFonts w:ascii="Courier New" w:hAnsi="Courier New" w:cs="Courier New"/>
        </w:rPr>
        <w:t>between</w:t>
      </w:r>
      <w:proofErr w:type="gramEnd"/>
      <w:r w:rsidRPr="00A7271D">
        <w:rPr>
          <w:rFonts w:ascii="Courier New" w:hAnsi="Courier New" w:cs="Courier New"/>
        </w:rPr>
        <w:t xml:space="preserve"> HHIT and HI) and an upper time bound of relevance (the</w:t>
      </w:r>
    </w:p>
    <w:p w14:paraId="4480662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Expiration Timestamp).</w:t>
      </w:r>
    </w:p>
    <w:p w14:paraId="0CDAF3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6A9403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offset of the Expiration Timestamp (ETS) SHOULD be of significant</w:t>
      </w:r>
    </w:p>
    <w:p w14:paraId="661213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length</w:t>
      </w:r>
      <w:proofErr w:type="gramEnd"/>
      <w:r w:rsidRPr="00A7271D">
        <w:rPr>
          <w:rFonts w:ascii="Courier New" w:hAnsi="Courier New" w:cs="Courier New"/>
        </w:rPr>
        <w:t xml:space="preserve"> (possibly years).</w:t>
      </w:r>
    </w:p>
    <w:p w14:paraId="5E8660D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3F1C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These are 5 (five) Self-Attestations that can be created in a</w:t>
      </w:r>
    </w:p>
    <w:p w14:paraId="643F1E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standard</w:t>
      </w:r>
      <w:proofErr w:type="gramEnd"/>
      <w:r w:rsidRPr="00A7271D">
        <w:rPr>
          <w:rFonts w:ascii="Courier New" w:hAnsi="Courier New" w:cs="Courier New"/>
        </w:rPr>
        <w:t xml:space="preserve"> DRIP UAS RID system:</w:t>
      </w:r>
    </w:p>
    <w:p w14:paraId="648EC1D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3AF6D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Attestation</w:t>
      </w:r>
      <w:proofErr w:type="gramEnd"/>
      <w:r w:rsidRPr="00A7271D">
        <w:rPr>
          <w:rFonts w:ascii="Courier New" w:hAnsi="Courier New" w:cs="Courier New"/>
        </w:rPr>
        <w:t>(Manufacturer, Manufacturer)</w:t>
      </w:r>
    </w:p>
    <w:p w14:paraId="0C1A3ED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E8F0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Attestation</w:t>
      </w:r>
      <w:proofErr w:type="gramEnd"/>
      <w:r w:rsidRPr="00A7271D">
        <w:rPr>
          <w:rFonts w:ascii="Courier New" w:hAnsi="Courier New" w:cs="Courier New"/>
        </w:rPr>
        <w:t>(RAA, RAA)</w:t>
      </w:r>
    </w:p>
    <w:p w14:paraId="346FB0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E085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Attestation</w:t>
      </w:r>
      <w:proofErr w:type="gramEnd"/>
      <w:r w:rsidRPr="00A7271D">
        <w:rPr>
          <w:rFonts w:ascii="Courier New" w:hAnsi="Courier New" w:cs="Courier New"/>
        </w:rPr>
        <w:t>(HDA, HDA) or Attestation(Registry, Registry)</w:t>
      </w:r>
    </w:p>
    <w:p w14:paraId="2F71EF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0F87F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Attestation</w:t>
      </w:r>
      <w:proofErr w:type="gramEnd"/>
      <w:r w:rsidRPr="00A7271D">
        <w:rPr>
          <w:rFonts w:ascii="Courier New" w:hAnsi="Courier New" w:cs="Courier New"/>
        </w:rPr>
        <w:t>(Operator, Operator)</w:t>
      </w:r>
    </w:p>
    <w:p w14:paraId="184AC9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82466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*  Attestation</w:t>
      </w:r>
      <w:proofErr w:type="gramEnd"/>
      <w:r w:rsidRPr="00A7271D">
        <w:rPr>
          <w:rFonts w:ascii="Courier New" w:hAnsi="Courier New" w:cs="Courier New"/>
        </w:rPr>
        <w:t>(Aircraft, Aircraft)</w:t>
      </w:r>
    </w:p>
    <w:p w14:paraId="7780ACA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E6CA8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is not an exhaustive list as any entity with the DRIP UAS system</w:t>
      </w:r>
    </w:p>
    <w:p w14:paraId="497FD64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SHOULD have a Self-Attestation for itself.</w:t>
      </w:r>
    </w:p>
    <w:p w14:paraId="484D18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0A42A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Timestamp formatting is covered in Appendix F.5.</w:t>
      </w:r>
    </w:p>
    <w:p w14:paraId="450F4D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714FA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F.2.1</w:t>
      </w:r>
      <w:proofErr w:type="gramStart"/>
      <w:r w:rsidRPr="00A7271D">
        <w:rPr>
          <w:rFonts w:ascii="Courier New" w:hAnsi="Courier New" w:cs="Courier New"/>
        </w:rPr>
        <w:t>.  Concise</w:t>
      </w:r>
      <w:proofErr w:type="gramEnd"/>
      <w:r w:rsidRPr="00A7271D">
        <w:rPr>
          <w:rFonts w:ascii="Courier New" w:hAnsi="Courier New" w:cs="Courier New"/>
        </w:rPr>
        <w:t xml:space="preserve"> Self-Attestation: Attestation(X, </w:t>
      </w:r>
      <w:proofErr w:type="spellStart"/>
      <w:r w:rsidRPr="00A7271D">
        <w:rPr>
          <w:rFonts w:ascii="Courier New" w:hAnsi="Courier New" w:cs="Courier New"/>
        </w:rPr>
        <w:t>ConciseX</w:t>
      </w:r>
      <w:proofErr w:type="spellEnd"/>
      <w:r w:rsidRPr="00A7271D">
        <w:rPr>
          <w:rFonts w:ascii="Courier New" w:hAnsi="Courier New" w:cs="Courier New"/>
        </w:rPr>
        <w:t>)</w:t>
      </w:r>
    </w:p>
    <w:p w14:paraId="7ADB12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1714B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smaller version of Attestation(X, X) exists where the Host Identity</w:t>
      </w:r>
    </w:p>
    <w:p w14:paraId="3275417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 xml:space="preserve"> removed allowing a claim to be made in 84 bytes.</w:t>
      </w:r>
    </w:p>
    <w:p w14:paraId="575CB4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A73C6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6974CD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56C1C8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8FAFB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654508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A11C9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ED36B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DF77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0988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7D422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046473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326E1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A7862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6D2A5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28664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E7AC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DFB8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5A30C2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26]</w:t>
      </w:r>
    </w:p>
    <w:p w14:paraId="0B151AF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43B758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6BB8110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F7129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35BBB9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0                   1                   2                   3</w:t>
      </w:r>
    </w:p>
    <w:p w14:paraId="713847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0 1 2 3 4 5 6 7 8 9 0 1 2 3 4 5 6 7 8 9 0 1 2 3 4 5 6 7 8 9 0 1</w:t>
      </w:r>
    </w:p>
    <w:p w14:paraId="171FBE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37CFBF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7F0AFB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Hierarchical                         |</w:t>
      </w:r>
    </w:p>
    <w:p w14:paraId="2790D8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Host Identity Tag                       |</w:t>
      </w:r>
    </w:p>
    <w:p w14:paraId="7ABBEC9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166F4BB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46B8B1F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Expiration Timestamp                      |</w:t>
      </w:r>
    </w:p>
    <w:p w14:paraId="36909F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653F4B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48309F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0C528C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5E75E2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2814095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23B601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185CCC8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B1E290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Signature                          |</w:t>
      </w:r>
    </w:p>
    <w:p w14:paraId="0F1A072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74905F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61A4A6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0483FB0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642D4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5CDFF85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1747DF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B656BC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|                                                               |</w:t>
      </w:r>
    </w:p>
    <w:p w14:paraId="3CE450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+---------------+---------------+---------------+---------------+</w:t>
      </w:r>
    </w:p>
    <w:p w14:paraId="1DDE6F1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5788D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          The HHIT of the entity, derived from the HI and</w:t>
      </w:r>
    </w:p>
    <w:p w14:paraId="2E2953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</w:t>
      </w:r>
      <w:proofErr w:type="gramStart"/>
      <w:r w:rsidRPr="00A7271D">
        <w:rPr>
          <w:rFonts w:ascii="Courier New" w:hAnsi="Courier New" w:cs="Courier New"/>
        </w:rPr>
        <w:t>other</w:t>
      </w:r>
      <w:proofErr w:type="gramEnd"/>
      <w:r w:rsidRPr="00A7271D">
        <w:rPr>
          <w:rFonts w:ascii="Courier New" w:hAnsi="Courier New" w:cs="Courier New"/>
        </w:rPr>
        <w:t xml:space="preserve"> information.</w:t>
      </w:r>
    </w:p>
    <w:p w14:paraId="026CCD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310662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Expiration     A timestamp signaling the expiration of the</w:t>
      </w:r>
    </w:p>
    <w:p w14:paraId="472C6E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Timestamp      attestation.</w:t>
      </w:r>
    </w:p>
    <w:p w14:paraId="0E9B88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C005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Signature      Generated using the asymmetric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 xml:space="preserve"> of the entity.</w:t>
      </w:r>
    </w:p>
    <w:p w14:paraId="04B280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EF93E6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Figure 2: Concise Self-Attestation: Attestation(X, </w:t>
      </w:r>
      <w:proofErr w:type="spellStart"/>
      <w:r w:rsidRPr="00A7271D">
        <w:rPr>
          <w:rFonts w:ascii="Courier New" w:hAnsi="Courier New" w:cs="Courier New"/>
        </w:rPr>
        <w:t>ConciseX</w:t>
      </w:r>
      <w:proofErr w:type="spellEnd"/>
      <w:r w:rsidRPr="00A7271D">
        <w:rPr>
          <w:rFonts w:ascii="Courier New" w:hAnsi="Courier New" w:cs="Courier New"/>
        </w:rPr>
        <w:t>)</w:t>
      </w:r>
    </w:p>
    <w:p w14:paraId="4ADC49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E9F67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form would require that the Host Identity associated with the</w:t>
      </w:r>
    </w:p>
    <w:p w14:paraId="4DA22A0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HHIT be in a public Registry to be requested (nominally with a DNS</w:t>
      </w:r>
    </w:p>
    <w:p w14:paraId="6132F18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lookup</w:t>
      </w:r>
      <w:proofErr w:type="gramEnd"/>
      <w:r w:rsidRPr="00A7271D">
        <w:rPr>
          <w:rFonts w:ascii="Courier New" w:hAnsi="Courier New" w:cs="Courier New"/>
        </w:rPr>
        <w:t xml:space="preserve"> using a HIP RR type) and checked against.</w:t>
      </w:r>
    </w:p>
    <w:p w14:paraId="7A68E7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596D3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Timestamp formatting is covered in Appendix F.5.</w:t>
      </w:r>
    </w:p>
    <w:p w14:paraId="264A41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9B2C2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DB6A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8278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671F1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02108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E6150A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610D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44E311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27]</w:t>
      </w:r>
    </w:p>
    <w:p w14:paraId="56BD6B2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3BC3F1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670B5F1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4D02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767B05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F.3</w:t>
      </w:r>
      <w:proofErr w:type="gramStart"/>
      <w:r w:rsidRPr="00A7271D">
        <w:rPr>
          <w:rFonts w:ascii="Courier New" w:hAnsi="Courier New" w:cs="Courier New"/>
        </w:rPr>
        <w:t>.  Certificate</w:t>
      </w:r>
      <w:proofErr w:type="gramEnd"/>
      <w:r w:rsidRPr="00A7271D">
        <w:rPr>
          <w:rFonts w:ascii="Courier New" w:hAnsi="Courier New" w:cs="Courier New"/>
        </w:rPr>
        <w:t>(X, Y)</w:t>
      </w:r>
    </w:p>
    <w:p w14:paraId="1FE4E0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A8A77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This DRIP Proof is an attestation where Entity X asserts trust in the</w:t>
      </w:r>
    </w:p>
    <w:p w14:paraId="1D10882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binding</w:t>
      </w:r>
      <w:proofErr w:type="gramEnd"/>
      <w:r w:rsidRPr="00A7271D">
        <w:rPr>
          <w:rFonts w:ascii="Courier New" w:hAnsi="Courier New" w:cs="Courier New"/>
        </w:rPr>
        <w:t xml:space="preserve"> claimed by Entity Y (in Assertion Y) and signs this asserting</w:t>
      </w:r>
    </w:p>
    <w:p w14:paraId="1E43908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with</w:t>
      </w:r>
      <w:proofErr w:type="gramEnd"/>
      <w:r w:rsidRPr="00A7271D">
        <w:rPr>
          <w:rFonts w:ascii="Courier New" w:hAnsi="Courier New" w:cs="Courier New"/>
        </w:rPr>
        <w:t xml:space="preserve"> a timestamp and an expiration of when the binding is no longer</w:t>
      </w:r>
    </w:p>
    <w:p w14:paraId="210BDDB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asserted</w:t>
      </w:r>
      <w:proofErr w:type="gramEnd"/>
      <w:r w:rsidRPr="00A7271D">
        <w:rPr>
          <w:rFonts w:ascii="Courier New" w:hAnsi="Courier New" w:cs="Courier New"/>
        </w:rPr>
        <w:t xml:space="preserve"> by Entity X.</w:t>
      </w:r>
    </w:p>
    <w:p w14:paraId="5F456D1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57669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0                   1                   2                   3</w:t>
      </w:r>
    </w:p>
    <w:p w14:paraId="2ABC96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0 1 2 3 4 5 6 7 8 9 0 1 2 3 4 5 6 7 8 9 0 1 2 3 4 5 6 7 8 9 0 1</w:t>
      </w:r>
    </w:p>
    <w:p w14:paraId="1FDBEB8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52E7D70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Length Ax           |           Length Ay           |</w:t>
      </w:r>
    </w:p>
    <w:p w14:paraId="23306BA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</w:t>
      </w:r>
      <w:r w:rsidRPr="00CE452D">
        <w:rPr>
          <w:rFonts w:ascii="Courier New" w:hAnsi="Courier New" w:cs="Courier New"/>
          <w:lang w:val="fr-FR"/>
        </w:rPr>
        <w:t>+---------------+---------------+---------------+---------------+</w:t>
      </w:r>
    </w:p>
    <w:p w14:paraId="139FA0A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6DE38B4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                                     .</w:t>
      </w:r>
    </w:p>
    <w:p w14:paraId="4D62DD6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Assertion X                          .</w:t>
      </w:r>
    </w:p>
    <w:p w14:paraId="64D3FA9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                                     .</w:t>
      </w:r>
    </w:p>
    <w:p w14:paraId="3341C56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7D3EE9F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+---------------+---------------+---------------+---------------+</w:t>
      </w:r>
    </w:p>
    <w:p w14:paraId="71A38C7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2A5181BC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                                     .</w:t>
      </w:r>
    </w:p>
    <w:p w14:paraId="13EAD98C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Assertion Y                          .</w:t>
      </w:r>
    </w:p>
    <w:p w14:paraId="33A897F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.                                                               .</w:t>
      </w:r>
    </w:p>
    <w:p w14:paraId="65D9C85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6EE7E95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+---------------+---------------+---------------+---------------+</w:t>
      </w:r>
    </w:p>
    <w:p w14:paraId="51EF240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</w:t>
      </w:r>
      <w:proofErr w:type="spellStart"/>
      <w:r w:rsidRPr="00CE452D">
        <w:rPr>
          <w:rFonts w:ascii="Courier New" w:hAnsi="Courier New" w:cs="Courier New"/>
          <w:lang w:val="fr-FR"/>
        </w:rPr>
        <w:t>Timestamp</w:t>
      </w:r>
      <w:proofErr w:type="spellEnd"/>
      <w:r w:rsidRPr="00CE452D">
        <w:rPr>
          <w:rFonts w:ascii="Courier New" w:hAnsi="Courier New" w:cs="Courier New"/>
          <w:lang w:val="fr-FR"/>
        </w:rPr>
        <w:t xml:space="preserve">                           |</w:t>
      </w:r>
    </w:p>
    <w:p w14:paraId="5E467C7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+---------------+---------------+---------------+---------------+</w:t>
      </w:r>
    </w:p>
    <w:p w14:paraId="512172C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Expiration </w:t>
      </w:r>
      <w:proofErr w:type="spellStart"/>
      <w:r w:rsidRPr="00CE452D">
        <w:rPr>
          <w:rFonts w:ascii="Courier New" w:hAnsi="Courier New" w:cs="Courier New"/>
          <w:lang w:val="fr-FR"/>
        </w:rPr>
        <w:t>Timestamp</w:t>
      </w:r>
      <w:proofErr w:type="spellEnd"/>
      <w:r w:rsidRPr="00CE452D">
        <w:rPr>
          <w:rFonts w:ascii="Courier New" w:hAnsi="Courier New" w:cs="Courier New"/>
          <w:lang w:val="fr-FR"/>
        </w:rPr>
        <w:t xml:space="preserve">                      |</w:t>
      </w:r>
    </w:p>
    <w:p w14:paraId="0B3C900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+---------------+---------------+---------------+---------------+</w:t>
      </w:r>
    </w:p>
    <w:p w14:paraId="2D6D8F8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5F279F4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0E166F5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0DB927F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133E97F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63583D1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4B2C5FD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006595B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Signature                          |</w:t>
      </w:r>
    </w:p>
    <w:p w14:paraId="542C984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4DDB4BC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70F764B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5DE0972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0C12993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408BBC3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4BC0C53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3D5B18D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|                                                               |</w:t>
      </w:r>
    </w:p>
    <w:p w14:paraId="6AD4B09E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+---------------+---------------+---------------+---------------+</w:t>
      </w:r>
    </w:p>
    <w:p w14:paraId="7C88864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1C94F6D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  </w:t>
      </w:r>
      <w:proofErr w:type="spellStart"/>
      <w:r w:rsidRPr="00CE452D">
        <w:rPr>
          <w:rFonts w:ascii="Courier New" w:hAnsi="Courier New" w:cs="Courier New"/>
          <w:lang w:val="fr-FR"/>
        </w:rPr>
        <w:t>Length</w:t>
      </w:r>
      <w:proofErr w:type="spellEnd"/>
      <w:r w:rsidRPr="00CE452D">
        <w:rPr>
          <w:rFonts w:ascii="Courier New" w:hAnsi="Courier New" w:cs="Courier New"/>
          <w:lang w:val="fr-FR"/>
        </w:rPr>
        <w:t xml:space="preserve">           </w:t>
      </w:r>
      <w:proofErr w:type="spellStart"/>
      <w:r w:rsidRPr="00CE452D">
        <w:rPr>
          <w:rFonts w:ascii="Courier New" w:hAnsi="Courier New" w:cs="Courier New"/>
          <w:lang w:val="fr-FR"/>
        </w:rPr>
        <w:t>Length</w:t>
      </w:r>
      <w:proofErr w:type="spellEnd"/>
      <w:r w:rsidRPr="00CE452D">
        <w:rPr>
          <w:rFonts w:ascii="Courier New" w:hAnsi="Courier New" w:cs="Courier New"/>
          <w:lang w:val="fr-FR"/>
        </w:rPr>
        <w:t xml:space="preserve"> in bytes of Assertion(X). </w:t>
      </w:r>
      <w:r w:rsidRPr="00A7271D">
        <w:rPr>
          <w:rFonts w:ascii="Courier New" w:hAnsi="Courier New" w:cs="Courier New"/>
        </w:rPr>
        <w:t>Encoded as an</w:t>
      </w:r>
    </w:p>
    <w:p w14:paraId="19CE58D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Ax               unsigned integer.</w:t>
      </w:r>
    </w:p>
    <w:p w14:paraId="1C34106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466B5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4FFCE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A4F39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28]</w:t>
      </w:r>
    </w:p>
    <w:p w14:paraId="4922D0DC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57B367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1894BD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D3DB5A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36F4B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Length           </w:t>
      </w:r>
      <w:proofErr w:type="spellStart"/>
      <w:r w:rsidRPr="00A7271D">
        <w:rPr>
          <w:rFonts w:ascii="Courier New" w:hAnsi="Courier New" w:cs="Courier New"/>
        </w:rPr>
        <w:t>Length</w:t>
      </w:r>
      <w:proofErr w:type="spellEnd"/>
      <w:r w:rsidRPr="00A7271D">
        <w:rPr>
          <w:rFonts w:ascii="Courier New" w:hAnsi="Courier New" w:cs="Courier New"/>
        </w:rPr>
        <w:t xml:space="preserve"> in bytes of Assertion(Y). Encoded as an</w:t>
      </w:r>
    </w:p>
    <w:p w14:paraId="3FBC83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Ay               unsigned integer.</w:t>
      </w:r>
    </w:p>
    <w:p w14:paraId="3E1E876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43E10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Assertion(X)     The attestation/certificate of entity X.</w:t>
      </w:r>
    </w:p>
    <w:p w14:paraId="4BF9B58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5B700B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Assertion(Y)     </w:t>
      </w:r>
      <w:proofErr w:type="gramStart"/>
      <w:r w:rsidRPr="00A7271D">
        <w:rPr>
          <w:rFonts w:ascii="Courier New" w:hAnsi="Courier New" w:cs="Courier New"/>
        </w:rPr>
        <w:t>The</w:t>
      </w:r>
      <w:proofErr w:type="gramEnd"/>
      <w:r w:rsidRPr="00A7271D">
        <w:rPr>
          <w:rFonts w:ascii="Courier New" w:hAnsi="Courier New" w:cs="Courier New"/>
        </w:rPr>
        <w:t xml:space="preserve"> attestation/certificate of entity Y.</w:t>
      </w:r>
    </w:p>
    <w:p w14:paraId="18A28D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F08E9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Timestamp        A timestamp </w:t>
      </w:r>
      <w:proofErr w:type="spellStart"/>
      <w:r w:rsidRPr="00A7271D">
        <w:rPr>
          <w:rFonts w:ascii="Courier New" w:hAnsi="Courier New" w:cs="Courier New"/>
        </w:rPr>
        <w:t>signalling</w:t>
      </w:r>
      <w:proofErr w:type="spellEnd"/>
      <w:r w:rsidRPr="00A7271D">
        <w:rPr>
          <w:rFonts w:ascii="Courier New" w:hAnsi="Courier New" w:cs="Courier New"/>
        </w:rPr>
        <w:t xml:space="preserve"> the current time at</w:t>
      </w:r>
    </w:p>
    <w:p w14:paraId="03EA61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gramStart"/>
      <w:r w:rsidRPr="00A7271D">
        <w:rPr>
          <w:rFonts w:ascii="Courier New" w:hAnsi="Courier New" w:cs="Courier New"/>
        </w:rPr>
        <w:t>signing</w:t>
      </w:r>
      <w:proofErr w:type="gramEnd"/>
      <w:r w:rsidRPr="00A7271D">
        <w:rPr>
          <w:rFonts w:ascii="Courier New" w:hAnsi="Courier New" w:cs="Courier New"/>
        </w:rPr>
        <w:t xml:space="preserve"> of the certificate.</w:t>
      </w:r>
    </w:p>
    <w:p w14:paraId="51B0E5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A6B36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Expiration       A timestamp signaling the expiration of the</w:t>
      </w:r>
    </w:p>
    <w:p w14:paraId="4E07F3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Timestamp        attestation.</w:t>
      </w:r>
    </w:p>
    <w:p w14:paraId="220D484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9AC9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Signature        Generated using the asymmetric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 xml:space="preserve"> of the</w:t>
      </w:r>
    </w:p>
    <w:p w14:paraId="37294BF7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CE452D">
        <w:rPr>
          <w:rFonts w:ascii="Courier New" w:hAnsi="Courier New" w:cs="Courier New"/>
          <w:lang w:val="fr-FR"/>
        </w:rPr>
        <w:t>entity</w:t>
      </w:r>
      <w:proofErr w:type="spellEnd"/>
      <w:proofErr w:type="gramEnd"/>
      <w:r w:rsidRPr="00CE452D">
        <w:rPr>
          <w:rFonts w:ascii="Courier New" w:hAnsi="Courier New" w:cs="Courier New"/>
          <w:lang w:val="fr-FR"/>
        </w:rPr>
        <w:t>.</w:t>
      </w:r>
    </w:p>
    <w:p w14:paraId="4654172D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2309E80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                   Figure 3: </w:t>
      </w:r>
      <w:proofErr w:type="spellStart"/>
      <w:r w:rsidRPr="00CE452D">
        <w:rPr>
          <w:rFonts w:ascii="Courier New" w:hAnsi="Courier New" w:cs="Courier New"/>
          <w:lang w:val="fr-FR"/>
        </w:rPr>
        <w:t>Certificate</w:t>
      </w:r>
      <w:proofErr w:type="spellEnd"/>
      <w:r w:rsidRPr="00CE452D">
        <w:rPr>
          <w:rFonts w:ascii="Courier New" w:hAnsi="Courier New" w:cs="Courier New"/>
          <w:lang w:val="fr-FR"/>
        </w:rPr>
        <w:t>(X, Y)</w:t>
      </w:r>
    </w:p>
    <w:p w14:paraId="4E16FD6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63034B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</w:t>
      </w:r>
      <w:proofErr w:type="spellStart"/>
      <w:r w:rsidRPr="00A7271D">
        <w:rPr>
          <w:rFonts w:ascii="Courier New" w:hAnsi="Courier New" w:cs="Courier New"/>
        </w:rPr>
        <w:t>Cxy</w:t>
      </w:r>
      <w:proofErr w:type="spellEnd"/>
      <w:r w:rsidRPr="00A7271D">
        <w:rPr>
          <w:rFonts w:ascii="Courier New" w:hAnsi="Courier New" w:cs="Courier New"/>
        </w:rPr>
        <w:t xml:space="preserve"> Form wraps both Self-Attestations of the entities and is signed</w:t>
      </w:r>
    </w:p>
    <w:p w14:paraId="1081CD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by</w:t>
      </w:r>
      <w:proofErr w:type="gramEnd"/>
      <w:r w:rsidRPr="00A7271D">
        <w:rPr>
          <w:rFonts w:ascii="Courier New" w:hAnsi="Courier New" w:cs="Courier New"/>
        </w:rPr>
        <w:t xml:space="preserve"> Entity X.  Two timestamps, one taken at the time of signing and</w:t>
      </w:r>
    </w:p>
    <w:p w14:paraId="5EAECE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one</w:t>
      </w:r>
      <w:proofErr w:type="gramEnd"/>
      <w:r w:rsidRPr="00A7271D">
        <w:rPr>
          <w:rFonts w:ascii="Courier New" w:hAnsi="Courier New" w:cs="Courier New"/>
        </w:rPr>
        <w:t xml:space="preserve"> as an expiration time are used to set boundaries to the</w:t>
      </w:r>
    </w:p>
    <w:p w14:paraId="7344676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assertion</w:t>
      </w:r>
      <w:proofErr w:type="gramEnd"/>
      <w:r w:rsidRPr="00A7271D">
        <w:rPr>
          <w:rFonts w:ascii="Courier New" w:hAnsi="Courier New" w:cs="Courier New"/>
        </w:rPr>
        <w:t>.  Care should be given to how far into the future the</w:t>
      </w:r>
    </w:p>
    <w:p w14:paraId="223EF0E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Expiration Timestamp is set, but is left up to system policy.</w:t>
      </w:r>
    </w:p>
    <w:p w14:paraId="63AD4AC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A1B75B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Most attestations of this form have a length of 304 bytes; some may</w:t>
      </w:r>
    </w:p>
    <w:p w14:paraId="5A80904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be</w:t>
      </w:r>
      <w:proofErr w:type="gramEnd"/>
      <w:r w:rsidRPr="00A7271D">
        <w:rPr>
          <w:rFonts w:ascii="Courier New" w:hAnsi="Courier New" w:cs="Courier New"/>
        </w:rPr>
        <w:t xml:space="preserve"> 84 or 116 bytes.  </w:t>
      </w:r>
      <w:proofErr w:type="gramStart"/>
      <w:r w:rsidRPr="00A7271D">
        <w:rPr>
          <w:rFonts w:ascii="Courier New" w:hAnsi="Courier New" w:cs="Courier New"/>
        </w:rPr>
        <w:t>Certificate(</w:t>
      </w:r>
      <w:proofErr w:type="gramEnd"/>
      <w:r w:rsidRPr="00A7271D">
        <w:rPr>
          <w:rFonts w:ascii="Courier New" w:hAnsi="Courier New" w:cs="Courier New"/>
        </w:rPr>
        <w:t>Registry,</w:t>
      </w:r>
    </w:p>
    <w:p w14:paraId="112BCB9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Certificate(</w:t>
      </w:r>
      <w:proofErr w:type="spellStart"/>
      <w:proofErr w:type="gramEnd"/>
      <w:r w:rsidRPr="00A7271D">
        <w:rPr>
          <w:rFonts w:ascii="Courier New" w:hAnsi="Courier New" w:cs="Courier New"/>
        </w:rPr>
        <w:t>Operator,Aircraft</w:t>
      </w:r>
      <w:proofErr w:type="spellEnd"/>
      <w:r w:rsidRPr="00A7271D">
        <w:rPr>
          <w:rFonts w:ascii="Courier New" w:hAnsi="Courier New" w:cs="Courier New"/>
        </w:rPr>
        <w:t>)) is unique in that is 680 bytes long,</w:t>
      </w:r>
    </w:p>
    <w:p w14:paraId="582EF5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binding</w:t>
      </w:r>
      <w:proofErr w:type="gramEnd"/>
      <w:r w:rsidRPr="00A7271D">
        <w:rPr>
          <w:rFonts w:ascii="Courier New" w:hAnsi="Courier New" w:cs="Courier New"/>
        </w:rPr>
        <w:t xml:space="preserve"> of two </w:t>
      </w:r>
      <w:proofErr w:type="spellStart"/>
      <w:r w:rsidRPr="00A7271D">
        <w:rPr>
          <w:rFonts w:ascii="Courier New" w:hAnsi="Courier New" w:cs="Courier New"/>
        </w:rPr>
        <w:t>Cxy</w:t>
      </w:r>
      <w:proofErr w:type="spellEnd"/>
      <w:r w:rsidRPr="00A7271D">
        <w:rPr>
          <w:rFonts w:ascii="Courier New" w:hAnsi="Courier New" w:cs="Courier New"/>
        </w:rPr>
        <w:t xml:space="preserve"> forms (in this specific case Certificate(Registry,</w:t>
      </w:r>
    </w:p>
    <w:p w14:paraId="1C7A70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Operator) with </w:t>
      </w:r>
      <w:proofErr w:type="gramStart"/>
      <w:r w:rsidRPr="00A7271D">
        <w:rPr>
          <w:rFonts w:ascii="Courier New" w:hAnsi="Courier New" w:cs="Courier New"/>
        </w:rPr>
        <w:t>Certificate(</w:t>
      </w:r>
      <w:proofErr w:type="gramEnd"/>
      <w:r w:rsidRPr="00A7271D">
        <w:rPr>
          <w:rFonts w:ascii="Courier New" w:hAnsi="Courier New" w:cs="Courier New"/>
        </w:rPr>
        <w:t>Operator, Aircraft).</w:t>
      </w:r>
    </w:p>
    <w:p w14:paraId="20285A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71CA6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Timestamp formatting is covered in Appendix F.5.</w:t>
      </w:r>
    </w:p>
    <w:p w14:paraId="313F3D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2778E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F.3.1.  Concise </w:t>
      </w:r>
      <w:proofErr w:type="spellStart"/>
      <w:r w:rsidRPr="00CE452D">
        <w:rPr>
          <w:rFonts w:ascii="Courier New" w:hAnsi="Courier New" w:cs="Courier New"/>
          <w:lang w:val="fr-FR"/>
        </w:rPr>
        <w:t>Certificate</w:t>
      </w:r>
      <w:proofErr w:type="spellEnd"/>
      <w:r w:rsidRPr="00CE452D">
        <w:rPr>
          <w:rFonts w:ascii="Courier New" w:hAnsi="Courier New" w:cs="Courier New"/>
          <w:lang w:val="fr-FR"/>
        </w:rPr>
        <w:t>(X, Concise Y)</w:t>
      </w:r>
    </w:p>
    <w:p w14:paraId="1F55CCC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99D8AC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6BE15BF0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F91051E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97E1E5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65F1CFE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79E7FBE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3B7157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1BF8CE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1C8DAB3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01ED943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125C409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78270B0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0CDE9CB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32E6FCB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783A6B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50A0CBB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43B445FC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75ED9CD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29]</w:t>
      </w:r>
    </w:p>
    <w:p w14:paraId="37A73BE6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25B1C5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2FE6AC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F64A6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347F28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0                   1                   2                   3</w:t>
      </w:r>
    </w:p>
    <w:p w14:paraId="4A30DB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0 1 2 3 4 5 6 7 8 9 0 1 2 3 4 5 6 7 8 9 0 1 2 3 4 5 6 7 8 9 0 1</w:t>
      </w:r>
    </w:p>
    <w:p w14:paraId="4F6BF8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7C29EBF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F4F5BC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Hierarchical Host Identity Tag                 |</w:t>
      </w:r>
    </w:p>
    <w:p w14:paraId="52806F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Entity X                           |</w:t>
      </w:r>
    </w:p>
    <w:p w14:paraId="242F5C7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47FC338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31518F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20ED54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.                                                               .</w:t>
      </w:r>
    </w:p>
    <w:p w14:paraId="4BD979E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.                              </w:t>
      </w:r>
      <w:proofErr w:type="spellStart"/>
      <w:r w:rsidRPr="00A7271D">
        <w:rPr>
          <w:rFonts w:ascii="Courier New" w:hAnsi="Courier New" w:cs="Courier New"/>
        </w:rPr>
        <w:t>Ayy</w:t>
      </w:r>
      <w:proofErr w:type="spellEnd"/>
      <w:r w:rsidRPr="00A7271D">
        <w:rPr>
          <w:rFonts w:ascii="Courier New" w:hAnsi="Courier New" w:cs="Courier New"/>
        </w:rPr>
        <w:t xml:space="preserve">                              .</w:t>
      </w:r>
    </w:p>
    <w:p w14:paraId="7126948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.                                                               .</w:t>
      </w:r>
    </w:p>
    <w:p w14:paraId="701D7B7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616CF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2418270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Expiration Timestamp                      |</w:t>
      </w:r>
    </w:p>
    <w:p w14:paraId="4D9D29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21589E0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FB300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7131BFC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C96842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5582CE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2C03D6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3FFEF2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C85C1F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Signature                          |</w:t>
      </w:r>
    </w:p>
    <w:p w14:paraId="126F200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4C2CC40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C69E4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57CD5D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124426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713D36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0EA16D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1FB86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09745D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5026BB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8FA7DC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Figure 4: Concise Certificate(X, Concise Y)</w:t>
      </w:r>
    </w:p>
    <w:p w14:paraId="3CB893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FEF91A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short form of the </w:t>
      </w:r>
      <w:proofErr w:type="spellStart"/>
      <w:r w:rsidRPr="00A7271D">
        <w:rPr>
          <w:rFonts w:ascii="Courier New" w:hAnsi="Courier New" w:cs="Courier New"/>
        </w:rPr>
        <w:t>Cxy</w:t>
      </w:r>
      <w:proofErr w:type="spellEnd"/>
      <w:r w:rsidRPr="00A7271D">
        <w:rPr>
          <w:rFonts w:ascii="Courier New" w:hAnsi="Courier New" w:cs="Courier New"/>
        </w:rPr>
        <w:t xml:space="preserve"> this attestation is 200 bytes long and is</w:t>
      </w:r>
    </w:p>
    <w:p w14:paraId="74B290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designed</w:t>
      </w:r>
      <w:proofErr w:type="gramEnd"/>
      <w:r w:rsidRPr="00A7271D">
        <w:rPr>
          <w:rFonts w:ascii="Courier New" w:hAnsi="Courier New" w:cs="Courier New"/>
        </w:rPr>
        <w:t xml:space="preserve"> to fit inside the framing of the ASTM F3411 Authentication</w:t>
      </w:r>
    </w:p>
    <w:p w14:paraId="0168DA1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Message.  The HHIT of Entity X is used in place of the full </w:t>
      </w:r>
      <w:proofErr w:type="spellStart"/>
      <w:r w:rsidRPr="00A7271D">
        <w:rPr>
          <w:rFonts w:ascii="Courier New" w:hAnsi="Courier New" w:cs="Courier New"/>
        </w:rPr>
        <w:t>Axx</w:t>
      </w:r>
      <w:proofErr w:type="spellEnd"/>
      <w:r w:rsidRPr="00A7271D">
        <w:rPr>
          <w:rFonts w:ascii="Courier New" w:hAnsi="Courier New" w:cs="Courier New"/>
        </w:rPr>
        <w:t xml:space="preserve"> (see</w:t>
      </w:r>
    </w:p>
    <w:p w14:paraId="2E8470D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Section 9.3 for comments).  The timestamp is removed and only an</w:t>
      </w:r>
    </w:p>
    <w:p w14:paraId="29E8B31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expiration</w:t>
      </w:r>
      <w:proofErr w:type="gramEnd"/>
      <w:r w:rsidRPr="00A7271D">
        <w:rPr>
          <w:rFonts w:ascii="Courier New" w:hAnsi="Courier New" w:cs="Courier New"/>
        </w:rPr>
        <w:t xml:space="preserve"> timestamp is present.  </w:t>
      </w:r>
      <w:proofErr w:type="spellStart"/>
      <w:r w:rsidRPr="00A7271D">
        <w:rPr>
          <w:rFonts w:ascii="Courier New" w:hAnsi="Courier New" w:cs="Courier New"/>
        </w:rPr>
        <w:t>Ayy</w:t>
      </w:r>
      <w:proofErr w:type="spellEnd"/>
      <w:r w:rsidRPr="00A7271D">
        <w:rPr>
          <w:rFonts w:ascii="Courier New" w:hAnsi="Courier New" w:cs="Courier New"/>
        </w:rPr>
        <w:t xml:space="preserve"> MUST NOT be the in Concise</w:t>
      </w:r>
    </w:p>
    <w:p w14:paraId="5F2AF19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Form.</w:t>
      </w:r>
    </w:p>
    <w:p w14:paraId="0D836F4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51068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During creation the Expiration Timestamp MUST be no later than the</w:t>
      </w:r>
    </w:p>
    <w:p w14:paraId="6D736B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Expiration Timestamp found in </w:t>
      </w:r>
      <w:proofErr w:type="spellStart"/>
      <w:r w:rsidRPr="00A7271D">
        <w:rPr>
          <w:rFonts w:ascii="Courier New" w:hAnsi="Courier New" w:cs="Courier New"/>
        </w:rPr>
        <w:t>Ayy</w:t>
      </w:r>
      <w:proofErr w:type="spellEnd"/>
      <w:r w:rsidRPr="00A7271D">
        <w:rPr>
          <w:rFonts w:ascii="Courier New" w:hAnsi="Courier New" w:cs="Courier New"/>
        </w:rPr>
        <w:t>.</w:t>
      </w:r>
    </w:p>
    <w:p w14:paraId="7FF15D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99B20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F3CB35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6B8DC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CF321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64C045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D4FBE1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30]</w:t>
      </w:r>
    </w:p>
    <w:p w14:paraId="473C90E9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br w:type="page"/>
      </w:r>
    </w:p>
    <w:p w14:paraId="79900D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266636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A4A207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8CB6F1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F.4</w:t>
      </w:r>
      <w:proofErr w:type="gramStart"/>
      <w:r w:rsidRPr="00A7271D">
        <w:rPr>
          <w:rFonts w:ascii="Courier New" w:hAnsi="Courier New" w:cs="Courier New"/>
        </w:rPr>
        <w:t>.  Offline</w:t>
      </w:r>
      <w:proofErr w:type="gramEnd"/>
      <w:r w:rsidRPr="00A7271D">
        <w:rPr>
          <w:rFonts w:ascii="Courier New" w:hAnsi="Courier New" w:cs="Courier New"/>
        </w:rPr>
        <w:t xml:space="preserve"> Broadcast Attestation: Attestation(X, Offline Y)</w:t>
      </w:r>
    </w:p>
    <w:p w14:paraId="3F7259C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EA90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 special attestation that is the basis for a certificate finalized</w:t>
      </w:r>
    </w:p>
    <w:p w14:paraId="61C268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onboard</w:t>
      </w:r>
      <w:proofErr w:type="gramEnd"/>
      <w:r w:rsidRPr="00A7271D">
        <w:rPr>
          <w:rFonts w:ascii="Courier New" w:hAnsi="Courier New" w:cs="Courier New"/>
        </w:rPr>
        <w:t xml:space="preserve"> the aircraft during flight.  It is used in Broadcast RID to</w:t>
      </w:r>
    </w:p>
    <w:p w14:paraId="7A3E807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provide</w:t>
      </w:r>
      <w:proofErr w:type="gramEnd"/>
      <w:r w:rsidRPr="00A7271D">
        <w:rPr>
          <w:rFonts w:ascii="Courier New" w:hAnsi="Courier New" w:cs="Courier New"/>
        </w:rPr>
        <w:t xml:space="preserve"> the trustworthiness of the Aircraft without the need of the</w:t>
      </w:r>
    </w:p>
    <w:p w14:paraId="4AD331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Observer to be connected to the Internet.</w:t>
      </w:r>
    </w:p>
    <w:p w14:paraId="2317D36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41614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0                   1                   2                   3</w:t>
      </w:r>
    </w:p>
    <w:p w14:paraId="3E2106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0 1 2 3 4 5 6 7 8 9 0 1 2 3 4 5 6 7 8 9 0 1 2 3 4 5 6 7 8 9 0 1</w:t>
      </w:r>
    </w:p>
    <w:p w14:paraId="141387A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4C486F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1E008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Hierarchical Host Identity Tag                |</w:t>
      </w:r>
    </w:p>
    <w:p w14:paraId="5AB49BB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Entity X                           |</w:t>
      </w:r>
    </w:p>
    <w:p w14:paraId="5DC7299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C93DC8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0F7FE9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93C37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Hierarchical Host Identity Tag                |</w:t>
      </w:r>
    </w:p>
    <w:p w14:paraId="56291B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</w:t>
      </w:r>
      <w:proofErr w:type="gramStart"/>
      <w:r w:rsidRPr="00A7271D">
        <w:rPr>
          <w:rFonts w:ascii="Courier New" w:hAnsi="Courier New" w:cs="Courier New"/>
        </w:rPr>
        <w:t>of</w:t>
      </w:r>
      <w:proofErr w:type="gramEnd"/>
      <w:r w:rsidRPr="00A7271D">
        <w:rPr>
          <w:rFonts w:ascii="Courier New" w:hAnsi="Courier New" w:cs="Courier New"/>
        </w:rPr>
        <w:t xml:space="preserve"> Entity Y                           |</w:t>
      </w:r>
    </w:p>
    <w:p w14:paraId="021FA1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28DAEE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607C81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239265E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425C16D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1E56B0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Host Identity of Entity Y                   |</w:t>
      </w:r>
    </w:p>
    <w:p w14:paraId="3948EB5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D78B6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B0E91E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8FFB1F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45B3E4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1B70F2B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Expiration Timestamp                      |</w:t>
      </w:r>
    </w:p>
    <w:p w14:paraId="571B8CC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56F385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7600FF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B50529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737C391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7FA8602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797DCF2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A80BE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82A112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Signature                          |</w:t>
      </w:r>
    </w:p>
    <w:p w14:paraId="30E194D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5918878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1D14041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23ED82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69BDF9E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8282F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78BE264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31D07AF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|                                                               |</w:t>
      </w:r>
    </w:p>
    <w:p w14:paraId="26094C1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+---------------+---------------+---------------+---------------+</w:t>
      </w:r>
    </w:p>
    <w:p w14:paraId="4DB8CE5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5D0E47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D911D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78EBEA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Moskowitz, et al.         Expires 1 August 2021                [Page 31]</w:t>
      </w:r>
    </w:p>
    <w:p w14:paraId="5A33BF4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0E3E587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08D3C9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FEEED3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C1022F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Figure 5: Offline Form: Attestation(X, Offline Y)</w:t>
      </w:r>
    </w:p>
    <w:p w14:paraId="221B17F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473CA6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signature is generated using Entity X's </w:t>
      </w:r>
      <w:proofErr w:type="spellStart"/>
      <w:r w:rsidRPr="00A7271D">
        <w:rPr>
          <w:rFonts w:ascii="Courier New" w:hAnsi="Courier New" w:cs="Courier New"/>
        </w:rPr>
        <w:t>keypair</w:t>
      </w:r>
      <w:proofErr w:type="spellEnd"/>
      <w:r w:rsidRPr="00A7271D">
        <w:rPr>
          <w:rFonts w:ascii="Courier New" w:hAnsi="Courier New" w:cs="Courier New"/>
        </w:rPr>
        <w:t>.</w:t>
      </w:r>
    </w:p>
    <w:p w14:paraId="6927CF0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73EB0B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F.5</w:t>
      </w:r>
      <w:proofErr w:type="gramStart"/>
      <w:r w:rsidRPr="00A7271D">
        <w:rPr>
          <w:rFonts w:ascii="Courier New" w:hAnsi="Courier New" w:cs="Courier New"/>
        </w:rPr>
        <w:t>.  Timestamps</w:t>
      </w:r>
      <w:proofErr w:type="gramEnd"/>
    </w:p>
    <w:p w14:paraId="7B0F11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C0D5FF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r w:rsidRPr="00A7271D">
        <w:rPr>
          <w:rFonts w:ascii="Courier New" w:hAnsi="Courier New" w:cs="Courier New"/>
        </w:rPr>
        <w:t>Timestamps</w:t>
      </w:r>
      <w:proofErr w:type="spellEnd"/>
      <w:r w:rsidRPr="00A7271D">
        <w:rPr>
          <w:rFonts w:ascii="Courier New" w:hAnsi="Courier New" w:cs="Courier New"/>
        </w:rPr>
        <w:t xml:space="preserve"> MAY be the standard UNIX time or a protocol specific</w:t>
      </w:r>
    </w:p>
    <w:p w14:paraId="782724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timestamp</w:t>
      </w:r>
      <w:proofErr w:type="gramEnd"/>
      <w:r w:rsidRPr="00A7271D">
        <w:rPr>
          <w:rFonts w:ascii="Courier New" w:hAnsi="Courier New" w:cs="Courier New"/>
        </w:rPr>
        <w:t>, to avoid programming complexities.  For example [F3411-19]</w:t>
      </w:r>
    </w:p>
    <w:p w14:paraId="10A3BA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uses</w:t>
      </w:r>
      <w:proofErr w:type="gramEnd"/>
      <w:r w:rsidRPr="00A7271D">
        <w:rPr>
          <w:rFonts w:ascii="Courier New" w:hAnsi="Courier New" w:cs="Courier New"/>
        </w:rPr>
        <w:t xml:space="preserve"> a 00:00:00 01/01/2019 offset.  When </w:t>
      </w:r>
      <w:proofErr w:type="spellStart"/>
      <w:proofErr w:type="gramStart"/>
      <w:r w:rsidRPr="00A7271D">
        <w:rPr>
          <w:rFonts w:ascii="Courier New" w:hAnsi="Courier New" w:cs="Courier New"/>
        </w:rPr>
        <w:t>a</w:t>
      </w:r>
      <w:proofErr w:type="spellEnd"/>
      <w:proofErr w:type="gramEnd"/>
      <w:r w:rsidRPr="00A7271D">
        <w:rPr>
          <w:rFonts w:ascii="Courier New" w:hAnsi="Courier New" w:cs="Courier New"/>
        </w:rPr>
        <w:t xml:space="preserve"> Expiration Timestamp is</w:t>
      </w:r>
    </w:p>
    <w:p w14:paraId="7447C5A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required</w:t>
      </w:r>
      <w:proofErr w:type="gramEnd"/>
      <w:r w:rsidRPr="00A7271D">
        <w:rPr>
          <w:rFonts w:ascii="Courier New" w:hAnsi="Courier New" w:cs="Courier New"/>
        </w:rPr>
        <w:t xml:space="preserve"> a desired offset is added, setting the timestamp into the</w:t>
      </w:r>
    </w:p>
    <w:p w14:paraId="0075AB0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future</w:t>
      </w:r>
      <w:proofErr w:type="gramEnd"/>
      <w:r w:rsidRPr="00A7271D">
        <w:rPr>
          <w:rFonts w:ascii="Courier New" w:hAnsi="Courier New" w:cs="Courier New"/>
        </w:rPr>
        <w:t>.  The amount of offset for specific timestamps is left to best</w:t>
      </w:r>
    </w:p>
    <w:p w14:paraId="3D2ED0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practice</w:t>
      </w:r>
      <w:proofErr w:type="gramEnd"/>
      <w:r w:rsidRPr="00A7271D">
        <w:rPr>
          <w:rFonts w:ascii="Courier New" w:hAnsi="Courier New" w:cs="Courier New"/>
        </w:rPr>
        <w:t>.</w:t>
      </w:r>
    </w:p>
    <w:p w14:paraId="4806AD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33F94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F.6</w:t>
      </w:r>
      <w:proofErr w:type="gramStart"/>
      <w:r w:rsidRPr="00A7271D">
        <w:rPr>
          <w:rFonts w:ascii="Courier New" w:hAnsi="Courier New" w:cs="Courier New"/>
        </w:rPr>
        <w:t>.  Signatures</w:t>
      </w:r>
      <w:proofErr w:type="gramEnd"/>
    </w:p>
    <w:p w14:paraId="3BEE23F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9E7273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r w:rsidRPr="00A7271D">
        <w:rPr>
          <w:rFonts w:ascii="Courier New" w:hAnsi="Courier New" w:cs="Courier New"/>
        </w:rPr>
        <w:t>Signatures</w:t>
      </w:r>
      <w:proofErr w:type="spellEnd"/>
      <w:r w:rsidRPr="00A7271D">
        <w:rPr>
          <w:rFonts w:ascii="Courier New" w:hAnsi="Courier New" w:cs="Courier New"/>
        </w:rPr>
        <w:t xml:space="preserve"> are ALWAYS taken over the preceding fields in the</w:t>
      </w:r>
    </w:p>
    <w:p w14:paraId="73D7D99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certificate/attestation</w:t>
      </w:r>
      <w:proofErr w:type="gramEnd"/>
      <w:r w:rsidRPr="00A7271D">
        <w:rPr>
          <w:rFonts w:ascii="Courier New" w:hAnsi="Courier New" w:cs="Courier New"/>
        </w:rPr>
        <w:t>.  For DRIP the EdDSA25519 algorithm from</w:t>
      </w:r>
    </w:p>
    <w:p w14:paraId="3AC479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[RFC8032] is used.</w:t>
      </w:r>
    </w:p>
    <w:p w14:paraId="1E774F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22E7CC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Appendix G.  Calculating Collision Probabilities</w:t>
      </w:r>
    </w:p>
    <w:p w14:paraId="2C7503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021B92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accepted formula for calculating the probability of a collision</w:t>
      </w:r>
    </w:p>
    <w:p w14:paraId="48CA04A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is</w:t>
      </w:r>
      <w:proofErr w:type="gramEnd"/>
      <w:r w:rsidRPr="00A7271D">
        <w:rPr>
          <w:rFonts w:ascii="Courier New" w:hAnsi="Courier New" w:cs="Courier New"/>
        </w:rPr>
        <w:t>:</w:t>
      </w:r>
    </w:p>
    <w:p w14:paraId="09209C6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31D2EA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p = 1 - e</w:t>
      </w:r>
      <w:proofErr w:type="gramStart"/>
      <w:r w:rsidRPr="00A7271D">
        <w:rPr>
          <w:rFonts w:ascii="Courier New" w:hAnsi="Courier New" w:cs="Courier New"/>
        </w:rPr>
        <w:t>^{</w:t>
      </w:r>
      <w:proofErr w:type="gramEnd"/>
      <w:r w:rsidRPr="00A7271D">
        <w:rPr>
          <w:rFonts w:ascii="Courier New" w:hAnsi="Courier New" w:cs="Courier New"/>
        </w:rPr>
        <w:t>-k^2/(2n)}</w:t>
      </w:r>
    </w:p>
    <w:p w14:paraId="5193939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591AFF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117913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P   Collision Probability</w:t>
      </w:r>
    </w:p>
    <w:p w14:paraId="602A843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n</w:t>
      </w:r>
      <w:proofErr w:type="gramEnd"/>
      <w:r w:rsidRPr="00A7271D">
        <w:rPr>
          <w:rFonts w:ascii="Courier New" w:hAnsi="Courier New" w:cs="Courier New"/>
        </w:rPr>
        <w:t xml:space="preserve">   Total possible population</w:t>
      </w:r>
    </w:p>
    <w:p w14:paraId="5A1FAD7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</w:t>
      </w:r>
      <w:proofErr w:type="gramStart"/>
      <w:r w:rsidRPr="00A7271D">
        <w:rPr>
          <w:rFonts w:ascii="Courier New" w:hAnsi="Courier New" w:cs="Courier New"/>
        </w:rPr>
        <w:t>k</w:t>
      </w:r>
      <w:proofErr w:type="gramEnd"/>
      <w:r w:rsidRPr="00A7271D">
        <w:rPr>
          <w:rFonts w:ascii="Courier New" w:hAnsi="Courier New" w:cs="Courier New"/>
        </w:rPr>
        <w:t xml:space="preserve">   Actual population</w:t>
      </w:r>
    </w:p>
    <w:p w14:paraId="0C4D92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6E714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The following table provides the approximate population size for a</w:t>
      </w:r>
    </w:p>
    <w:p w14:paraId="3A1A4C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collision</w:t>
      </w:r>
      <w:proofErr w:type="gramEnd"/>
      <w:r w:rsidRPr="00A7271D">
        <w:rPr>
          <w:rFonts w:ascii="Courier New" w:hAnsi="Courier New" w:cs="Courier New"/>
        </w:rPr>
        <w:t xml:space="preserve"> for a given total population.</w:t>
      </w:r>
    </w:p>
    <w:p w14:paraId="1DE51A1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25DB9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                  Deployed Population</w:t>
      </w:r>
    </w:p>
    <w:p w14:paraId="3C66DC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Total            </w:t>
      </w:r>
      <w:proofErr w:type="gramStart"/>
      <w:r w:rsidRPr="00A7271D">
        <w:rPr>
          <w:rFonts w:ascii="Courier New" w:hAnsi="Courier New" w:cs="Courier New"/>
        </w:rPr>
        <w:t>With</w:t>
      </w:r>
      <w:proofErr w:type="gramEnd"/>
      <w:r w:rsidRPr="00A7271D">
        <w:rPr>
          <w:rFonts w:ascii="Courier New" w:hAnsi="Courier New" w:cs="Courier New"/>
        </w:rPr>
        <w:t xml:space="preserve"> Collision Risk of</w:t>
      </w:r>
    </w:p>
    <w:p w14:paraId="5135F6EA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     </w:t>
      </w:r>
      <w:r w:rsidRPr="00CE452D">
        <w:rPr>
          <w:rFonts w:ascii="Courier New" w:hAnsi="Courier New" w:cs="Courier New"/>
          <w:lang w:val="fr-FR"/>
        </w:rPr>
        <w:t>Population         .01%            1%</w:t>
      </w:r>
    </w:p>
    <w:p w14:paraId="1E4E5D28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3F587B7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   2^96                 4T           42T</w:t>
      </w:r>
    </w:p>
    <w:p w14:paraId="40850C9F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 xml:space="preserve">        2^72                 1B           10B</w:t>
      </w:r>
    </w:p>
    <w:p w14:paraId="4B4216C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        </w:t>
      </w:r>
      <w:r w:rsidRPr="00A7271D">
        <w:rPr>
          <w:rFonts w:ascii="Courier New" w:hAnsi="Courier New" w:cs="Courier New"/>
        </w:rPr>
        <w:t>2^68               250M          2.5B</w:t>
      </w:r>
    </w:p>
    <w:p w14:paraId="417113D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2^64                66M          663M</w:t>
      </w:r>
    </w:p>
    <w:p w14:paraId="2A13958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     2^60                16M          160M</w:t>
      </w:r>
    </w:p>
    <w:p w14:paraId="4C5CDF4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1EF2C5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Acknowledgments</w:t>
      </w:r>
    </w:p>
    <w:p w14:paraId="6F85F01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59337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Dr. Gurtov is an adviser on Cybersecurity to the Swedish Civil</w:t>
      </w:r>
    </w:p>
    <w:p w14:paraId="79185F94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A7271D">
        <w:rPr>
          <w:rFonts w:ascii="Courier New" w:hAnsi="Courier New" w:cs="Courier New"/>
        </w:rPr>
        <w:t xml:space="preserve">   </w:t>
      </w:r>
      <w:r w:rsidRPr="00CE452D">
        <w:rPr>
          <w:rFonts w:ascii="Courier New" w:hAnsi="Courier New" w:cs="Courier New"/>
          <w:lang w:val="fr-FR"/>
        </w:rPr>
        <w:t>Aviation Administration.</w:t>
      </w:r>
    </w:p>
    <w:p w14:paraId="37179A91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1F9180D3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2C07D17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p w14:paraId="42FB2ED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CE452D">
        <w:rPr>
          <w:rFonts w:ascii="Courier New" w:hAnsi="Courier New" w:cs="Courier New"/>
          <w:lang w:val="fr-FR"/>
        </w:rPr>
        <w:t xml:space="preserve">Moskowitz, et al.         </w:t>
      </w:r>
      <w:r w:rsidRPr="00A7271D">
        <w:rPr>
          <w:rFonts w:ascii="Courier New" w:hAnsi="Courier New" w:cs="Courier New"/>
        </w:rPr>
        <w:t>Expires 1 August 2021                [Page 32]</w:t>
      </w:r>
    </w:p>
    <w:p w14:paraId="39402CC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br w:type="page"/>
      </w:r>
    </w:p>
    <w:p w14:paraId="6E024C6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lastRenderedPageBreak/>
        <w:t>Internet-Draft                UAS Remote ID                 January 2021</w:t>
      </w:r>
    </w:p>
    <w:p w14:paraId="693A905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6BF5F8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C15BD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spellStart"/>
      <w:r w:rsidRPr="00A7271D">
        <w:rPr>
          <w:rFonts w:ascii="Courier New" w:hAnsi="Courier New" w:cs="Courier New"/>
        </w:rPr>
        <w:t>Quynh</w:t>
      </w:r>
      <w:proofErr w:type="spellEnd"/>
      <w:r w:rsidRPr="00A7271D">
        <w:rPr>
          <w:rFonts w:ascii="Courier New" w:hAnsi="Courier New" w:cs="Courier New"/>
        </w:rPr>
        <w:t xml:space="preserve"> Dang of NIST gave considerable guidance on using Keccak and the</w:t>
      </w:r>
    </w:p>
    <w:p w14:paraId="72EC589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NIST supporting documents.  Joan </w:t>
      </w:r>
      <w:proofErr w:type="spellStart"/>
      <w:r w:rsidRPr="00A7271D">
        <w:rPr>
          <w:rFonts w:ascii="Courier New" w:hAnsi="Courier New" w:cs="Courier New"/>
        </w:rPr>
        <w:t>Deamen</w:t>
      </w:r>
      <w:proofErr w:type="spellEnd"/>
      <w:r w:rsidRPr="00A7271D">
        <w:rPr>
          <w:rFonts w:ascii="Courier New" w:hAnsi="Courier New" w:cs="Courier New"/>
        </w:rPr>
        <w:t xml:space="preserve"> of the Keccak team was</w:t>
      </w:r>
    </w:p>
    <w:p w14:paraId="700F4F7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</w:t>
      </w:r>
      <w:proofErr w:type="gramStart"/>
      <w:r w:rsidRPr="00A7271D">
        <w:rPr>
          <w:rFonts w:ascii="Courier New" w:hAnsi="Courier New" w:cs="Courier New"/>
        </w:rPr>
        <w:t>especially</w:t>
      </w:r>
      <w:proofErr w:type="gramEnd"/>
      <w:r w:rsidRPr="00A7271D">
        <w:rPr>
          <w:rFonts w:ascii="Courier New" w:hAnsi="Courier New" w:cs="Courier New"/>
        </w:rPr>
        <w:t xml:space="preserve"> helpful in many aspects of using Keccak.</w:t>
      </w:r>
    </w:p>
    <w:p w14:paraId="1668E53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12D7BF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>Authors' Addresses</w:t>
      </w:r>
    </w:p>
    <w:p w14:paraId="58F993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9DE2A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Robert Moskowitz</w:t>
      </w:r>
    </w:p>
    <w:p w14:paraId="390E2D5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HTT Consulting</w:t>
      </w:r>
    </w:p>
    <w:p w14:paraId="6FEE2D7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Oak Park, MI 48237</w:t>
      </w:r>
    </w:p>
    <w:p w14:paraId="1F52CC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United States of America</w:t>
      </w:r>
    </w:p>
    <w:p w14:paraId="468D726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B6A910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Email: rgm@labs.htt-consult.com</w:t>
      </w:r>
    </w:p>
    <w:p w14:paraId="024A17C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F7DFDA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4F791F3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Stuart W. Card</w:t>
      </w:r>
    </w:p>
    <w:p w14:paraId="74AFD4F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AX </w:t>
      </w:r>
      <w:proofErr w:type="spellStart"/>
      <w:r w:rsidRPr="00A7271D">
        <w:rPr>
          <w:rFonts w:ascii="Courier New" w:hAnsi="Courier New" w:cs="Courier New"/>
        </w:rPr>
        <w:t>Enterprize</w:t>
      </w:r>
      <w:proofErr w:type="spellEnd"/>
      <w:r w:rsidRPr="00A7271D">
        <w:rPr>
          <w:rFonts w:ascii="Courier New" w:hAnsi="Courier New" w:cs="Courier New"/>
        </w:rPr>
        <w:t>, LLC</w:t>
      </w:r>
    </w:p>
    <w:p w14:paraId="1889692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4947 Commercial Drive</w:t>
      </w:r>
    </w:p>
    <w:p w14:paraId="6A941F8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Yorkville, NY 13495</w:t>
      </w:r>
    </w:p>
    <w:p w14:paraId="4F8ABC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United States of America</w:t>
      </w:r>
    </w:p>
    <w:p w14:paraId="18633D9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23F42EB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Email: stu.card@axenterprize.com</w:t>
      </w:r>
    </w:p>
    <w:p w14:paraId="3FF7028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228774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753CF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Adam </w:t>
      </w:r>
      <w:proofErr w:type="spellStart"/>
      <w:r w:rsidRPr="00A7271D">
        <w:rPr>
          <w:rFonts w:ascii="Courier New" w:hAnsi="Courier New" w:cs="Courier New"/>
        </w:rPr>
        <w:t>Wiethuechter</w:t>
      </w:r>
      <w:proofErr w:type="spellEnd"/>
    </w:p>
    <w:p w14:paraId="5DB04C2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AX </w:t>
      </w:r>
      <w:proofErr w:type="spellStart"/>
      <w:r w:rsidRPr="00A7271D">
        <w:rPr>
          <w:rFonts w:ascii="Courier New" w:hAnsi="Courier New" w:cs="Courier New"/>
        </w:rPr>
        <w:t>Enterprize</w:t>
      </w:r>
      <w:proofErr w:type="spellEnd"/>
      <w:r w:rsidRPr="00A7271D">
        <w:rPr>
          <w:rFonts w:ascii="Courier New" w:hAnsi="Courier New" w:cs="Courier New"/>
        </w:rPr>
        <w:t>, LLC</w:t>
      </w:r>
    </w:p>
    <w:p w14:paraId="4F65AFF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4947 Commercial Drive</w:t>
      </w:r>
    </w:p>
    <w:p w14:paraId="0B1D252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Yorkville, NY 13495</w:t>
      </w:r>
    </w:p>
    <w:p w14:paraId="7826EB0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United States of America</w:t>
      </w:r>
    </w:p>
    <w:p w14:paraId="0813960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26E8731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Email: adam.wiethuechter@axenterprize.com</w:t>
      </w:r>
    </w:p>
    <w:p w14:paraId="1545530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F8FAABC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595AAB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Andrei Gurtov</w:t>
      </w:r>
    </w:p>
    <w:p w14:paraId="39C20B3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Linköping University</w:t>
      </w:r>
    </w:p>
    <w:p w14:paraId="6434F852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IDA</w:t>
      </w:r>
    </w:p>
    <w:p w14:paraId="5F275C9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SE-58183 Linköping</w:t>
      </w:r>
    </w:p>
    <w:p w14:paraId="04182843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Sweden</w:t>
      </w:r>
    </w:p>
    <w:p w14:paraId="2DCD3B2D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56406F6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  <w:r w:rsidRPr="00A7271D">
        <w:rPr>
          <w:rFonts w:ascii="Courier New" w:hAnsi="Courier New" w:cs="Courier New"/>
        </w:rPr>
        <w:t xml:space="preserve">   Email: gurtov@acm.org</w:t>
      </w:r>
    </w:p>
    <w:p w14:paraId="596BEE7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1CA963E4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2969EEEE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FFFF6C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9AB13B8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33207B79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002D8DBA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6EA2D7F5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843C577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AFB715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B392F30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5BD430EF" w14:textId="77777777" w:rsidR="00A7271D" w:rsidRPr="00A7271D" w:rsidRDefault="00A7271D" w:rsidP="00A7271D">
      <w:pPr>
        <w:pStyle w:val="Textebrut"/>
        <w:rPr>
          <w:rFonts w:ascii="Courier New" w:hAnsi="Courier New" w:cs="Courier New"/>
        </w:rPr>
      </w:pPr>
    </w:p>
    <w:p w14:paraId="76661B42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  <w:r w:rsidRPr="00CE452D">
        <w:rPr>
          <w:rFonts w:ascii="Courier New" w:hAnsi="Courier New" w:cs="Courier New"/>
          <w:lang w:val="fr-FR"/>
        </w:rPr>
        <w:t>Moskowitz, et al.         Expires 1 August 2021                [Page 33]</w:t>
      </w:r>
    </w:p>
    <w:p w14:paraId="4630BC65" w14:textId="77777777" w:rsidR="00A7271D" w:rsidRPr="00CE452D" w:rsidRDefault="00A7271D" w:rsidP="00A7271D">
      <w:pPr>
        <w:pStyle w:val="Textebrut"/>
        <w:rPr>
          <w:rFonts w:ascii="Courier New" w:hAnsi="Courier New" w:cs="Courier New"/>
          <w:lang w:val="fr-FR"/>
        </w:rPr>
      </w:pPr>
    </w:p>
    <w:sectPr w:rsidR="00A7271D" w:rsidRPr="00CE452D" w:rsidSect="00C3430C">
      <w:pgSz w:w="12240" w:h="15840"/>
      <w:pgMar w:top="426" w:right="1502" w:bottom="284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BOUCADAIR Mohamed TGI/OLN" w:date="2021-06-28T10:41:00Z" w:initials="BMT">
    <w:p w14:paraId="7AABCAC2" w14:textId="61E63493" w:rsidR="007332A1" w:rsidRDefault="007332A1">
      <w:pPr>
        <w:pStyle w:val="Commentaire"/>
      </w:pPr>
      <w:r>
        <w:rPr>
          <w:rStyle w:val="Marquedecommentaire"/>
        </w:rPr>
        <w:annotationRef/>
      </w:r>
      <w:r>
        <w:t>This should be in the core document.</w:t>
      </w:r>
    </w:p>
  </w:comment>
  <w:comment w:id="27" w:author="BOUCADAIR Mohamed TGI/OLN" w:date="2021-06-28T09:25:00Z" w:initials="BMT">
    <w:p w14:paraId="4F581DC9" w14:textId="77777777" w:rsidR="005D0774" w:rsidRDefault="005D0774">
      <w:pPr>
        <w:pStyle w:val="Commentaire"/>
      </w:pPr>
      <w:r>
        <w:rPr>
          <w:rStyle w:val="Marquedecommentaire"/>
        </w:rPr>
        <w:annotationRef/>
      </w:r>
      <w:r>
        <w:t>Not defined in the DRIP architecture I-D</w:t>
      </w:r>
    </w:p>
  </w:comment>
  <w:comment w:id="30" w:author="BOUCADAIR Mohamed TGI/OLN" w:date="2021-06-28T09:21:00Z" w:initials="BMT">
    <w:p w14:paraId="027B7D4B" w14:textId="77777777" w:rsidR="00A13D2C" w:rsidRDefault="00A13D2C">
      <w:pPr>
        <w:pStyle w:val="Commentaire"/>
      </w:pPr>
      <w:r>
        <w:rPr>
          <w:rStyle w:val="Marquedecommentaire"/>
        </w:rPr>
        <w:annotationRef/>
      </w:r>
      <w:r>
        <w:t xml:space="preserve">Please add a reference where this is defined. </w:t>
      </w:r>
    </w:p>
  </w:comment>
  <w:comment w:id="37" w:author="BOUCADAIR Mohamed TGI/OLN" w:date="2021-06-28T09:22:00Z" w:initials="BMT">
    <w:p w14:paraId="56824E7B" w14:textId="77777777" w:rsidR="00A13D2C" w:rsidRDefault="00A13D2C">
      <w:pPr>
        <w:pStyle w:val="Commentaire"/>
      </w:pPr>
      <w:r>
        <w:rPr>
          <w:rStyle w:val="Marquedecommentaire"/>
        </w:rPr>
        <w:annotationRef/>
      </w:r>
      <w:r>
        <w:t xml:space="preserve">We may cite RFC4122 as an example. </w:t>
      </w:r>
    </w:p>
  </w:comment>
  <w:comment w:id="39" w:author="BOUCADAIR Mohamed TGI/OLN" w:date="2021-06-28T09:27:00Z" w:initials="BMT">
    <w:p w14:paraId="6009B347" w14:textId="77777777" w:rsidR="005D0774" w:rsidRDefault="005D0774">
      <w:pPr>
        <w:pStyle w:val="Commentaire"/>
      </w:pPr>
      <w:r>
        <w:rPr>
          <w:rStyle w:val="Marquedecommentaire"/>
        </w:rPr>
        <w:annotationRef/>
      </w:r>
      <w:r>
        <w:t xml:space="preserve">Can we cite </w:t>
      </w:r>
      <w:r w:rsidRPr="005D0774">
        <w:t>rfc5280#section-4.1.2.6</w:t>
      </w:r>
      <w:r>
        <w:t xml:space="preserve"> or something similar? </w:t>
      </w:r>
    </w:p>
  </w:comment>
  <w:comment w:id="47" w:author="BOUCADAIR Mohamed TGI/OLN" w:date="2021-06-28T09:45:00Z" w:initials="BMT">
    <w:p w14:paraId="6F2F9F87" w14:textId="77777777" w:rsidR="00C3430C" w:rsidRDefault="00C3430C">
      <w:pPr>
        <w:pStyle w:val="Commentaire"/>
      </w:pPr>
      <w:r>
        <w:rPr>
          <w:rStyle w:val="Marquedecommentaire"/>
        </w:rPr>
        <w:annotationRef/>
      </w:r>
      <w:r>
        <w:t xml:space="preserve">Where is this defined? </w:t>
      </w:r>
    </w:p>
    <w:p w14:paraId="1107FE19" w14:textId="77777777" w:rsidR="00C3430C" w:rsidRDefault="00C3430C">
      <w:pPr>
        <w:pStyle w:val="Commentaire"/>
      </w:pPr>
    </w:p>
    <w:p w14:paraId="7AABC8E4" w14:textId="77777777" w:rsidR="00C3430C" w:rsidRDefault="00C3430C">
      <w:pPr>
        <w:pStyle w:val="Commentaire"/>
      </w:pPr>
      <w:r>
        <w:t xml:space="preserve">We need to position first this I-D vs. the arch and </w:t>
      </w:r>
      <w:proofErr w:type="gramStart"/>
      <w:r>
        <w:t>then  introduce</w:t>
      </w:r>
      <w:proofErr w:type="gramEnd"/>
      <w:r>
        <w:t xml:space="preserve"> components such as registry</w:t>
      </w:r>
    </w:p>
  </w:comment>
  <w:comment w:id="51" w:author="BOUCADAIR Mohamed TGI/OLN" w:date="2021-06-28T09:46:00Z" w:initials="BMT">
    <w:p w14:paraId="2B46BB6E" w14:textId="77777777" w:rsidR="00C3430C" w:rsidRDefault="00C3430C">
      <w:pPr>
        <w:pStyle w:val="Commentaire"/>
      </w:pPr>
      <w:r>
        <w:rPr>
          <w:rStyle w:val="Marquedecommentaire"/>
        </w:rPr>
        <w:annotationRef/>
      </w:r>
      <w:r>
        <w:t>I would expand and cite an RFC</w:t>
      </w:r>
    </w:p>
  </w:comment>
  <w:comment w:id="52" w:author="BOUCADAIR Mohamed TGI/OLN" w:date="2021-06-28T09:47:00Z" w:initials="BMT">
    <w:p w14:paraId="53913451" w14:textId="77777777" w:rsidR="00C3430C" w:rsidRDefault="00C3430C">
      <w:pPr>
        <w:pStyle w:val="Commentaire"/>
      </w:pPr>
      <w:r>
        <w:rPr>
          <w:rStyle w:val="Marquedecommentaire"/>
        </w:rPr>
        <w:annotationRef/>
      </w:r>
      <w:r>
        <w:t xml:space="preserve">Please cite </w:t>
      </w:r>
      <w:r>
        <w:t>RFC8200</w:t>
      </w:r>
      <w:r>
        <w:t xml:space="preserve"> </w:t>
      </w:r>
    </w:p>
  </w:comment>
  <w:comment w:id="53" w:author="BOUCADAIR Mohamed TGI/OLN" w:date="2021-06-28T09:49:00Z" w:initials="BMT">
    <w:p w14:paraId="0490DA9A" w14:textId="77777777" w:rsidR="00C3430C" w:rsidRDefault="00C3430C">
      <w:pPr>
        <w:pStyle w:val="Commentaire"/>
      </w:pPr>
      <w:r>
        <w:rPr>
          <w:rStyle w:val="Marquedecommentaire"/>
        </w:rPr>
        <w:annotationRef/>
      </w:r>
      <w:r>
        <w:t>Can we provide examples of such technologies or be more explicit about these “many ways”?</w:t>
      </w:r>
    </w:p>
  </w:comment>
  <w:comment w:id="55" w:author="BOUCADAIR Mohamed TGI/OLN" w:date="2021-06-28T09:51:00Z" w:initials="BMT">
    <w:p w14:paraId="25285BDA" w14:textId="79E93981" w:rsidR="00FA1CD1" w:rsidRDefault="00FA1CD1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56" w:author="BOUCADAIR Mohamed TGI/OLN" w:date="2021-06-28T09:52:00Z" w:initials="BMT">
    <w:p w14:paraId="7C06DA6C" w14:textId="0795D1AE" w:rsidR="0032218B" w:rsidRDefault="0032218B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Can we be more explicit or cite a document?</w:t>
      </w:r>
    </w:p>
  </w:comment>
  <w:comment w:id="54" w:author="BOUCADAIR Mohamed TGI/OLN" w:date="2021-06-28T09:51:00Z" w:initials="BMT">
    <w:p w14:paraId="1E3A5124" w14:textId="77777777" w:rsidR="00FA1CD1" w:rsidRDefault="00FA1CD1">
      <w:pPr>
        <w:pStyle w:val="Commentaire"/>
      </w:pPr>
      <w:r>
        <w:rPr>
          <w:rStyle w:val="Marquedecommentaire"/>
        </w:rPr>
        <w:annotationRef/>
      </w:r>
      <w:r>
        <w:t xml:space="preserve">Please move this to the core document. Thanks. </w:t>
      </w:r>
    </w:p>
    <w:p w14:paraId="03500C9E" w14:textId="3A995E97" w:rsidR="00FA1CD1" w:rsidRDefault="00FA1CD1">
      <w:pPr>
        <w:pStyle w:val="Commentaire"/>
      </w:pPr>
    </w:p>
  </w:comment>
  <w:comment w:id="63" w:author="BOUCADAIR Mohamed TGI/OLN" w:date="2021-06-28T09:55:00Z" w:initials="BMT">
    <w:p w14:paraId="4AA20F59" w14:textId="39D162AE" w:rsidR="0032218B" w:rsidRDefault="0032218B">
      <w:pPr>
        <w:pStyle w:val="Commentaire"/>
      </w:pPr>
      <w:r>
        <w:rPr>
          <w:rStyle w:val="Marquedecommentaire"/>
        </w:rPr>
        <w:annotationRef/>
      </w:r>
      <w:r>
        <w:t>Please expand and cite RFC</w:t>
      </w:r>
      <w:r w:rsidRPr="0032218B">
        <w:t>7519</w:t>
      </w:r>
      <w:r>
        <w:t xml:space="preserve"> + RFC</w:t>
      </w:r>
      <w:r w:rsidRPr="0032218B">
        <w:t>8392</w:t>
      </w:r>
    </w:p>
  </w:comment>
  <w:comment w:id="60" w:author="BOUCADAIR Mohamed TGI/OLN" w:date="2021-06-28T10:42:00Z" w:initials="BMT">
    <w:p w14:paraId="577BD174" w14:textId="3976E022" w:rsidR="007332A1" w:rsidRDefault="007332A1">
      <w:pPr>
        <w:pStyle w:val="Commentaire"/>
      </w:pPr>
      <w:r>
        <w:rPr>
          <w:rStyle w:val="Marquedecommentaire"/>
        </w:rPr>
        <w:annotationRef/>
      </w:r>
      <w:r>
        <w:t>These are not used in the core document</w:t>
      </w:r>
    </w:p>
  </w:comment>
  <w:comment w:id="70" w:author="BOUCADAIR Mohamed TGI/OLN" w:date="2021-06-28T10:02:00Z" w:initials="BMT">
    <w:p w14:paraId="30F26FF8" w14:textId="334F1541" w:rsidR="003F165D" w:rsidRDefault="0032218B" w:rsidP="0032218B">
      <w:pPr>
        <w:pStyle w:val="PrformatHTML"/>
      </w:pPr>
      <w:r>
        <w:rPr>
          <w:rStyle w:val="Marquedecommentaire"/>
        </w:rPr>
        <w:annotationRef/>
      </w:r>
      <w:r>
        <w:t>Can we cite</w:t>
      </w:r>
      <w:r w:rsidR="003F165D">
        <w:t>:</w:t>
      </w:r>
    </w:p>
    <w:p w14:paraId="240B8125" w14:textId="77777777" w:rsidR="003F165D" w:rsidRDefault="003F165D" w:rsidP="0032218B">
      <w:pPr>
        <w:pStyle w:val="PrformatHTML"/>
      </w:pPr>
    </w:p>
    <w:p w14:paraId="716E1F47" w14:textId="68663012" w:rsidR="0032218B" w:rsidRDefault="0032218B" w:rsidP="0032218B">
      <w:pPr>
        <w:pStyle w:val="PrformatHTML"/>
      </w:pPr>
      <w:r>
        <w:t>National Institute of Standards and Technology (NIST),</w:t>
      </w:r>
    </w:p>
    <w:p w14:paraId="28B2D9CF" w14:textId="77777777" w:rsidR="0032218B" w:rsidRDefault="0032218B" w:rsidP="0032218B">
      <w:pPr>
        <w:pStyle w:val="PrformatHTML"/>
      </w:pPr>
      <w:r>
        <w:t xml:space="preserve">              "SHA-3 Derived Functions: </w:t>
      </w:r>
      <w:proofErr w:type="spellStart"/>
      <w:r>
        <w:t>cSHAKE</w:t>
      </w:r>
      <w:proofErr w:type="spellEnd"/>
      <w:r>
        <w:t xml:space="preserve">, KMAC, </w:t>
      </w:r>
      <w:proofErr w:type="spellStart"/>
      <w:r>
        <w:t>TupleHash</w:t>
      </w:r>
      <w:proofErr w:type="spellEnd"/>
      <w:r>
        <w:t xml:space="preserve"> and</w:t>
      </w:r>
    </w:p>
    <w:p w14:paraId="705AAD24" w14:textId="77777777" w:rsidR="0032218B" w:rsidRDefault="0032218B" w:rsidP="0032218B">
      <w:pPr>
        <w:pStyle w:val="PrformatHTML"/>
      </w:pPr>
      <w:r>
        <w:t xml:space="preserve">              </w:t>
      </w:r>
      <w:proofErr w:type="spellStart"/>
      <w:r>
        <w:t>ParallelHash</w:t>
      </w:r>
      <w:proofErr w:type="spellEnd"/>
      <w:r>
        <w:t>", NIST Special Publication 800-185,</w:t>
      </w:r>
    </w:p>
    <w:p w14:paraId="61B14133" w14:textId="77777777" w:rsidR="0032218B" w:rsidRDefault="0032218B" w:rsidP="0032218B">
      <w:pPr>
        <w:pStyle w:val="PrformatHTML"/>
      </w:pPr>
      <w:r>
        <w:t xml:space="preserve">              DOI 10.6028/NIST.SP.800-185, December 2016,</w:t>
      </w:r>
    </w:p>
    <w:p w14:paraId="681F3CEF" w14:textId="77777777" w:rsidR="0032218B" w:rsidRDefault="0032218B" w:rsidP="0032218B">
      <w:pPr>
        <w:pStyle w:val="PrformatHTML"/>
      </w:pPr>
      <w:r>
        <w:t xml:space="preserve">              &lt;</w:t>
      </w:r>
      <w:hyperlink r:id="rId1" w:history="1">
        <w:r>
          <w:rPr>
            <w:rStyle w:val="Lienhypertexte"/>
          </w:rPr>
          <w:t>http://nvlpubs.nist.gov/nistpubs/SpecialPublications/</w:t>
        </w:r>
      </w:hyperlink>
    </w:p>
    <w:p w14:paraId="11717CE3" w14:textId="77777777" w:rsidR="0032218B" w:rsidRDefault="0032218B" w:rsidP="0032218B">
      <w:pPr>
        <w:pStyle w:val="PrformatHTML"/>
      </w:pPr>
      <w:r>
        <w:t xml:space="preserve">              </w:t>
      </w:r>
      <w:hyperlink r:id="rId2" w:history="1">
        <w:r>
          <w:rPr>
            <w:rStyle w:val="Lienhypertexte"/>
          </w:rPr>
          <w:t>NIST.SP.800-185.pdf</w:t>
        </w:r>
      </w:hyperlink>
      <w:r>
        <w:t>&gt;.</w:t>
      </w:r>
    </w:p>
    <w:p w14:paraId="063AE039" w14:textId="49D0BEB2" w:rsidR="0032218B" w:rsidRDefault="0032218B">
      <w:pPr>
        <w:pStyle w:val="Commentaire"/>
      </w:pPr>
      <w:r>
        <w:t>?</w:t>
      </w:r>
    </w:p>
  </w:comment>
  <w:comment w:id="71" w:author="BOUCADAIR Mohamed TGI/OLN" w:date="2021-06-28T10:02:00Z" w:initials="BMT">
    <w:p w14:paraId="4BFD71C3" w14:textId="3244962A" w:rsidR="0032218B" w:rsidRDefault="0032218B">
      <w:pPr>
        <w:pStyle w:val="Commentaire"/>
      </w:pPr>
      <w:r>
        <w:rPr>
          <w:rStyle w:val="Marquedecommentaire"/>
        </w:rPr>
        <w:annotationRef/>
      </w:r>
      <w:r>
        <w:t xml:space="preserve">Can we cite </w:t>
      </w:r>
    </w:p>
    <w:p w14:paraId="0735B3EF" w14:textId="77777777" w:rsidR="0032218B" w:rsidRDefault="0032218B">
      <w:pPr>
        <w:pStyle w:val="Commentaire"/>
      </w:pPr>
    </w:p>
    <w:p w14:paraId="06608ECB" w14:textId="77777777" w:rsidR="0032218B" w:rsidRDefault="0032218B" w:rsidP="0032218B">
      <w:pPr>
        <w:pStyle w:val="PrformatHTML"/>
      </w:pPr>
      <w:r>
        <w:t>National Institute of Standards and Technology, "SHA-3</w:t>
      </w:r>
    </w:p>
    <w:p w14:paraId="4152BA18" w14:textId="77777777" w:rsidR="0032218B" w:rsidRDefault="0032218B" w:rsidP="0032218B">
      <w:pPr>
        <w:pStyle w:val="PrformatHTML"/>
      </w:pPr>
      <w:r>
        <w:t xml:space="preserve">              Standard: Permutation-Based Hash and Extendable-Output</w:t>
      </w:r>
    </w:p>
    <w:p w14:paraId="1DB9F4FA" w14:textId="77777777" w:rsidR="0032218B" w:rsidRDefault="0032218B" w:rsidP="0032218B">
      <w:pPr>
        <w:pStyle w:val="PrformatHTML"/>
      </w:pPr>
      <w:r>
        <w:t xml:space="preserve">              Functions", DOI 10.6028/NIST.FIPS.202, FIPS PUB 202,</w:t>
      </w:r>
    </w:p>
    <w:p w14:paraId="01F7CE86" w14:textId="77777777" w:rsidR="0032218B" w:rsidRDefault="0032218B" w:rsidP="0032218B">
      <w:pPr>
        <w:pStyle w:val="PrformatHTML"/>
      </w:pPr>
      <w:r>
        <w:t xml:space="preserve">              August 2015, &lt;</w:t>
      </w:r>
      <w:hyperlink r:id="rId3" w:history="1">
        <w:r>
          <w:rPr>
            <w:rStyle w:val="Lienhypertexte"/>
          </w:rPr>
          <w:t>https://doi.org/10.6028/NIST.FIPS.202</w:t>
        </w:r>
      </w:hyperlink>
      <w:r>
        <w:t>&gt;.</w:t>
      </w:r>
    </w:p>
    <w:p w14:paraId="0C41A7E5" w14:textId="1ABAAAE5" w:rsidR="0032218B" w:rsidRDefault="0032218B">
      <w:pPr>
        <w:pStyle w:val="Commentaire"/>
      </w:pPr>
      <w:r>
        <w:t>?</w:t>
      </w:r>
    </w:p>
  </w:comment>
  <w:comment w:id="79" w:author="BOUCADAIR Mohamed TGI/OLN" w:date="2021-06-28T10:00:00Z" w:initials="BMT">
    <w:p w14:paraId="41C133B0" w14:textId="3C4B9E28" w:rsidR="0032218B" w:rsidRDefault="0032218B">
      <w:pPr>
        <w:pStyle w:val="Commentaire"/>
      </w:pPr>
      <w:r>
        <w:rPr>
          <w:rStyle w:val="Marquedecommentaire"/>
        </w:rPr>
        <w:annotationRef/>
      </w:r>
      <w:r>
        <w:t>Cite the base HIP RFC</w:t>
      </w:r>
    </w:p>
  </w:comment>
  <w:comment w:id="83" w:author="BOUCADAIR Mohamed TGI/OLN" w:date="2021-06-28T10:04:00Z" w:initials="BMT">
    <w:p w14:paraId="35429D37" w14:textId="381D5CC3" w:rsidR="003F165D" w:rsidRDefault="003F165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Not sure I would maintain this at this stage of the document. </w:t>
      </w:r>
    </w:p>
  </w:comment>
  <w:comment w:id="86" w:author="BOUCADAIR Mohamed TGI/OLN" w:date="2021-06-28T10:05:00Z" w:initials="BMT">
    <w:p w14:paraId="519CD064" w14:textId="278CCFFB" w:rsidR="003F165D" w:rsidRDefault="003F165D">
      <w:pPr>
        <w:pStyle w:val="Commentaire"/>
      </w:pPr>
      <w:r>
        <w:rPr>
          <w:rStyle w:val="Marquedecommentaire"/>
        </w:rPr>
        <w:annotationRef/>
      </w:r>
      <w:r>
        <w:t xml:space="preserve">I guess we can cite the same NIST document as </w:t>
      </w:r>
      <w:proofErr w:type="spellStart"/>
      <w:r>
        <w:t>sSHAKE</w:t>
      </w:r>
      <w:proofErr w:type="spellEnd"/>
    </w:p>
  </w:comment>
  <w:comment w:id="88" w:author="BOUCADAIR Mohamed TGI/OLN" w:date="2021-06-28T10:10:00Z" w:initials="BMT">
    <w:p w14:paraId="118DB287" w14:textId="7CFF7510" w:rsidR="003F165D" w:rsidRDefault="003F165D">
      <w:pPr>
        <w:pStyle w:val="Commentaire"/>
      </w:pPr>
      <w:r>
        <w:rPr>
          <w:rStyle w:val="Marquedecommentaire"/>
        </w:rPr>
        <w:annotationRef/>
      </w:r>
      <w:r>
        <w:t xml:space="preserve">Should we cite </w:t>
      </w:r>
      <w:r w:rsidRPr="003F165D">
        <w:t>rfc7343</w:t>
      </w:r>
      <w:r>
        <w:t>?</w:t>
      </w:r>
    </w:p>
  </w:comment>
  <w:comment w:id="97" w:author="BOUCADAIR Mohamed TGI/OLN" w:date="2021-06-28T10:11:00Z" w:initials="BMT">
    <w:p w14:paraId="542CC9A3" w14:textId="47F68A16" w:rsidR="003F165D" w:rsidRDefault="003F165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I’m afraid the use of normative language is justified here. </w:t>
      </w:r>
    </w:p>
  </w:comment>
  <w:comment w:id="112" w:author="BOUCADAIR Mohamed TGI/OLN" w:date="2021-06-28T10:16:00Z" w:initials="BMT">
    <w:p w14:paraId="70F09C90" w14:textId="1B8A3879" w:rsidR="00F86B22" w:rsidRDefault="00F86B22">
      <w:pPr>
        <w:pStyle w:val="Commentaire"/>
      </w:pPr>
      <w:r>
        <w:rPr>
          <w:rStyle w:val="Marquedecommentaire"/>
        </w:rPr>
        <w:annotationRef/>
      </w:r>
      <w:r>
        <w:t>Not sure to get the link with the previous statement</w:t>
      </w:r>
    </w:p>
  </w:comment>
  <w:comment w:id="124" w:author="BOUCADAIR Mohamed TGI/OLN" w:date="2021-06-28T10:19:00Z" w:initials="BMT">
    <w:p w14:paraId="48A9C0BA" w14:textId="2982AC63" w:rsidR="00F86B22" w:rsidRDefault="00F86B22">
      <w:pPr>
        <w:pStyle w:val="Commentaire"/>
      </w:pPr>
      <w:r>
        <w:rPr>
          <w:rStyle w:val="Marquedecommentaire"/>
        </w:rPr>
        <w:annotationRef/>
      </w:r>
      <w:r>
        <w:t>DNS can be local.</w:t>
      </w:r>
    </w:p>
  </w:comment>
  <w:comment w:id="149" w:author="BOUCADAIR Mohamed TGI/OLN" w:date="2021-06-28T10:21:00Z" w:initials="BMT">
    <w:p w14:paraId="4007175C" w14:textId="42E88AE9" w:rsidR="00F86B22" w:rsidRDefault="00F86B22">
      <w:pPr>
        <w:pStyle w:val="Commentaire"/>
      </w:pPr>
      <w:r>
        <w:rPr>
          <w:rStyle w:val="Marquedecommentaire"/>
        </w:rPr>
        <w:annotationRef/>
      </w:r>
      <w:r>
        <w:t>Why these figures?</w:t>
      </w:r>
    </w:p>
  </w:comment>
  <w:comment w:id="156" w:author="BOUCADAIR Mohamed TGI/OLN" w:date="2021-06-28T10:22:00Z" w:initials="BMT">
    <w:p w14:paraId="1675F45A" w14:textId="74847CE0" w:rsidR="00F86B22" w:rsidRDefault="00F86B22">
      <w:pPr>
        <w:pStyle w:val="Commentaire"/>
      </w:pPr>
      <w:r>
        <w:rPr>
          <w:rStyle w:val="Marquedecommentaire"/>
        </w:rPr>
        <w:annotationRef/>
      </w:r>
      <w:r>
        <w:t xml:space="preserve">Please a prefix from the IPv6 documentation prefix, </w:t>
      </w:r>
      <w:r w:rsidRPr="00F86B22">
        <w:t>2001:</w:t>
      </w:r>
      <w:r>
        <w:t>db</w:t>
      </w:r>
      <w:r w:rsidRPr="00F86B22">
        <w:t>8:</w:t>
      </w:r>
      <w:proofErr w:type="gramStart"/>
      <w:r w:rsidRPr="00F86B22">
        <w:t>:/</w:t>
      </w:r>
      <w:proofErr w:type="gramEnd"/>
      <w:r w:rsidRPr="00F86B22">
        <w:t>32</w:t>
      </w:r>
    </w:p>
  </w:comment>
  <w:comment w:id="160" w:author="BOUCADAIR Mohamed TGI/OLN" w:date="2021-06-28T10:27:00Z" w:initials="BMT">
    <w:p w14:paraId="2F23489C" w14:textId="450A7B06" w:rsidR="00CB00DF" w:rsidRDefault="00CB00DF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We need to avoid speculative statements. Thanks. </w:t>
      </w:r>
    </w:p>
  </w:comment>
  <w:comment w:id="166" w:author="BOUCADAIR Mohamed TGI/OLN" w:date="2021-06-28T10:30:00Z" w:initials="BMT">
    <w:p w14:paraId="49E0202C" w14:textId="478475C6" w:rsidR="00CB00DF" w:rsidRDefault="00CB00DF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To be checked.</w:t>
      </w:r>
    </w:p>
  </w:comment>
  <w:comment w:id="167" w:author="BOUCADAIR Mohamed TGI/OLN" w:date="2021-06-28T10:29:00Z" w:initials="BMT">
    <w:p w14:paraId="4704E59F" w14:textId="3288EC5B" w:rsidR="00CB00DF" w:rsidRDefault="00CB00DF">
      <w:pPr>
        <w:pStyle w:val="Commentaire"/>
      </w:pPr>
      <w:r>
        <w:rPr>
          <w:rStyle w:val="Marquedecommentaire"/>
        </w:rPr>
        <w:annotationRef/>
      </w:r>
      <w:r>
        <w:t>Which HHITs? Do you mean “own HHITs”?</w:t>
      </w:r>
    </w:p>
  </w:comment>
  <w:comment w:id="168" w:author="BOUCADAIR Mohamed TGI/OLN" w:date="2021-06-28T10:31:00Z" w:initials="BMT">
    <w:p w14:paraId="3FA70A5E" w14:textId="62B26E3E" w:rsidR="00CB00DF" w:rsidRDefault="00CB00DF">
      <w:pPr>
        <w:pStyle w:val="Commentaire"/>
      </w:pPr>
      <w:r>
        <w:rPr>
          <w:rStyle w:val="Marquedecommentaire"/>
        </w:rPr>
        <w:annotationRef/>
      </w:r>
      <w:r>
        <w:t>Should be indicate that these aspects are out of scope of DRIP?</w:t>
      </w:r>
    </w:p>
  </w:comment>
  <w:comment w:id="176" w:author="BOUCADAIR Mohamed TGI/OLN" w:date="2021-06-28T10:32:00Z" w:initials="BMT">
    <w:p w14:paraId="5AAB605E" w14:textId="6DA473C2" w:rsidR="00CB00DF" w:rsidRDefault="00CB00DF">
      <w:pPr>
        <w:pStyle w:val="Commentaire"/>
      </w:pPr>
      <w:r>
        <w:rPr>
          <w:rStyle w:val="Marquedecommentaire"/>
        </w:rPr>
        <w:annotationRef/>
      </w:r>
      <w:r>
        <w:t xml:space="preserve">I’m expected a more elaborated assessment. </w:t>
      </w:r>
    </w:p>
  </w:comment>
  <w:comment w:id="177" w:author="BOUCADAIR Mohamed TGI/OLN" w:date="2021-06-28T10:32:00Z" w:initials="BMT">
    <w:p w14:paraId="58F9C5F9" w14:textId="46EB94F3" w:rsidR="00CB00DF" w:rsidRDefault="00CB00DF">
      <w:pPr>
        <w:pStyle w:val="Commentaire"/>
      </w:pPr>
      <w:r>
        <w:rPr>
          <w:rStyle w:val="Marquedecommentaire"/>
        </w:rPr>
        <w:annotationRef/>
      </w:r>
      <w:r>
        <w:t>How can we enforce this? What are the actions that have to be taken by the IETF?</w:t>
      </w:r>
    </w:p>
  </w:comment>
  <w:comment w:id="180" w:author="BOUCADAIR Mohamed TGI/OLN" w:date="2021-06-28T10:34:00Z" w:initials="BMT">
    <w:p w14:paraId="2BC7AEDD" w14:textId="62A7ADB9" w:rsidR="00CB00DF" w:rsidRDefault="00CB00DF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Can you please explicit the changes?</w:t>
      </w:r>
    </w:p>
  </w:comment>
  <w:comment w:id="181" w:author="BOUCADAIR Mohamed TGI/OLN" w:date="2021-06-28T10:33:00Z" w:initials="BMT">
    <w:p w14:paraId="4A7D02CF" w14:textId="51EDD315" w:rsidR="00CB00DF" w:rsidRDefault="00CB00DF">
      <w:pPr>
        <w:pStyle w:val="Commentaire"/>
      </w:pPr>
      <w:r>
        <w:rPr>
          <w:rStyle w:val="Marquedecommentaire"/>
        </w:rPr>
        <w:annotationRef/>
      </w:r>
      <w:r>
        <w:t>Please add a pointer to the registry</w:t>
      </w:r>
    </w:p>
  </w:comment>
  <w:comment w:id="182" w:author="BOUCADAIR Mohamed TGI/OLN" w:date="2021-06-28T10:35:00Z" w:initials="BMT">
    <w:p w14:paraId="55C07E41" w14:textId="783D8127" w:rsidR="00CB00DF" w:rsidRDefault="00CB00DF">
      <w:pPr>
        <w:pStyle w:val="Commentaire"/>
      </w:pPr>
      <w:r>
        <w:rPr>
          <w:rStyle w:val="Marquedecommentaire"/>
        </w:rPr>
        <w:annotationRef/>
      </w:r>
      <w:r>
        <w:t xml:space="preserve">Please add a sub section for this action. Also, please provide the required information for the action. </w:t>
      </w:r>
    </w:p>
  </w:comment>
  <w:comment w:id="185" w:author="BOUCADAIR Mohamed TGI/OLN" w:date="2021-06-28T10:37:00Z" w:initials="BMT">
    <w:p w14:paraId="5537000E" w14:textId="2471B27D" w:rsidR="007332A1" w:rsidRDefault="007332A1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188" w:author="BOUCADAIR Mohamed TGI/OLN" w:date="2021-06-28T10:36:00Z" w:initials="BMT">
    <w:p w14:paraId="7A88C6F7" w14:textId="33F9CAE1" w:rsidR="007332A1" w:rsidRDefault="007332A1">
      <w:pPr>
        <w:pStyle w:val="Commentaire"/>
      </w:pPr>
      <w:r>
        <w:rPr>
          <w:rStyle w:val="Marquedecommentaire"/>
        </w:rPr>
        <w:annotationRef/>
      </w:r>
      <w:r>
        <w:t xml:space="preserve">The integrity of DNS responses is </w:t>
      </w:r>
      <w:proofErr w:type="spellStart"/>
      <w:r>
        <w:t>RECOMMENDEd</w:t>
      </w:r>
      <w:proofErr w:type="spellEnd"/>
      <w:r>
        <w:t xml:space="preserve"> then. </w:t>
      </w:r>
    </w:p>
  </w:comment>
  <w:comment w:id="189" w:author="BOUCADAIR Mohamed TGI/OLN" w:date="2021-06-28T10:37:00Z" w:initials="BMT">
    <w:p w14:paraId="10E8FB00" w14:textId="2284A191" w:rsidR="007332A1" w:rsidRDefault="007332A1">
      <w:pPr>
        <w:pStyle w:val="Commentaire"/>
      </w:pPr>
      <w:r>
        <w:rPr>
          <w:rStyle w:val="Marquedecommentaire"/>
        </w:rPr>
        <w:annotationRef/>
      </w:r>
      <w:r>
        <w:t>Please fix this</w:t>
      </w:r>
    </w:p>
  </w:comment>
  <w:comment w:id="191" w:author="BOUCADAIR Mohamed TGI/OLN" w:date="2021-06-28T10:38:00Z" w:initials="BMT">
    <w:p w14:paraId="00201A27" w14:textId="71E6EC9C" w:rsidR="007332A1" w:rsidRDefault="007332A1">
      <w:pPr>
        <w:pStyle w:val="Commentaire"/>
      </w:pPr>
      <w:r>
        <w:rPr>
          <w:rStyle w:val="Marquedecommentaire"/>
        </w:rPr>
        <w:annotationRef/>
      </w:r>
      <w:r>
        <w:t>Can we elaborate further?</w:t>
      </w:r>
    </w:p>
  </w:comment>
  <w:comment w:id="194" w:author="BOUCADAIR Mohamed TGI/OLN" w:date="2021-06-28T10:39:00Z" w:initials="BMT">
    <w:p w14:paraId="5848D8D1" w14:textId="47469AC1" w:rsidR="007332A1" w:rsidRDefault="007332A1">
      <w:pPr>
        <w:pStyle w:val="Commentaire"/>
      </w:pPr>
      <w:r>
        <w:rPr>
          <w:rStyle w:val="Marquedecommentaire"/>
        </w:rPr>
        <w:annotationRef/>
      </w:r>
      <w:r>
        <w:t xml:space="preserve">Registration-specific issues should be warranted but the detailed analysis should be in corresponding specs.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BCAC2" w15:done="0"/>
  <w15:commentEx w15:paraId="4F581DC9" w15:done="0"/>
  <w15:commentEx w15:paraId="027B7D4B" w15:done="0"/>
  <w15:commentEx w15:paraId="56824E7B" w15:done="0"/>
  <w15:commentEx w15:paraId="6009B347" w15:done="0"/>
  <w15:commentEx w15:paraId="7AABC8E4" w15:done="0"/>
  <w15:commentEx w15:paraId="2B46BB6E" w15:done="0"/>
  <w15:commentEx w15:paraId="53913451" w15:done="0"/>
  <w15:commentEx w15:paraId="0490DA9A" w15:done="0"/>
  <w15:commentEx w15:paraId="25285BDA" w15:done="0"/>
  <w15:commentEx w15:paraId="7C06DA6C" w15:done="0"/>
  <w15:commentEx w15:paraId="03500C9E" w15:done="0"/>
  <w15:commentEx w15:paraId="4AA20F59" w15:done="0"/>
  <w15:commentEx w15:paraId="577BD174" w15:done="0"/>
  <w15:commentEx w15:paraId="063AE039" w15:done="0"/>
  <w15:commentEx w15:paraId="0C41A7E5" w15:done="0"/>
  <w15:commentEx w15:paraId="41C133B0" w15:done="0"/>
  <w15:commentEx w15:paraId="35429D37" w15:done="0"/>
  <w15:commentEx w15:paraId="519CD064" w15:done="0"/>
  <w15:commentEx w15:paraId="118DB287" w15:done="0"/>
  <w15:commentEx w15:paraId="542CC9A3" w15:done="0"/>
  <w15:commentEx w15:paraId="70F09C90" w15:done="0"/>
  <w15:commentEx w15:paraId="48A9C0BA" w15:done="0"/>
  <w15:commentEx w15:paraId="4007175C" w15:done="0"/>
  <w15:commentEx w15:paraId="1675F45A" w15:done="0"/>
  <w15:commentEx w15:paraId="2F23489C" w15:done="0"/>
  <w15:commentEx w15:paraId="49E0202C" w15:done="0"/>
  <w15:commentEx w15:paraId="4704E59F" w15:done="0"/>
  <w15:commentEx w15:paraId="3FA70A5E" w15:done="0"/>
  <w15:commentEx w15:paraId="5AAB605E" w15:done="0"/>
  <w15:commentEx w15:paraId="58F9C5F9" w15:done="0"/>
  <w15:commentEx w15:paraId="2BC7AEDD" w15:done="0"/>
  <w15:commentEx w15:paraId="4A7D02CF" w15:done="0"/>
  <w15:commentEx w15:paraId="55C07E41" w15:done="0"/>
  <w15:commentEx w15:paraId="5537000E" w15:done="0"/>
  <w15:commentEx w15:paraId="7A88C6F7" w15:done="0"/>
  <w15:commentEx w15:paraId="10E8FB00" w15:done="0"/>
  <w15:commentEx w15:paraId="00201A27" w15:done="0"/>
  <w15:commentEx w15:paraId="5848D8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0FD8"/>
    <w:rsid w:val="00036670"/>
    <w:rsid w:val="00066818"/>
    <w:rsid w:val="00073DE3"/>
    <w:rsid w:val="001C2342"/>
    <w:rsid w:val="002128A0"/>
    <w:rsid w:val="00226B8A"/>
    <w:rsid w:val="00231B39"/>
    <w:rsid w:val="00245501"/>
    <w:rsid w:val="0028283D"/>
    <w:rsid w:val="002D0049"/>
    <w:rsid w:val="0032218B"/>
    <w:rsid w:val="00342316"/>
    <w:rsid w:val="003565C9"/>
    <w:rsid w:val="00386291"/>
    <w:rsid w:val="00393DC3"/>
    <w:rsid w:val="003B0652"/>
    <w:rsid w:val="003E5226"/>
    <w:rsid w:val="003F165D"/>
    <w:rsid w:val="00497171"/>
    <w:rsid w:val="004F48E0"/>
    <w:rsid w:val="004F7859"/>
    <w:rsid w:val="00544243"/>
    <w:rsid w:val="00576B15"/>
    <w:rsid w:val="005D0774"/>
    <w:rsid w:val="00623B29"/>
    <w:rsid w:val="00635437"/>
    <w:rsid w:val="006647E7"/>
    <w:rsid w:val="00707D19"/>
    <w:rsid w:val="00722B0E"/>
    <w:rsid w:val="007332A1"/>
    <w:rsid w:val="00736D8F"/>
    <w:rsid w:val="00752920"/>
    <w:rsid w:val="0078396A"/>
    <w:rsid w:val="007A57A6"/>
    <w:rsid w:val="007F3801"/>
    <w:rsid w:val="007F5AA9"/>
    <w:rsid w:val="008105AA"/>
    <w:rsid w:val="0087067A"/>
    <w:rsid w:val="008C4D89"/>
    <w:rsid w:val="00923CDD"/>
    <w:rsid w:val="009538A0"/>
    <w:rsid w:val="009C68C0"/>
    <w:rsid w:val="009E1D87"/>
    <w:rsid w:val="00A13D2C"/>
    <w:rsid w:val="00A63087"/>
    <w:rsid w:val="00A7271D"/>
    <w:rsid w:val="00A932A3"/>
    <w:rsid w:val="00A94477"/>
    <w:rsid w:val="00AB54FA"/>
    <w:rsid w:val="00B5423A"/>
    <w:rsid w:val="00B614BF"/>
    <w:rsid w:val="00B64F07"/>
    <w:rsid w:val="00BB00B4"/>
    <w:rsid w:val="00C3430C"/>
    <w:rsid w:val="00C66B04"/>
    <w:rsid w:val="00C707CC"/>
    <w:rsid w:val="00C8763C"/>
    <w:rsid w:val="00C947C8"/>
    <w:rsid w:val="00CB00DF"/>
    <w:rsid w:val="00CE452D"/>
    <w:rsid w:val="00D0193C"/>
    <w:rsid w:val="00D74A14"/>
    <w:rsid w:val="00D76883"/>
    <w:rsid w:val="00D9632A"/>
    <w:rsid w:val="00D9780F"/>
    <w:rsid w:val="00DE6338"/>
    <w:rsid w:val="00EF54B8"/>
    <w:rsid w:val="00F86B22"/>
    <w:rsid w:val="00FA1CD1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CB98"/>
  <w15:chartTrackingRefBased/>
  <w15:docId w15:val="{E7794304-0CC3-45D9-88E5-3BABAC0A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534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534C2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3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3D2C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3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D2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13D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D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D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D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D2C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322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6028/NIST.FIPS.202" TargetMode="External"/><Relationship Id="rId2" Type="http://schemas.openxmlformats.org/officeDocument/2006/relationships/hyperlink" Target="http://nvlpubs.nist.gov/nistpubs/SpecialPublications/NIST.SP.800-185.pdf" TargetMode="External"/><Relationship Id="rId1" Type="http://schemas.openxmlformats.org/officeDocument/2006/relationships/hyperlink" Target="http://nvlpubs.nist.gov/nistpubs/SpecialPublications/NIST.SP.800-185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34</Pages>
  <Words>11057</Words>
  <Characters>63029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73939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4</cp:revision>
  <dcterms:created xsi:type="dcterms:W3CDTF">2021-06-28T07:13:00Z</dcterms:created>
  <dcterms:modified xsi:type="dcterms:W3CDTF">2021-06-28T08:42:00Z</dcterms:modified>
</cp:coreProperties>
</file>