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75153" w14:textId="77777777" w:rsidR="00000000" w:rsidRPr="008F6424" w:rsidRDefault="006F073D" w:rsidP="008F6424">
      <w:pPr>
        <w:pStyle w:val="Textebrut"/>
        <w:rPr>
          <w:rFonts w:ascii="Courier New" w:hAnsi="Courier New" w:cs="Courier New"/>
        </w:rPr>
      </w:pPr>
    </w:p>
    <w:p w14:paraId="4147CF1E" w14:textId="77777777" w:rsidR="00000000" w:rsidRPr="008F6424" w:rsidRDefault="006F073D" w:rsidP="008F6424">
      <w:pPr>
        <w:pStyle w:val="Textebrut"/>
        <w:rPr>
          <w:rFonts w:ascii="Courier New" w:hAnsi="Courier New" w:cs="Courier New"/>
        </w:rPr>
      </w:pPr>
    </w:p>
    <w:p w14:paraId="7AE19660" w14:textId="77777777" w:rsidR="00000000" w:rsidRPr="008F6424" w:rsidRDefault="006F073D" w:rsidP="008F6424">
      <w:pPr>
        <w:pStyle w:val="Textebrut"/>
        <w:rPr>
          <w:rFonts w:ascii="Courier New" w:hAnsi="Courier New" w:cs="Courier New"/>
        </w:rPr>
      </w:pPr>
    </w:p>
    <w:p w14:paraId="3B52D0F8" w14:textId="77777777" w:rsidR="00000000" w:rsidRPr="008F6424" w:rsidRDefault="006F073D" w:rsidP="008F6424">
      <w:pPr>
        <w:pStyle w:val="Textebrut"/>
        <w:rPr>
          <w:rFonts w:ascii="Courier New" w:hAnsi="Courier New" w:cs="Courier New"/>
        </w:rPr>
      </w:pPr>
    </w:p>
    <w:p w14:paraId="732789B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OPSAWG                                                         B. </w:t>
      </w:r>
      <w:proofErr w:type="spellStart"/>
      <w:r w:rsidRPr="008F6424">
        <w:rPr>
          <w:rFonts w:ascii="Courier New" w:hAnsi="Courier New" w:cs="Courier New"/>
        </w:rPr>
        <w:t>Claise</w:t>
      </w:r>
      <w:proofErr w:type="spellEnd"/>
    </w:p>
    <w:p w14:paraId="4EDC1B1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Internet-Draft                                                    Huawei</w:t>
      </w:r>
    </w:p>
    <w:p w14:paraId="6D07E58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Intended status: Informational                               J. </w:t>
      </w:r>
      <w:proofErr w:type="spellStart"/>
      <w:r w:rsidRPr="008F6424">
        <w:rPr>
          <w:rFonts w:ascii="Courier New" w:hAnsi="Courier New" w:cs="Courier New"/>
        </w:rPr>
        <w:t>Quilbeuf</w:t>
      </w:r>
      <w:proofErr w:type="spellEnd"/>
    </w:p>
    <w:p w14:paraId="62FDFB6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Expires: October 25, 2021        </w:t>
      </w:r>
      <w:r w:rsidRPr="008F6424">
        <w:rPr>
          <w:rFonts w:ascii="Courier New" w:hAnsi="Courier New" w:cs="Courier New"/>
        </w:rPr>
        <w:t xml:space="preserve">                            Independent</w:t>
      </w:r>
    </w:p>
    <w:p w14:paraId="44A3A79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 Lopez</w:t>
      </w:r>
    </w:p>
    <w:p w14:paraId="5560422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Telefonica I+D</w:t>
      </w:r>
    </w:p>
    <w:p w14:paraId="68D6181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 </w:t>
      </w:r>
      <w:proofErr w:type="spellStart"/>
      <w:r w:rsidRPr="008F6424">
        <w:rPr>
          <w:rFonts w:ascii="Courier New" w:hAnsi="Courier New" w:cs="Courier New"/>
        </w:rPr>
        <w:t>Voy</w:t>
      </w:r>
      <w:r w:rsidRPr="008F6424">
        <w:rPr>
          <w:rFonts w:ascii="Courier New" w:hAnsi="Courier New" w:cs="Courier New"/>
        </w:rPr>
        <w:t>er</w:t>
      </w:r>
      <w:proofErr w:type="spellEnd"/>
    </w:p>
    <w:p w14:paraId="786759A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Bell Canada</w:t>
      </w:r>
    </w:p>
    <w:p w14:paraId="2FE8904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 </w:t>
      </w:r>
      <w:proofErr w:type="spellStart"/>
      <w:r w:rsidRPr="008F6424">
        <w:rPr>
          <w:rFonts w:ascii="Courier New" w:hAnsi="Courier New" w:cs="Courier New"/>
        </w:rPr>
        <w:t>Arumugam</w:t>
      </w:r>
      <w:proofErr w:type="spellEnd"/>
    </w:p>
    <w:p w14:paraId="07F3B77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Cisco Systems, Inc.</w:t>
      </w:r>
    </w:p>
    <w:p w14:paraId="2BD1B7C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April 23, 2021</w:t>
      </w:r>
    </w:p>
    <w:p w14:paraId="27852B6F" w14:textId="77777777" w:rsidR="00000000" w:rsidRPr="008F6424" w:rsidRDefault="006F073D" w:rsidP="008F6424">
      <w:pPr>
        <w:pStyle w:val="Textebrut"/>
        <w:rPr>
          <w:rFonts w:ascii="Courier New" w:hAnsi="Courier New" w:cs="Courier New"/>
        </w:rPr>
      </w:pPr>
    </w:p>
    <w:p w14:paraId="3AE013BF" w14:textId="77777777" w:rsidR="00000000" w:rsidRPr="008F6424" w:rsidRDefault="006F073D" w:rsidP="008F6424">
      <w:pPr>
        <w:pStyle w:val="Textebrut"/>
        <w:rPr>
          <w:rFonts w:ascii="Courier New" w:hAnsi="Courier New" w:cs="Courier New"/>
        </w:rPr>
      </w:pPr>
      <w:bookmarkStart w:id="0" w:name="_GoBack"/>
      <w:bookmarkEnd w:id="0"/>
    </w:p>
    <w:p w14:paraId="416258B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 Assurance for Intent-based Networking Architecture</w:t>
      </w:r>
    </w:p>
    <w:p w14:paraId="74F2EFA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draft-claise-opsawg-service-assurance-architecture-05</w:t>
      </w:r>
      <w:proofErr w:type="gramEnd"/>
    </w:p>
    <w:p w14:paraId="26E18F59" w14:textId="77777777" w:rsidR="00000000" w:rsidRPr="008F6424" w:rsidRDefault="006F073D" w:rsidP="008F6424">
      <w:pPr>
        <w:pStyle w:val="Textebrut"/>
        <w:rPr>
          <w:rFonts w:ascii="Courier New" w:hAnsi="Courier New" w:cs="Courier New"/>
        </w:rPr>
      </w:pPr>
    </w:p>
    <w:p w14:paraId="364518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Abstract</w:t>
      </w:r>
    </w:p>
    <w:p w14:paraId="13CAF306" w14:textId="77777777" w:rsidR="00000000" w:rsidRPr="008F6424" w:rsidRDefault="006F073D" w:rsidP="008F6424">
      <w:pPr>
        <w:pStyle w:val="Textebrut"/>
        <w:rPr>
          <w:rFonts w:ascii="Courier New" w:hAnsi="Courier New" w:cs="Courier New"/>
        </w:rPr>
      </w:pPr>
    </w:p>
    <w:p w14:paraId="6BD9E9F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document describes an architecture for Service Assurance for</w:t>
      </w:r>
    </w:p>
    <w:p w14:paraId="21F0CEA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307735">
        <w:rPr>
          <w:rFonts w:ascii="Courier New" w:hAnsi="Courier New" w:cs="Courier New"/>
          <w:highlight w:val="yellow"/>
          <w:rPrChange w:id="1" w:author="BOUCADAIR Mohamed TGI/OLN" w:date="2021-04-28T07:27:00Z">
            <w:rPr>
              <w:rFonts w:ascii="Courier New" w:hAnsi="Courier New" w:cs="Courier New"/>
            </w:rPr>
          </w:rPrChange>
        </w:rPr>
        <w:t>Int</w:t>
      </w:r>
      <w:r w:rsidRPr="00307735">
        <w:rPr>
          <w:rFonts w:ascii="Courier New" w:hAnsi="Courier New" w:cs="Courier New"/>
          <w:highlight w:val="yellow"/>
          <w:rPrChange w:id="2" w:author="BOUCADAIR Mohamed TGI/OLN" w:date="2021-04-28T07:27:00Z">
            <w:rPr>
              <w:rFonts w:ascii="Courier New" w:hAnsi="Courier New" w:cs="Courier New"/>
            </w:rPr>
          </w:rPrChange>
        </w:rPr>
        <w:t>ent-based</w:t>
      </w:r>
      <w:r w:rsidRPr="008F6424">
        <w:rPr>
          <w:rFonts w:ascii="Courier New" w:hAnsi="Courier New" w:cs="Courier New"/>
        </w:rPr>
        <w:t xml:space="preserve"> Networking (SAIN).  This architecture aims at assuring</w:t>
      </w:r>
    </w:p>
    <w:p w14:paraId="2E35436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that</w:t>
      </w:r>
      <w:proofErr w:type="gramEnd"/>
      <w:r w:rsidRPr="008F6424">
        <w:rPr>
          <w:rFonts w:ascii="Courier New" w:hAnsi="Courier New" w:cs="Courier New"/>
        </w:rPr>
        <w:t xml:space="preserve"> service instances are </w:t>
      </w:r>
      <w:del w:id="3" w:author="BOUCADAIR Mohamed TGI/OLN" w:date="2021-04-28T07:19:00Z">
        <w:r w:rsidRPr="008F6424" w:rsidDel="00307735">
          <w:rPr>
            <w:rFonts w:ascii="Courier New" w:hAnsi="Courier New" w:cs="Courier New"/>
          </w:rPr>
          <w:delText>correctly</w:delText>
        </w:r>
      </w:del>
      <w:r w:rsidRPr="008F6424">
        <w:rPr>
          <w:rFonts w:ascii="Courier New" w:hAnsi="Courier New" w:cs="Courier New"/>
        </w:rPr>
        <w:t xml:space="preserve"> running</w:t>
      </w:r>
      <w:ins w:id="4" w:author="BOUCADAIR Mohamed TGI/OLN" w:date="2021-04-28T07:19:00Z">
        <w:r w:rsidR="00307735">
          <w:rPr>
            <w:rFonts w:ascii="Courier New" w:hAnsi="Courier New" w:cs="Courier New"/>
          </w:rPr>
          <w:t xml:space="preserve"> as expected</w:t>
        </w:r>
      </w:ins>
      <w:r w:rsidRPr="008F6424">
        <w:rPr>
          <w:rFonts w:ascii="Courier New" w:hAnsi="Courier New" w:cs="Courier New"/>
        </w:rPr>
        <w:t xml:space="preserve">.  As services </w:t>
      </w:r>
      <w:commentRangeStart w:id="5"/>
      <w:r w:rsidRPr="008F6424">
        <w:rPr>
          <w:rFonts w:ascii="Courier New" w:hAnsi="Courier New" w:cs="Courier New"/>
        </w:rPr>
        <w:t xml:space="preserve">rely </w:t>
      </w:r>
      <w:ins w:id="6" w:author="BOUCADAIR Mohamed TGI/OLN" w:date="2021-04-28T07:20:00Z">
        <w:r w:rsidR="00307735">
          <w:rPr>
            <w:rFonts w:ascii="Courier New" w:hAnsi="Courier New" w:cs="Courier New"/>
          </w:rPr>
          <w:t>up</w:t>
        </w:r>
      </w:ins>
      <w:r w:rsidRPr="008F6424">
        <w:rPr>
          <w:rFonts w:ascii="Courier New" w:hAnsi="Courier New" w:cs="Courier New"/>
        </w:rPr>
        <w:t>on</w:t>
      </w:r>
    </w:p>
    <w:p w14:paraId="4C6677C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multiple</w:t>
      </w:r>
      <w:proofErr w:type="gramEnd"/>
      <w:r w:rsidRPr="008F6424">
        <w:rPr>
          <w:rFonts w:ascii="Courier New" w:hAnsi="Courier New" w:cs="Courier New"/>
        </w:rPr>
        <w:t xml:space="preserve"> sub-services </w:t>
      </w:r>
      <w:ins w:id="7" w:author="BOUCADAIR Mohamed TGI/OLN" w:date="2021-04-28T07:20:00Z">
        <w:r w:rsidR="00307735">
          <w:rPr>
            <w:rFonts w:ascii="Courier New" w:hAnsi="Courier New" w:cs="Courier New"/>
          </w:rPr>
          <w:t xml:space="preserve">that are provided </w:t>
        </w:r>
      </w:ins>
      <w:r w:rsidRPr="008F6424">
        <w:rPr>
          <w:rFonts w:ascii="Courier New" w:hAnsi="Courier New" w:cs="Courier New"/>
        </w:rPr>
        <w:t>by the underlying network devices</w:t>
      </w:r>
      <w:commentRangeEnd w:id="5"/>
      <w:r w:rsidR="00307735">
        <w:rPr>
          <w:rStyle w:val="Marquedecommentaire"/>
          <w:rFonts w:asciiTheme="minorHAnsi" w:hAnsiTheme="minorHAnsi"/>
        </w:rPr>
        <w:commentReference w:id="5"/>
      </w:r>
      <w:r w:rsidRPr="008F6424">
        <w:rPr>
          <w:rFonts w:ascii="Courier New" w:hAnsi="Courier New" w:cs="Courier New"/>
        </w:rPr>
        <w:t>, getting the</w:t>
      </w:r>
    </w:p>
    <w:p w14:paraId="120D756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of a healthy service is only possibl</w:t>
      </w:r>
      <w:r w:rsidRPr="008F6424">
        <w:rPr>
          <w:rFonts w:ascii="Courier New" w:hAnsi="Courier New" w:cs="Courier New"/>
        </w:rPr>
        <w:t>e with a holistic view</w:t>
      </w:r>
    </w:p>
    <w:p w14:paraId="295D595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w:t>
      </w:r>
      <w:r w:rsidRPr="00307735">
        <w:rPr>
          <w:rFonts w:ascii="Courier New" w:hAnsi="Courier New" w:cs="Courier New"/>
          <w:highlight w:val="yellow"/>
          <w:rPrChange w:id="8" w:author="BOUCADAIR Mohamed TGI/OLN" w:date="2021-04-28T07:26:00Z">
            <w:rPr>
              <w:rFonts w:ascii="Courier New" w:hAnsi="Courier New" w:cs="Courier New"/>
            </w:rPr>
          </w:rPrChange>
        </w:rPr>
        <w:t>network devices</w:t>
      </w:r>
      <w:r w:rsidRPr="008F6424">
        <w:rPr>
          <w:rFonts w:ascii="Courier New" w:hAnsi="Courier New" w:cs="Courier New"/>
        </w:rPr>
        <w:t>.  This architecture not only helps to correlate</w:t>
      </w:r>
    </w:p>
    <w:p w14:paraId="7D393A8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service degradation with the network root cause but also the</w:t>
      </w:r>
    </w:p>
    <w:p w14:paraId="1787BB7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impacted</w:t>
      </w:r>
      <w:proofErr w:type="gramEnd"/>
      <w:r w:rsidRPr="008F6424">
        <w:rPr>
          <w:rFonts w:ascii="Courier New" w:hAnsi="Courier New" w:cs="Courier New"/>
        </w:rPr>
        <w:t xml:space="preserve"> services when a network component fails or degrades.</w:t>
      </w:r>
    </w:p>
    <w:p w14:paraId="4D2F9D78" w14:textId="77777777" w:rsidR="00000000" w:rsidRPr="008F6424" w:rsidRDefault="006F073D" w:rsidP="008F6424">
      <w:pPr>
        <w:pStyle w:val="Textebrut"/>
        <w:rPr>
          <w:rFonts w:ascii="Courier New" w:hAnsi="Courier New" w:cs="Courier New"/>
        </w:rPr>
      </w:pPr>
    </w:p>
    <w:p w14:paraId="36B8EB3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Status of This Memo</w:t>
      </w:r>
    </w:p>
    <w:p w14:paraId="6F25A3E1" w14:textId="77777777" w:rsidR="00000000" w:rsidRPr="008F6424" w:rsidRDefault="006F073D" w:rsidP="008F6424">
      <w:pPr>
        <w:pStyle w:val="Textebrut"/>
        <w:rPr>
          <w:rFonts w:ascii="Courier New" w:hAnsi="Courier New" w:cs="Courier New"/>
        </w:rPr>
      </w:pPr>
    </w:p>
    <w:p w14:paraId="120CE05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w:t>
      </w:r>
      <w:r w:rsidRPr="008F6424">
        <w:rPr>
          <w:rFonts w:ascii="Courier New" w:hAnsi="Courier New" w:cs="Courier New"/>
        </w:rPr>
        <w:t>Internet-Draft is submitted in full conformance with the</w:t>
      </w:r>
    </w:p>
    <w:p w14:paraId="1306DE7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provisions</w:t>
      </w:r>
      <w:proofErr w:type="gramEnd"/>
      <w:r w:rsidRPr="008F6424">
        <w:rPr>
          <w:rFonts w:ascii="Courier New" w:hAnsi="Courier New" w:cs="Courier New"/>
        </w:rPr>
        <w:t xml:space="preserve"> of BCP 78 and BCP 79.</w:t>
      </w:r>
    </w:p>
    <w:p w14:paraId="09906C6C" w14:textId="77777777" w:rsidR="00000000" w:rsidRPr="008F6424" w:rsidRDefault="006F073D" w:rsidP="008F6424">
      <w:pPr>
        <w:pStyle w:val="Textebrut"/>
        <w:rPr>
          <w:rFonts w:ascii="Courier New" w:hAnsi="Courier New" w:cs="Courier New"/>
        </w:rPr>
      </w:pPr>
    </w:p>
    <w:p w14:paraId="049C16C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Internet-Drafts are working documents of the Internet Engineering</w:t>
      </w:r>
    </w:p>
    <w:p w14:paraId="73224B7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Task Force (IETF).  Note that other groups may also distribute</w:t>
      </w:r>
    </w:p>
    <w:p w14:paraId="05B72F5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working</w:t>
      </w:r>
      <w:proofErr w:type="gramEnd"/>
      <w:r w:rsidRPr="008F6424">
        <w:rPr>
          <w:rFonts w:ascii="Courier New" w:hAnsi="Courier New" w:cs="Courier New"/>
        </w:rPr>
        <w:t xml:space="preserve"> documents as Int</w:t>
      </w:r>
      <w:r w:rsidRPr="008F6424">
        <w:rPr>
          <w:rFonts w:ascii="Courier New" w:hAnsi="Courier New" w:cs="Courier New"/>
        </w:rPr>
        <w:t>ernet-Drafts.  The list of current Internet-</w:t>
      </w:r>
    </w:p>
    <w:p w14:paraId="5FA0CFB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Drafts is at https://datatracker.ietf.org/drafts/current/.</w:t>
      </w:r>
    </w:p>
    <w:p w14:paraId="374E4E0B" w14:textId="77777777" w:rsidR="00000000" w:rsidRPr="008F6424" w:rsidRDefault="006F073D" w:rsidP="008F6424">
      <w:pPr>
        <w:pStyle w:val="Textebrut"/>
        <w:rPr>
          <w:rFonts w:ascii="Courier New" w:hAnsi="Courier New" w:cs="Courier New"/>
        </w:rPr>
      </w:pPr>
    </w:p>
    <w:p w14:paraId="5214C14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Internet-Drafts are draft documents valid for a maximum of six months</w:t>
      </w:r>
    </w:p>
    <w:p w14:paraId="0148A7D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and</w:t>
      </w:r>
      <w:proofErr w:type="gramEnd"/>
      <w:r w:rsidRPr="008F6424">
        <w:rPr>
          <w:rFonts w:ascii="Courier New" w:hAnsi="Courier New" w:cs="Courier New"/>
        </w:rPr>
        <w:t xml:space="preserve"> may be updated, replaced, or obsoleted by other documents at any</w:t>
      </w:r>
    </w:p>
    <w:p w14:paraId="5B5C19D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time</w:t>
      </w:r>
      <w:proofErr w:type="gramEnd"/>
      <w:r w:rsidRPr="008F6424">
        <w:rPr>
          <w:rFonts w:ascii="Courier New" w:hAnsi="Courier New" w:cs="Courier New"/>
        </w:rPr>
        <w:t>.  It is inappropriate to use Internet-Drafts as reference</w:t>
      </w:r>
    </w:p>
    <w:p w14:paraId="7758C13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material</w:t>
      </w:r>
      <w:proofErr w:type="gramEnd"/>
      <w:r w:rsidRPr="008F6424">
        <w:rPr>
          <w:rFonts w:ascii="Courier New" w:hAnsi="Courier New" w:cs="Courier New"/>
        </w:rPr>
        <w:t xml:space="preserve"> or to cite them other than as "work in progress."</w:t>
      </w:r>
    </w:p>
    <w:p w14:paraId="22F984C5" w14:textId="77777777" w:rsidR="00000000" w:rsidRPr="008F6424" w:rsidRDefault="006F073D" w:rsidP="008F6424">
      <w:pPr>
        <w:pStyle w:val="Textebrut"/>
        <w:rPr>
          <w:rFonts w:ascii="Courier New" w:hAnsi="Courier New" w:cs="Courier New"/>
        </w:rPr>
      </w:pPr>
    </w:p>
    <w:p w14:paraId="5967441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Internet-Draft will expire on October 25, 2021.</w:t>
      </w:r>
    </w:p>
    <w:p w14:paraId="69AD28D5" w14:textId="77777777" w:rsidR="00000000" w:rsidRPr="008F6424" w:rsidRDefault="006F073D" w:rsidP="008F6424">
      <w:pPr>
        <w:pStyle w:val="Textebrut"/>
        <w:rPr>
          <w:rFonts w:ascii="Courier New" w:hAnsi="Courier New" w:cs="Courier New"/>
        </w:rPr>
      </w:pPr>
    </w:p>
    <w:p w14:paraId="33046FD6" w14:textId="77777777" w:rsidR="00000000" w:rsidRPr="008F6424" w:rsidRDefault="006F073D" w:rsidP="008F6424">
      <w:pPr>
        <w:pStyle w:val="Textebrut"/>
        <w:rPr>
          <w:rFonts w:ascii="Courier New" w:hAnsi="Courier New" w:cs="Courier New"/>
        </w:rPr>
      </w:pPr>
    </w:p>
    <w:p w14:paraId="4C433344" w14:textId="77777777" w:rsidR="00000000" w:rsidRPr="008F6424" w:rsidRDefault="006F073D" w:rsidP="008F6424">
      <w:pPr>
        <w:pStyle w:val="Textebrut"/>
        <w:rPr>
          <w:rFonts w:ascii="Courier New" w:hAnsi="Courier New" w:cs="Courier New"/>
        </w:rPr>
      </w:pPr>
    </w:p>
    <w:p w14:paraId="49129F54" w14:textId="77777777" w:rsidR="00000000" w:rsidRPr="008F6424" w:rsidRDefault="006F073D" w:rsidP="008F6424">
      <w:pPr>
        <w:pStyle w:val="Textebrut"/>
        <w:rPr>
          <w:rFonts w:ascii="Courier New" w:hAnsi="Courier New" w:cs="Courier New"/>
        </w:rPr>
      </w:pPr>
    </w:p>
    <w:p w14:paraId="6A773B5F" w14:textId="77777777" w:rsidR="00000000" w:rsidRPr="008F6424" w:rsidRDefault="006F073D" w:rsidP="008F6424">
      <w:pPr>
        <w:pStyle w:val="Textebrut"/>
        <w:rPr>
          <w:rFonts w:ascii="Courier New" w:hAnsi="Courier New" w:cs="Courier New"/>
        </w:rPr>
      </w:pPr>
    </w:p>
    <w:p w14:paraId="7B2D8DE4" w14:textId="77777777" w:rsidR="00000000" w:rsidRPr="008F6424" w:rsidRDefault="006F073D" w:rsidP="008F6424">
      <w:pPr>
        <w:pStyle w:val="Textebrut"/>
        <w:rPr>
          <w:rFonts w:ascii="Courier New" w:hAnsi="Courier New" w:cs="Courier New"/>
        </w:rPr>
      </w:pPr>
    </w:p>
    <w:p w14:paraId="1DA950A0" w14:textId="77777777" w:rsidR="00000000" w:rsidRPr="008F6424" w:rsidRDefault="006F073D" w:rsidP="008F6424">
      <w:pPr>
        <w:pStyle w:val="Textebrut"/>
        <w:rPr>
          <w:rFonts w:ascii="Courier New" w:hAnsi="Courier New" w:cs="Courier New"/>
        </w:rPr>
      </w:pPr>
    </w:p>
    <w:p w14:paraId="0386DA14" w14:textId="77777777" w:rsidR="00000000" w:rsidRPr="008F6424" w:rsidRDefault="006F073D" w:rsidP="008F6424">
      <w:pPr>
        <w:pStyle w:val="Textebrut"/>
        <w:rPr>
          <w:rFonts w:ascii="Courier New" w:hAnsi="Courier New" w:cs="Courier New"/>
        </w:rPr>
      </w:pPr>
    </w:p>
    <w:p w14:paraId="6768DD79"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w:t>
      </w:r>
      <w:r w:rsidRPr="00F403D8">
        <w:rPr>
          <w:rFonts w:ascii="Courier New" w:hAnsi="Courier New" w:cs="Courier New"/>
          <w:lang w:val="fr-FR"/>
        </w:rPr>
        <w:t>age 1]</w:t>
      </w:r>
    </w:p>
    <w:p w14:paraId="3D054B3E"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0F244CA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7E9DBFA4" w14:textId="77777777" w:rsidR="00000000" w:rsidRPr="008F6424" w:rsidRDefault="006F073D" w:rsidP="008F6424">
      <w:pPr>
        <w:pStyle w:val="Textebrut"/>
        <w:rPr>
          <w:rFonts w:ascii="Courier New" w:hAnsi="Courier New" w:cs="Courier New"/>
        </w:rPr>
      </w:pPr>
    </w:p>
    <w:p w14:paraId="04CDE507" w14:textId="77777777" w:rsidR="00000000" w:rsidRPr="008F6424" w:rsidRDefault="006F073D" w:rsidP="008F6424">
      <w:pPr>
        <w:pStyle w:val="Textebrut"/>
        <w:rPr>
          <w:rFonts w:ascii="Courier New" w:hAnsi="Courier New" w:cs="Courier New"/>
        </w:rPr>
      </w:pPr>
    </w:p>
    <w:p w14:paraId="69D7E72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Copyright Notice</w:t>
      </w:r>
    </w:p>
    <w:p w14:paraId="1ACAAF90" w14:textId="77777777" w:rsidR="00000000" w:rsidRPr="008F6424" w:rsidRDefault="006F073D" w:rsidP="008F6424">
      <w:pPr>
        <w:pStyle w:val="Textebrut"/>
        <w:rPr>
          <w:rFonts w:ascii="Courier New" w:hAnsi="Courier New" w:cs="Courier New"/>
        </w:rPr>
      </w:pPr>
    </w:p>
    <w:p w14:paraId="6CBDE13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Copyright (c) 2021 IETF Trust and the persons identified as the</w:t>
      </w:r>
    </w:p>
    <w:p w14:paraId="4B767DE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document</w:t>
      </w:r>
      <w:proofErr w:type="gramEnd"/>
      <w:r w:rsidRPr="008F6424">
        <w:rPr>
          <w:rFonts w:ascii="Courier New" w:hAnsi="Courier New" w:cs="Courier New"/>
        </w:rPr>
        <w:t xml:space="preserve"> authors.  All rights reserved.</w:t>
      </w:r>
    </w:p>
    <w:p w14:paraId="1BCA0A13" w14:textId="77777777" w:rsidR="00000000" w:rsidRPr="008F6424" w:rsidRDefault="006F073D" w:rsidP="008F6424">
      <w:pPr>
        <w:pStyle w:val="Textebrut"/>
        <w:rPr>
          <w:rFonts w:ascii="Courier New" w:hAnsi="Courier New" w:cs="Courier New"/>
        </w:rPr>
      </w:pPr>
    </w:p>
    <w:p w14:paraId="30F142F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document is subject to BCP 78 and t</w:t>
      </w:r>
      <w:r w:rsidRPr="008F6424">
        <w:rPr>
          <w:rFonts w:ascii="Courier New" w:hAnsi="Courier New" w:cs="Courier New"/>
        </w:rPr>
        <w:t>he IETF Trust's Legal</w:t>
      </w:r>
    </w:p>
    <w:p w14:paraId="32A38D5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Provisions Relating to IETF Documents</w:t>
      </w:r>
    </w:p>
    <w:p w14:paraId="477253F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(https://trustee.ietf.org/license-info) in effect on the date of</w:t>
      </w:r>
    </w:p>
    <w:p w14:paraId="080C134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publication</w:t>
      </w:r>
      <w:proofErr w:type="gramEnd"/>
      <w:r w:rsidRPr="008F6424">
        <w:rPr>
          <w:rFonts w:ascii="Courier New" w:hAnsi="Courier New" w:cs="Courier New"/>
        </w:rPr>
        <w:t xml:space="preserve"> of this document.  Please review these documents</w:t>
      </w:r>
    </w:p>
    <w:p w14:paraId="524B8D5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carefully</w:t>
      </w:r>
      <w:proofErr w:type="gramEnd"/>
      <w:r w:rsidRPr="008F6424">
        <w:rPr>
          <w:rFonts w:ascii="Courier New" w:hAnsi="Courier New" w:cs="Courier New"/>
        </w:rPr>
        <w:t>, as they describe your rights and restrictions w</w:t>
      </w:r>
      <w:r w:rsidRPr="008F6424">
        <w:rPr>
          <w:rFonts w:ascii="Courier New" w:hAnsi="Courier New" w:cs="Courier New"/>
        </w:rPr>
        <w:t>ith respect</w:t>
      </w:r>
    </w:p>
    <w:p w14:paraId="377B001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to</w:t>
      </w:r>
      <w:proofErr w:type="gramEnd"/>
      <w:r w:rsidRPr="008F6424">
        <w:rPr>
          <w:rFonts w:ascii="Courier New" w:hAnsi="Courier New" w:cs="Courier New"/>
        </w:rPr>
        <w:t xml:space="preserve"> this document.  Code Components extracted from this document must</w:t>
      </w:r>
    </w:p>
    <w:p w14:paraId="04BECA3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include</w:t>
      </w:r>
      <w:proofErr w:type="gramEnd"/>
      <w:r w:rsidRPr="008F6424">
        <w:rPr>
          <w:rFonts w:ascii="Courier New" w:hAnsi="Courier New" w:cs="Courier New"/>
        </w:rPr>
        <w:t xml:space="preserve"> Simplified BSD License text as described in Section 4.e of</w:t>
      </w:r>
    </w:p>
    <w:p w14:paraId="265FAC3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Trust Legal Provisions and are provided without warranty as</w:t>
      </w:r>
    </w:p>
    <w:p w14:paraId="3F5EA1D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described</w:t>
      </w:r>
      <w:proofErr w:type="gramEnd"/>
      <w:r w:rsidRPr="008F6424">
        <w:rPr>
          <w:rFonts w:ascii="Courier New" w:hAnsi="Courier New" w:cs="Courier New"/>
        </w:rPr>
        <w:t xml:space="preserve"> in the Simplified BSD </w:t>
      </w:r>
      <w:r w:rsidRPr="008F6424">
        <w:rPr>
          <w:rFonts w:ascii="Courier New" w:hAnsi="Courier New" w:cs="Courier New"/>
        </w:rPr>
        <w:t>License.</w:t>
      </w:r>
    </w:p>
    <w:p w14:paraId="2C7338C7" w14:textId="77777777" w:rsidR="00000000" w:rsidRPr="008F6424" w:rsidRDefault="006F073D" w:rsidP="008F6424">
      <w:pPr>
        <w:pStyle w:val="Textebrut"/>
        <w:rPr>
          <w:rFonts w:ascii="Courier New" w:hAnsi="Courier New" w:cs="Courier New"/>
        </w:rPr>
      </w:pPr>
    </w:p>
    <w:p w14:paraId="5B56004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Table of Contents</w:t>
      </w:r>
    </w:p>
    <w:p w14:paraId="0D56C49F" w14:textId="77777777" w:rsidR="00000000" w:rsidRPr="008F6424" w:rsidRDefault="006F073D" w:rsidP="008F6424">
      <w:pPr>
        <w:pStyle w:val="Textebrut"/>
        <w:rPr>
          <w:rFonts w:ascii="Courier New" w:hAnsi="Courier New" w:cs="Courier New"/>
        </w:rPr>
      </w:pPr>
    </w:p>
    <w:p w14:paraId="54C1CD2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1.  Terminology . . . . . . . . . . . . . . . . . . . . . . . . .   2</w:t>
      </w:r>
    </w:p>
    <w:p w14:paraId="29E7E5E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2.  Introduction  . . . . . . . . . . . . . . . . . . . . . . . .   5</w:t>
      </w:r>
    </w:p>
    <w:p w14:paraId="406C74A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  Architecture  . . . . . . . . . . . . . . . . . . . . . . . .   6</w:t>
      </w:r>
    </w:p>
    <w:p w14:paraId="1BC36C4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3.1</w:t>
      </w:r>
      <w:proofErr w:type="gramStart"/>
      <w:r w:rsidRPr="008F6424">
        <w:rPr>
          <w:rFonts w:ascii="Courier New" w:hAnsi="Courier New" w:cs="Courier New"/>
        </w:rPr>
        <w:t>.  Decomposing</w:t>
      </w:r>
      <w:proofErr w:type="gramEnd"/>
      <w:r w:rsidRPr="008F6424">
        <w:rPr>
          <w:rFonts w:ascii="Courier New" w:hAnsi="Courier New" w:cs="Courier New"/>
        </w:rPr>
        <w:t xml:space="preserve"> a Service Instance Configuration into an</w:t>
      </w:r>
    </w:p>
    <w:p w14:paraId="331CC7B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Assurance Graph . . . . . . . . . . . . . . . . . . . . .   9</w:t>
      </w:r>
    </w:p>
    <w:p w14:paraId="72258F1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3.2</w:t>
      </w:r>
      <w:proofErr w:type="gramStart"/>
      <w:r w:rsidRPr="008F6424">
        <w:rPr>
          <w:rFonts w:ascii="Courier New" w:hAnsi="Courier New" w:cs="Courier New"/>
        </w:rPr>
        <w:t>.  Intent</w:t>
      </w:r>
      <w:proofErr w:type="gramEnd"/>
      <w:r w:rsidRPr="008F6424">
        <w:rPr>
          <w:rFonts w:ascii="Courier New" w:hAnsi="Courier New" w:cs="Courier New"/>
        </w:rPr>
        <w:t xml:space="preserve"> and Assurance Graph  . . . . . . . . . . . . . . .  10</w:t>
      </w:r>
    </w:p>
    <w:p w14:paraId="25F0461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3.3</w:t>
      </w:r>
      <w:proofErr w:type="gramStart"/>
      <w:r w:rsidRPr="008F6424">
        <w:rPr>
          <w:rFonts w:ascii="Courier New" w:hAnsi="Courier New" w:cs="Courier New"/>
        </w:rPr>
        <w:t>.  Subservices</w:t>
      </w:r>
      <w:proofErr w:type="gramEnd"/>
      <w:r w:rsidRPr="008F6424">
        <w:rPr>
          <w:rFonts w:ascii="Courier New" w:hAnsi="Courier New" w:cs="Courier New"/>
        </w:rPr>
        <w:t xml:space="preserve"> . . . . . . . . . . . . . . . .</w:t>
      </w:r>
      <w:r w:rsidRPr="008F6424">
        <w:rPr>
          <w:rFonts w:ascii="Courier New" w:hAnsi="Courier New" w:cs="Courier New"/>
        </w:rPr>
        <w:t xml:space="preserve"> . . . . . . .  11</w:t>
      </w:r>
    </w:p>
    <w:p w14:paraId="0DBECD0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3.4</w:t>
      </w:r>
      <w:proofErr w:type="gramStart"/>
      <w:r w:rsidRPr="008F6424">
        <w:rPr>
          <w:rFonts w:ascii="Courier New" w:hAnsi="Courier New" w:cs="Courier New"/>
        </w:rPr>
        <w:t>.  Building</w:t>
      </w:r>
      <w:proofErr w:type="gramEnd"/>
      <w:r w:rsidRPr="008F6424">
        <w:rPr>
          <w:rFonts w:ascii="Courier New" w:hAnsi="Courier New" w:cs="Courier New"/>
        </w:rPr>
        <w:t xml:space="preserve"> the Expression Graph from the Assurance Graph  .  11</w:t>
      </w:r>
    </w:p>
    <w:p w14:paraId="6BCC877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3.5</w:t>
      </w:r>
      <w:proofErr w:type="gramStart"/>
      <w:r w:rsidRPr="008F6424">
        <w:rPr>
          <w:rFonts w:ascii="Courier New" w:hAnsi="Courier New" w:cs="Courier New"/>
        </w:rPr>
        <w:t>.  Building</w:t>
      </w:r>
      <w:proofErr w:type="gramEnd"/>
      <w:r w:rsidRPr="008F6424">
        <w:rPr>
          <w:rFonts w:ascii="Courier New" w:hAnsi="Courier New" w:cs="Courier New"/>
        </w:rPr>
        <w:t xml:space="preserve"> the Expression from a Subservice . . . . . . . .  12</w:t>
      </w:r>
    </w:p>
    <w:p w14:paraId="2075DF1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3.6</w:t>
      </w:r>
      <w:proofErr w:type="gramStart"/>
      <w:r w:rsidRPr="008F6424">
        <w:rPr>
          <w:rFonts w:ascii="Courier New" w:hAnsi="Courier New" w:cs="Courier New"/>
        </w:rPr>
        <w:t>.  Open</w:t>
      </w:r>
      <w:proofErr w:type="gramEnd"/>
      <w:r w:rsidRPr="008F6424">
        <w:rPr>
          <w:rFonts w:ascii="Courier New" w:hAnsi="Courier New" w:cs="Courier New"/>
        </w:rPr>
        <w:t xml:space="preserve"> Interfaces with YANG Modules . . . . . . . . . . . .  12</w:t>
      </w:r>
    </w:p>
    <w:p w14:paraId="64FC166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3.7</w:t>
      </w:r>
      <w:proofErr w:type="gramStart"/>
      <w:r w:rsidRPr="008F6424">
        <w:rPr>
          <w:rFonts w:ascii="Courier New" w:hAnsi="Courier New" w:cs="Courier New"/>
        </w:rPr>
        <w:t>.  Handlin</w:t>
      </w:r>
      <w:r w:rsidRPr="008F6424">
        <w:rPr>
          <w:rFonts w:ascii="Courier New" w:hAnsi="Courier New" w:cs="Courier New"/>
        </w:rPr>
        <w:t>g</w:t>
      </w:r>
      <w:proofErr w:type="gramEnd"/>
      <w:r w:rsidRPr="008F6424">
        <w:rPr>
          <w:rFonts w:ascii="Courier New" w:hAnsi="Courier New" w:cs="Courier New"/>
        </w:rPr>
        <w:t xml:space="preserve"> Maintenance Windows  . . . . . . . . . . . . . .  13</w:t>
      </w:r>
    </w:p>
    <w:p w14:paraId="35F424D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3.8</w:t>
      </w:r>
      <w:proofErr w:type="gramStart"/>
      <w:r w:rsidRPr="008F6424">
        <w:rPr>
          <w:rFonts w:ascii="Courier New" w:hAnsi="Courier New" w:cs="Courier New"/>
        </w:rPr>
        <w:t>.  Flexible</w:t>
      </w:r>
      <w:proofErr w:type="gramEnd"/>
      <w:r w:rsidRPr="008F6424">
        <w:rPr>
          <w:rFonts w:ascii="Courier New" w:hAnsi="Courier New" w:cs="Courier New"/>
        </w:rPr>
        <w:t xml:space="preserve"> Architecture . . . . . . . . . . . . . . . . . .  14</w:t>
      </w:r>
    </w:p>
    <w:p w14:paraId="72371C0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3.9</w:t>
      </w:r>
      <w:proofErr w:type="gramStart"/>
      <w:r w:rsidRPr="008F6424">
        <w:rPr>
          <w:rFonts w:ascii="Courier New" w:hAnsi="Courier New" w:cs="Courier New"/>
        </w:rPr>
        <w:t>.  Timing</w:t>
      </w:r>
      <w:proofErr w:type="gramEnd"/>
      <w:r w:rsidRPr="008F6424">
        <w:rPr>
          <w:rFonts w:ascii="Courier New" w:hAnsi="Courier New" w:cs="Courier New"/>
        </w:rPr>
        <w:t xml:space="preserve">  . . . . . . . . . . . . . . . . . . . . . . . . .  15</w:t>
      </w:r>
    </w:p>
    <w:p w14:paraId="473A5DE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3.10. New Assurance Graph Generation  . . . . . . </w:t>
      </w:r>
      <w:r w:rsidRPr="008F6424">
        <w:rPr>
          <w:rFonts w:ascii="Courier New" w:hAnsi="Courier New" w:cs="Courier New"/>
        </w:rPr>
        <w:t>. . . . . . .  15</w:t>
      </w:r>
    </w:p>
    <w:p w14:paraId="253062F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4.  Security Considerations . . . . . . . . . . . . . . . . . . .  16</w:t>
      </w:r>
    </w:p>
    <w:p w14:paraId="4C51A2F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5.  IANA Considerations . . . . . . . . . . . . . . . . . . . . .  16</w:t>
      </w:r>
    </w:p>
    <w:p w14:paraId="72E542D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6.  Contributors  . . . . . . . . . . . . . . . . . . . . . . . .  16</w:t>
      </w:r>
    </w:p>
    <w:p w14:paraId="6041B73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7.  Open Issues </w:t>
      </w:r>
      <w:r w:rsidRPr="008F6424">
        <w:rPr>
          <w:rFonts w:ascii="Courier New" w:hAnsi="Courier New" w:cs="Courier New"/>
        </w:rPr>
        <w:t>. . . . . . . . . . . . . . . . . . . . . . . . .  16</w:t>
      </w:r>
    </w:p>
    <w:p w14:paraId="541E06D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8.  References  . . . . . . . . . . . . . . . . . . . . . . . . .  16</w:t>
      </w:r>
    </w:p>
    <w:p w14:paraId="1EF9C58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8.1</w:t>
      </w:r>
      <w:proofErr w:type="gramStart"/>
      <w:r w:rsidRPr="008F6424">
        <w:rPr>
          <w:rFonts w:ascii="Courier New" w:hAnsi="Courier New" w:cs="Courier New"/>
        </w:rPr>
        <w:t>.  Normative</w:t>
      </w:r>
      <w:proofErr w:type="gramEnd"/>
      <w:r w:rsidRPr="008F6424">
        <w:rPr>
          <w:rFonts w:ascii="Courier New" w:hAnsi="Courier New" w:cs="Courier New"/>
        </w:rPr>
        <w:t xml:space="preserve"> References  . . . . . . . . . . . . . . . . . .  16</w:t>
      </w:r>
    </w:p>
    <w:p w14:paraId="6F1C31F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8.2</w:t>
      </w:r>
      <w:proofErr w:type="gramStart"/>
      <w:r w:rsidRPr="008F6424">
        <w:rPr>
          <w:rFonts w:ascii="Courier New" w:hAnsi="Courier New" w:cs="Courier New"/>
        </w:rPr>
        <w:t>.  Informative</w:t>
      </w:r>
      <w:proofErr w:type="gramEnd"/>
      <w:r w:rsidRPr="008F6424">
        <w:rPr>
          <w:rFonts w:ascii="Courier New" w:hAnsi="Courier New" w:cs="Courier New"/>
        </w:rPr>
        <w:t xml:space="preserve"> References  . . . . . . . . . . .</w:t>
      </w:r>
      <w:r w:rsidRPr="008F6424">
        <w:rPr>
          <w:rFonts w:ascii="Courier New" w:hAnsi="Courier New" w:cs="Courier New"/>
        </w:rPr>
        <w:t xml:space="preserve"> . . . . . .  17</w:t>
      </w:r>
    </w:p>
    <w:p w14:paraId="27B6EEF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Appendix A.  Changes between revisions  . . . . . . . . . . . . .  18</w:t>
      </w:r>
    </w:p>
    <w:p w14:paraId="2FF924D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Acknowledgements  . . . . . . . . . . . . . . . . . . . . . . . .  18</w:t>
      </w:r>
    </w:p>
    <w:p w14:paraId="0407E43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Authors' Addresses  . . . . . . . . . . . . . . . . . . . . . . .  19</w:t>
      </w:r>
    </w:p>
    <w:p w14:paraId="3DC9DE3A" w14:textId="77777777" w:rsidR="00000000" w:rsidRPr="008F6424" w:rsidRDefault="006F073D" w:rsidP="008F6424">
      <w:pPr>
        <w:pStyle w:val="Textebrut"/>
        <w:rPr>
          <w:rFonts w:ascii="Courier New" w:hAnsi="Courier New" w:cs="Courier New"/>
        </w:rPr>
      </w:pPr>
    </w:p>
    <w:p w14:paraId="045F3A4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1.  Terminology</w:t>
      </w:r>
    </w:p>
    <w:p w14:paraId="544B7C26" w14:textId="77777777" w:rsidR="00000000" w:rsidRPr="008F6424" w:rsidRDefault="006F073D" w:rsidP="008F6424">
      <w:pPr>
        <w:pStyle w:val="Textebrut"/>
        <w:rPr>
          <w:rFonts w:ascii="Courier New" w:hAnsi="Courier New" w:cs="Courier New"/>
        </w:rPr>
      </w:pPr>
    </w:p>
    <w:p w14:paraId="6EE6AD2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The key words "MUST", "MUST NOT", "REQUIRED", "SHALL", "SHALL NOT",</w:t>
      </w:r>
    </w:p>
    <w:p w14:paraId="228D618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"SHOULD", "SHOULD NOT", "RECOMMENDED", "NOT RECOMMENDED", "MAY", and</w:t>
      </w:r>
    </w:p>
    <w:p w14:paraId="24E2251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"OPTIONAL" in this document are to be interpreted as described in BCP</w:t>
      </w:r>
    </w:p>
    <w:p w14:paraId="12B6E3E4" w14:textId="77777777" w:rsidR="00000000" w:rsidRPr="008F6424" w:rsidRDefault="006F073D" w:rsidP="008F6424">
      <w:pPr>
        <w:pStyle w:val="Textebrut"/>
        <w:rPr>
          <w:rFonts w:ascii="Courier New" w:hAnsi="Courier New" w:cs="Courier New"/>
        </w:rPr>
      </w:pPr>
    </w:p>
    <w:p w14:paraId="0D515C33" w14:textId="77777777" w:rsidR="00000000" w:rsidRPr="008F6424" w:rsidRDefault="006F073D" w:rsidP="008F6424">
      <w:pPr>
        <w:pStyle w:val="Textebrut"/>
        <w:rPr>
          <w:rFonts w:ascii="Courier New" w:hAnsi="Courier New" w:cs="Courier New"/>
        </w:rPr>
      </w:pPr>
    </w:p>
    <w:p w14:paraId="054AD71D" w14:textId="77777777" w:rsidR="00000000" w:rsidRPr="008F6424" w:rsidRDefault="006F073D" w:rsidP="008F6424">
      <w:pPr>
        <w:pStyle w:val="Textebrut"/>
        <w:rPr>
          <w:rFonts w:ascii="Courier New" w:hAnsi="Courier New" w:cs="Courier New"/>
        </w:rPr>
      </w:pPr>
    </w:p>
    <w:p w14:paraId="232B2B0F" w14:textId="77777777" w:rsidR="00000000" w:rsidRPr="008F6424" w:rsidRDefault="006F073D" w:rsidP="008F6424">
      <w:pPr>
        <w:pStyle w:val="Textebrut"/>
        <w:rPr>
          <w:rFonts w:ascii="Courier New" w:hAnsi="Courier New" w:cs="Courier New"/>
        </w:rPr>
      </w:pPr>
    </w:p>
    <w:p w14:paraId="4A1FA8C7"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w:t>
      </w:r>
      <w:r w:rsidRPr="00F403D8">
        <w:rPr>
          <w:rFonts w:ascii="Courier New" w:hAnsi="Courier New" w:cs="Courier New"/>
          <w:lang w:val="fr-FR"/>
        </w:rPr>
        <w:t>r</w:t>
      </w:r>
      <w:proofErr w:type="spellEnd"/>
      <w:r w:rsidRPr="00F403D8">
        <w:rPr>
          <w:rFonts w:ascii="Courier New" w:hAnsi="Courier New" w:cs="Courier New"/>
          <w:lang w:val="fr-FR"/>
        </w:rPr>
        <w:t xml:space="preserve"> 25, 2021                [Page 2]</w:t>
      </w:r>
    </w:p>
    <w:p w14:paraId="3B9ABB53"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3A11419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430ECB13" w14:textId="77777777" w:rsidR="00000000" w:rsidRPr="008F6424" w:rsidRDefault="006F073D" w:rsidP="008F6424">
      <w:pPr>
        <w:pStyle w:val="Textebrut"/>
        <w:rPr>
          <w:rFonts w:ascii="Courier New" w:hAnsi="Courier New" w:cs="Courier New"/>
        </w:rPr>
      </w:pPr>
    </w:p>
    <w:p w14:paraId="299163BB" w14:textId="77777777" w:rsidR="00000000" w:rsidRPr="008F6424" w:rsidRDefault="006F073D" w:rsidP="008F6424">
      <w:pPr>
        <w:pStyle w:val="Textebrut"/>
        <w:rPr>
          <w:rFonts w:ascii="Courier New" w:hAnsi="Courier New" w:cs="Courier New"/>
        </w:rPr>
      </w:pPr>
    </w:p>
    <w:p w14:paraId="49ABCFE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14 [RFC2119] [RFC8174] when, and only when, they appear in all</w:t>
      </w:r>
    </w:p>
    <w:p w14:paraId="5F52C77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capitals</w:t>
      </w:r>
      <w:proofErr w:type="gramEnd"/>
      <w:r w:rsidRPr="008F6424">
        <w:rPr>
          <w:rFonts w:ascii="Courier New" w:hAnsi="Courier New" w:cs="Courier New"/>
        </w:rPr>
        <w:t>, as shown here.</w:t>
      </w:r>
    </w:p>
    <w:p w14:paraId="05BC4E66" w14:textId="77777777" w:rsidR="00000000" w:rsidRPr="008F6424" w:rsidRDefault="006F073D" w:rsidP="008F6424">
      <w:pPr>
        <w:pStyle w:val="Textebrut"/>
        <w:rPr>
          <w:rFonts w:ascii="Courier New" w:hAnsi="Courier New" w:cs="Courier New"/>
        </w:rPr>
      </w:pPr>
    </w:p>
    <w:p w14:paraId="24184AD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SAIN </w:t>
      </w:r>
      <w:del w:id="9" w:author="BOUCADAIR Mohamed TGI/OLN" w:date="2021-04-28T07:29:00Z">
        <w:r w:rsidRPr="008F6424" w:rsidDel="00765698">
          <w:rPr>
            <w:rFonts w:ascii="Courier New" w:hAnsi="Courier New" w:cs="Courier New"/>
          </w:rPr>
          <w:delText>Agent</w:delText>
        </w:r>
      </w:del>
      <w:ins w:id="10" w:author="BOUCADAIR Mohamed TGI/OLN" w:date="2021-04-28T07:29:00Z">
        <w:r w:rsidR="00765698">
          <w:rPr>
            <w:rFonts w:ascii="Courier New" w:hAnsi="Courier New" w:cs="Courier New"/>
          </w:rPr>
          <w:t>a</w:t>
        </w:r>
        <w:r w:rsidR="00765698" w:rsidRPr="008F6424">
          <w:rPr>
            <w:rFonts w:ascii="Courier New" w:hAnsi="Courier New" w:cs="Courier New"/>
          </w:rPr>
          <w:t>gent</w:t>
        </w:r>
      </w:ins>
      <w:r w:rsidRPr="008F6424">
        <w:rPr>
          <w:rFonts w:ascii="Courier New" w:hAnsi="Courier New" w:cs="Courier New"/>
        </w:rPr>
        <w:t xml:space="preserve">: </w:t>
      </w:r>
      <w:ins w:id="11" w:author="BOUCADAIR Mohamed TGI/OLN" w:date="2021-04-28T07:27:00Z">
        <w:r w:rsidR="00307735">
          <w:rPr>
            <w:rFonts w:ascii="Courier New" w:hAnsi="Courier New" w:cs="Courier New"/>
          </w:rPr>
          <w:t xml:space="preserve">A </w:t>
        </w:r>
      </w:ins>
      <w:del w:id="12" w:author="BOUCADAIR Mohamed TGI/OLN" w:date="2021-04-28T07:27:00Z">
        <w:r w:rsidRPr="008F6424" w:rsidDel="00307735">
          <w:rPr>
            <w:rFonts w:ascii="Courier New" w:hAnsi="Courier New" w:cs="Courier New"/>
          </w:rPr>
          <w:delText xml:space="preserve">Component </w:delText>
        </w:r>
      </w:del>
      <w:ins w:id="13" w:author="BOUCADAIR Mohamed TGI/OLN" w:date="2021-04-28T07:30:00Z">
        <w:r w:rsidR="00765698">
          <w:rPr>
            <w:rFonts w:ascii="Courier New" w:hAnsi="Courier New" w:cs="Courier New"/>
          </w:rPr>
          <w:t xml:space="preserve">functional </w:t>
        </w:r>
      </w:ins>
      <w:ins w:id="14" w:author="BOUCADAIR Mohamed TGI/OLN" w:date="2021-04-28T07:27:00Z">
        <w:r w:rsidR="00307735">
          <w:rPr>
            <w:rFonts w:ascii="Courier New" w:hAnsi="Courier New" w:cs="Courier New"/>
          </w:rPr>
          <w:t>c</w:t>
        </w:r>
        <w:r w:rsidR="00307735" w:rsidRPr="008F6424">
          <w:rPr>
            <w:rFonts w:ascii="Courier New" w:hAnsi="Courier New" w:cs="Courier New"/>
          </w:rPr>
          <w:t xml:space="preserve">omponent </w:t>
        </w:r>
      </w:ins>
      <w:r w:rsidRPr="008F6424">
        <w:rPr>
          <w:rFonts w:ascii="Courier New" w:hAnsi="Courier New" w:cs="Courier New"/>
        </w:rPr>
        <w:t>that communicates with a</w:t>
      </w:r>
      <w:r w:rsidRPr="008F6424">
        <w:rPr>
          <w:rFonts w:ascii="Courier New" w:hAnsi="Courier New" w:cs="Courier New"/>
        </w:rPr>
        <w:t xml:space="preserve"> device, a set of</w:t>
      </w:r>
    </w:p>
    <w:p w14:paraId="52FAEA6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devices</w:t>
      </w:r>
      <w:proofErr w:type="gramEnd"/>
      <w:r w:rsidRPr="008F6424">
        <w:rPr>
          <w:rFonts w:ascii="Courier New" w:hAnsi="Courier New" w:cs="Courier New"/>
        </w:rPr>
        <w:t>, or another agent to build an expression graph from a</w:t>
      </w:r>
    </w:p>
    <w:p w14:paraId="7EFF26E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received</w:t>
      </w:r>
      <w:proofErr w:type="gramEnd"/>
      <w:r w:rsidRPr="008F6424">
        <w:rPr>
          <w:rFonts w:ascii="Courier New" w:hAnsi="Courier New" w:cs="Courier New"/>
        </w:rPr>
        <w:t xml:space="preserve"> assurance graph and perform the </w:t>
      </w:r>
      <w:r w:rsidRPr="00765698">
        <w:rPr>
          <w:rFonts w:ascii="Courier New" w:hAnsi="Courier New" w:cs="Courier New"/>
          <w:highlight w:val="yellow"/>
          <w:rPrChange w:id="15" w:author="BOUCADAIR Mohamed TGI/OLN" w:date="2021-04-28T07:28:00Z">
            <w:rPr>
              <w:rFonts w:ascii="Courier New" w:hAnsi="Courier New" w:cs="Courier New"/>
            </w:rPr>
          </w:rPrChange>
        </w:rPr>
        <w:t>corresponding computation</w:t>
      </w:r>
      <w:r w:rsidRPr="008F6424">
        <w:rPr>
          <w:rFonts w:ascii="Courier New" w:hAnsi="Courier New" w:cs="Courier New"/>
        </w:rPr>
        <w:t>.</w:t>
      </w:r>
    </w:p>
    <w:p w14:paraId="1D84D360" w14:textId="77777777" w:rsidR="00000000" w:rsidRPr="008F6424" w:rsidRDefault="006F073D" w:rsidP="008F6424">
      <w:pPr>
        <w:pStyle w:val="Textebrut"/>
        <w:rPr>
          <w:rFonts w:ascii="Courier New" w:hAnsi="Courier New" w:cs="Courier New"/>
        </w:rPr>
      </w:pPr>
    </w:p>
    <w:p w14:paraId="0BADC0C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Assurance </w:t>
      </w:r>
      <w:del w:id="16" w:author="BOUCADAIR Mohamed TGI/OLN" w:date="2021-04-28T07:42:00Z">
        <w:r w:rsidRPr="008F6424" w:rsidDel="00AD6255">
          <w:rPr>
            <w:rFonts w:ascii="Courier New" w:hAnsi="Courier New" w:cs="Courier New"/>
          </w:rPr>
          <w:delText>Graph</w:delText>
        </w:r>
      </w:del>
      <w:ins w:id="17" w:author="BOUCADAIR Mohamed TGI/OLN" w:date="2021-04-28T07:42:00Z">
        <w:r w:rsidR="00AD6255">
          <w:rPr>
            <w:rFonts w:ascii="Courier New" w:hAnsi="Courier New" w:cs="Courier New"/>
          </w:rPr>
          <w:t>g</w:t>
        </w:r>
        <w:r w:rsidR="00AD6255" w:rsidRPr="008F6424">
          <w:rPr>
            <w:rFonts w:ascii="Courier New" w:hAnsi="Courier New" w:cs="Courier New"/>
          </w:rPr>
          <w:t>raph</w:t>
        </w:r>
      </w:ins>
      <w:r w:rsidRPr="008F6424">
        <w:rPr>
          <w:rFonts w:ascii="Courier New" w:hAnsi="Courier New" w:cs="Courier New"/>
        </w:rPr>
        <w:t xml:space="preserve">: </w:t>
      </w:r>
      <w:ins w:id="18" w:author="BOUCADAIR Mohamed TGI/OLN" w:date="2021-04-28T07:28:00Z">
        <w:r w:rsidR="00765698">
          <w:rPr>
            <w:rFonts w:ascii="Courier New" w:hAnsi="Courier New" w:cs="Courier New"/>
          </w:rPr>
          <w:t>A Directed A</w:t>
        </w:r>
        <w:r w:rsidR="00765698" w:rsidRPr="00765698">
          <w:rPr>
            <w:rFonts w:ascii="Courier New" w:hAnsi="Courier New" w:cs="Courier New"/>
          </w:rPr>
          <w:t xml:space="preserve">cyclic </w:t>
        </w:r>
        <w:r w:rsidR="00765698">
          <w:rPr>
            <w:rFonts w:ascii="Courier New" w:hAnsi="Courier New" w:cs="Courier New"/>
          </w:rPr>
          <w:t>G</w:t>
        </w:r>
        <w:r w:rsidR="00765698" w:rsidRPr="00765698">
          <w:rPr>
            <w:rFonts w:ascii="Courier New" w:hAnsi="Courier New" w:cs="Courier New"/>
          </w:rPr>
          <w:t xml:space="preserve">raph </w:t>
        </w:r>
        <w:r w:rsidR="00765698">
          <w:rPr>
            <w:rFonts w:ascii="Courier New" w:hAnsi="Courier New" w:cs="Courier New"/>
          </w:rPr>
          <w:t>(</w:t>
        </w:r>
      </w:ins>
      <w:r w:rsidRPr="008F6424">
        <w:rPr>
          <w:rFonts w:ascii="Courier New" w:hAnsi="Courier New" w:cs="Courier New"/>
        </w:rPr>
        <w:t>DAG</w:t>
      </w:r>
      <w:ins w:id="19" w:author="BOUCADAIR Mohamed TGI/OLN" w:date="2021-04-28T07:28:00Z">
        <w:r w:rsidR="00765698">
          <w:rPr>
            <w:rFonts w:ascii="Courier New" w:hAnsi="Courier New" w:cs="Courier New"/>
          </w:rPr>
          <w:t>)</w:t>
        </w:r>
      </w:ins>
      <w:r w:rsidRPr="008F6424">
        <w:rPr>
          <w:rFonts w:ascii="Courier New" w:hAnsi="Courier New" w:cs="Courier New"/>
        </w:rPr>
        <w:t xml:space="preserve"> representing the assurance </w:t>
      </w:r>
      <w:r w:rsidRPr="00765698">
        <w:rPr>
          <w:rFonts w:ascii="Courier New" w:hAnsi="Courier New" w:cs="Courier New"/>
          <w:highlight w:val="yellow"/>
          <w:rPrChange w:id="20" w:author="BOUCADAIR Mohamed TGI/OLN" w:date="2021-04-28T07:29:00Z">
            <w:rPr>
              <w:rFonts w:ascii="Courier New" w:hAnsi="Courier New" w:cs="Courier New"/>
            </w:rPr>
          </w:rPrChange>
        </w:rPr>
        <w:t>case</w:t>
      </w:r>
      <w:r w:rsidRPr="008F6424">
        <w:rPr>
          <w:rFonts w:ascii="Courier New" w:hAnsi="Courier New" w:cs="Courier New"/>
        </w:rPr>
        <w:t xml:space="preserve"> for one or</w:t>
      </w:r>
    </w:p>
    <w:p w14:paraId="23CA316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several</w:t>
      </w:r>
      <w:proofErr w:type="gramEnd"/>
      <w:r w:rsidRPr="008F6424">
        <w:rPr>
          <w:rFonts w:ascii="Courier New" w:hAnsi="Courier New" w:cs="Courier New"/>
        </w:rPr>
        <w:t xml:space="preserve"> service instances.  The</w:t>
      </w:r>
      <w:r w:rsidRPr="008F6424">
        <w:rPr>
          <w:rFonts w:ascii="Courier New" w:hAnsi="Courier New" w:cs="Courier New"/>
        </w:rPr>
        <w:t xml:space="preserve"> nodes (also known as vertices in the</w:t>
      </w:r>
    </w:p>
    <w:p w14:paraId="1ED6B18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context</w:t>
      </w:r>
      <w:proofErr w:type="gramEnd"/>
      <w:r w:rsidRPr="008F6424">
        <w:rPr>
          <w:rFonts w:ascii="Courier New" w:hAnsi="Courier New" w:cs="Courier New"/>
        </w:rPr>
        <w:t xml:space="preserve"> of DAG) are the service instances themselves and the</w:t>
      </w:r>
    </w:p>
    <w:p w14:paraId="2D64A7B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the edges indicate a dependency relations.</w:t>
      </w:r>
    </w:p>
    <w:p w14:paraId="0981CE27" w14:textId="77777777" w:rsidR="00000000" w:rsidRPr="008F6424" w:rsidRDefault="006F073D" w:rsidP="008F6424">
      <w:pPr>
        <w:pStyle w:val="Textebrut"/>
        <w:rPr>
          <w:rFonts w:ascii="Courier New" w:hAnsi="Courier New" w:cs="Courier New"/>
        </w:rPr>
      </w:pPr>
    </w:p>
    <w:p w14:paraId="53CE5F0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SAIN collector: </w:t>
      </w:r>
      <w:ins w:id="21" w:author="BOUCADAIR Mohamed TGI/OLN" w:date="2021-04-28T07:29:00Z">
        <w:r w:rsidR="00765698">
          <w:rPr>
            <w:rFonts w:ascii="Courier New" w:hAnsi="Courier New" w:cs="Courier New"/>
          </w:rPr>
          <w:t xml:space="preserve">A </w:t>
        </w:r>
      </w:ins>
      <w:del w:id="22" w:author="BOUCADAIR Mohamed TGI/OLN" w:date="2021-04-28T07:29:00Z">
        <w:r w:rsidRPr="008F6424" w:rsidDel="00765698">
          <w:rPr>
            <w:rFonts w:ascii="Courier New" w:hAnsi="Courier New" w:cs="Courier New"/>
          </w:rPr>
          <w:delText xml:space="preserve">Component </w:delText>
        </w:r>
      </w:del>
      <w:ins w:id="23" w:author="BOUCADAIR Mohamed TGI/OLN" w:date="2021-04-28T07:30:00Z">
        <w:r w:rsidR="00765698">
          <w:rPr>
            <w:rFonts w:ascii="Courier New" w:hAnsi="Courier New" w:cs="Courier New"/>
          </w:rPr>
          <w:t xml:space="preserve">functional </w:t>
        </w:r>
      </w:ins>
      <w:ins w:id="24" w:author="BOUCADAIR Mohamed TGI/OLN" w:date="2021-04-28T07:29:00Z">
        <w:r w:rsidR="00765698">
          <w:rPr>
            <w:rFonts w:ascii="Courier New" w:hAnsi="Courier New" w:cs="Courier New"/>
          </w:rPr>
          <w:t>c</w:t>
        </w:r>
        <w:r w:rsidR="00765698" w:rsidRPr="008F6424">
          <w:rPr>
            <w:rFonts w:ascii="Courier New" w:hAnsi="Courier New" w:cs="Courier New"/>
          </w:rPr>
          <w:t xml:space="preserve">omponent </w:t>
        </w:r>
      </w:ins>
      <w:r w:rsidRPr="008F6424">
        <w:rPr>
          <w:rFonts w:ascii="Courier New" w:hAnsi="Courier New" w:cs="Courier New"/>
        </w:rPr>
        <w:t>that fetches or receives the computer-</w:t>
      </w:r>
    </w:p>
    <w:p w14:paraId="2F202D2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consumable</w:t>
      </w:r>
      <w:proofErr w:type="gramEnd"/>
      <w:r w:rsidRPr="008F6424">
        <w:rPr>
          <w:rFonts w:ascii="Courier New" w:hAnsi="Courier New" w:cs="Courier New"/>
        </w:rPr>
        <w:t xml:space="preserve"> output of th</w:t>
      </w:r>
      <w:r w:rsidRPr="008F6424">
        <w:rPr>
          <w:rFonts w:ascii="Courier New" w:hAnsi="Courier New" w:cs="Courier New"/>
        </w:rPr>
        <w:t xml:space="preserve">e </w:t>
      </w:r>
      <w:ins w:id="25" w:author="BOUCADAIR Mohamed TGI/OLN" w:date="2021-04-28T07:30:00Z">
        <w:r w:rsidR="00765698">
          <w:rPr>
            <w:rFonts w:ascii="Courier New" w:hAnsi="Courier New" w:cs="Courier New"/>
          </w:rPr>
          <w:t xml:space="preserve">SAIN </w:t>
        </w:r>
      </w:ins>
      <w:r w:rsidRPr="008F6424">
        <w:rPr>
          <w:rFonts w:ascii="Courier New" w:hAnsi="Courier New" w:cs="Courier New"/>
        </w:rPr>
        <w:t>agent(s) and displays it in a user friendly</w:t>
      </w:r>
    </w:p>
    <w:p w14:paraId="00708E4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form</w:t>
      </w:r>
      <w:proofErr w:type="gramEnd"/>
      <w:r w:rsidRPr="008F6424">
        <w:rPr>
          <w:rFonts w:ascii="Courier New" w:hAnsi="Courier New" w:cs="Courier New"/>
        </w:rPr>
        <w:t xml:space="preserve"> or process it locally.</w:t>
      </w:r>
    </w:p>
    <w:p w14:paraId="790E14B9" w14:textId="77777777" w:rsidR="00000000" w:rsidRPr="008F6424" w:rsidRDefault="006F073D" w:rsidP="008F6424">
      <w:pPr>
        <w:pStyle w:val="Textebrut"/>
        <w:rPr>
          <w:rFonts w:ascii="Courier New" w:hAnsi="Courier New" w:cs="Courier New"/>
        </w:rPr>
      </w:pPr>
    </w:p>
    <w:p w14:paraId="2C3DF77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DAG: Directed Acyclic Graph.</w:t>
      </w:r>
    </w:p>
    <w:p w14:paraId="604C6C92" w14:textId="77777777" w:rsidR="00000000" w:rsidRPr="008F6424" w:rsidRDefault="006F073D" w:rsidP="008F6424">
      <w:pPr>
        <w:pStyle w:val="Textebrut"/>
        <w:rPr>
          <w:rFonts w:ascii="Courier New" w:hAnsi="Courier New" w:cs="Courier New"/>
        </w:rPr>
      </w:pPr>
    </w:p>
    <w:p w14:paraId="6EEE080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ECMP: Equal Cost Multiple Paths</w:t>
      </w:r>
    </w:p>
    <w:p w14:paraId="3CB729CC" w14:textId="77777777" w:rsidR="00000000" w:rsidRPr="008F6424" w:rsidRDefault="006F073D" w:rsidP="008F6424">
      <w:pPr>
        <w:pStyle w:val="Textebrut"/>
        <w:rPr>
          <w:rFonts w:ascii="Courier New" w:hAnsi="Courier New" w:cs="Courier New"/>
        </w:rPr>
      </w:pPr>
    </w:p>
    <w:p w14:paraId="59CB399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Expression </w:t>
      </w:r>
      <w:del w:id="26" w:author="BOUCADAIR Mohamed TGI/OLN" w:date="2021-04-28T07:42:00Z">
        <w:r w:rsidRPr="008F6424" w:rsidDel="00AD6255">
          <w:rPr>
            <w:rFonts w:ascii="Courier New" w:hAnsi="Courier New" w:cs="Courier New"/>
          </w:rPr>
          <w:delText>Graph</w:delText>
        </w:r>
      </w:del>
      <w:ins w:id="27" w:author="BOUCADAIR Mohamed TGI/OLN" w:date="2021-04-28T07:42:00Z">
        <w:r w:rsidR="00AD6255">
          <w:rPr>
            <w:rFonts w:ascii="Courier New" w:hAnsi="Courier New" w:cs="Courier New"/>
          </w:rPr>
          <w:t>g</w:t>
        </w:r>
        <w:r w:rsidR="00AD6255" w:rsidRPr="008F6424">
          <w:rPr>
            <w:rFonts w:ascii="Courier New" w:hAnsi="Courier New" w:cs="Courier New"/>
          </w:rPr>
          <w:t>raph</w:t>
        </w:r>
      </w:ins>
      <w:r w:rsidRPr="008F6424">
        <w:rPr>
          <w:rFonts w:ascii="Courier New" w:hAnsi="Courier New" w:cs="Courier New"/>
        </w:rPr>
        <w:t xml:space="preserve">: </w:t>
      </w:r>
      <w:ins w:id="28" w:author="BOUCADAIR Mohamed TGI/OLN" w:date="2021-04-28T07:30:00Z">
        <w:r w:rsidR="00765698">
          <w:rPr>
            <w:rFonts w:ascii="Courier New" w:hAnsi="Courier New" w:cs="Courier New"/>
          </w:rPr>
          <w:t xml:space="preserve">A </w:t>
        </w:r>
      </w:ins>
      <w:del w:id="29" w:author="BOUCADAIR Mohamed TGI/OLN" w:date="2021-04-28T07:30:00Z">
        <w:r w:rsidRPr="008F6424" w:rsidDel="00765698">
          <w:rPr>
            <w:rFonts w:ascii="Courier New" w:hAnsi="Courier New" w:cs="Courier New"/>
          </w:rPr>
          <w:delText xml:space="preserve">Generic </w:delText>
        </w:r>
      </w:del>
      <w:ins w:id="30" w:author="BOUCADAIR Mohamed TGI/OLN" w:date="2021-04-28T07:30:00Z">
        <w:r w:rsidR="00765698">
          <w:rPr>
            <w:rFonts w:ascii="Courier New" w:hAnsi="Courier New" w:cs="Courier New"/>
          </w:rPr>
          <w:t>g</w:t>
        </w:r>
        <w:r w:rsidR="00765698" w:rsidRPr="008F6424">
          <w:rPr>
            <w:rFonts w:ascii="Courier New" w:hAnsi="Courier New" w:cs="Courier New"/>
          </w:rPr>
          <w:t xml:space="preserve">eneric </w:t>
        </w:r>
      </w:ins>
      <w:r w:rsidRPr="008F6424">
        <w:rPr>
          <w:rFonts w:ascii="Courier New" w:hAnsi="Courier New" w:cs="Courier New"/>
        </w:rPr>
        <w:t>term for a DAG representing a computation</w:t>
      </w:r>
    </w:p>
    <w:p w14:paraId="646C744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w:t>
      </w:r>
      <w:proofErr w:type="gramEnd"/>
      <w:r w:rsidRPr="008F6424">
        <w:rPr>
          <w:rFonts w:ascii="Courier New" w:hAnsi="Courier New" w:cs="Courier New"/>
        </w:rPr>
        <w:t xml:space="preserve"> SAIN.  More specific terms are:</w:t>
      </w:r>
    </w:p>
    <w:p w14:paraId="2FB674C8" w14:textId="77777777" w:rsidR="00000000" w:rsidRPr="008F6424" w:rsidRDefault="006F073D" w:rsidP="008F6424">
      <w:pPr>
        <w:pStyle w:val="Textebrut"/>
        <w:rPr>
          <w:rFonts w:ascii="Courier New" w:hAnsi="Courier New" w:cs="Courier New"/>
        </w:rPr>
      </w:pPr>
    </w:p>
    <w:p w14:paraId="05AAE91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Subservice</w:t>
      </w:r>
      <w:proofErr w:type="gramEnd"/>
      <w:r w:rsidRPr="008F6424">
        <w:rPr>
          <w:rFonts w:ascii="Courier New" w:hAnsi="Courier New" w:cs="Courier New"/>
        </w:rPr>
        <w:t xml:space="preserve"> </w:t>
      </w:r>
      <w:del w:id="31" w:author="BOUCADAIR Mohamed TGI/OLN" w:date="2021-04-28T07:42:00Z">
        <w:r w:rsidRPr="008F6424" w:rsidDel="00AD6255">
          <w:rPr>
            <w:rFonts w:ascii="Courier New" w:hAnsi="Courier New" w:cs="Courier New"/>
          </w:rPr>
          <w:delText>E</w:delText>
        </w:r>
      </w:del>
      <w:ins w:id="32" w:author="BOUCADAIR Mohamed TGI/OLN" w:date="2021-04-28T07:42:00Z">
        <w:r w:rsidR="00AD6255">
          <w:rPr>
            <w:rFonts w:ascii="Courier New" w:hAnsi="Courier New" w:cs="Courier New"/>
          </w:rPr>
          <w:t>e</w:t>
        </w:r>
      </w:ins>
      <w:r w:rsidRPr="008F6424">
        <w:rPr>
          <w:rFonts w:ascii="Courier New" w:hAnsi="Courier New" w:cs="Courier New"/>
        </w:rPr>
        <w:t>xpression</w:t>
      </w:r>
      <w:del w:id="33" w:author="BOUCADAIR Mohamed TGI/OLN" w:date="2021-04-28T07:31:00Z">
        <w:r w:rsidRPr="008F6424" w:rsidDel="00765698">
          <w:rPr>
            <w:rFonts w:ascii="Courier New" w:hAnsi="Courier New" w:cs="Courier New"/>
          </w:rPr>
          <w:delText>s</w:delText>
        </w:r>
      </w:del>
      <w:r w:rsidRPr="008F6424">
        <w:rPr>
          <w:rFonts w:ascii="Courier New" w:hAnsi="Courier New" w:cs="Courier New"/>
        </w:rPr>
        <w:t xml:space="preserve">: </w:t>
      </w:r>
      <w:ins w:id="34" w:author="BOUCADAIR Mohamed TGI/OLN" w:date="2021-04-28T07:31:00Z">
        <w:r w:rsidR="00765698">
          <w:rPr>
            <w:rFonts w:ascii="Courier New" w:hAnsi="Courier New" w:cs="Courier New"/>
          </w:rPr>
          <w:t xml:space="preserve">Is an </w:t>
        </w:r>
      </w:ins>
      <w:r w:rsidRPr="008F6424">
        <w:rPr>
          <w:rFonts w:ascii="Courier New" w:hAnsi="Courier New" w:cs="Courier New"/>
        </w:rPr>
        <w:t>expression graph representing all the</w:t>
      </w:r>
    </w:p>
    <w:p w14:paraId="08BCAEF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computations</w:t>
      </w:r>
      <w:proofErr w:type="gramEnd"/>
      <w:r w:rsidRPr="008F6424">
        <w:rPr>
          <w:rFonts w:ascii="Courier New" w:hAnsi="Courier New" w:cs="Courier New"/>
        </w:rPr>
        <w:t xml:space="preserve"> to execute for a subservice.</w:t>
      </w:r>
    </w:p>
    <w:p w14:paraId="4990CF29" w14:textId="77777777" w:rsidR="00000000" w:rsidRPr="008F6424" w:rsidRDefault="006F073D" w:rsidP="008F6424">
      <w:pPr>
        <w:pStyle w:val="Textebrut"/>
        <w:rPr>
          <w:rFonts w:ascii="Courier New" w:hAnsi="Courier New" w:cs="Courier New"/>
        </w:rPr>
      </w:pPr>
    </w:p>
    <w:p w14:paraId="53682FC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Service</w:t>
      </w:r>
      <w:proofErr w:type="gramEnd"/>
      <w:r w:rsidRPr="008F6424">
        <w:rPr>
          <w:rFonts w:ascii="Courier New" w:hAnsi="Courier New" w:cs="Courier New"/>
        </w:rPr>
        <w:t xml:space="preserve"> </w:t>
      </w:r>
      <w:del w:id="35" w:author="BOUCADAIR Mohamed TGI/OLN" w:date="2021-04-28T07:42:00Z">
        <w:r w:rsidRPr="008F6424" w:rsidDel="00AD6255">
          <w:rPr>
            <w:rFonts w:ascii="Courier New" w:hAnsi="Courier New" w:cs="Courier New"/>
          </w:rPr>
          <w:delText>E</w:delText>
        </w:r>
      </w:del>
      <w:ins w:id="36" w:author="BOUCADAIR Mohamed TGI/OLN" w:date="2021-04-28T07:42:00Z">
        <w:r w:rsidR="00AD6255">
          <w:rPr>
            <w:rFonts w:ascii="Courier New" w:hAnsi="Courier New" w:cs="Courier New"/>
          </w:rPr>
          <w:t>e</w:t>
        </w:r>
      </w:ins>
      <w:r w:rsidRPr="008F6424">
        <w:rPr>
          <w:rFonts w:ascii="Courier New" w:hAnsi="Courier New" w:cs="Courier New"/>
        </w:rPr>
        <w:t>xpression</w:t>
      </w:r>
      <w:del w:id="37" w:author="BOUCADAIR Mohamed TGI/OLN" w:date="2021-04-28T07:31:00Z">
        <w:r w:rsidRPr="008F6424" w:rsidDel="00765698">
          <w:rPr>
            <w:rFonts w:ascii="Courier New" w:hAnsi="Courier New" w:cs="Courier New"/>
          </w:rPr>
          <w:delText>s</w:delText>
        </w:r>
      </w:del>
      <w:r w:rsidRPr="008F6424">
        <w:rPr>
          <w:rFonts w:ascii="Courier New" w:hAnsi="Courier New" w:cs="Courier New"/>
        </w:rPr>
        <w:t xml:space="preserve">: </w:t>
      </w:r>
      <w:ins w:id="38" w:author="BOUCADAIR Mohamed TGI/OLN" w:date="2021-04-28T07:31:00Z">
        <w:r w:rsidR="00765698">
          <w:rPr>
            <w:rFonts w:ascii="Courier New" w:hAnsi="Courier New" w:cs="Courier New"/>
          </w:rPr>
          <w:t xml:space="preserve">Is an </w:t>
        </w:r>
      </w:ins>
      <w:r w:rsidRPr="008F6424">
        <w:rPr>
          <w:rFonts w:ascii="Courier New" w:hAnsi="Courier New" w:cs="Courier New"/>
        </w:rPr>
        <w:t>expression graph representing all the</w:t>
      </w:r>
    </w:p>
    <w:p w14:paraId="5EFE0E5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computations</w:t>
      </w:r>
      <w:proofErr w:type="gramEnd"/>
      <w:r w:rsidRPr="008F6424">
        <w:rPr>
          <w:rFonts w:ascii="Courier New" w:hAnsi="Courier New" w:cs="Courier New"/>
        </w:rPr>
        <w:t xml:space="preserve"> to execute for a </w:t>
      </w:r>
      <w:commentRangeStart w:id="39"/>
      <w:r w:rsidRPr="008F6424">
        <w:rPr>
          <w:rFonts w:ascii="Courier New" w:hAnsi="Courier New" w:cs="Courier New"/>
        </w:rPr>
        <w:t>service instance</w:t>
      </w:r>
      <w:commentRangeEnd w:id="39"/>
      <w:r w:rsidR="00AD6255">
        <w:rPr>
          <w:rStyle w:val="Marquedecommentaire"/>
          <w:rFonts w:asciiTheme="minorHAnsi" w:hAnsiTheme="minorHAnsi"/>
        </w:rPr>
        <w:commentReference w:id="39"/>
      </w:r>
      <w:r w:rsidRPr="008F6424">
        <w:rPr>
          <w:rFonts w:ascii="Courier New" w:hAnsi="Courier New" w:cs="Courier New"/>
        </w:rPr>
        <w:t>, i.e.</w:t>
      </w:r>
      <w:ins w:id="40" w:author="BOUCADAIR Mohamed TGI/OLN" w:date="2021-04-28T07:31:00Z">
        <w:r w:rsidR="00765698">
          <w:rPr>
            <w:rFonts w:ascii="Courier New" w:hAnsi="Courier New" w:cs="Courier New"/>
          </w:rPr>
          <w:t>,</w:t>
        </w:r>
      </w:ins>
      <w:r w:rsidRPr="008F6424">
        <w:rPr>
          <w:rFonts w:ascii="Courier New" w:hAnsi="Courier New" w:cs="Courier New"/>
        </w:rPr>
        <w:t xml:space="preserve"> including the</w:t>
      </w:r>
    </w:p>
    <w:p w14:paraId="5378A45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computations</w:t>
      </w:r>
      <w:proofErr w:type="gramEnd"/>
      <w:r w:rsidRPr="008F6424">
        <w:rPr>
          <w:rFonts w:ascii="Courier New" w:hAnsi="Courier New" w:cs="Courier New"/>
        </w:rPr>
        <w:t xml:space="preserve"> for all </w:t>
      </w:r>
      <w:del w:id="41" w:author="BOUCADAIR Mohamed TGI/OLN" w:date="2021-04-28T07:39:00Z">
        <w:r w:rsidRPr="008F6424" w:rsidDel="00AD6255">
          <w:rPr>
            <w:rFonts w:ascii="Courier New" w:hAnsi="Courier New" w:cs="Courier New"/>
          </w:rPr>
          <w:delText xml:space="preserve">dependent </w:delText>
        </w:r>
      </w:del>
      <w:ins w:id="42" w:author="BOUCADAIR Mohamed TGI/OLN" w:date="2021-04-28T07:39:00Z">
        <w:r w:rsidR="00AD6255">
          <w:rPr>
            <w:rFonts w:ascii="Courier New" w:hAnsi="Courier New" w:cs="Courier New"/>
          </w:rPr>
          <w:t>involved</w:t>
        </w:r>
        <w:r w:rsidR="00AD6255" w:rsidRPr="008F6424">
          <w:rPr>
            <w:rFonts w:ascii="Courier New" w:hAnsi="Courier New" w:cs="Courier New"/>
          </w:rPr>
          <w:t xml:space="preserve"> </w:t>
        </w:r>
      </w:ins>
      <w:r w:rsidRPr="008F6424">
        <w:rPr>
          <w:rFonts w:ascii="Courier New" w:hAnsi="Courier New" w:cs="Courier New"/>
        </w:rPr>
        <w:t>subservices.</w:t>
      </w:r>
    </w:p>
    <w:p w14:paraId="5644EF00" w14:textId="77777777" w:rsidR="00000000" w:rsidRPr="008F6424" w:rsidRDefault="006F073D" w:rsidP="008F6424">
      <w:pPr>
        <w:pStyle w:val="Textebrut"/>
        <w:rPr>
          <w:rFonts w:ascii="Courier New" w:hAnsi="Courier New" w:cs="Courier New"/>
        </w:rPr>
      </w:pPr>
    </w:p>
    <w:p w14:paraId="2D91AD9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Global</w:t>
      </w:r>
      <w:proofErr w:type="gramEnd"/>
      <w:r w:rsidRPr="008F6424">
        <w:rPr>
          <w:rFonts w:ascii="Courier New" w:hAnsi="Courier New" w:cs="Courier New"/>
        </w:rPr>
        <w:t xml:space="preserve"> Computation Graph: </w:t>
      </w:r>
      <w:ins w:id="43" w:author="BOUCADAIR Mohamed TGI/OLN" w:date="2021-04-28T07:31:00Z">
        <w:r w:rsidR="00765698">
          <w:rPr>
            <w:rFonts w:ascii="Courier New" w:hAnsi="Courier New" w:cs="Courier New"/>
          </w:rPr>
          <w:t xml:space="preserve">Is an </w:t>
        </w:r>
      </w:ins>
      <w:r w:rsidRPr="008F6424">
        <w:rPr>
          <w:rFonts w:ascii="Courier New" w:hAnsi="Courier New" w:cs="Courier New"/>
        </w:rPr>
        <w:t>expression graph representing all the</w:t>
      </w:r>
    </w:p>
    <w:p w14:paraId="48BD447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765698">
        <w:rPr>
          <w:rFonts w:ascii="Courier New" w:hAnsi="Courier New" w:cs="Courier New"/>
          <w:highlight w:val="yellow"/>
          <w:rPrChange w:id="44" w:author="BOUCADAIR Mohamed TGI/OLN" w:date="2021-04-28T07:32:00Z">
            <w:rPr>
              <w:rFonts w:ascii="Courier New" w:hAnsi="Courier New" w:cs="Courier New"/>
            </w:rPr>
          </w:rPrChange>
        </w:rPr>
        <w:t>computations</w:t>
      </w:r>
      <w:proofErr w:type="gramEnd"/>
      <w:r w:rsidRPr="00765698">
        <w:rPr>
          <w:rFonts w:ascii="Courier New" w:hAnsi="Courier New" w:cs="Courier New"/>
          <w:highlight w:val="yellow"/>
          <w:rPrChange w:id="45" w:author="BOUCADAIR Mohamed TGI/OLN" w:date="2021-04-28T07:32:00Z">
            <w:rPr>
              <w:rFonts w:ascii="Courier New" w:hAnsi="Courier New" w:cs="Courier New"/>
            </w:rPr>
          </w:rPrChange>
        </w:rPr>
        <w:t xml:space="preserve"> to execute</w:t>
      </w:r>
      <w:r w:rsidRPr="008F6424">
        <w:rPr>
          <w:rFonts w:ascii="Courier New" w:hAnsi="Courier New" w:cs="Courier New"/>
        </w:rPr>
        <w:t xml:space="preserve"> for all services instances (i.e.</w:t>
      </w:r>
      <w:ins w:id="46" w:author="BOUCADAIR Mohamed TGI/OLN" w:date="2021-04-28T07:32:00Z">
        <w:r w:rsidR="00765698">
          <w:rPr>
            <w:rFonts w:ascii="Courier New" w:hAnsi="Courier New" w:cs="Courier New"/>
          </w:rPr>
          <w:t>,</w:t>
        </w:r>
      </w:ins>
      <w:r w:rsidRPr="008F6424">
        <w:rPr>
          <w:rFonts w:ascii="Courier New" w:hAnsi="Courier New" w:cs="Courier New"/>
        </w:rPr>
        <w:t xml:space="preserve"> all</w:t>
      </w:r>
    </w:p>
    <w:p w14:paraId="1FF91F9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computations</w:t>
      </w:r>
      <w:proofErr w:type="gramEnd"/>
      <w:r w:rsidRPr="008F6424">
        <w:rPr>
          <w:rFonts w:ascii="Courier New" w:hAnsi="Courier New" w:cs="Courier New"/>
        </w:rPr>
        <w:t xml:space="preserve"> performed).</w:t>
      </w:r>
    </w:p>
    <w:p w14:paraId="333DB5D4" w14:textId="77777777" w:rsidR="00000000" w:rsidRPr="008F6424" w:rsidRDefault="006F073D" w:rsidP="008F6424">
      <w:pPr>
        <w:pStyle w:val="Textebrut"/>
        <w:rPr>
          <w:rFonts w:ascii="Courier New" w:hAnsi="Courier New" w:cs="Courier New"/>
        </w:rPr>
      </w:pPr>
    </w:p>
    <w:p w14:paraId="617554E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Dependency: The directed relation</w:t>
      </w:r>
      <w:r w:rsidRPr="008F6424">
        <w:rPr>
          <w:rFonts w:ascii="Courier New" w:hAnsi="Courier New" w:cs="Courier New"/>
        </w:rPr>
        <w:t xml:space="preserve">ship between </w:t>
      </w:r>
      <w:r w:rsidRPr="00AD6255">
        <w:rPr>
          <w:rFonts w:ascii="Courier New" w:hAnsi="Courier New" w:cs="Courier New"/>
          <w:highlight w:val="yellow"/>
          <w:rPrChange w:id="47" w:author="BOUCADAIR Mohamed TGI/OLN" w:date="2021-04-28T07:40:00Z">
            <w:rPr>
              <w:rFonts w:ascii="Courier New" w:hAnsi="Courier New" w:cs="Courier New"/>
            </w:rPr>
          </w:rPrChange>
        </w:rPr>
        <w:t>subservice instances</w:t>
      </w:r>
      <w:r w:rsidRPr="008F6424">
        <w:rPr>
          <w:rFonts w:ascii="Courier New" w:hAnsi="Courier New" w:cs="Courier New"/>
        </w:rPr>
        <w:t xml:space="preserve"> in</w:t>
      </w:r>
    </w:p>
    <w:p w14:paraId="6D47791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w:t>
      </w:r>
      <w:ins w:id="48" w:author="BOUCADAIR Mohamed TGI/OLN" w:date="2021-04-28T07:32:00Z">
        <w:r w:rsidR="00765698">
          <w:rPr>
            <w:rFonts w:ascii="Courier New" w:hAnsi="Courier New" w:cs="Courier New"/>
          </w:rPr>
          <w:t xml:space="preserve">service </w:t>
        </w:r>
      </w:ins>
      <w:r w:rsidRPr="008F6424">
        <w:rPr>
          <w:rFonts w:ascii="Courier New" w:hAnsi="Courier New" w:cs="Courier New"/>
        </w:rPr>
        <w:t>assurance graph.</w:t>
      </w:r>
    </w:p>
    <w:p w14:paraId="69FE1AC9" w14:textId="77777777" w:rsidR="00000000" w:rsidRPr="008F6424" w:rsidRDefault="006F073D" w:rsidP="008F6424">
      <w:pPr>
        <w:pStyle w:val="Textebrut"/>
        <w:rPr>
          <w:rFonts w:ascii="Courier New" w:hAnsi="Courier New" w:cs="Courier New"/>
        </w:rPr>
      </w:pPr>
    </w:p>
    <w:p w14:paraId="5456755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Informational Dependency: Type of dependency whose </w:t>
      </w:r>
      <w:ins w:id="49" w:author="BOUCADAIR Mohamed TGI/OLN" w:date="2021-04-28T07:44:00Z">
        <w:r w:rsidR="00AD6255">
          <w:rPr>
            <w:rFonts w:ascii="Courier New" w:hAnsi="Courier New" w:cs="Courier New"/>
          </w:rPr>
          <w:t>h</w:t>
        </w:r>
        <w:r w:rsidR="00AD6255" w:rsidRPr="008F6424">
          <w:rPr>
            <w:rFonts w:ascii="Courier New" w:hAnsi="Courier New" w:cs="Courier New"/>
          </w:rPr>
          <w:t xml:space="preserve">ealth </w:t>
        </w:r>
      </w:ins>
      <w:r w:rsidRPr="008F6424">
        <w:rPr>
          <w:rFonts w:ascii="Courier New" w:hAnsi="Courier New" w:cs="Courier New"/>
        </w:rPr>
        <w:t>score does not</w:t>
      </w:r>
    </w:p>
    <w:p w14:paraId="13E0B97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impact</w:t>
      </w:r>
      <w:proofErr w:type="gramEnd"/>
      <w:r w:rsidRPr="008F6424">
        <w:rPr>
          <w:rFonts w:ascii="Courier New" w:hAnsi="Courier New" w:cs="Courier New"/>
        </w:rPr>
        <w:t xml:space="preserve"> the </w:t>
      </w:r>
      <w:r w:rsidRPr="008F6424">
        <w:rPr>
          <w:rFonts w:ascii="Courier New" w:hAnsi="Courier New" w:cs="Courier New"/>
        </w:rPr>
        <w:t>score of its parent subservice or service instance(s) in</w:t>
      </w:r>
    </w:p>
    <w:p w14:paraId="2F38C84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assurance graph.  However, the symptoms should </w:t>
      </w:r>
      <w:r w:rsidRPr="008F6424">
        <w:rPr>
          <w:rFonts w:ascii="Courier New" w:hAnsi="Courier New" w:cs="Courier New"/>
        </w:rPr>
        <w:t>be taken into</w:t>
      </w:r>
    </w:p>
    <w:p w14:paraId="30690E4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account</w:t>
      </w:r>
      <w:proofErr w:type="gramEnd"/>
      <w:r w:rsidRPr="008F6424">
        <w:rPr>
          <w:rFonts w:ascii="Courier New" w:hAnsi="Courier New" w:cs="Courier New"/>
        </w:rPr>
        <w:t xml:space="preserve"> in the parent service instance or subservice instance(s), for</w:t>
      </w:r>
    </w:p>
    <w:p w14:paraId="4955D7F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AD6255">
        <w:rPr>
          <w:rFonts w:ascii="Courier New" w:hAnsi="Courier New" w:cs="Courier New"/>
        </w:rPr>
        <w:t>informational</w:t>
      </w:r>
      <w:proofErr w:type="gramEnd"/>
      <w:r w:rsidRPr="00AD6255">
        <w:rPr>
          <w:rFonts w:ascii="Courier New" w:hAnsi="Courier New" w:cs="Courier New"/>
        </w:rPr>
        <w:t xml:space="preserve"> reasons</w:t>
      </w:r>
      <w:r w:rsidRPr="008F6424">
        <w:rPr>
          <w:rFonts w:ascii="Courier New" w:hAnsi="Courier New" w:cs="Courier New"/>
        </w:rPr>
        <w:t>.</w:t>
      </w:r>
    </w:p>
    <w:p w14:paraId="7D4B0993" w14:textId="77777777" w:rsidR="00000000" w:rsidRPr="008F6424" w:rsidRDefault="006F073D" w:rsidP="008F6424">
      <w:pPr>
        <w:pStyle w:val="Textebrut"/>
        <w:rPr>
          <w:rFonts w:ascii="Courier New" w:hAnsi="Courier New" w:cs="Courier New"/>
        </w:rPr>
      </w:pPr>
    </w:p>
    <w:p w14:paraId="42BB4D5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Impacting Dependency: Type of dependency whose score impacts the</w:t>
      </w:r>
    </w:p>
    <w:p w14:paraId="269366C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score</w:t>
      </w:r>
      <w:proofErr w:type="gramEnd"/>
      <w:r w:rsidRPr="008F6424">
        <w:rPr>
          <w:rFonts w:ascii="Courier New" w:hAnsi="Courier New" w:cs="Courier New"/>
        </w:rPr>
        <w:t xml:space="preserve"> of its parent subservice or service instance(s) in the</w:t>
      </w:r>
    </w:p>
    <w:p w14:paraId="7FDA245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w:t>
      </w:r>
      <w:r w:rsidRPr="008F6424">
        <w:rPr>
          <w:rFonts w:ascii="Courier New" w:hAnsi="Courier New" w:cs="Courier New"/>
        </w:rPr>
        <w:t>ce</w:t>
      </w:r>
      <w:proofErr w:type="gramEnd"/>
      <w:r w:rsidRPr="008F6424">
        <w:rPr>
          <w:rFonts w:ascii="Courier New" w:hAnsi="Courier New" w:cs="Courier New"/>
        </w:rPr>
        <w:t xml:space="preserve"> graph.  The symptoms are taken into account in the parent</w:t>
      </w:r>
    </w:p>
    <w:p w14:paraId="6EB15E8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instance or subservice instance(s), as the impacting reasons.</w:t>
      </w:r>
    </w:p>
    <w:p w14:paraId="2584F036" w14:textId="77777777" w:rsidR="00000000" w:rsidRPr="008F6424" w:rsidRDefault="006F073D" w:rsidP="008F6424">
      <w:pPr>
        <w:pStyle w:val="Textebrut"/>
        <w:rPr>
          <w:rFonts w:ascii="Courier New" w:hAnsi="Courier New" w:cs="Courier New"/>
        </w:rPr>
      </w:pPr>
    </w:p>
    <w:p w14:paraId="780008E0" w14:textId="77777777" w:rsidR="00000000" w:rsidRPr="008F6424" w:rsidRDefault="006F073D" w:rsidP="008F6424">
      <w:pPr>
        <w:pStyle w:val="Textebrut"/>
        <w:rPr>
          <w:rFonts w:ascii="Courier New" w:hAnsi="Courier New" w:cs="Courier New"/>
        </w:rPr>
      </w:pPr>
    </w:p>
    <w:p w14:paraId="34618198"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3]</w:t>
      </w:r>
    </w:p>
    <w:p w14:paraId="1BB586C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w:t>
      </w:r>
      <w:r w:rsidRPr="008F6424">
        <w:rPr>
          <w:rFonts w:ascii="Courier New" w:hAnsi="Courier New" w:cs="Courier New"/>
        </w:rPr>
        <w:t xml:space="preserve">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1DFF481F" w14:textId="77777777" w:rsidR="00000000" w:rsidRPr="008F6424" w:rsidRDefault="006F073D" w:rsidP="008F6424">
      <w:pPr>
        <w:pStyle w:val="Textebrut"/>
        <w:rPr>
          <w:rFonts w:ascii="Courier New" w:hAnsi="Courier New" w:cs="Courier New"/>
        </w:rPr>
      </w:pPr>
    </w:p>
    <w:p w14:paraId="657E94F7" w14:textId="77777777" w:rsidR="00000000" w:rsidRPr="008F6424" w:rsidRDefault="006F073D" w:rsidP="008F6424">
      <w:pPr>
        <w:pStyle w:val="Textebrut"/>
        <w:rPr>
          <w:rFonts w:ascii="Courier New" w:hAnsi="Courier New" w:cs="Courier New"/>
        </w:rPr>
      </w:pPr>
    </w:p>
    <w:p w14:paraId="4425C16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Metric: </w:t>
      </w:r>
      <w:ins w:id="50" w:author="BOUCADAIR Mohamed TGI/OLN" w:date="2021-04-28T07:41:00Z">
        <w:r w:rsidR="00AD6255">
          <w:rPr>
            <w:rFonts w:ascii="Courier New" w:hAnsi="Courier New" w:cs="Courier New"/>
          </w:rPr>
          <w:t xml:space="preserve">An </w:t>
        </w:r>
      </w:ins>
      <w:del w:id="51" w:author="BOUCADAIR Mohamed TGI/OLN" w:date="2021-04-28T07:41:00Z">
        <w:r w:rsidRPr="008F6424" w:rsidDel="00AD6255">
          <w:rPr>
            <w:rFonts w:ascii="Courier New" w:hAnsi="Courier New" w:cs="Courier New"/>
          </w:rPr>
          <w:delText xml:space="preserve">Information </w:delText>
        </w:r>
      </w:del>
      <w:ins w:id="52" w:author="BOUCADAIR Mohamed TGI/OLN" w:date="2021-04-28T07:41:00Z">
        <w:r w:rsidR="00AD6255">
          <w:rPr>
            <w:rFonts w:ascii="Courier New" w:hAnsi="Courier New" w:cs="Courier New"/>
          </w:rPr>
          <w:t>i</w:t>
        </w:r>
        <w:r w:rsidR="00AD6255" w:rsidRPr="008F6424">
          <w:rPr>
            <w:rFonts w:ascii="Courier New" w:hAnsi="Courier New" w:cs="Courier New"/>
          </w:rPr>
          <w:t xml:space="preserve">nformation </w:t>
        </w:r>
      </w:ins>
      <w:r w:rsidRPr="008F6424">
        <w:rPr>
          <w:rFonts w:ascii="Courier New" w:hAnsi="Courier New" w:cs="Courier New"/>
        </w:rPr>
        <w:t xml:space="preserve">retrieved from </w:t>
      </w:r>
      <w:del w:id="53" w:author="BOUCADAIR Mohamed TGI/OLN" w:date="2021-04-28T07:41:00Z">
        <w:r w:rsidRPr="008F6424" w:rsidDel="00AD6255">
          <w:rPr>
            <w:rFonts w:ascii="Courier New" w:hAnsi="Courier New" w:cs="Courier New"/>
          </w:rPr>
          <w:delText>a network device</w:delText>
        </w:r>
      </w:del>
      <w:ins w:id="54" w:author="BOUCADAIR Mohamed TGI/OLN" w:date="2021-04-28T07:41:00Z">
        <w:r w:rsidR="00AD6255">
          <w:rPr>
            <w:rFonts w:ascii="Courier New" w:hAnsi="Courier New" w:cs="Courier New"/>
          </w:rPr>
          <w:t>the network running the assured service</w:t>
        </w:r>
      </w:ins>
      <w:r w:rsidRPr="008F6424">
        <w:rPr>
          <w:rFonts w:ascii="Courier New" w:hAnsi="Courier New" w:cs="Courier New"/>
        </w:rPr>
        <w:t>.</w:t>
      </w:r>
    </w:p>
    <w:p w14:paraId="7779D8BF" w14:textId="77777777" w:rsidR="00000000" w:rsidRPr="008F6424" w:rsidRDefault="006F073D" w:rsidP="008F6424">
      <w:pPr>
        <w:pStyle w:val="Textebrut"/>
        <w:rPr>
          <w:rFonts w:ascii="Courier New" w:hAnsi="Courier New" w:cs="Courier New"/>
        </w:rPr>
      </w:pPr>
    </w:p>
    <w:p w14:paraId="187CFE0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Metric </w:t>
      </w:r>
      <w:del w:id="55" w:author="BOUCADAIR Mohamed TGI/OLN" w:date="2021-04-28T07:42:00Z">
        <w:r w:rsidRPr="008F6424" w:rsidDel="00AD6255">
          <w:rPr>
            <w:rFonts w:ascii="Courier New" w:hAnsi="Courier New" w:cs="Courier New"/>
          </w:rPr>
          <w:delText>Engine</w:delText>
        </w:r>
      </w:del>
      <w:ins w:id="56" w:author="BOUCADAIR Mohamed TGI/OLN" w:date="2021-04-28T07:42:00Z">
        <w:r w:rsidR="00AD6255">
          <w:rPr>
            <w:rFonts w:ascii="Courier New" w:hAnsi="Courier New" w:cs="Courier New"/>
          </w:rPr>
          <w:t>e</w:t>
        </w:r>
        <w:r w:rsidR="00AD6255" w:rsidRPr="008F6424">
          <w:rPr>
            <w:rFonts w:ascii="Courier New" w:hAnsi="Courier New" w:cs="Courier New"/>
          </w:rPr>
          <w:t>ngine</w:t>
        </w:r>
      </w:ins>
      <w:r w:rsidRPr="008F6424">
        <w:rPr>
          <w:rFonts w:ascii="Courier New" w:hAnsi="Courier New" w:cs="Courier New"/>
        </w:rPr>
        <w:t xml:space="preserve">: </w:t>
      </w:r>
      <w:ins w:id="57" w:author="BOUCADAIR Mohamed TGI/OLN" w:date="2021-04-28T07:41:00Z">
        <w:r w:rsidR="00AD6255">
          <w:rPr>
            <w:rFonts w:ascii="Courier New" w:hAnsi="Courier New" w:cs="Courier New"/>
          </w:rPr>
          <w:t xml:space="preserve">An entity that </w:t>
        </w:r>
      </w:ins>
      <w:del w:id="58" w:author="BOUCADAIR Mohamed TGI/OLN" w:date="2021-04-28T07:41:00Z">
        <w:r w:rsidRPr="008F6424" w:rsidDel="00AD6255">
          <w:rPr>
            <w:rFonts w:ascii="Courier New" w:hAnsi="Courier New" w:cs="Courier New"/>
          </w:rPr>
          <w:delText xml:space="preserve">Maps </w:delText>
        </w:r>
      </w:del>
      <w:ins w:id="59" w:author="BOUCADAIR Mohamed TGI/OLN" w:date="2021-04-28T07:41:00Z">
        <w:r w:rsidR="00AD6255">
          <w:rPr>
            <w:rFonts w:ascii="Courier New" w:hAnsi="Courier New" w:cs="Courier New"/>
          </w:rPr>
          <w:t>m</w:t>
        </w:r>
        <w:r w:rsidR="00AD6255" w:rsidRPr="008F6424">
          <w:rPr>
            <w:rFonts w:ascii="Courier New" w:hAnsi="Courier New" w:cs="Courier New"/>
          </w:rPr>
          <w:t xml:space="preserve">aps </w:t>
        </w:r>
      </w:ins>
      <w:r w:rsidRPr="008F6424">
        <w:rPr>
          <w:rFonts w:ascii="Courier New" w:hAnsi="Courier New" w:cs="Courier New"/>
        </w:rPr>
        <w:t>metrics to a list of candidate metric</w:t>
      </w:r>
    </w:p>
    <w:p w14:paraId="0E2A99C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implementations</w:t>
      </w:r>
      <w:proofErr w:type="gramEnd"/>
      <w:r w:rsidRPr="008F6424">
        <w:rPr>
          <w:rFonts w:ascii="Courier New" w:hAnsi="Courier New" w:cs="Courier New"/>
        </w:rPr>
        <w:t xml:space="preserve"> depending on the </w:t>
      </w:r>
      <w:commentRangeStart w:id="60"/>
      <w:r w:rsidRPr="008F6424">
        <w:rPr>
          <w:rFonts w:ascii="Courier New" w:hAnsi="Courier New" w:cs="Courier New"/>
        </w:rPr>
        <w:t>target model</w:t>
      </w:r>
      <w:commentRangeEnd w:id="60"/>
      <w:r w:rsidR="00AD6255">
        <w:rPr>
          <w:rStyle w:val="Marquedecommentaire"/>
          <w:rFonts w:asciiTheme="minorHAnsi" w:hAnsiTheme="minorHAnsi"/>
        </w:rPr>
        <w:commentReference w:id="60"/>
      </w:r>
      <w:r w:rsidRPr="008F6424">
        <w:rPr>
          <w:rFonts w:ascii="Courier New" w:hAnsi="Courier New" w:cs="Courier New"/>
        </w:rPr>
        <w:t>.</w:t>
      </w:r>
    </w:p>
    <w:p w14:paraId="135A4076" w14:textId="77777777" w:rsidR="00000000" w:rsidRPr="008F6424" w:rsidRDefault="006F073D" w:rsidP="008F6424">
      <w:pPr>
        <w:pStyle w:val="Textebrut"/>
        <w:rPr>
          <w:rFonts w:ascii="Courier New" w:hAnsi="Courier New" w:cs="Courier New"/>
        </w:rPr>
      </w:pPr>
    </w:p>
    <w:p w14:paraId="0867A83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Metric </w:t>
      </w:r>
      <w:ins w:id="61" w:author="BOUCADAIR Mohamed TGI/OLN" w:date="2021-04-28T07:42:00Z">
        <w:r w:rsidR="00AD6255">
          <w:rPr>
            <w:rFonts w:ascii="Courier New" w:hAnsi="Courier New" w:cs="Courier New"/>
          </w:rPr>
          <w:t>i</w:t>
        </w:r>
      </w:ins>
      <w:del w:id="62" w:author="BOUCADAIR Mohamed TGI/OLN" w:date="2021-04-28T07:42:00Z">
        <w:r w:rsidRPr="008F6424" w:rsidDel="00AD6255">
          <w:rPr>
            <w:rFonts w:ascii="Courier New" w:hAnsi="Courier New" w:cs="Courier New"/>
          </w:rPr>
          <w:delText>I</w:delText>
        </w:r>
      </w:del>
      <w:r w:rsidRPr="008F6424">
        <w:rPr>
          <w:rFonts w:ascii="Courier New" w:hAnsi="Courier New" w:cs="Courier New"/>
        </w:rPr>
        <w:t>mplementation: Actual way of retrieving a me</w:t>
      </w:r>
      <w:r w:rsidRPr="008F6424">
        <w:rPr>
          <w:rFonts w:ascii="Courier New" w:hAnsi="Courier New" w:cs="Courier New"/>
        </w:rPr>
        <w:t>tric from a</w:t>
      </w:r>
    </w:p>
    <w:p w14:paraId="0BAC118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device</w:t>
      </w:r>
      <w:proofErr w:type="gramEnd"/>
      <w:r w:rsidRPr="008F6424">
        <w:rPr>
          <w:rFonts w:ascii="Courier New" w:hAnsi="Courier New" w:cs="Courier New"/>
        </w:rPr>
        <w:t>.</w:t>
      </w:r>
    </w:p>
    <w:p w14:paraId="632A3F70" w14:textId="77777777" w:rsidR="00000000" w:rsidRPr="008F6424" w:rsidRDefault="006F073D" w:rsidP="008F6424">
      <w:pPr>
        <w:pStyle w:val="Textebrut"/>
        <w:rPr>
          <w:rFonts w:ascii="Courier New" w:hAnsi="Courier New" w:cs="Courier New"/>
        </w:rPr>
      </w:pPr>
    </w:p>
    <w:p w14:paraId="66D0972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Network Service YANG Module: describes the characteristics of</w:t>
      </w:r>
    </w:p>
    <w:p w14:paraId="6B42DF5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ins w:id="63" w:author="BOUCADAIR Mohamed TGI/OLN" w:date="2021-04-28T07:34:00Z">
        <w:r w:rsidR="00765698">
          <w:rPr>
            <w:rFonts w:ascii="Courier New" w:hAnsi="Courier New" w:cs="Courier New"/>
          </w:rPr>
          <w:t>a</w:t>
        </w:r>
        <w:proofErr w:type="gramEnd"/>
        <w:r w:rsidR="00765698">
          <w:rPr>
            <w:rFonts w:ascii="Courier New" w:hAnsi="Courier New" w:cs="Courier New"/>
          </w:rPr>
          <w:t xml:space="preserve"> </w:t>
        </w:r>
      </w:ins>
      <w:r w:rsidRPr="008F6424">
        <w:rPr>
          <w:rFonts w:ascii="Courier New" w:hAnsi="Courier New" w:cs="Courier New"/>
        </w:rPr>
        <w:t>service</w:t>
      </w:r>
      <w:del w:id="64" w:author="BOUCADAIR Mohamed TGI/OLN" w:date="2021-04-28T07:34:00Z">
        <w:r w:rsidRPr="008F6424" w:rsidDel="00765698">
          <w:rPr>
            <w:rFonts w:ascii="Courier New" w:hAnsi="Courier New" w:cs="Courier New"/>
          </w:rPr>
          <w:delText>,</w:delText>
        </w:r>
      </w:del>
      <w:r w:rsidRPr="008F6424">
        <w:rPr>
          <w:rFonts w:ascii="Courier New" w:hAnsi="Courier New" w:cs="Courier New"/>
        </w:rPr>
        <w:t xml:space="preserve"> as agreed upon with consumers of that service [RFC8199].</w:t>
      </w:r>
    </w:p>
    <w:p w14:paraId="7F7E432C" w14:textId="77777777" w:rsidR="00000000" w:rsidRPr="008F6424" w:rsidRDefault="006F073D" w:rsidP="008F6424">
      <w:pPr>
        <w:pStyle w:val="Textebrut"/>
        <w:rPr>
          <w:rFonts w:ascii="Courier New" w:hAnsi="Courier New" w:cs="Courier New"/>
        </w:rPr>
      </w:pPr>
    </w:p>
    <w:p w14:paraId="29E3EEE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 </w:t>
      </w:r>
      <w:ins w:id="65" w:author="BOUCADAIR Mohamed TGI/OLN" w:date="2021-04-28T07:42:00Z">
        <w:r w:rsidR="00AD6255">
          <w:rPr>
            <w:rFonts w:ascii="Courier New" w:hAnsi="Courier New" w:cs="Courier New"/>
          </w:rPr>
          <w:t>i</w:t>
        </w:r>
      </w:ins>
      <w:del w:id="66" w:author="BOUCADAIR Mohamed TGI/OLN" w:date="2021-04-28T07:42:00Z">
        <w:r w:rsidRPr="008F6424" w:rsidDel="00AD6255">
          <w:rPr>
            <w:rFonts w:ascii="Courier New" w:hAnsi="Courier New" w:cs="Courier New"/>
          </w:rPr>
          <w:delText>I</w:delText>
        </w:r>
      </w:del>
      <w:r w:rsidRPr="008F6424">
        <w:rPr>
          <w:rFonts w:ascii="Courier New" w:hAnsi="Courier New" w:cs="Courier New"/>
        </w:rPr>
        <w:t>nstance: A specific instance of a service.</w:t>
      </w:r>
    </w:p>
    <w:p w14:paraId="285056B4" w14:textId="77777777" w:rsidR="00000000" w:rsidRPr="008F6424" w:rsidRDefault="006F073D" w:rsidP="008F6424">
      <w:pPr>
        <w:pStyle w:val="Textebrut"/>
        <w:rPr>
          <w:rFonts w:ascii="Courier New" w:hAnsi="Courier New" w:cs="Courier New"/>
        </w:rPr>
      </w:pPr>
    </w:p>
    <w:p w14:paraId="2D1B01D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 configuration orchestrator: Qu</w:t>
      </w:r>
      <w:r w:rsidRPr="008F6424">
        <w:rPr>
          <w:rFonts w:ascii="Courier New" w:hAnsi="Courier New" w:cs="Courier New"/>
        </w:rPr>
        <w:t>oting RFC8199, "Network Service</w:t>
      </w:r>
    </w:p>
    <w:p w14:paraId="0023909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YANG Modules describe the characteristics of a service, as agreed</w:t>
      </w:r>
    </w:p>
    <w:p w14:paraId="6F6FD79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upon</w:t>
      </w:r>
      <w:proofErr w:type="gramEnd"/>
      <w:r w:rsidRPr="008F6424">
        <w:rPr>
          <w:rFonts w:ascii="Courier New" w:hAnsi="Courier New" w:cs="Courier New"/>
        </w:rPr>
        <w:t xml:space="preserve"> with consumers of that service.  That is, a service module does</w:t>
      </w:r>
    </w:p>
    <w:p w14:paraId="30AF703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not</w:t>
      </w:r>
      <w:proofErr w:type="gramEnd"/>
      <w:r w:rsidRPr="008F6424">
        <w:rPr>
          <w:rFonts w:ascii="Courier New" w:hAnsi="Courier New" w:cs="Courier New"/>
        </w:rPr>
        <w:t xml:space="preserve"> expose the detailed configuration parameters of all participating</w:t>
      </w:r>
    </w:p>
    <w:p w14:paraId="556FB4A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network</w:t>
      </w:r>
      <w:proofErr w:type="gramEnd"/>
      <w:r w:rsidRPr="008F6424">
        <w:rPr>
          <w:rFonts w:ascii="Courier New" w:hAnsi="Courier New" w:cs="Courier New"/>
        </w:rPr>
        <w:t xml:space="preserve"> elements and features but describes an abstract model that</w:t>
      </w:r>
    </w:p>
    <w:p w14:paraId="39736FD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allows</w:t>
      </w:r>
      <w:proofErr w:type="gramEnd"/>
      <w:r w:rsidRPr="008F6424">
        <w:rPr>
          <w:rFonts w:ascii="Courier New" w:hAnsi="Courier New" w:cs="Courier New"/>
        </w:rPr>
        <w:t xml:space="preserve"> instances of the service to be decomposed into instance data</w:t>
      </w:r>
    </w:p>
    <w:p w14:paraId="1C969C3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according</w:t>
      </w:r>
      <w:proofErr w:type="gramEnd"/>
      <w:r w:rsidRPr="008F6424">
        <w:rPr>
          <w:rFonts w:ascii="Courier New" w:hAnsi="Courier New" w:cs="Courier New"/>
        </w:rPr>
        <w:t xml:space="preserve"> to the Network Element YANG Modules of the participating</w:t>
      </w:r>
    </w:p>
    <w:p w14:paraId="58F4CA2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network</w:t>
      </w:r>
      <w:proofErr w:type="gramEnd"/>
      <w:r w:rsidRPr="008F6424">
        <w:rPr>
          <w:rFonts w:ascii="Courier New" w:hAnsi="Courier New" w:cs="Courier New"/>
        </w:rPr>
        <w:t xml:space="preserve"> elements.  The service-to-element decomposit</w:t>
      </w:r>
      <w:r w:rsidRPr="008F6424">
        <w:rPr>
          <w:rFonts w:ascii="Courier New" w:hAnsi="Courier New" w:cs="Courier New"/>
        </w:rPr>
        <w:t>ion is a separate</w:t>
      </w:r>
    </w:p>
    <w:p w14:paraId="41FBBC3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process</w:t>
      </w:r>
      <w:proofErr w:type="gramEnd"/>
      <w:r w:rsidRPr="008F6424">
        <w:rPr>
          <w:rFonts w:ascii="Courier New" w:hAnsi="Courier New" w:cs="Courier New"/>
        </w:rPr>
        <w:t>; the details depend on how the network operator chooses to</w:t>
      </w:r>
    </w:p>
    <w:p w14:paraId="716F79F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realize</w:t>
      </w:r>
      <w:proofErr w:type="gramEnd"/>
      <w:r w:rsidRPr="008F6424">
        <w:rPr>
          <w:rFonts w:ascii="Courier New" w:hAnsi="Courier New" w:cs="Courier New"/>
        </w:rPr>
        <w:t xml:space="preserve"> the service.  For the purpose of this document, the term</w:t>
      </w:r>
    </w:p>
    <w:p w14:paraId="5CA6F49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orchestrator</w:t>
      </w:r>
      <w:proofErr w:type="gramEnd"/>
      <w:r w:rsidRPr="008F6424">
        <w:rPr>
          <w:rFonts w:ascii="Courier New" w:hAnsi="Courier New" w:cs="Courier New"/>
        </w:rPr>
        <w:t>" is used to describe a system implementing such a</w:t>
      </w:r>
    </w:p>
    <w:p w14:paraId="0C02021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process</w:t>
      </w:r>
      <w:proofErr w:type="gramEnd"/>
      <w:r w:rsidRPr="008F6424">
        <w:rPr>
          <w:rFonts w:ascii="Courier New" w:hAnsi="Courier New" w:cs="Courier New"/>
        </w:rPr>
        <w:t>."</w:t>
      </w:r>
    </w:p>
    <w:p w14:paraId="441655BD" w14:textId="77777777" w:rsidR="00000000" w:rsidRPr="008F6424" w:rsidRDefault="006F073D" w:rsidP="008F6424">
      <w:pPr>
        <w:pStyle w:val="Textebrut"/>
        <w:rPr>
          <w:rFonts w:ascii="Courier New" w:hAnsi="Courier New" w:cs="Courier New"/>
        </w:rPr>
      </w:pPr>
    </w:p>
    <w:p w14:paraId="27E40E6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SAIN </w:t>
      </w:r>
      <w:del w:id="67" w:author="BOUCADAIR Mohamed TGI/OLN" w:date="2021-04-28T07:44:00Z">
        <w:r w:rsidRPr="008F6424" w:rsidDel="00AD6255">
          <w:rPr>
            <w:rFonts w:ascii="Courier New" w:hAnsi="Courier New" w:cs="Courier New"/>
          </w:rPr>
          <w:delText>Orchestrato</w:delText>
        </w:r>
        <w:r w:rsidRPr="008F6424" w:rsidDel="00AD6255">
          <w:rPr>
            <w:rFonts w:ascii="Courier New" w:hAnsi="Courier New" w:cs="Courier New"/>
          </w:rPr>
          <w:delText>r</w:delText>
        </w:r>
      </w:del>
      <w:ins w:id="68" w:author="BOUCADAIR Mohamed TGI/OLN" w:date="2021-04-28T07:44:00Z">
        <w:r w:rsidR="00AD6255">
          <w:rPr>
            <w:rFonts w:ascii="Courier New" w:hAnsi="Courier New" w:cs="Courier New"/>
          </w:rPr>
          <w:t>o</w:t>
        </w:r>
        <w:r w:rsidR="00AD6255" w:rsidRPr="008F6424">
          <w:rPr>
            <w:rFonts w:ascii="Courier New" w:hAnsi="Courier New" w:cs="Courier New"/>
          </w:rPr>
          <w:t>rchestrator</w:t>
        </w:r>
      </w:ins>
      <w:r w:rsidRPr="008F6424">
        <w:rPr>
          <w:rFonts w:ascii="Courier New" w:hAnsi="Courier New" w:cs="Courier New"/>
        </w:rPr>
        <w:t xml:space="preserve">: </w:t>
      </w:r>
      <w:ins w:id="69" w:author="BOUCADAIR Mohamed TGI/OLN" w:date="2021-04-28T07:34:00Z">
        <w:r w:rsidR="00765698">
          <w:rPr>
            <w:rFonts w:ascii="Courier New" w:hAnsi="Courier New" w:cs="Courier New"/>
          </w:rPr>
          <w:t xml:space="preserve">A </w:t>
        </w:r>
      </w:ins>
      <w:ins w:id="70" w:author="BOUCADAIR Mohamed TGI/OLN" w:date="2021-04-28T07:35:00Z">
        <w:r w:rsidR="00765698">
          <w:rPr>
            <w:rFonts w:ascii="Courier New" w:hAnsi="Courier New" w:cs="Courier New"/>
          </w:rPr>
          <w:t xml:space="preserve">functional </w:t>
        </w:r>
      </w:ins>
      <w:del w:id="71" w:author="BOUCADAIR Mohamed TGI/OLN" w:date="2021-04-28T07:35:00Z">
        <w:r w:rsidRPr="008F6424" w:rsidDel="00765698">
          <w:rPr>
            <w:rFonts w:ascii="Courier New" w:hAnsi="Courier New" w:cs="Courier New"/>
          </w:rPr>
          <w:delText xml:space="preserve">Component </w:delText>
        </w:r>
      </w:del>
      <w:ins w:id="72" w:author="BOUCADAIR Mohamed TGI/OLN" w:date="2021-04-28T07:35:00Z">
        <w:r w:rsidR="00765698">
          <w:rPr>
            <w:rFonts w:ascii="Courier New" w:hAnsi="Courier New" w:cs="Courier New"/>
          </w:rPr>
          <w:t>c</w:t>
        </w:r>
        <w:r w:rsidR="00765698" w:rsidRPr="008F6424">
          <w:rPr>
            <w:rFonts w:ascii="Courier New" w:hAnsi="Courier New" w:cs="Courier New"/>
          </w:rPr>
          <w:t xml:space="preserve">omponent </w:t>
        </w:r>
      </w:ins>
      <w:del w:id="73" w:author="BOUCADAIR Mohamed TGI/OLN" w:date="2021-04-28T07:35:00Z">
        <w:r w:rsidRPr="008F6424" w:rsidDel="00765698">
          <w:rPr>
            <w:rFonts w:ascii="Courier New" w:hAnsi="Courier New" w:cs="Courier New"/>
          </w:rPr>
          <w:delText xml:space="preserve">of SAIN </w:delText>
        </w:r>
      </w:del>
      <w:ins w:id="74" w:author="BOUCADAIR Mohamed TGI/OLN" w:date="2021-04-28T07:35:00Z">
        <w:r w:rsidR="00765698">
          <w:rPr>
            <w:rFonts w:ascii="Courier New" w:hAnsi="Courier New" w:cs="Courier New"/>
          </w:rPr>
          <w:t xml:space="preserve">that is </w:t>
        </w:r>
      </w:ins>
      <w:r w:rsidRPr="008F6424">
        <w:rPr>
          <w:rFonts w:ascii="Courier New" w:hAnsi="Courier New" w:cs="Courier New"/>
        </w:rPr>
        <w:t>in charge of fetching the</w:t>
      </w:r>
    </w:p>
    <w:p w14:paraId="7309379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configuration</w:t>
      </w:r>
      <w:proofErr w:type="gramEnd"/>
      <w:r w:rsidRPr="008F6424">
        <w:rPr>
          <w:rFonts w:ascii="Courier New" w:hAnsi="Courier New" w:cs="Courier New"/>
        </w:rPr>
        <w:t xml:space="preserve"> specific to each service instance and converting it</w:t>
      </w:r>
    </w:p>
    <w:p w14:paraId="43A79D1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into</w:t>
      </w:r>
      <w:proofErr w:type="gramEnd"/>
      <w:r w:rsidRPr="008F6424">
        <w:rPr>
          <w:rFonts w:ascii="Courier New" w:hAnsi="Courier New" w:cs="Courier New"/>
        </w:rPr>
        <w:t xml:space="preserve"> an assurance graph.</w:t>
      </w:r>
    </w:p>
    <w:p w14:paraId="1041419D" w14:textId="77777777" w:rsidR="00000000" w:rsidRPr="008F6424" w:rsidRDefault="006F073D" w:rsidP="008F6424">
      <w:pPr>
        <w:pStyle w:val="Textebrut"/>
        <w:rPr>
          <w:rFonts w:ascii="Courier New" w:hAnsi="Courier New" w:cs="Courier New"/>
        </w:rPr>
      </w:pPr>
    </w:p>
    <w:p w14:paraId="327ECC7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Health status: Score and symptoms indicating whether a service</w:t>
      </w:r>
    </w:p>
    <w:p w14:paraId="4578014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instance</w:t>
      </w:r>
      <w:proofErr w:type="gramEnd"/>
      <w:r w:rsidRPr="008F6424">
        <w:rPr>
          <w:rFonts w:ascii="Courier New" w:hAnsi="Courier New" w:cs="Courier New"/>
        </w:rPr>
        <w:t xml:space="preserve"> or a subservice is </w:t>
      </w:r>
      <w:ins w:id="75" w:author="BOUCADAIR Mohamed TGI/OLN" w:date="2021-04-28T07:35:00Z">
        <w:r w:rsidR="00765698">
          <w:rPr>
            <w:rFonts w:ascii="Courier New" w:hAnsi="Courier New" w:cs="Courier New"/>
          </w:rPr>
          <w:t>“</w:t>
        </w:r>
      </w:ins>
      <w:r w:rsidRPr="008F6424">
        <w:rPr>
          <w:rFonts w:ascii="Courier New" w:hAnsi="Courier New" w:cs="Courier New"/>
        </w:rPr>
        <w:t>healthy</w:t>
      </w:r>
      <w:ins w:id="76" w:author="BOUCADAIR Mohamed TGI/OLN" w:date="2021-04-28T07:35:00Z">
        <w:r w:rsidR="00765698">
          <w:rPr>
            <w:rFonts w:ascii="Courier New" w:hAnsi="Courier New" w:cs="Courier New"/>
          </w:rPr>
          <w:t>”</w:t>
        </w:r>
      </w:ins>
      <w:r w:rsidRPr="008F6424">
        <w:rPr>
          <w:rFonts w:ascii="Courier New" w:hAnsi="Courier New" w:cs="Courier New"/>
        </w:rPr>
        <w:t>.  A no</w:t>
      </w:r>
      <w:r w:rsidRPr="008F6424">
        <w:rPr>
          <w:rFonts w:ascii="Courier New" w:hAnsi="Courier New" w:cs="Courier New"/>
        </w:rPr>
        <w:t xml:space="preserve">n-maximal score </w:t>
      </w:r>
      <w:del w:id="77" w:author="BOUCADAIR Mohamed TGI/OLN" w:date="2021-04-28T07:35:00Z">
        <w:r w:rsidRPr="008F6424" w:rsidDel="00765698">
          <w:rPr>
            <w:rFonts w:ascii="Courier New" w:hAnsi="Courier New" w:cs="Courier New"/>
          </w:rPr>
          <w:delText xml:space="preserve">MUST </w:delText>
        </w:r>
      </w:del>
      <w:ins w:id="78" w:author="BOUCADAIR Mohamed TGI/OLN" w:date="2021-04-28T07:35:00Z">
        <w:r w:rsidR="00765698">
          <w:rPr>
            <w:rFonts w:ascii="Courier New" w:hAnsi="Courier New" w:cs="Courier New"/>
          </w:rPr>
          <w:t>must</w:t>
        </w:r>
        <w:r w:rsidR="00765698" w:rsidRPr="008F6424">
          <w:rPr>
            <w:rFonts w:ascii="Courier New" w:hAnsi="Courier New" w:cs="Courier New"/>
          </w:rPr>
          <w:t xml:space="preserve"> </w:t>
        </w:r>
      </w:ins>
      <w:r w:rsidRPr="008F6424">
        <w:rPr>
          <w:rFonts w:ascii="Courier New" w:hAnsi="Courier New" w:cs="Courier New"/>
        </w:rPr>
        <w:t>always</w:t>
      </w:r>
    </w:p>
    <w:p w14:paraId="27D5ABC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be</w:t>
      </w:r>
      <w:proofErr w:type="gramEnd"/>
      <w:r w:rsidRPr="008F6424">
        <w:rPr>
          <w:rFonts w:ascii="Courier New" w:hAnsi="Courier New" w:cs="Courier New"/>
        </w:rPr>
        <w:t xml:space="preserve"> explained by one or more symptoms.</w:t>
      </w:r>
    </w:p>
    <w:p w14:paraId="4B2CBB5A" w14:textId="77777777" w:rsidR="00000000" w:rsidRPr="008F6424" w:rsidRDefault="006F073D" w:rsidP="008F6424">
      <w:pPr>
        <w:pStyle w:val="Textebrut"/>
        <w:rPr>
          <w:rFonts w:ascii="Courier New" w:hAnsi="Courier New" w:cs="Courier New"/>
        </w:rPr>
      </w:pPr>
    </w:p>
    <w:p w14:paraId="0E1C4A6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Health score: Integer ranging from 0 to 100 indicating the health of</w:t>
      </w:r>
    </w:p>
    <w:p w14:paraId="6E5F420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w:t>
      </w:r>
      <w:proofErr w:type="gramEnd"/>
      <w:r w:rsidRPr="008F6424">
        <w:rPr>
          <w:rFonts w:ascii="Courier New" w:hAnsi="Courier New" w:cs="Courier New"/>
        </w:rPr>
        <w:t xml:space="preserve"> subservice.  A score of 0 means that the subservice is broken, a</w:t>
      </w:r>
    </w:p>
    <w:p w14:paraId="57752D5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score</w:t>
      </w:r>
      <w:proofErr w:type="gramEnd"/>
      <w:r w:rsidRPr="008F6424">
        <w:rPr>
          <w:rFonts w:ascii="Courier New" w:hAnsi="Courier New" w:cs="Courier New"/>
        </w:rPr>
        <w:t xml:space="preserve"> of 100 means that the </w:t>
      </w:r>
      <w:ins w:id="79" w:author="BOUCADAIR Mohamed TGI/OLN" w:date="2021-04-28T07:36:00Z">
        <w:r w:rsidR="00765698">
          <w:rPr>
            <w:rFonts w:ascii="Courier New" w:hAnsi="Courier New" w:cs="Courier New"/>
          </w:rPr>
          <w:t xml:space="preserve">measured </w:t>
        </w:r>
      </w:ins>
      <w:r w:rsidRPr="008F6424">
        <w:rPr>
          <w:rFonts w:ascii="Courier New" w:hAnsi="Courier New" w:cs="Courier New"/>
        </w:rPr>
        <w:t>subservice is</w:t>
      </w:r>
      <w:r w:rsidRPr="008F6424">
        <w:rPr>
          <w:rFonts w:ascii="Courier New" w:hAnsi="Courier New" w:cs="Courier New"/>
        </w:rPr>
        <w:t xml:space="preserve"> </w:t>
      </w:r>
      <w:del w:id="80" w:author="BOUCADAIR Mohamed TGI/OLN" w:date="2021-04-28T07:36:00Z">
        <w:r w:rsidRPr="008F6424" w:rsidDel="00765698">
          <w:rPr>
            <w:rFonts w:ascii="Courier New" w:hAnsi="Courier New" w:cs="Courier New"/>
          </w:rPr>
          <w:delText xml:space="preserve">perfectly </w:delText>
        </w:r>
      </w:del>
      <w:r w:rsidRPr="008F6424">
        <w:rPr>
          <w:rFonts w:ascii="Courier New" w:hAnsi="Courier New" w:cs="Courier New"/>
        </w:rPr>
        <w:t>operational</w:t>
      </w:r>
      <w:ins w:id="81" w:author="BOUCADAIR Mohamed TGI/OLN" w:date="2021-04-28T07:36:00Z">
        <w:r w:rsidR="00765698">
          <w:rPr>
            <w:rFonts w:ascii="Courier New" w:hAnsi="Courier New" w:cs="Courier New"/>
          </w:rPr>
          <w:t xml:space="preserve"> as expected</w:t>
        </w:r>
      </w:ins>
      <w:r w:rsidRPr="008F6424">
        <w:rPr>
          <w:rFonts w:ascii="Courier New" w:hAnsi="Courier New" w:cs="Courier New"/>
        </w:rPr>
        <w:t>.</w:t>
      </w:r>
    </w:p>
    <w:p w14:paraId="4558FC9B" w14:textId="77777777" w:rsidR="00000000" w:rsidRPr="008F6424" w:rsidRDefault="006F073D" w:rsidP="008F6424">
      <w:pPr>
        <w:pStyle w:val="Textebrut"/>
        <w:rPr>
          <w:rFonts w:ascii="Courier New" w:hAnsi="Courier New" w:cs="Courier New"/>
        </w:rPr>
      </w:pPr>
    </w:p>
    <w:p w14:paraId="01DFA14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Subservice: Part of </w:t>
      </w:r>
      <w:commentRangeStart w:id="82"/>
      <w:r w:rsidRPr="008F6424">
        <w:rPr>
          <w:rFonts w:ascii="Courier New" w:hAnsi="Courier New" w:cs="Courier New"/>
        </w:rPr>
        <w:t xml:space="preserve">an assurance graph </w:t>
      </w:r>
      <w:commentRangeEnd w:id="82"/>
      <w:r w:rsidR="00765698">
        <w:rPr>
          <w:rStyle w:val="Marquedecommentaire"/>
          <w:rFonts w:asciiTheme="minorHAnsi" w:hAnsiTheme="minorHAnsi"/>
        </w:rPr>
        <w:commentReference w:id="82"/>
      </w:r>
      <w:r w:rsidRPr="008F6424">
        <w:rPr>
          <w:rFonts w:ascii="Courier New" w:hAnsi="Courier New" w:cs="Courier New"/>
        </w:rPr>
        <w:t>that assures a specific</w:t>
      </w:r>
    </w:p>
    <w:p w14:paraId="7B3AC18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feature</w:t>
      </w:r>
      <w:proofErr w:type="gramEnd"/>
      <w:r w:rsidRPr="008F6424">
        <w:rPr>
          <w:rFonts w:ascii="Courier New" w:hAnsi="Courier New" w:cs="Courier New"/>
        </w:rPr>
        <w:t xml:space="preserve"> or subpart of the network system.</w:t>
      </w:r>
    </w:p>
    <w:p w14:paraId="181F8D13" w14:textId="77777777" w:rsidR="00000000" w:rsidRPr="008F6424" w:rsidRDefault="006F073D" w:rsidP="008F6424">
      <w:pPr>
        <w:pStyle w:val="Textebrut"/>
        <w:rPr>
          <w:rFonts w:ascii="Courier New" w:hAnsi="Courier New" w:cs="Courier New"/>
        </w:rPr>
      </w:pPr>
    </w:p>
    <w:p w14:paraId="0D73D67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Symptom: Reason explaining why a service instance or a subservice is</w:t>
      </w:r>
    </w:p>
    <w:p w14:paraId="2FF74E6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not</w:t>
      </w:r>
      <w:proofErr w:type="gramEnd"/>
      <w:r w:rsidRPr="008F6424">
        <w:rPr>
          <w:rFonts w:ascii="Courier New" w:hAnsi="Courier New" w:cs="Courier New"/>
        </w:rPr>
        <w:t xml:space="preserve"> completely healthy.</w:t>
      </w:r>
    </w:p>
    <w:p w14:paraId="3D88721B" w14:textId="77777777" w:rsidR="00000000" w:rsidRPr="008F6424" w:rsidRDefault="006F073D" w:rsidP="008F6424">
      <w:pPr>
        <w:pStyle w:val="Textebrut"/>
        <w:rPr>
          <w:rFonts w:ascii="Courier New" w:hAnsi="Courier New" w:cs="Courier New"/>
        </w:rPr>
      </w:pPr>
    </w:p>
    <w:p w14:paraId="368E4CBA" w14:textId="77777777" w:rsidR="00000000" w:rsidRPr="008F6424" w:rsidRDefault="006F073D" w:rsidP="008F6424">
      <w:pPr>
        <w:pStyle w:val="Textebrut"/>
        <w:rPr>
          <w:rFonts w:ascii="Courier New" w:hAnsi="Courier New" w:cs="Courier New"/>
        </w:rPr>
      </w:pPr>
    </w:p>
    <w:p w14:paraId="0C224A06" w14:textId="77777777" w:rsidR="00000000" w:rsidRPr="008F6424" w:rsidRDefault="006F073D" w:rsidP="008F6424">
      <w:pPr>
        <w:pStyle w:val="Textebrut"/>
        <w:rPr>
          <w:rFonts w:ascii="Courier New" w:hAnsi="Courier New" w:cs="Courier New"/>
        </w:rPr>
      </w:pPr>
    </w:p>
    <w:p w14:paraId="1A7E827A" w14:textId="77777777" w:rsidR="00000000" w:rsidRPr="008F6424" w:rsidRDefault="006F073D" w:rsidP="008F6424">
      <w:pPr>
        <w:pStyle w:val="Textebrut"/>
        <w:rPr>
          <w:rFonts w:ascii="Courier New" w:hAnsi="Courier New" w:cs="Courier New"/>
        </w:rPr>
      </w:pPr>
    </w:p>
    <w:p w14:paraId="026041F0" w14:textId="77777777" w:rsidR="00000000" w:rsidRPr="008F6424" w:rsidRDefault="006F073D" w:rsidP="008F6424">
      <w:pPr>
        <w:pStyle w:val="Textebrut"/>
        <w:rPr>
          <w:rFonts w:ascii="Courier New" w:hAnsi="Courier New" w:cs="Courier New"/>
        </w:rPr>
      </w:pPr>
    </w:p>
    <w:p w14:paraId="41CE4FD5" w14:textId="77777777" w:rsidR="00000000" w:rsidRPr="008F6424" w:rsidRDefault="006F073D" w:rsidP="008F6424">
      <w:pPr>
        <w:pStyle w:val="Textebrut"/>
        <w:rPr>
          <w:rFonts w:ascii="Courier New" w:hAnsi="Courier New" w:cs="Courier New"/>
        </w:rPr>
      </w:pPr>
    </w:p>
    <w:p w14:paraId="22D96856" w14:textId="77777777" w:rsidR="00000000" w:rsidRPr="008F6424" w:rsidRDefault="006F073D" w:rsidP="008F6424">
      <w:pPr>
        <w:pStyle w:val="Textebrut"/>
        <w:rPr>
          <w:rFonts w:ascii="Courier New" w:hAnsi="Courier New" w:cs="Courier New"/>
        </w:rPr>
      </w:pPr>
    </w:p>
    <w:p w14:paraId="09848070" w14:textId="77777777" w:rsidR="00000000" w:rsidRPr="008F6424" w:rsidRDefault="006F073D" w:rsidP="008F6424">
      <w:pPr>
        <w:pStyle w:val="Textebrut"/>
        <w:rPr>
          <w:rFonts w:ascii="Courier New" w:hAnsi="Courier New" w:cs="Courier New"/>
        </w:rPr>
      </w:pPr>
    </w:p>
    <w:p w14:paraId="3B401052" w14:textId="77777777" w:rsidR="00000000" w:rsidRPr="008F6424" w:rsidRDefault="006F073D" w:rsidP="008F6424">
      <w:pPr>
        <w:pStyle w:val="Textebrut"/>
        <w:rPr>
          <w:rFonts w:ascii="Courier New" w:hAnsi="Courier New" w:cs="Courier New"/>
        </w:rPr>
      </w:pPr>
      <w:proofErr w:type="spellStart"/>
      <w:r w:rsidRPr="008F6424">
        <w:rPr>
          <w:rFonts w:ascii="Courier New" w:hAnsi="Courier New" w:cs="Courier New"/>
        </w:rPr>
        <w:t>Claise</w:t>
      </w:r>
      <w:proofErr w:type="spellEnd"/>
      <w:r w:rsidRPr="008F6424">
        <w:rPr>
          <w:rFonts w:ascii="Courier New" w:hAnsi="Courier New" w:cs="Courier New"/>
        </w:rPr>
        <w:t>, et a</w:t>
      </w:r>
      <w:r w:rsidRPr="008F6424">
        <w:rPr>
          <w:rFonts w:ascii="Courier New" w:hAnsi="Courier New" w:cs="Courier New"/>
        </w:rPr>
        <w:t>l.          Expires October 25, 2021                [Page 4]</w:t>
      </w:r>
    </w:p>
    <w:p w14:paraId="23BEE62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6D8FD07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413C3EF7" w14:textId="77777777" w:rsidR="00000000" w:rsidRPr="008F6424" w:rsidRDefault="006F073D" w:rsidP="008F6424">
      <w:pPr>
        <w:pStyle w:val="Textebrut"/>
        <w:rPr>
          <w:rFonts w:ascii="Courier New" w:hAnsi="Courier New" w:cs="Courier New"/>
        </w:rPr>
      </w:pPr>
    </w:p>
    <w:p w14:paraId="3F486152" w14:textId="77777777" w:rsidR="00000000" w:rsidRPr="008F6424" w:rsidRDefault="006F073D" w:rsidP="008F6424">
      <w:pPr>
        <w:pStyle w:val="Textebrut"/>
        <w:rPr>
          <w:rFonts w:ascii="Courier New" w:hAnsi="Courier New" w:cs="Courier New"/>
        </w:rPr>
      </w:pPr>
    </w:p>
    <w:p w14:paraId="56CA6D9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2.  Introduction</w:t>
      </w:r>
    </w:p>
    <w:p w14:paraId="2EDB1BCA" w14:textId="77777777" w:rsidR="00000000" w:rsidRPr="008F6424" w:rsidRDefault="006F073D" w:rsidP="008F6424">
      <w:pPr>
        <w:pStyle w:val="Textebrut"/>
        <w:rPr>
          <w:rFonts w:ascii="Courier New" w:hAnsi="Courier New" w:cs="Courier New"/>
        </w:rPr>
      </w:pPr>
    </w:p>
    <w:p w14:paraId="26C5D75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Network Service YANG Modules [RFC8199] describe the configuration,</w:t>
      </w:r>
    </w:p>
    <w:p w14:paraId="0EE419D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state</w:t>
      </w:r>
      <w:proofErr w:type="gramEnd"/>
      <w:r w:rsidRPr="008F6424">
        <w:rPr>
          <w:rFonts w:ascii="Courier New" w:hAnsi="Courier New" w:cs="Courier New"/>
        </w:rPr>
        <w:t xml:space="preserve"> data, operations, and</w:t>
      </w:r>
      <w:r w:rsidRPr="008F6424">
        <w:rPr>
          <w:rFonts w:ascii="Courier New" w:hAnsi="Courier New" w:cs="Courier New"/>
        </w:rPr>
        <w:t xml:space="preserve"> notifications of abstract representations</w:t>
      </w:r>
    </w:p>
    <w:p w14:paraId="5FBF83F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services implemented on one or multiple network elements.</w:t>
      </w:r>
    </w:p>
    <w:p w14:paraId="5136DCDE" w14:textId="77777777" w:rsidR="00000000" w:rsidRPr="008F6424" w:rsidRDefault="006F073D" w:rsidP="008F6424">
      <w:pPr>
        <w:pStyle w:val="Textebrut"/>
        <w:rPr>
          <w:rFonts w:ascii="Courier New" w:hAnsi="Courier New" w:cs="Courier New"/>
        </w:rPr>
      </w:pPr>
    </w:p>
    <w:p w14:paraId="40C422B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Quoting RFC8199: "Network Service YANG Modules describe the</w:t>
      </w:r>
    </w:p>
    <w:p w14:paraId="3F73A54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characteristics</w:t>
      </w:r>
      <w:proofErr w:type="gramEnd"/>
      <w:r w:rsidRPr="008F6424">
        <w:rPr>
          <w:rFonts w:ascii="Courier New" w:hAnsi="Courier New" w:cs="Courier New"/>
        </w:rPr>
        <w:t xml:space="preserve"> of a service, as agreed upon with consumers of that</w:t>
      </w:r>
    </w:p>
    <w:p w14:paraId="5299ACB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T</w:t>
      </w:r>
      <w:r w:rsidRPr="008F6424">
        <w:rPr>
          <w:rFonts w:ascii="Courier New" w:hAnsi="Courier New" w:cs="Courier New"/>
        </w:rPr>
        <w:t>hat is, a service module does not expose the detailed</w:t>
      </w:r>
    </w:p>
    <w:p w14:paraId="6C8349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configuration</w:t>
      </w:r>
      <w:proofErr w:type="gramEnd"/>
      <w:r w:rsidRPr="008F6424">
        <w:rPr>
          <w:rFonts w:ascii="Courier New" w:hAnsi="Courier New" w:cs="Courier New"/>
        </w:rPr>
        <w:t xml:space="preserve"> parameters of all participating network elements and</w:t>
      </w:r>
    </w:p>
    <w:p w14:paraId="03A8E5F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features</w:t>
      </w:r>
      <w:proofErr w:type="gramEnd"/>
      <w:r w:rsidRPr="008F6424">
        <w:rPr>
          <w:rFonts w:ascii="Courier New" w:hAnsi="Courier New" w:cs="Courier New"/>
        </w:rPr>
        <w:t xml:space="preserve"> but describes an abstract model that allows instances of the</w:t>
      </w:r>
    </w:p>
    <w:p w14:paraId="0189E1A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to be decomposed into instance data according to</w:t>
      </w:r>
      <w:r w:rsidRPr="008F6424">
        <w:rPr>
          <w:rFonts w:ascii="Courier New" w:hAnsi="Courier New" w:cs="Courier New"/>
        </w:rPr>
        <w:t xml:space="preserve"> the Network</w:t>
      </w:r>
    </w:p>
    <w:p w14:paraId="21A2D01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Element YANG Modules of the participating network elements.  The</w:t>
      </w:r>
    </w:p>
    <w:p w14:paraId="7E159E9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service-to-element</w:t>
      </w:r>
      <w:proofErr w:type="gramEnd"/>
      <w:r w:rsidRPr="008F6424">
        <w:rPr>
          <w:rFonts w:ascii="Courier New" w:hAnsi="Courier New" w:cs="Courier New"/>
        </w:rPr>
        <w:t xml:space="preserve"> decomposition is a separate process; the details</w:t>
      </w:r>
    </w:p>
    <w:p w14:paraId="1E7271A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depend</w:t>
      </w:r>
      <w:proofErr w:type="gramEnd"/>
      <w:r w:rsidRPr="008F6424">
        <w:rPr>
          <w:rFonts w:ascii="Courier New" w:hAnsi="Courier New" w:cs="Courier New"/>
        </w:rPr>
        <w:t xml:space="preserve"> on how the network operator chooses to realize the service.</w:t>
      </w:r>
    </w:p>
    <w:p w14:paraId="277E943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For the purpose of this documen</w:t>
      </w:r>
      <w:r w:rsidRPr="008F6424">
        <w:rPr>
          <w:rFonts w:ascii="Courier New" w:hAnsi="Courier New" w:cs="Courier New"/>
        </w:rPr>
        <w:t>t, the term "orchestrator" is used to</w:t>
      </w:r>
    </w:p>
    <w:p w14:paraId="3E08000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describe</w:t>
      </w:r>
      <w:proofErr w:type="gramEnd"/>
      <w:r w:rsidRPr="008F6424">
        <w:rPr>
          <w:rFonts w:ascii="Courier New" w:hAnsi="Courier New" w:cs="Courier New"/>
        </w:rPr>
        <w:t xml:space="preserve"> a system implementing such a process."</w:t>
      </w:r>
    </w:p>
    <w:p w14:paraId="53F6F446" w14:textId="77777777" w:rsidR="00000000" w:rsidRPr="008F6424" w:rsidRDefault="006F073D" w:rsidP="008F6424">
      <w:pPr>
        <w:pStyle w:val="Textebrut"/>
        <w:rPr>
          <w:rFonts w:ascii="Courier New" w:hAnsi="Courier New" w:cs="Courier New"/>
        </w:rPr>
      </w:pPr>
    </w:p>
    <w:p w14:paraId="4405FD7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commentRangeStart w:id="83"/>
      <w:r w:rsidRPr="008F6424">
        <w:rPr>
          <w:rFonts w:ascii="Courier New" w:hAnsi="Courier New" w:cs="Courier New"/>
        </w:rPr>
        <w:t>In other words, service configuration orchestrators deploy Network</w:t>
      </w:r>
    </w:p>
    <w:p w14:paraId="34D8B3F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 YANG Modules through the configuration of Network Element</w:t>
      </w:r>
    </w:p>
    <w:p w14:paraId="787DC5E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YANG Modules.  </w:t>
      </w:r>
      <w:commentRangeEnd w:id="83"/>
      <w:r w:rsidR="0032114C">
        <w:rPr>
          <w:rStyle w:val="Marquedecommentaire"/>
          <w:rFonts w:asciiTheme="minorHAnsi" w:hAnsiTheme="minorHAnsi"/>
        </w:rPr>
        <w:commentReference w:id="83"/>
      </w:r>
      <w:r w:rsidRPr="008F6424">
        <w:rPr>
          <w:rFonts w:ascii="Courier New" w:hAnsi="Courier New" w:cs="Courier New"/>
        </w:rPr>
        <w:t>Network c</w:t>
      </w:r>
      <w:r w:rsidRPr="008F6424">
        <w:rPr>
          <w:rFonts w:ascii="Courier New" w:hAnsi="Courier New" w:cs="Courier New"/>
        </w:rPr>
        <w:t>onfiguration is based on those YANG data</w:t>
      </w:r>
    </w:p>
    <w:p w14:paraId="0C1D21D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models</w:t>
      </w:r>
      <w:proofErr w:type="gramEnd"/>
      <w:r w:rsidRPr="008F6424">
        <w:rPr>
          <w:rFonts w:ascii="Courier New" w:hAnsi="Courier New" w:cs="Courier New"/>
        </w:rPr>
        <w:t>, with protocol/encoding such as NETCONF/XML [RFC6241] ,</w:t>
      </w:r>
    </w:p>
    <w:p w14:paraId="54A79AC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F403D8">
        <w:rPr>
          <w:rFonts w:ascii="Courier New" w:hAnsi="Courier New" w:cs="Courier New"/>
          <w:lang w:val="fr-FR"/>
        </w:rPr>
        <w:t xml:space="preserve">RESTCONF/JSON [RFC8040], </w:t>
      </w:r>
      <w:proofErr w:type="spellStart"/>
      <w:r w:rsidRPr="00F403D8">
        <w:rPr>
          <w:rFonts w:ascii="Courier New" w:hAnsi="Courier New" w:cs="Courier New"/>
          <w:lang w:val="fr-FR"/>
        </w:rPr>
        <w:t>gNMI</w:t>
      </w:r>
      <w:proofErr w:type="spellEnd"/>
      <w:r w:rsidRPr="00F403D8">
        <w:rPr>
          <w:rFonts w:ascii="Courier New" w:hAnsi="Courier New" w:cs="Courier New"/>
          <w:lang w:val="fr-FR"/>
        </w:rPr>
        <w:t>/</w:t>
      </w:r>
      <w:proofErr w:type="spellStart"/>
      <w:r w:rsidRPr="00F403D8">
        <w:rPr>
          <w:rFonts w:ascii="Courier New" w:hAnsi="Courier New" w:cs="Courier New"/>
          <w:lang w:val="fr-FR"/>
        </w:rPr>
        <w:t>gRPC</w:t>
      </w:r>
      <w:proofErr w:type="spellEnd"/>
      <w:r w:rsidRPr="00F403D8">
        <w:rPr>
          <w:rFonts w:ascii="Courier New" w:hAnsi="Courier New" w:cs="Courier New"/>
          <w:lang w:val="fr-FR"/>
        </w:rPr>
        <w:t>/</w:t>
      </w:r>
      <w:proofErr w:type="spellStart"/>
      <w:r w:rsidRPr="00F403D8">
        <w:rPr>
          <w:rFonts w:ascii="Courier New" w:hAnsi="Courier New" w:cs="Courier New"/>
          <w:lang w:val="fr-FR"/>
        </w:rPr>
        <w:t>protobuf</w:t>
      </w:r>
      <w:proofErr w:type="spellEnd"/>
      <w:r w:rsidRPr="00F403D8">
        <w:rPr>
          <w:rFonts w:ascii="Courier New" w:hAnsi="Courier New" w:cs="Courier New"/>
          <w:lang w:val="fr-FR"/>
        </w:rPr>
        <w:t xml:space="preserve">, etc.  </w:t>
      </w:r>
      <w:commentRangeStart w:id="84"/>
      <w:r w:rsidRPr="008F6424">
        <w:rPr>
          <w:rFonts w:ascii="Courier New" w:hAnsi="Courier New" w:cs="Courier New"/>
        </w:rPr>
        <w:t>Knowing that a</w:t>
      </w:r>
    </w:p>
    <w:p w14:paraId="3CEAB40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configuration</w:t>
      </w:r>
      <w:proofErr w:type="gramEnd"/>
      <w:r w:rsidRPr="008F6424">
        <w:rPr>
          <w:rFonts w:ascii="Courier New" w:hAnsi="Courier New" w:cs="Courier New"/>
        </w:rPr>
        <w:t xml:space="preserve"> is applied doesn't imply that the service is running</w:t>
      </w:r>
    </w:p>
    <w:p w14:paraId="1309D05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del w:id="85" w:author="BOUCADAIR Mohamed TGI/OLN" w:date="2021-04-28T07:50:00Z">
        <w:r w:rsidRPr="008F6424" w:rsidDel="0032114C">
          <w:rPr>
            <w:rFonts w:ascii="Courier New" w:hAnsi="Courier New" w:cs="Courier New"/>
          </w:rPr>
          <w:delText>correct</w:delText>
        </w:r>
        <w:r w:rsidRPr="008F6424" w:rsidDel="0032114C">
          <w:rPr>
            <w:rFonts w:ascii="Courier New" w:hAnsi="Courier New" w:cs="Courier New"/>
          </w:rPr>
          <w:delText xml:space="preserve">ly </w:delText>
        </w:r>
      </w:del>
      <w:proofErr w:type="gramStart"/>
      <w:ins w:id="86" w:author="BOUCADAIR Mohamed TGI/OLN" w:date="2021-04-28T07:50:00Z">
        <w:r w:rsidR="0032114C">
          <w:rPr>
            <w:rFonts w:ascii="Courier New" w:hAnsi="Courier New" w:cs="Courier New"/>
          </w:rPr>
          <w:t>as</w:t>
        </w:r>
        <w:proofErr w:type="gramEnd"/>
        <w:r w:rsidR="0032114C">
          <w:rPr>
            <w:rFonts w:ascii="Courier New" w:hAnsi="Courier New" w:cs="Courier New"/>
          </w:rPr>
          <w:t xml:space="preserve"> expected</w:t>
        </w:r>
      </w:ins>
      <w:commentRangeEnd w:id="84"/>
      <w:ins w:id="87" w:author="BOUCADAIR Mohamed TGI/OLN" w:date="2021-04-28T07:51:00Z">
        <w:r w:rsidR="0032114C">
          <w:rPr>
            <w:rStyle w:val="Marquedecommentaire"/>
            <w:rFonts w:asciiTheme="minorHAnsi" w:hAnsiTheme="minorHAnsi"/>
          </w:rPr>
          <w:commentReference w:id="84"/>
        </w:r>
      </w:ins>
      <w:ins w:id="88" w:author="BOUCADAIR Mohamed TGI/OLN" w:date="2021-04-28T07:50:00Z">
        <w:r w:rsidR="0032114C" w:rsidRPr="008F6424">
          <w:rPr>
            <w:rFonts w:ascii="Courier New" w:hAnsi="Courier New" w:cs="Courier New"/>
          </w:rPr>
          <w:t xml:space="preserve"> </w:t>
        </w:r>
      </w:ins>
      <w:r w:rsidRPr="008F6424">
        <w:rPr>
          <w:rFonts w:ascii="Courier New" w:hAnsi="Courier New" w:cs="Courier New"/>
        </w:rPr>
        <w:t>(for example</w:t>
      </w:r>
      <w:ins w:id="89" w:author="BOUCADAIR Mohamed TGI/OLN" w:date="2021-04-28T07:50:00Z">
        <w:r w:rsidR="0032114C">
          <w:rPr>
            <w:rFonts w:ascii="Courier New" w:hAnsi="Courier New" w:cs="Courier New"/>
          </w:rPr>
          <w:t>,</w:t>
        </w:r>
      </w:ins>
      <w:r w:rsidRPr="008F6424">
        <w:rPr>
          <w:rFonts w:ascii="Courier New" w:hAnsi="Courier New" w:cs="Courier New"/>
        </w:rPr>
        <w:t xml:space="preserve"> the service might be degraded because of a</w:t>
      </w:r>
    </w:p>
    <w:p w14:paraId="7A8AFC0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failure</w:t>
      </w:r>
      <w:proofErr w:type="gramEnd"/>
      <w:r w:rsidRPr="008F6424">
        <w:rPr>
          <w:rFonts w:ascii="Courier New" w:hAnsi="Courier New" w:cs="Courier New"/>
        </w:rPr>
        <w:t xml:space="preserve"> in the network</w:t>
      </w:r>
      <w:r w:rsidRPr="008F6424">
        <w:rPr>
          <w:rFonts w:ascii="Courier New" w:hAnsi="Courier New" w:cs="Courier New"/>
        </w:rPr>
        <w:t>), the network operator must monitor the</w:t>
      </w:r>
    </w:p>
    <w:p w14:paraId="40F3E25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operational data at the same time as the configuration.  The</w:t>
      </w:r>
    </w:p>
    <w:p w14:paraId="673E6A2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industry</w:t>
      </w:r>
      <w:proofErr w:type="gramEnd"/>
      <w:r w:rsidRPr="008F6424">
        <w:rPr>
          <w:rFonts w:ascii="Courier New" w:hAnsi="Courier New" w:cs="Courier New"/>
        </w:rPr>
        <w:t xml:space="preserve"> has been standardizing on telemetry to push net</w:t>
      </w:r>
      <w:r w:rsidRPr="008F6424">
        <w:rPr>
          <w:rFonts w:ascii="Courier New" w:hAnsi="Courier New" w:cs="Courier New"/>
        </w:rPr>
        <w:t>work element</w:t>
      </w:r>
    </w:p>
    <w:p w14:paraId="607A8E5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performance</w:t>
      </w:r>
      <w:proofErr w:type="gramEnd"/>
      <w:r w:rsidRPr="008F6424">
        <w:rPr>
          <w:rFonts w:ascii="Courier New" w:hAnsi="Courier New" w:cs="Courier New"/>
        </w:rPr>
        <w:t xml:space="preserve"> information.</w:t>
      </w:r>
    </w:p>
    <w:p w14:paraId="58B38056" w14:textId="77777777" w:rsidR="00000000" w:rsidRPr="008F6424" w:rsidRDefault="006F073D" w:rsidP="008F6424">
      <w:pPr>
        <w:pStyle w:val="Textebrut"/>
        <w:rPr>
          <w:rFonts w:ascii="Courier New" w:hAnsi="Courier New" w:cs="Courier New"/>
        </w:rPr>
      </w:pPr>
    </w:p>
    <w:p w14:paraId="794F502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 network administrator needs to monitor her network and services as</w:t>
      </w:r>
    </w:p>
    <w:p w14:paraId="72C41F5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w:t>
      </w:r>
      <w:proofErr w:type="gramEnd"/>
      <w:r w:rsidRPr="008F6424">
        <w:rPr>
          <w:rFonts w:ascii="Courier New" w:hAnsi="Courier New" w:cs="Courier New"/>
        </w:rPr>
        <w:t xml:space="preserve"> whole, independently of the use cases or the management protocols.</w:t>
      </w:r>
    </w:p>
    <w:p w14:paraId="68F27D8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With different protocols come different data models</w:t>
      </w:r>
      <w:del w:id="90" w:author="BOUCADAIR Mohamed TGI/OLN" w:date="2021-04-28T07:53:00Z">
        <w:r w:rsidRPr="008F6424" w:rsidDel="0032114C">
          <w:rPr>
            <w:rFonts w:ascii="Courier New" w:hAnsi="Courier New" w:cs="Courier New"/>
          </w:rPr>
          <w:delText>,</w:delText>
        </w:r>
      </w:del>
      <w:r w:rsidRPr="008F6424">
        <w:rPr>
          <w:rFonts w:ascii="Courier New" w:hAnsi="Courier New" w:cs="Courier New"/>
        </w:rPr>
        <w:t xml:space="preserve"> and different</w:t>
      </w:r>
    </w:p>
    <w:p w14:paraId="39C798A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ways</w:t>
      </w:r>
      <w:proofErr w:type="gramEnd"/>
      <w:r w:rsidRPr="008F6424">
        <w:rPr>
          <w:rFonts w:ascii="Courier New" w:hAnsi="Courier New" w:cs="Courier New"/>
        </w:rPr>
        <w:t xml:space="preserve"> to model the same type of information.  When network</w:t>
      </w:r>
    </w:p>
    <w:p w14:paraId="393870B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administrators</w:t>
      </w:r>
      <w:proofErr w:type="gramEnd"/>
      <w:r w:rsidRPr="008F6424">
        <w:rPr>
          <w:rFonts w:ascii="Courier New" w:hAnsi="Courier New" w:cs="Courier New"/>
        </w:rPr>
        <w:t xml:space="preserve"> deal with multiple protocols, the network management</w:t>
      </w:r>
    </w:p>
    <w:p w14:paraId="45484CA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must</w:t>
      </w:r>
      <w:proofErr w:type="gramEnd"/>
      <w:r w:rsidRPr="008F6424">
        <w:rPr>
          <w:rFonts w:ascii="Courier New" w:hAnsi="Courier New" w:cs="Courier New"/>
        </w:rPr>
        <w:t xml:space="preserve"> perform the difficult and time-consuming job of mapping data</w:t>
      </w:r>
    </w:p>
    <w:p w14:paraId="01B29E4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models</w:t>
      </w:r>
      <w:proofErr w:type="gramEnd"/>
      <w:r w:rsidRPr="008F6424">
        <w:rPr>
          <w:rFonts w:ascii="Courier New" w:hAnsi="Courier New" w:cs="Courier New"/>
        </w:rPr>
        <w:t>: the model used for configuration with the mo</w:t>
      </w:r>
      <w:r w:rsidRPr="008F6424">
        <w:rPr>
          <w:rFonts w:ascii="Courier New" w:hAnsi="Courier New" w:cs="Courier New"/>
        </w:rPr>
        <w:t>del used for</w:t>
      </w:r>
    </w:p>
    <w:p w14:paraId="3C6E04C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monitoring</w:t>
      </w:r>
      <w:proofErr w:type="gramEnd"/>
      <w:r w:rsidRPr="008F6424">
        <w:rPr>
          <w:rFonts w:ascii="Courier New" w:hAnsi="Courier New" w:cs="Courier New"/>
        </w:rPr>
        <w:t>.  This problem is compounded by a large, disparate set of</w:t>
      </w:r>
    </w:p>
    <w:p w14:paraId="63BAD02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data</w:t>
      </w:r>
      <w:proofErr w:type="gramEnd"/>
      <w:r w:rsidRPr="008F6424">
        <w:rPr>
          <w:rFonts w:ascii="Courier New" w:hAnsi="Courier New" w:cs="Courier New"/>
        </w:rPr>
        <w:t xml:space="preserve"> sources (MIB modules, YANG models [RFC7950], IPFIX information</w:t>
      </w:r>
    </w:p>
    <w:p w14:paraId="10CFD13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elements</w:t>
      </w:r>
      <w:proofErr w:type="gramEnd"/>
      <w:r w:rsidRPr="008F6424">
        <w:rPr>
          <w:rFonts w:ascii="Courier New" w:hAnsi="Courier New" w:cs="Courier New"/>
        </w:rPr>
        <w:t xml:space="preserve"> [RFC7011], syslog plain text [RFC3164], TACACS+ [RFC8907],</w:t>
      </w:r>
    </w:p>
    <w:p w14:paraId="0F9AFB0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RADIUS [RFC2865], etc.).  </w:t>
      </w:r>
      <w:r w:rsidRPr="008F6424">
        <w:rPr>
          <w:rFonts w:ascii="Courier New" w:hAnsi="Courier New" w:cs="Courier New"/>
        </w:rPr>
        <w:t>In order to avoid this data model mapping,</w:t>
      </w:r>
    </w:p>
    <w:p w14:paraId="479D54F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industry converged on model-driven telemetry to stream the</w:t>
      </w:r>
    </w:p>
    <w:p w14:paraId="79D2947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operational data, reusing the YANG models used for</w:t>
      </w:r>
    </w:p>
    <w:p w14:paraId="1E96DDF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configuration</w:t>
      </w:r>
      <w:proofErr w:type="gramEnd"/>
      <w:r w:rsidRPr="008F6424">
        <w:rPr>
          <w:rFonts w:ascii="Courier New" w:hAnsi="Courier New" w:cs="Courier New"/>
        </w:rPr>
        <w:t>.  Model-driven telemetry greatly facilitates the notion</w:t>
      </w:r>
    </w:p>
    <w:p w14:paraId="1CCF32D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closed</w:t>
      </w:r>
      <w:r w:rsidRPr="008F6424">
        <w:rPr>
          <w:rFonts w:ascii="Courier New" w:hAnsi="Courier New" w:cs="Courier New"/>
        </w:rPr>
        <w:t xml:space="preserve">-loop automation whereby </w:t>
      </w:r>
      <w:r w:rsidRPr="008F6424">
        <w:rPr>
          <w:rFonts w:ascii="Courier New" w:hAnsi="Courier New" w:cs="Courier New"/>
        </w:rPr>
        <w:t>events</w:t>
      </w:r>
      <w:ins w:id="91" w:author="BOUCADAIR Mohamed TGI/OLN" w:date="2021-04-28T07:55:00Z">
        <w:r w:rsidR="0032114C">
          <w:rPr>
            <w:rFonts w:ascii="Courier New" w:hAnsi="Courier New" w:cs="Courier New"/>
          </w:rPr>
          <w:t>/status</w:t>
        </w:r>
      </w:ins>
      <w:r w:rsidRPr="008F6424">
        <w:rPr>
          <w:rFonts w:ascii="Courier New" w:hAnsi="Courier New" w:cs="Courier New"/>
        </w:rPr>
        <w:t xml:space="preserve"> from the network drive</w:t>
      </w:r>
    </w:p>
    <w:p w14:paraId="53DD31B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remediation</w:t>
      </w:r>
      <w:proofErr w:type="gramEnd"/>
      <w:r w:rsidRPr="008F6424">
        <w:rPr>
          <w:rFonts w:ascii="Courier New" w:hAnsi="Courier New" w:cs="Courier New"/>
        </w:rPr>
        <w:t xml:space="preserve"> changes back into the network.</w:t>
      </w:r>
    </w:p>
    <w:p w14:paraId="67C97014" w14:textId="77777777" w:rsidR="00000000" w:rsidRPr="008F6424" w:rsidRDefault="006F073D" w:rsidP="008F6424">
      <w:pPr>
        <w:pStyle w:val="Textebrut"/>
        <w:rPr>
          <w:rFonts w:ascii="Courier New" w:hAnsi="Courier New" w:cs="Courier New"/>
        </w:rPr>
      </w:pPr>
    </w:p>
    <w:p w14:paraId="35DDA25B" w14:textId="77777777" w:rsidR="00000000" w:rsidRPr="008F6424" w:rsidRDefault="006F073D" w:rsidP="008F6424">
      <w:pPr>
        <w:pStyle w:val="Textebrut"/>
        <w:rPr>
          <w:rFonts w:ascii="Courier New" w:hAnsi="Courier New" w:cs="Courier New"/>
        </w:rPr>
      </w:pPr>
    </w:p>
    <w:p w14:paraId="12AA56E7" w14:textId="77777777" w:rsidR="00000000" w:rsidRPr="008F6424" w:rsidRDefault="006F073D" w:rsidP="008F6424">
      <w:pPr>
        <w:pStyle w:val="Textebrut"/>
        <w:rPr>
          <w:rFonts w:ascii="Courier New" w:hAnsi="Courier New" w:cs="Courier New"/>
        </w:rPr>
      </w:pPr>
    </w:p>
    <w:p w14:paraId="2BD4873A" w14:textId="77777777" w:rsidR="00000000" w:rsidRPr="008F6424" w:rsidRDefault="006F073D" w:rsidP="008F6424">
      <w:pPr>
        <w:pStyle w:val="Textebrut"/>
        <w:rPr>
          <w:rFonts w:ascii="Courier New" w:hAnsi="Courier New" w:cs="Courier New"/>
        </w:rPr>
      </w:pPr>
    </w:p>
    <w:p w14:paraId="13549576" w14:textId="77777777" w:rsidR="00000000" w:rsidRPr="008F6424" w:rsidRDefault="006F073D" w:rsidP="008F6424">
      <w:pPr>
        <w:pStyle w:val="Textebrut"/>
        <w:rPr>
          <w:rFonts w:ascii="Courier New" w:hAnsi="Courier New" w:cs="Courier New"/>
        </w:rPr>
      </w:pPr>
    </w:p>
    <w:p w14:paraId="2EF69E18"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5]</w:t>
      </w:r>
    </w:p>
    <w:p w14:paraId="461BCA79"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33334FE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528E64B5" w14:textId="77777777" w:rsidR="00000000" w:rsidRPr="008F6424" w:rsidRDefault="006F073D" w:rsidP="008F6424">
      <w:pPr>
        <w:pStyle w:val="Textebrut"/>
        <w:rPr>
          <w:rFonts w:ascii="Courier New" w:hAnsi="Courier New" w:cs="Courier New"/>
        </w:rPr>
      </w:pPr>
    </w:p>
    <w:p w14:paraId="3BBA4846" w14:textId="77777777" w:rsidR="00000000" w:rsidRPr="008F6424" w:rsidRDefault="006F073D" w:rsidP="008F6424">
      <w:pPr>
        <w:pStyle w:val="Textebrut"/>
        <w:rPr>
          <w:rFonts w:ascii="Courier New" w:hAnsi="Courier New" w:cs="Courier New"/>
        </w:rPr>
      </w:pPr>
    </w:p>
    <w:p w14:paraId="74737B1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However, it proves difficult for network operators to correlate the</w:t>
      </w:r>
    </w:p>
    <w:p w14:paraId="0D4552F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degradation with the network root cause.  For example, why</w:t>
      </w:r>
    </w:p>
    <w:p w14:paraId="378D415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does</w:t>
      </w:r>
      <w:proofErr w:type="gramEnd"/>
      <w:r w:rsidRPr="008F6424">
        <w:rPr>
          <w:rFonts w:ascii="Courier New" w:hAnsi="Courier New" w:cs="Courier New"/>
        </w:rPr>
        <w:t xml:space="preserve"> my L3VPN fail to connect?  Why is this specific service slow?</w:t>
      </w:r>
    </w:p>
    <w:p w14:paraId="410FD45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reverse, i.e.</w:t>
      </w:r>
      <w:ins w:id="92" w:author="BOUCADAIR Mohamed TGI/OLN" w:date="2021-04-28T07:56:00Z">
        <w:r w:rsidR="0032114C">
          <w:rPr>
            <w:rFonts w:ascii="Courier New" w:hAnsi="Courier New" w:cs="Courier New"/>
          </w:rPr>
          <w:t>,</w:t>
        </w:r>
      </w:ins>
      <w:r w:rsidRPr="008F6424">
        <w:rPr>
          <w:rFonts w:ascii="Courier New" w:hAnsi="Courier New" w:cs="Courier New"/>
        </w:rPr>
        <w:t xml:space="preserve"> which services are impac</w:t>
      </w:r>
      <w:r w:rsidRPr="008F6424">
        <w:rPr>
          <w:rFonts w:ascii="Courier New" w:hAnsi="Courier New" w:cs="Courier New"/>
        </w:rPr>
        <w:t>ted when a network</w:t>
      </w:r>
    </w:p>
    <w:p w14:paraId="1751B02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component</w:t>
      </w:r>
      <w:proofErr w:type="gramEnd"/>
      <w:r w:rsidRPr="008F6424">
        <w:rPr>
          <w:rFonts w:ascii="Courier New" w:hAnsi="Courier New" w:cs="Courier New"/>
        </w:rPr>
        <w:t xml:space="preserve"> fails or degrades, is even more interesting for the</w:t>
      </w:r>
    </w:p>
    <w:p w14:paraId="33DF71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operators</w:t>
      </w:r>
      <w:proofErr w:type="gramEnd"/>
      <w:r w:rsidRPr="008F6424">
        <w:rPr>
          <w:rFonts w:ascii="Courier New" w:hAnsi="Courier New" w:cs="Courier New"/>
        </w:rPr>
        <w:t>.  For example, which service</w:t>
      </w:r>
      <w:ins w:id="93" w:author="BOUCADAIR Mohamed TGI/OLN" w:date="2021-04-28T07:57:00Z">
        <w:r w:rsidR="0032114C">
          <w:rPr>
            <w:rFonts w:ascii="Courier New" w:hAnsi="Courier New" w:cs="Courier New"/>
          </w:rPr>
          <w:t>s</w:t>
        </w:r>
      </w:ins>
      <w:del w:id="94" w:author="BOUCADAIR Mohamed TGI/OLN" w:date="2021-04-28T07:57:00Z">
        <w:r w:rsidRPr="008F6424" w:rsidDel="0032114C">
          <w:rPr>
            <w:rFonts w:ascii="Courier New" w:hAnsi="Courier New" w:cs="Courier New"/>
          </w:rPr>
          <w:delText>(s)</w:delText>
        </w:r>
      </w:del>
      <w:r w:rsidRPr="008F6424">
        <w:rPr>
          <w:rFonts w:ascii="Courier New" w:hAnsi="Courier New" w:cs="Courier New"/>
        </w:rPr>
        <w:t xml:space="preserve"> </w:t>
      </w:r>
      <w:del w:id="95" w:author="BOUCADAIR Mohamed TGI/OLN" w:date="2021-04-28T07:57:00Z">
        <w:r w:rsidRPr="008F6424" w:rsidDel="0032114C">
          <w:rPr>
            <w:rFonts w:ascii="Courier New" w:hAnsi="Courier New" w:cs="Courier New"/>
          </w:rPr>
          <w:delText>is(</w:delText>
        </w:r>
      </w:del>
      <w:r w:rsidRPr="008F6424">
        <w:rPr>
          <w:rFonts w:ascii="Courier New" w:hAnsi="Courier New" w:cs="Courier New"/>
        </w:rPr>
        <w:t>are</w:t>
      </w:r>
      <w:del w:id="96" w:author="BOUCADAIR Mohamed TGI/OLN" w:date="2021-04-28T07:57:00Z">
        <w:r w:rsidRPr="008F6424" w:rsidDel="0032114C">
          <w:rPr>
            <w:rFonts w:ascii="Courier New" w:hAnsi="Courier New" w:cs="Courier New"/>
          </w:rPr>
          <w:delText>)</w:delText>
        </w:r>
      </w:del>
      <w:r w:rsidRPr="008F6424">
        <w:rPr>
          <w:rFonts w:ascii="Courier New" w:hAnsi="Courier New" w:cs="Courier New"/>
        </w:rPr>
        <w:t xml:space="preserve"> impacted when this</w:t>
      </w:r>
    </w:p>
    <w:p w14:paraId="1E132C1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specific</w:t>
      </w:r>
      <w:proofErr w:type="gramEnd"/>
      <w:r w:rsidRPr="008F6424">
        <w:rPr>
          <w:rFonts w:ascii="Courier New" w:hAnsi="Courier New" w:cs="Courier New"/>
        </w:rPr>
        <w:t xml:space="preserve"> optic </w:t>
      </w:r>
      <w:proofErr w:type="spellStart"/>
      <w:r w:rsidRPr="008F6424">
        <w:rPr>
          <w:rFonts w:ascii="Courier New" w:hAnsi="Courier New" w:cs="Courier New"/>
        </w:rPr>
        <w:t>dBM</w:t>
      </w:r>
      <w:proofErr w:type="spellEnd"/>
      <w:r w:rsidRPr="008F6424">
        <w:rPr>
          <w:rFonts w:ascii="Courier New" w:hAnsi="Courier New" w:cs="Courier New"/>
        </w:rPr>
        <w:t xml:space="preserve"> begins to degrade?  Which application</w:t>
      </w:r>
      <w:ins w:id="97" w:author="BOUCADAIR Mohamed TGI/OLN" w:date="2021-04-28T07:56:00Z">
        <w:r w:rsidR="0032114C">
          <w:rPr>
            <w:rFonts w:ascii="Courier New" w:hAnsi="Courier New" w:cs="Courier New"/>
          </w:rPr>
          <w:t>s</w:t>
        </w:r>
      </w:ins>
      <w:r w:rsidRPr="008F6424">
        <w:rPr>
          <w:rFonts w:ascii="Courier New" w:hAnsi="Courier New" w:cs="Courier New"/>
        </w:rPr>
        <w:t xml:space="preserve"> </w:t>
      </w:r>
      <w:del w:id="98" w:author="BOUCADAIR Mohamed TGI/OLN" w:date="2021-04-28T07:57:00Z">
        <w:r w:rsidRPr="008F6424" w:rsidDel="0032114C">
          <w:rPr>
            <w:rFonts w:ascii="Courier New" w:hAnsi="Courier New" w:cs="Courier New"/>
          </w:rPr>
          <w:delText xml:space="preserve">is </w:delText>
        </w:r>
      </w:del>
      <w:ins w:id="99" w:author="BOUCADAIR Mohamed TGI/OLN" w:date="2021-04-28T07:57:00Z">
        <w:r w:rsidR="0032114C">
          <w:rPr>
            <w:rFonts w:ascii="Courier New" w:hAnsi="Courier New" w:cs="Courier New"/>
          </w:rPr>
          <w:t>are</w:t>
        </w:r>
        <w:r w:rsidR="0032114C" w:rsidRPr="008F6424">
          <w:rPr>
            <w:rFonts w:ascii="Courier New" w:hAnsi="Courier New" w:cs="Courier New"/>
          </w:rPr>
          <w:t xml:space="preserve"> </w:t>
        </w:r>
      </w:ins>
      <w:proofErr w:type="gramStart"/>
      <w:r w:rsidRPr="008F6424">
        <w:rPr>
          <w:rFonts w:ascii="Courier New" w:hAnsi="Courier New" w:cs="Courier New"/>
        </w:rPr>
        <w:t>impacted</w:t>
      </w:r>
      <w:proofErr w:type="gramEnd"/>
    </w:p>
    <w:p w14:paraId="608E9B2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by</w:t>
      </w:r>
      <w:proofErr w:type="gramEnd"/>
      <w:r w:rsidRPr="008F6424">
        <w:rPr>
          <w:rFonts w:ascii="Courier New" w:hAnsi="Courier New" w:cs="Courier New"/>
        </w:rPr>
        <w:t xml:space="preserve"> this ECMP imbalance?  </w:t>
      </w:r>
      <w:r w:rsidRPr="008F6424">
        <w:rPr>
          <w:rFonts w:ascii="Courier New" w:hAnsi="Courier New" w:cs="Courier New"/>
        </w:rPr>
        <w:t xml:space="preserve">Is that issue actually impacting any </w:t>
      </w:r>
      <w:proofErr w:type="gramStart"/>
      <w:r w:rsidRPr="008F6424">
        <w:rPr>
          <w:rFonts w:ascii="Courier New" w:hAnsi="Courier New" w:cs="Courier New"/>
        </w:rPr>
        <w:t>other</w:t>
      </w:r>
      <w:proofErr w:type="gramEnd"/>
    </w:p>
    <w:p w14:paraId="59E4427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customers</w:t>
      </w:r>
      <w:proofErr w:type="gramEnd"/>
      <w:r w:rsidRPr="008F6424">
        <w:rPr>
          <w:rFonts w:ascii="Courier New" w:hAnsi="Courier New" w:cs="Courier New"/>
        </w:rPr>
        <w:t>?</w:t>
      </w:r>
    </w:p>
    <w:p w14:paraId="24D61098" w14:textId="77777777" w:rsidR="00000000" w:rsidRPr="008F6424" w:rsidRDefault="006F073D" w:rsidP="008F6424">
      <w:pPr>
        <w:pStyle w:val="Textebrut"/>
        <w:rPr>
          <w:rFonts w:ascii="Courier New" w:hAnsi="Courier New" w:cs="Courier New"/>
        </w:rPr>
      </w:pPr>
    </w:p>
    <w:p w14:paraId="4347506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Intent-based approaches are often declarative, starting from a</w:t>
      </w:r>
    </w:p>
    <w:p w14:paraId="21E3D68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statement</w:t>
      </w:r>
      <w:proofErr w:type="gramEnd"/>
      <w:r w:rsidRPr="008F6424">
        <w:rPr>
          <w:rFonts w:ascii="Courier New" w:hAnsi="Courier New" w:cs="Courier New"/>
        </w:rPr>
        <w:t xml:space="preserve"> of </w:t>
      </w:r>
      <w:del w:id="100" w:author="BOUCADAIR Mohamed TGI/OLN" w:date="2021-04-28T07:58:00Z">
        <w:r w:rsidRPr="008F6424" w:rsidDel="0032114C">
          <w:rPr>
            <w:rFonts w:ascii="Courier New" w:hAnsi="Courier New" w:cs="Courier New"/>
          </w:rPr>
          <w:delText xml:space="preserve">the </w:delText>
        </w:r>
      </w:del>
      <w:r w:rsidRPr="008F6424">
        <w:rPr>
          <w:rFonts w:ascii="Courier New" w:hAnsi="Courier New" w:cs="Courier New"/>
        </w:rPr>
        <w:t>"</w:t>
      </w:r>
      <w:r w:rsidRPr="008F6424">
        <w:rPr>
          <w:rFonts w:ascii="Courier New" w:hAnsi="Courier New" w:cs="Courier New"/>
        </w:rPr>
        <w:t xml:space="preserve">The </w:t>
      </w:r>
      <w:r w:rsidRPr="008F6424">
        <w:rPr>
          <w:rFonts w:ascii="Courier New" w:hAnsi="Courier New" w:cs="Courier New"/>
        </w:rPr>
        <w:t>service works correctly" and trying to enforce</w:t>
      </w:r>
    </w:p>
    <w:p w14:paraId="3CA90C5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it</w:t>
      </w:r>
      <w:proofErr w:type="gramEnd"/>
      <w:r w:rsidRPr="008F6424">
        <w:rPr>
          <w:rFonts w:ascii="Courier New" w:hAnsi="Courier New" w:cs="Courier New"/>
        </w:rPr>
        <w:t xml:space="preserve">.  Such approaches are mainly suited for </w:t>
      </w:r>
      <w:proofErr w:type="gramStart"/>
      <w:r w:rsidRPr="008F6424">
        <w:rPr>
          <w:rFonts w:ascii="Courier New" w:hAnsi="Courier New" w:cs="Courier New"/>
        </w:rPr>
        <w:t>greenfield</w:t>
      </w:r>
      <w:proofErr w:type="gramEnd"/>
      <w:r w:rsidRPr="008F6424">
        <w:rPr>
          <w:rFonts w:ascii="Courier New" w:hAnsi="Courier New" w:cs="Courier New"/>
        </w:rPr>
        <w:t xml:space="preserve"> dep</w:t>
      </w:r>
      <w:r w:rsidRPr="008F6424">
        <w:rPr>
          <w:rFonts w:ascii="Courier New" w:hAnsi="Courier New" w:cs="Courier New"/>
        </w:rPr>
        <w:t>loyments.</w:t>
      </w:r>
    </w:p>
    <w:p w14:paraId="3C4A907D" w14:textId="77777777" w:rsidR="00000000" w:rsidRPr="008F6424" w:rsidRDefault="006F073D" w:rsidP="008F6424">
      <w:pPr>
        <w:pStyle w:val="Textebrut"/>
        <w:rPr>
          <w:rFonts w:ascii="Courier New" w:hAnsi="Courier New" w:cs="Courier New"/>
        </w:rPr>
      </w:pPr>
    </w:p>
    <w:p w14:paraId="1395D81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Instead of approaching intent from a declarative way, this </w:t>
      </w:r>
      <w:ins w:id="101" w:author="BOUCADAIR Mohamed TGI/OLN" w:date="2021-04-28T07:58:00Z">
        <w:r w:rsidR="0032114C">
          <w:rPr>
            <w:rFonts w:ascii="Courier New" w:hAnsi="Courier New" w:cs="Courier New"/>
          </w:rPr>
          <w:t>document</w:t>
        </w:r>
      </w:ins>
      <w:del w:id="102" w:author="BOUCADAIR Mohamed TGI/OLN" w:date="2021-04-28T07:58:00Z">
        <w:r w:rsidRPr="008F6424" w:rsidDel="0032114C">
          <w:rPr>
            <w:rFonts w:ascii="Courier New" w:hAnsi="Courier New" w:cs="Courier New"/>
          </w:rPr>
          <w:delText>framework</w:delText>
        </w:r>
      </w:del>
    </w:p>
    <w:p w14:paraId="768EB0A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focuses</w:t>
      </w:r>
      <w:proofErr w:type="gramEnd"/>
      <w:r w:rsidRPr="008F6424">
        <w:rPr>
          <w:rFonts w:ascii="Courier New" w:hAnsi="Courier New" w:cs="Courier New"/>
        </w:rPr>
        <w:t xml:space="preserve"> on already defined services and tries to infer the meaning of</w:t>
      </w:r>
    </w:p>
    <w:p w14:paraId="5B1CFF5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commentRangeStart w:id="103"/>
      <w:r w:rsidRPr="008F6424">
        <w:rPr>
          <w:rFonts w:ascii="Courier New" w:hAnsi="Courier New" w:cs="Courier New"/>
        </w:rPr>
        <w:t xml:space="preserve">"The service works correctly".  </w:t>
      </w:r>
      <w:commentRangeEnd w:id="103"/>
      <w:r w:rsidR="00F860F7">
        <w:rPr>
          <w:rStyle w:val="Marquedecommentaire"/>
          <w:rFonts w:asciiTheme="minorHAnsi" w:hAnsiTheme="minorHAnsi"/>
        </w:rPr>
        <w:commentReference w:id="103"/>
      </w:r>
      <w:r w:rsidRPr="008F6424">
        <w:rPr>
          <w:rFonts w:ascii="Courier New" w:hAnsi="Courier New" w:cs="Courier New"/>
        </w:rPr>
        <w:t xml:space="preserve">To do so, the </w:t>
      </w:r>
      <w:r w:rsidRPr="00F860F7">
        <w:rPr>
          <w:rFonts w:ascii="Courier New" w:hAnsi="Courier New" w:cs="Courier New"/>
          <w:highlight w:val="yellow"/>
          <w:rPrChange w:id="104" w:author="BOUCADAIR Mohamed TGI/OLN" w:date="2021-04-28T08:01:00Z">
            <w:rPr>
              <w:rFonts w:ascii="Courier New" w:hAnsi="Courier New" w:cs="Courier New"/>
            </w:rPr>
          </w:rPrChange>
        </w:rPr>
        <w:t>framework</w:t>
      </w:r>
      <w:r w:rsidRPr="008F6424">
        <w:rPr>
          <w:rFonts w:ascii="Courier New" w:hAnsi="Courier New" w:cs="Courier New"/>
        </w:rPr>
        <w:t xml:space="preserve"> works from an</w:t>
      </w:r>
    </w:p>
    <w:p w14:paraId="027D923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 </w:t>
      </w:r>
      <w:commentRangeStart w:id="105"/>
      <w:r w:rsidRPr="008F6424">
        <w:rPr>
          <w:rFonts w:ascii="Courier New" w:hAnsi="Courier New" w:cs="Courier New"/>
        </w:rPr>
        <w:t>deduced</w:t>
      </w:r>
      <w:r w:rsidRPr="008F6424">
        <w:rPr>
          <w:rFonts w:ascii="Courier New" w:hAnsi="Courier New" w:cs="Courier New"/>
        </w:rPr>
        <w:t xml:space="preserve"> from the service definition</w:t>
      </w:r>
      <w:commentRangeEnd w:id="105"/>
      <w:r w:rsidR="00F860F7">
        <w:rPr>
          <w:rStyle w:val="Marquedecommentaire"/>
          <w:rFonts w:asciiTheme="minorHAnsi" w:hAnsiTheme="minorHAnsi"/>
        </w:rPr>
        <w:commentReference w:id="105"/>
      </w:r>
      <w:r w:rsidRPr="008F6424">
        <w:rPr>
          <w:rFonts w:ascii="Courier New" w:hAnsi="Courier New" w:cs="Courier New"/>
        </w:rPr>
        <w:t xml:space="preserve"> and from the</w:t>
      </w:r>
    </w:p>
    <w:p w14:paraId="266006E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network</w:t>
      </w:r>
      <w:proofErr w:type="gramEnd"/>
      <w:r w:rsidRPr="008F6424">
        <w:rPr>
          <w:rFonts w:ascii="Courier New" w:hAnsi="Courier New" w:cs="Courier New"/>
        </w:rPr>
        <w:t xml:space="preserve"> configuration.  This assurance graph is decomposed into</w:t>
      </w:r>
    </w:p>
    <w:p w14:paraId="4CF49B9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components</w:t>
      </w:r>
      <w:proofErr w:type="gramEnd"/>
      <w:r w:rsidRPr="008F6424">
        <w:rPr>
          <w:rFonts w:ascii="Courier New" w:hAnsi="Courier New" w:cs="Courier New"/>
        </w:rPr>
        <w:t xml:space="preserve">, which are then assured </w:t>
      </w:r>
      <w:r w:rsidRPr="00F860F7">
        <w:rPr>
          <w:rFonts w:ascii="Courier New" w:hAnsi="Courier New" w:cs="Courier New"/>
          <w:highlight w:val="yellow"/>
          <w:rPrChange w:id="106" w:author="BOUCADAIR Mohamed TGI/OLN" w:date="2021-04-28T08:04:00Z">
            <w:rPr>
              <w:rFonts w:ascii="Courier New" w:hAnsi="Courier New" w:cs="Courier New"/>
            </w:rPr>
          </w:rPrChange>
        </w:rPr>
        <w:t>independently</w:t>
      </w:r>
      <w:r w:rsidRPr="008F6424">
        <w:rPr>
          <w:rFonts w:ascii="Courier New" w:hAnsi="Courier New" w:cs="Courier New"/>
        </w:rPr>
        <w:t>.  The root of the</w:t>
      </w:r>
    </w:p>
    <w:p w14:paraId="5F02B78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 represents the service to assure, and its children</w:t>
      </w:r>
    </w:p>
    <w:p w14:paraId="064728D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repr</w:t>
      </w:r>
      <w:r w:rsidRPr="008F6424">
        <w:rPr>
          <w:rFonts w:ascii="Courier New" w:hAnsi="Courier New" w:cs="Courier New"/>
        </w:rPr>
        <w:t>esent</w:t>
      </w:r>
      <w:proofErr w:type="gramEnd"/>
      <w:r w:rsidRPr="008F6424">
        <w:rPr>
          <w:rFonts w:ascii="Courier New" w:hAnsi="Courier New" w:cs="Courier New"/>
        </w:rPr>
        <w:t xml:space="preserve"> components identified as its direct dependencies; each</w:t>
      </w:r>
    </w:p>
    <w:p w14:paraId="72F734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component</w:t>
      </w:r>
      <w:proofErr w:type="gramEnd"/>
      <w:r w:rsidRPr="008F6424">
        <w:rPr>
          <w:rFonts w:ascii="Courier New" w:hAnsi="Courier New" w:cs="Courier New"/>
        </w:rPr>
        <w:t xml:space="preserve"> can have dependencies as well.  The SAIN architecture</w:t>
      </w:r>
    </w:p>
    <w:p w14:paraId="10A99FA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maintains</w:t>
      </w:r>
      <w:proofErr w:type="gramEnd"/>
      <w:r w:rsidRPr="008F6424">
        <w:rPr>
          <w:rFonts w:ascii="Courier New" w:hAnsi="Courier New" w:cs="Courier New"/>
        </w:rPr>
        <w:t xml:space="preserve"> the </w:t>
      </w:r>
      <w:commentRangeStart w:id="107"/>
      <w:r w:rsidRPr="008F6424">
        <w:rPr>
          <w:rFonts w:ascii="Courier New" w:hAnsi="Courier New" w:cs="Courier New"/>
        </w:rPr>
        <w:t xml:space="preserve">correct </w:t>
      </w:r>
      <w:commentRangeEnd w:id="107"/>
      <w:r w:rsidR="00F860F7">
        <w:rPr>
          <w:rStyle w:val="Marquedecommentaire"/>
          <w:rFonts w:asciiTheme="minorHAnsi" w:hAnsiTheme="minorHAnsi"/>
        </w:rPr>
        <w:commentReference w:id="107"/>
      </w:r>
      <w:r w:rsidRPr="008F6424">
        <w:rPr>
          <w:rFonts w:ascii="Courier New" w:hAnsi="Courier New" w:cs="Courier New"/>
        </w:rPr>
        <w:t>assurance graph when services are modified or</w:t>
      </w:r>
    </w:p>
    <w:p w14:paraId="565ED45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when</w:t>
      </w:r>
      <w:proofErr w:type="gramEnd"/>
      <w:r w:rsidRPr="008F6424">
        <w:rPr>
          <w:rFonts w:ascii="Courier New" w:hAnsi="Courier New" w:cs="Courier New"/>
        </w:rPr>
        <w:t xml:space="preserve"> the network conditions change.</w:t>
      </w:r>
    </w:p>
    <w:p w14:paraId="0F05AF95" w14:textId="77777777" w:rsidR="00000000" w:rsidRPr="008F6424" w:rsidRDefault="006F073D" w:rsidP="008F6424">
      <w:pPr>
        <w:pStyle w:val="Textebrut"/>
        <w:rPr>
          <w:rFonts w:ascii="Courier New" w:hAnsi="Courier New" w:cs="Courier New"/>
        </w:rPr>
      </w:pPr>
    </w:p>
    <w:p w14:paraId="682D98A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commentRangeStart w:id="108"/>
      <w:r w:rsidRPr="008F6424">
        <w:rPr>
          <w:rFonts w:ascii="Courier New" w:hAnsi="Courier New" w:cs="Courier New"/>
        </w:rPr>
        <w:t xml:space="preserve">When a </w:t>
      </w:r>
      <w:commentRangeStart w:id="109"/>
      <w:r w:rsidRPr="008F6424">
        <w:rPr>
          <w:rFonts w:ascii="Courier New" w:hAnsi="Courier New" w:cs="Courier New"/>
        </w:rPr>
        <w:t>service</w:t>
      </w:r>
      <w:r w:rsidRPr="008F6424">
        <w:rPr>
          <w:rFonts w:ascii="Courier New" w:hAnsi="Courier New" w:cs="Courier New"/>
        </w:rPr>
        <w:t xml:space="preserve"> is degraded</w:t>
      </w:r>
      <w:commentRangeEnd w:id="109"/>
      <w:r w:rsidR="00426957">
        <w:rPr>
          <w:rStyle w:val="Marquedecommentaire"/>
          <w:rFonts w:asciiTheme="minorHAnsi" w:hAnsiTheme="minorHAnsi"/>
        </w:rPr>
        <w:commentReference w:id="109"/>
      </w:r>
      <w:r w:rsidRPr="008F6424">
        <w:rPr>
          <w:rFonts w:ascii="Courier New" w:hAnsi="Courier New" w:cs="Courier New"/>
        </w:rPr>
        <w:t xml:space="preserve">, </w:t>
      </w:r>
      <w:del w:id="110" w:author="BOUCADAIR Mohamed TGI/OLN" w:date="2021-04-28T08:06:00Z">
        <w:r w:rsidRPr="008F6424" w:rsidDel="00F860F7">
          <w:rPr>
            <w:rFonts w:ascii="Courier New" w:hAnsi="Courier New" w:cs="Courier New"/>
          </w:rPr>
          <w:delText>the framework</w:delText>
        </w:r>
      </w:del>
      <w:ins w:id="111" w:author="BOUCADAIR Mohamed TGI/OLN" w:date="2021-04-28T08:06:00Z">
        <w:r w:rsidR="00F860F7">
          <w:rPr>
            <w:rFonts w:ascii="Courier New" w:hAnsi="Courier New" w:cs="Courier New"/>
          </w:rPr>
          <w:t>SAIN</w:t>
        </w:r>
      </w:ins>
      <w:r w:rsidRPr="008F6424">
        <w:rPr>
          <w:rFonts w:ascii="Courier New" w:hAnsi="Courier New" w:cs="Courier New"/>
        </w:rPr>
        <w:t xml:space="preserve"> will highlight where in the</w:t>
      </w:r>
    </w:p>
    <w:p w14:paraId="3846415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service graph to look, as opposed to going hop by hop to</w:t>
      </w:r>
    </w:p>
    <w:p w14:paraId="7A459E6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troubleshoot</w:t>
      </w:r>
      <w:proofErr w:type="gramEnd"/>
      <w:r w:rsidRPr="008F6424">
        <w:rPr>
          <w:rFonts w:ascii="Courier New" w:hAnsi="Courier New" w:cs="Courier New"/>
        </w:rPr>
        <w:t xml:space="preserve"> the issue.  Not only can this framework help to</w:t>
      </w:r>
    </w:p>
    <w:p w14:paraId="5BDB335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correlate</w:t>
      </w:r>
      <w:proofErr w:type="gramEnd"/>
      <w:r w:rsidRPr="008F6424">
        <w:rPr>
          <w:rFonts w:ascii="Courier New" w:hAnsi="Courier New" w:cs="Courier New"/>
        </w:rPr>
        <w:t xml:space="preserve"> service degradation with network root cause/symptoms,</w:t>
      </w:r>
      <w:r w:rsidRPr="008F6424">
        <w:rPr>
          <w:rFonts w:ascii="Courier New" w:hAnsi="Courier New" w:cs="Courier New"/>
        </w:rPr>
        <w:t xml:space="preserve"> but</w:t>
      </w:r>
    </w:p>
    <w:p w14:paraId="034E04C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it</w:t>
      </w:r>
      <w:proofErr w:type="gramEnd"/>
      <w:r w:rsidRPr="008F6424">
        <w:rPr>
          <w:rFonts w:ascii="Courier New" w:hAnsi="Courier New" w:cs="Courier New"/>
        </w:rPr>
        <w:t xml:space="preserve"> can </w:t>
      </w:r>
      <w:proofErr w:type="spellStart"/>
      <w:r w:rsidRPr="008F6424">
        <w:rPr>
          <w:rFonts w:ascii="Courier New" w:hAnsi="Courier New" w:cs="Courier New"/>
        </w:rPr>
        <w:t>deduce</w:t>
      </w:r>
      <w:proofErr w:type="spellEnd"/>
      <w:r w:rsidRPr="008F6424">
        <w:rPr>
          <w:rFonts w:ascii="Courier New" w:hAnsi="Courier New" w:cs="Courier New"/>
        </w:rPr>
        <w:t xml:space="preserve"> from the assurance graph the number and type of</w:t>
      </w:r>
    </w:p>
    <w:p w14:paraId="631ADEA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services</w:t>
      </w:r>
      <w:proofErr w:type="gramEnd"/>
      <w:r w:rsidRPr="008F6424">
        <w:rPr>
          <w:rFonts w:ascii="Courier New" w:hAnsi="Courier New" w:cs="Courier New"/>
        </w:rPr>
        <w:t xml:space="preserve"> impacted by a component degradation/failure.  This added</w:t>
      </w:r>
    </w:p>
    <w:p w14:paraId="18DD612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value</w:t>
      </w:r>
      <w:proofErr w:type="gramEnd"/>
      <w:r w:rsidRPr="008F6424">
        <w:rPr>
          <w:rFonts w:ascii="Courier New" w:hAnsi="Courier New" w:cs="Courier New"/>
        </w:rPr>
        <w:t xml:space="preserve"> informs the operational team where to focus its attention for</w:t>
      </w:r>
    </w:p>
    <w:p w14:paraId="7FE4D88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maximum</w:t>
      </w:r>
      <w:proofErr w:type="gramEnd"/>
      <w:r w:rsidRPr="008F6424">
        <w:rPr>
          <w:rFonts w:ascii="Courier New" w:hAnsi="Courier New" w:cs="Courier New"/>
        </w:rPr>
        <w:t xml:space="preserve"> return.</w:t>
      </w:r>
      <w:commentRangeEnd w:id="108"/>
      <w:r w:rsidR="00F860F7">
        <w:rPr>
          <w:rStyle w:val="Marquedecommentaire"/>
          <w:rFonts w:asciiTheme="minorHAnsi" w:hAnsiTheme="minorHAnsi"/>
        </w:rPr>
        <w:commentReference w:id="108"/>
      </w:r>
    </w:p>
    <w:p w14:paraId="09539833" w14:textId="77777777" w:rsidR="00000000" w:rsidRPr="008F6424" w:rsidRDefault="006F073D" w:rsidP="008F6424">
      <w:pPr>
        <w:pStyle w:val="Textebrut"/>
        <w:rPr>
          <w:rFonts w:ascii="Courier New" w:hAnsi="Courier New" w:cs="Courier New"/>
        </w:rPr>
      </w:pPr>
    </w:p>
    <w:p w14:paraId="6702986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architecture provi</w:t>
      </w:r>
      <w:r w:rsidRPr="008F6424">
        <w:rPr>
          <w:rFonts w:ascii="Courier New" w:hAnsi="Courier New" w:cs="Courier New"/>
        </w:rPr>
        <w:t>des the building blocks to assure both</w:t>
      </w:r>
    </w:p>
    <w:p w14:paraId="699D398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physical</w:t>
      </w:r>
      <w:proofErr w:type="gramEnd"/>
      <w:r w:rsidRPr="008F6424">
        <w:rPr>
          <w:rFonts w:ascii="Courier New" w:hAnsi="Courier New" w:cs="Courier New"/>
        </w:rPr>
        <w:t xml:space="preserve"> and virtual entities and is flexible with respect to</w:t>
      </w:r>
    </w:p>
    <w:p w14:paraId="4FB5AE6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services</w:t>
      </w:r>
      <w:proofErr w:type="gramEnd"/>
      <w:r w:rsidRPr="008F6424">
        <w:rPr>
          <w:rFonts w:ascii="Courier New" w:hAnsi="Courier New" w:cs="Courier New"/>
        </w:rPr>
        <w:t xml:space="preserve"> and subservices, of (distributed) graphs, and of components</w:t>
      </w:r>
    </w:p>
    <w:p w14:paraId="07F0EA5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(Section 3.8).</w:t>
      </w:r>
    </w:p>
    <w:p w14:paraId="405A7FD8" w14:textId="77777777" w:rsidR="00000000" w:rsidRPr="008F6424" w:rsidRDefault="006F073D" w:rsidP="008F6424">
      <w:pPr>
        <w:pStyle w:val="Textebrut"/>
        <w:rPr>
          <w:rFonts w:ascii="Courier New" w:hAnsi="Courier New" w:cs="Courier New"/>
        </w:rPr>
      </w:pPr>
    </w:p>
    <w:p w14:paraId="6AE7477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  Architecture</w:t>
      </w:r>
    </w:p>
    <w:p w14:paraId="45ACF9A4" w14:textId="77777777" w:rsidR="00000000" w:rsidRPr="008F6424" w:rsidRDefault="006F073D" w:rsidP="008F6424">
      <w:pPr>
        <w:pStyle w:val="Textebrut"/>
        <w:rPr>
          <w:rFonts w:ascii="Courier New" w:hAnsi="Courier New" w:cs="Courier New"/>
        </w:rPr>
      </w:pPr>
    </w:p>
    <w:p w14:paraId="17F1F3F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commentRangeStart w:id="112"/>
      <w:del w:id="113" w:author="BOUCADAIR Mohamed TGI/OLN" w:date="2021-04-28T08:07:00Z">
        <w:r w:rsidRPr="008F6424" w:rsidDel="00F860F7">
          <w:rPr>
            <w:rFonts w:ascii="Courier New" w:hAnsi="Courier New" w:cs="Courier New"/>
          </w:rPr>
          <w:delText>SAIN aims at assuring that service insta</w:delText>
        </w:r>
        <w:r w:rsidRPr="008F6424" w:rsidDel="00F860F7">
          <w:rPr>
            <w:rFonts w:ascii="Courier New" w:hAnsi="Courier New" w:cs="Courier New"/>
          </w:rPr>
          <w:delText>nces are correctly running.</w:delText>
        </w:r>
      </w:del>
      <w:commentRangeEnd w:id="112"/>
      <w:r w:rsidR="00F860F7">
        <w:rPr>
          <w:rStyle w:val="Marquedecommentaire"/>
          <w:rFonts w:asciiTheme="minorHAnsi" w:hAnsiTheme="minorHAnsi"/>
        </w:rPr>
        <w:commentReference w:id="112"/>
      </w:r>
    </w:p>
    <w:p w14:paraId="3828964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goal of SAIN is to assure that service instances are operating</w:t>
      </w:r>
    </w:p>
    <w:p w14:paraId="081A1C4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correctly</w:t>
      </w:r>
      <w:proofErr w:type="gramEnd"/>
      <w:r w:rsidRPr="008F6424">
        <w:rPr>
          <w:rFonts w:ascii="Courier New" w:hAnsi="Courier New" w:cs="Courier New"/>
        </w:rPr>
        <w:t xml:space="preserve"> and if not, to pinpoint what is wrong.  More precisely,</w:t>
      </w:r>
    </w:p>
    <w:p w14:paraId="6CBC8F2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SAIN computes a score for each service instance and outputs symptoms</w:t>
      </w:r>
    </w:p>
    <w:p w14:paraId="18CC116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explaining</w:t>
      </w:r>
      <w:proofErr w:type="gramEnd"/>
      <w:r w:rsidRPr="008F6424">
        <w:rPr>
          <w:rFonts w:ascii="Courier New" w:hAnsi="Courier New" w:cs="Courier New"/>
        </w:rPr>
        <w:t xml:space="preserve"> tha</w:t>
      </w:r>
      <w:r w:rsidRPr="008F6424">
        <w:rPr>
          <w:rFonts w:ascii="Courier New" w:hAnsi="Courier New" w:cs="Courier New"/>
        </w:rPr>
        <w:t>t score, especially why the score is not maximal.  The</w:t>
      </w:r>
    </w:p>
    <w:p w14:paraId="67C44E3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score</w:t>
      </w:r>
      <w:proofErr w:type="gramEnd"/>
      <w:r w:rsidRPr="008F6424">
        <w:rPr>
          <w:rFonts w:ascii="Courier New" w:hAnsi="Courier New" w:cs="Courier New"/>
        </w:rPr>
        <w:t xml:space="preserve"> augmented with the symptoms is called the health status.</w:t>
      </w:r>
    </w:p>
    <w:p w14:paraId="70FA98B5" w14:textId="77777777" w:rsidR="00000000" w:rsidRPr="008F6424" w:rsidRDefault="006F073D" w:rsidP="008F6424">
      <w:pPr>
        <w:pStyle w:val="Textebrut"/>
        <w:rPr>
          <w:rFonts w:ascii="Courier New" w:hAnsi="Courier New" w:cs="Courier New"/>
        </w:rPr>
      </w:pPr>
    </w:p>
    <w:p w14:paraId="58C13F14" w14:textId="77777777" w:rsidR="00000000" w:rsidRPr="008F6424" w:rsidRDefault="006F073D" w:rsidP="008F6424">
      <w:pPr>
        <w:pStyle w:val="Textebrut"/>
        <w:rPr>
          <w:rFonts w:ascii="Courier New" w:hAnsi="Courier New" w:cs="Courier New"/>
        </w:rPr>
      </w:pPr>
    </w:p>
    <w:p w14:paraId="089DCEB1" w14:textId="77777777" w:rsidR="00000000" w:rsidRPr="008F6424" w:rsidRDefault="006F073D" w:rsidP="008F6424">
      <w:pPr>
        <w:pStyle w:val="Textebrut"/>
        <w:rPr>
          <w:rFonts w:ascii="Courier New" w:hAnsi="Courier New" w:cs="Courier New"/>
        </w:rPr>
      </w:pPr>
    </w:p>
    <w:p w14:paraId="290F0969"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6]</w:t>
      </w:r>
    </w:p>
    <w:p w14:paraId="40E8C1F5"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3C65B26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w:t>
      </w:r>
      <w:r w:rsidRPr="008F6424">
        <w:rPr>
          <w:rFonts w:ascii="Courier New" w:hAnsi="Courier New" w:cs="Courier New"/>
        </w:rPr>
        <w:t xml:space="preserve">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247A6141" w14:textId="77777777" w:rsidR="00000000" w:rsidRPr="008F6424" w:rsidRDefault="006F073D" w:rsidP="008F6424">
      <w:pPr>
        <w:pStyle w:val="Textebrut"/>
        <w:rPr>
          <w:rFonts w:ascii="Courier New" w:hAnsi="Courier New" w:cs="Courier New"/>
        </w:rPr>
      </w:pPr>
    </w:p>
    <w:p w14:paraId="05F1BECD" w14:textId="77777777" w:rsidR="00000000" w:rsidRPr="008F6424" w:rsidRDefault="006F073D" w:rsidP="008F6424">
      <w:pPr>
        <w:pStyle w:val="Textebrut"/>
        <w:rPr>
          <w:rFonts w:ascii="Courier New" w:hAnsi="Courier New" w:cs="Courier New"/>
        </w:rPr>
      </w:pPr>
    </w:p>
    <w:p w14:paraId="26317D3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architecture is a generic architecture</w:t>
      </w:r>
      <w:r w:rsidRPr="008F6424">
        <w:rPr>
          <w:rFonts w:ascii="Courier New" w:hAnsi="Courier New" w:cs="Courier New"/>
        </w:rPr>
        <w:t xml:space="preserve">, </w:t>
      </w:r>
      <w:r w:rsidRPr="008F6424">
        <w:rPr>
          <w:rFonts w:ascii="Courier New" w:hAnsi="Courier New" w:cs="Courier New"/>
        </w:rPr>
        <w:t>applicable to</w:t>
      </w:r>
    </w:p>
    <w:p w14:paraId="539C758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multiple</w:t>
      </w:r>
      <w:proofErr w:type="gramEnd"/>
      <w:r w:rsidRPr="008F6424">
        <w:rPr>
          <w:rFonts w:ascii="Courier New" w:hAnsi="Courier New" w:cs="Courier New"/>
        </w:rPr>
        <w:t xml:space="preserve"> environments.  Obviously wireline but also wireless,</w:t>
      </w:r>
    </w:p>
    <w:p w14:paraId="3456774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including</w:t>
      </w:r>
      <w:proofErr w:type="gramEnd"/>
      <w:r w:rsidRPr="008F6424">
        <w:rPr>
          <w:rFonts w:ascii="Courier New" w:hAnsi="Courier New" w:cs="Courier New"/>
        </w:rPr>
        <w:t xml:space="preserve"> 5G, </w:t>
      </w:r>
      <w:commentRangeStart w:id="114"/>
      <w:r w:rsidRPr="008F6424">
        <w:rPr>
          <w:rFonts w:ascii="Courier New" w:hAnsi="Courier New" w:cs="Courier New"/>
        </w:rPr>
        <w:t>virtual infrastructure manager (VIM), and even virtual</w:t>
      </w:r>
    </w:p>
    <w:p w14:paraId="742A4BC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functions</w:t>
      </w:r>
      <w:commentRangeEnd w:id="114"/>
      <w:proofErr w:type="gramEnd"/>
      <w:r w:rsidR="00426957">
        <w:rPr>
          <w:rStyle w:val="Marquedecommentaire"/>
          <w:rFonts w:asciiTheme="minorHAnsi" w:hAnsiTheme="minorHAnsi"/>
        </w:rPr>
        <w:commentReference w:id="114"/>
      </w:r>
      <w:r w:rsidRPr="008F6424">
        <w:rPr>
          <w:rFonts w:ascii="Courier New" w:hAnsi="Courier New" w:cs="Courier New"/>
        </w:rPr>
        <w:t>.  Thanks to the distri</w:t>
      </w:r>
      <w:r w:rsidRPr="008F6424">
        <w:rPr>
          <w:rFonts w:ascii="Courier New" w:hAnsi="Courier New" w:cs="Courier New"/>
        </w:rPr>
        <w:t>buted graph design principle, graphs</w:t>
      </w:r>
    </w:p>
    <w:p w14:paraId="15A94C7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from</w:t>
      </w:r>
      <w:proofErr w:type="gramEnd"/>
      <w:r w:rsidRPr="008F6424">
        <w:rPr>
          <w:rFonts w:ascii="Courier New" w:hAnsi="Courier New" w:cs="Courier New"/>
        </w:rPr>
        <w:t xml:space="preserve"> different environments/orchestrator can be combined together.</w:t>
      </w:r>
    </w:p>
    <w:p w14:paraId="1AE61B03" w14:textId="77777777" w:rsidR="00000000" w:rsidRPr="008F6424" w:rsidRDefault="006F073D" w:rsidP="008F6424">
      <w:pPr>
        <w:pStyle w:val="Textebrut"/>
        <w:rPr>
          <w:rFonts w:ascii="Courier New" w:hAnsi="Courier New" w:cs="Courier New"/>
        </w:rPr>
      </w:pPr>
    </w:p>
    <w:p w14:paraId="08A7100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As an example of a service, let us consider a point-to-point L2VPN</w:t>
      </w:r>
    </w:p>
    <w:p w14:paraId="0C1E3FB3" w14:textId="533CB49F"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connection</w:t>
      </w:r>
      <w:proofErr w:type="gramEnd"/>
      <w:r w:rsidRPr="008F6424">
        <w:rPr>
          <w:rFonts w:ascii="Courier New" w:hAnsi="Courier New" w:cs="Courier New"/>
        </w:rPr>
        <w:t xml:space="preserve"> (i.e.</w:t>
      </w:r>
      <w:ins w:id="115" w:author="BOUCADAIR Mohamed TGI/OLN" w:date="2021-04-28T08:21:00Z">
        <w:r w:rsidR="00426957">
          <w:rPr>
            <w:rFonts w:ascii="Courier New" w:hAnsi="Courier New" w:cs="Courier New"/>
          </w:rPr>
          <w:t>,</w:t>
        </w:r>
      </w:ins>
      <w:r w:rsidRPr="008F6424">
        <w:rPr>
          <w:rFonts w:ascii="Courier New" w:hAnsi="Courier New" w:cs="Courier New"/>
        </w:rPr>
        <w:t xml:space="preserve"> </w:t>
      </w:r>
      <w:proofErr w:type="spellStart"/>
      <w:r w:rsidRPr="008F6424">
        <w:rPr>
          <w:rFonts w:ascii="Courier New" w:hAnsi="Courier New" w:cs="Courier New"/>
        </w:rPr>
        <w:t>pseudowire</w:t>
      </w:r>
      <w:proofErr w:type="spellEnd"/>
      <w:r w:rsidRPr="008F6424">
        <w:rPr>
          <w:rFonts w:ascii="Courier New" w:hAnsi="Courier New" w:cs="Courier New"/>
        </w:rPr>
        <w:t>).  Such a service would take as</w:t>
      </w:r>
    </w:p>
    <w:p w14:paraId="7F7E6C1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parameters</w:t>
      </w:r>
      <w:proofErr w:type="gramEnd"/>
      <w:r w:rsidRPr="008F6424">
        <w:rPr>
          <w:rFonts w:ascii="Courier New" w:hAnsi="Courier New" w:cs="Courier New"/>
        </w:rPr>
        <w:t xml:space="preserve"> t</w:t>
      </w:r>
      <w:r w:rsidRPr="008F6424">
        <w:rPr>
          <w:rFonts w:ascii="Courier New" w:hAnsi="Courier New" w:cs="Courier New"/>
        </w:rPr>
        <w:t>he two ends of the connection (device, interface or</w:t>
      </w:r>
    </w:p>
    <w:p w14:paraId="3006E70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proofErr w:type="gramStart"/>
      <w:r w:rsidRPr="008F6424">
        <w:rPr>
          <w:rFonts w:ascii="Courier New" w:hAnsi="Courier New" w:cs="Courier New"/>
        </w:rPr>
        <w:t>subinterface</w:t>
      </w:r>
      <w:proofErr w:type="spellEnd"/>
      <w:proofErr w:type="gramEnd"/>
      <w:r w:rsidRPr="008F6424">
        <w:rPr>
          <w:rFonts w:ascii="Courier New" w:hAnsi="Courier New" w:cs="Courier New"/>
        </w:rPr>
        <w:t>, and address of the other end) and configure both</w:t>
      </w:r>
    </w:p>
    <w:p w14:paraId="13D91A6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devices</w:t>
      </w:r>
      <w:proofErr w:type="gramEnd"/>
      <w:r w:rsidRPr="008F6424">
        <w:rPr>
          <w:rFonts w:ascii="Courier New" w:hAnsi="Courier New" w:cs="Courier New"/>
        </w:rPr>
        <w:t xml:space="preserve"> (and maybe more) so that a L2VPN connection is established</w:t>
      </w:r>
    </w:p>
    <w:p w14:paraId="0AD6EA1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between</w:t>
      </w:r>
      <w:proofErr w:type="gramEnd"/>
      <w:r w:rsidRPr="008F6424">
        <w:rPr>
          <w:rFonts w:ascii="Courier New" w:hAnsi="Courier New" w:cs="Courier New"/>
        </w:rPr>
        <w:t xml:space="preserve"> the two devices.  Examples of symptoms might be "Interfac</w:t>
      </w:r>
      <w:r w:rsidRPr="008F6424">
        <w:rPr>
          <w:rFonts w:ascii="Courier New" w:hAnsi="Courier New" w:cs="Courier New"/>
        </w:rPr>
        <w:t>e</w:t>
      </w:r>
    </w:p>
    <w:p w14:paraId="71DF33D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has</w:t>
      </w:r>
      <w:proofErr w:type="gramEnd"/>
      <w:r w:rsidRPr="008F6424">
        <w:rPr>
          <w:rFonts w:ascii="Courier New" w:hAnsi="Courier New" w:cs="Courier New"/>
        </w:rPr>
        <w:t xml:space="preserve"> high error rate" or "Interface flapping", or "Device almost out</w:t>
      </w:r>
    </w:p>
    <w:p w14:paraId="1AD3D35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memory".</w:t>
      </w:r>
    </w:p>
    <w:p w14:paraId="4B6042C5" w14:textId="77777777" w:rsidR="00000000" w:rsidRPr="008F6424" w:rsidRDefault="006F073D" w:rsidP="008F6424">
      <w:pPr>
        <w:pStyle w:val="Textebrut"/>
        <w:rPr>
          <w:rFonts w:ascii="Courier New" w:hAnsi="Courier New" w:cs="Courier New"/>
        </w:rPr>
      </w:pPr>
    </w:p>
    <w:p w14:paraId="46EE4AF2" w14:textId="094B2DF2"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To compute the health status of such </w:t>
      </w:r>
      <w:del w:id="116" w:author="BOUCADAIR Mohamed TGI/OLN" w:date="2021-04-28T08:22:00Z">
        <w:r w:rsidRPr="008F6424" w:rsidDel="00426957">
          <w:rPr>
            <w:rFonts w:ascii="Courier New" w:hAnsi="Courier New" w:cs="Courier New"/>
          </w:rPr>
          <w:delText xml:space="preserve">as </w:delText>
        </w:r>
      </w:del>
      <w:ins w:id="117" w:author="BOUCADAIR Mohamed TGI/OLN" w:date="2021-04-28T08:22:00Z">
        <w:r w:rsidR="00426957">
          <w:rPr>
            <w:rFonts w:ascii="Courier New" w:hAnsi="Courier New" w:cs="Courier New"/>
          </w:rPr>
          <w:t>a</w:t>
        </w:r>
        <w:r w:rsidR="00426957" w:rsidRPr="008F6424">
          <w:rPr>
            <w:rFonts w:ascii="Courier New" w:hAnsi="Courier New" w:cs="Courier New"/>
          </w:rPr>
          <w:t xml:space="preserve"> </w:t>
        </w:r>
      </w:ins>
      <w:r w:rsidRPr="008F6424">
        <w:rPr>
          <w:rFonts w:ascii="Courier New" w:hAnsi="Courier New" w:cs="Courier New"/>
        </w:rPr>
        <w:t xml:space="preserve">service, the service </w:t>
      </w:r>
      <w:commentRangeStart w:id="118"/>
      <w:r w:rsidRPr="008F6424">
        <w:rPr>
          <w:rFonts w:ascii="Courier New" w:hAnsi="Courier New" w:cs="Courier New"/>
        </w:rPr>
        <w:t>is</w:t>
      </w:r>
    </w:p>
    <w:p w14:paraId="3EBDF56A" w14:textId="242E5590"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decomposed</w:t>
      </w:r>
      <w:commentRangeEnd w:id="118"/>
      <w:proofErr w:type="gramEnd"/>
      <w:r w:rsidR="00426957">
        <w:rPr>
          <w:rStyle w:val="Marquedecommentaire"/>
          <w:rFonts w:asciiTheme="minorHAnsi" w:hAnsiTheme="minorHAnsi"/>
        </w:rPr>
        <w:commentReference w:id="118"/>
      </w:r>
      <w:r w:rsidRPr="008F6424">
        <w:rPr>
          <w:rFonts w:ascii="Courier New" w:hAnsi="Courier New" w:cs="Courier New"/>
        </w:rPr>
        <w:t xml:space="preserve"> into </w:t>
      </w:r>
      <w:r w:rsidRPr="008F6424">
        <w:rPr>
          <w:rFonts w:ascii="Courier New" w:hAnsi="Courier New" w:cs="Courier New"/>
        </w:rPr>
        <w:t xml:space="preserve">an </w:t>
      </w:r>
      <w:r w:rsidRPr="008F6424">
        <w:rPr>
          <w:rFonts w:ascii="Courier New" w:hAnsi="Courier New" w:cs="Courier New"/>
        </w:rPr>
        <w:t>assurance graph</w:t>
      </w:r>
      <w:r w:rsidRPr="008F6424">
        <w:rPr>
          <w:rFonts w:ascii="Courier New" w:hAnsi="Courier New" w:cs="Courier New"/>
        </w:rPr>
        <w:t xml:space="preserve"> formed by subservices linked</w:t>
      </w:r>
    </w:p>
    <w:p w14:paraId="187CB2A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through</w:t>
      </w:r>
      <w:proofErr w:type="gramEnd"/>
      <w:r w:rsidRPr="008F6424">
        <w:rPr>
          <w:rFonts w:ascii="Courier New" w:hAnsi="Courier New" w:cs="Courier New"/>
        </w:rPr>
        <w:t xml:space="preserve"> dependencies.  Each su</w:t>
      </w:r>
      <w:r w:rsidRPr="008F6424">
        <w:rPr>
          <w:rFonts w:ascii="Courier New" w:hAnsi="Courier New" w:cs="Courier New"/>
        </w:rPr>
        <w:t>bservice is then turned into an</w:t>
      </w:r>
    </w:p>
    <w:p w14:paraId="02DDC38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expression</w:t>
      </w:r>
      <w:proofErr w:type="gramEnd"/>
      <w:r w:rsidRPr="008F6424">
        <w:rPr>
          <w:rFonts w:ascii="Courier New" w:hAnsi="Courier New" w:cs="Courier New"/>
        </w:rPr>
        <w:t xml:space="preserve"> graph that details how to fetch metrics </w:t>
      </w:r>
      <w:r w:rsidRPr="008F6424">
        <w:rPr>
          <w:rFonts w:ascii="Courier New" w:hAnsi="Courier New" w:cs="Courier New"/>
        </w:rPr>
        <w:t>from the devices</w:t>
      </w:r>
    </w:p>
    <w:p w14:paraId="10A1C66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and</w:t>
      </w:r>
      <w:proofErr w:type="gramEnd"/>
      <w:r w:rsidRPr="008F6424">
        <w:rPr>
          <w:rFonts w:ascii="Courier New" w:hAnsi="Courier New" w:cs="Courier New"/>
        </w:rPr>
        <w:t xml:space="preserve"> compute the health status of the subservice.  The subservice</w:t>
      </w:r>
    </w:p>
    <w:p w14:paraId="2944A95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expressions</w:t>
      </w:r>
      <w:proofErr w:type="gramEnd"/>
      <w:r w:rsidRPr="008F6424">
        <w:rPr>
          <w:rFonts w:ascii="Courier New" w:hAnsi="Courier New" w:cs="Courier New"/>
        </w:rPr>
        <w:t xml:space="preserve"> are combined according to the dependencies between the</w:t>
      </w:r>
    </w:p>
    <w:p w14:paraId="4A217C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xml:space="preserve"> </w:t>
      </w:r>
      <w:r w:rsidRPr="008F6424">
        <w:rPr>
          <w:rFonts w:ascii="Courier New" w:hAnsi="Courier New" w:cs="Courier New"/>
        </w:rPr>
        <w:t>in order to obtain the expression graph which computes</w:t>
      </w:r>
    </w:p>
    <w:p w14:paraId="01B5B51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health status of the service.</w:t>
      </w:r>
    </w:p>
    <w:p w14:paraId="32F07C49" w14:textId="77777777" w:rsidR="00000000" w:rsidRPr="008F6424" w:rsidRDefault="006F073D" w:rsidP="008F6424">
      <w:pPr>
        <w:pStyle w:val="Textebrut"/>
        <w:rPr>
          <w:rFonts w:ascii="Courier New" w:hAnsi="Courier New" w:cs="Courier New"/>
        </w:rPr>
      </w:pPr>
    </w:p>
    <w:p w14:paraId="4EDCC2F4" w14:textId="4C1B0836"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overall </w:t>
      </w:r>
      <w:ins w:id="119" w:author="BOUCADAIR Mohamed TGI/OLN" w:date="2021-04-28T08:27:00Z">
        <w:r w:rsidR="00426957">
          <w:rPr>
            <w:rFonts w:ascii="Courier New" w:hAnsi="Courier New" w:cs="Courier New"/>
          </w:rPr>
          <w:t xml:space="preserve">SAIN </w:t>
        </w:r>
      </w:ins>
      <w:r w:rsidRPr="008F6424">
        <w:rPr>
          <w:rFonts w:ascii="Courier New" w:hAnsi="Courier New" w:cs="Courier New"/>
        </w:rPr>
        <w:t xml:space="preserve">architecture </w:t>
      </w:r>
      <w:del w:id="120" w:author="BOUCADAIR Mohamed TGI/OLN" w:date="2021-04-28T08:27:00Z">
        <w:r w:rsidRPr="008F6424" w:rsidDel="00426957">
          <w:rPr>
            <w:rFonts w:ascii="Courier New" w:hAnsi="Courier New" w:cs="Courier New"/>
          </w:rPr>
          <w:delText xml:space="preserve">of our solution </w:delText>
        </w:r>
      </w:del>
      <w:r w:rsidRPr="008F6424">
        <w:rPr>
          <w:rFonts w:ascii="Courier New" w:hAnsi="Courier New" w:cs="Courier New"/>
        </w:rPr>
        <w:t>is presented in Figure 1.</w:t>
      </w:r>
    </w:p>
    <w:p w14:paraId="062FF19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Based on the service configuration, the SAIN orchestrator </w:t>
      </w:r>
      <w:r w:rsidRPr="00B30A01">
        <w:rPr>
          <w:rFonts w:ascii="Courier New" w:hAnsi="Courier New" w:cs="Courier New"/>
          <w:highlight w:val="yellow"/>
          <w:rPrChange w:id="121" w:author="BOUCADAIR Mohamed TGI/OLN" w:date="2021-04-28T08:27:00Z">
            <w:rPr>
              <w:rFonts w:ascii="Courier New" w:hAnsi="Courier New" w:cs="Courier New"/>
            </w:rPr>
          </w:rPrChange>
        </w:rPr>
        <w:t>deduces</w:t>
      </w:r>
      <w:r w:rsidRPr="008F6424">
        <w:rPr>
          <w:rFonts w:ascii="Courier New" w:hAnsi="Courier New" w:cs="Courier New"/>
        </w:rPr>
        <w:t xml:space="preserve"> the</w:t>
      </w:r>
    </w:p>
    <w:p w14:paraId="78541DB8" w14:textId="77777777" w:rsidR="00000000" w:rsidRPr="008F6424" w:rsidRDefault="006F073D" w:rsidP="008F6424">
      <w:pPr>
        <w:pStyle w:val="Textebrut"/>
        <w:rPr>
          <w:rFonts w:ascii="Courier New" w:hAnsi="Courier New" w:cs="Courier New"/>
        </w:rPr>
      </w:pPr>
      <w:commentRangeStart w:id="122"/>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w:t>
      </w:r>
      <w:commentRangeEnd w:id="122"/>
      <w:r w:rsidR="00B30A01">
        <w:rPr>
          <w:rStyle w:val="Marquedecommentaire"/>
          <w:rFonts w:asciiTheme="minorHAnsi" w:hAnsiTheme="minorHAnsi"/>
        </w:rPr>
        <w:commentReference w:id="122"/>
      </w:r>
      <w:r w:rsidRPr="008F6424">
        <w:rPr>
          <w:rFonts w:ascii="Courier New" w:hAnsi="Courier New" w:cs="Courier New"/>
        </w:rPr>
        <w:t xml:space="preserve">. </w:t>
      </w:r>
      <w:r w:rsidRPr="008F6424">
        <w:rPr>
          <w:rFonts w:ascii="Courier New" w:hAnsi="Courier New" w:cs="Courier New"/>
        </w:rPr>
        <w:t xml:space="preserve"> It then sends to the SAIN agents the assurance</w:t>
      </w:r>
    </w:p>
    <w:p w14:paraId="4E05235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graph</w:t>
      </w:r>
      <w:proofErr w:type="gramEnd"/>
      <w:r w:rsidRPr="008F6424">
        <w:rPr>
          <w:rFonts w:ascii="Courier New" w:hAnsi="Courier New" w:cs="Courier New"/>
        </w:rPr>
        <w:t xml:space="preserve"> along some other configuration options.  The SAIN agents are</w:t>
      </w:r>
    </w:p>
    <w:p w14:paraId="36289D7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responsible</w:t>
      </w:r>
      <w:proofErr w:type="gramEnd"/>
      <w:r w:rsidRPr="008F6424">
        <w:rPr>
          <w:rFonts w:ascii="Courier New" w:hAnsi="Courier New" w:cs="Courier New"/>
        </w:rPr>
        <w:t xml:space="preserve"> for building the expression graph and computing the</w:t>
      </w:r>
    </w:p>
    <w:p w14:paraId="4F2E8DB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health</w:t>
      </w:r>
      <w:proofErr w:type="gramEnd"/>
      <w:r w:rsidRPr="008F6424">
        <w:rPr>
          <w:rFonts w:ascii="Courier New" w:hAnsi="Courier New" w:cs="Courier New"/>
        </w:rPr>
        <w:t xml:space="preserve"> statuses in a distributed manner.  The collector is in charge</w:t>
      </w:r>
    </w:p>
    <w:p w14:paraId="47FE8B8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collecting and displaying the current inferred health status of</w:t>
      </w:r>
    </w:p>
    <w:p w14:paraId="0B3AA34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service instances and subservices.  Finally, the automation loop</w:t>
      </w:r>
    </w:p>
    <w:p w14:paraId="63971609" w14:textId="49743F28"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is</w:t>
      </w:r>
      <w:proofErr w:type="gramEnd"/>
      <w:r w:rsidRPr="008F6424">
        <w:rPr>
          <w:rFonts w:ascii="Courier New" w:hAnsi="Courier New" w:cs="Courier New"/>
        </w:rPr>
        <w:t xml:space="preserve"> closed by having the SAIN </w:t>
      </w:r>
      <w:del w:id="123" w:author="BOUCADAIR Mohamed TGI/OLN" w:date="2021-04-28T08:30:00Z">
        <w:r w:rsidRPr="008F6424" w:rsidDel="00B30A01">
          <w:rPr>
            <w:rFonts w:ascii="Courier New" w:hAnsi="Courier New" w:cs="Courier New"/>
          </w:rPr>
          <w:delText xml:space="preserve">Collector </w:delText>
        </w:r>
      </w:del>
      <w:ins w:id="124" w:author="BOUCADAIR Mohamed TGI/OLN" w:date="2021-04-28T08:30:00Z">
        <w:r w:rsidR="00B30A01">
          <w:rPr>
            <w:rFonts w:ascii="Courier New" w:hAnsi="Courier New" w:cs="Courier New"/>
          </w:rPr>
          <w:t>c</w:t>
        </w:r>
        <w:r w:rsidR="00B30A01" w:rsidRPr="008F6424">
          <w:rPr>
            <w:rFonts w:ascii="Courier New" w:hAnsi="Courier New" w:cs="Courier New"/>
          </w:rPr>
          <w:t xml:space="preserve">ollector </w:t>
        </w:r>
      </w:ins>
      <w:r w:rsidRPr="008F6424">
        <w:rPr>
          <w:rFonts w:ascii="Courier New" w:hAnsi="Courier New" w:cs="Courier New"/>
        </w:rPr>
        <w:t>providing feedback to the</w:t>
      </w:r>
    </w:p>
    <w:p w14:paraId="36355467" w14:textId="0BA7CBEF"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network</w:t>
      </w:r>
      <w:ins w:id="125" w:author="BOUCADAIR Mohamed TGI/OLN" w:date="2021-04-28T08:30:00Z">
        <w:r w:rsidR="00B30A01">
          <w:rPr>
            <w:rFonts w:ascii="Courier New" w:hAnsi="Courier New" w:cs="Courier New"/>
          </w:rPr>
          <w:t>/service</w:t>
        </w:r>
      </w:ins>
      <w:proofErr w:type="gramEnd"/>
      <w:r w:rsidRPr="008F6424">
        <w:rPr>
          <w:rFonts w:ascii="Courier New" w:hAnsi="Courier New" w:cs="Courier New"/>
        </w:rPr>
        <w:t xml:space="preserve"> orchestrator.</w:t>
      </w:r>
    </w:p>
    <w:p w14:paraId="36F3B3EF" w14:textId="77777777" w:rsidR="00000000" w:rsidRPr="008F6424" w:rsidRDefault="006F073D" w:rsidP="008F6424">
      <w:pPr>
        <w:pStyle w:val="Textebrut"/>
        <w:rPr>
          <w:rFonts w:ascii="Courier New" w:hAnsi="Courier New" w:cs="Courier New"/>
        </w:rPr>
      </w:pPr>
    </w:p>
    <w:p w14:paraId="3E4A9A5C" w14:textId="77777777" w:rsidR="00000000" w:rsidRPr="008F6424" w:rsidRDefault="006F073D" w:rsidP="008F6424">
      <w:pPr>
        <w:pStyle w:val="Textebrut"/>
        <w:rPr>
          <w:rFonts w:ascii="Courier New" w:hAnsi="Courier New" w:cs="Courier New"/>
        </w:rPr>
      </w:pPr>
    </w:p>
    <w:p w14:paraId="4F10A0A6" w14:textId="77777777" w:rsidR="00000000" w:rsidRPr="008F6424" w:rsidRDefault="006F073D" w:rsidP="008F6424">
      <w:pPr>
        <w:pStyle w:val="Textebrut"/>
        <w:rPr>
          <w:rFonts w:ascii="Courier New" w:hAnsi="Courier New" w:cs="Courier New"/>
        </w:rPr>
      </w:pPr>
    </w:p>
    <w:p w14:paraId="4BEFE95B" w14:textId="77777777" w:rsidR="00000000" w:rsidRPr="008F6424" w:rsidRDefault="006F073D" w:rsidP="008F6424">
      <w:pPr>
        <w:pStyle w:val="Textebrut"/>
        <w:rPr>
          <w:rFonts w:ascii="Courier New" w:hAnsi="Courier New" w:cs="Courier New"/>
        </w:rPr>
      </w:pPr>
    </w:p>
    <w:p w14:paraId="4DD814DC" w14:textId="77777777" w:rsidR="00000000" w:rsidRPr="008F6424" w:rsidRDefault="006F073D" w:rsidP="008F6424">
      <w:pPr>
        <w:pStyle w:val="Textebrut"/>
        <w:rPr>
          <w:rFonts w:ascii="Courier New" w:hAnsi="Courier New" w:cs="Courier New"/>
        </w:rPr>
      </w:pPr>
    </w:p>
    <w:p w14:paraId="75A51CBA" w14:textId="77777777" w:rsidR="00000000" w:rsidRPr="008F6424" w:rsidRDefault="006F073D" w:rsidP="008F6424">
      <w:pPr>
        <w:pStyle w:val="Textebrut"/>
        <w:rPr>
          <w:rFonts w:ascii="Courier New" w:hAnsi="Courier New" w:cs="Courier New"/>
        </w:rPr>
      </w:pPr>
    </w:p>
    <w:p w14:paraId="5A4BFF7C" w14:textId="77777777" w:rsidR="00000000" w:rsidRPr="008F6424" w:rsidRDefault="006F073D" w:rsidP="008F6424">
      <w:pPr>
        <w:pStyle w:val="Textebrut"/>
        <w:rPr>
          <w:rFonts w:ascii="Courier New" w:hAnsi="Courier New" w:cs="Courier New"/>
        </w:rPr>
      </w:pPr>
    </w:p>
    <w:p w14:paraId="309511E3" w14:textId="77777777" w:rsidR="00000000" w:rsidRPr="008F6424" w:rsidRDefault="006F073D" w:rsidP="008F6424">
      <w:pPr>
        <w:pStyle w:val="Textebrut"/>
        <w:rPr>
          <w:rFonts w:ascii="Courier New" w:hAnsi="Courier New" w:cs="Courier New"/>
        </w:rPr>
      </w:pPr>
    </w:p>
    <w:p w14:paraId="61DC0323" w14:textId="77777777" w:rsidR="00000000" w:rsidRPr="008F6424" w:rsidRDefault="006F073D" w:rsidP="008F6424">
      <w:pPr>
        <w:pStyle w:val="Textebrut"/>
        <w:rPr>
          <w:rFonts w:ascii="Courier New" w:hAnsi="Courier New" w:cs="Courier New"/>
        </w:rPr>
      </w:pPr>
    </w:p>
    <w:p w14:paraId="50712F1B" w14:textId="77777777" w:rsidR="00000000" w:rsidRPr="008F6424" w:rsidRDefault="006F073D" w:rsidP="008F6424">
      <w:pPr>
        <w:pStyle w:val="Textebrut"/>
        <w:rPr>
          <w:rFonts w:ascii="Courier New" w:hAnsi="Courier New" w:cs="Courier New"/>
        </w:rPr>
      </w:pPr>
    </w:p>
    <w:p w14:paraId="2128ED09" w14:textId="77777777" w:rsidR="00000000" w:rsidRPr="008F6424" w:rsidRDefault="006F073D" w:rsidP="008F6424">
      <w:pPr>
        <w:pStyle w:val="Textebrut"/>
        <w:rPr>
          <w:rFonts w:ascii="Courier New" w:hAnsi="Courier New" w:cs="Courier New"/>
        </w:rPr>
      </w:pPr>
    </w:p>
    <w:p w14:paraId="3A1A3E06" w14:textId="77777777" w:rsidR="00000000" w:rsidRPr="008F6424" w:rsidRDefault="006F073D" w:rsidP="008F6424">
      <w:pPr>
        <w:pStyle w:val="Textebrut"/>
        <w:rPr>
          <w:rFonts w:ascii="Courier New" w:hAnsi="Courier New" w:cs="Courier New"/>
        </w:rPr>
      </w:pPr>
    </w:p>
    <w:p w14:paraId="1BCA3829" w14:textId="77777777" w:rsidR="00000000" w:rsidRPr="008F6424" w:rsidRDefault="006F073D" w:rsidP="008F6424">
      <w:pPr>
        <w:pStyle w:val="Textebrut"/>
        <w:rPr>
          <w:rFonts w:ascii="Courier New" w:hAnsi="Courier New" w:cs="Courier New"/>
        </w:rPr>
      </w:pPr>
    </w:p>
    <w:p w14:paraId="37D9376A" w14:textId="77777777" w:rsidR="00000000" w:rsidRPr="008F6424" w:rsidRDefault="006F073D" w:rsidP="008F6424">
      <w:pPr>
        <w:pStyle w:val="Textebrut"/>
        <w:rPr>
          <w:rFonts w:ascii="Courier New" w:hAnsi="Courier New" w:cs="Courier New"/>
        </w:rPr>
      </w:pPr>
    </w:p>
    <w:p w14:paraId="232FB207" w14:textId="77777777" w:rsidR="00000000" w:rsidRPr="008F6424" w:rsidRDefault="006F073D" w:rsidP="008F6424">
      <w:pPr>
        <w:pStyle w:val="Textebrut"/>
        <w:rPr>
          <w:rFonts w:ascii="Courier New" w:hAnsi="Courier New" w:cs="Courier New"/>
        </w:rPr>
      </w:pPr>
    </w:p>
    <w:p w14:paraId="77CD8C2F" w14:textId="77777777" w:rsidR="00000000" w:rsidRPr="008F6424" w:rsidRDefault="006F073D" w:rsidP="008F6424">
      <w:pPr>
        <w:pStyle w:val="Textebrut"/>
        <w:rPr>
          <w:rFonts w:ascii="Courier New" w:hAnsi="Courier New" w:cs="Courier New"/>
        </w:rPr>
      </w:pPr>
    </w:p>
    <w:p w14:paraId="2387D885" w14:textId="77777777" w:rsidR="00000000" w:rsidRPr="008F6424" w:rsidRDefault="006F073D" w:rsidP="008F6424">
      <w:pPr>
        <w:pStyle w:val="Textebrut"/>
        <w:rPr>
          <w:rFonts w:ascii="Courier New" w:hAnsi="Courier New" w:cs="Courier New"/>
        </w:rPr>
      </w:pPr>
    </w:p>
    <w:p w14:paraId="2D8A1A18" w14:textId="77777777" w:rsidR="00000000" w:rsidRPr="008F6424" w:rsidRDefault="006F073D" w:rsidP="008F6424">
      <w:pPr>
        <w:pStyle w:val="Textebrut"/>
        <w:rPr>
          <w:rFonts w:ascii="Courier New" w:hAnsi="Courier New" w:cs="Courier New"/>
        </w:rPr>
      </w:pPr>
      <w:proofErr w:type="spellStart"/>
      <w:r w:rsidRPr="008F6424">
        <w:rPr>
          <w:rFonts w:ascii="Courier New" w:hAnsi="Courier New" w:cs="Courier New"/>
        </w:rPr>
        <w:t>Cla</w:t>
      </w:r>
      <w:r w:rsidRPr="008F6424">
        <w:rPr>
          <w:rFonts w:ascii="Courier New" w:hAnsi="Courier New" w:cs="Courier New"/>
        </w:rPr>
        <w:t>ise</w:t>
      </w:r>
      <w:proofErr w:type="spellEnd"/>
      <w:r w:rsidRPr="008F6424">
        <w:rPr>
          <w:rFonts w:ascii="Courier New" w:hAnsi="Courier New" w:cs="Courier New"/>
        </w:rPr>
        <w:t>, et al.          Expires October 25, 2021                [Page 7]</w:t>
      </w:r>
    </w:p>
    <w:p w14:paraId="2617D1E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7ADC53D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71889560" w14:textId="77777777" w:rsidR="00000000" w:rsidRPr="008F6424" w:rsidRDefault="006F073D" w:rsidP="008F6424">
      <w:pPr>
        <w:pStyle w:val="Textebrut"/>
        <w:rPr>
          <w:rFonts w:ascii="Courier New" w:hAnsi="Courier New" w:cs="Courier New"/>
        </w:rPr>
      </w:pPr>
    </w:p>
    <w:p w14:paraId="1FD767E8" w14:textId="77777777" w:rsidR="00000000" w:rsidRPr="008F6424" w:rsidRDefault="006F073D" w:rsidP="008F6424">
      <w:pPr>
        <w:pStyle w:val="Textebrut"/>
        <w:rPr>
          <w:rFonts w:ascii="Courier New" w:hAnsi="Courier New" w:cs="Courier New"/>
        </w:rPr>
      </w:pPr>
    </w:p>
    <w:p w14:paraId="25B9F5A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
    <w:p w14:paraId="6A115D8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Service         |</w:t>
      </w:r>
    </w:p>
    <w:p w14:paraId="373F0DA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Configuration   |&lt;-------------------</w:t>
      </w:r>
      <w:r w:rsidRPr="008F6424">
        <w:rPr>
          <w:rFonts w:ascii="Courier New" w:hAnsi="Courier New" w:cs="Courier New"/>
        </w:rPr>
        <w:t>-+</w:t>
      </w:r>
    </w:p>
    <w:p w14:paraId="08FB2C7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Orchestrator    |                     |</w:t>
      </w:r>
    </w:p>
    <w:p w14:paraId="26E67E1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w:t>
      </w:r>
    </w:p>
    <w:p w14:paraId="737F370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726EF41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Network               |</w:t>
      </w:r>
    </w:p>
    <w:p w14:paraId="2597DE0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Service          </w:t>
      </w:r>
      <w:r w:rsidRPr="008F6424">
        <w:rPr>
          <w:rFonts w:ascii="Courier New" w:hAnsi="Courier New" w:cs="Courier New"/>
        </w:rPr>
        <w:t xml:space="preserve">     | Feedback</w:t>
      </w:r>
    </w:p>
    <w:p w14:paraId="4E2D256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Instance              | Loop</w:t>
      </w:r>
    </w:p>
    <w:p w14:paraId="3501CEF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Configuration         |</w:t>
      </w:r>
    </w:p>
    <w:p w14:paraId="216DCA0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0BED12E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V                       |</w:t>
      </w:r>
    </w:p>
    <w:p w14:paraId="20FB6BB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w:t>
      </w:r>
      <w:r w:rsidRPr="008F6424">
        <w:rPr>
          <w:rFonts w:ascii="Courier New" w:hAnsi="Courier New" w:cs="Courier New"/>
        </w:rPr>
        <w:t>-------------+       +-------------------+</w:t>
      </w:r>
    </w:p>
    <w:p w14:paraId="685FCA4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SAIN            |       | SAIN              |</w:t>
      </w:r>
    </w:p>
    <w:p w14:paraId="3DE009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Orchestrator    |       | Collector         |</w:t>
      </w:r>
    </w:p>
    <w:p w14:paraId="56DCD31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709B5FD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            |                        ^</w:t>
      </w:r>
    </w:p>
    <w:p w14:paraId="13B89B5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Configuration          | Health Status</w:t>
      </w:r>
    </w:p>
    <w:p w14:paraId="2C2B2E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(assurance graph)      | (Score + Symptoms)</w:t>
      </w:r>
    </w:p>
    <w:p w14:paraId="0FA7519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V                        | Streamed</w:t>
      </w:r>
    </w:p>
    <w:p w14:paraId="20F1D59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     +-------------------+           | via Telemetry</w:t>
      </w:r>
    </w:p>
    <w:p w14:paraId="789AC8A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650FC81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297C011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SAIN              |---------+</w:t>
      </w:r>
    </w:p>
    <w:p w14:paraId="15425D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agent       </w:t>
      </w:r>
      <w:r w:rsidRPr="008F6424">
        <w:rPr>
          <w:rFonts w:ascii="Courier New" w:hAnsi="Courier New" w:cs="Courier New"/>
        </w:rPr>
        <w:t xml:space="preserve">      |</w:t>
      </w:r>
    </w:p>
    <w:p w14:paraId="2E0D575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w:t>
      </w:r>
    </w:p>
    <w:p w14:paraId="50DBF37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 ^</w:t>
      </w:r>
    </w:p>
    <w:p w14:paraId="21177CF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 |</w:t>
      </w:r>
    </w:p>
    <w:p w14:paraId="1D22B33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 </w:t>
      </w:r>
      <w:proofErr w:type="gramStart"/>
      <w:r w:rsidRPr="008F6424">
        <w:rPr>
          <w:rFonts w:ascii="Courier New" w:hAnsi="Courier New" w:cs="Courier New"/>
        </w:rPr>
        <w:t>|  Metric</w:t>
      </w:r>
      <w:proofErr w:type="gramEnd"/>
      <w:r w:rsidRPr="008F6424">
        <w:rPr>
          <w:rFonts w:ascii="Courier New" w:hAnsi="Courier New" w:cs="Courier New"/>
        </w:rPr>
        <w:t xml:space="preserve"> Collection</w:t>
      </w:r>
    </w:p>
    <w:p w14:paraId="57419BB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V               </w:t>
      </w:r>
      <w:proofErr w:type="spellStart"/>
      <w:r w:rsidRPr="008F6424">
        <w:rPr>
          <w:rFonts w:ascii="Courier New" w:hAnsi="Courier New" w:cs="Courier New"/>
        </w:rPr>
        <w:t>V</w:t>
      </w:r>
      <w:proofErr w:type="spellEnd"/>
      <w:r w:rsidRPr="008F6424">
        <w:rPr>
          <w:rFonts w:ascii="Courier New" w:hAnsi="Courier New" w:cs="Courier New"/>
        </w:rPr>
        <w:t xml:space="preserve"> </w:t>
      </w:r>
      <w:proofErr w:type="spellStart"/>
      <w:r w:rsidRPr="008F6424">
        <w:rPr>
          <w:rFonts w:ascii="Courier New" w:hAnsi="Courier New" w:cs="Courier New"/>
        </w:rPr>
        <w:t>V</w:t>
      </w:r>
      <w:proofErr w:type="spellEnd"/>
      <w:r w:rsidRPr="008F6424">
        <w:rPr>
          <w:rFonts w:ascii="Courier New" w:hAnsi="Courier New" w:cs="Courier New"/>
        </w:rPr>
        <w:t xml:space="preserve"> </w:t>
      </w:r>
      <w:proofErr w:type="spellStart"/>
      <w:r w:rsidRPr="008F6424">
        <w:rPr>
          <w:rFonts w:ascii="Courier New" w:hAnsi="Courier New" w:cs="Courier New"/>
        </w:rPr>
        <w:t>V</w:t>
      </w:r>
      <w:proofErr w:type="spellEnd"/>
    </w:p>
    <w:p w14:paraId="0AFED24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w:t>
      </w:r>
    </w:p>
    <w:p w14:paraId="6CD5ED1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Monitored Entities                                          |</w:t>
      </w:r>
    </w:p>
    <w:p w14:paraId="65F5A2D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w:t>
      </w:r>
    </w:p>
    <w:p w14:paraId="1B75B68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
    <w:p w14:paraId="0DE916E4" w14:textId="77777777" w:rsidR="00000000" w:rsidRPr="008F6424" w:rsidRDefault="006F073D" w:rsidP="008F6424">
      <w:pPr>
        <w:pStyle w:val="Textebrut"/>
        <w:rPr>
          <w:rFonts w:ascii="Courier New" w:hAnsi="Courier New" w:cs="Courier New"/>
        </w:rPr>
      </w:pPr>
    </w:p>
    <w:p w14:paraId="421FF03C" w14:textId="77777777" w:rsidR="00000000" w:rsidRPr="008F6424" w:rsidRDefault="006F073D" w:rsidP="008F6424">
      <w:pPr>
        <w:pStyle w:val="Textebrut"/>
        <w:rPr>
          <w:rFonts w:ascii="Courier New" w:hAnsi="Courier New" w:cs="Courier New"/>
        </w:rPr>
      </w:pPr>
    </w:p>
    <w:p w14:paraId="5E500B9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Figure 1: SAIN Architecture</w:t>
      </w:r>
    </w:p>
    <w:p w14:paraId="3FDA2308" w14:textId="77777777" w:rsidR="00000000" w:rsidRPr="008F6424" w:rsidRDefault="006F073D" w:rsidP="008F6424">
      <w:pPr>
        <w:pStyle w:val="Textebrut"/>
        <w:rPr>
          <w:rFonts w:ascii="Courier New" w:hAnsi="Courier New" w:cs="Courier New"/>
        </w:rPr>
      </w:pPr>
    </w:p>
    <w:p w14:paraId="2E7ECF1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 order to produce the score assigned to a service instance, the</w:t>
      </w:r>
    </w:p>
    <w:p w14:paraId="51DA54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architecture</w:t>
      </w:r>
      <w:proofErr w:type="gramEnd"/>
      <w:r w:rsidRPr="008F6424">
        <w:rPr>
          <w:rFonts w:ascii="Courier New" w:hAnsi="Courier New" w:cs="Courier New"/>
        </w:rPr>
        <w:t xml:space="preserve"> performs the following tasks:</w:t>
      </w:r>
    </w:p>
    <w:p w14:paraId="3FE9B654" w14:textId="77777777" w:rsidR="00000000" w:rsidRPr="008F6424" w:rsidRDefault="006F073D" w:rsidP="008F6424">
      <w:pPr>
        <w:pStyle w:val="Textebrut"/>
        <w:rPr>
          <w:rFonts w:ascii="Courier New" w:hAnsi="Courier New" w:cs="Courier New"/>
        </w:rPr>
      </w:pPr>
    </w:p>
    <w:p w14:paraId="040494F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Analyze</w:t>
      </w:r>
      <w:proofErr w:type="gramEnd"/>
      <w:r w:rsidRPr="008F6424">
        <w:rPr>
          <w:rFonts w:ascii="Courier New" w:hAnsi="Courier New" w:cs="Courier New"/>
        </w:rPr>
        <w:t xml:space="preserve"> the configuration pushed to the network device(s) for</w:t>
      </w:r>
    </w:p>
    <w:p w14:paraId="3ED2FF5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configuring</w:t>
      </w:r>
      <w:proofErr w:type="gramEnd"/>
      <w:r w:rsidRPr="008F6424">
        <w:rPr>
          <w:rFonts w:ascii="Courier New" w:hAnsi="Courier New" w:cs="Courier New"/>
        </w:rPr>
        <w:t xml:space="preserve"> the servi</w:t>
      </w:r>
      <w:r w:rsidRPr="008F6424">
        <w:rPr>
          <w:rFonts w:ascii="Courier New" w:hAnsi="Courier New" w:cs="Courier New"/>
        </w:rPr>
        <w:t>ce instance and decide: which information is</w:t>
      </w:r>
    </w:p>
    <w:p w14:paraId="3F9AE7B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needed</w:t>
      </w:r>
      <w:proofErr w:type="gramEnd"/>
      <w:r w:rsidRPr="008F6424">
        <w:rPr>
          <w:rFonts w:ascii="Courier New" w:hAnsi="Courier New" w:cs="Courier New"/>
        </w:rPr>
        <w:t xml:space="preserve"> from the device(s), such a piece of information being</w:t>
      </w:r>
    </w:p>
    <w:p w14:paraId="34B7AD3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called</w:t>
      </w:r>
      <w:proofErr w:type="gramEnd"/>
      <w:r w:rsidRPr="008F6424">
        <w:rPr>
          <w:rFonts w:ascii="Courier New" w:hAnsi="Courier New" w:cs="Courier New"/>
        </w:rPr>
        <w:t xml:space="preserve"> a metric, which operations to apply to the metrics for</w:t>
      </w:r>
    </w:p>
    <w:p w14:paraId="057D2C7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computing</w:t>
      </w:r>
      <w:proofErr w:type="gramEnd"/>
      <w:r w:rsidRPr="008F6424">
        <w:rPr>
          <w:rFonts w:ascii="Courier New" w:hAnsi="Courier New" w:cs="Courier New"/>
        </w:rPr>
        <w:t xml:space="preserve"> the health status.</w:t>
      </w:r>
    </w:p>
    <w:p w14:paraId="2E1F9305" w14:textId="77777777" w:rsidR="00000000" w:rsidRPr="008F6424" w:rsidRDefault="006F073D" w:rsidP="008F6424">
      <w:pPr>
        <w:pStyle w:val="Textebrut"/>
        <w:rPr>
          <w:rFonts w:ascii="Courier New" w:hAnsi="Courier New" w:cs="Courier New"/>
        </w:rPr>
      </w:pPr>
    </w:p>
    <w:p w14:paraId="0C57ECBA" w14:textId="77777777" w:rsidR="00000000" w:rsidRPr="008F6424" w:rsidRDefault="006F073D" w:rsidP="008F6424">
      <w:pPr>
        <w:pStyle w:val="Textebrut"/>
        <w:rPr>
          <w:rFonts w:ascii="Courier New" w:hAnsi="Courier New" w:cs="Courier New"/>
        </w:rPr>
      </w:pPr>
    </w:p>
    <w:p w14:paraId="2421611B" w14:textId="77777777" w:rsidR="00000000" w:rsidRPr="008F6424" w:rsidRDefault="006F073D" w:rsidP="008F6424">
      <w:pPr>
        <w:pStyle w:val="Textebrut"/>
        <w:rPr>
          <w:rFonts w:ascii="Courier New" w:hAnsi="Courier New" w:cs="Courier New"/>
        </w:rPr>
      </w:pPr>
    </w:p>
    <w:p w14:paraId="2F9711DD" w14:textId="77777777" w:rsidR="00000000" w:rsidRPr="008F6424" w:rsidRDefault="006F073D" w:rsidP="008F6424">
      <w:pPr>
        <w:pStyle w:val="Textebrut"/>
        <w:rPr>
          <w:rFonts w:ascii="Courier New" w:hAnsi="Courier New" w:cs="Courier New"/>
        </w:rPr>
      </w:pPr>
    </w:p>
    <w:p w14:paraId="519528F2" w14:textId="77777777" w:rsidR="00000000" w:rsidRPr="008F6424" w:rsidRDefault="006F073D" w:rsidP="008F6424">
      <w:pPr>
        <w:pStyle w:val="Textebrut"/>
        <w:rPr>
          <w:rFonts w:ascii="Courier New" w:hAnsi="Courier New" w:cs="Courier New"/>
        </w:rPr>
      </w:pPr>
    </w:p>
    <w:p w14:paraId="6250A7B3" w14:textId="77777777" w:rsidR="00000000" w:rsidRPr="008F6424" w:rsidRDefault="006F073D" w:rsidP="008F6424">
      <w:pPr>
        <w:pStyle w:val="Textebrut"/>
        <w:rPr>
          <w:rFonts w:ascii="Courier New" w:hAnsi="Courier New" w:cs="Courier New"/>
        </w:rPr>
      </w:pPr>
      <w:proofErr w:type="spellStart"/>
      <w:r w:rsidRPr="008F6424">
        <w:rPr>
          <w:rFonts w:ascii="Courier New" w:hAnsi="Courier New" w:cs="Courier New"/>
        </w:rPr>
        <w:t>Claise</w:t>
      </w:r>
      <w:proofErr w:type="spellEnd"/>
      <w:r w:rsidRPr="008F6424">
        <w:rPr>
          <w:rFonts w:ascii="Courier New" w:hAnsi="Courier New" w:cs="Courier New"/>
        </w:rPr>
        <w:t>, et al.          Expires Octo</w:t>
      </w:r>
      <w:r w:rsidRPr="008F6424">
        <w:rPr>
          <w:rFonts w:ascii="Courier New" w:hAnsi="Courier New" w:cs="Courier New"/>
        </w:rPr>
        <w:t>ber 25, 2021                [Page 8]</w:t>
      </w:r>
    </w:p>
    <w:p w14:paraId="4B3E6B6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34ABEF9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431265A4" w14:textId="77777777" w:rsidR="00000000" w:rsidRPr="008F6424" w:rsidRDefault="006F073D" w:rsidP="008F6424">
      <w:pPr>
        <w:pStyle w:val="Textebrut"/>
        <w:rPr>
          <w:rFonts w:ascii="Courier New" w:hAnsi="Courier New" w:cs="Courier New"/>
        </w:rPr>
      </w:pPr>
    </w:p>
    <w:p w14:paraId="33D227DC" w14:textId="77777777" w:rsidR="00000000" w:rsidRPr="008F6424" w:rsidRDefault="006F073D" w:rsidP="008F6424">
      <w:pPr>
        <w:pStyle w:val="Textebrut"/>
        <w:rPr>
          <w:rFonts w:ascii="Courier New" w:hAnsi="Courier New" w:cs="Courier New"/>
        </w:rPr>
      </w:pPr>
    </w:p>
    <w:p w14:paraId="204FF04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proofErr w:type="gramStart"/>
      <w:r w:rsidRPr="008F6424">
        <w:rPr>
          <w:rFonts w:ascii="Courier New" w:hAnsi="Courier New" w:cs="Courier New"/>
        </w:rPr>
        <w:t>o</w:t>
      </w:r>
      <w:proofErr w:type="spellEnd"/>
      <w:r w:rsidRPr="008F6424">
        <w:rPr>
          <w:rFonts w:ascii="Courier New" w:hAnsi="Courier New" w:cs="Courier New"/>
        </w:rPr>
        <w:t xml:space="preserve">  Stream</w:t>
      </w:r>
      <w:proofErr w:type="gramEnd"/>
      <w:r w:rsidRPr="008F6424">
        <w:rPr>
          <w:rFonts w:ascii="Courier New" w:hAnsi="Courier New" w:cs="Courier New"/>
        </w:rPr>
        <w:t xml:space="preserve"> (via telemetry [RFC8641]) operational and </w:t>
      </w:r>
      <w:proofErr w:type="spellStart"/>
      <w:r w:rsidRPr="008F6424">
        <w:rPr>
          <w:rFonts w:ascii="Courier New" w:hAnsi="Courier New" w:cs="Courier New"/>
        </w:rPr>
        <w:t>config</w:t>
      </w:r>
      <w:proofErr w:type="spellEnd"/>
      <w:r w:rsidRPr="008F6424">
        <w:rPr>
          <w:rFonts w:ascii="Courier New" w:hAnsi="Courier New" w:cs="Courier New"/>
        </w:rPr>
        <w:t xml:space="preserve"> metric</w:t>
      </w:r>
    </w:p>
    <w:p w14:paraId="35C08C1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values</w:t>
      </w:r>
      <w:proofErr w:type="gramEnd"/>
      <w:r w:rsidRPr="008F6424">
        <w:rPr>
          <w:rFonts w:ascii="Courier New" w:hAnsi="Courier New" w:cs="Courier New"/>
        </w:rPr>
        <w:t xml:space="preserve"> when possible, else continuously poll.</w:t>
      </w:r>
    </w:p>
    <w:p w14:paraId="36CBE53D" w14:textId="77777777" w:rsidR="00000000" w:rsidRPr="008F6424" w:rsidRDefault="006F073D" w:rsidP="008F6424">
      <w:pPr>
        <w:pStyle w:val="Textebrut"/>
        <w:rPr>
          <w:rFonts w:ascii="Courier New" w:hAnsi="Courier New" w:cs="Courier New"/>
        </w:rPr>
      </w:pPr>
    </w:p>
    <w:p w14:paraId="4726318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Continuously</w:t>
      </w:r>
      <w:proofErr w:type="gramEnd"/>
      <w:r w:rsidRPr="008F6424">
        <w:rPr>
          <w:rFonts w:ascii="Courier New" w:hAnsi="Courier New" w:cs="Courier New"/>
        </w:rPr>
        <w:t xml:space="preserve"> c</w:t>
      </w:r>
      <w:r w:rsidRPr="008F6424">
        <w:rPr>
          <w:rFonts w:ascii="Courier New" w:hAnsi="Courier New" w:cs="Courier New"/>
        </w:rPr>
        <w:t>ompute the health status of the service instances,</w:t>
      </w:r>
    </w:p>
    <w:p w14:paraId="1F47A04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based</w:t>
      </w:r>
      <w:proofErr w:type="gramEnd"/>
      <w:r w:rsidRPr="008F6424">
        <w:rPr>
          <w:rFonts w:ascii="Courier New" w:hAnsi="Courier New" w:cs="Courier New"/>
        </w:rPr>
        <w:t xml:space="preserve"> on the metric values.</w:t>
      </w:r>
    </w:p>
    <w:p w14:paraId="19DC8429" w14:textId="77777777" w:rsidR="00000000" w:rsidRPr="008F6424" w:rsidRDefault="006F073D" w:rsidP="008F6424">
      <w:pPr>
        <w:pStyle w:val="Textebrut"/>
        <w:rPr>
          <w:rFonts w:ascii="Courier New" w:hAnsi="Courier New" w:cs="Courier New"/>
        </w:rPr>
      </w:pPr>
    </w:p>
    <w:p w14:paraId="3BC6CD7F" w14:textId="376F193E" w:rsidR="00000000" w:rsidRPr="008F6424" w:rsidDel="009B4692" w:rsidRDefault="006F073D" w:rsidP="009B4692">
      <w:pPr>
        <w:pStyle w:val="Textebrut"/>
        <w:rPr>
          <w:del w:id="126" w:author="BOUCADAIR Mohamed TGI/OLN" w:date="2021-04-28T08:33:00Z"/>
          <w:rFonts w:ascii="Courier New" w:hAnsi="Courier New" w:cs="Courier New"/>
        </w:rPr>
      </w:pPr>
      <w:r w:rsidRPr="008F6424">
        <w:rPr>
          <w:rFonts w:ascii="Courier New" w:hAnsi="Courier New" w:cs="Courier New"/>
        </w:rPr>
        <w:t>3.1</w:t>
      </w:r>
      <w:proofErr w:type="gramStart"/>
      <w:r w:rsidRPr="008F6424">
        <w:rPr>
          <w:rFonts w:ascii="Courier New" w:hAnsi="Courier New" w:cs="Courier New"/>
        </w:rPr>
        <w:t xml:space="preserve">.  </w:t>
      </w:r>
      <w:proofErr w:type="gramEnd"/>
      <w:del w:id="127" w:author="BOUCADAIR Mohamed TGI/OLN" w:date="2021-04-28T08:33:00Z">
        <w:r w:rsidRPr="008F6424" w:rsidDel="009B4692">
          <w:rPr>
            <w:rFonts w:ascii="Courier New" w:hAnsi="Courier New" w:cs="Courier New"/>
          </w:rPr>
          <w:delText xml:space="preserve">Decomposing </w:delText>
        </w:r>
      </w:del>
      <w:ins w:id="128" w:author="BOUCADAIR Mohamed TGI/OLN" w:date="2021-04-28T08:33:00Z">
        <w:r w:rsidR="009B4692">
          <w:rPr>
            <w:rFonts w:ascii="Courier New" w:hAnsi="Courier New" w:cs="Courier New"/>
          </w:rPr>
          <w:t>Inferring an Assurance Graph from</w:t>
        </w:r>
        <w:r w:rsidR="009B4692" w:rsidRPr="008F6424">
          <w:rPr>
            <w:rFonts w:ascii="Courier New" w:hAnsi="Courier New" w:cs="Courier New"/>
          </w:rPr>
          <w:t xml:space="preserve"> </w:t>
        </w:r>
      </w:ins>
      <w:r w:rsidRPr="008F6424">
        <w:rPr>
          <w:rFonts w:ascii="Courier New" w:hAnsi="Courier New" w:cs="Courier New"/>
        </w:rPr>
        <w:t xml:space="preserve">a Service Instance Configuration </w:t>
      </w:r>
      <w:del w:id="129" w:author="BOUCADAIR Mohamed TGI/OLN" w:date="2021-04-28T08:33:00Z">
        <w:r w:rsidRPr="008F6424" w:rsidDel="009B4692">
          <w:rPr>
            <w:rFonts w:ascii="Courier New" w:hAnsi="Courier New" w:cs="Courier New"/>
          </w:rPr>
          <w:delText>into an Assurance</w:delText>
        </w:r>
      </w:del>
    </w:p>
    <w:p w14:paraId="54C6483E" w14:textId="3C283385" w:rsidR="00000000" w:rsidRPr="008F6424" w:rsidRDefault="006F073D" w:rsidP="009B4692">
      <w:pPr>
        <w:pStyle w:val="Textebrut"/>
        <w:rPr>
          <w:rFonts w:ascii="Courier New" w:hAnsi="Courier New" w:cs="Courier New"/>
        </w:rPr>
        <w:pPrChange w:id="130" w:author="BOUCADAIR Mohamed TGI/OLN" w:date="2021-04-28T08:33:00Z">
          <w:pPr>
            <w:pStyle w:val="Textebrut"/>
          </w:pPr>
        </w:pPrChange>
      </w:pPr>
      <w:del w:id="131" w:author="BOUCADAIR Mohamed TGI/OLN" w:date="2021-04-28T08:33:00Z">
        <w:r w:rsidRPr="008F6424" w:rsidDel="009B4692">
          <w:rPr>
            <w:rFonts w:ascii="Courier New" w:hAnsi="Courier New" w:cs="Courier New"/>
          </w:rPr>
          <w:delText xml:space="preserve">      Graph</w:delText>
        </w:r>
      </w:del>
    </w:p>
    <w:p w14:paraId="55CE5AD3" w14:textId="77777777" w:rsidR="00000000" w:rsidRPr="008F6424" w:rsidRDefault="006F073D" w:rsidP="008F6424">
      <w:pPr>
        <w:pStyle w:val="Textebrut"/>
        <w:rPr>
          <w:rFonts w:ascii="Courier New" w:hAnsi="Courier New" w:cs="Courier New"/>
        </w:rPr>
      </w:pPr>
    </w:p>
    <w:p w14:paraId="687F247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 order to structure the assurance of a service instance, the</w:t>
      </w:r>
    </w:p>
    <w:p w14:paraId="70A7FFC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instance is</w:t>
      </w:r>
      <w:r w:rsidRPr="008F6424">
        <w:rPr>
          <w:rFonts w:ascii="Courier New" w:hAnsi="Courier New" w:cs="Courier New"/>
        </w:rPr>
        <w:t xml:space="preserve"> decomposed into so-called subservice instances.</w:t>
      </w:r>
    </w:p>
    <w:p w14:paraId="780CD88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Each subservice instance focuses on a specific feature or subpart of</w:t>
      </w:r>
    </w:p>
    <w:p w14:paraId="1FDC6FEB" w14:textId="5DBD3924"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w:t>
      </w:r>
      <w:del w:id="132" w:author="BOUCADAIR Mohamed TGI/OLN" w:date="2021-04-28T08:33:00Z">
        <w:r w:rsidRPr="008F6424" w:rsidDel="009B4692">
          <w:rPr>
            <w:rFonts w:ascii="Courier New" w:hAnsi="Courier New" w:cs="Courier New"/>
          </w:rPr>
          <w:delText xml:space="preserve">network </w:delText>
        </w:r>
      </w:del>
      <w:ins w:id="133" w:author="BOUCADAIR Mohamed TGI/OLN" w:date="2021-04-28T08:33:00Z">
        <w:r w:rsidR="009B4692">
          <w:rPr>
            <w:rFonts w:ascii="Courier New" w:hAnsi="Courier New" w:cs="Courier New"/>
          </w:rPr>
          <w:t>service</w:t>
        </w:r>
      </w:ins>
      <w:del w:id="134" w:author="BOUCADAIR Mohamed TGI/OLN" w:date="2021-04-28T08:33:00Z">
        <w:r w:rsidRPr="008F6424" w:rsidDel="009B4692">
          <w:rPr>
            <w:rFonts w:ascii="Courier New" w:hAnsi="Courier New" w:cs="Courier New"/>
          </w:rPr>
          <w:delText>system</w:delText>
        </w:r>
      </w:del>
      <w:r w:rsidRPr="008F6424">
        <w:rPr>
          <w:rFonts w:ascii="Courier New" w:hAnsi="Courier New" w:cs="Courier New"/>
        </w:rPr>
        <w:t>.</w:t>
      </w:r>
    </w:p>
    <w:p w14:paraId="66BE43FD" w14:textId="77777777" w:rsidR="00000000" w:rsidRPr="008F6424" w:rsidRDefault="006F073D" w:rsidP="008F6424">
      <w:pPr>
        <w:pStyle w:val="Textebrut"/>
        <w:rPr>
          <w:rFonts w:ascii="Courier New" w:hAnsi="Courier New" w:cs="Courier New"/>
        </w:rPr>
      </w:pPr>
    </w:p>
    <w:p w14:paraId="2C4334E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decomposition into subservices is an important function of this</w:t>
      </w:r>
    </w:p>
    <w:p w14:paraId="29513C4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architecture</w:t>
      </w:r>
      <w:proofErr w:type="gramEnd"/>
      <w:r w:rsidRPr="008F6424">
        <w:rPr>
          <w:rFonts w:ascii="Courier New" w:hAnsi="Courier New" w:cs="Courier New"/>
        </w:rPr>
        <w:t>, for the following reaso</w:t>
      </w:r>
      <w:r w:rsidRPr="008F6424">
        <w:rPr>
          <w:rFonts w:ascii="Courier New" w:hAnsi="Courier New" w:cs="Courier New"/>
        </w:rPr>
        <w:t>ns.</w:t>
      </w:r>
    </w:p>
    <w:p w14:paraId="2C82A977" w14:textId="77777777" w:rsidR="00000000" w:rsidRPr="008F6424" w:rsidRDefault="006F073D" w:rsidP="008F6424">
      <w:pPr>
        <w:pStyle w:val="Textebrut"/>
        <w:rPr>
          <w:rFonts w:ascii="Courier New" w:hAnsi="Courier New" w:cs="Courier New"/>
        </w:rPr>
      </w:pPr>
    </w:p>
    <w:p w14:paraId="2BAC181E" w14:textId="51706B35"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 xml:space="preserve">o  </w:t>
      </w:r>
      <w:proofErr w:type="gramEnd"/>
      <w:del w:id="135" w:author="BOUCADAIR Mohamed TGI/OLN" w:date="2021-04-28T08:32:00Z">
        <w:r w:rsidRPr="008F6424" w:rsidDel="009B4692">
          <w:rPr>
            <w:rFonts w:ascii="Courier New" w:hAnsi="Courier New" w:cs="Courier New"/>
          </w:rPr>
          <w:delText xml:space="preserve">TThe </w:delText>
        </w:r>
      </w:del>
      <w:ins w:id="136" w:author="BOUCADAIR Mohamed TGI/OLN" w:date="2021-04-28T08:32:00Z">
        <w:r w:rsidR="009B4692">
          <w:rPr>
            <w:rFonts w:ascii="Courier New" w:hAnsi="Courier New" w:cs="Courier New"/>
          </w:rPr>
          <w:t>The</w:t>
        </w:r>
        <w:r w:rsidR="009B4692" w:rsidRPr="008F6424">
          <w:rPr>
            <w:rFonts w:ascii="Courier New" w:hAnsi="Courier New" w:cs="Courier New"/>
          </w:rPr>
          <w:t xml:space="preserve"> </w:t>
        </w:r>
      </w:ins>
      <w:r w:rsidRPr="008F6424">
        <w:rPr>
          <w:rFonts w:ascii="Courier New" w:hAnsi="Courier New" w:cs="Courier New"/>
        </w:rPr>
        <w:t>result of this decomposition provides a relational picture of</w:t>
      </w:r>
    </w:p>
    <w:p w14:paraId="0426013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w:t>
      </w:r>
      <w:proofErr w:type="gramEnd"/>
      <w:r w:rsidRPr="008F6424">
        <w:rPr>
          <w:rFonts w:ascii="Courier New" w:hAnsi="Courier New" w:cs="Courier New"/>
        </w:rPr>
        <w:t xml:space="preserve"> service instance, that can be represented as a graph (called</w:t>
      </w:r>
    </w:p>
    <w:p w14:paraId="4109EF1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 to the operator.</w:t>
      </w:r>
    </w:p>
    <w:p w14:paraId="35269AE7" w14:textId="77777777" w:rsidR="00000000" w:rsidRPr="008F6424" w:rsidRDefault="006F073D" w:rsidP="008F6424">
      <w:pPr>
        <w:pStyle w:val="Textebrut"/>
        <w:rPr>
          <w:rFonts w:ascii="Courier New" w:hAnsi="Courier New" w:cs="Courier New"/>
        </w:rPr>
      </w:pPr>
    </w:p>
    <w:p w14:paraId="25115D5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Subservices</w:t>
      </w:r>
      <w:proofErr w:type="gramEnd"/>
      <w:r w:rsidRPr="008F6424">
        <w:rPr>
          <w:rFonts w:ascii="Courier New" w:hAnsi="Courier New" w:cs="Courier New"/>
        </w:rPr>
        <w:t xml:space="preserve"> provide a scope for particular expertise and there</w:t>
      </w:r>
      <w:r w:rsidRPr="008F6424">
        <w:rPr>
          <w:rFonts w:ascii="Courier New" w:hAnsi="Courier New" w:cs="Courier New"/>
        </w:rPr>
        <w:t>by</w:t>
      </w:r>
    </w:p>
    <w:p w14:paraId="2635DE9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enable</w:t>
      </w:r>
      <w:proofErr w:type="gramEnd"/>
      <w:r w:rsidRPr="008F6424">
        <w:rPr>
          <w:rFonts w:ascii="Courier New" w:hAnsi="Courier New" w:cs="Courier New"/>
        </w:rPr>
        <w:t xml:space="preserve"> contribution from external experts.  For instance, the</w:t>
      </w:r>
    </w:p>
    <w:p w14:paraId="7BAA265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w:t>
      </w:r>
      <w:proofErr w:type="gramEnd"/>
      <w:r w:rsidRPr="008F6424">
        <w:rPr>
          <w:rFonts w:ascii="Courier New" w:hAnsi="Courier New" w:cs="Courier New"/>
        </w:rPr>
        <w:t xml:space="preserve"> dealing with the optics health should be reviewed and</w:t>
      </w:r>
    </w:p>
    <w:p w14:paraId="498DDAB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extended</w:t>
      </w:r>
      <w:proofErr w:type="gramEnd"/>
      <w:r w:rsidRPr="008F6424">
        <w:rPr>
          <w:rFonts w:ascii="Courier New" w:hAnsi="Courier New" w:cs="Courier New"/>
        </w:rPr>
        <w:t xml:space="preserve"> by an expert in optical interfaces.</w:t>
      </w:r>
    </w:p>
    <w:p w14:paraId="620D0CFA" w14:textId="77777777" w:rsidR="00000000" w:rsidRPr="008F6424" w:rsidRDefault="006F073D" w:rsidP="008F6424">
      <w:pPr>
        <w:pStyle w:val="Textebrut"/>
        <w:rPr>
          <w:rFonts w:ascii="Courier New" w:hAnsi="Courier New" w:cs="Courier New"/>
        </w:rPr>
      </w:pPr>
    </w:p>
    <w:p w14:paraId="29B7B2E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Subservices</w:t>
      </w:r>
      <w:proofErr w:type="gramEnd"/>
      <w:r w:rsidRPr="008F6424">
        <w:rPr>
          <w:rFonts w:ascii="Courier New" w:hAnsi="Courier New" w:cs="Courier New"/>
        </w:rPr>
        <w:t xml:space="preserve"> that are common to several service instances</w:t>
      </w:r>
      <w:r w:rsidRPr="008F6424">
        <w:rPr>
          <w:rFonts w:ascii="Courier New" w:hAnsi="Courier New" w:cs="Courier New"/>
        </w:rPr>
        <w:t xml:space="preserve"> are</w:t>
      </w:r>
    </w:p>
    <w:p w14:paraId="0756365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reused</w:t>
      </w:r>
      <w:proofErr w:type="gramEnd"/>
      <w:r w:rsidRPr="008F6424">
        <w:rPr>
          <w:rFonts w:ascii="Courier New" w:hAnsi="Courier New" w:cs="Courier New"/>
        </w:rPr>
        <w:t xml:space="preserve"> for reducing the amount of computation needed.</w:t>
      </w:r>
    </w:p>
    <w:p w14:paraId="116F377E" w14:textId="77777777" w:rsidR="00000000" w:rsidRPr="008F6424" w:rsidRDefault="006F073D" w:rsidP="008F6424">
      <w:pPr>
        <w:pStyle w:val="Textebrut"/>
        <w:rPr>
          <w:rFonts w:ascii="Courier New" w:hAnsi="Courier New" w:cs="Courier New"/>
        </w:rPr>
      </w:pPr>
    </w:p>
    <w:p w14:paraId="72B0A3B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assurance graph of a service instance is a DAG representing the</w:t>
      </w:r>
    </w:p>
    <w:p w14:paraId="7D86174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structure</w:t>
      </w:r>
      <w:proofErr w:type="gramEnd"/>
      <w:r w:rsidRPr="008F6424">
        <w:rPr>
          <w:rFonts w:ascii="Courier New" w:hAnsi="Courier New" w:cs="Courier New"/>
        </w:rPr>
        <w:t xml:space="preserve"> of the assurance case for the service instance.  The nodes</w:t>
      </w:r>
    </w:p>
    <w:p w14:paraId="1C389AD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this graph are service instances or subse</w:t>
      </w:r>
      <w:r w:rsidRPr="008F6424">
        <w:rPr>
          <w:rFonts w:ascii="Courier New" w:hAnsi="Courier New" w:cs="Courier New"/>
        </w:rPr>
        <w:t>rvice instances.  Each</w:t>
      </w:r>
    </w:p>
    <w:p w14:paraId="4299416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edge</w:t>
      </w:r>
      <w:proofErr w:type="gramEnd"/>
      <w:r w:rsidRPr="008F6424">
        <w:rPr>
          <w:rFonts w:ascii="Courier New" w:hAnsi="Courier New" w:cs="Courier New"/>
        </w:rPr>
        <w:t xml:space="preserve"> of this graph indicates a dependency between the two nodes at</w:t>
      </w:r>
    </w:p>
    <w:p w14:paraId="0C6E428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its</w:t>
      </w:r>
      <w:proofErr w:type="gramEnd"/>
      <w:r w:rsidRPr="008F6424">
        <w:rPr>
          <w:rFonts w:ascii="Courier New" w:hAnsi="Courier New" w:cs="Courier New"/>
        </w:rPr>
        <w:t xml:space="preserve"> extremities: the service or subservice at the source of the edge</w:t>
      </w:r>
    </w:p>
    <w:p w14:paraId="7CFB7E3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depends</w:t>
      </w:r>
      <w:proofErr w:type="gramEnd"/>
      <w:r w:rsidRPr="008F6424">
        <w:rPr>
          <w:rFonts w:ascii="Courier New" w:hAnsi="Courier New" w:cs="Courier New"/>
        </w:rPr>
        <w:t xml:space="preserve"> on the service or subservice at the destination of the edge.</w:t>
      </w:r>
    </w:p>
    <w:p w14:paraId="57264598" w14:textId="77777777" w:rsidR="00000000" w:rsidRPr="008F6424" w:rsidRDefault="006F073D" w:rsidP="008F6424">
      <w:pPr>
        <w:pStyle w:val="Textebrut"/>
        <w:rPr>
          <w:rFonts w:ascii="Courier New" w:hAnsi="Courier New" w:cs="Courier New"/>
        </w:rPr>
      </w:pPr>
    </w:p>
    <w:p w14:paraId="7248BFD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Figure 2 depict</w:t>
      </w:r>
      <w:r w:rsidRPr="008F6424">
        <w:rPr>
          <w:rFonts w:ascii="Courier New" w:hAnsi="Courier New" w:cs="Courier New"/>
        </w:rPr>
        <w:t>s a simplistic example of the assurance graph for a</w:t>
      </w:r>
    </w:p>
    <w:p w14:paraId="6BF4A35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tunnel</w:t>
      </w:r>
      <w:proofErr w:type="gramEnd"/>
      <w:r w:rsidRPr="008F6424">
        <w:rPr>
          <w:rFonts w:ascii="Courier New" w:hAnsi="Courier New" w:cs="Courier New"/>
        </w:rPr>
        <w:t xml:space="preserve"> service.  The node at the top is the service instance, the</w:t>
      </w:r>
    </w:p>
    <w:p w14:paraId="232A89A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nodes</w:t>
      </w:r>
      <w:proofErr w:type="gramEnd"/>
      <w:r w:rsidRPr="008F6424">
        <w:rPr>
          <w:rFonts w:ascii="Courier New" w:hAnsi="Courier New" w:cs="Courier New"/>
        </w:rPr>
        <w:t xml:space="preserve"> below are its dependencies.  In the example, the tunnel service</w:t>
      </w:r>
    </w:p>
    <w:p w14:paraId="31F0D305" w14:textId="12DBE81A"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instance</w:t>
      </w:r>
      <w:proofErr w:type="gramEnd"/>
      <w:r w:rsidRPr="008F6424">
        <w:rPr>
          <w:rFonts w:ascii="Courier New" w:hAnsi="Courier New" w:cs="Courier New"/>
        </w:rPr>
        <w:t xml:space="preserve"> depends on the </w:t>
      </w:r>
      <w:ins w:id="137" w:author="BOUCADAIR Mohamed TGI/OLN" w:date="2021-04-28T08:34:00Z">
        <w:r w:rsidR="009B4692">
          <w:rPr>
            <w:rFonts w:ascii="Courier New" w:hAnsi="Courier New" w:cs="Courier New"/>
          </w:rPr>
          <w:t>“</w:t>
        </w:r>
      </w:ins>
      <w:r w:rsidRPr="008F6424">
        <w:rPr>
          <w:rFonts w:ascii="Courier New" w:hAnsi="Courier New" w:cs="Courier New"/>
        </w:rPr>
        <w:t>peer1</w:t>
      </w:r>
      <w:ins w:id="138" w:author="BOUCADAIR Mohamed TGI/OLN" w:date="2021-04-28T08:34:00Z">
        <w:r w:rsidR="009B4692">
          <w:rPr>
            <w:rFonts w:ascii="Courier New" w:hAnsi="Courier New" w:cs="Courier New"/>
          </w:rPr>
          <w:t>”</w:t>
        </w:r>
      </w:ins>
      <w:r w:rsidRPr="008F6424">
        <w:rPr>
          <w:rFonts w:ascii="Courier New" w:hAnsi="Courier New" w:cs="Courier New"/>
        </w:rPr>
        <w:t xml:space="preserve"> and </w:t>
      </w:r>
      <w:ins w:id="139" w:author="BOUCADAIR Mohamed TGI/OLN" w:date="2021-04-28T08:34:00Z">
        <w:r w:rsidR="009B4692">
          <w:rPr>
            <w:rFonts w:ascii="Courier New" w:hAnsi="Courier New" w:cs="Courier New"/>
          </w:rPr>
          <w:t>“</w:t>
        </w:r>
      </w:ins>
      <w:r w:rsidRPr="008F6424">
        <w:rPr>
          <w:rFonts w:ascii="Courier New" w:hAnsi="Courier New" w:cs="Courier New"/>
        </w:rPr>
        <w:t>peer2</w:t>
      </w:r>
      <w:ins w:id="140" w:author="BOUCADAIR Mohamed TGI/OLN" w:date="2021-04-28T08:34:00Z">
        <w:r w:rsidR="009B4692">
          <w:rPr>
            <w:rFonts w:ascii="Courier New" w:hAnsi="Courier New" w:cs="Courier New"/>
          </w:rPr>
          <w:t>”</w:t>
        </w:r>
      </w:ins>
      <w:r w:rsidRPr="008F6424">
        <w:rPr>
          <w:rFonts w:ascii="Courier New" w:hAnsi="Courier New" w:cs="Courier New"/>
        </w:rPr>
        <w:t xml:space="preserve"> tunnel interfaces, </w:t>
      </w:r>
      <w:r w:rsidRPr="008F6424">
        <w:rPr>
          <w:rFonts w:ascii="Courier New" w:hAnsi="Courier New" w:cs="Courier New"/>
        </w:rPr>
        <w:t>which in</w:t>
      </w:r>
    </w:p>
    <w:p w14:paraId="7EDC357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turn</w:t>
      </w:r>
      <w:proofErr w:type="gramEnd"/>
      <w:r w:rsidRPr="008F6424">
        <w:rPr>
          <w:rFonts w:ascii="Courier New" w:hAnsi="Courier New" w:cs="Courier New"/>
        </w:rPr>
        <w:t xml:space="preserve"> depend on the respective physical interfaces, which finally</w:t>
      </w:r>
    </w:p>
    <w:p w14:paraId="60FCF1F9" w14:textId="722D4FC4"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depend</w:t>
      </w:r>
      <w:proofErr w:type="gramEnd"/>
      <w:r w:rsidRPr="008F6424">
        <w:rPr>
          <w:rFonts w:ascii="Courier New" w:hAnsi="Courier New" w:cs="Courier New"/>
        </w:rPr>
        <w:t xml:space="preserve"> on the respective </w:t>
      </w:r>
      <w:ins w:id="141" w:author="BOUCADAIR Mohamed TGI/OLN" w:date="2021-04-28T08:35:00Z">
        <w:r w:rsidR="009B4692">
          <w:rPr>
            <w:rFonts w:ascii="Courier New" w:hAnsi="Courier New" w:cs="Courier New"/>
          </w:rPr>
          <w:t>“</w:t>
        </w:r>
      </w:ins>
      <w:r w:rsidRPr="008F6424">
        <w:rPr>
          <w:rFonts w:ascii="Courier New" w:hAnsi="Courier New" w:cs="Courier New"/>
        </w:rPr>
        <w:t>peer1</w:t>
      </w:r>
      <w:ins w:id="142" w:author="BOUCADAIR Mohamed TGI/OLN" w:date="2021-04-28T08:35:00Z">
        <w:r w:rsidR="009B4692">
          <w:rPr>
            <w:rFonts w:ascii="Courier New" w:hAnsi="Courier New" w:cs="Courier New"/>
          </w:rPr>
          <w:t>”</w:t>
        </w:r>
      </w:ins>
      <w:r w:rsidRPr="008F6424">
        <w:rPr>
          <w:rFonts w:ascii="Courier New" w:hAnsi="Courier New" w:cs="Courier New"/>
        </w:rPr>
        <w:t xml:space="preserve"> and </w:t>
      </w:r>
      <w:ins w:id="143" w:author="BOUCADAIR Mohamed TGI/OLN" w:date="2021-04-28T08:35:00Z">
        <w:r w:rsidR="009B4692">
          <w:rPr>
            <w:rFonts w:ascii="Courier New" w:hAnsi="Courier New" w:cs="Courier New"/>
          </w:rPr>
          <w:t>“</w:t>
        </w:r>
      </w:ins>
      <w:r w:rsidRPr="008F6424">
        <w:rPr>
          <w:rFonts w:ascii="Courier New" w:hAnsi="Courier New" w:cs="Courier New"/>
        </w:rPr>
        <w:t>peer2</w:t>
      </w:r>
      <w:ins w:id="144" w:author="BOUCADAIR Mohamed TGI/OLN" w:date="2021-04-28T08:35:00Z">
        <w:r w:rsidR="009B4692">
          <w:rPr>
            <w:rFonts w:ascii="Courier New" w:hAnsi="Courier New" w:cs="Courier New"/>
          </w:rPr>
          <w:t>”</w:t>
        </w:r>
      </w:ins>
      <w:r w:rsidRPr="008F6424">
        <w:rPr>
          <w:rFonts w:ascii="Courier New" w:hAnsi="Courier New" w:cs="Courier New"/>
        </w:rPr>
        <w:t xml:space="preserve"> devices.  The tunnel service</w:t>
      </w:r>
    </w:p>
    <w:p w14:paraId="62DBB72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instance</w:t>
      </w:r>
      <w:proofErr w:type="gramEnd"/>
      <w:r w:rsidRPr="008F6424">
        <w:rPr>
          <w:rFonts w:ascii="Courier New" w:hAnsi="Courier New" w:cs="Courier New"/>
        </w:rPr>
        <w:t xml:space="preserve"> also depends on the IP connectivity that depends on the IS-</w:t>
      </w:r>
    </w:p>
    <w:p w14:paraId="220DF08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IS routing protocol.</w:t>
      </w:r>
    </w:p>
    <w:p w14:paraId="0BD1BFC5" w14:textId="77777777" w:rsidR="00000000" w:rsidRPr="008F6424" w:rsidRDefault="006F073D" w:rsidP="008F6424">
      <w:pPr>
        <w:pStyle w:val="Textebrut"/>
        <w:rPr>
          <w:rFonts w:ascii="Courier New" w:hAnsi="Courier New" w:cs="Courier New"/>
        </w:rPr>
      </w:pPr>
    </w:p>
    <w:p w14:paraId="08B68FAF" w14:textId="77777777" w:rsidR="00000000" w:rsidRPr="008F6424" w:rsidRDefault="006F073D" w:rsidP="008F6424">
      <w:pPr>
        <w:pStyle w:val="Textebrut"/>
        <w:rPr>
          <w:rFonts w:ascii="Courier New" w:hAnsi="Courier New" w:cs="Courier New"/>
        </w:rPr>
      </w:pPr>
    </w:p>
    <w:p w14:paraId="5EB2D901" w14:textId="77777777" w:rsidR="00000000" w:rsidRPr="008F6424" w:rsidRDefault="006F073D" w:rsidP="008F6424">
      <w:pPr>
        <w:pStyle w:val="Textebrut"/>
        <w:rPr>
          <w:rFonts w:ascii="Courier New" w:hAnsi="Courier New" w:cs="Courier New"/>
        </w:rPr>
      </w:pPr>
    </w:p>
    <w:p w14:paraId="0E3BF08E" w14:textId="77777777" w:rsidR="00000000" w:rsidRPr="008F6424" w:rsidRDefault="006F073D" w:rsidP="008F6424">
      <w:pPr>
        <w:pStyle w:val="Textebrut"/>
        <w:rPr>
          <w:rFonts w:ascii="Courier New" w:hAnsi="Courier New" w:cs="Courier New"/>
        </w:rPr>
      </w:pPr>
    </w:p>
    <w:p w14:paraId="2C882E5C" w14:textId="77777777" w:rsidR="00000000" w:rsidRPr="008F6424" w:rsidRDefault="006F073D" w:rsidP="008F6424">
      <w:pPr>
        <w:pStyle w:val="Textebrut"/>
        <w:rPr>
          <w:rFonts w:ascii="Courier New" w:hAnsi="Courier New" w:cs="Courier New"/>
        </w:rPr>
      </w:pPr>
    </w:p>
    <w:p w14:paraId="7F6750CA" w14:textId="77777777" w:rsidR="00000000" w:rsidRPr="008F6424" w:rsidRDefault="006F073D" w:rsidP="008F6424">
      <w:pPr>
        <w:pStyle w:val="Textebrut"/>
        <w:rPr>
          <w:rFonts w:ascii="Courier New" w:hAnsi="Courier New" w:cs="Courier New"/>
        </w:rPr>
      </w:pPr>
    </w:p>
    <w:p w14:paraId="39935FA0" w14:textId="77777777" w:rsidR="00000000" w:rsidRPr="008F6424" w:rsidRDefault="006F073D" w:rsidP="008F6424">
      <w:pPr>
        <w:pStyle w:val="Textebrut"/>
        <w:rPr>
          <w:rFonts w:ascii="Courier New" w:hAnsi="Courier New" w:cs="Courier New"/>
        </w:rPr>
      </w:pPr>
    </w:p>
    <w:p w14:paraId="65C85BE8" w14:textId="77777777" w:rsidR="00000000" w:rsidRPr="008F6424" w:rsidRDefault="006F073D" w:rsidP="008F6424">
      <w:pPr>
        <w:pStyle w:val="Textebrut"/>
        <w:rPr>
          <w:rFonts w:ascii="Courier New" w:hAnsi="Courier New" w:cs="Courier New"/>
        </w:rPr>
      </w:pPr>
      <w:proofErr w:type="spellStart"/>
      <w:r w:rsidRPr="008F6424">
        <w:rPr>
          <w:rFonts w:ascii="Courier New" w:hAnsi="Courier New" w:cs="Courier New"/>
        </w:rPr>
        <w:t>Cla</w:t>
      </w:r>
      <w:r w:rsidRPr="008F6424">
        <w:rPr>
          <w:rFonts w:ascii="Courier New" w:hAnsi="Courier New" w:cs="Courier New"/>
        </w:rPr>
        <w:t>ise</w:t>
      </w:r>
      <w:proofErr w:type="spellEnd"/>
      <w:r w:rsidRPr="008F6424">
        <w:rPr>
          <w:rFonts w:ascii="Courier New" w:hAnsi="Courier New" w:cs="Courier New"/>
        </w:rPr>
        <w:t>, et al.          Expires October 25, 2021                [Page 9]</w:t>
      </w:r>
    </w:p>
    <w:p w14:paraId="527ACAD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4BC57C9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724993CE" w14:textId="77777777" w:rsidR="00000000" w:rsidRPr="008F6424" w:rsidRDefault="006F073D" w:rsidP="008F6424">
      <w:pPr>
        <w:pStyle w:val="Textebrut"/>
        <w:rPr>
          <w:rFonts w:ascii="Courier New" w:hAnsi="Courier New" w:cs="Courier New"/>
        </w:rPr>
      </w:pPr>
    </w:p>
    <w:p w14:paraId="0BB835B5" w14:textId="77777777" w:rsidR="00000000" w:rsidRPr="008F6424" w:rsidRDefault="006F073D" w:rsidP="008F6424">
      <w:pPr>
        <w:pStyle w:val="Textebrut"/>
        <w:rPr>
          <w:rFonts w:ascii="Courier New" w:hAnsi="Courier New" w:cs="Courier New"/>
        </w:rPr>
      </w:pPr>
    </w:p>
    <w:p w14:paraId="34F11B9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
    <w:p w14:paraId="20BBA06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Tunnel           |</w:t>
      </w:r>
    </w:p>
    <w:p w14:paraId="5906877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 Service Instance |</w:t>
      </w:r>
    </w:p>
    <w:p w14:paraId="6A886C9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
    <w:p w14:paraId="0EBC020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
    <w:p w14:paraId="5DA6A07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
    <w:p w14:paraId="5C66812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63753DB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     +-------------+     +--------------+</w:t>
      </w:r>
    </w:p>
    <w:p w14:paraId="23CD3DB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Peer1       |     | Peer2       |     | IP           |</w:t>
      </w:r>
    </w:p>
    <w:p w14:paraId="13C5841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Tunnel      |     | Tunnel      |     | Connectivity |</w:t>
      </w:r>
    </w:p>
    <w:p w14:paraId="1B68AAA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Interface   |     | Interface   |     </w:t>
      </w:r>
      <w:r w:rsidRPr="008F6424">
        <w:rPr>
          <w:rFonts w:ascii="Courier New" w:hAnsi="Courier New" w:cs="Courier New"/>
        </w:rPr>
        <w:t>|              |</w:t>
      </w:r>
    </w:p>
    <w:p w14:paraId="196711F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2229405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239737D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7B46A10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Peer1       |     | Peer2   </w:t>
      </w:r>
      <w:r w:rsidRPr="008F6424">
        <w:rPr>
          <w:rFonts w:ascii="Courier New" w:hAnsi="Courier New" w:cs="Courier New"/>
        </w:rPr>
        <w:t xml:space="preserve">    |     | IS-IS       |</w:t>
      </w:r>
    </w:p>
    <w:p w14:paraId="5F9B720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Physical    |     | Physical    |     | Routing     |</w:t>
      </w:r>
    </w:p>
    <w:p w14:paraId="6972B8F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Interface   |     | Interface   |     | Protocol    |</w:t>
      </w:r>
    </w:p>
    <w:p w14:paraId="712F5CB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w:t>
      </w:r>
    </w:p>
    <w:p w14:paraId="4105732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w:t>
      </w:r>
      <w:r w:rsidRPr="008F6424">
        <w:rPr>
          <w:rFonts w:ascii="Courier New" w:hAnsi="Courier New" w:cs="Courier New"/>
        </w:rPr>
        <w:t xml:space="preserve">             |</w:t>
      </w:r>
    </w:p>
    <w:p w14:paraId="0920B8A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w:t>
      </w:r>
    </w:p>
    <w:p w14:paraId="4758ABB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     |             |</w:t>
      </w:r>
    </w:p>
    <w:p w14:paraId="2FBF9B0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 Peer1       |     | Peer2       |</w:t>
      </w:r>
    </w:p>
    <w:p w14:paraId="64AAA9A4" w14:textId="77777777" w:rsidR="00000000" w:rsidRPr="00F403D8" w:rsidRDefault="006F073D" w:rsidP="008F6424">
      <w:pPr>
        <w:pStyle w:val="Textebrut"/>
        <w:rPr>
          <w:rFonts w:ascii="Courier New" w:hAnsi="Courier New" w:cs="Courier New"/>
          <w:lang w:val="fr-FR"/>
        </w:rPr>
      </w:pPr>
      <w:r w:rsidRPr="008F6424">
        <w:rPr>
          <w:rFonts w:ascii="Courier New" w:hAnsi="Courier New" w:cs="Courier New"/>
        </w:rPr>
        <w:t xml:space="preserve">            </w:t>
      </w:r>
      <w:r w:rsidRPr="00F403D8">
        <w:rPr>
          <w:rFonts w:ascii="Courier New" w:hAnsi="Courier New" w:cs="Courier New"/>
          <w:lang w:val="fr-FR"/>
        </w:rPr>
        <w:t xml:space="preserve">| </w:t>
      </w:r>
      <w:proofErr w:type="spellStart"/>
      <w:r w:rsidRPr="00F403D8">
        <w:rPr>
          <w:rFonts w:ascii="Courier New" w:hAnsi="Courier New" w:cs="Courier New"/>
          <w:lang w:val="fr-FR"/>
        </w:rPr>
        <w:t>Device</w:t>
      </w:r>
      <w:proofErr w:type="spellEnd"/>
      <w:r w:rsidRPr="00F403D8">
        <w:rPr>
          <w:rFonts w:ascii="Courier New" w:hAnsi="Courier New" w:cs="Courier New"/>
          <w:lang w:val="fr-FR"/>
        </w:rPr>
        <w:t xml:space="preserve">      |     | </w:t>
      </w:r>
      <w:proofErr w:type="spellStart"/>
      <w:r w:rsidRPr="00F403D8">
        <w:rPr>
          <w:rFonts w:ascii="Courier New" w:hAnsi="Courier New" w:cs="Courier New"/>
          <w:lang w:val="fr-FR"/>
        </w:rPr>
        <w:t>Device</w:t>
      </w:r>
      <w:proofErr w:type="spellEnd"/>
      <w:r w:rsidRPr="00F403D8">
        <w:rPr>
          <w:rFonts w:ascii="Courier New" w:hAnsi="Courier New" w:cs="Courier New"/>
          <w:lang w:val="fr-FR"/>
        </w:rPr>
        <w:t xml:space="preserve">      |</w:t>
      </w:r>
    </w:p>
    <w:p w14:paraId="023AD378"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            +-------------+     +-------------+</w:t>
      </w:r>
    </w:p>
    <w:p w14:paraId="25CF62BC" w14:textId="77777777" w:rsidR="00000000" w:rsidRPr="00F403D8" w:rsidRDefault="006F073D" w:rsidP="008F6424">
      <w:pPr>
        <w:pStyle w:val="Textebrut"/>
        <w:rPr>
          <w:rFonts w:ascii="Courier New" w:hAnsi="Courier New" w:cs="Courier New"/>
          <w:lang w:val="fr-FR"/>
        </w:rPr>
      </w:pPr>
    </w:p>
    <w:p w14:paraId="200B8C5C"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                     Figure 2: Assurance Graph </w:t>
      </w:r>
      <w:proofErr w:type="spellStart"/>
      <w:r w:rsidRPr="00F403D8">
        <w:rPr>
          <w:rFonts w:ascii="Courier New" w:hAnsi="Courier New" w:cs="Courier New"/>
          <w:lang w:val="fr-FR"/>
        </w:rPr>
        <w:t>Example</w:t>
      </w:r>
      <w:proofErr w:type="spellEnd"/>
    </w:p>
    <w:p w14:paraId="76146987" w14:textId="77777777" w:rsidR="00000000" w:rsidRPr="00F403D8" w:rsidRDefault="006F073D" w:rsidP="008F6424">
      <w:pPr>
        <w:pStyle w:val="Textebrut"/>
        <w:rPr>
          <w:rFonts w:ascii="Courier New" w:hAnsi="Courier New" w:cs="Courier New"/>
          <w:lang w:val="fr-FR"/>
        </w:rPr>
      </w:pPr>
    </w:p>
    <w:p w14:paraId="08216485" w14:textId="77777777" w:rsidR="00000000" w:rsidRPr="008F6424" w:rsidRDefault="006F073D" w:rsidP="008F6424">
      <w:pPr>
        <w:pStyle w:val="Textebrut"/>
        <w:rPr>
          <w:rFonts w:ascii="Courier New" w:hAnsi="Courier New" w:cs="Courier New"/>
        </w:rPr>
      </w:pPr>
      <w:r w:rsidRPr="00F403D8">
        <w:rPr>
          <w:rFonts w:ascii="Courier New" w:hAnsi="Courier New" w:cs="Courier New"/>
          <w:lang w:val="fr-FR"/>
        </w:rPr>
        <w:t xml:space="preserve">   </w:t>
      </w:r>
      <w:r w:rsidRPr="008F6424">
        <w:rPr>
          <w:rFonts w:ascii="Courier New" w:hAnsi="Courier New" w:cs="Courier New"/>
        </w:rPr>
        <w:t>Depicting the assurance graph helps the operator to understand (and</w:t>
      </w:r>
    </w:p>
    <w:p w14:paraId="0419FB3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assert</w:t>
      </w:r>
      <w:proofErr w:type="gramEnd"/>
      <w:r w:rsidRPr="008F6424">
        <w:rPr>
          <w:rFonts w:ascii="Courier New" w:hAnsi="Courier New" w:cs="Courier New"/>
        </w:rPr>
        <w:t>) the decomposition.  The assurance graph shall be maintained</w:t>
      </w:r>
    </w:p>
    <w:p w14:paraId="73C6351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during</w:t>
      </w:r>
      <w:proofErr w:type="gramEnd"/>
      <w:r w:rsidRPr="008F6424">
        <w:rPr>
          <w:rFonts w:ascii="Courier New" w:hAnsi="Courier New" w:cs="Courier New"/>
        </w:rPr>
        <w:t xml:space="preserve"> normal operation with addition, modification and</w:t>
      </w:r>
      <w:r w:rsidRPr="008F6424">
        <w:rPr>
          <w:rFonts w:ascii="Courier New" w:hAnsi="Courier New" w:cs="Courier New"/>
        </w:rPr>
        <w:t xml:space="preserve"> removal of</w:t>
      </w:r>
    </w:p>
    <w:p w14:paraId="15F0306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instances.  A change in the network configuration or topology</w:t>
      </w:r>
    </w:p>
    <w:p w14:paraId="3A7D2F3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shall</w:t>
      </w:r>
      <w:proofErr w:type="gramEnd"/>
      <w:r w:rsidRPr="008F6424">
        <w:rPr>
          <w:rFonts w:ascii="Courier New" w:hAnsi="Courier New" w:cs="Courier New"/>
        </w:rPr>
        <w:t xml:space="preserve"> be reflected in the assurance graph.  As a first example, a</w:t>
      </w:r>
    </w:p>
    <w:p w14:paraId="6F8A18D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change</w:t>
      </w:r>
      <w:proofErr w:type="gramEnd"/>
      <w:r w:rsidRPr="008F6424">
        <w:rPr>
          <w:rFonts w:ascii="Courier New" w:hAnsi="Courier New" w:cs="Courier New"/>
        </w:rPr>
        <w:t xml:space="preserve"> of routing protocol from IS-IS to OSPF would change the</w:t>
      </w:r>
    </w:p>
    <w:p w14:paraId="1FE8D11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 accordingly.  As </w:t>
      </w:r>
      <w:r w:rsidRPr="008F6424">
        <w:rPr>
          <w:rFonts w:ascii="Courier New" w:hAnsi="Courier New" w:cs="Courier New"/>
        </w:rPr>
        <w:t>a second example, assuming that ECMP</w:t>
      </w:r>
    </w:p>
    <w:p w14:paraId="41AA547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is</w:t>
      </w:r>
      <w:proofErr w:type="gramEnd"/>
      <w:r w:rsidRPr="008F6424">
        <w:rPr>
          <w:rFonts w:ascii="Courier New" w:hAnsi="Courier New" w:cs="Courier New"/>
        </w:rPr>
        <w:t xml:space="preserve"> in place for the source router for that specific tunnel; in that</w:t>
      </w:r>
    </w:p>
    <w:p w14:paraId="3E7755C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case</w:t>
      </w:r>
      <w:proofErr w:type="gramEnd"/>
      <w:r w:rsidRPr="008F6424">
        <w:rPr>
          <w:rFonts w:ascii="Courier New" w:hAnsi="Courier New" w:cs="Courier New"/>
        </w:rPr>
        <w:t>, multiple interfaces must now be monitored, on top of the</w:t>
      </w:r>
    </w:p>
    <w:p w14:paraId="0321EF5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monitoring</w:t>
      </w:r>
      <w:proofErr w:type="gramEnd"/>
      <w:r w:rsidRPr="008F6424">
        <w:rPr>
          <w:rFonts w:ascii="Courier New" w:hAnsi="Courier New" w:cs="Courier New"/>
        </w:rPr>
        <w:t xml:space="preserve"> the ECMP health itself.</w:t>
      </w:r>
    </w:p>
    <w:p w14:paraId="47E77362" w14:textId="77777777" w:rsidR="00000000" w:rsidRPr="008F6424" w:rsidRDefault="006F073D" w:rsidP="008F6424">
      <w:pPr>
        <w:pStyle w:val="Textebrut"/>
        <w:rPr>
          <w:rFonts w:ascii="Courier New" w:hAnsi="Courier New" w:cs="Courier New"/>
        </w:rPr>
      </w:pPr>
    </w:p>
    <w:p w14:paraId="154258D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3.2</w:t>
      </w:r>
      <w:proofErr w:type="gramStart"/>
      <w:r w:rsidRPr="008F6424">
        <w:rPr>
          <w:rFonts w:ascii="Courier New" w:hAnsi="Courier New" w:cs="Courier New"/>
        </w:rPr>
        <w:t>.  Intent</w:t>
      </w:r>
      <w:proofErr w:type="gramEnd"/>
      <w:r w:rsidRPr="008F6424">
        <w:rPr>
          <w:rFonts w:ascii="Courier New" w:hAnsi="Courier New" w:cs="Courier New"/>
        </w:rPr>
        <w:t xml:space="preserve"> and Assurance Graph</w:t>
      </w:r>
    </w:p>
    <w:p w14:paraId="2D56D93E" w14:textId="77777777" w:rsidR="00000000" w:rsidRPr="008F6424" w:rsidRDefault="006F073D" w:rsidP="008F6424">
      <w:pPr>
        <w:pStyle w:val="Textebrut"/>
        <w:rPr>
          <w:rFonts w:ascii="Courier New" w:hAnsi="Courier New" w:cs="Courier New"/>
        </w:rPr>
      </w:pPr>
    </w:p>
    <w:p w14:paraId="77D8EEA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w:t>
      </w:r>
      <w:r w:rsidRPr="008F6424">
        <w:rPr>
          <w:rFonts w:ascii="Courier New" w:hAnsi="Courier New" w:cs="Courier New"/>
        </w:rPr>
        <w:t>IN orchestrator analyzes the configuration of a service</w:t>
      </w:r>
    </w:p>
    <w:p w14:paraId="584828F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instance</w:t>
      </w:r>
      <w:proofErr w:type="gramEnd"/>
      <w:r w:rsidRPr="008F6424">
        <w:rPr>
          <w:rFonts w:ascii="Courier New" w:hAnsi="Courier New" w:cs="Courier New"/>
        </w:rPr>
        <w:t xml:space="preserve"> to:</w:t>
      </w:r>
    </w:p>
    <w:p w14:paraId="6357D99A" w14:textId="77777777" w:rsidR="00000000" w:rsidRPr="008F6424" w:rsidRDefault="006F073D" w:rsidP="008F6424">
      <w:pPr>
        <w:pStyle w:val="Textebrut"/>
        <w:rPr>
          <w:rFonts w:ascii="Courier New" w:hAnsi="Courier New" w:cs="Courier New"/>
        </w:rPr>
      </w:pPr>
    </w:p>
    <w:p w14:paraId="3C43D54B" w14:textId="29C4BB0C"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Try</w:t>
      </w:r>
      <w:proofErr w:type="gramEnd"/>
      <w:r w:rsidRPr="008F6424">
        <w:rPr>
          <w:rFonts w:ascii="Courier New" w:hAnsi="Courier New" w:cs="Courier New"/>
        </w:rPr>
        <w:t xml:space="preserve"> to capture the intent of the service instance, i.e.</w:t>
      </w:r>
      <w:ins w:id="145" w:author="BOUCADAIR Mohamed TGI/OLN" w:date="2021-04-28T08:36:00Z">
        <w:r w:rsidR="009B4692">
          <w:rPr>
            <w:rFonts w:ascii="Courier New" w:hAnsi="Courier New" w:cs="Courier New"/>
          </w:rPr>
          <w:t>,</w:t>
        </w:r>
      </w:ins>
      <w:r w:rsidRPr="008F6424">
        <w:rPr>
          <w:rFonts w:ascii="Courier New" w:hAnsi="Courier New" w:cs="Courier New"/>
        </w:rPr>
        <w:t xml:space="preserve"> what is</w:t>
      </w:r>
    </w:p>
    <w:p w14:paraId="115A6AC0" w14:textId="204247AF"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service instance trying to achieve</w:t>
      </w:r>
      <w:del w:id="146" w:author="BOUCADAIR Mohamed TGI/OLN" w:date="2021-04-28T08:36:00Z">
        <w:r w:rsidRPr="008F6424" w:rsidDel="009B4692">
          <w:rPr>
            <w:rFonts w:ascii="Courier New" w:hAnsi="Courier New" w:cs="Courier New"/>
          </w:rPr>
          <w:delText>,</w:delText>
        </w:r>
      </w:del>
      <w:ins w:id="147" w:author="BOUCADAIR Mohamed TGI/OLN" w:date="2021-04-28T08:36:00Z">
        <w:r w:rsidR="009B4692">
          <w:rPr>
            <w:rFonts w:ascii="Courier New" w:hAnsi="Courier New" w:cs="Courier New"/>
          </w:rPr>
          <w:t>.</w:t>
        </w:r>
      </w:ins>
    </w:p>
    <w:p w14:paraId="54BE0CAF" w14:textId="77777777" w:rsidR="00000000" w:rsidRPr="008F6424" w:rsidRDefault="006F073D" w:rsidP="008F6424">
      <w:pPr>
        <w:pStyle w:val="Textebrut"/>
        <w:rPr>
          <w:rFonts w:ascii="Courier New" w:hAnsi="Courier New" w:cs="Courier New"/>
        </w:rPr>
      </w:pPr>
    </w:p>
    <w:p w14:paraId="19F9739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Decompose</w:t>
      </w:r>
      <w:proofErr w:type="gramEnd"/>
      <w:r w:rsidRPr="008F6424">
        <w:rPr>
          <w:rFonts w:ascii="Courier New" w:hAnsi="Courier New" w:cs="Courier New"/>
        </w:rPr>
        <w:t xml:space="preserve"> the service instance into subservices representing</w:t>
      </w:r>
      <w:r w:rsidRPr="008F6424">
        <w:rPr>
          <w:rFonts w:ascii="Courier New" w:hAnsi="Courier New" w:cs="Courier New"/>
        </w:rPr>
        <w:t xml:space="preserve"> the</w:t>
      </w:r>
    </w:p>
    <w:p w14:paraId="11D4FFF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network</w:t>
      </w:r>
      <w:proofErr w:type="gramEnd"/>
      <w:r w:rsidRPr="008F6424">
        <w:rPr>
          <w:rFonts w:ascii="Courier New" w:hAnsi="Courier New" w:cs="Courier New"/>
        </w:rPr>
        <w:t xml:space="preserve"> features on which the service instance relies.</w:t>
      </w:r>
    </w:p>
    <w:p w14:paraId="336B72FB" w14:textId="77777777" w:rsidR="00000000" w:rsidRPr="008F6424" w:rsidRDefault="006F073D" w:rsidP="008F6424">
      <w:pPr>
        <w:pStyle w:val="Textebrut"/>
        <w:rPr>
          <w:rFonts w:ascii="Courier New" w:hAnsi="Courier New" w:cs="Courier New"/>
        </w:rPr>
      </w:pPr>
    </w:p>
    <w:p w14:paraId="3C26C407" w14:textId="77777777" w:rsidR="00000000" w:rsidRPr="008F6424" w:rsidRDefault="006F073D" w:rsidP="008F6424">
      <w:pPr>
        <w:pStyle w:val="Textebrut"/>
        <w:rPr>
          <w:rFonts w:ascii="Courier New" w:hAnsi="Courier New" w:cs="Courier New"/>
        </w:rPr>
      </w:pPr>
    </w:p>
    <w:p w14:paraId="363B06E7" w14:textId="77777777" w:rsidR="00000000" w:rsidRPr="008F6424" w:rsidRDefault="006F073D" w:rsidP="008F6424">
      <w:pPr>
        <w:pStyle w:val="Textebrut"/>
        <w:rPr>
          <w:rFonts w:ascii="Courier New" w:hAnsi="Courier New" w:cs="Courier New"/>
        </w:rPr>
      </w:pPr>
    </w:p>
    <w:p w14:paraId="118494E7"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10]</w:t>
      </w:r>
    </w:p>
    <w:p w14:paraId="26511240"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0F35DAC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20178AC5" w14:textId="77777777" w:rsidR="00000000" w:rsidRPr="008F6424" w:rsidRDefault="006F073D" w:rsidP="008F6424">
      <w:pPr>
        <w:pStyle w:val="Textebrut"/>
        <w:rPr>
          <w:rFonts w:ascii="Courier New" w:hAnsi="Courier New" w:cs="Courier New"/>
        </w:rPr>
      </w:pPr>
    </w:p>
    <w:p w14:paraId="4233660F" w14:textId="77777777" w:rsidR="00000000" w:rsidRPr="008F6424" w:rsidRDefault="006F073D" w:rsidP="008F6424">
      <w:pPr>
        <w:pStyle w:val="Textebrut"/>
        <w:rPr>
          <w:rFonts w:ascii="Courier New" w:hAnsi="Courier New" w:cs="Courier New"/>
        </w:rPr>
      </w:pPr>
    </w:p>
    <w:p w14:paraId="48DF13A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orchestrator must be able</w:t>
      </w:r>
      <w:r w:rsidRPr="008F6424">
        <w:rPr>
          <w:rFonts w:ascii="Courier New" w:hAnsi="Courier New" w:cs="Courier New"/>
        </w:rPr>
        <w:t xml:space="preserve"> to analyze configuration from</w:t>
      </w:r>
    </w:p>
    <w:p w14:paraId="3101F57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various</w:t>
      </w:r>
      <w:proofErr w:type="gramEnd"/>
      <w:r w:rsidRPr="008F6424">
        <w:rPr>
          <w:rFonts w:ascii="Courier New" w:hAnsi="Courier New" w:cs="Courier New"/>
        </w:rPr>
        <w:t xml:space="preserve"> devices and produce the assurance graph.</w:t>
      </w:r>
    </w:p>
    <w:p w14:paraId="3331A89F" w14:textId="77777777" w:rsidR="00000000" w:rsidRPr="008F6424" w:rsidRDefault="006F073D" w:rsidP="008F6424">
      <w:pPr>
        <w:pStyle w:val="Textebrut"/>
        <w:rPr>
          <w:rFonts w:ascii="Courier New" w:hAnsi="Courier New" w:cs="Courier New"/>
        </w:rPr>
      </w:pPr>
    </w:p>
    <w:p w14:paraId="131EBAE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To schematize what a SAIN orchestrator does, assume that the</w:t>
      </w:r>
    </w:p>
    <w:p w14:paraId="1CF5BD70" w14:textId="36D4B45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configuration</w:t>
      </w:r>
      <w:proofErr w:type="gramEnd"/>
      <w:r w:rsidRPr="008F6424">
        <w:rPr>
          <w:rFonts w:ascii="Courier New" w:hAnsi="Courier New" w:cs="Courier New"/>
        </w:rPr>
        <w:t xml:space="preserve"> for a service instance touches </w:t>
      </w:r>
      <w:del w:id="148" w:author="BOUCADAIR Mohamed TGI/OLN" w:date="2021-04-28T08:36:00Z">
        <w:r w:rsidRPr="008F6424" w:rsidDel="009B4692">
          <w:rPr>
            <w:rFonts w:ascii="Courier New" w:hAnsi="Courier New" w:cs="Courier New"/>
          </w:rPr>
          <w:delText xml:space="preserve">2 </w:delText>
        </w:r>
      </w:del>
      <w:ins w:id="149" w:author="BOUCADAIR Mohamed TGI/OLN" w:date="2021-04-28T08:36:00Z">
        <w:r w:rsidR="009B4692">
          <w:rPr>
            <w:rFonts w:ascii="Courier New" w:hAnsi="Courier New" w:cs="Courier New"/>
          </w:rPr>
          <w:t>two</w:t>
        </w:r>
        <w:r w:rsidR="009B4692" w:rsidRPr="008F6424">
          <w:rPr>
            <w:rFonts w:ascii="Courier New" w:hAnsi="Courier New" w:cs="Courier New"/>
          </w:rPr>
          <w:t xml:space="preserve"> </w:t>
        </w:r>
      </w:ins>
      <w:r w:rsidRPr="008F6424">
        <w:rPr>
          <w:rFonts w:ascii="Courier New" w:hAnsi="Courier New" w:cs="Courier New"/>
        </w:rPr>
        <w:t>devices and configure</w:t>
      </w:r>
    </w:p>
    <w:p w14:paraId="1A71330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on</w:t>
      </w:r>
      <w:proofErr w:type="gramEnd"/>
      <w:r w:rsidRPr="008F6424">
        <w:rPr>
          <w:rFonts w:ascii="Courier New" w:hAnsi="Courier New" w:cs="Courier New"/>
        </w:rPr>
        <w:t xml:space="preserve"> each device a virtual tunnel i</w:t>
      </w:r>
      <w:r w:rsidRPr="008F6424">
        <w:rPr>
          <w:rFonts w:ascii="Courier New" w:hAnsi="Courier New" w:cs="Courier New"/>
        </w:rPr>
        <w:t>nterface.  Then:</w:t>
      </w:r>
    </w:p>
    <w:p w14:paraId="03BF5602" w14:textId="77777777" w:rsidR="00000000" w:rsidRPr="008F6424" w:rsidRDefault="006F073D" w:rsidP="008F6424">
      <w:pPr>
        <w:pStyle w:val="Textebrut"/>
        <w:rPr>
          <w:rFonts w:ascii="Courier New" w:hAnsi="Courier New" w:cs="Courier New"/>
        </w:rPr>
      </w:pPr>
    </w:p>
    <w:p w14:paraId="5E53429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Capturing</w:t>
      </w:r>
      <w:proofErr w:type="gramEnd"/>
      <w:r w:rsidRPr="008F6424">
        <w:rPr>
          <w:rFonts w:ascii="Courier New" w:hAnsi="Courier New" w:cs="Courier New"/>
        </w:rPr>
        <w:t xml:space="preserve"> the intent would start by detecting that the service</w:t>
      </w:r>
    </w:p>
    <w:p w14:paraId="3B2FBAE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instance</w:t>
      </w:r>
      <w:proofErr w:type="gramEnd"/>
      <w:r w:rsidRPr="008F6424">
        <w:rPr>
          <w:rFonts w:ascii="Courier New" w:hAnsi="Courier New" w:cs="Courier New"/>
        </w:rPr>
        <w:t xml:space="preserve"> is actually a tunnel between the two devices, and stating</w:t>
      </w:r>
    </w:p>
    <w:p w14:paraId="31232F4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that</w:t>
      </w:r>
      <w:proofErr w:type="gramEnd"/>
      <w:r w:rsidRPr="008F6424">
        <w:rPr>
          <w:rFonts w:ascii="Courier New" w:hAnsi="Courier New" w:cs="Courier New"/>
        </w:rPr>
        <w:t xml:space="preserve"> this tunnel must be functional.  This is the current state of</w:t>
      </w:r>
    </w:p>
    <w:p w14:paraId="2DD88E9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SAIN, however it </w:t>
      </w:r>
      <w:r w:rsidRPr="008F6424">
        <w:rPr>
          <w:rFonts w:ascii="Courier New" w:hAnsi="Courier New" w:cs="Courier New"/>
        </w:rPr>
        <w:t>does not completely capture the intent which</w:t>
      </w:r>
    </w:p>
    <w:p w14:paraId="67E2A5EB" w14:textId="19172EB9"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might</w:t>
      </w:r>
      <w:proofErr w:type="gramEnd"/>
      <w:r w:rsidRPr="008F6424">
        <w:rPr>
          <w:rFonts w:ascii="Courier New" w:hAnsi="Courier New" w:cs="Courier New"/>
        </w:rPr>
        <w:t xml:space="preserve"> additionally include, for instance, </w:t>
      </w:r>
      <w:del w:id="150" w:author="BOUCADAIR Mohamed TGI/OLN" w:date="2021-04-28T08:37:00Z">
        <w:r w:rsidRPr="008F6424" w:rsidDel="009B4692">
          <w:rPr>
            <w:rFonts w:ascii="Courier New" w:hAnsi="Courier New" w:cs="Courier New"/>
          </w:rPr>
          <w:delText xml:space="preserve">on </w:delText>
        </w:r>
      </w:del>
      <w:r w:rsidRPr="008F6424">
        <w:rPr>
          <w:rFonts w:ascii="Courier New" w:hAnsi="Courier New" w:cs="Courier New"/>
        </w:rPr>
        <w:t>the latency and</w:t>
      </w:r>
    </w:p>
    <w:p w14:paraId="7D04269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bandwidth</w:t>
      </w:r>
      <w:proofErr w:type="gramEnd"/>
      <w:r w:rsidRPr="008F6424">
        <w:rPr>
          <w:rFonts w:ascii="Courier New" w:hAnsi="Courier New" w:cs="Courier New"/>
        </w:rPr>
        <w:t xml:space="preserve"> requirements of this tunnel.</w:t>
      </w:r>
    </w:p>
    <w:p w14:paraId="234AA470" w14:textId="77777777" w:rsidR="00000000" w:rsidRPr="008F6424" w:rsidRDefault="006F073D" w:rsidP="008F6424">
      <w:pPr>
        <w:pStyle w:val="Textebrut"/>
        <w:rPr>
          <w:rFonts w:ascii="Courier New" w:hAnsi="Courier New" w:cs="Courier New"/>
        </w:rPr>
      </w:pPr>
    </w:p>
    <w:p w14:paraId="01932E2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Decomposing</w:t>
      </w:r>
      <w:proofErr w:type="gramEnd"/>
      <w:r w:rsidRPr="008F6424">
        <w:rPr>
          <w:rFonts w:ascii="Courier New" w:hAnsi="Courier New" w:cs="Courier New"/>
        </w:rPr>
        <w:t xml:space="preserve"> the service instance into subservices would result in</w:t>
      </w:r>
    </w:p>
    <w:p w14:paraId="065DB93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assurance graph </w:t>
      </w:r>
      <w:r w:rsidRPr="008F6424">
        <w:rPr>
          <w:rFonts w:ascii="Courier New" w:hAnsi="Courier New" w:cs="Courier New"/>
        </w:rPr>
        <w:t>depicted in Figure 2, for instance.</w:t>
      </w:r>
    </w:p>
    <w:p w14:paraId="5496B41E" w14:textId="77777777" w:rsidR="00000000" w:rsidRPr="008F6424" w:rsidRDefault="006F073D" w:rsidP="008F6424">
      <w:pPr>
        <w:pStyle w:val="Textebrut"/>
        <w:rPr>
          <w:rFonts w:ascii="Courier New" w:hAnsi="Courier New" w:cs="Courier New"/>
        </w:rPr>
      </w:pPr>
    </w:p>
    <w:p w14:paraId="3488B90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 order for SAIN to be applied, the configuration necessary for each</w:t>
      </w:r>
    </w:p>
    <w:p w14:paraId="7C2EF8C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instance should be identifiable and thus should come from a</w:t>
      </w:r>
    </w:p>
    <w:p w14:paraId="310A4C0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"service-aware" source.  While the Figure 1 makes a distinction</w:t>
      </w:r>
    </w:p>
    <w:p w14:paraId="73134D5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betwe</w:t>
      </w:r>
      <w:r w:rsidRPr="008F6424">
        <w:rPr>
          <w:rFonts w:ascii="Courier New" w:hAnsi="Courier New" w:cs="Courier New"/>
        </w:rPr>
        <w:t>en</w:t>
      </w:r>
      <w:proofErr w:type="gramEnd"/>
      <w:r w:rsidRPr="008F6424">
        <w:rPr>
          <w:rFonts w:ascii="Courier New" w:hAnsi="Courier New" w:cs="Courier New"/>
        </w:rPr>
        <w:t xml:space="preserve"> the SAIN orchestrator and a different component providing the</w:t>
      </w:r>
    </w:p>
    <w:p w14:paraId="468A96D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instance configuration, in practice those two components are</w:t>
      </w:r>
    </w:p>
    <w:p w14:paraId="4DC96B6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mostly</w:t>
      </w:r>
      <w:proofErr w:type="gramEnd"/>
      <w:r w:rsidRPr="008F6424">
        <w:rPr>
          <w:rFonts w:ascii="Courier New" w:hAnsi="Courier New" w:cs="Courier New"/>
        </w:rPr>
        <w:t xml:space="preserve"> likely combined.  The internals of the orchestrator are</w:t>
      </w:r>
    </w:p>
    <w:p w14:paraId="432947B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currently</w:t>
      </w:r>
      <w:proofErr w:type="gramEnd"/>
      <w:r w:rsidRPr="008F6424">
        <w:rPr>
          <w:rFonts w:ascii="Courier New" w:hAnsi="Courier New" w:cs="Courier New"/>
        </w:rPr>
        <w:t xml:space="preserve"> out of scope of this document.</w:t>
      </w:r>
    </w:p>
    <w:p w14:paraId="21B0613D" w14:textId="77777777" w:rsidR="00000000" w:rsidRPr="008F6424" w:rsidRDefault="006F073D" w:rsidP="008F6424">
      <w:pPr>
        <w:pStyle w:val="Textebrut"/>
        <w:rPr>
          <w:rFonts w:ascii="Courier New" w:hAnsi="Courier New" w:cs="Courier New"/>
        </w:rPr>
      </w:pPr>
    </w:p>
    <w:p w14:paraId="068F386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3.3</w:t>
      </w:r>
      <w:proofErr w:type="gramStart"/>
      <w:r w:rsidRPr="008F6424">
        <w:rPr>
          <w:rFonts w:ascii="Courier New" w:hAnsi="Courier New" w:cs="Courier New"/>
        </w:rPr>
        <w:t>.  Su</w:t>
      </w:r>
      <w:r w:rsidRPr="008F6424">
        <w:rPr>
          <w:rFonts w:ascii="Courier New" w:hAnsi="Courier New" w:cs="Courier New"/>
        </w:rPr>
        <w:t>bservices</w:t>
      </w:r>
      <w:proofErr w:type="gramEnd"/>
    </w:p>
    <w:p w14:paraId="3F72A533" w14:textId="77777777" w:rsidR="00000000" w:rsidRPr="008F6424" w:rsidRDefault="006F073D" w:rsidP="008F6424">
      <w:pPr>
        <w:pStyle w:val="Textebrut"/>
        <w:rPr>
          <w:rFonts w:ascii="Courier New" w:hAnsi="Courier New" w:cs="Courier New"/>
        </w:rPr>
      </w:pPr>
    </w:p>
    <w:p w14:paraId="2C3865B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 subservice corresponds to subpart or a feature of the network</w:t>
      </w:r>
    </w:p>
    <w:p w14:paraId="0AA26B8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system</w:t>
      </w:r>
      <w:proofErr w:type="gramEnd"/>
      <w:r w:rsidRPr="008F6424">
        <w:rPr>
          <w:rFonts w:ascii="Courier New" w:hAnsi="Courier New" w:cs="Courier New"/>
        </w:rPr>
        <w:t xml:space="preserve"> that is needed for a service instance to function properly.</w:t>
      </w:r>
    </w:p>
    <w:p w14:paraId="140307C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 the context of SAIN, subservice is actually a shortcut for</w:t>
      </w:r>
    </w:p>
    <w:p w14:paraId="534E6E4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w:t>
      </w:r>
      <w:proofErr w:type="gramEnd"/>
      <w:r w:rsidRPr="008F6424">
        <w:rPr>
          <w:rFonts w:ascii="Courier New" w:hAnsi="Courier New" w:cs="Courier New"/>
        </w:rPr>
        <w:t xml:space="preserve"> assurance, that is the method</w:t>
      </w:r>
      <w:r w:rsidRPr="008F6424">
        <w:rPr>
          <w:rFonts w:ascii="Courier New" w:hAnsi="Courier New" w:cs="Courier New"/>
        </w:rPr>
        <w:t xml:space="preserve"> for assuring that a</w:t>
      </w:r>
    </w:p>
    <w:p w14:paraId="02E985D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w:t>
      </w:r>
      <w:proofErr w:type="gramEnd"/>
      <w:r w:rsidRPr="008F6424">
        <w:rPr>
          <w:rFonts w:ascii="Courier New" w:hAnsi="Courier New" w:cs="Courier New"/>
        </w:rPr>
        <w:t xml:space="preserve"> behaves correctly.</w:t>
      </w:r>
    </w:p>
    <w:p w14:paraId="53C06019" w14:textId="77777777" w:rsidR="00000000" w:rsidRPr="008F6424" w:rsidRDefault="006F073D" w:rsidP="008F6424">
      <w:pPr>
        <w:pStyle w:val="Textebrut"/>
        <w:rPr>
          <w:rFonts w:ascii="Courier New" w:hAnsi="Courier New" w:cs="Courier New"/>
        </w:rPr>
      </w:pPr>
    </w:p>
    <w:p w14:paraId="1633748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Subservices, just as with services, have high-level parameters that</w:t>
      </w:r>
    </w:p>
    <w:p w14:paraId="4F09460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specify</w:t>
      </w:r>
      <w:proofErr w:type="gramEnd"/>
      <w:r w:rsidRPr="008F6424">
        <w:rPr>
          <w:rFonts w:ascii="Courier New" w:hAnsi="Courier New" w:cs="Courier New"/>
        </w:rPr>
        <w:t xml:space="preserve"> the type and specific instance to be assured.  For example,</w:t>
      </w:r>
    </w:p>
    <w:p w14:paraId="31D0CAE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assuring</w:t>
      </w:r>
      <w:proofErr w:type="gramEnd"/>
      <w:r w:rsidRPr="008F6424">
        <w:rPr>
          <w:rFonts w:ascii="Courier New" w:hAnsi="Courier New" w:cs="Courier New"/>
        </w:rPr>
        <w:t xml:space="preserve"> a device requires the specific </w:t>
      </w:r>
      <w:proofErr w:type="spellStart"/>
      <w:r w:rsidRPr="008F6424">
        <w:rPr>
          <w:rFonts w:ascii="Courier New" w:hAnsi="Courier New" w:cs="Courier New"/>
        </w:rPr>
        <w:t>deviceId</w:t>
      </w:r>
      <w:proofErr w:type="spellEnd"/>
      <w:r w:rsidRPr="008F6424">
        <w:rPr>
          <w:rFonts w:ascii="Courier New" w:hAnsi="Courier New" w:cs="Courier New"/>
        </w:rPr>
        <w:t xml:space="preserve"> as para</w:t>
      </w:r>
      <w:r w:rsidRPr="008F6424">
        <w:rPr>
          <w:rFonts w:ascii="Courier New" w:hAnsi="Courier New" w:cs="Courier New"/>
        </w:rPr>
        <w:t>meter.  For</w:t>
      </w:r>
    </w:p>
    <w:p w14:paraId="320578A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example</w:t>
      </w:r>
      <w:proofErr w:type="gramEnd"/>
      <w:r w:rsidRPr="008F6424">
        <w:rPr>
          <w:rFonts w:ascii="Courier New" w:hAnsi="Courier New" w:cs="Courier New"/>
        </w:rPr>
        <w:t>, assuring an interface requires the specific combination of</w:t>
      </w:r>
    </w:p>
    <w:p w14:paraId="16F386D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proofErr w:type="gramStart"/>
      <w:r w:rsidRPr="008F6424">
        <w:rPr>
          <w:rFonts w:ascii="Courier New" w:hAnsi="Courier New" w:cs="Courier New"/>
        </w:rPr>
        <w:t>deviceId</w:t>
      </w:r>
      <w:proofErr w:type="spellEnd"/>
      <w:proofErr w:type="gramEnd"/>
      <w:r w:rsidRPr="008F6424">
        <w:rPr>
          <w:rFonts w:ascii="Courier New" w:hAnsi="Courier New" w:cs="Courier New"/>
        </w:rPr>
        <w:t xml:space="preserve"> and </w:t>
      </w:r>
      <w:proofErr w:type="spellStart"/>
      <w:r w:rsidRPr="008F6424">
        <w:rPr>
          <w:rFonts w:ascii="Courier New" w:hAnsi="Courier New" w:cs="Courier New"/>
        </w:rPr>
        <w:t>interfaceId</w:t>
      </w:r>
      <w:proofErr w:type="spellEnd"/>
      <w:r w:rsidRPr="008F6424">
        <w:rPr>
          <w:rFonts w:ascii="Courier New" w:hAnsi="Courier New" w:cs="Courier New"/>
        </w:rPr>
        <w:t>.</w:t>
      </w:r>
    </w:p>
    <w:p w14:paraId="1789124B" w14:textId="77777777" w:rsidR="00000000" w:rsidRPr="008F6424" w:rsidRDefault="006F073D" w:rsidP="008F6424">
      <w:pPr>
        <w:pStyle w:val="Textebrut"/>
        <w:rPr>
          <w:rFonts w:ascii="Courier New" w:hAnsi="Courier New" w:cs="Courier New"/>
        </w:rPr>
      </w:pPr>
    </w:p>
    <w:p w14:paraId="008F8A7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 subservice is also characterized by a list of metrics to fetch and</w:t>
      </w:r>
    </w:p>
    <w:p w14:paraId="1DBF81B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w:t>
      </w:r>
      <w:proofErr w:type="gramEnd"/>
      <w:r w:rsidRPr="008F6424">
        <w:rPr>
          <w:rFonts w:ascii="Courier New" w:hAnsi="Courier New" w:cs="Courier New"/>
        </w:rPr>
        <w:t xml:space="preserve"> list of computations to apply to these metrics in order to infer a</w:t>
      </w:r>
    </w:p>
    <w:p w14:paraId="56E05A2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health</w:t>
      </w:r>
      <w:proofErr w:type="gramEnd"/>
      <w:r w:rsidRPr="008F6424">
        <w:rPr>
          <w:rFonts w:ascii="Courier New" w:hAnsi="Courier New" w:cs="Courier New"/>
        </w:rPr>
        <w:t xml:space="preserve"> status.</w:t>
      </w:r>
    </w:p>
    <w:p w14:paraId="77EFFF4B" w14:textId="77777777" w:rsidR="00000000" w:rsidRPr="008F6424" w:rsidRDefault="006F073D" w:rsidP="008F6424">
      <w:pPr>
        <w:pStyle w:val="Textebrut"/>
        <w:rPr>
          <w:rFonts w:ascii="Courier New" w:hAnsi="Courier New" w:cs="Courier New"/>
        </w:rPr>
      </w:pPr>
    </w:p>
    <w:p w14:paraId="4D21D65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3.4</w:t>
      </w:r>
      <w:proofErr w:type="gramStart"/>
      <w:r w:rsidRPr="008F6424">
        <w:rPr>
          <w:rFonts w:ascii="Courier New" w:hAnsi="Courier New" w:cs="Courier New"/>
        </w:rPr>
        <w:t>.  Building</w:t>
      </w:r>
      <w:proofErr w:type="gramEnd"/>
      <w:r w:rsidRPr="008F6424">
        <w:rPr>
          <w:rFonts w:ascii="Courier New" w:hAnsi="Courier New" w:cs="Courier New"/>
        </w:rPr>
        <w:t xml:space="preserve"> the Expression Graph from the Assurance Graph</w:t>
      </w:r>
    </w:p>
    <w:p w14:paraId="26285EE9" w14:textId="77777777" w:rsidR="00000000" w:rsidRPr="008F6424" w:rsidRDefault="006F073D" w:rsidP="008F6424">
      <w:pPr>
        <w:pStyle w:val="Textebrut"/>
        <w:rPr>
          <w:rFonts w:ascii="Courier New" w:hAnsi="Courier New" w:cs="Courier New"/>
        </w:rPr>
      </w:pPr>
    </w:p>
    <w:p w14:paraId="75CDD6E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From the assurance graph is derived a so-called global computation</w:t>
      </w:r>
    </w:p>
    <w:p w14:paraId="74BB2A7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graph</w:t>
      </w:r>
      <w:proofErr w:type="gramEnd"/>
      <w:r w:rsidRPr="008F6424">
        <w:rPr>
          <w:rFonts w:ascii="Courier New" w:hAnsi="Courier New" w:cs="Courier New"/>
        </w:rPr>
        <w:t>.  First, each subservice instance is transformed into a set of</w:t>
      </w:r>
    </w:p>
    <w:p w14:paraId="4B593ED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w:t>
      </w:r>
      <w:proofErr w:type="gramEnd"/>
      <w:r w:rsidRPr="008F6424">
        <w:rPr>
          <w:rFonts w:ascii="Courier New" w:hAnsi="Courier New" w:cs="Courier New"/>
        </w:rPr>
        <w:t xml:space="preserve"> expressions that t</w:t>
      </w:r>
      <w:r w:rsidRPr="008F6424">
        <w:rPr>
          <w:rFonts w:ascii="Courier New" w:hAnsi="Courier New" w:cs="Courier New"/>
        </w:rPr>
        <w:t>ake metrics and constants as input (i.e.</w:t>
      </w:r>
    </w:p>
    <w:p w14:paraId="39CCCB0C" w14:textId="77777777" w:rsidR="00000000" w:rsidRPr="008F6424" w:rsidRDefault="006F073D" w:rsidP="008F6424">
      <w:pPr>
        <w:pStyle w:val="Textebrut"/>
        <w:rPr>
          <w:rFonts w:ascii="Courier New" w:hAnsi="Courier New" w:cs="Courier New"/>
        </w:rPr>
      </w:pPr>
    </w:p>
    <w:p w14:paraId="00965864" w14:textId="77777777" w:rsidR="00000000" w:rsidRPr="008F6424" w:rsidRDefault="006F073D" w:rsidP="008F6424">
      <w:pPr>
        <w:pStyle w:val="Textebrut"/>
        <w:rPr>
          <w:rFonts w:ascii="Courier New" w:hAnsi="Courier New" w:cs="Courier New"/>
        </w:rPr>
      </w:pPr>
    </w:p>
    <w:p w14:paraId="22C99D51" w14:textId="77777777" w:rsidR="00000000" w:rsidRPr="008F6424" w:rsidRDefault="006F073D" w:rsidP="008F6424">
      <w:pPr>
        <w:pStyle w:val="Textebrut"/>
        <w:rPr>
          <w:rFonts w:ascii="Courier New" w:hAnsi="Courier New" w:cs="Courier New"/>
        </w:rPr>
      </w:pPr>
    </w:p>
    <w:p w14:paraId="2BA4ED9E"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11]</w:t>
      </w:r>
    </w:p>
    <w:p w14:paraId="713C866C"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39FDD26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597CE679" w14:textId="77777777" w:rsidR="00000000" w:rsidRPr="008F6424" w:rsidRDefault="006F073D" w:rsidP="008F6424">
      <w:pPr>
        <w:pStyle w:val="Textebrut"/>
        <w:rPr>
          <w:rFonts w:ascii="Courier New" w:hAnsi="Courier New" w:cs="Courier New"/>
        </w:rPr>
      </w:pPr>
    </w:p>
    <w:p w14:paraId="27A286E0" w14:textId="77777777" w:rsidR="00000000" w:rsidRPr="008F6424" w:rsidRDefault="006F073D" w:rsidP="008F6424">
      <w:pPr>
        <w:pStyle w:val="Textebrut"/>
        <w:rPr>
          <w:rFonts w:ascii="Courier New" w:hAnsi="Courier New" w:cs="Courier New"/>
        </w:rPr>
      </w:pPr>
    </w:p>
    <w:p w14:paraId="211D0DD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sources</w:t>
      </w:r>
      <w:proofErr w:type="gramEnd"/>
      <w:r w:rsidRPr="008F6424">
        <w:rPr>
          <w:rFonts w:ascii="Courier New" w:hAnsi="Courier New" w:cs="Courier New"/>
        </w:rPr>
        <w:t xml:space="preserve"> of the DAG) and produce the status of the subservic</w:t>
      </w:r>
      <w:r w:rsidRPr="008F6424">
        <w:rPr>
          <w:rFonts w:ascii="Courier New" w:hAnsi="Courier New" w:cs="Courier New"/>
        </w:rPr>
        <w:t>e, based</w:t>
      </w:r>
    </w:p>
    <w:p w14:paraId="72A8384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on</w:t>
      </w:r>
      <w:proofErr w:type="gramEnd"/>
      <w:r w:rsidRPr="008F6424">
        <w:rPr>
          <w:rFonts w:ascii="Courier New" w:hAnsi="Courier New" w:cs="Courier New"/>
        </w:rPr>
        <w:t xml:space="preserve"> some heuristics.  Then for each service instance, the service</w:t>
      </w:r>
    </w:p>
    <w:p w14:paraId="3A8514A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expressions</w:t>
      </w:r>
      <w:proofErr w:type="gramEnd"/>
      <w:r w:rsidRPr="008F6424">
        <w:rPr>
          <w:rFonts w:ascii="Courier New" w:hAnsi="Courier New" w:cs="Courier New"/>
        </w:rPr>
        <w:t xml:space="preserve"> are constructed by combining the subservice expressions</w:t>
      </w:r>
    </w:p>
    <w:p w14:paraId="1E7712E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its dependencies.  The way service expressions are combined</w:t>
      </w:r>
    </w:p>
    <w:p w14:paraId="591E056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depends</w:t>
      </w:r>
      <w:proofErr w:type="gramEnd"/>
      <w:r w:rsidRPr="008F6424">
        <w:rPr>
          <w:rFonts w:ascii="Courier New" w:hAnsi="Courier New" w:cs="Courier New"/>
        </w:rPr>
        <w:t xml:space="preserve"> on the dependency types (impact</w:t>
      </w:r>
      <w:r w:rsidRPr="008F6424">
        <w:rPr>
          <w:rFonts w:ascii="Courier New" w:hAnsi="Courier New" w:cs="Courier New"/>
        </w:rPr>
        <w:t>ing or informational).</w:t>
      </w:r>
    </w:p>
    <w:p w14:paraId="6FC1610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Finally, the global computation graph is built by combining the</w:t>
      </w:r>
    </w:p>
    <w:p w14:paraId="68B4675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expressions.  In other words, the global computation graph</w:t>
      </w:r>
    </w:p>
    <w:p w14:paraId="6BED631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encodes</w:t>
      </w:r>
      <w:proofErr w:type="gramEnd"/>
      <w:r w:rsidRPr="008F6424">
        <w:rPr>
          <w:rFonts w:ascii="Courier New" w:hAnsi="Courier New" w:cs="Courier New"/>
        </w:rPr>
        <w:t xml:space="preserve"> all the operations needed to produce health statuses from the</w:t>
      </w:r>
    </w:p>
    <w:p w14:paraId="0D00996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collected</w:t>
      </w:r>
      <w:proofErr w:type="gramEnd"/>
      <w:r w:rsidRPr="008F6424">
        <w:rPr>
          <w:rFonts w:ascii="Courier New" w:hAnsi="Courier New" w:cs="Courier New"/>
        </w:rPr>
        <w:t xml:space="preserve"> metrics.</w:t>
      </w:r>
    </w:p>
    <w:p w14:paraId="6B09785A" w14:textId="77777777" w:rsidR="00000000" w:rsidRPr="008F6424" w:rsidRDefault="006F073D" w:rsidP="008F6424">
      <w:pPr>
        <w:pStyle w:val="Textebrut"/>
        <w:rPr>
          <w:rFonts w:ascii="Courier New" w:hAnsi="Courier New" w:cs="Courier New"/>
        </w:rPr>
      </w:pPr>
    </w:p>
    <w:p w14:paraId="655B0B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Subservices shall be device independent.  To justify this, let's</w:t>
      </w:r>
    </w:p>
    <w:p w14:paraId="70D63D8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consider</w:t>
      </w:r>
      <w:proofErr w:type="gramEnd"/>
      <w:r w:rsidRPr="008F6424">
        <w:rPr>
          <w:rFonts w:ascii="Courier New" w:hAnsi="Courier New" w:cs="Courier New"/>
        </w:rPr>
        <w:t xml:space="preserve"> the interface operational status.  Depending on the device</w:t>
      </w:r>
    </w:p>
    <w:p w14:paraId="6603CED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capabilities</w:t>
      </w:r>
      <w:proofErr w:type="gramEnd"/>
      <w:r w:rsidRPr="008F6424">
        <w:rPr>
          <w:rFonts w:ascii="Courier New" w:hAnsi="Courier New" w:cs="Courier New"/>
        </w:rPr>
        <w:t>, this status can be collected by an industry-accepted</w:t>
      </w:r>
    </w:p>
    <w:p w14:paraId="3B23FEA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YANG module (IETF, </w:t>
      </w:r>
      <w:proofErr w:type="spellStart"/>
      <w:r w:rsidRPr="008F6424">
        <w:rPr>
          <w:rFonts w:ascii="Courier New" w:hAnsi="Courier New" w:cs="Courier New"/>
        </w:rPr>
        <w:t>Openconfig</w:t>
      </w:r>
      <w:proofErr w:type="spellEnd"/>
      <w:r w:rsidRPr="008F6424">
        <w:rPr>
          <w:rFonts w:ascii="Courier New" w:hAnsi="Courier New" w:cs="Courier New"/>
        </w:rPr>
        <w:t>), by a vendor-</w:t>
      </w:r>
      <w:r w:rsidRPr="008F6424">
        <w:rPr>
          <w:rFonts w:ascii="Courier New" w:hAnsi="Courier New" w:cs="Courier New"/>
        </w:rPr>
        <w:t>specific YANG module, or</w:t>
      </w:r>
    </w:p>
    <w:p w14:paraId="6EEE1F7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even</w:t>
      </w:r>
      <w:proofErr w:type="gramEnd"/>
      <w:r w:rsidRPr="008F6424">
        <w:rPr>
          <w:rFonts w:ascii="Courier New" w:hAnsi="Courier New" w:cs="Courier New"/>
        </w:rPr>
        <w:t xml:space="preserve"> by a MIB module.  If the subservice was dependent on the</w:t>
      </w:r>
    </w:p>
    <w:p w14:paraId="403B0D2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mechanism</w:t>
      </w:r>
      <w:proofErr w:type="gramEnd"/>
      <w:r w:rsidRPr="008F6424">
        <w:rPr>
          <w:rFonts w:ascii="Courier New" w:hAnsi="Courier New" w:cs="Courier New"/>
        </w:rPr>
        <w:t xml:space="preserve"> to collect the operational status, then we would need</w:t>
      </w:r>
    </w:p>
    <w:p w14:paraId="347445B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multiple</w:t>
      </w:r>
      <w:proofErr w:type="gramEnd"/>
      <w:r w:rsidRPr="008F6424">
        <w:rPr>
          <w:rFonts w:ascii="Courier New" w:hAnsi="Courier New" w:cs="Courier New"/>
        </w:rPr>
        <w:t xml:space="preserve"> subservice definitions in order to support all different</w:t>
      </w:r>
    </w:p>
    <w:p w14:paraId="6BA27DC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mechanisms</w:t>
      </w:r>
      <w:proofErr w:type="gramEnd"/>
      <w:r w:rsidRPr="008F6424">
        <w:rPr>
          <w:rFonts w:ascii="Courier New" w:hAnsi="Courier New" w:cs="Courier New"/>
        </w:rPr>
        <w:t>.  This also impl</w:t>
      </w:r>
      <w:r w:rsidRPr="008F6424">
        <w:rPr>
          <w:rFonts w:ascii="Courier New" w:hAnsi="Courier New" w:cs="Courier New"/>
        </w:rPr>
        <w:t>ies that, while waiting for all the</w:t>
      </w:r>
    </w:p>
    <w:p w14:paraId="53C10DE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metrics</w:t>
      </w:r>
      <w:proofErr w:type="gramEnd"/>
      <w:r w:rsidRPr="008F6424">
        <w:rPr>
          <w:rFonts w:ascii="Courier New" w:hAnsi="Courier New" w:cs="Courier New"/>
        </w:rPr>
        <w:t xml:space="preserve"> to be available via standard YANG modules, SAIN agents might</w:t>
      </w:r>
    </w:p>
    <w:p w14:paraId="303EDDB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have</w:t>
      </w:r>
      <w:proofErr w:type="gramEnd"/>
      <w:r w:rsidRPr="008F6424">
        <w:rPr>
          <w:rFonts w:ascii="Courier New" w:hAnsi="Courier New" w:cs="Courier New"/>
        </w:rPr>
        <w:t xml:space="preserve"> to retrieve metric values via non-standard YANG models, via MIB</w:t>
      </w:r>
    </w:p>
    <w:p w14:paraId="76CD637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modules</w:t>
      </w:r>
      <w:proofErr w:type="gramEnd"/>
      <w:r w:rsidRPr="008F6424">
        <w:rPr>
          <w:rFonts w:ascii="Courier New" w:hAnsi="Courier New" w:cs="Courier New"/>
        </w:rPr>
        <w:t>, Command Line Interface (CLI), etc., effectively implementing</w:t>
      </w:r>
    </w:p>
    <w:p w14:paraId="406CC05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w:t>
      </w:r>
      <w:proofErr w:type="gramEnd"/>
      <w:r w:rsidRPr="008F6424">
        <w:rPr>
          <w:rFonts w:ascii="Courier New" w:hAnsi="Courier New" w:cs="Courier New"/>
        </w:rPr>
        <w:t xml:space="preserve"> normalization layer between data models and information models.</w:t>
      </w:r>
    </w:p>
    <w:p w14:paraId="271B9ECD" w14:textId="77777777" w:rsidR="00000000" w:rsidRPr="008F6424" w:rsidRDefault="006F073D" w:rsidP="008F6424">
      <w:pPr>
        <w:pStyle w:val="Textebrut"/>
        <w:rPr>
          <w:rFonts w:ascii="Courier New" w:hAnsi="Courier New" w:cs="Courier New"/>
        </w:rPr>
      </w:pPr>
    </w:p>
    <w:p w14:paraId="69A7E61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 order to keep subservices independent from metric collection</w:t>
      </w:r>
    </w:p>
    <w:p w14:paraId="6933662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method</w:t>
      </w:r>
      <w:proofErr w:type="gramEnd"/>
      <w:r w:rsidRPr="008F6424">
        <w:rPr>
          <w:rFonts w:ascii="Courier New" w:hAnsi="Courier New" w:cs="Courier New"/>
        </w:rPr>
        <w:t>, or, expressed differently, to support multiple combinations</w:t>
      </w:r>
    </w:p>
    <w:p w14:paraId="73E3104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platforms, OSes, and even vendors, the framew</w:t>
      </w:r>
      <w:r w:rsidRPr="008F6424">
        <w:rPr>
          <w:rFonts w:ascii="Courier New" w:hAnsi="Courier New" w:cs="Courier New"/>
        </w:rPr>
        <w:t>ork introduces the</w:t>
      </w:r>
    </w:p>
    <w:p w14:paraId="68F373E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concept</w:t>
      </w:r>
      <w:proofErr w:type="gramEnd"/>
      <w:r w:rsidRPr="008F6424">
        <w:rPr>
          <w:rFonts w:ascii="Courier New" w:hAnsi="Courier New" w:cs="Courier New"/>
        </w:rPr>
        <w:t xml:space="preserve"> of "metric engine".  The metric engine maps each device-</w:t>
      </w:r>
    </w:p>
    <w:p w14:paraId="5EB1C96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independent</w:t>
      </w:r>
      <w:proofErr w:type="gramEnd"/>
      <w:r w:rsidRPr="008F6424">
        <w:rPr>
          <w:rFonts w:ascii="Courier New" w:hAnsi="Courier New" w:cs="Courier New"/>
        </w:rPr>
        <w:t xml:space="preserve"> metric used in the subservices to a list of device-</w:t>
      </w:r>
    </w:p>
    <w:p w14:paraId="6588F4A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specific</w:t>
      </w:r>
      <w:proofErr w:type="gramEnd"/>
      <w:r w:rsidRPr="008F6424">
        <w:rPr>
          <w:rFonts w:ascii="Courier New" w:hAnsi="Courier New" w:cs="Courier New"/>
        </w:rPr>
        <w:t xml:space="preserve"> metric implementations that precisely define how to fetch</w:t>
      </w:r>
    </w:p>
    <w:p w14:paraId="521F4C6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values</w:t>
      </w:r>
      <w:proofErr w:type="gramEnd"/>
      <w:r w:rsidRPr="008F6424">
        <w:rPr>
          <w:rFonts w:ascii="Courier New" w:hAnsi="Courier New" w:cs="Courier New"/>
        </w:rPr>
        <w:t xml:space="preserve"> for that metric.  The </w:t>
      </w:r>
      <w:r w:rsidRPr="008F6424">
        <w:rPr>
          <w:rFonts w:ascii="Courier New" w:hAnsi="Courier New" w:cs="Courier New"/>
        </w:rPr>
        <w:t>mapping is parameterized by the</w:t>
      </w:r>
    </w:p>
    <w:p w14:paraId="15C367D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characteristics</w:t>
      </w:r>
      <w:proofErr w:type="gramEnd"/>
      <w:r w:rsidRPr="008F6424">
        <w:rPr>
          <w:rFonts w:ascii="Courier New" w:hAnsi="Courier New" w:cs="Courier New"/>
        </w:rPr>
        <w:t xml:space="preserve"> (model, OS version, etc.) of the device from which</w:t>
      </w:r>
    </w:p>
    <w:p w14:paraId="0474253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metrics are fetched.</w:t>
      </w:r>
    </w:p>
    <w:p w14:paraId="76C53F1E" w14:textId="77777777" w:rsidR="00000000" w:rsidRPr="008F6424" w:rsidRDefault="006F073D" w:rsidP="008F6424">
      <w:pPr>
        <w:pStyle w:val="Textebrut"/>
        <w:rPr>
          <w:rFonts w:ascii="Courier New" w:hAnsi="Courier New" w:cs="Courier New"/>
        </w:rPr>
      </w:pPr>
    </w:p>
    <w:p w14:paraId="0813575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3.5</w:t>
      </w:r>
      <w:proofErr w:type="gramStart"/>
      <w:r w:rsidRPr="008F6424">
        <w:rPr>
          <w:rFonts w:ascii="Courier New" w:hAnsi="Courier New" w:cs="Courier New"/>
        </w:rPr>
        <w:t>.  Building</w:t>
      </w:r>
      <w:proofErr w:type="gramEnd"/>
      <w:r w:rsidRPr="008F6424">
        <w:rPr>
          <w:rFonts w:ascii="Courier New" w:hAnsi="Courier New" w:cs="Courier New"/>
        </w:rPr>
        <w:t xml:space="preserve"> the Expression from a Subservice</w:t>
      </w:r>
    </w:p>
    <w:p w14:paraId="690963D0" w14:textId="77777777" w:rsidR="00000000" w:rsidRPr="008F6424" w:rsidRDefault="006F073D" w:rsidP="008F6424">
      <w:pPr>
        <w:pStyle w:val="Textebrut"/>
        <w:rPr>
          <w:rFonts w:ascii="Courier New" w:hAnsi="Courier New" w:cs="Courier New"/>
        </w:rPr>
      </w:pPr>
    </w:p>
    <w:p w14:paraId="284714E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Additionally, to the list of metrics, each subservice defines a list</w:t>
      </w:r>
    </w:p>
    <w:p w14:paraId="49F9C2C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w:t>
      </w:r>
      <w:r w:rsidRPr="008F6424">
        <w:rPr>
          <w:rFonts w:ascii="Courier New" w:hAnsi="Courier New" w:cs="Courier New"/>
        </w:rPr>
        <w:t>f</w:t>
      </w:r>
      <w:proofErr w:type="gramEnd"/>
      <w:r w:rsidRPr="008F6424">
        <w:rPr>
          <w:rFonts w:ascii="Courier New" w:hAnsi="Courier New" w:cs="Courier New"/>
        </w:rPr>
        <w:t xml:space="preserve"> expressions to apply on the metrics in order to compute the health</w:t>
      </w:r>
    </w:p>
    <w:p w14:paraId="0DB306F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status</w:t>
      </w:r>
      <w:proofErr w:type="gramEnd"/>
      <w:r w:rsidRPr="008F6424">
        <w:rPr>
          <w:rFonts w:ascii="Courier New" w:hAnsi="Courier New" w:cs="Courier New"/>
        </w:rPr>
        <w:t xml:space="preserve"> of the subservice.  The definition or the standardization of</w:t>
      </w:r>
    </w:p>
    <w:p w14:paraId="282013E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those</w:t>
      </w:r>
      <w:proofErr w:type="gramEnd"/>
      <w:r w:rsidRPr="008F6424">
        <w:rPr>
          <w:rFonts w:ascii="Courier New" w:hAnsi="Courier New" w:cs="Courier New"/>
        </w:rPr>
        <w:t xml:space="preserve"> expressions (also known as heuristic) is currently out of scope</w:t>
      </w:r>
    </w:p>
    <w:p w14:paraId="71A8E97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of</w:t>
      </w:r>
      <w:proofErr w:type="gramEnd"/>
      <w:r w:rsidRPr="008F6424">
        <w:rPr>
          <w:rFonts w:ascii="Courier New" w:hAnsi="Courier New" w:cs="Courier New"/>
        </w:rPr>
        <w:t xml:space="preserve"> this standardization.</w:t>
      </w:r>
    </w:p>
    <w:p w14:paraId="7810BAC3" w14:textId="77777777" w:rsidR="00000000" w:rsidRPr="008F6424" w:rsidRDefault="006F073D" w:rsidP="008F6424">
      <w:pPr>
        <w:pStyle w:val="Textebrut"/>
        <w:rPr>
          <w:rFonts w:ascii="Courier New" w:hAnsi="Courier New" w:cs="Courier New"/>
        </w:rPr>
      </w:pPr>
    </w:p>
    <w:p w14:paraId="34D9D0E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3.6</w:t>
      </w:r>
      <w:proofErr w:type="gramStart"/>
      <w:r w:rsidRPr="008F6424">
        <w:rPr>
          <w:rFonts w:ascii="Courier New" w:hAnsi="Courier New" w:cs="Courier New"/>
        </w:rPr>
        <w:t>.  Open</w:t>
      </w:r>
      <w:proofErr w:type="gramEnd"/>
      <w:r w:rsidRPr="008F6424">
        <w:rPr>
          <w:rFonts w:ascii="Courier New" w:hAnsi="Courier New" w:cs="Courier New"/>
        </w:rPr>
        <w:t xml:space="preserve"> Int</w:t>
      </w:r>
      <w:r w:rsidRPr="008F6424">
        <w:rPr>
          <w:rFonts w:ascii="Courier New" w:hAnsi="Courier New" w:cs="Courier New"/>
        </w:rPr>
        <w:t>erfaces with YANG Modules</w:t>
      </w:r>
    </w:p>
    <w:p w14:paraId="232F6CA8" w14:textId="77777777" w:rsidR="00000000" w:rsidRPr="008F6424" w:rsidRDefault="006F073D" w:rsidP="008F6424">
      <w:pPr>
        <w:pStyle w:val="Textebrut"/>
        <w:rPr>
          <w:rFonts w:ascii="Courier New" w:hAnsi="Courier New" w:cs="Courier New"/>
        </w:rPr>
      </w:pPr>
    </w:p>
    <w:p w14:paraId="6D683AD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interfaces between the architecture components are open thanks to</w:t>
      </w:r>
    </w:p>
    <w:p w14:paraId="52A6A48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YANG modules specified in YANG Modules for Service Assurance</w:t>
      </w:r>
    </w:p>
    <w:p w14:paraId="5E026EB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commentRangeStart w:id="151"/>
      <w:r w:rsidRPr="008F6424">
        <w:rPr>
          <w:rFonts w:ascii="Courier New" w:hAnsi="Courier New" w:cs="Courier New"/>
        </w:rPr>
        <w:t>[I-</w:t>
      </w:r>
      <w:proofErr w:type="spellStart"/>
      <w:r w:rsidRPr="008F6424">
        <w:rPr>
          <w:rFonts w:ascii="Courier New" w:hAnsi="Courier New" w:cs="Courier New"/>
        </w:rPr>
        <w:t>D.claise</w:t>
      </w:r>
      <w:proofErr w:type="spellEnd"/>
      <w:r w:rsidRPr="008F6424">
        <w:rPr>
          <w:rFonts w:ascii="Courier New" w:hAnsi="Courier New" w:cs="Courier New"/>
        </w:rPr>
        <w:t>-opsawg-service-assurance-yang]</w:t>
      </w:r>
      <w:commentRangeEnd w:id="151"/>
      <w:r w:rsidR="00AB3E89">
        <w:rPr>
          <w:rStyle w:val="Marquedecommentaire"/>
          <w:rFonts w:asciiTheme="minorHAnsi" w:hAnsiTheme="minorHAnsi"/>
        </w:rPr>
        <w:commentReference w:id="151"/>
      </w:r>
      <w:r w:rsidRPr="008F6424">
        <w:rPr>
          <w:rFonts w:ascii="Courier New" w:hAnsi="Courier New" w:cs="Courier New"/>
        </w:rPr>
        <w:t>; they specify objects for</w:t>
      </w:r>
    </w:p>
    <w:p w14:paraId="1E5F1C2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assuring</w:t>
      </w:r>
      <w:proofErr w:type="gramEnd"/>
      <w:r w:rsidRPr="008F6424">
        <w:rPr>
          <w:rFonts w:ascii="Courier New" w:hAnsi="Courier New" w:cs="Courier New"/>
        </w:rPr>
        <w:t xml:space="preserve"> netw</w:t>
      </w:r>
      <w:r w:rsidRPr="008F6424">
        <w:rPr>
          <w:rFonts w:ascii="Courier New" w:hAnsi="Courier New" w:cs="Courier New"/>
        </w:rPr>
        <w:t>ork services based on their decomposition into so-called</w:t>
      </w:r>
    </w:p>
    <w:p w14:paraId="41C7052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according to the SAIN architecture.</w:t>
      </w:r>
    </w:p>
    <w:p w14:paraId="0B1DFAAC" w14:textId="77777777" w:rsidR="00000000" w:rsidRPr="008F6424" w:rsidRDefault="006F073D" w:rsidP="008F6424">
      <w:pPr>
        <w:pStyle w:val="Textebrut"/>
        <w:rPr>
          <w:rFonts w:ascii="Courier New" w:hAnsi="Courier New" w:cs="Courier New"/>
        </w:rPr>
      </w:pPr>
    </w:p>
    <w:p w14:paraId="182646DE" w14:textId="77777777" w:rsidR="00000000" w:rsidRPr="008F6424" w:rsidRDefault="006F073D" w:rsidP="008F6424">
      <w:pPr>
        <w:pStyle w:val="Textebrut"/>
        <w:rPr>
          <w:rFonts w:ascii="Courier New" w:hAnsi="Courier New" w:cs="Courier New"/>
        </w:rPr>
      </w:pPr>
    </w:p>
    <w:p w14:paraId="0F7976D6" w14:textId="77777777" w:rsidR="00000000" w:rsidRPr="008F6424" w:rsidRDefault="006F073D" w:rsidP="008F6424">
      <w:pPr>
        <w:pStyle w:val="Textebrut"/>
        <w:rPr>
          <w:rFonts w:ascii="Courier New" w:hAnsi="Courier New" w:cs="Courier New"/>
        </w:rPr>
      </w:pPr>
    </w:p>
    <w:p w14:paraId="41D0AE75"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12]</w:t>
      </w:r>
    </w:p>
    <w:p w14:paraId="7DC1999D"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072F177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w:t>
      </w:r>
      <w:r w:rsidRPr="008F6424">
        <w:rPr>
          <w:rFonts w:ascii="Courier New" w:hAnsi="Courier New" w:cs="Courier New"/>
        </w:rPr>
        <w:t>021</w:t>
      </w:r>
    </w:p>
    <w:p w14:paraId="34A32A2F" w14:textId="77777777" w:rsidR="00000000" w:rsidRPr="008F6424" w:rsidRDefault="006F073D" w:rsidP="008F6424">
      <w:pPr>
        <w:pStyle w:val="Textebrut"/>
        <w:rPr>
          <w:rFonts w:ascii="Courier New" w:hAnsi="Courier New" w:cs="Courier New"/>
        </w:rPr>
      </w:pPr>
    </w:p>
    <w:p w14:paraId="729628A2" w14:textId="77777777" w:rsidR="00000000" w:rsidRPr="008F6424" w:rsidRDefault="006F073D" w:rsidP="008F6424">
      <w:pPr>
        <w:pStyle w:val="Textebrut"/>
        <w:rPr>
          <w:rFonts w:ascii="Courier New" w:hAnsi="Courier New" w:cs="Courier New"/>
        </w:rPr>
      </w:pPr>
    </w:p>
    <w:p w14:paraId="05A1CDB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module is intended for the following use cases:</w:t>
      </w:r>
    </w:p>
    <w:p w14:paraId="2B5D602A" w14:textId="77777777" w:rsidR="00000000" w:rsidRPr="008F6424" w:rsidRDefault="006F073D" w:rsidP="008F6424">
      <w:pPr>
        <w:pStyle w:val="Textebrut"/>
        <w:rPr>
          <w:rFonts w:ascii="Courier New" w:hAnsi="Courier New" w:cs="Courier New"/>
        </w:rPr>
      </w:pPr>
    </w:p>
    <w:p w14:paraId="383EE2B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Assurance</w:t>
      </w:r>
      <w:proofErr w:type="gramEnd"/>
      <w:r w:rsidRPr="008F6424">
        <w:rPr>
          <w:rFonts w:ascii="Courier New" w:hAnsi="Courier New" w:cs="Courier New"/>
        </w:rPr>
        <w:t xml:space="preserve"> graph configuration:</w:t>
      </w:r>
    </w:p>
    <w:p w14:paraId="5F8BFD1D" w14:textId="77777777" w:rsidR="00000000" w:rsidRPr="008F6424" w:rsidRDefault="006F073D" w:rsidP="008F6424">
      <w:pPr>
        <w:pStyle w:val="Textebrut"/>
        <w:rPr>
          <w:rFonts w:ascii="Courier New" w:hAnsi="Courier New" w:cs="Courier New"/>
        </w:rPr>
      </w:pPr>
    </w:p>
    <w:p w14:paraId="187A26B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  Subservices</w:t>
      </w:r>
      <w:proofErr w:type="gramEnd"/>
      <w:r w:rsidRPr="008F6424">
        <w:rPr>
          <w:rFonts w:ascii="Courier New" w:hAnsi="Courier New" w:cs="Courier New"/>
        </w:rPr>
        <w:t>: configure a set of subservices to assure, by</w:t>
      </w:r>
    </w:p>
    <w:p w14:paraId="212B100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specifying</w:t>
      </w:r>
      <w:proofErr w:type="gramEnd"/>
      <w:r w:rsidRPr="008F6424">
        <w:rPr>
          <w:rFonts w:ascii="Courier New" w:hAnsi="Courier New" w:cs="Courier New"/>
        </w:rPr>
        <w:t xml:space="preserve"> their types and parameters.</w:t>
      </w:r>
    </w:p>
    <w:p w14:paraId="0C1260BE" w14:textId="77777777" w:rsidR="00000000" w:rsidRPr="008F6424" w:rsidRDefault="006F073D" w:rsidP="008F6424">
      <w:pPr>
        <w:pStyle w:val="Textebrut"/>
        <w:rPr>
          <w:rFonts w:ascii="Courier New" w:hAnsi="Courier New" w:cs="Courier New"/>
        </w:rPr>
      </w:pPr>
    </w:p>
    <w:p w14:paraId="3816131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  Dependencies</w:t>
      </w:r>
      <w:proofErr w:type="gramEnd"/>
      <w:r w:rsidRPr="008F6424">
        <w:rPr>
          <w:rFonts w:ascii="Courier New" w:hAnsi="Courier New" w:cs="Courier New"/>
        </w:rPr>
        <w:t>: configure the de</w:t>
      </w:r>
      <w:r w:rsidRPr="008F6424">
        <w:rPr>
          <w:rFonts w:ascii="Courier New" w:hAnsi="Courier New" w:cs="Courier New"/>
        </w:rPr>
        <w:t>pendencies between the</w:t>
      </w:r>
    </w:p>
    <w:p w14:paraId="41E750C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along with their types.</w:t>
      </w:r>
    </w:p>
    <w:p w14:paraId="621343C0" w14:textId="77777777" w:rsidR="00000000" w:rsidRPr="008F6424" w:rsidRDefault="006F073D" w:rsidP="008F6424">
      <w:pPr>
        <w:pStyle w:val="Textebrut"/>
        <w:rPr>
          <w:rFonts w:ascii="Courier New" w:hAnsi="Courier New" w:cs="Courier New"/>
        </w:rPr>
      </w:pPr>
    </w:p>
    <w:p w14:paraId="181B0BF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Assurance</w:t>
      </w:r>
      <w:proofErr w:type="gramEnd"/>
      <w:r w:rsidRPr="008F6424">
        <w:rPr>
          <w:rFonts w:ascii="Courier New" w:hAnsi="Courier New" w:cs="Courier New"/>
        </w:rPr>
        <w:t xml:space="preserve"> telemetry: export the health status of the subservices,</w:t>
      </w:r>
    </w:p>
    <w:p w14:paraId="60A60BA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along</w:t>
      </w:r>
      <w:proofErr w:type="gramEnd"/>
      <w:r w:rsidRPr="008F6424">
        <w:rPr>
          <w:rFonts w:ascii="Courier New" w:hAnsi="Courier New" w:cs="Courier New"/>
        </w:rPr>
        <w:t xml:space="preserve"> with the observed symptoms.</w:t>
      </w:r>
    </w:p>
    <w:p w14:paraId="5D1A8745" w14:textId="77777777" w:rsidR="00000000" w:rsidRPr="008F6424" w:rsidRDefault="006F073D" w:rsidP="008F6424">
      <w:pPr>
        <w:pStyle w:val="Textebrut"/>
        <w:rPr>
          <w:rFonts w:ascii="Courier New" w:hAnsi="Courier New" w:cs="Courier New"/>
        </w:rPr>
      </w:pPr>
    </w:p>
    <w:p w14:paraId="5DC44E5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3.7</w:t>
      </w:r>
      <w:proofErr w:type="gramStart"/>
      <w:r w:rsidRPr="008F6424">
        <w:rPr>
          <w:rFonts w:ascii="Courier New" w:hAnsi="Courier New" w:cs="Courier New"/>
        </w:rPr>
        <w:t>.  Handling</w:t>
      </w:r>
      <w:proofErr w:type="gramEnd"/>
      <w:r w:rsidRPr="008F6424">
        <w:rPr>
          <w:rFonts w:ascii="Courier New" w:hAnsi="Courier New" w:cs="Courier New"/>
        </w:rPr>
        <w:t xml:space="preserve"> Maintenance Windows</w:t>
      </w:r>
    </w:p>
    <w:p w14:paraId="4EFE2523" w14:textId="77777777" w:rsidR="00000000" w:rsidRPr="008F6424" w:rsidRDefault="006F073D" w:rsidP="008F6424">
      <w:pPr>
        <w:pStyle w:val="Textebrut"/>
        <w:rPr>
          <w:rFonts w:ascii="Courier New" w:hAnsi="Courier New" w:cs="Courier New"/>
        </w:rPr>
      </w:pPr>
    </w:p>
    <w:p w14:paraId="06E39F2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Whenever network components are un</w:t>
      </w:r>
      <w:r w:rsidRPr="008F6424">
        <w:rPr>
          <w:rFonts w:ascii="Courier New" w:hAnsi="Courier New" w:cs="Courier New"/>
        </w:rPr>
        <w:t>der maintenance, the operator want</w:t>
      </w:r>
    </w:p>
    <w:p w14:paraId="655CB90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to</w:t>
      </w:r>
      <w:proofErr w:type="gramEnd"/>
      <w:r w:rsidRPr="008F6424">
        <w:rPr>
          <w:rFonts w:ascii="Courier New" w:hAnsi="Courier New" w:cs="Courier New"/>
        </w:rPr>
        <w:t xml:space="preserve"> inhibit the emission of symptoms from those components.  A typical</w:t>
      </w:r>
    </w:p>
    <w:p w14:paraId="313283E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use</w:t>
      </w:r>
      <w:proofErr w:type="gramEnd"/>
      <w:r w:rsidRPr="008F6424">
        <w:rPr>
          <w:rFonts w:ascii="Courier New" w:hAnsi="Courier New" w:cs="Courier New"/>
        </w:rPr>
        <w:t xml:space="preserve"> case is device maintenance, during which the device is not</w:t>
      </w:r>
    </w:p>
    <w:p w14:paraId="79FA15C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supposed</w:t>
      </w:r>
      <w:proofErr w:type="gramEnd"/>
      <w:r w:rsidRPr="008F6424">
        <w:rPr>
          <w:rFonts w:ascii="Courier New" w:hAnsi="Courier New" w:cs="Courier New"/>
        </w:rPr>
        <w:t xml:space="preserve"> to be operational.  As such, symptoms related to the device</w:t>
      </w:r>
    </w:p>
    <w:p w14:paraId="0A2207E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health</w:t>
      </w:r>
      <w:proofErr w:type="gramEnd"/>
      <w:r w:rsidRPr="008F6424">
        <w:rPr>
          <w:rFonts w:ascii="Courier New" w:hAnsi="Courier New" w:cs="Courier New"/>
        </w:rPr>
        <w:t xml:space="preserve"> </w:t>
      </w:r>
      <w:r w:rsidRPr="008F6424">
        <w:rPr>
          <w:rFonts w:ascii="Courier New" w:hAnsi="Courier New" w:cs="Courier New"/>
        </w:rPr>
        <w:t>should be ignored, as well as symptoms related to the device-</w:t>
      </w:r>
    </w:p>
    <w:p w14:paraId="5695DA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specific</w:t>
      </w:r>
      <w:proofErr w:type="gramEnd"/>
      <w:r w:rsidRPr="008F6424">
        <w:rPr>
          <w:rFonts w:ascii="Courier New" w:hAnsi="Courier New" w:cs="Courier New"/>
        </w:rPr>
        <w:t xml:space="preserve"> subservices, such as the interfaces, as their state changes</w:t>
      </w:r>
    </w:p>
    <w:p w14:paraId="4DEFE37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is</w:t>
      </w:r>
      <w:proofErr w:type="gramEnd"/>
      <w:r w:rsidRPr="008F6424">
        <w:rPr>
          <w:rFonts w:ascii="Courier New" w:hAnsi="Courier New" w:cs="Courier New"/>
        </w:rPr>
        <w:t xml:space="preserve"> probably the consequence of the maintenance.</w:t>
      </w:r>
    </w:p>
    <w:p w14:paraId="06F63BCD" w14:textId="77777777" w:rsidR="00000000" w:rsidRPr="008F6424" w:rsidRDefault="006F073D" w:rsidP="008F6424">
      <w:pPr>
        <w:pStyle w:val="Textebrut"/>
        <w:rPr>
          <w:rFonts w:ascii="Courier New" w:hAnsi="Courier New" w:cs="Courier New"/>
        </w:rPr>
      </w:pPr>
    </w:p>
    <w:p w14:paraId="2F60ECB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To configure network components as "under maintenance" in the SAIN</w:t>
      </w:r>
    </w:p>
    <w:p w14:paraId="3465AF4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architecture</w:t>
      </w:r>
      <w:proofErr w:type="gramEnd"/>
      <w:r w:rsidRPr="008F6424">
        <w:rPr>
          <w:rFonts w:ascii="Courier New" w:hAnsi="Courier New" w:cs="Courier New"/>
        </w:rPr>
        <w:t xml:space="preserve">, the </w:t>
      </w:r>
      <w:proofErr w:type="spellStart"/>
      <w:r w:rsidRPr="008F6424">
        <w:rPr>
          <w:rFonts w:ascii="Courier New" w:hAnsi="Courier New" w:cs="Courier New"/>
        </w:rPr>
        <w:t>ietf</w:t>
      </w:r>
      <w:proofErr w:type="spellEnd"/>
      <w:r w:rsidRPr="008F6424">
        <w:rPr>
          <w:rFonts w:ascii="Courier New" w:hAnsi="Courier New" w:cs="Courier New"/>
        </w:rPr>
        <w:t>-service-assurance model proposed in</w:t>
      </w:r>
    </w:p>
    <w:p w14:paraId="3C02E4C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w:t>
      </w:r>
      <w:proofErr w:type="spellStart"/>
      <w:r w:rsidRPr="008F6424">
        <w:rPr>
          <w:rFonts w:ascii="Courier New" w:hAnsi="Courier New" w:cs="Courier New"/>
        </w:rPr>
        <w:t>D.claise</w:t>
      </w:r>
      <w:proofErr w:type="spellEnd"/>
      <w:r w:rsidRPr="008F6424">
        <w:rPr>
          <w:rFonts w:ascii="Courier New" w:hAnsi="Courier New" w:cs="Courier New"/>
        </w:rPr>
        <w:t>-opsawg-service-assurance-yang] specifies an "under-</w:t>
      </w:r>
    </w:p>
    <w:p w14:paraId="560E9A6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maintenance</w:t>
      </w:r>
      <w:proofErr w:type="gramEnd"/>
      <w:r w:rsidRPr="008F6424">
        <w:rPr>
          <w:rFonts w:ascii="Courier New" w:hAnsi="Courier New" w:cs="Courier New"/>
        </w:rPr>
        <w:t>" flag per service or subservice instance.  When this flag</w:t>
      </w:r>
    </w:p>
    <w:p w14:paraId="0946368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is</w:t>
      </w:r>
      <w:proofErr w:type="gramEnd"/>
      <w:r w:rsidRPr="008F6424">
        <w:rPr>
          <w:rFonts w:ascii="Courier New" w:hAnsi="Courier New" w:cs="Courier New"/>
        </w:rPr>
        <w:t xml:space="preserve"> set and only when this flag is set, the companio</w:t>
      </w:r>
      <w:r w:rsidRPr="008F6424">
        <w:rPr>
          <w:rFonts w:ascii="Courier New" w:hAnsi="Courier New" w:cs="Courier New"/>
        </w:rPr>
        <w:t>n field</w:t>
      </w:r>
    </w:p>
    <w:p w14:paraId="65A70CC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"maintenance-contact" must be set to a string that identifies the</w:t>
      </w:r>
    </w:p>
    <w:p w14:paraId="54A2BE9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person</w:t>
      </w:r>
      <w:proofErr w:type="gramEnd"/>
      <w:r w:rsidRPr="008F6424">
        <w:rPr>
          <w:rFonts w:ascii="Courier New" w:hAnsi="Courier New" w:cs="Courier New"/>
        </w:rPr>
        <w:t xml:space="preserve"> or process who requested the maintenance.  Any symptom</w:t>
      </w:r>
    </w:p>
    <w:p w14:paraId="0276371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produced</w:t>
      </w:r>
      <w:proofErr w:type="gramEnd"/>
      <w:r w:rsidRPr="008F6424">
        <w:rPr>
          <w:rFonts w:ascii="Courier New" w:hAnsi="Courier New" w:cs="Courier New"/>
        </w:rPr>
        <w:t xml:space="preserve"> by a service or subservice under maintenance, or by one of</w:t>
      </w:r>
    </w:p>
    <w:p w14:paraId="0C2D3D56" w14:textId="16256995"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its</w:t>
      </w:r>
      <w:proofErr w:type="gramEnd"/>
      <w:r w:rsidRPr="008F6424">
        <w:rPr>
          <w:rFonts w:ascii="Courier New" w:hAnsi="Courier New" w:cs="Courier New"/>
        </w:rPr>
        <w:t xml:space="preserve"> dependencies </w:t>
      </w:r>
      <w:r w:rsidRPr="00AB3E89">
        <w:rPr>
          <w:rFonts w:ascii="Courier New" w:hAnsi="Courier New" w:cs="Courier New"/>
          <w:highlight w:val="yellow"/>
          <w:rPrChange w:id="152" w:author="BOUCADAIR Mohamed TGI/OLN" w:date="2021-04-28T08:41:00Z">
            <w:rPr>
              <w:rFonts w:ascii="Courier New" w:hAnsi="Courier New" w:cs="Courier New"/>
            </w:rPr>
          </w:rPrChange>
        </w:rPr>
        <w:t>MUST NOT</w:t>
      </w:r>
      <w:r w:rsidRPr="008F6424">
        <w:rPr>
          <w:rFonts w:ascii="Courier New" w:hAnsi="Courier New" w:cs="Courier New"/>
        </w:rPr>
        <w:t xml:space="preserve"> be </w:t>
      </w:r>
      <w:del w:id="153" w:author="BOUCADAIR Mohamed TGI/OLN" w:date="2021-04-28T08:40:00Z">
        <w:r w:rsidRPr="008F6424" w:rsidDel="00AB3E89">
          <w:rPr>
            <w:rFonts w:ascii="Courier New" w:hAnsi="Courier New" w:cs="Courier New"/>
          </w:rPr>
          <w:delText xml:space="preserve">be </w:delText>
        </w:r>
      </w:del>
      <w:r w:rsidRPr="008F6424">
        <w:rPr>
          <w:rFonts w:ascii="Courier New" w:hAnsi="Courier New" w:cs="Courier New"/>
        </w:rPr>
        <w:t>reported</w:t>
      </w:r>
      <w:r w:rsidRPr="008F6424">
        <w:rPr>
          <w:rFonts w:ascii="Courier New" w:hAnsi="Courier New" w:cs="Courier New"/>
        </w:rPr>
        <w:t>.  A service or subservice</w:t>
      </w:r>
    </w:p>
    <w:p w14:paraId="3E96D20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under</w:t>
      </w:r>
      <w:proofErr w:type="gramEnd"/>
      <w:r w:rsidRPr="008F6424">
        <w:rPr>
          <w:rFonts w:ascii="Courier New" w:hAnsi="Courier New" w:cs="Courier New"/>
        </w:rPr>
        <w:t xml:space="preserve"> maintenance </w:t>
      </w:r>
      <w:r w:rsidRPr="00AB3E89">
        <w:rPr>
          <w:rFonts w:ascii="Courier New" w:hAnsi="Courier New" w:cs="Courier New"/>
          <w:highlight w:val="yellow"/>
          <w:rPrChange w:id="154" w:author="BOUCADAIR Mohamed TGI/OLN" w:date="2021-04-28T08:41:00Z">
            <w:rPr>
              <w:rFonts w:ascii="Courier New" w:hAnsi="Courier New" w:cs="Courier New"/>
            </w:rPr>
          </w:rPrChange>
        </w:rPr>
        <w:t>MAY</w:t>
      </w:r>
      <w:r w:rsidRPr="008F6424">
        <w:rPr>
          <w:rFonts w:ascii="Courier New" w:hAnsi="Courier New" w:cs="Courier New"/>
        </w:rPr>
        <w:t xml:space="preserve"> propagate a symptom "Under Maintenance" towards</w:t>
      </w:r>
    </w:p>
    <w:p w14:paraId="3B033EF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services</w:t>
      </w:r>
      <w:proofErr w:type="gramEnd"/>
      <w:r w:rsidRPr="008F6424">
        <w:rPr>
          <w:rFonts w:ascii="Courier New" w:hAnsi="Courier New" w:cs="Courier New"/>
        </w:rPr>
        <w:t xml:space="preserve"> or subservices that depend on it.</w:t>
      </w:r>
    </w:p>
    <w:p w14:paraId="0692F5F4" w14:textId="77777777" w:rsidR="00000000" w:rsidRPr="008F6424" w:rsidRDefault="006F073D" w:rsidP="008F6424">
      <w:pPr>
        <w:pStyle w:val="Textebrut"/>
        <w:rPr>
          <w:rFonts w:ascii="Courier New" w:hAnsi="Courier New" w:cs="Courier New"/>
        </w:rPr>
      </w:pPr>
    </w:p>
    <w:p w14:paraId="4EF246E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We illustrate this mechanism on three independent examples based on</w:t>
      </w:r>
    </w:p>
    <w:p w14:paraId="3F975E7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assurance graph depicted in Fig</w:t>
      </w:r>
      <w:r w:rsidRPr="008F6424">
        <w:rPr>
          <w:rFonts w:ascii="Courier New" w:hAnsi="Courier New" w:cs="Courier New"/>
        </w:rPr>
        <w:t>ure 2:</w:t>
      </w:r>
    </w:p>
    <w:p w14:paraId="2D0FE4CE" w14:textId="77777777" w:rsidR="00000000" w:rsidRPr="008F6424" w:rsidRDefault="006F073D" w:rsidP="008F6424">
      <w:pPr>
        <w:pStyle w:val="Textebrut"/>
        <w:rPr>
          <w:rFonts w:ascii="Courier New" w:hAnsi="Courier New" w:cs="Courier New"/>
        </w:rPr>
      </w:pPr>
    </w:p>
    <w:p w14:paraId="55C98A0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Device</w:t>
      </w:r>
      <w:proofErr w:type="gramEnd"/>
      <w:r w:rsidRPr="008F6424">
        <w:rPr>
          <w:rFonts w:ascii="Courier New" w:hAnsi="Courier New" w:cs="Courier New"/>
        </w:rPr>
        <w:t xml:space="preserve"> maintenance, for instance upgrading the device OS.  The</w:t>
      </w:r>
    </w:p>
    <w:p w14:paraId="2FC1FF0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operator</w:t>
      </w:r>
      <w:proofErr w:type="gramEnd"/>
      <w:r w:rsidRPr="008F6424">
        <w:rPr>
          <w:rFonts w:ascii="Courier New" w:hAnsi="Courier New" w:cs="Courier New"/>
        </w:rPr>
        <w:t xml:space="preserve"> sets the "under-maintenance" flag for the subservice</w:t>
      </w:r>
    </w:p>
    <w:p w14:paraId="40623F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"Peer1" device.  This inhibits the emission of symptoms from</w:t>
      </w:r>
    </w:p>
    <w:p w14:paraId="142C2BE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"Peer1 Physical Interface", "Peer1 Tun</w:t>
      </w:r>
      <w:r w:rsidRPr="008F6424">
        <w:rPr>
          <w:rFonts w:ascii="Courier New" w:hAnsi="Courier New" w:cs="Courier New"/>
        </w:rPr>
        <w:t>nel Interface" and "Tunnel</w:t>
      </w:r>
    </w:p>
    <w:p w14:paraId="7D9C510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 Instance".  All other subservices are unaffected.</w:t>
      </w:r>
    </w:p>
    <w:p w14:paraId="70DD1770" w14:textId="77777777" w:rsidR="00000000" w:rsidRPr="008F6424" w:rsidRDefault="006F073D" w:rsidP="008F6424">
      <w:pPr>
        <w:pStyle w:val="Textebrut"/>
        <w:rPr>
          <w:rFonts w:ascii="Courier New" w:hAnsi="Courier New" w:cs="Courier New"/>
        </w:rPr>
      </w:pPr>
    </w:p>
    <w:p w14:paraId="6CD90FC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Interface</w:t>
      </w:r>
      <w:proofErr w:type="gramEnd"/>
      <w:r w:rsidRPr="008F6424">
        <w:rPr>
          <w:rFonts w:ascii="Courier New" w:hAnsi="Courier New" w:cs="Courier New"/>
        </w:rPr>
        <w:t xml:space="preserve"> maintenance, for instance replacing a broken optic.  The</w:t>
      </w:r>
    </w:p>
    <w:p w14:paraId="5E40563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operator</w:t>
      </w:r>
      <w:proofErr w:type="gramEnd"/>
      <w:r w:rsidRPr="008F6424">
        <w:rPr>
          <w:rFonts w:ascii="Courier New" w:hAnsi="Courier New" w:cs="Courier New"/>
        </w:rPr>
        <w:t xml:space="preserve"> sets the "under-maintenance" flag for the subservice</w:t>
      </w:r>
    </w:p>
    <w:p w14:paraId="6539142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"Peer1 Physical I</w:t>
      </w:r>
      <w:r w:rsidRPr="008F6424">
        <w:rPr>
          <w:rFonts w:ascii="Courier New" w:hAnsi="Courier New" w:cs="Courier New"/>
        </w:rPr>
        <w:t>nterface".  This inhibits the emission of</w:t>
      </w:r>
    </w:p>
    <w:p w14:paraId="59C66279" w14:textId="77777777" w:rsidR="00000000" w:rsidRPr="008F6424" w:rsidRDefault="006F073D" w:rsidP="008F6424">
      <w:pPr>
        <w:pStyle w:val="Textebrut"/>
        <w:rPr>
          <w:rFonts w:ascii="Courier New" w:hAnsi="Courier New" w:cs="Courier New"/>
        </w:rPr>
      </w:pPr>
    </w:p>
    <w:p w14:paraId="2ABC9B0B" w14:textId="77777777" w:rsidR="00000000" w:rsidRPr="008F6424" w:rsidRDefault="006F073D" w:rsidP="008F6424">
      <w:pPr>
        <w:pStyle w:val="Textebrut"/>
        <w:rPr>
          <w:rFonts w:ascii="Courier New" w:hAnsi="Courier New" w:cs="Courier New"/>
        </w:rPr>
      </w:pPr>
    </w:p>
    <w:p w14:paraId="2094BBBB" w14:textId="77777777" w:rsidR="00000000" w:rsidRPr="008F6424" w:rsidRDefault="006F073D" w:rsidP="008F6424">
      <w:pPr>
        <w:pStyle w:val="Textebrut"/>
        <w:rPr>
          <w:rFonts w:ascii="Courier New" w:hAnsi="Courier New" w:cs="Courier New"/>
        </w:rPr>
      </w:pPr>
    </w:p>
    <w:p w14:paraId="04F2BA65" w14:textId="77777777" w:rsidR="00000000" w:rsidRPr="008F6424" w:rsidRDefault="006F073D" w:rsidP="008F6424">
      <w:pPr>
        <w:pStyle w:val="Textebrut"/>
        <w:rPr>
          <w:rFonts w:ascii="Courier New" w:hAnsi="Courier New" w:cs="Courier New"/>
        </w:rPr>
      </w:pPr>
    </w:p>
    <w:p w14:paraId="6EE576C7"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13]</w:t>
      </w:r>
    </w:p>
    <w:p w14:paraId="740A9212"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5492BE6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1C9ED3ED" w14:textId="77777777" w:rsidR="00000000" w:rsidRPr="008F6424" w:rsidRDefault="006F073D" w:rsidP="008F6424">
      <w:pPr>
        <w:pStyle w:val="Textebrut"/>
        <w:rPr>
          <w:rFonts w:ascii="Courier New" w:hAnsi="Courier New" w:cs="Courier New"/>
        </w:rPr>
      </w:pPr>
    </w:p>
    <w:p w14:paraId="1434FD86" w14:textId="77777777" w:rsidR="00000000" w:rsidRPr="008F6424" w:rsidRDefault="006F073D" w:rsidP="008F6424">
      <w:pPr>
        <w:pStyle w:val="Textebrut"/>
        <w:rPr>
          <w:rFonts w:ascii="Courier New" w:hAnsi="Courier New" w:cs="Courier New"/>
        </w:rPr>
      </w:pPr>
    </w:p>
    <w:p w14:paraId="4FEEA9A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symptoms</w:t>
      </w:r>
      <w:proofErr w:type="gramEnd"/>
      <w:r w:rsidRPr="008F6424">
        <w:rPr>
          <w:rFonts w:ascii="Courier New" w:hAnsi="Courier New" w:cs="Courier New"/>
        </w:rPr>
        <w:t xml:space="preserve"> from "Peer 1 Tunnel Interface" and "Tunnel Se</w:t>
      </w:r>
      <w:r w:rsidRPr="008F6424">
        <w:rPr>
          <w:rFonts w:ascii="Courier New" w:hAnsi="Courier New" w:cs="Courier New"/>
        </w:rPr>
        <w:t>rvice</w:t>
      </w:r>
    </w:p>
    <w:p w14:paraId="11EFAA2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Instance".  All other subservices are unaffected.</w:t>
      </w:r>
    </w:p>
    <w:p w14:paraId="325ED037" w14:textId="77777777" w:rsidR="00000000" w:rsidRPr="008F6424" w:rsidRDefault="006F073D" w:rsidP="008F6424">
      <w:pPr>
        <w:pStyle w:val="Textebrut"/>
        <w:rPr>
          <w:rFonts w:ascii="Courier New" w:hAnsi="Courier New" w:cs="Courier New"/>
        </w:rPr>
      </w:pPr>
    </w:p>
    <w:p w14:paraId="7A669D1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Routing</w:t>
      </w:r>
      <w:proofErr w:type="gramEnd"/>
      <w:r w:rsidRPr="008F6424">
        <w:rPr>
          <w:rFonts w:ascii="Courier New" w:hAnsi="Courier New" w:cs="Courier New"/>
        </w:rPr>
        <w:t xml:space="preserve"> protocol maintenance, for instance modifying parameters or</w:t>
      </w:r>
    </w:p>
    <w:p w14:paraId="4DA5E77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redistribution</w:t>
      </w:r>
      <w:proofErr w:type="gramEnd"/>
      <w:r w:rsidRPr="008F6424">
        <w:rPr>
          <w:rFonts w:ascii="Courier New" w:hAnsi="Courier New" w:cs="Courier New"/>
        </w:rPr>
        <w:t>.  The operator sets the "under-maintenance" flag</w:t>
      </w:r>
    </w:p>
    <w:p w14:paraId="70AD347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for</w:t>
      </w:r>
      <w:proofErr w:type="gramEnd"/>
      <w:r w:rsidRPr="008F6424">
        <w:rPr>
          <w:rFonts w:ascii="Courier New" w:hAnsi="Courier New" w:cs="Courier New"/>
        </w:rPr>
        <w:t xml:space="preserve"> the subservice "IS-IS Routing Protocol".</w:t>
      </w:r>
      <w:r w:rsidRPr="008F6424">
        <w:rPr>
          <w:rFonts w:ascii="Courier New" w:hAnsi="Courier New" w:cs="Courier New"/>
        </w:rPr>
        <w:t xml:space="preserve">  This inhibits the</w:t>
      </w:r>
    </w:p>
    <w:p w14:paraId="3FC2A59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emission</w:t>
      </w:r>
      <w:proofErr w:type="gramEnd"/>
      <w:r w:rsidRPr="008F6424">
        <w:rPr>
          <w:rFonts w:ascii="Courier New" w:hAnsi="Courier New" w:cs="Courier New"/>
        </w:rPr>
        <w:t xml:space="preserve"> of symptoms from "IP connectivity" and "Tunnel Service</w:t>
      </w:r>
    </w:p>
    <w:p w14:paraId="2956EB6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Instance".  All other subservices are unaffected.</w:t>
      </w:r>
    </w:p>
    <w:p w14:paraId="06923ABF" w14:textId="77777777" w:rsidR="00000000" w:rsidRPr="008F6424" w:rsidRDefault="006F073D" w:rsidP="008F6424">
      <w:pPr>
        <w:pStyle w:val="Textebrut"/>
        <w:rPr>
          <w:rFonts w:ascii="Courier New" w:hAnsi="Courier New" w:cs="Courier New"/>
        </w:rPr>
      </w:pPr>
    </w:p>
    <w:p w14:paraId="32E460D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3.8</w:t>
      </w:r>
      <w:proofErr w:type="gramStart"/>
      <w:r w:rsidRPr="008F6424">
        <w:rPr>
          <w:rFonts w:ascii="Courier New" w:hAnsi="Courier New" w:cs="Courier New"/>
        </w:rPr>
        <w:t>.  Flexible</w:t>
      </w:r>
      <w:proofErr w:type="gramEnd"/>
      <w:r w:rsidRPr="008F6424">
        <w:rPr>
          <w:rFonts w:ascii="Courier New" w:hAnsi="Courier New" w:cs="Courier New"/>
        </w:rPr>
        <w:t xml:space="preserve"> Architecture</w:t>
      </w:r>
    </w:p>
    <w:p w14:paraId="7E630AF0" w14:textId="77777777" w:rsidR="00000000" w:rsidRPr="008F6424" w:rsidRDefault="006F073D" w:rsidP="008F6424">
      <w:pPr>
        <w:pStyle w:val="Textebrut"/>
        <w:rPr>
          <w:rFonts w:ascii="Courier New" w:hAnsi="Courier New" w:cs="Courier New"/>
        </w:rPr>
      </w:pPr>
    </w:p>
    <w:p w14:paraId="38A7914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architecture is flexible in terms of components.  While the</w:t>
      </w:r>
    </w:p>
    <w:p w14:paraId="0F7DF10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SAIN </w:t>
      </w:r>
      <w:r w:rsidRPr="008F6424">
        <w:rPr>
          <w:rFonts w:ascii="Courier New" w:hAnsi="Courier New" w:cs="Courier New"/>
        </w:rPr>
        <w:t>architecture in Figure 1 makes a distinction between two</w:t>
      </w:r>
    </w:p>
    <w:p w14:paraId="6D95041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components</w:t>
      </w:r>
      <w:proofErr w:type="gramEnd"/>
      <w:r w:rsidRPr="008F6424">
        <w:rPr>
          <w:rFonts w:ascii="Courier New" w:hAnsi="Courier New" w:cs="Courier New"/>
        </w:rPr>
        <w:t>, the SAIN configuration orchestrator and the SAIN</w:t>
      </w:r>
    </w:p>
    <w:p w14:paraId="08C9EE8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orchestrator</w:t>
      </w:r>
      <w:proofErr w:type="gramEnd"/>
      <w:r w:rsidRPr="008F6424">
        <w:rPr>
          <w:rFonts w:ascii="Courier New" w:hAnsi="Courier New" w:cs="Courier New"/>
        </w:rPr>
        <w:t>, in practice those two components are mostly likely</w:t>
      </w:r>
    </w:p>
    <w:p w14:paraId="45D139C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combined</w:t>
      </w:r>
      <w:proofErr w:type="gramEnd"/>
      <w:r w:rsidRPr="008F6424">
        <w:rPr>
          <w:rFonts w:ascii="Courier New" w:hAnsi="Courier New" w:cs="Courier New"/>
        </w:rPr>
        <w:t xml:space="preserve">.  Similarly, the SAIN agents are displayed in Figure 1 </w:t>
      </w:r>
      <w:r w:rsidRPr="008F6424">
        <w:rPr>
          <w:rFonts w:ascii="Courier New" w:hAnsi="Courier New" w:cs="Courier New"/>
        </w:rPr>
        <w:t>as</w:t>
      </w:r>
    </w:p>
    <w:p w14:paraId="06A1E3E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being</w:t>
      </w:r>
      <w:proofErr w:type="gramEnd"/>
      <w:r w:rsidRPr="008F6424">
        <w:rPr>
          <w:rFonts w:ascii="Courier New" w:hAnsi="Courier New" w:cs="Courier New"/>
        </w:rPr>
        <w:t xml:space="preserve"> separate components.  Practically, the SAIN agents could be</w:t>
      </w:r>
    </w:p>
    <w:p w14:paraId="0BB1DF2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either</w:t>
      </w:r>
      <w:proofErr w:type="gramEnd"/>
      <w:r w:rsidRPr="008F6424">
        <w:rPr>
          <w:rFonts w:ascii="Courier New" w:hAnsi="Courier New" w:cs="Courier New"/>
        </w:rPr>
        <w:t xml:space="preserve"> independent components or directly integrated in monitored</w:t>
      </w:r>
    </w:p>
    <w:p w14:paraId="41C9BB4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entities</w:t>
      </w:r>
      <w:proofErr w:type="gramEnd"/>
      <w:r w:rsidRPr="008F6424">
        <w:rPr>
          <w:rFonts w:ascii="Courier New" w:hAnsi="Courier New" w:cs="Courier New"/>
        </w:rPr>
        <w:t>.  A practical example is an agent in a router.</w:t>
      </w:r>
    </w:p>
    <w:p w14:paraId="73222E70" w14:textId="77777777" w:rsidR="00000000" w:rsidRPr="008F6424" w:rsidRDefault="006F073D" w:rsidP="008F6424">
      <w:pPr>
        <w:pStyle w:val="Textebrut"/>
        <w:rPr>
          <w:rFonts w:ascii="Courier New" w:hAnsi="Courier New" w:cs="Courier New"/>
        </w:rPr>
      </w:pPr>
    </w:p>
    <w:p w14:paraId="015C7FD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architecture is also flexible in terms of s</w:t>
      </w:r>
      <w:r w:rsidRPr="008F6424">
        <w:rPr>
          <w:rFonts w:ascii="Courier New" w:hAnsi="Courier New" w:cs="Courier New"/>
        </w:rPr>
        <w:t>ervices and</w:t>
      </w:r>
    </w:p>
    <w:p w14:paraId="54A220D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Most examples in this document deal with the notion of</w:t>
      </w:r>
    </w:p>
    <w:p w14:paraId="6AD1E278" w14:textId="4C3BC5FC"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Network Service YANG modules, with </w:t>
      </w:r>
      <w:del w:id="155" w:author="BOUCADAIR Mohamed TGI/OLN" w:date="2021-04-28T08:41:00Z">
        <w:r w:rsidRPr="008F6424" w:rsidDel="00AB3E89">
          <w:rPr>
            <w:rFonts w:ascii="Courier New" w:hAnsi="Courier New" w:cs="Courier New"/>
          </w:rPr>
          <w:delText xml:space="preserve">well </w:delText>
        </w:r>
      </w:del>
      <w:ins w:id="156" w:author="BOUCADAIR Mohamed TGI/OLN" w:date="2021-04-28T08:41:00Z">
        <w:r w:rsidR="00AB3E89" w:rsidRPr="008F6424">
          <w:rPr>
            <w:rFonts w:ascii="Courier New" w:hAnsi="Courier New" w:cs="Courier New"/>
          </w:rPr>
          <w:t>well</w:t>
        </w:r>
        <w:r w:rsidR="00AB3E89">
          <w:rPr>
            <w:rFonts w:ascii="Courier New" w:hAnsi="Courier New" w:cs="Courier New"/>
          </w:rPr>
          <w:t>-</w:t>
        </w:r>
      </w:ins>
      <w:r w:rsidRPr="008F6424">
        <w:rPr>
          <w:rFonts w:ascii="Courier New" w:hAnsi="Courier New" w:cs="Courier New"/>
        </w:rPr>
        <w:t>known service such as L2VPN</w:t>
      </w:r>
    </w:p>
    <w:p w14:paraId="10E9F42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or</w:t>
      </w:r>
      <w:proofErr w:type="gramEnd"/>
      <w:r w:rsidRPr="008F6424">
        <w:rPr>
          <w:rFonts w:ascii="Courier New" w:hAnsi="Courier New" w:cs="Courier New"/>
        </w:rPr>
        <w:t xml:space="preserve"> tunnels.  However, the concepts of services is general enough to</w:t>
      </w:r>
    </w:p>
    <w:p w14:paraId="7A485EF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cross</w:t>
      </w:r>
      <w:proofErr w:type="gramEnd"/>
      <w:r w:rsidRPr="008F6424">
        <w:rPr>
          <w:rFonts w:ascii="Courier New" w:hAnsi="Courier New" w:cs="Courier New"/>
        </w:rPr>
        <w:t xml:space="preserve"> into different domain</w:t>
      </w:r>
      <w:r w:rsidRPr="008F6424">
        <w:rPr>
          <w:rFonts w:ascii="Courier New" w:hAnsi="Courier New" w:cs="Courier New"/>
        </w:rPr>
        <w:t>s.  One of them is the domain of service</w:t>
      </w:r>
    </w:p>
    <w:p w14:paraId="45714CE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management</w:t>
      </w:r>
      <w:proofErr w:type="gramEnd"/>
      <w:r w:rsidRPr="008F6424">
        <w:rPr>
          <w:rFonts w:ascii="Courier New" w:hAnsi="Courier New" w:cs="Courier New"/>
        </w:rPr>
        <w:t xml:space="preserve"> on network elements, with also requires its own assurance.</w:t>
      </w:r>
    </w:p>
    <w:p w14:paraId="269F317A" w14:textId="47AAD68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Examples includes a DHCP server on a </w:t>
      </w:r>
      <w:del w:id="157" w:author="BOUCADAIR Mohamed TGI/OLN" w:date="2021-04-28T08:41:00Z">
        <w:r w:rsidRPr="008F6424" w:rsidDel="00AB3E89">
          <w:rPr>
            <w:rFonts w:ascii="Courier New" w:hAnsi="Courier New" w:cs="Courier New"/>
          </w:rPr>
          <w:delText xml:space="preserve">linux </w:delText>
        </w:r>
      </w:del>
      <w:ins w:id="158" w:author="BOUCADAIR Mohamed TGI/OLN" w:date="2021-04-28T08:41:00Z">
        <w:r w:rsidR="00AB3E89">
          <w:rPr>
            <w:rFonts w:ascii="Courier New" w:hAnsi="Courier New" w:cs="Courier New"/>
          </w:rPr>
          <w:t>L</w:t>
        </w:r>
        <w:r w:rsidR="00AB3E89" w:rsidRPr="008F6424">
          <w:rPr>
            <w:rFonts w:ascii="Courier New" w:hAnsi="Courier New" w:cs="Courier New"/>
          </w:rPr>
          <w:t xml:space="preserve">inux </w:t>
        </w:r>
      </w:ins>
      <w:r w:rsidRPr="008F6424">
        <w:rPr>
          <w:rFonts w:ascii="Courier New" w:hAnsi="Courier New" w:cs="Courier New"/>
        </w:rPr>
        <w:t>server, a data plane, an</w:t>
      </w:r>
    </w:p>
    <w:p w14:paraId="4439D1B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IPFIX export, etc.  The notion of "service" is generic in this</w:t>
      </w:r>
    </w:p>
    <w:p w14:paraId="792F1C6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ar</w:t>
      </w:r>
      <w:r w:rsidRPr="008F6424">
        <w:rPr>
          <w:rFonts w:ascii="Courier New" w:hAnsi="Courier New" w:cs="Courier New"/>
        </w:rPr>
        <w:t>chitecture</w:t>
      </w:r>
      <w:proofErr w:type="gramEnd"/>
      <w:r w:rsidRPr="008F6424">
        <w:rPr>
          <w:rFonts w:ascii="Courier New" w:hAnsi="Courier New" w:cs="Courier New"/>
        </w:rPr>
        <w:t>.  Indeed, a configured service can itself be a service</w:t>
      </w:r>
    </w:p>
    <w:p w14:paraId="1F610A09" w14:textId="4DEC9B7D"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for</w:t>
      </w:r>
      <w:proofErr w:type="gramEnd"/>
      <w:r w:rsidRPr="008F6424">
        <w:rPr>
          <w:rFonts w:ascii="Courier New" w:hAnsi="Courier New" w:cs="Courier New"/>
        </w:rPr>
        <w:t xml:space="preserve"> someone else.  Exactly like </w:t>
      </w:r>
      <w:del w:id="159" w:author="BOUCADAIR Mohamed TGI/OLN" w:date="2021-04-28T08:41:00Z">
        <w:r w:rsidRPr="008F6424" w:rsidDel="00AB3E89">
          <w:rPr>
            <w:rFonts w:ascii="Courier New" w:hAnsi="Courier New" w:cs="Courier New"/>
          </w:rPr>
          <w:delText xml:space="preserve">an </w:delText>
        </w:r>
      </w:del>
      <w:ins w:id="160" w:author="BOUCADAIR Mohamed TGI/OLN" w:date="2021-04-28T08:41:00Z">
        <w:r w:rsidR="00AB3E89">
          <w:rPr>
            <w:rFonts w:ascii="Courier New" w:hAnsi="Courier New" w:cs="Courier New"/>
          </w:rPr>
          <w:t>a</w:t>
        </w:r>
        <w:r w:rsidR="00AB3E89" w:rsidRPr="008F6424">
          <w:rPr>
            <w:rFonts w:ascii="Courier New" w:hAnsi="Courier New" w:cs="Courier New"/>
          </w:rPr>
          <w:t xml:space="preserve"> </w:t>
        </w:r>
      </w:ins>
      <w:r w:rsidRPr="008F6424">
        <w:rPr>
          <w:rFonts w:ascii="Courier New" w:hAnsi="Courier New" w:cs="Courier New"/>
        </w:rPr>
        <w:t>DHCP server/</w:t>
      </w:r>
      <w:del w:id="161" w:author="BOUCADAIR Mohamed TGI/OLN" w:date="2021-04-28T08:42:00Z">
        <w:r w:rsidRPr="008F6424" w:rsidDel="00AB3E89">
          <w:rPr>
            <w:rFonts w:ascii="Courier New" w:hAnsi="Courier New" w:cs="Courier New"/>
          </w:rPr>
          <w:delText xml:space="preserve"> </w:delText>
        </w:r>
      </w:del>
      <w:r w:rsidRPr="008F6424">
        <w:rPr>
          <w:rFonts w:ascii="Courier New" w:hAnsi="Courier New" w:cs="Courier New"/>
        </w:rPr>
        <w:t>data plane/IPFIX</w:t>
      </w:r>
    </w:p>
    <w:p w14:paraId="68CACFB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export</w:t>
      </w:r>
      <w:proofErr w:type="gramEnd"/>
      <w:r w:rsidRPr="008F6424">
        <w:rPr>
          <w:rFonts w:ascii="Courier New" w:hAnsi="Courier New" w:cs="Courier New"/>
        </w:rPr>
        <w:t xml:space="preserve"> can be considered as services for a device, exactly like an</w:t>
      </w:r>
    </w:p>
    <w:p w14:paraId="478F6E2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routing</w:t>
      </w:r>
      <w:proofErr w:type="gramEnd"/>
      <w:r w:rsidRPr="008F6424">
        <w:rPr>
          <w:rFonts w:ascii="Courier New" w:hAnsi="Courier New" w:cs="Courier New"/>
        </w:rPr>
        <w:t xml:space="preserve"> instance can be considered as a service f</w:t>
      </w:r>
      <w:r w:rsidRPr="008F6424">
        <w:rPr>
          <w:rFonts w:ascii="Courier New" w:hAnsi="Courier New" w:cs="Courier New"/>
        </w:rPr>
        <w:t>or a L3VPN, exactly</w:t>
      </w:r>
    </w:p>
    <w:p w14:paraId="6481C3B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like</w:t>
      </w:r>
      <w:proofErr w:type="gramEnd"/>
      <w:r w:rsidRPr="008F6424">
        <w:rPr>
          <w:rFonts w:ascii="Courier New" w:hAnsi="Courier New" w:cs="Courier New"/>
        </w:rPr>
        <w:t xml:space="preserve"> a tunnel can considered as a service for an application in the</w:t>
      </w:r>
    </w:p>
    <w:p w14:paraId="613EB68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cloud</w:t>
      </w:r>
      <w:proofErr w:type="gramEnd"/>
      <w:r w:rsidRPr="008F6424">
        <w:rPr>
          <w:rFonts w:ascii="Courier New" w:hAnsi="Courier New" w:cs="Courier New"/>
        </w:rPr>
        <w:t>.  The assurance graph is created to be flexible and open,</w:t>
      </w:r>
    </w:p>
    <w:p w14:paraId="3DEDFBF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regardless</w:t>
      </w:r>
      <w:proofErr w:type="gramEnd"/>
      <w:r w:rsidRPr="008F6424">
        <w:rPr>
          <w:rFonts w:ascii="Courier New" w:hAnsi="Courier New" w:cs="Courier New"/>
        </w:rPr>
        <w:t xml:space="preserve"> of the subservice types, locations, or domains.</w:t>
      </w:r>
    </w:p>
    <w:p w14:paraId="6DE8FEA9" w14:textId="77777777" w:rsidR="00000000" w:rsidRPr="008F6424" w:rsidRDefault="006F073D" w:rsidP="008F6424">
      <w:pPr>
        <w:pStyle w:val="Textebrut"/>
        <w:rPr>
          <w:rFonts w:ascii="Courier New" w:hAnsi="Courier New" w:cs="Courier New"/>
        </w:rPr>
      </w:pPr>
    </w:p>
    <w:p w14:paraId="1E7E8CD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architecture is also fl</w:t>
      </w:r>
      <w:r w:rsidRPr="008F6424">
        <w:rPr>
          <w:rFonts w:ascii="Courier New" w:hAnsi="Courier New" w:cs="Courier New"/>
        </w:rPr>
        <w:t>exible in terms of distributed</w:t>
      </w:r>
    </w:p>
    <w:p w14:paraId="77EEAA5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graphs</w:t>
      </w:r>
      <w:proofErr w:type="gramEnd"/>
      <w:r w:rsidRPr="008F6424">
        <w:rPr>
          <w:rFonts w:ascii="Courier New" w:hAnsi="Courier New" w:cs="Courier New"/>
        </w:rPr>
        <w:t>.  As shown in Figure 1, our architecture comprises several</w:t>
      </w:r>
    </w:p>
    <w:p w14:paraId="1A08A97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agents</w:t>
      </w:r>
      <w:proofErr w:type="gramEnd"/>
      <w:r w:rsidRPr="008F6424">
        <w:rPr>
          <w:rFonts w:ascii="Courier New" w:hAnsi="Courier New" w:cs="Courier New"/>
        </w:rPr>
        <w:t>.  Each agent is responsible for handling a subgraph of the</w:t>
      </w:r>
    </w:p>
    <w:p w14:paraId="5959EB0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  The collector is responsible for fetching the</w:t>
      </w:r>
    </w:p>
    <w:p w14:paraId="69998F1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subgraphs</w:t>
      </w:r>
      <w:proofErr w:type="gramEnd"/>
      <w:r w:rsidRPr="008F6424">
        <w:rPr>
          <w:rFonts w:ascii="Courier New" w:hAnsi="Courier New" w:cs="Courier New"/>
        </w:rPr>
        <w:t xml:space="preserve"> from th</w:t>
      </w:r>
      <w:r w:rsidRPr="008F6424">
        <w:rPr>
          <w:rFonts w:ascii="Courier New" w:hAnsi="Courier New" w:cs="Courier New"/>
        </w:rPr>
        <w:t>e different agents and gluing them together.  As an</w:t>
      </w:r>
    </w:p>
    <w:p w14:paraId="4312ECE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example</w:t>
      </w:r>
      <w:proofErr w:type="gramEnd"/>
      <w:r w:rsidRPr="008F6424">
        <w:rPr>
          <w:rFonts w:ascii="Courier New" w:hAnsi="Courier New" w:cs="Courier New"/>
        </w:rPr>
        <w:t>, in the graph from Figure 2, the subservices relative to Peer</w:t>
      </w:r>
    </w:p>
    <w:p w14:paraId="481800D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1 might be handled by a different agent than the subservices relative</w:t>
      </w:r>
    </w:p>
    <w:p w14:paraId="5BE4E92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to</w:t>
      </w:r>
      <w:proofErr w:type="gramEnd"/>
      <w:r w:rsidRPr="008F6424">
        <w:rPr>
          <w:rFonts w:ascii="Courier New" w:hAnsi="Courier New" w:cs="Courier New"/>
        </w:rPr>
        <w:t xml:space="preserve"> Peer 2 and the Connectivity and IS-IS subservices mi</w:t>
      </w:r>
      <w:r w:rsidRPr="008F6424">
        <w:rPr>
          <w:rFonts w:ascii="Courier New" w:hAnsi="Courier New" w:cs="Courier New"/>
        </w:rPr>
        <w:t>ght be handled</w:t>
      </w:r>
    </w:p>
    <w:p w14:paraId="77D288F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by</w:t>
      </w:r>
      <w:proofErr w:type="gramEnd"/>
      <w:r w:rsidRPr="008F6424">
        <w:rPr>
          <w:rFonts w:ascii="Courier New" w:hAnsi="Courier New" w:cs="Courier New"/>
        </w:rPr>
        <w:t xml:space="preserve"> yet another agent.  The agents will export their partial graph and</w:t>
      </w:r>
    </w:p>
    <w:p w14:paraId="62DC495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collector will stitch them together as dependencies of the</w:t>
      </w:r>
    </w:p>
    <w:p w14:paraId="37F73719" w14:textId="77777777" w:rsidR="00000000" w:rsidRPr="00F403D8" w:rsidRDefault="006F073D" w:rsidP="008F6424">
      <w:pPr>
        <w:pStyle w:val="Textebrut"/>
        <w:rPr>
          <w:rFonts w:ascii="Courier New" w:hAnsi="Courier New" w:cs="Courier New"/>
          <w:lang w:val="fr-FR"/>
        </w:rPr>
      </w:pPr>
      <w:r w:rsidRPr="008F6424">
        <w:rPr>
          <w:rFonts w:ascii="Courier New" w:hAnsi="Courier New" w:cs="Courier New"/>
        </w:rPr>
        <w:t xml:space="preserve">   </w:t>
      </w:r>
      <w:proofErr w:type="gramStart"/>
      <w:r w:rsidRPr="00F403D8">
        <w:rPr>
          <w:rFonts w:ascii="Courier New" w:hAnsi="Courier New" w:cs="Courier New"/>
          <w:lang w:val="fr-FR"/>
        </w:rPr>
        <w:t>service</w:t>
      </w:r>
      <w:proofErr w:type="gramEnd"/>
      <w:r w:rsidRPr="00F403D8">
        <w:rPr>
          <w:rFonts w:ascii="Courier New" w:hAnsi="Courier New" w:cs="Courier New"/>
          <w:lang w:val="fr-FR"/>
        </w:rPr>
        <w:t xml:space="preserve"> instance.</w:t>
      </w:r>
    </w:p>
    <w:p w14:paraId="22098A68" w14:textId="77777777" w:rsidR="00000000" w:rsidRPr="00F403D8" w:rsidRDefault="006F073D" w:rsidP="008F6424">
      <w:pPr>
        <w:pStyle w:val="Textebrut"/>
        <w:rPr>
          <w:rFonts w:ascii="Courier New" w:hAnsi="Courier New" w:cs="Courier New"/>
          <w:lang w:val="fr-FR"/>
        </w:rPr>
      </w:pPr>
    </w:p>
    <w:p w14:paraId="630F86D4" w14:textId="77777777" w:rsidR="00000000" w:rsidRPr="00F403D8" w:rsidRDefault="006F073D" w:rsidP="008F6424">
      <w:pPr>
        <w:pStyle w:val="Textebrut"/>
        <w:rPr>
          <w:rFonts w:ascii="Courier New" w:hAnsi="Courier New" w:cs="Courier New"/>
          <w:lang w:val="fr-FR"/>
        </w:rPr>
      </w:pPr>
    </w:p>
    <w:p w14:paraId="65B4650E" w14:textId="77777777" w:rsidR="00000000" w:rsidRPr="00F403D8" w:rsidRDefault="006F073D" w:rsidP="008F6424">
      <w:pPr>
        <w:pStyle w:val="Textebrut"/>
        <w:rPr>
          <w:rFonts w:ascii="Courier New" w:hAnsi="Courier New" w:cs="Courier New"/>
          <w:lang w:val="fr-FR"/>
        </w:rPr>
      </w:pPr>
    </w:p>
    <w:p w14:paraId="5495B575" w14:textId="77777777" w:rsidR="00000000" w:rsidRPr="00F403D8" w:rsidRDefault="006F073D" w:rsidP="008F6424">
      <w:pPr>
        <w:pStyle w:val="Textebrut"/>
        <w:rPr>
          <w:rFonts w:ascii="Courier New" w:hAnsi="Courier New" w:cs="Courier New"/>
          <w:lang w:val="fr-FR"/>
        </w:rPr>
      </w:pPr>
    </w:p>
    <w:p w14:paraId="0E5F2E83" w14:textId="77777777" w:rsidR="00000000" w:rsidRPr="008F6424" w:rsidRDefault="006F073D" w:rsidP="008F6424">
      <w:pPr>
        <w:pStyle w:val="Textebrut"/>
        <w:rPr>
          <w:rFonts w:ascii="Courier New" w:hAnsi="Courier New" w:cs="Courier New"/>
        </w:rPr>
      </w:pPr>
      <w:r w:rsidRPr="00F403D8">
        <w:rPr>
          <w:rFonts w:ascii="Courier New" w:hAnsi="Courier New" w:cs="Courier New"/>
          <w:lang w:val="fr-FR"/>
        </w:rPr>
        <w:t xml:space="preserve">Claise, et al.          </w:t>
      </w:r>
      <w:r w:rsidRPr="008F6424">
        <w:rPr>
          <w:rFonts w:ascii="Courier New" w:hAnsi="Courier New" w:cs="Courier New"/>
        </w:rPr>
        <w:t>Expires October 25, 2021               [Page 14]</w:t>
      </w:r>
    </w:p>
    <w:p w14:paraId="7488055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2142E6A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w:t>
      </w:r>
      <w:r w:rsidRPr="008F6424">
        <w:rPr>
          <w:rFonts w:ascii="Courier New" w:hAnsi="Courier New" w:cs="Courier New"/>
        </w:rPr>
        <w:t>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1E985AAF" w14:textId="77777777" w:rsidR="00000000" w:rsidRPr="008F6424" w:rsidRDefault="006F073D" w:rsidP="008F6424">
      <w:pPr>
        <w:pStyle w:val="Textebrut"/>
        <w:rPr>
          <w:rFonts w:ascii="Courier New" w:hAnsi="Courier New" w:cs="Courier New"/>
        </w:rPr>
      </w:pPr>
    </w:p>
    <w:p w14:paraId="55DBAB43" w14:textId="77777777" w:rsidR="00000000" w:rsidRPr="008F6424" w:rsidRDefault="006F073D" w:rsidP="008F6424">
      <w:pPr>
        <w:pStyle w:val="Textebrut"/>
        <w:rPr>
          <w:rFonts w:ascii="Courier New" w:hAnsi="Courier New" w:cs="Courier New"/>
        </w:rPr>
      </w:pPr>
    </w:p>
    <w:p w14:paraId="6746125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And finally, the SAIN architecture is flexible in terms of what it</w:t>
      </w:r>
    </w:p>
    <w:p w14:paraId="0639734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monitors</w:t>
      </w:r>
      <w:proofErr w:type="gramEnd"/>
      <w:r w:rsidRPr="008F6424">
        <w:rPr>
          <w:rFonts w:ascii="Courier New" w:hAnsi="Courier New" w:cs="Courier New"/>
        </w:rPr>
        <w:t>.  Most, if not all examples, in this document refer to</w:t>
      </w:r>
    </w:p>
    <w:p w14:paraId="65078FE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physical</w:t>
      </w:r>
      <w:proofErr w:type="gramEnd"/>
      <w:r w:rsidRPr="008F6424">
        <w:rPr>
          <w:rFonts w:ascii="Courier New" w:hAnsi="Courier New" w:cs="Courier New"/>
        </w:rPr>
        <w:t xml:space="preserve"> components but this is not a const</w:t>
      </w:r>
      <w:r w:rsidRPr="008F6424">
        <w:rPr>
          <w:rFonts w:ascii="Courier New" w:hAnsi="Courier New" w:cs="Courier New"/>
        </w:rPr>
        <w:t>rain.  Indeed, the</w:t>
      </w:r>
    </w:p>
    <w:p w14:paraId="6E28847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of virtual components would follow the same principles and</w:t>
      </w:r>
    </w:p>
    <w:p w14:paraId="236E59C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an</w:t>
      </w:r>
      <w:proofErr w:type="gramEnd"/>
      <w:r w:rsidRPr="008F6424">
        <w:rPr>
          <w:rFonts w:ascii="Courier New" w:hAnsi="Courier New" w:cs="Courier New"/>
        </w:rPr>
        <w:t xml:space="preserve"> assurance graph composed of virtualized components (or a mix of</w:t>
      </w:r>
    </w:p>
    <w:p w14:paraId="5B7779C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virtualized</w:t>
      </w:r>
      <w:proofErr w:type="gramEnd"/>
      <w:r w:rsidRPr="008F6424">
        <w:rPr>
          <w:rFonts w:ascii="Courier New" w:hAnsi="Courier New" w:cs="Courier New"/>
        </w:rPr>
        <w:t xml:space="preserve"> and physical ones) is well possible within this</w:t>
      </w:r>
    </w:p>
    <w:p w14:paraId="118736D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architecture</w:t>
      </w:r>
      <w:proofErr w:type="gramEnd"/>
      <w:r w:rsidRPr="008F6424">
        <w:rPr>
          <w:rFonts w:ascii="Courier New" w:hAnsi="Courier New" w:cs="Courier New"/>
        </w:rPr>
        <w:t>.</w:t>
      </w:r>
    </w:p>
    <w:p w14:paraId="0B4E7E8A" w14:textId="77777777" w:rsidR="00000000" w:rsidRPr="008F6424" w:rsidRDefault="006F073D" w:rsidP="008F6424">
      <w:pPr>
        <w:pStyle w:val="Textebrut"/>
        <w:rPr>
          <w:rFonts w:ascii="Courier New" w:hAnsi="Courier New" w:cs="Courier New"/>
        </w:rPr>
      </w:pPr>
    </w:p>
    <w:p w14:paraId="5D5937B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3.9</w:t>
      </w:r>
      <w:proofErr w:type="gramStart"/>
      <w:r w:rsidRPr="008F6424">
        <w:rPr>
          <w:rFonts w:ascii="Courier New" w:hAnsi="Courier New" w:cs="Courier New"/>
        </w:rPr>
        <w:t>.  Timing</w:t>
      </w:r>
      <w:proofErr w:type="gramEnd"/>
    </w:p>
    <w:p w14:paraId="42BB618A" w14:textId="77777777" w:rsidR="00000000" w:rsidRPr="008F6424" w:rsidRDefault="006F073D" w:rsidP="008F6424">
      <w:pPr>
        <w:pStyle w:val="Textebrut"/>
        <w:rPr>
          <w:rFonts w:ascii="Courier New" w:hAnsi="Courier New" w:cs="Courier New"/>
        </w:rPr>
      </w:pPr>
    </w:p>
    <w:p w14:paraId="2999C0D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architecture requires </w:t>
      </w:r>
      <w:commentRangeStart w:id="162"/>
      <w:r w:rsidRPr="008F6424">
        <w:rPr>
          <w:rFonts w:ascii="Courier New" w:hAnsi="Courier New" w:cs="Courier New"/>
        </w:rPr>
        <w:t>the Network Time Protocol (NTP)</w:t>
      </w:r>
      <w:commentRangeEnd w:id="162"/>
      <w:r w:rsidR="00AB3E89">
        <w:rPr>
          <w:rStyle w:val="Marquedecommentaire"/>
          <w:rFonts w:asciiTheme="minorHAnsi" w:hAnsiTheme="minorHAnsi"/>
        </w:rPr>
        <w:commentReference w:id="162"/>
      </w:r>
    </w:p>
    <w:p w14:paraId="0A883D3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[RFC5905] between all elements: monitored entities, SAIN agents,</w:t>
      </w:r>
    </w:p>
    <w:p w14:paraId="27A2496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Service Configuration </w:t>
      </w:r>
      <w:proofErr w:type="spellStart"/>
      <w:r w:rsidRPr="008F6424">
        <w:rPr>
          <w:rFonts w:ascii="Courier New" w:hAnsi="Courier New" w:cs="Courier New"/>
        </w:rPr>
        <w:t>Orchesttrator</w:t>
      </w:r>
      <w:proofErr w:type="spellEnd"/>
      <w:r w:rsidRPr="008F6424">
        <w:rPr>
          <w:rFonts w:ascii="Courier New" w:hAnsi="Courier New" w:cs="Courier New"/>
        </w:rPr>
        <w:t>, the SAIN Collector, as well as</w:t>
      </w:r>
    </w:p>
    <w:p w14:paraId="17E6615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SAIN Orchestrator.  This </w:t>
      </w:r>
      <w:proofErr w:type="spellStart"/>
      <w:r w:rsidRPr="008F6424">
        <w:rPr>
          <w:rFonts w:ascii="Courier New" w:hAnsi="Courier New" w:cs="Courier New"/>
        </w:rPr>
        <w:t>garantees</w:t>
      </w:r>
      <w:proofErr w:type="spellEnd"/>
      <w:r w:rsidRPr="008F6424">
        <w:rPr>
          <w:rFonts w:ascii="Courier New" w:hAnsi="Courier New" w:cs="Courier New"/>
        </w:rPr>
        <w:t xml:space="preserve"> the corre</w:t>
      </w:r>
      <w:r w:rsidRPr="008F6424">
        <w:rPr>
          <w:rFonts w:ascii="Courier New" w:hAnsi="Courier New" w:cs="Courier New"/>
        </w:rPr>
        <w:t>lations of all</w:t>
      </w:r>
    </w:p>
    <w:p w14:paraId="7C3007A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symptoms</w:t>
      </w:r>
      <w:proofErr w:type="gramEnd"/>
      <w:r w:rsidRPr="008F6424">
        <w:rPr>
          <w:rFonts w:ascii="Courier New" w:hAnsi="Courier New" w:cs="Courier New"/>
        </w:rPr>
        <w:t xml:space="preserve"> in the system, correlated with the right assurance graph</w:t>
      </w:r>
    </w:p>
    <w:p w14:paraId="59A3CBA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version</w:t>
      </w:r>
      <w:proofErr w:type="gramEnd"/>
      <w:r w:rsidRPr="008F6424">
        <w:rPr>
          <w:rFonts w:ascii="Courier New" w:hAnsi="Courier New" w:cs="Courier New"/>
        </w:rPr>
        <w:t>.</w:t>
      </w:r>
    </w:p>
    <w:p w14:paraId="7BC94C23" w14:textId="77777777" w:rsidR="00000000" w:rsidRPr="008F6424" w:rsidRDefault="006F073D" w:rsidP="008F6424">
      <w:pPr>
        <w:pStyle w:val="Textebrut"/>
        <w:rPr>
          <w:rFonts w:ascii="Courier New" w:hAnsi="Courier New" w:cs="Courier New"/>
        </w:rPr>
      </w:pPr>
    </w:p>
    <w:p w14:paraId="747AE5E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agent might have to remove some symptoms for specific</w:t>
      </w:r>
    </w:p>
    <w:p w14:paraId="29D3C82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w:t>
      </w:r>
      <w:proofErr w:type="gramEnd"/>
      <w:r w:rsidRPr="008F6424">
        <w:rPr>
          <w:rFonts w:ascii="Courier New" w:hAnsi="Courier New" w:cs="Courier New"/>
        </w:rPr>
        <w:t xml:space="preserve"> symptoms, because there are outdated and not relevant any</w:t>
      </w:r>
    </w:p>
    <w:p w14:paraId="3CB37C2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longer</w:t>
      </w:r>
      <w:proofErr w:type="gramEnd"/>
      <w:r w:rsidRPr="008F6424">
        <w:rPr>
          <w:rFonts w:ascii="Courier New" w:hAnsi="Courier New" w:cs="Courier New"/>
        </w:rPr>
        <w:t xml:space="preserve">, or simply </w:t>
      </w:r>
      <w:r w:rsidRPr="008F6424">
        <w:rPr>
          <w:rFonts w:ascii="Courier New" w:hAnsi="Courier New" w:cs="Courier New"/>
        </w:rPr>
        <w:t>because the SAIN agent needs to free up some space.</w:t>
      </w:r>
    </w:p>
    <w:p w14:paraId="4CADDBA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Regardless of the reason, it's important for a SAIN collector</w:t>
      </w:r>
    </w:p>
    <w:p w14:paraId="44D04B1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(re-)connecting to a SAIN agent to understand the effect of this</w:t>
      </w:r>
    </w:p>
    <w:p w14:paraId="05DD9EC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garbage</w:t>
      </w:r>
      <w:proofErr w:type="gramEnd"/>
      <w:r w:rsidRPr="008F6424">
        <w:rPr>
          <w:rFonts w:ascii="Courier New" w:hAnsi="Courier New" w:cs="Courier New"/>
        </w:rPr>
        <w:t xml:space="preserve"> collection.  Therefore, the SAIN agent contains a YANG objec</w:t>
      </w:r>
      <w:r w:rsidRPr="008F6424">
        <w:rPr>
          <w:rFonts w:ascii="Courier New" w:hAnsi="Courier New" w:cs="Courier New"/>
        </w:rPr>
        <w:t>t</w:t>
      </w:r>
    </w:p>
    <w:p w14:paraId="22200D1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specifying</w:t>
      </w:r>
      <w:proofErr w:type="gramEnd"/>
      <w:r w:rsidRPr="008F6424">
        <w:rPr>
          <w:rFonts w:ascii="Courier New" w:hAnsi="Courier New" w:cs="Courier New"/>
        </w:rPr>
        <w:t xml:space="preserve"> the date and time at which the symptoms history starts for</w:t>
      </w:r>
    </w:p>
    <w:p w14:paraId="42A2B69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the</w:t>
      </w:r>
      <w:proofErr w:type="gramEnd"/>
      <w:r w:rsidRPr="008F6424">
        <w:rPr>
          <w:rFonts w:ascii="Courier New" w:hAnsi="Courier New" w:cs="Courier New"/>
        </w:rPr>
        <w:t xml:space="preserve"> subservice instances.</w:t>
      </w:r>
    </w:p>
    <w:p w14:paraId="7743C87F" w14:textId="77777777" w:rsidR="00000000" w:rsidRPr="008F6424" w:rsidRDefault="006F073D" w:rsidP="008F6424">
      <w:pPr>
        <w:pStyle w:val="Textebrut"/>
        <w:rPr>
          <w:rFonts w:ascii="Courier New" w:hAnsi="Courier New" w:cs="Courier New"/>
        </w:rPr>
      </w:pPr>
    </w:p>
    <w:p w14:paraId="7E6FA3D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3.10</w:t>
      </w:r>
      <w:proofErr w:type="gramStart"/>
      <w:r w:rsidRPr="008F6424">
        <w:rPr>
          <w:rFonts w:ascii="Courier New" w:hAnsi="Courier New" w:cs="Courier New"/>
        </w:rPr>
        <w:t>.  New</w:t>
      </w:r>
      <w:proofErr w:type="gramEnd"/>
      <w:r w:rsidRPr="008F6424">
        <w:rPr>
          <w:rFonts w:ascii="Courier New" w:hAnsi="Courier New" w:cs="Courier New"/>
        </w:rPr>
        <w:t xml:space="preserve"> Assurance Graph Generation</w:t>
      </w:r>
    </w:p>
    <w:p w14:paraId="1BECC0E1" w14:textId="77777777" w:rsidR="00000000" w:rsidRPr="008F6424" w:rsidRDefault="006F073D" w:rsidP="008F6424">
      <w:pPr>
        <w:pStyle w:val="Textebrut"/>
        <w:rPr>
          <w:rFonts w:ascii="Courier New" w:hAnsi="Courier New" w:cs="Courier New"/>
        </w:rPr>
      </w:pPr>
    </w:p>
    <w:p w14:paraId="64B0288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assurance graph will change along the time, because services and</w:t>
      </w:r>
    </w:p>
    <w:p w14:paraId="550F334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xml:space="preserve"> come and go (changing the</w:t>
      </w:r>
      <w:r w:rsidRPr="008F6424">
        <w:rPr>
          <w:rFonts w:ascii="Courier New" w:hAnsi="Courier New" w:cs="Courier New"/>
        </w:rPr>
        <w:t xml:space="preserve"> dependencies between</w:t>
      </w:r>
    </w:p>
    <w:p w14:paraId="433031F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subservices</w:t>
      </w:r>
      <w:proofErr w:type="gramEnd"/>
      <w:r w:rsidRPr="008F6424">
        <w:rPr>
          <w:rFonts w:ascii="Courier New" w:hAnsi="Courier New" w:cs="Courier New"/>
        </w:rPr>
        <w:t>), or simply because a subservice is now under</w:t>
      </w:r>
    </w:p>
    <w:p w14:paraId="2AFAC46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maintenance</w:t>
      </w:r>
      <w:proofErr w:type="gramEnd"/>
      <w:r w:rsidRPr="008F6424">
        <w:rPr>
          <w:rFonts w:ascii="Courier New" w:hAnsi="Courier New" w:cs="Courier New"/>
        </w:rPr>
        <w:t>.  Therefore an assurance graph version must be</w:t>
      </w:r>
    </w:p>
    <w:p w14:paraId="714C6E5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maintained</w:t>
      </w:r>
      <w:proofErr w:type="gramEnd"/>
      <w:r w:rsidRPr="008F6424">
        <w:rPr>
          <w:rFonts w:ascii="Courier New" w:hAnsi="Courier New" w:cs="Courier New"/>
        </w:rPr>
        <w:t>, along with the date and time of its last generation.  The</w:t>
      </w:r>
    </w:p>
    <w:p w14:paraId="1C30F24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date</w:t>
      </w:r>
      <w:proofErr w:type="gramEnd"/>
      <w:r w:rsidRPr="008F6424">
        <w:rPr>
          <w:rFonts w:ascii="Courier New" w:hAnsi="Courier New" w:cs="Courier New"/>
        </w:rPr>
        <w:t xml:space="preserve"> and time of a particular subse</w:t>
      </w:r>
      <w:r w:rsidRPr="008F6424">
        <w:rPr>
          <w:rFonts w:ascii="Courier New" w:hAnsi="Courier New" w:cs="Courier New"/>
        </w:rPr>
        <w:t>rvice instance (again dependencies</w:t>
      </w:r>
    </w:p>
    <w:p w14:paraId="1CCBEB35" w14:textId="14169FE8"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or</w:t>
      </w:r>
      <w:proofErr w:type="gramEnd"/>
      <w:r w:rsidRPr="008F6424">
        <w:rPr>
          <w:rFonts w:ascii="Courier New" w:hAnsi="Courier New" w:cs="Courier New"/>
        </w:rPr>
        <w:t xml:space="preserve"> under </w:t>
      </w:r>
      <w:del w:id="163" w:author="BOUCADAIR Mohamed TGI/OLN" w:date="2021-04-28T08:43:00Z">
        <w:r w:rsidRPr="008F6424" w:rsidDel="00AB3E89">
          <w:rPr>
            <w:rFonts w:ascii="Courier New" w:hAnsi="Courier New" w:cs="Courier New"/>
          </w:rPr>
          <w:delText>maintenane</w:delText>
        </w:r>
      </w:del>
      <w:ins w:id="164" w:author="BOUCADAIR Mohamed TGI/OLN" w:date="2021-04-28T08:43:00Z">
        <w:r w:rsidR="00AB3E89" w:rsidRPr="008F6424">
          <w:rPr>
            <w:rFonts w:ascii="Courier New" w:hAnsi="Courier New" w:cs="Courier New"/>
          </w:rPr>
          <w:t>maintenance</w:t>
        </w:r>
      </w:ins>
      <w:r w:rsidRPr="008F6424">
        <w:rPr>
          <w:rFonts w:ascii="Courier New" w:hAnsi="Courier New" w:cs="Courier New"/>
        </w:rPr>
        <w:t>) might be kept.  From a client point of view, an</w:t>
      </w:r>
    </w:p>
    <w:p w14:paraId="560B206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assurance</w:t>
      </w:r>
      <w:proofErr w:type="gramEnd"/>
      <w:r w:rsidRPr="008F6424">
        <w:rPr>
          <w:rFonts w:ascii="Courier New" w:hAnsi="Courier New" w:cs="Courier New"/>
        </w:rPr>
        <w:t xml:space="preserve"> graph change is triggered by the value of the assurance-</w:t>
      </w:r>
    </w:p>
    <w:p w14:paraId="03E7DD1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graph-version</w:t>
      </w:r>
      <w:proofErr w:type="gramEnd"/>
      <w:r w:rsidRPr="008F6424">
        <w:rPr>
          <w:rFonts w:ascii="Courier New" w:hAnsi="Courier New" w:cs="Courier New"/>
        </w:rPr>
        <w:t xml:space="preserve"> and assurance-graph-last-change YANG leaves.  At that</w:t>
      </w:r>
    </w:p>
    <w:p w14:paraId="7118F5D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point</w:t>
      </w:r>
      <w:proofErr w:type="gramEnd"/>
      <w:r w:rsidRPr="008F6424">
        <w:rPr>
          <w:rFonts w:ascii="Courier New" w:hAnsi="Courier New" w:cs="Courier New"/>
        </w:rPr>
        <w:t xml:space="preserve"> in time, the client (collector) follows the following process:</w:t>
      </w:r>
    </w:p>
    <w:p w14:paraId="659B63E9" w14:textId="77777777" w:rsidR="00000000" w:rsidRPr="008F6424" w:rsidRDefault="006F073D" w:rsidP="008F6424">
      <w:pPr>
        <w:pStyle w:val="Textebrut"/>
        <w:rPr>
          <w:rFonts w:ascii="Courier New" w:hAnsi="Courier New" w:cs="Courier New"/>
        </w:rPr>
      </w:pPr>
    </w:p>
    <w:p w14:paraId="1554CDC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Keep</w:t>
      </w:r>
      <w:proofErr w:type="gramEnd"/>
      <w:r w:rsidRPr="008F6424">
        <w:rPr>
          <w:rFonts w:ascii="Courier New" w:hAnsi="Courier New" w:cs="Courier New"/>
        </w:rPr>
        <w:t xml:space="preserve"> the previous assurance-graph-last-change value (let's call it</w:t>
      </w:r>
    </w:p>
    <w:p w14:paraId="7166B62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time</w:t>
      </w:r>
      <w:proofErr w:type="gramEnd"/>
      <w:r w:rsidRPr="008F6424">
        <w:rPr>
          <w:rFonts w:ascii="Courier New" w:hAnsi="Courier New" w:cs="Courier New"/>
        </w:rPr>
        <w:t xml:space="preserve"> T)</w:t>
      </w:r>
    </w:p>
    <w:p w14:paraId="0C673A8F" w14:textId="77777777" w:rsidR="00000000" w:rsidRPr="008F6424" w:rsidRDefault="006F073D" w:rsidP="008F6424">
      <w:pPr>
        <w:pStyle w:val="Textebrut"/>
        <w:rPr>
          <w:rFonts w:ascii="Courier New" w:hAnsi="Courier New" w:cs="Courier New"/>
        </w:rPr>
      </w:pPr>
    </w:p>
    <w:p w14:paraId="6F3E369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Run</w:t>
      </w:r>
      <w:proofErr w:type="gramEnd"/>
      <w:r w:rsidRPr="008F6424">
        <w:rPr>
          <w:rFonts w:ascii="Courier New" w:hAnsi="Courier New" w:cs="Courier New"/>
        </w:rPr>
        <w:t xml:space="preserve"> through all subservice instance and process the subservice</w:t>
      </w:r>
    </w:p>
    <w:p w14:paraId="40C068D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instances</w:t>
      </w:r>
      <w:proofErr w:type="gramEnd"/>
      <w:r w:rsidRPr="008F6424">
        <w:rPr>
          <w:rFonts w:ascii="Courier New" w:hAnsi="Courier New" w:cs="Courier New"/>
        </w:rPr>
        <w:t xml:space="preserve"> for which the last</w:t>
      </w:r>
      <w:r w:rsidRPr="008F6424">
        <w:rPr>
          <w:rFonts w:ascii="Courier New" w:hAnsi="Courier New" w:cs="Courier New"/>
        </w:rPr>
        <w:t xml:space="preserve">-change is newer that the time </w:t>
      </w:r>
      <w:proofErr w:type="spellStart"/>
      <w:r w:rsidRPr="008F6424">
        <w:rPr>
          <w:rFonts w:ascii="Courier New" w:hAnsi="Courier New" w:cs="Courier New"/>
        </w:rPr>
        <w:t>T</w:t>
      </w:r>
    </w:p>
    <w:p w14:paraId="3082C5DD" w14:textId="77777777" w:rsidR="00000000" w:rsidRPr="008F6424" w:rsidRDefault="006F073D" w:rsidP="008F6424">
      <w:pPr>
        <w:pStyle w:val="Textebrut"/>
        <w:rPr>
          <w:rFonts w:ascii="Courier New" w:hAnsi="Courier New" w:cs="Courier New"/>
        </w:rPr>
      </w:pPr>
    </w:p>
    <w:p w14:paraId="23ED8D3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w:t>
      </w:r>
      <w:proofErr w:type="spellEnd"/>
      <w:r w:rsidRPr="008F6424">
        <w:rPr>
          <w:rFonts w:ascii="Courier New" w:hAnsi="Courier New" w:cs="Courier New"/>
        </w:rPr>
        <w:t xml:space="preserve">  Keep</w:t>
      </w:r>
      <w:proofErr w:type="gramEnd"/>
      <w:r w:rsidRPr="008F6424">
        <w:rPr>
          <w:rFonts w:ascii="Courier New" w:hAnsi="Courier New" w:cs="Courier New"/>
        </w:rPr>
        <w:t xml:space="preserve"> the new assurance-graph-last-change as the new referenced</w:t>
      </w:r>
    </w:p>
    <w:p w14:paraId="6B507B2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date</w:t>
      </w:r>
      <w:proofErr w:type="gramEnd"/>
      <w:r w:rsidRPr="008F6424">
        <w:rPr>
          <w:rFonts w:ascii="Courier New" w:hAnsi="Courier New" w:cs="Courier New"/>
        </w:rPr>
        <w:t xml:space="preserve"> and time</w:t>
      </w:r>
    </w:p>
    <w:p w14:paraId="099296FD" w14:textId="77777777" w:rsidR="00000000" w:rsidRPr="008F6424" w:rsidRDefault="006F073D" w:rsidP="008F6424">
      <w:pPr>
        <w:pStyle w:val="Textebrut"/>
        <w:rPr>
          <w:rFonts w:ascii="Courier New" w:hAnsi="Courier New" w:cs="Courier New"/>
        </w:rPr>
      </w:pPr>
    </w:p>
    <w:p w14:paraId="57B72460" w14:textId="77777777" w:rsidR="00000000" w:rsidRPr="008F6424" w:rsidRDefault="006F073D" w:rsidP="008F6424">
      <w:pPr>
        <w:pStyle w:val="Textebrut"/>
        <w:rPr>
          <w:rFonts w:ascii="Courier New" w:hAnsi="Courier New" w:cs="Courier New"/>
        </w:rPr>
      </w:pPr>
    </w:p>
    <w:p w14:paraId="27FB671F" w14:textId="77777777" w:rsidR="00000000" w:rsidRPr="008F6424" w:rsidRDefault="006F073D" w:rsidP="008F6424">
      <w:pPr>
        <w:pStyle w:val="Textebrut"/>
        <w:rPr>
          <w:rFonts w:ascii="Courier New" w:hAnsi="Courier New" w:cs="Courier New"/>
        </w:rPr>
      </w:pPr>
    </w:p>
    <w:p w14:paraId="72AFC77B" w14:textId="77777777" w:rsidR="00000000" w:rsidRPr="008F6424" w:rsidRDefault="006F073D" w:rsidP="008F6424">
      <w:pPr>
        <w:pStyle w:val="Textebrut"/>
        <w:rPr>
          <w:rFonts w:ascii="Courier New" w:hAnsi="Courier New" w:cs="Courier New"/>
        </w:rPr>
      </w:pPr>
    </w:p>
    <w:p w14:paraId="5C84B4DD" w14:textId="77777777" w:rsidR="00000000" w:rsidRPr="008F6424" w:rsidRDefault="006F073D" w:rsidP="008F6424">
      <w:pPr>
        <w:pStyle w:val="Textebrut"/>
        <w:rPr>
          <w:rFonts w:ascii="Courier New" w:hAnsi="Courier New" w:cs="Courier New"/>
        </w:rPr>
      </w:pPr>
      <w:proofErr w:type="spellStart"/>
      <w:r w:rsidRPr="008F6424">
        <w:rPr>
          <w:rFonts w:ascii="Courier New" w:hAnsi="Courier New" w:cs="Courier New"/>
        </w:rPr>
        <w:t>Claise</w:t>
      </w:r>
      <w:proofErr w:type="spellEnd"/>
      <w:r w:rsidRPr="008F6424">
        <w:rPr>
          <w:rFonts w:ascii="Courier New" w:hAnsi="Courier New" w:cs="Courier New"/>
        </w:rPr>
        <w:t>, et al.          Expires October 25, 2021               [Page 15]</w:t>
      </w:r>
    </w:p>
    <w:p w14:paraId="6A1B73C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3A36606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w:t>
      </w:r>
      <w:r w:rsidRPr="008F6424">
        <w:rPr>
          <w:rFonts w:ascii="Courier New" w:hAnsi="Courier New" w:cs="Courier New"/>
        </w:rPr>
        <w:t xml:space="preserve">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531E3773" w14:textId="77777777" w:rsidR="00000000" w:rsidRPr="008F6424" w:rsidRDefault="006F073D" w:rsidP="008F6424">
      <w:pPr>
        <w:pStyle w:val="Textebrut"/>
        <w:rPr>
          <w:rFonts w:ascii="Courier New" w:hAnsi="Courier New" w:cs="Courier New"/>
        </w:rPr>
      </w:pPr>
    </w:p>
    <w:p w14:paraId="4942084D" w14:textId="77777777" w:rsidR="00000000" w:rsidRPr="008F6424" w:rsidRDefault="006F073D" w:rsidP="008F6424">
      <w:pPr>
        <w:pStyle w:val="Textebrut"/>
        <w:rPr>
          <w:rFonts w:ascii="Courier New" w:hAnsi="Courier New" w:cs="Courier New"/>
        </w:rPr>
      </w:pPr>
    </w:p>
    <w:p w14:paraId="05453D6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4.  Security Considerations</w:t>
      </w:r>
    </w:p>
    <w:p w14:paraId="4C525511" w14:textId="77777777" w:rsidR="00000000" w:rsidRPr="008F6424" w:rsidRDefault="006F073D" w:rsidP="008F6424">
      <w:pPr>
        <w:pStyle w:val="Textebrut"/>
        <w:rPr>
          <w:rFonts w:ascii="Courier New" w:hAnsi="Courier New" w:cs="Courier New"/>
        </w:rPr>
      </w:pPr>
    </w:p>
    <w:p w14:paraId="0D96382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SAIN architecture helps operators to reduce the mean time to</w:t>
      </w:r>
    </w:p>
    <w:p w14:paraId="56F60FB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detect</w:t>
      </w:r>
      <w:proofErr w:type="gramEnd"/>
      <w:r w:rsidRPr="008F6424">
        <w:rPr>
          <w:rFonts w:ascii="Courier New" w:hAnsi="Courier New" w:cs="Courier New"/>
        </w:rPr>
        <w:t xml:space="preserve"> and mean time to repair</w:t>
      </w:r>
      <w:r w:rsidRPr="008F6424">
        <w:rPr>
          <w:rFonts w:ascii="Courier New" w:hAnsi="Courier New" w:cs="Courier New"/>
        </w:rPr>
        <w:t>.  As such, it should not cause any</w:t>
      </w:r>
    </w:p>
    <w:p w14:paraId="38C65CA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security</w:t>
      </w:r>
      <w:proofErr w:type="gramEnd"/>
      <w:r w:rsidRPr="008F6424">
        <w:rPr>
          <w:rFonts w:ascii="Courier New" w:hAnsi="Courier New" w:cs="Courier New"/>
        </w:rPr>
        <w:t xml:space="preserve"> threats.  However, the SAIN agents must be secure: a</w:t>
      </w:r>
    </w:p>
    <w:p w14:paraId="2CDDB68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w:t>
      </w:r>
      <w:r w:rsidRPr="008F6424">
        <w:rPr>
          <w:rFonts w:ascii="Courier New" w:hAnsi="Courier New" w:cs="Courier New"/>
        </w:rPr>
        <w:t>ompromised</w:t>
      </w:r>
      <w:proofErr w:type="gramEnd"/>
      <w:r w:rsidRPr="008F6424">
        <w:rPr>
          <w:rFonts w:ascii="Courier New" w:hAnsi="Courier New" w:cs="Courier New"/>
        </w:rPr>
        <w:t xml:space="preserve"> SAIN agents could be sending wrong root causes or</w:t>
      </w:r>
    </w:p>
    <w:p w14:paraId="50B051E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symptoms</w:t>
      </w:r>
      <w:proofErr w:type="gramEnd"/>
      <w:r w:rsidRPr="008F6424">
        <w:rPr>
          <w:rFonts w:ascii="Courier New" w:hAnsi="Courier New" w:cs="Courier New"/>
        </w:rPr>
        <w:t xml:space="preserve"> to the management systems.</w:t>
      </w:r>
    </w:p>
    <w:p w14:paraId="1742E43C" w14:textId="77777777" w:rsidR="00000000" w:rsidRPr="008F6424" w:rsidRDefault="006F073D" w:rsidP="008F6424">
      <w:pPr>
        <w:pStyle w:val="Textebrut"/>
        <w:rPr>
          <w:rFonts w:ascii="Courier New" w:hAnsi="Courier New" w:cs="Courier New"/>
        </w:rPr>
      </w:pPr>
    </w:p>
    <w:p w14:paraId="7C3A990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Except for the configuration of telemetry, the agents do not need</w:t>
      </w:r>
    </w:p>
    <w:p w14:paraId="6F0E7DF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write</w:t>
      </w:r>
      <w:proofErr w:type="gramEnd"/>
      <w:r w:rsidRPr="008F6424">
        <w:rPr>
          <w:rFonts w:ascii="Courier New" w:hAnsi="Courier New" w:cs="Courier New"/>
        </w:rPr>
        <w:t xml:space="preserve"> access" to the devices they monitor.  This configuration is</w:t>
      </w:r>
    </w:p>
    <w:p w14:paraId="1A03121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applied</w:t>
      </w:r>
      <w:proofErr w:type="gramEnd"/>
      <w:r w:rsidRPr="008F6424">
        <w:rPr>
          <w:rFonts w:ascii="Courier New" w:hAnsi="Courier New" w:cs="Courier New"/>
        </w:rPr>
        <w:t xml:space="preserve"> with </w:t>
      </w:r>
      <w:r w:rsidRPr="008F6424">
        <w:rPr>
          <w:rFonts w:ascii="Courier New" w:hAnsi="Courier New" w:cs="Courier New"/>
        </w:rPr>
        <w:t>a YANG module, whose protection is covered by Secure</w:t>
      </w:r>
    </w:p>
    <w:p w14:paraId="02DAFB5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Shell (SSH) [RFC6242] for NETCONF or TLS [RFC8446] for RESTCONF.</w:t>
      </w:r>
    </w:p>
    <w:p w14:paraId="25E813EA" w14:textId="77777777" w:rsidR="00000000" w:rsidRPr="008F6424" w:rsidRDefault="006F073D" w:rsidP="008F6424">
      <w:pPr>
        <w:pStyle w:val="Textebrut"/>
        <w:rPr>
          <w:rFonts w:ascii="Courier New" w:hAnsi="Courier New" w:cs="Courier New"/>
        </w:rPr>
      </w:pPr>
    </w:p>
    <w:p w14:paraId="5350C86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data collected by SAIN could potentially be compromising to the</w:t>
      </w:r>
    </w:p>
    <w:p w14:paraId="5D252AC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network</w:t>
      </w:r>
      <w:proofErr w:type="gramEnd"/>
      <w:r w:rsidRPr="008F6424">
        <w:rPr>
          <w:rFonts w:ascii="Courier New" w:hAnsi="Courier New" w:cs="Courier New"/>
        </w:rPr>
        <w:t xml:space="preserve"> or provide more insight into how the network is desi</w:t>
      </w:r>
      <w:r w:rsidRPr="008F6424">
        <w:rPr>
          <w:rFonts w:ascii="Courier New" w:hAnsi="Courier New" w:cs="Courier New"/>
        </w:rPr>
        <w:t>gned.</w:t>
      </w:r>
    </w:p>
    <w:p w14:paraId="75E7DF5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Considering the data that SAIN requires (including CLI access in some</w:t>
      </w:r>
    </w:p>
    <w:p w14:paraId="5B6F5FB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cases</w:t>
      </w:r>
      <w:proofErr w:type="gramEnd"/>
      <w:r w:rsidRPr="008F6424">
        <w:rPr>
          <w:rFonts w:ascii="Courier New" w:hAnsi="Courier New" w:cs="Courier New"/>
        </w:rPr>
        <w:t>), one should weigh data access concerns with the impact that</w:t>
      </w:r>
    </w:p>
    <w:p w14:paraId="5AB81DB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reduced</w:t>
      </w:r>
      <w:proofErr w:type="gramEnd"/>
      <w:r w:rsidRPr="008F6424">
        <w:rPr>
          <w:rFonts w:ascii="Courier New" w:hAnsi="Courier New" w:cs="Courier New"/>
        </w:rPr>
        <w:t xml:space="preserve"> visibility will have on being able to rapidly identify root</w:t>
      </w:r>
    </w:p>
    <w:p w14:paraId="6457CED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causes</w:t>
      </w:r>
      <w:proofErr w:type="gramEnd"/>
      <w:r w:rsidRPr="008F6424">
        <w:rPr>
          <w:rFonts w:ascii="Courier New" w:hAnsi="Courier New" w:cs="Courier New"/>
        </w:rPr>
        <w:t>.</w:t>
      </w:r>
    </w:p>
    <w:p w14:paraId="17A6E925" w14:textId="77777777" w:rsidR="00000000" w:rsidRPr="008F6424" w:rsidRDefault="006F073D" w:rsidP="008F6424">
      <w:pPr>
        <w:pStyle w:val="Textebrut"/>
        <w:rPr>
          <w:rFonts w:ascii="Courier New" w:hAnsi="Courier New" w:cs="Courier New"/>
        </w:rPr>
      </w:pPr>
    </w:p>
    <w:p w14:paraId="794AFE8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If a closed loop syst</w:t>
      </w:r>
      <w:r w:rsidRPr="008F6424">
        <w:rPr>
          <w:rFonts w:ascii="Courier New" w:hAnsi="Courier New" w:cs="Courier New"/>
        </w:rPr>
        <w:t xml:space="preserve">em relies on this architecture then the </w:t>
      </w:r>
      <w:proofErr w:type="spellStart"/>
      <w:r w:rsidRPr="008F6424">
        <w:rPr>
          <w:rFonts w:ascii="Courier New" w:hAnsi="Courier New" w:cs="Courier New"/>
        </w:rPr>
        <w:t>well</w:t>
      </w:r>
    </w:p>
    <w:p w14:paraId="4D12F22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known</w:t>
      </w:r>
      <w:proofErr w:type="spellEnd"/>
      <w:proofErr w:type="gramEnd"/>
      <w:r w:rsidRPr="008F6424">
        <w:rPr>
          <w:rFonts w:ascii="Courier New" w:hAnsi="Courier New" w:cs="Courier New"/>
        </w:rPr>
        <w:t xml:space="preserve"> issue of those system also applies, i.e., a lying device or</w:t>
      </w:r>
    </w:p>
    <w:p w14:paraId="6ADFD6A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compromised</w:t>
      </w:r>
      <w:proofErr w:type="gramEnd"/>
      <w:r w:rsidRPr="008F6424">
        <w:rPr>
          <w:rFonts w:ascii="Courier New" w:hAnsi="Courier New" w:cs="Courier New"/>
        </w:rPr>
        <w:t xml:space="preserve"> agent could trigger partial reconfiguration of the</w:t>
      </w:r>
    </w:p>
    <w:p w14:paraId="283A5F0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service</w:t>
      </w:r>
      <w:proofErr w:type="gramEnd"/>
      <w:r w:rsidRPr="008F6424">
        <w:rPr>
          <w:rFonts w:ascii="Courier New" w:hAnsi="Courier New" w:cs="Courier New"/>
        </w:rPr>
        <w:t xml:space="preserve"> or network.  The SAIN architecture neither augments or</w:t>
      </w:r>
    </w:p>
    <w:p w14:paraId="625D007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reduces</w:t>
      </w:r>
      <w:proofErr w:type="gramEnd"/>
      <w:r w:rsidRPr="008F6424">
        <w:rPr>
          <w:rFonts w:ascii="Courier New" w:hAnsi="Courier New" w:cs="Courier New"/>
        </w:rPr>
        <w:t xml:space="preserve"> this risk.</w:t>
      </w:r>
    </w:p>
    <w:p w14:paraId="24E6A18E" w14:textId="77777777" w:rsidR="00000000" w:rsidRPr="008F6424" w:rsidRDefault="006F073D" w:rsidP="008F6424">
      <w:pPr>
        <w:pStyle w:val="Textebrut"/>
        <w:rPr>
          <w:rFonts w:ascii="Courier New" w:hAnsi="Courier New" w:cs="Courier New"/>
        </w:rPr>
      </w:pPr>
    </w:p>
    <w:p w14:paraId="3ED0886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5.  IANA Considerations</w:t>
      </w:r>
    </w:p>
    <w:p w14:paraId="610D734A" w14:textId="77777777" w:rsidR="00000000" w:rsidRPr="008F6424" w:rsidRDefault="006F073D" w:rsidP="008F6424">
      <w:pPr>
        <w:pStyle w:val="Textebrut"/>
        <w:rPr>
          <w:rFonts w:ascii="Courier New" w:hAnsi="Courier New" w:cs="Courier New"/>
        </w:rPr>
      </w:pPr>
    </w:p>
    <w:p w14:paraId="5C0CCD9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This document includes no request to IANA.</w:t>
      </w:r>
    </w:p>
    <w:p w14:paraId="7238601D" w14:textId="77777777" w:rsidR="00000000" w:rsidRPr="008F6424" w:rsidRDefault="006F073D" w:rsidP="008F6424">
      <w:pPr>
        <w:pStyle w:val="Textebrut"/>
        <w:rPr>
          <w:rFonts w:ascii="Courier New" w:hAnsi="Courier New" w:cs="Courier New"/>
        </w:rPr>
      </w:pPr>
    </w:p>
    <w:p w14:paraId="77CC2A3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6.  Contributors</w:t>
      </w:r>
    </w:p>
    <w:p w14:paraId="6E7BD57E" w14:textId="77777777" w:rsidR="00000000" w:rsidRPr="008F6424" w:rsidRDefault="006F073D" w:rsidP="008F6424">
      <w:pPr>
        <w:pStyle w:val="Textebrut"/>
        <w:rPr>
          <w:rFonts w:ascii="Courier New" w:hAnsi="Courier New" w:cs="Courier New"/>
        </w:rPr>
      </w:pPr>
    </w:p>
    <w:p w14:paraId="1FBA436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Youssef</w:t>
      </w:r>
      <w:proofErr w:type="gramEnd"/>
      <w:r w:rsidRPr="008F6424">
        <w:rPr>
          <w:rFonts w:ascii="Courier New" w:hAnsi="Courier New" w:cs="Courier New"/>
        </w:rPr>
        <w:t xml:space="preserve"> El </w:t>
      </w:r>
      <w:proofErr w:type="spellStart"/>
      <w:r w:rsidRPr="008F6424">
        <w:rPr>
          <w:rFonts w:ascii="Courier New" w:hAnsi="Courier New" w:cs="Courier New"/>
        </w:rPr>
        <w:t>Fathi</w:t>
      </w:r>
      <w:proofErr w:type="spellEnd"/>
    </w:p>
    <w:p w14:paraId="47B981CA" w14:textId="77777777" w:rsidR="00000000" w:rsidRPr="008F6424" w:rsidRDefault="006F073D" w:rsidP="008F6424">
      <w:pPr>
        <w:pStyle w:val="Textebrut"/>
        <w:rPr>
          <w:rFonts w:ascii="Courier New" w:hAnsi="Courier New" w:cs="Courier New"/>
        </w:rPr>
      </w:pPr>
    </w:p>
    <w:p w14:paraId="32B5106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Eric</w:t>
      </w:r>
      <w:proofErr w:type="gramEnd"/>
      <w:r w:rsidRPr="008F6424">
        <w:rPr>
          <w:rFonts w:ascii="Courier New" w:hAnsi="Courier New" w:cs="Courier New"/>
        </w:rPr>
        <w:t xml:space="preserve"> </w:t>
      </w:r>
      <w:proofErr w:type="spellStart"/>
      <w:r w:rsidRPr="008F6424">
        <w:rPr>
          <w:rFonts w:ascii="Courier New" w:hAnsi="Courier New" w:cs="Courier New"/>
        </w:rPr>
        <w:t>Vyncke</w:t>
      </w:r>
      <w:proofErr w:type="spellEnd"/>
    </w:p>
    <w:p w14:paraId="67422597" w14:textId="77777777" w:rsidR="00000000" w:rsidRPr="008F6424" w:rsidRDefault="006F073D" w:rsidP="008F6424">
      <w:pPr>
        <w:pStyle w:val="Textebrut"/>
        <w:rPr>
          <w:rFonts w:ascii="Courier New" w:hAnsi="Courier New" w:cs="Courier New"/>
        </w:rPr>
      </w:pPr>
    </w:p>
    <w:p w14:paraId="6FA8EF3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7.  Open Issues</w:t>
      </w:r>
    </w:p>
    <w:p w14:paraId="3EEDF742" w14:textId="77777777" w:rsidR="00000000" w:rsidRPr="008F6424" w:rsidRDefault="006F073D" w:rsidP="008F6424">
      <w:pPr>
        <w:pStyle w:val="Textebrut"/>
        <w:rPr>
          <w:rFonts w:ascii="Courier New" w:hAnsi="Courier New" w:cs="Courier New"/>
        </w:rPr>
      </w:pPr>
    </w:p>
    <w:p w14:paraId="4A33769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Refer to the Intent-based Networking NMRG documents</w:t>
      </w:r>
    </w:p>
    <w:p w14:paraId="33587F7A" w14:textId="77777777" w:rsidR="00000000" w:rsidRPr="008F6424" w:rsidRDefault="006F073D" w:rsidP="008F6424">
      <w:pPr>
        <w:pStyle w:val="Textebrut"/>
        <w:rPr>
          <w:rFonts w:ascii="Courier New" w:hAnsi="Courier New" w:cs="Courier New"/>
        </w:rPr>
      </w:pPr>
    </w:p>
    <w:p w14:paraId="651F4D4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8.  References</w:t>
      </w:r>
    </w:p>
    <w:p w14:paraId="7CE37999" w14:textId="77777777" w:rsidR="00000000" w:rsidRPr="008F6424" w:rsidRDefault="006F073D" w:rsidP="008F6424">
      <w:pPr>
        <w:pStyle w:val="Textebrut"/>
        <w:rPr>
          <w:rFonts w:ascii="Courier New" w:hAnsi="Courier New" w:cs="Courier New"/>
        </w:rPr>
      </w:pPr>
    </w:p>
    <w:p w14:paraId="3DBCCB4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8.1</w:t>
      </w:r>
      <w:proofErr w:type="gramStart"/>
      <w:r w:rsidRPr="008F6424">
        <w:rPr>
          <w:rFonts w:ascii="Courier New" w:hAnsi="Courier New" w:cs="Courier New"/>
        </w:rPr>
        <w:t>.  Normative</w:t>
      </w:r>
      <w:proofErr w:type="gramEnd"/>
      <w:r w:rsidRPr="008F6424">
        <w:rPr>
          <w:rFonts w:ascii="Courier New" w:hAnsi="Courier New" w:cs="Courier New"/>
        </w:rPr>
        <w:t xml:space="preserve"> Re</w:t>
      </w:r>
      <w:r w:rsidRPr="008F6424">
        <w:rPr>
          <w:rFonts w:ascii="Courier New" w:hAnsi="Courier New" w:cs="Courier New"/>
        </w:rPr>
        <w:t>ferences</w:t>
      </w:r>
    </w:p>
    <w:p w14:paraId="0ECE7361" w14:textId="77777777" w:rsidR="00000000" w:rsidRPr="008F6424" w:rsidRDefault="006F073D" w:rsidP="008F6424">
      <w:pPr>
        <w:pStyle w:val="Textebrut"/>
        <w:rPr>
          <w:rFonts w:ascii="Courier New" w:hAnsi="Courier New" w:cs="Courier New"/>
        </w:rPr>
      </w:pPr>
    </w:p>
    <w:p w14:paraId="212CFFE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[RFC2119]  Bradner, S., "Key words for use in RFCs to Indicate</w:t>
      </w:r>
    </w:p>
    <w:p w14:paraId="5661BBB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Requirement Levels", BCP 14, RFC 2119,</w:t>
      </w:r>
    </w:p>
    <w:p w14:paraId="7E6C7A2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DOI 10.17487/RFC2119, March 1997,</w:t>
      </w:r>
    </w:p>
    <w:p w14:paraId="22964BD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&lt;https://www.rfc-editor.org/info/rfc2119&gt;.</w:t>
      </w:r>
    </w:p>
    <w:p w14:paraId="7AE8105A" w14:textId="77777777" w:rsidR="00000000" w:rsidRPr="008F6424" w:rsidRDefault="006F073D" w:rsidP="008F6424">
      <w:pPr>
        <w:pStyle w:val="Textebrut"/>
        <w:rPr>
          <w:rFonts w:ascii="Courier New" w:hAnsi="Courier New" w:cs="Courier New"/>
        </w:rPr>
      </w:pPr>
    </w:p>
    <w:p w14:paraId="33C85511" w14:textId="77777777" w:rsidR="00000000" w:rsidRPr="008F6424" w:rsidRDefault="006F073D" w:rsidP="008F6424">
      <w:pPr>
        <w:pStyle w:val="Textebrut"/>
        <w:rPr>
          <w:rFonts w:ascii="Courier New" w:hAnsi="Courier New" w:cs="Courier New"/>
        </w:rPr>
      </w:pPr>
    </w:p>
    <w:p w14:paraId="27743722" w14:textId="77777777" w:rsidR="00000000" w:rsidRPr="008F6424" w:rsidRDefault="006F073D" w:rsidP="008F6424">
      <w:pPr>
        <w:pStyle w:val="Textebrut"/>
        <w:rPr>
          <w:rFonts w:ascii="Courier New" w:hAnsi="Courier New" w:cs="Courier New"/>
        </w:rPr>
      </w:pPr>
    </w:p>
    <w:p w14:paraId="3073D18B"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w:t>
      </w:r>
      <w:r w:rsidRPr="00F403D8">
        <w:rPr>
          <w:rFonts w:ascii="Courier New" w:hAnsi="Courier New" w:cs="Courier New"/>
          <w:lang w:val="fr-FR"/>
        </w:rPr>
        <w:t xml:space="preserve">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16]</w:t>
      </w:r>
    </w:p>
    <w:p w14:paraId="663A9231"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700753B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64228ABC" w14:textId="77777777" w:rsidR="00000000" w:rsidRPr="008F6424" w:rsidRDefault="006F073D" w:rsidP="008F6424">
      <w:pPr>
        <w:pStyle w:val="Textebrut"/>
        <w:rPr>
          <w:rFonts w:ascii="Courier New" w:hAnsi="Courier New" w:cs="Courier New"/>
        </w:rPr>
      </w:pPr>
    </w:p>
    <w:p w14:paraId="1C313B9F" w14:textId="77777777" w:rsidR="00000000" w:rsidRPr="008F6424" w:rsidRDefault="006F073D" w:rsidP="008F6424">
      <w:pPr>
        <w:pStyle w:val="Textebrut"/>
        <w:rPr>
          <w:rFonts w:ascii="Courier New" w:hAnsi="Courier New" w:cs="Courier New"/>
        </w:rPr>
      </w:pPr>
    </w:p>
    <w:p w14:paraId="27C8F6C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[RFC5905]  Mills, D., Martin, J., Ed., Burbank, J., and W. </w:t>
      </w:r>
      <w:proofErr w:type="spellStart"/>
      <w:r w:rsidRPr="008F6424">
        <w:rPr>
          <w:rFonts w:ascii="Courier New" w:hAnsi="Courier New" w:cs="Courier New"/>
        </w:rPr>
        <w:t>Kasch</w:t>
      </w:r>
      <w:proofErr w:type="spellEnd"/>
      <w:r w:rsidRPr="008F6424">
        <w:rPr>
          <w:rFonts w:ascii="Courier New" w:hAnsi="Courier New" w:cs="Courier New"/>
        </w:rPr>
        <w:t>,</w:t>
      </w:r>
    </w:p>
    <w:p w14:paraId="63AF72E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"Network Time Protocol Version 4: Protocol</w:t>
      </w:r>
      <w:r w:rsidRPr="008F6424">
        <w:rPr>
          <w:rFonts w:ascii="Courier New" w:hAnsi="Courier New" w:cs="Courier New"/>
        </w:rPr>
        <w:t xml:space="preserve"> and Algorithms</w:t>
      </w:r>
    </w:p>
    <w:p w14:paraId="5CD8D10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Specification", RFC 5905, DOI 10.17487/RFC5905, June 2010,</w:t>
      </w:r>
    </w:p>
    <w:p w14:paraId="04D6E43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&lt;https://www.rfc-editor.org/info/rfc5905&gt;.</w:t>
      </w:r>
    </w:p>
    <w:p w14:paraId="42FDC515" w14:textId="77777777" w:rsidR="00000000" w:rsidRPr="008F6424" w:rsidRDefault="006F073D" w:rsidP="008F6424">
      <w:pPr>
        <w:pStyle w:val="Textebrut"/>
        <w:rPr>
          <w:rFonts w:ascii="Courier New" w:hAnsi="Courier New" w:cs="Courier New"/>
        </w:rPr>
      </w:pPr>
    </w:p>
    <w:p w14:paraId="1C7E8BD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[RFC8174]  </w:t>
      </w:r>
      <w:proofErr w:type="spellStart"/>
      <w:r w:rsidRPr="008F6424">
        <w:rPr>
          <w:rFonts w:ascii="Courier New" w:hAnsi="Courier New" w:cs="Courier New"/>
        </w:rPr>
        <w:t>Leiba</w:t>
      </w:r>
      <w:proofErr w:type="spellEnd"/>
      <w:r w:rsidRPr="008F6424">
        <w:rPr>
          <w:rFonts w:ascii="Courier New" w:hAnsi="Courier New" w:cs="Courier New"/>
        </w:rPr>
        <w:t xml:space="preserve">, B., "Ambiguity of Uppercase vs </w:t>
      </w:r>
      <w:proofErr w:type="gramStart"/>
      <w:r w:rsidRPr="008F6424">
        <w:rPr>
          <w:rFonts w:ascii="Courier New" w:hAnsi="Courier New" w:cs="Courier New"/>
        </w:rPr>
        <w:t>Lowercase</w:t>
      </w:r>
      <w:proofErr w:type="gramEnd"/>
      <w:r w:rsidRPr="008F6424">
        <w:rPr>
          <w:rFonts w:ascii="Courier New" w:hAnsi="Courier New" w:cs="Courier New"/>
        </w:rPr>
        <w:t xml:space="preserve"> in RFC</w:t>
      </w:r>
    </w:p>
    <w:p w14:paraId="3DC6E54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2119 Key Words", BCP 14, R</w:t>
      </w:r>
      <w:r w:rsidRPr="008F6424">
        <w:rPr>
          <w:rFonts w:ascii="Courier New" w:hAnsi="Courier New" w:cs="Courier New"/>
        </w:rPr>
        <w:t>FC 8174, DOI 10.17487/RFC8174,</w:t>
      </w:r>
    </w:p>
    <w:p w14:paraId="1256EDE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May 2017, &lt;https://www.rfc-editor.org/info/rfc8174&gt;.</w:t>
      </w:r>
    </w:p>
    <w:p w14:paraId="2BF06160" w14:textId="77777777" w:rsidR="00000000" w:rsidRPr="008F6424" w:rsidRDefault="006F073D" w:rsidP="008F6424">
      <w:pPr>
        <w:pStyle w:val="Textebrut"/>
        <w:rPr>
          <w:rFonts w:ascii="Courier New" w:hAnsi="Courier New" w:cs="Courier New"/>
        </w:rPr>
      </w:pPr>
    </w:p>
    <w:p w14:paraId="3FD45FC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8.2</w:t>
      </w:r>
      <w:proofErr w:type="gramStart"/>
      <w:r w:rsidRPr="008F6424">
        <w:rPr>
          <w:rFonts w:ascii="Courier New" w:hAnsi="Courier New" w:cs="Courier New"/>
        </w:rPr>
        <w:t>.  Informative</w:t>
      </w:r>
      <w:proofErr w:type="gramEnd"/>
      <w:r w:rsidRPr="008F6424">
        <w:rPr>
          <w:rFonts w:ascii="Courier New" w:hAnsi="Courier New" w:cs="Courier New"/>
        </w:rPr>
        <w:t xml:space="preserve"> References</w:t>
      </w:r>
    </w:p>
    <w:p w14:paraId="516B9FE6" w14:textId="77777777" w:rsidR="00000000" w:rsidRPr="008F6424" w:rsidRDefault="006F073D" w:rsidP="008F6424">
      <w:pPr>
        <w:pStyle w:val="Textebrut"/>
        <w:rPr>
          <w:rFonts w:ascii="Courier New" w:hAnsi="Courier New" w:cs="Courier New"/>
        </w:rPr>
      </w:pPr>
    </w:p>
    <w:p w14:paraId="28E21A6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[I-</w:t>
      </w:r>
      <w:proofErr w:type="spellStart"/>
      <w:r w:rsidRPr="008F6424">
        <w:rPr>
          <w:rFonts w:ascii="Courier New" w:hAnsi="Courier New" w:cs="Courier New"/>
        </w:rPr>
        <w:t>D.claise</w:t>
      </w:r>
      <w:proofErr w:type="spellEnd"/>
      <w:r w:rsidRPr="008F6424">
        <w:rPr>
          <w:rFonts w:ascii="Courier New" w:hAnsi="Courier New" w:cs="Courier New"/>
        </w:rPr>
        <w:t>-opsawg-service-assurance-yang]</w:t>
      </w:r>
    </w:p>
    <w:p w14:paraId="051B2E0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r w:rsidRPr="008F6424">
        <w:rPr>
          <w:rFonts w:ascii="Courier New" w:hAnsi="Courier New" w:cs="Courier New"/>
        </w:rPr>
        <w:t>Claise</w:t>
      </w:r>
      <w:proofErr w:type="spellEnd"/>
      <w:r w:rsidRPr="008F6424">
        <w:rPr>
          <w:rFonts w:ascii="Courier New" w:hAnsi="Courier New" w:cs="Courier New"/>
        </w:rPr>
        <w:t xml:space="preserve">, B. and J. </w:t>
      </w:r>
      <w:proofErr w:type="spellStart"/>
      <w:r w:rsidRPr="008F6424">
        <w:rPr>
          <w:rFonts w:ascii="Courier New" w:hAnsi="Courier New" w:cs="Courier New"/>
        </w:rPr>
        <w:t>Quilbeuf</w:t>
      </w:r>
      <w:proofErr w:type="spellEnd"/>
      <w:r w:rsidRPr="008F6424">
        <w:rPr>
          <w:rFonts w:ascii="Courier New" w:hAnsi="Courier New" w:cs="Courier New"/>
        </w:rPr>
        <w:t>, "Service Assurance for Intent-</w:t>
      </w:r>
    </w:p>
    <w:p w14:paraId="7EC1386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w:t>
      </w:r>
      <w:proofErr w:type="gramStart"/>
      <w:r w:rsidRPr="008F6424">
        <w:rPr>
          <w:rFonts w:ascii="Courier New" w:hAnsi="Courier New" w:cs="Courier New"/>
        </w:rPr>
        <w:t>based</w:t>
      </w:r>
      <w:proofErr w:type="gramEnd"/>
      <w:r w:rsidRPr="008F6424">
        <w:rPr>
          <w:rFonts w:ascii="Courier New" w:hAnsi="Courier New" w:cs="Courier New"/>
        </w:rPr>
        <w:t xml:space="preserve"> Networking Architecture", February 2020.</w:t>
      </w:r>
    </w:p>
    <w:p w14:paraId="559E99CB" w14:textId="77777777" w:rsidR="00000000" w:rsidRPr="008F6424" w:rsidRDefault="006F073D" w:rsidP="008F6424">
      <w:pPr>
        <w:pStyle w:val="Textebrut"/>
        <w:rPr>
          <w:rFonts w:ascii="Courier New" w:hAnsi="Courier New" w:cs="Courier New"/>
        </w:rPr>
      </w:pPr>
    </w:p>
    <w:p w14:paraId="407EE5A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[RFC2865]  </w:t>
      </w:r>
      <w:proofErr w:type="spellStart"/>
      <w:r w:rsidRPr="008F6424">
        <w:rPr>
          <w:rFonts w:ascii="Courier New" w:hAnsi="Courier New" w:cs="Courier New"/>
        </w:rPr>
        <w:t>Rigney</w:t>
      </w:r>
      <w:proofErr w:type="spellEnd"/>
      <w:r w:rsidRPr="008F6424">
        <w:rPr>
          <w:rFonts w:ascii="Courier New" w:hAnsi="Courier New" w:cs="Courier New"/>
        </w:rPr>
        <w:t xml:space="preserve">, C., </w:t>
      </w:r>
      <w:proofErr w:type="spellStart"/>
      <w:r w:rsidRPr="008F6424">
        <w:rPr>
          <w:rFonts w:ascii="Courier New" w:hAnsi="Courier New" w:cs="Courier New"/>
        </w:rPr>
        <w:t>Willens</w:t>
      </w:r>
      <w:proofErr w:type="spellEnd"/>
      <w:r w:rsidRPr="008F6424">
        <w:rPr>
          <w:rFonts w:ascii="Courier New" w:hAnsi="Courier New" w:cs="Courier New"/>
        </w:rPr>
        <w:t>, S., Rubens, A., and W. Simpson,</w:t>
      </w:r>
    </w:p>
    <w:p w14:paraId="5F3DEB0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"Remote Authentication Dial In User Service (RADIUS)",</w:t>
      </w:r>
    </w:p>
    <w:p w14:paraId="656E2277" w14:textId="77777777" w:rsidR="00000000" w:rsidRPr="00F403D8" w:rsidRDefault="006F073D" w:rsidP="008F6424">
      <w:pPr>
        <w:pStyle w:val="Textebrut"/>
        <w:rPr>
          <w:rFonts w:ascii="Courier New" w:hAnsi="Courier New" w:cs="Courier New"/>
          <w:lang w:val="fr-FR"/>
        </w:rPr>
      </w:pPr>
      <w:r w:rsidRPr="008F6424">
        <w:rPr>
          <w:rFonts w:ascii="Courier New" w:hAnsi="Courier New" w:cs="Courier New"/>
        </w:rPr>
        <w:t xml:space="preserve">              </w:t>
      </w:r>
      <w:r w:rsidRPr="00F403D8">
        <w:rPr>
          <w:rFonts w:ascii="Courier New" w:hAnsi="Courier New" w:cs="Courier New"/>
          <w:lang w:val="fr-FR"/>
        </w:rPr>
        <w:t xml:space="preserve">RFC 2865, DOI 10.17487/RFC2865, </w:t>
      </w:r>
      <w:proofErr w:type="spellStart"/>
      <w:r w:rsidRPr="00F403D8">
        <w:rPr>
          <w:rFonts w:ascii="Courier New" w:hAnsi="Courier New" w:cs="Courier New"/>
          <w:lang w:val="fr-FR"/>
        </w:rPr>
        <w:t>June</w:t>
      </w:r>
      <w:proofErr w:type="spellEnd"/>
      <w:r w:rsidRPr="00F403D8">
        <w:rPr>
          <w:rFonts w:ascii="Courier New" w:hAnsi="Courier New" w:cs="Courier New"/>
          <w:lang w:val="fr-FR"/>
        </w:rPr>
        <w:t xml:space="preserve"> 2000,</w:t>
      </w:r>
    </w:p>
    <w:p w14:paraId="4D2D0E8A"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         </w:t>
      </w:r>
      <w:r w:rsidRPr="00F403D8">
        <w:rPr>
          <w:rFonts w:ascii="Courier New" w:hAnsi="Courier New" w:cs="Courier New"/>
          <w:lang w:val="fr-FR"/>
        </w:rPr>
        <w:t xml:space="preserve">     &lt;https://www.rfc-editor.org/info/rfc2865&gt;.</w:t>
      </w:r>
    </w:p>
    <w:p w14:paraId="54939FC5" w14:textId="77777777" w:rsidR="00000000" w:rsidRPr="00F403D8" w:rsidRDefault="006F073D" w:rsidP="008F6424">
      <w:pPr>
        <w:pStyle w:val="Textebrut"/>
        <w:rPr>
          <w:rFonts w:ascii="Courier New" w:hAnsi="Courier New" w:cs="Courier New"/>
          <w:lang w:val="fr-FR"/>
        </w:rPr>
      </w:pPr>
    </w:p>
    <w:p w14:paraId="3E652807" w14:textId="77777777" w:rsidR="00000000" w:rsidRPr="008F6424" w:rsidRDefault="006F073D" w:rsidP="008F6424">
      <w:pPr>
        <w:pStyle w:val="Textebrut"/>
        <w:rPr>
          <w:rFonts w:ascii="Courier New" w:hAnsi="Courier New" w:cs="Courier New"/>
        </w:rPr>
      </w:pPr>
      <w:r w:rsidRPr="00F403D8">
        <w:rPr>
          <w:rFonts w:ascii="Courier New" w:hAnsi="Courier New" w:cs="Courier New"/>
          <w:lang w:val="fr-FR"/>
        </w:rPr>
        <w:t xml:space="preserve">   </w:t>
      </w:r>
      <w:r w:rsidRPr="008F6424">
        <w:rPr>
          <w:rFonts w:ascii="Courier New" w:hAnsi="Courier New" w:cs="Courier New"/>
        </w:rPr>
        <w:t xml:space="preserve">[RFC3164]  </w:t>
      </w:r>
      <w:proofErr w:type="spellStart"/>
      <w:r w:rsidRPr="008F6424">
        <w:rPr>
          <w:rFonts w:ascii="Courier New" w:hAnsi="Courier New" w:cs="Courier New"/>
        </w:rPr>
        <w:t>Lonvick</w:t>
      </w:r>
      <w:proofErr w:type="spellEnd"/>
      <w:r w:rsidRPr="008F6424">
        <w:rPr>
          <w:rFonts w:ascii="Courier New" w:hAnsi="Courier New" w:cs="Courier New"/>
        </w:rPr>
        <w:t>, C., "The BSD Syslog Protocol", RFC 3164,</w:t>
      </w:r>
    </w:p>
    <w:p w14:paraId="49BD57C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DOI 10.17487/RFC3164, August 2001,</w:t>
      </w:r>
    </w:p>
    <w:p w14:paraId="7FDC5E5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&lt;https://www.rfc-editor.org/info/rfc3164&gt;.</w:t>
      </w:r>
    </w:p>
    <w:p w14:paraId="441BA6D7" w14:textId="77777777" w:rsidR="00000000" w:rsidRPr="008F6424" w:rsidRDefault="006F073D" w:rsidP="008F6424">
      <w:pPr>
        <w:pStyle w:val="Textebrut"/>
        <w:rPr>
          <w:rFonts w:ascii="Courier New" w:hAnsi="Courier New" w:cs="Courier New"/>
        </w:rPr>
      </w:pPr>
    </w:p>
    <w:p w14:paraId="73DC565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[RFC6241]  Enns, R., Ed., </w:t>
      </w:r>
      <w:proofErr w:type="spellStart"/>
      <w:r w:rsidRPr="008F6424">
        <w:rPr>
          <w:rFonts w:ascii="Courier New" w:hAnsi="Courier New" w:cs="Courier New"/>
        </w:rPr>
        <w:t>Bjorklu</w:t>
      </w:r>
      <w:r w:rsidRPr="008F6424">
        <w:rPr>
          <w:rFonts w:ascii="Courier New" w:hAnsi="Courier New" w:cs="Courier New"/>
        </w:rPr>
        <w:t>nd</w:t>
      </w:r>
      <w:proofErr w:type="spellEnd"/>
      <w:r w:rsidRPr="008F6424">
        <w:rPr>
          <w:rFonts w:ascii="Courier New" w:hAnsi="Courier New" w:cs="Courier New"/>
        </w:rPr>
        <w:t xml:space="preserve">, M., Ed., </w:t>
      </w:r>
      <w:proofErr w:type="spellStart"/>
      <w:r w:rsidRPr="008F6424">
        <w:rPr>
          <w:rFonts w:ascii="Courier New" w:hAnsi="Courier New" w:cs="Courier New"/>
        </w:rPr>
        <w:t>Schoenwaelder</w:t>
      </w:r>
      <w:proofErr w:type="spellEnd"/>
      <w:r w:rsidRPr="008F6424">
        <w:rPr>
          <w:rFonts w:ascii="Courier New" w:hAnsi="Courier New" w:cs="Courier New"/>
        </w:rPr>
        <w:t>, J., Ed</w:t>
      </w:r>
      <w:proofErr w:type="gramStart"/>
      <w:r w:rsidRPr="008F6424">
        <w:rPr>
          <w:rFonts w:ascii="Courier New" w:hAnsi="Courier New" w:cs="Courier New"/>
        </w:rPr>
        <w:t>.,</w:t>
      </w:r>
      <w:proofErr w:type="gramEnd"/>
    </w:p>
    <w:p w14:paraId="66E9A92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and</w:t>
      </w:r>
      <w:proofErr w:type="gramEnd"/>
      <w:r w:rsidRPr="008F6424">
        <w:rPr>
          <w:rFonts w:ascii="Courier New" w:hAnsi="Courier New" w:cs="Courier New"/>
        </w:rPr>
        <w:t xml:space="preserve"> A. Bierman, Ed., "Network Configuration Protocol</w:t>
      </w:r>
    </w:p>
    <w:p w14:paraId="2D0A9A0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(NETCONF)", RFC 6241, DOI 10.17487/RFC6241, June 2011,</w:t>
      </w:r>
    </w:p>
    <w:p w14:paraId="0AC3D11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&lt;https://www.rfc-editor.org/info/rfc6241&gt;.</w:t>
      </w:r>
    </w:p>
    <w:p w14:paraId="153A25D2" w14:textId="77777777" w:rsidR="00000000" w:rsidRPr="008F6424" w:rsidRDefault="006F073D" w:rsidP="008F6424">
      <w:pPr>
        <w:pStyle w:val="Textebrut"/>
        <w:rPr>
          <w:rFonts w:ascii="Courier New" w:hAnsi="Courier New" w:cs="Courier New"/>
        </w:rPr>
      </w:pPr>
    </w:p>
    <w:p w14:paraId="72C9AC6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[RFC6242]  Wasserman, </w:t>
      </w:r>
      <w:r w:rsidRPr="008F6424">
        <w:rPr>
          <w:rFonts w:ascii="Courier New" w:hAnsi="Courier New" w:cs="Courier New"/>
        </w:rPr>
        <w:t>M., "Using the NETCONF Protocol over Secure</w:t>
      </w:r>
    </w:p>
    <w:p w14:paraId="3DE8A1D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Shell (SSH)", RFC 6242, DOI 10.17487/RFC6242, June 2011,</w:t>
      </w:r>
    </w:p>
    <w:p w14:paraId="2095C9F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&lt;https://www.rfc-editor.org/info/rfc6242&gt;.</w:t>
      </w:r>
    </w:p>
    <w:p w14:paraId="2D72C5AE" w14:textId="77777777" w:rsidR="00000000" w:rsidRPr="008F6424" w:rsidRDefault="006F073D" w:rsidP="008F6424">
      <w:pPr>
        <w:pStyle w:val="Textebrut"/>
        <w:rPr>
          <w:rFonts w:ascii="Courier New" w:hAnsi="Courier New" w:cs="Courier New"/>
        </w:rPr>
      </w:pPr>
    </w:p>
    <w:p w14:paraId="271664B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[RFC7011]  </w:t>
      </w:r>
      <w:proofErr w:type="spellStart"/>
      <w:r w:rsidRPr="008F6424">
        <w:rPr>
          <w:rFonts w:ascii="Courier New" w:hAnsi="Courier New" w:cs="Courier New"/>
        </w:rPr>
        <w:t>Claise</w:t>
      </w:r>
      <w:proofErr w:type="spellEnd"/>
      <w:r w:rsidRPr="008F6424">
        <w:rPr>
          <w:rFonts w:ascii="Courier New" w:hAnsi="Courier New" w:cs="Courier New"/>
        </w:rPr>
        <w:t>, B., Ed., Trammell, B., Ed., and P. Aitken,</w:t>
      </w:r>
    </w:p>
    <w:p w14:paraId="2122F61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"Spe</w:t>
      </w:r>
      <w:r w:rsidRPr="008F6424">
        <w:rPr>
          <w:rFonts w:ascii="Courier New" w:hAnsi="Courier New" w:cs="Courier New"/>
        </w:rPr>
        <w:t>cification of the IP Flow Information Export (IPFIX)</w:t>
      </w:r>
    </w:p>
    <w:p w14:paraId="55484F0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Protocol for the Exchange of Flow Information", STD 77,</w:t>
      </w:r>
    </w:p>
    <w:p w14:paraId="520CF55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 7011, DOI 10.17487/RFC7011, September 2013,</w:t>
      </w:r>
    </w:p>
    <w:p w14:paraId="562C179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&lt;https://www.rfc-editor.org/info/rfc7011&gt;.</w:t>
      </w:r>
    </w:p>
    <w:p w14:paraId="7491DCA9" w14:textId="77777777" w:rsidR="00000000" w:rsidRPr="008F6424" w:rsidRDefault="006F073D" w:rsidP="008F6424">
      <w:pPr>
        <w:pStyle w:val="Textebrut"/>
        <w:rPr>
          <w:rFonts w:ascii="Courier New" w:hAnsi="Courier New" w:cs="Courier New"/>
        </w:rPr>
      </w:pPr>
    </w:p>
    <w:p w14:paraId="1ACB335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[RFC7950] </w:t>
      </w:r>
      <w:r w:rsidRPr="008F6424">
        <w:rPr>
          <w:rFonts w:ascii="Courier New" w:hAnsi="Courier New" w:cs="Courier New"/>
        </w:rPr>
        <w:t xml:space="preserve"> </w:t>
      </w:r>
      <w:proofErr w:type="spellStart"/>
      <w:r w:rsidRPr="008F6424">
        <w:rPr>
          <w:rFonts w:ascii="Courier New" w:hAnsi="Courier New" w:cs="Courier New"/>
        </w:rPr>
        <w:t>Bjorklund</w:t>
      </w:r>
      <w:proofErr w:type="spellEnd"/>
      <w:r w:rsidRPr="008F6424">
        <w:rPr>
          <w:rFonts w:ascii="Courier New" w:hAnsi="Courier New" w:cs="Courier New"/>
        </w:rPr>
        <w:t>, M., Ed., "The YANG 1.1 Data Modeling Language",</w:t>
      </w:r>
    </w:p>
    <w:p w14:paraId="007C378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 7950, DOI 10.17487/RFC7950, August 2016,</w:t>
      </w:r>
    </w:p>
    <w:p w14:paraId="386B7ACE"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&lt;https://www.rfc-editor.org/info/rfc7950&gt;.</w:t>
      </w:r>
    </w:p>
    <w:p w14:paraId="0E530A3B" w14:textId="77777777" w:rsidR="00000000" w:rsidRPr="008F6424" w:rsidRDefault="006F073D" w:rsidP="008F6424">
      <w:pPr>
        <w:pStyle w:val="Textebrut"/>
        <w:rPr>
          <w:rFonts w:ascii="Courier New" w:hAnsi="Courier New" w:cs="Courier New"/>
        </w:rPr>
      </w:pPr>
    </w:p>
    <w:p w14:paraId="22BC2CC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[RFC8040]  Bierman, A., </w:t>
      </w:r>
      <w:proofErr w:type="spellStart"/>
      <w:r w:rsidRPr="008F6424">
        <w:rPr>
          <w:rFonts w:ascii="Courier New" w:hAnsi="Courier New" w:cs="Courier New"/>
        </w:rPr>
        <w:t>Bjorklund</w:t>
      </w:r>
      <w:proofErr w:type="spellEnd"/>
      <w:r w:rsidRPr="008F6424">
        <w:rPr>
          <w:rFonts w:ascii="Courier New" w:hAnsi="Courier New" w:cs="Courier New"/>
        </w:rPr>
        <w:t>, M., and K. Watsen, "RESTCONF</w:t>
      </w:r>
    </w:p>
    <w:p w14:paraId="280DF89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r w:rsidRPr="008F6424">
        <w:rPr>
          <w:rFonts w:ascii="Courier New" w:hAnsi="Courier New" w:cs="Courier New"/>
        </w:rPr>
        <w:t xml:space="preserve">  Protocol", RFC 8040, DOI 10.17487/RFC8040, January 2017,</w:t>
      </w:r>
    </w:p>
    <w:p w14:paraId="3B06010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&lt;https://www.rfc-editor.org/info/rfc8040&gt;.</w:t>
      </w:r>
    </w:p>
    <w:p w14:paraId="706283BE" w14:textId="77777777" w:rsidR="00000000" w:rsidRPr="008F6424" w:rsidRDefault="006F073D" w:rsidP="008F6424">
      <w:pPr>
        <w:pStyle w:val="Textebrut"/>
        <w:rPr>
          <w:rFonts w:ascii="Courier New" w:hAnsi="Courier New" w:cs="Courier New"/>
        </w:rPr>
      </w:pPr>
    </w:p>
    <w:p w14:paraId="0E650930" w14:textId="77777777" w:rsidR="00000000" w:rsidRPr="008F6424" w:rsidRDefault="006F073D" w:rsidP="008F6424">
      <w:pPr>
        <w:pStyle w:val="Textebrut"/>
        <w:rPr>
          <w:rFonts w:ascii="Courier New" w:hAnsi="Courier New" w:cs="Courier New"/>
        </w:rPr>
      </w:pPr>
    </w:p>
    <w:p w14:paraId="551E1EF9" w14:textId="77777777" w:rsidR="00000000" w:rsidRPr="008F6424" w:rsidRDefault="006F073D" w:rsidP="008F6424">
      <w:pPr>
        <w:pStyle w:val="Textebrut"/>
        <w:rPr>
          <w:rFonts w:ascii="Courier New" w:hAnsi="Courier New" w:cs="Courier New"/>
        </w:rPr>
      </w:pPr>
    </w:p>
    <w:p w14:paraId="7F971A8F" w14:textId="77777777" w:rsidR="00000000" w:rsidRPr="008F6424" w:rsidRDefault="006F073D" w:rsidP="008F6424">
      <w:pPr>
        <w:pStyle w:val="Textebrut"/>
        <w:rPr>
          <w:rFonts w:ascii="Courier New" w:hAnsi="Courier New" w:cs="Courier New"/>
        </w:rPr>
      </w:pPr>
    </w:p>
    <w:p w14:paraId="62E2D390" w14:textId="77777777" w:rsidR="00000000" w:rsidRPr="008F6424" w:rsidRDefault="006F073D" w:rsidP="008F6424">
      <w:pPr>
        <w:pStyle w:val="Textebrut"/>
        <w:rPr>
          <w:rFonts w:ascii="Courier New" w:hAnsi="Courier New" w:cs="Courier New"/>
        </w:rPr>
      </w:pPr>
    </w:p>
    <w:p w14:paraId="32DB1FA5"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October</w:t>
      </w:r>
      <w:proofErr w:type="spellEnd"/>
      <w:r w:rsidRPr="00F403D8">
        <w:rPr>
          <w:rFonts w:ascii="Courier New" w:hAnsi="Courier New" w:cs="Courier New"/>
          <w:lang w:val="fr-FR"/>
        </w:rPr>
        <w:t xml:space="preserve"> 25, 2021               [Page 17]</w:t>
      </w:r>
    </w:p>
    <w:p w14:paraId="1B59B8BD"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br w:type="page"/>
      </w:r>
    </w:p>
    <w:p w14:paraId="5C10DC3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0DDBF9C1" w14:textId="77777777" w:rsidR="00000000" w:rsidRPr="008F6424" w:rsidRDefault="006F073D" w:rsidP="008F6424">
      <w:pPr>
        <w:pStyle w:val="Textebrut"/>
        <w:rPr>
          <w:rFonts w:ascii="Courier New" w:hAnsi="Courier New" w:cs="Courier New"/>
        </w:rPr>
      </w:pPr>
    </w:p>
    <w:p w14:paraId="4B090C32" w14:textId="77777777" w:rsidR="00000000" w:rsidRPr="008F6424" w:rsidRDefault="006F073D" w:rsidP="008F6424">
      <w:pPr>
        <w:pStyle w:val="Textebrut"/>
        <w:rPr>
          <w:rFonts w:ascii="Courier New" w:hAnsi="Courier New" w:cs="Courier New"/>
        </w:rPr>
      </w:pPr>
    </w:p>
    <w:p w14:paraId="3525C50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[RFC8199]  </w:t>
      </w:r>
      <w:proofErr w:type="spellStart"/>
      <w:r w:rsidRPr="008F6424">
        <w:rPr>
          <w:rFonts w:ascii="Courier New" w:hAnsi="Courier New" w:cs="Courier New"/>
        </w:rPr>
        <w:t>Bogdanovic</w:t>
      </w:r>
      <w:proofErr w:type="spellEnd"/>
      <w:r w:rsidRPr="008F6424">
        <w:rPr>
          <w:rFonts w:ascii="Courier New" w:hAnsi="Courier New" w:cs="Courier New"/>
        </w:rPr>
        <w:t xml:space="preserve">, D., </w:t>
      </w:r>
      <w:proofErr w:type="spellStart"/>
      <w:r w:rsidRPr="008F6424">
        <w:rPr>
          <w:rFonts w:ascii="Courier New" w:hAnsi="Courier New" w:cs="Courier New"/>
        </w:rPr>
        <w:t>Claise</w:t>
      </w:r>
      <w:proofErr w:type="spellEnd"/>
      <w:r w:rsidRPr="008F6424">
        <w:rPr>
          <w:rFonts w:ascii="Courier New" w:hAnsi="Courier New" w:cs="Courier New"/>
        </w:rPr>
        <w:t xml:space="preserve">, B., and C. </w:t>
      </w:r>
      <w:proofErr w:type="spellStart"/>
      <w:r w:rsidRPr="008F6424">
        <w:rPr>
          <w:rFonts w:ascii="Courier New" w:hAnsi="Courier New" w:cs="Courier New"/>
        </w:rPr>
        <w:t>Moberg</w:t>
      </w:r>
      <w:proofErr w:type="spellEnd"/>
      <w:r w:rsidRPr="008F6424">
        <w:rPr>
          <w:rFonts w:ascii="Courier New" w:hAnsi="Courier New" w:cs="Courier New"/>
        </w:rPr>
        <w:t>, "YANG Module</w:t>
      </w:r>
    </w:p>
    <w:p w14:paraId="0503DEA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Classification", RFC 8199, DOI 10.17487/RFC8199, July</w:t>
      </w:r>
    </w:p>
    <w:p w14:paraId="008283D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2017, &lt;https://www.rfc-editor.org/info/rfc8199&gt;.</w:t>
      </w:r>
    </w:p>
    <w:p w14:paraId="2A08A5A6" w14:textId="77777777" w:rsidR="00000000" w:rsidRPr="008F6424" w:rsidRDefault="006F073D" w:rsidP="008F6424">
      <w:pPr>
        <w:pStyle w:val="Textebrut"/>
        <w:rPr>
          <w:rFonts w:ascii="Courier New" w:hAnsi="Courier New" w:cs="Courier New"/>
        </w:rPr>
      </w:pPr>
    </w:p>
    <w:p w14:paraId="28C7A34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[RFC8446]  </w:t>
      </w:r>
      <w:proofErr w:type="spellStart"/>
      <w:r w:rsidRPr="008F6424">
        <w:rPr>
          <w:rFonts w:ascii="Courier New" w:hAnsi="Courier New" w:cs="Courier New"/>
        </w:rPr>
        <w:t>Rescorla</w:t>
      </w:r>
      <w:proofErr w:type="spellEnd"/>
      <w:r w:rsidRPr="008F6424">
        <w:rPr>
          <w:rFonts w:ascii="Courier New" w:hAnsi="Courier New" w:cs="Courier New"/>
        </w:rPr>
        <w:t>, E., "The Transp</w:t>
      </w:r>
      <w:r w:rsidRPr="008F6424">
        <w:rPr>
          <w:rFonts w:ascii="Courier New" w:hAnsi="Courier New" w:cs="Courier New"/>
        </w:rPr>
        <w:t>ort Layer Security (TLS) Protocol</w:t>
      </w:r>
    </w:p>
    <w:p w14:paraId="0DCFB53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Version 1.3", RFC 8446, DOI 10.17487/RFC8446, August 2018,</w:t>
      </w:r>
    </w:p>
    <w:p w14:paraId="74670B8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&lt;https://www.rfc-editor.org/info/rfc8446&gt;.</w:t>
      </w:r>
    </w:p>
    <w:p w14:paraId="30331440" w14:textId="77777777" w:rsidR="00000000" w:rsidRPr="008F6424" w:rsidRDefault="006F073D" w:rsidP="008F6424">
      <w:pPr>
        <w:pStyle w:val="Textebrut"/>
        <w:rPr>
          <w:rFonts w:ascii="Courier New" w:hAnsi="Courier New" w:cs="Courier New"/>
        </w:rPr>
      </w:pPr>
    </w:p>
    <w:p w14:paraId="329CAC6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[RFC8641]  Clemm, A. and E. </w:t>
      </w:r>
      <w:proofErr w:type="spellStart"/>
      <w:r w:rsidRPr="008F6424">
        <w:rPr>
          <w:rFonts w:ascii="Courier New" w:hAnsi="Courier New" w:cs="Courier New"/>
        </w:rPr>
        <w:t>Voit</w:t>
      </w:r>
      <w:proofErr w:type="spellEnd"/>
      <w:r w:rsidRPr="008F6424">
        <w:rPr>
          <w:rFonts w:ascii="Courier New" w:hAnsi="Courier New" w:cs="Courier New"/>
        </w:rPr>
        <w:t>, "Subscription to YANG Notifications</w:t>
      </w:r>
    </w:p>
    <w:p w14:paraId="3F8E940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for</w:t>
      </w:r>
      <w:proofErr w:type="gramEnd"/>
      <w:r w:rsidRPr="008F6424">
        <w:rPr>
          <w:rFonts w:ascii="Courier New" w:hAnsi="Courier New" w:cs="Courier New"/>
        </w:rPr>
        <w:t xml:space="preserve"> </w:t>
      </w:r>
      <w:r w:rsidRPr="008F6424">
        <w:rPr>
          <w:rFonts w:ascii="Courier New" w:hAnsi="Courier New" w:cs="Courier New"/>
        </w:rPr>
        <w:t>Datastore Updates", RFC 8641, DOI 10.17487/RFC8641,</w:t>
      </w:r>
    </w:p>
    <w:p w14:paraId="5BD1BB9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September 2019, &lt;https://www.rfc-editor.org/info/rfc8641&gt;.</w:t>
      </w:r>
    </w:p>
    <w:p w14:paraId="18176588" w14:textId="77777777" w:rsidR="00000000" w:rsidRPr="008F6424" w:rsidRDefault="006F073D" w:rsidP="008F6424">
      <w:pPr>
        <w:pStyle w:val="Textebrut"/>
        <w:rPr>
          <w:rFonts w:ascii="Courier New" w:hAnsi="Courier New" w:cs="Courier New"/>
        </w:rPr>
      </w:pPr>
    </w:p>
    <w:p w14:paraId="549ED0A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[RFC8907]  </w:t>
      </w:r>
      <w:proofErr w:type="spellStart"/>
      <w:r w:rsidRPr="008F6424">
        <w:rPr>
          <w:rFonts w:ascii="Courier New" w:hAnsi="Courier New" w:cs="Courier New"/>
        </w:rPr>
        <w:t>Dahm</w:t>
      </w:r>
      <w:proofErr w:type="spellEnd"/>
      <w:r w:rsidRPr="008F6424">
        <w:rPr>
          <w:rFonts w:ascii="Courier New" w:hAnsi="Courier New" w:cs="Courier New"/>
        </w:rPr>
        <w:t>, T., Ota, A., Medway Gash, D., Carrel, D., and L.</w:t>
      </w:r>
    </w:p>
    <w:p w14:paraId="6BB82E2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Grant, "The Terminal Access Controller Access-C</w:t>
      </w:r>
      <w:r w:rsidRPr="008F6424">
        <w:rPr>
          <w:rFonts w:ascii="Courier New" w:hAnsi="Courier New" w:cs="Courier New"/>
        </w:rPr>
        <w:t>ontrol</w:t>
      </w:r>
    </w:p>
    <w:p w14:paraId="13CF559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System Plus (TACACS+) Protocol", RFC 8907,</w:t>
      </w:r>
    </w:p>
    <w:p w14:paraId="1412C64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DOI 10.17487/RFC8907, September 2020,</w:t>
      </w:r>
    </w:p>
    <w:p w14:paraId="2F4DCF3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&lt;https://www.rfc-editor.org/info/rfc8907&gt;.</w:t>
      </w:r>
    </w:p>
    <w:p w14:paraId="57132BA6" w14:textId="77777777" w:rsidR="00000000" w:rsidRPr="008F6424" w:rsidRDefault="006F073D" w:rsidP="008F6424">
      <w:pPr>
        <w:pStyle w:val="Textebrut"/>
        <w:rPr>
          <w:rFonts w:ascii="Courier New" w:hAnsi="Courier New" w:cs="Courier New"/>
        </w:rPr>
      </w:pPr>
    </w:p>
    <w:p w14:paraId="157E61C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Appendix A.  Changes between revisions</w:t>
      </w:r>
    </w:p>
    <w:p w14:paraId="2C79433E" w14:textId="77777777" w:rsidR="00000000" w:rsidRPr="008F6424" w:rsidRDefault="006F073D" w:rsidP="008F6424">
      <w:pPr>
        <w:pStyle w:val="Textebrut"/>
        <w:rPr>
          <w:rFonts w:ascii="Courier New" w:hAnsi="Courier New" w:cs="Courier New"/>
        </w:rPr>
      </w:pPr>
    </w:p>
    <w:p w14:paraId="43156D5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v02 - v03</w:t>
      </w:r>
    </w:p>
    <w:p w14:paraId="2810E8A5" w14:textId="77777777" w:rsidR="00000000" w:rsidRPr="008F6424" w:rsidRDefault="006F073D" w:rsidP="008F6424">
      <w:pPr>
        <w:pStyle w:val="Textebrut"/>
        <w:rPr>
          <w:rFonts w:ascii="Courier New" w:hAnsi="Courier New" w:cs="Courier New"/>
        </w:rPr>
      </w:pPr>
    </w:p>
    <w:p w14:paraId="2BB9B85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Timing</w:t>
      </w:r>
      <w:proofErr w:type="gramEnd"/>
      <w:r w:rsidRPr="008F6424">
        <w:rPr>
          <w:rFonts w:ascii="Courier New" w:hAnsi="Courier New" w:cs="Courier New"/>
        </w:rPr>
        <w:t xml:space="preserve"> Concepts</w:t>
      </w:r>
    </w:p>
    <w:p w14:paraId="0EE1B681" w14:textId="77777777" w:rsidR="00000000" w:rsidRPr="008F6424" w:rsidRDefault="006F073D" w:rsidP="008F6424">
      <w:pPr>
        <w:pStyle w:val="Textebrut"/>
        <w:rPr>
          <w:rFonts w:ascii="Courier New" w:hAnsi="Courier New" w:cs="Courier New"/>
        </w:rPr>
      </w:pPr>
    </w:p>
    <w:p w14:paraId="04231EA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proofErr w:type="gramStart"/>
      <w:r w:rsidRPr="008F6424">
        <w:rPr>
          <w:rFonts w:ascii="Courier New" w:hAnsi="Courier New" w:cs="Courier New"/>
        </w:rPr>
        <w:t>o</w:t>
      </w:r>
      <w:proofErr w:type="spellEnd"/>
      <w:r w:rsidRPr="008F6424">
        <w:rPr>
          <w:rFonts w:ascii="Courier New" w:hAnsi="Courier New" w:cs="Courier New"/>
        </w:rPr>
        <w:t xml:space="preserve"> </w:t>
      </w:r>
      <w:r w:rsidRPr="008F6424">
        <w:rPr>
          <w:rFonts w:ascii="Courier New" w:hAnsi="Courier New" w:cs="Courier New"/>
        </w:rPr>
        <w:t xml:space="preserve"> New</w:t>
      </w:r>
      <w:proofErr w:type="gramEnd"/>
      <w:r w:rsidRPr="008F6424">
        <w:rPr>
          <w:rFonts w:ascii="Courier New" w:hAnsi="Courier New" w:cs="Courier New"/>
        </w:rPr>
        <w:t xml:space="preserve"> Assurance Graph Generation</w:t>
      </w:r>
    </w:p>
    <w:p w14:paraId="525A9699" w14:textId="77777777" w:rsidR="00000000" w:rsidRPr="008F6424" w:rsidRDefault="006F073D" w:rsidP="008F6424">
      <w:pPr>
        <w:pStyle w:val="Textebrut"/>
        <w:rPr>
          <w:rFonts w:ascii="Courier New" w:hAnsi="Courier New" w:cs="Courier New"/>
        </w:rPr>
      </w:pPr>
    </w:p>
    <w:p w14:paraId="7850477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v01 - v02</w:t>
      </w:r>
    </w:p>
    <w:p w14:paraId="3AD1AE6A" w14:textId="77777777" w:rsidR="00000000" w:rsidRPr="008F6424" w:rsidRDefault="006F073D" w:rsidP="008F6424">
      <w:pPr>
        <w:pStyle w:val="Textebrut"/>
        <w:rPr>
          <w:rFonts w:ascii="Courier New" w:hAnsi="Courier New" w:cs="Courier New"/>
        </w:rPr>
      </w:pPr>
    </w:p>
    <w:p w14:paraId="191CF5C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Handling</w:t>
      </w:r>
      <w:proofErr w:type="gramEnd"/>
      <w:r w:rsidRPr="008F6424">
        <w:rPr>
          <w:rFonts w:ascii="Courier New" w:hAnsi="Courier New" w:cs="Courier New"/>
        </w:rPr>
        <w:t xml:space="preserve"> maintenance windows</w:t>
      </w:r>
    </w:p>
    <w:p w14:paraId="070E4C0F" w14:textId="77777777" w:rsidR="00000000" w:rsidRPr="008F6424" w:rsidRDefault="006F073D" w:rsidP="008F6424">
      <w:pPr>
        <w:pStyle w:val="Textebrut"/>
        <w:rPr>
          <w:rFonts w:ascii="Courier New" w:hAnsi="Courier New" w:cs="Courier New"/>
        </w:rPr>
      </w:pPr>
    </w:p>
    <w:p w14:paraId="4A8890B9"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Flexible</w:t>
      </w:r>
      <w:proofErr w:type="gramEnd"/>
      <w:r w:rsidRPr="008F6424">
        <w:rPr>
          <w:rFonts w:ascii="Courier New" w:hAnsi="Courier New" w:cs="Courier New"/>
        </w:rPr>
        <w:t xml:space="preserve"> architecture better explained</w:t>
      </w:r>
    </w:p>
    <w:p w14:paraId="7424E8AA" w14:textId="77777777" w:rsidR="00000000" w:rsidRPr="008F6424" w:rsidRDefault="006F073D" w:rsidP="008F6424">
      <w:pPr>
        <w:pStyle w:val="Textebrut"/>
        <w:rPr>
          <w:rFonts w:ascii="Courier New" w:hAnsi="Courier New" w:cs="Courier New"/>
        </w:rPr>
      </w:pPr>
    </w:p>
    <w:p w14:paraId="46FEAB5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Improved</w:t>
      </w:r>
      <w:proofErr w:type="gramEnd"/>
      <w:r w:rsidRPr="008F6424">
        <w:rPr>
          <w:rFonts w:ascii="Courier New" w:hAnsi="Courier New" w:cs="Courier New"/>
        </w:rPr>
        <w:t xml:space="preserve"> the terminology</w:t>
      </w:r>
    </w:p>
    <w:p w14:paraId="32FFB32C" w14:textId="77777777" w:rsidR="00000000" w:rsidRPr="008F6424" w:rsidRDefault="006F073D" w:rsidP="008F6424">
      <w:pPr>
        <w:pStyle w:val="Textebrut"/>
        <w:rPr>
          <w:rFonts w:ascii="Courier New" w:hAnsi="Courier New" w:cs="Courier New"/>
        </w:rPr>
      </w:pPr>
    </w:p>
    <w:p w14:paraId="168969E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Notion</w:t>
      </w:r>
      <w:proofErr w:type="gramEnd"/>
      <w:r w:rsidRPr="008F6424">
        <w:rPr>
          <w:rFonts w:ascii="Courier New" w:hAnsi="Courier New" w:cs="Courier New"/>
        </w:rPr>
        <w:t xml:space="preserve"> of mapping information model to data model, while waiting</w:t>
      </w:r>
    </w:p>
    <w:p w14:paraId="30B1021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for</w:t>
      </w:r>
      <w:proofErr w:type="gramEnd"/>
      <w:r w:rsidRPr="008F6424">
        <w:rPr>
          <w:rFonts w:ascii="Courier New" w:hAnsi="Courier New" w:cs="Courier New"/>
        </w:rPr>
        <w:t xml:space="preserve"> YANG to be eve</w:t>
      </w:r>
      <w:r w:rsidRPr="008F6424">
        <w:rPr>
          <w:rFonts w:ascii="Courier New" w:hAnsi="Courier New" w:cs="Courier New"/>
        </w:rPr>
        <w:t>rywhere</w:t>
      </w:r>
    </w:p>
    <w:p w14:paraId="11A8E14E" w14:textId="77777777" w:rsidR="00000000" w:rsidRPr="008F6424" w:rsidRDefault="006F073D" w:rsidP="008F6424">
      <w:pPr>
        <w:pStyle w:val="Textebrut"/>
        <w:rPr>
          <w:rFonts w:ascii="Courier New" w:hAnsi="Courier New" w:cs="Courier New"/>
        </w:rPr>
      </w:pPr>
    </w:p>
    <w:p w14:paraId="16D8176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Started</w:t>
      </w:r>
      <w:proofErr w:type="gramEnd"/>
      <w:r w:rsidRPr="008F6424">
        <w:rPr>
          <w:rFonts w:ascii="Courier New" w:hAnsi="Courier New" w:cs="Courier New"/>
        </w:rPr>
        <w:t xml:space="preserve"> a security considerations section</w:t>
      </w:r>
    </w:p>
    <w:p w14:paraId="7B056D87" w14:textId="77777777" w:rsidR="00000000" w:rsidRPr="008F6424" w:rsidRDefault="006F073D" w:rsidP="008F6424">
      <w:pPr>
        <w:pStyle w:val="Textebrut"/>
        <w:rPr>
          <w:rFonts w:ascii="Courier New" w:hAnsi="Courier New" w:cs="Courier New"/>
        </w:rPr>
      </w:pPr>
    </w:p>
    <w:p w14:paraId="1A47C1F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v00 - v01</w:t>
      </w:r>
    </w:p>
    <w:p w14:paraId="4DE8E630" w14:textId="77777777" w:rsidR="00000000" w:rsidRPr="008F6424" w:rsidRDefault="006F073D" w:rsidP="008F6424">
      <w:pPr>
        <w:pStyle w:val="Textebrut"/>
        <w:rPr>
          <w:rFonts w:ascii="Courier New" w:hAnsi="Courier New" w:cs="Courier New"/>
        </w:rPr>
      </w:pPr>
    </w:p>
    <w:p w14:paraId="7AD3A7E2"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Terminology</w:t>
      </w:r>
      <w:proofErr w:type="gramEnd"/>
      <w:r w:rsidRPr="008F6424">
        <w:rPr>
          <w:rFonts w:ascii="Courier New" w:hAnsi="Courier New" w:cs="Courier New"/>
        </w:rPr>
        <w:t xml:space="preserve"> clarifications</w:t>
      </w:r>
    </w:p>
    <w:p w14:paraId="24DC9140" w14:textId="77777777" w:rsidR="00000000" w:rsidRPr="008F6424" w:rsidRDefault="006F073D" w:rsidP="008F6424">
      <w:pPr>
        <w:pStyle w:val="Textebrut"/>
        <w:rPr>
          <w:rFonts w:ascii="Courier New" w:hAnsi="Courier New" w:cs="Courier New"/>
        </w:rPr>
      </w:pPr>
    </w:p>
    <w:p w14:paraId="3CBCF960"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o  Figure</w:t>
      </w:r>
      <w:proofErr w:type="gramEnd"/>
      <w:r w:rsidRPr="008F6424">
        <w:rPr>
          <w:rFonts w:ascii="Courier New" w:hAnsi="Courier New" w:cs="Courier New"/>
        </w:rPr>
        <w:t xml:space="preserve"> 1 improved</w:t>
      </w:r>
    </w:p>
    <w:p w14:paraId="38B7A966" w14:textId="77777777" w:rsidR="00000000" w:rsidRPr="008F6424" w:rsidRDefault="006F073D" w:rsidP="008F6424">
      <w:pPr>
        <w:pStyle w:val="Textebrut"/>
        <w:rPr>
          <w:rFonts w:ascii="Courier New" w:hAnsi="Courier New" w:cs="Courier New"/>
        </w:rPr>
      </w:pPr>
    </w:p>
    <w:p w14:paraId="78EA7981"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Acknowledgements</w:t>
      </w:r>
    </w:p>
    <w:p w14:paraId="564446B1" w14:textId="77777777" w:rsidR="00000000" w:rsidRPr="008F6424" w:rsidRDefault="006F073D" w:rsidP="008F6424">
      <w:pPr>
        <w:pStyle w:val="Textebrut"/>
        <w:rPr>
          <w:rFonts w:ascii="Courier New" w:hAnsi="Courier New" w:cs="Courier New"/>
        </w:rPr>
      </w:pPr>
    </w:p>
    <w:p w14:paraId="1458E5D2" w14:textId="77777777" w:rsidR="00000000" w:rsidRPr="008F6424" w:rsidRDefault="006F073D" w:rsidP="008F6424">
      <w:pPr>
        <w:pStyle w:val="Textebrut"/>
        <w:rPr>
          <w:rFonts w:ascii="Courier New" w:hAnsi="Courier New" w:cs="Courier New"/>
        </w:rPr>
      </w:pPr>
    </w:p>
    <w:p w14:paraId="317563E2" w14:textId="77777777" w:rsidR="00000000" w:rsidRPr="008F6424" w:rsidRDefault="006F073D" w:rsidP="008F6424">
      <w:pPr>
        <w:pStyle w:val="Textebrut"/>
        <w:rPr>
          <w:rFonts w:ascii="Courier New" w:hAnsi="Courier New" w:cs="Courier New"/>
        </w:rPr>
      </w:pPr>
    </w:p>
    <w:p w14:paraId="7F85B096" w14:textId="77777777" w:rsidR="00000000" w:rsidRPr="008F6424" w:rsidRDefault="006F073D" w:rsidP="008F6424">
      <w:pPr>
        <w:pStyle w:val="Textebrut"/>
        <w:rPr>
          <w:rFonts w:ascii="Courier New" w:hAnsi="Courier New" w:cs="Courier New"/>
        </w:rPr>
      </w:pPr>
    </w:p>
    <w:p w14:paraId="46D46261" w14:textId="77777777" w:rsidR="00000000" w:rsidRPr="008F6424" w:rsidRDefault="006F073D" w:rsidP="008F6424">
      <w:pPr>
        <w:pStyle w:val="Textebrut"/>
        <w:rPr>
          <w:rFonts w:ascii="Courier New" w:hAnsi="Courier New" w:cs="Courier New"/>
        </w:rPr>
      </w:pPr>
    </w:p>
    <w:p w14:paraId="5CCEEEB1" w14:textId="77777777" w:rsidR="00000000" w:rsidRPr="008F6424" w:rsidRDefault="006F073D" w:rsidP="008F6424">
      <w:pPr>
        <w:pStyle w:val="Textebrut"/>
        <w:rPr>
          <w:rFonts w:ascii="Courier New" w:hAnsi="Courier New" w:cs="Courier New"/>
        </w:rPr>
      </w:pPr>
      <w:proofErr w:type="spellStart"/>
      <w:r w:rsidRPr="008F6424">
        <w:rPr>
          <w:rFonts w:ascii="Courier New" w:hAnsi="Courier New" w:cs="Courier New"/>
        </w:rPr>
        <w:t>Claise</w:t>
      </w:r>
      <w:proofErr w:type="spellEnd"/>
      <w:r w:rsidRPr="008F6424">
        <w:rPr>
          <w:rFonts w:ascii="Courier New" w:hAnsi="Courier New" w:cs="Courier New"/>
        </w:rPr>
        <w:t>, et al.          Expires October 25, 2021               [Page 18]</w:t>
      </w:r>
    </w:p>
    <w:p w14:paraId="09A7D2C6" w14:textId="77777777" w:rsidR="00000000" w:rsidRPr="008F6424" w:rsidRDefault="006F073D" w:rsidP="008F6424">
      <w:pPr>
        <w:pStyle w:val="Textebrut"/>
        <w:rPr>
          <w:rFonts w:ascii="Courier New" w:hAnsi="Courier New" w:cs="Courier New"/>
        </w:rPr>
      </w:pPr>
      <w:r w:rsidRPr="008F6424">
        <w:rPr>
          <w:rFonts w:ascii="Courier New" w:hAnsi="Courier New" w:cs="Courier New"/>
        </w:rPr>
        <w:br w:type="page"/>
      </w:r>
    </w:p>
    <w:p w14:paraId="064D9A9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lastRenderedPageBreak/>
        <w:t>Internet-</w:t>
      </w:r>
      <w:proofErr w:type="spellStart"/>
      <w:r w:rsidRPr="008F6424">
        <w:rPr>
          <w:rFonts w:ascii="Courier New" w:hAnsi="Courier New" w:cs="Courier New"/>
        </w:rPr>
        <w:t>DraService</w:t>
      </w:r>
      <w:proofErr w:type="spellEnd"/>
      <w:r w:rsidRPr="008F6424">
        <w:rPr>
          <w:rFonts w:ascii="Courier New" w:hAnsi="Courier New" w:cs="Courier New"/>
        </w:rPr>
        <w:t xml:space="preserve"> Assuranc</w:t>
      </w:r>
      <w:r w:rsidRPr="008F6424">
        <w:rPr>
          <w:rFonts w:ascii="Courier New" w:hAnsi="Courier New" w:cs="Courier New"/>
        </w:rPr>
        <w:t xml:space="preserve">e for Intent-based Networking </w:t>
      </w:r>
      <w:proofErr w:type="spellStart"/>
      <w:proofErr w:type="gramStart"/>
      <w:r w:rsidRPr="008F6424">
        <w:rPr>
          <w:rFonts w:ascii="Courier New" w:hAnsi="Courier New" w:cs="Courier New"/>
        </w:rPr>
        <w:t>Ar</w:t>
      </w:r>
      <w:proofErr w:type="spellEnd"/>
      <w:r w:rsidRPr="008F6424">
        <w:rPr>
          <w:rFonts w:ascii="Courier New" w:hAnsi="Courier New" w:cs="Courier New"/>
        </w:rPr>
        <w:t xml:space="preserve">  April</w:t>
      </w:r>
      <w:proofErr w:type="gramEnd"/>
      <w:r w:rsidRPr="008F6424">
        <w:rPr>
          <w:rFonts w:ascii="Courier New" w:hAnsi="Courier New" w:cs="Courier New"/>
        </w:rPr>
        <w:t xml:space="preserve"> 2021</w:t>
      </w:r>
    </w:p>
    <w:p w14:paraId="6A2FA60F" w14:textId="77777777" w:rsidR="00000000" w:rsidRPr="008F6424" w:rsidRDefault="006F073D" w:rsidP="008F6424">
      <w:pPr>
        <w:pStyle w:val="Textebrut"/>
        <w:rPr>
          <w:rFonts w:ascii="Courier New" w:hAnsi="Courier New" w:cs="Courier New"/>
        </w:rPr>
      </w:pPr>
    </w:p>
    <w:p w14:paraId="4102712E" w14:textId="77777777" w:rsidR="00000000" w:rsidRPr="008F6424" w:rsidRDefault="006F073D" w:rsidP="008F6424">
      <w:pPr>
        <w:pStyle w:val="Textebrut"/>
        <w:rPr>
          <w:rFonts w:ascii="Courier New" w:hAnsi="Courier New" w:cs="Courier New"/>
        </w:rPr>
      </w:pPr>
    </w:p>
    <w:p w14:paraId="15BCC27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The authors would like to thank Stephane </w:t>
      </w:r>
      <w:proofErr w:type="spellStart"/>
      <w:r w:rsidRPr="008F6424">
        <w:rPr>
          <w:rFonts w:ascii="Courier New" w:hAnsi="Courier New" w:cs="Courier New"/>
        </w:rPr>
        <w:t>Litkowski</w:t>
      </w:r>
      <w:proofErr w:type="spellEnd"/>
      <w:r w:rsidRPr="008F6424">
        <w:rPr>
          <w:rFonts w:ascii="Courier New" w:hAnsi="Courier New" w:cs="Courier New"/>
        </w:rPr>
        <w:t xml:space="preserve">, Charles </w:t>
      </w:r>
      <w:proofErr w:type="spellStart"/>
      <w:r w:rsidRPr="008F6424">
        <w:rPr>
          <w:rFonts w:ascii="Courier New" w:hAnsi="Courier New" w:cs="Courier New"/>
        </w:rPr>
        <w:t>Eckel</w:t>
      </w:r>
      <w:proofErr w:type="spellEnd"/>
      <w:r w:rsidRPr="008F6424">
        <w:rPr>
          <w:rFonts w:ascii="Courier New" w:hAnsi="Courier New" w:cs="Courier New"/>
        </w:rPr>
        <w:t>,</w:t>
      </w:r>
    </w:p>
    <w:p w14:paraId="057DE18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Rob Wilton, Vladimir </w:t>
      </w:r>
      <w:proofErr w:type="spellStart"/>
      <w:r w:rsidRPr="008F6424">
        <w:rPr>
          <w:rFonts w:ascii="Courier New" w:hAnsi="Courier New" w:cs="Courier New"/>
        </w:rPr>
        <w:t>Vassiliev</w:t>
      </w:r>
      <w:proofErr w:type="spellEnd"/>
      <w:r w:rsidRPr="008F6424">
        <w:rPr>
          <w:rFonts w:ascii="Courier New" w:hAnsi="Courier New" w:cs="Courier New"/>
        </w:rPr>
        <w:t xml:space="preserve">, Gustavo </w:t>
      </w:r>
      <w:proofErr w:type="spellStart"/>
      <w:r w:rsidRPr="008F6424">
        <w:rPr>
          <w:rFonts w:ascii="Courier New" w:hAnsi="Courier New" w:cs="Courier New"/>
        </w:rPr>
        <w:t>Alburquerque</w:t>
      </w:r>
      <w:proofErr w:type="spellEnd"/>
      <w:r w:rsidRPr="008F6424">
        <w:rPr>
          <w:rFonts w:ascii="Courier New" w:hAnsi="Courier New" w:cs="Courier New"/>
        </w:rPr>
        <w:t xml:space="preserve">, Stefan </w:t>
      </w:r>
      <w:proofErr w:type="spellStart"/>
      <w:r w:rsidRPr="008F6424">
        <w:rPr>
          <w:rFonts w:ascii="Courier New" w:hAnsi="Courier New" w:cs="Courier New"/>
        </w:rPr>
        <w:t>Vallin</w:t>
      </w:r>
      <w:proofErr w:type="spellEnd"/>
      <w:r w:rsidRPr="008F6424">
        <w:rPr>
          <w:rFonts w:ascii="Courier New" w:hAnsi="Courier New" w:cs="Courier New"/>
        </w:rPr>
        <w:t>,</w:t>
      </w:r>
    </w:p>
    <w:p w14:paraId="49426AC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gramStart"/>
      <w:r w:rsidRPr="008F6424">
        <w:rPr>
          <w:rFonts w:ascii="Courier New" w:hAnsi="Courier New" w:cs="Courier New"/>
        </w:rPr>
        <w:t>and</w:t>
      </w:r>
      <w:proofErr w:type="gramEnd"/>
      <w:r w:rsidRPr="008F6424">
        <w:rPr>
          <w:rFonts w:ascii="Courier New" w:hAnsi="Courier New" w:cs="Courier New"/>
        </w:rPr>
        <w:t xml:space="preserve"> Eric </w:t>
      </w:r>
      <w:proofErr w:type="spellStart"/>
      <w:r w:rsidRPr="008F6424">
        <w:rPr>
          <w:rFonts w:ascii="Courier New" w:hAnsi="Courier New" w:cs="Courier New"/>
        </w:rPr>
        <w:t>Vyncke</w:t>
      </w:r>
      <w:proofErr w:type="spellEnd"/>
      <w:r w:rsidRPr="008F6424">
        <w:rPr>
          <w:rFonts w:ascii="Courier New" w:hAnsi="Courier New" w:cs="Courier New"/>
        </w:rPr>
        <w:t xml:space="preserve"> for their reviews and feedback.</w:t>
      </w:r>
    </w:p>
    <w:p w14:paraId="140874D3" w14:textId="77777777" w:rsidR="00000000" w:rsidRPr="008F6424" w:rsidRDefault="006F073D" w:rsidP="008F6424">
      <w:pPr>
        <w:pStyle w:val="Textebrut"/>
        <w:rPr>
          <w:rFonts w:ascii="Courier New" w:hAnsi="Courier New" w:cs="Courier New"/>
        </w:rPr>
      </w:pPr>
    </w:p>
    <w:p w14:paraId="23766C2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Authors' Addres</w:t>
      </w:r>
      <w:r w:rsidRPr="008F6424">
        <w:rPr>
          <w:rFonts w:ascii="Courier New" w:hAnsi="Courier New" w:cs="Courier New"/>
        </w:rPr>
        <w:t>ses</w:t>
      </w:r>
    </w:p>
    <w:p w14:paraId="112052DD" w14:textId="77777777" w:rsidR="00000000" w:rsidRPr="008F6424" w:rsidRDefault="006F073D" w:rsidP="008F6424">
      <w:pPr>
        <w:pStyle w:val="Textebrut"/>
        <w:rPr>
          <w:rFonts w:ascii="Courier New" w:hAnsi="Courier New" w:cs="Courier New"/>
        </w:rPr>
      </w:pPr>
    </w:p>
    <w:p w14:paraId="2017A654"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Benoit </w:t>
      </w:r>
      <w:proofErr w:type="spellStart"/>
      <w:r w:rsidRPr="008F6424">
        <w:rPr>
          <w:rFonts w:ascii="Courier New" w:hAnsi="Courier New" w:cs="Courier New"/>
        </w:rPr>
        <w:t>Claise</w:t>
      </w:r>
      <w:proofErr w:type="spellEnd"/>
    </w:p>
    <w:p w14:paraId="4654A747"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Huawei</w:t>
      </w:r>
    </w:p>
    <w:p w14:paraId="38A22290" w14:textId="77777777" w:rsidR="00000000" w:rsidRPr="008F6424" w:rsidRDefault="006F073D" w:rsidP="008F6424">
      <w:pPr>
        <w:pStyle w:val="Textebrut"/>
        <w:rPr>
          <w:rFonts w:ascii="Courier New" w:hAnsi="Courier New" w:cs="Courier New"/>
        </w:rPr>
      </w:pPr>
    </w:p>
    <w:p w14:paraId="3F14CB00" w14:textId="77777777" w:rsidR="00000000" w:rsidRPr="00F403D8" w:rsidRDefault="006F073D" w:rsidP="008F6424">
      <w:pPr>
        <w:pStyle w:val="Textebrut"/>
        <w:rPr>
          <w:rFonts w:ascii="Courier New" w:hAnsi="Courier New" w:cs="Courier New"/>
          <w:lang w:val="fr-FR"/>
        </w:rPr>
      </w:pPr>
      <w:r w:rsidRPr="008F6424">
        <w:rPr>
          <w:rFonts w:ascii="Courier New" w:hAnsi="Courier New" w:cs="Courier New"/>
        </w:rPr>
        <w:t xml:space="preserve">   </w:t>
      </w:r>
      <w:r w:rsidRPr="00F403D8">
        <w:rPr>
          <w:rFonts w:ascii="Courier New" w:hAnsi="Courier New" w:cs="Courier New"/>
          <w:lang w:val="fr-FR"/>
        </w:rPr>
        <w:t>Email: benoit.claise@huawei.com</w:t>
      </w:r>
    </w:p>
    <w:p w14:paraId="1BBC8CEE" w14:textId="77777777" w:rsidR="00000000" w:rsidRPr="00F403D8" w:rsidRDefault="006F073D" w:rsidP="008F6424">
      <w:pPr>
        <w:pStyle w:val="Textebrut"/>
        <w:rPr>
          <w:rFonts w:ascii="Courier New" w:hAnsi="Courier New" w:cs="Courier New"/>
          <w:lang w:val="fr-FR"/>
        </w:rPr>
      </w:pPr>
    </w:p>
    <w:p w14:paraId="2B773657" w14:textId="77777777" w:rsidR="00000000" w:rsidRPr="00F403D8" w:rsidRDefault="006F073D" w:rsidP="008F6424">
      <w:pPr>
        <w:pStyle w:val="Textebrut"/>
        <w:rPr>
          <w:rFonts w:ascii="Courier New" w:hAnsi="Courier New" w:cs="Courier New"/>
          <w:lang w:val="fr-FR"/>
        </w:rPr>
      </w:pPr>
    </w:p>
    <w:p w14:paraId="176C8412"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   Jean </w:t>
      </w:r>
      <w:proofErr w:type="spellStart"/>
      <w:r w:rsidRPr="00F403D8">
        <w:rPr>
          <w:rFonts w:ascii="Courier New" w:hAnsi="Courier New" w:cs="Courier New"/>
          <w:lang w:val="fr-FR"/>
        </w:rPr>
        <w:t>Quilbeuf</w:t>
      </w:r>
      <w:proofErr w:type="spellEnd"/>
    </w:p>
    <w:p w14:paraId="39135F8F" w14:textId="77777777" w:rsidR="00000000" w:rsidRPr="008F6424" w:rsidRDefault="006F073D" w:rsidP="008F6424">
      <w:pPr>
        <w:pStyle w:val="Textebrut"/>
        <w:rPr>
          <w:rFonts w:ascii="Courier New" w:hAnsi="Courier New" w:cs="Courier New"/>
        </w:rPr>
      </w:pPr>
      <w:r w:rsidRPr="00F403D8">
        <w:rPr>
          <w:rFonts w:ascii="Courier New" w:hAnsi="Courier New" w:cs="Courier New"/>
          <w:lang w:val="fr-FR"/>
        </w:rPr>
        <w:t xml:space="preserve">   </w:t>
      </w:r>
      <w:r w:rsidRPr="008F6424">
        <w:rPr>
          <w:rFonts w:ascii="Courier New" w:hAnsi="Courier New" w:cs="Courier New"/>
        </w:rPr>
        <w:t>Independent</w:t>
      </w:r>
    </w:p>
    <w:p w14:paraId="3745D38E" w14:textId="77777777" w:rsidR="00000000" w:rsidRPr="008F6424" w:rsidRDefault="006F073D" w:rsidP="008F6424">
      <w:pPr>
        <w:pStyle w:val="Textebrut"/>
        <w:rPr>
          <w:rFonts w:ascii="Courier New" w:hAnsi="Courier New" w:cs="Courier New"/>
        </w:rPr>
      </w:pPr>
    </w:p>
    <w:p w14:paraId="0CD1C9E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Email: jean@quilbeuf.net</w:t>
      </w:r>
    </w:p>
    <w:p w14:paraId="673C4CAE" w14:textId="77777777" w:rsidR="00000000" w:rsidRPr="008F6424" w:rsidRDefault="006F073D" w:rsidP="008F6424">
      <w:pPr>
        <w:pStyle w:val="Textebrut"/>
        <w:rPr>
          <w:rFonts w:ascii="Courier New" w:hAnsi="Courier New" w:cs="Courier New"/>
        </w:rPr>
      </w:pPr>
    </w:p>
    <w:p w14:paraId="0F56A946" w14:textId="77777777" w:rsidR="00000000" w:rsidRPr="008F6424" w:rsidRDefault="006F073D" w:rsidP="008F6424">
      <w:pPr>
        <w:pStyle w:val="Textebrut"/>
        <w:rPr>
          <w:rFonts w:ascii="Courier New" w:hAnsi="Courier New" w:cs="Courier New"/>
        </w:rPr>
      </w:pPr>
    </w:p>
    <w:p w14:paraId="0AA891CA"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Diego R. Lopez</w:t>
      </w:r>
    </w:p>
    <w:p w14:paraId="7FED9E10" w14:textId="77777777" w:rsidR="00000000" w:rsidRPr="00F403D8" w:rsidRDefault="006F073D" w:rsidP="008F6424">
      <w:pPr>
        <w:pStyle w:val="Textebrut"/>
        <w:rPr>
          <w:rFonts w:ascii="Courier New" w:hAnsi="Courier New" w:cs="Courier New"/>
          <w:lang w:val="fr-FR"/>
        </w:rPr>
      </w:pPr>
      <w:r w:rsidRPr="008F6424">
        <w:rPr>
          <w:rFonts w:ascii="Courier New" w:hAnsi="Courier New" w:cs="Courier New"/>
        </w:rPr>
        <w:t xml:space="preserve">   </w:t>
      </w:r>
      <w:proofErr w:type="spellStart"/>
      <w:r w:rsidRPr="00F403D8">
        <w:rPr>
          <w:rFonts w:ascii="Courier New" w:hAnsi="Courier New" w:cs="Courier New"/>
          <w:lang w:val="fr-FR"/>
        </w:rPr>
        <w:t>Telefonica</w:t>
      </w:r>
      <w:proofErr w:type="spellEnd"/>
      <w:r w:rsidRPr="00F403D8">
        <w:rPr>
          <w:rFonts w:ascii="Courier New" w:hAnsi="Courier New" w:cs="Courier New"/>
          <w:lang w:val="fr-FR"/>
        </w:rPr>
        <w:t xml:space="preserve"> I+D</w:t>
      </w:r>
    </w:p>
    <w:p w14:paraId="59D5C80B"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   Don Ramon de la Cruz, 82</w:t>
      </w:r>
    </w:p>
    <w:p w14:paraId="79682E20" w14:textId="77777777" w:rsidR="00000000" w:rsidRPr="008F6424" w:rsidRDefault="006F073D" w:rsidP="008F6424">
      <w:pPr>
        <w:pStyle w:val="Textebrut"/>
        <w:rPr>
          <w:rFonts w:ascii="Courier New" w:hAnsi="Courier New" w:cs="Courier New"/>
        </w:rPr>
      </w:pPr>
      <w:r w:rsidRPr="00F403D8">
        <w:rPr>
          <w:rFonts w:ascii="Courier New" w:hAnsi="Courier New" w:cs="Courier New"/>
          <w:lang w:val="fr-FR"/>
        </w:rPr>
        <w:t xml:space="preserve">   </w:t>
      </w:r>
      <w:r w:rsidRPr="008F6424">
        <w:rPr>
          <w:rFonts w:ascii="Courier New" w:hAnsi="Courier New" w:cs="Courier New"/>
        </w:rPr>
        <w:t>Madrid  28006</w:t>
      </w:r>
    </w:p>
    <w:p w14:paraId="2CBE838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Spain</w:t>
      </w:r>
    </w:p>
    <w:p w14:paraId="23C990DD" w14:textId="77777777" w:rsidR="00000000" w:rsidRPr="008F6424" w:rsidRDefault="006F073D" w:rsidP="008F6424">
      <w:pPr>
        <w:pStyle w:val="Textebrut"/>
        <w:rPr>
          <w:rFonts w:ascii="Courier New" w:hAnsi="Courier New" w:cs="Courier New"/>
        </w:rPr>
      </w:pPr>
    </w:p>
    <w:p w14:paraId="06C7438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Email: diego.r.lopez@telefoni</w:t>
      </w:r>
      <w:r w:rsidRPr="008F6424">
        <w:rPr>
          <w:rFonts w:ascii="Courier New" w:hAnsi="Courier New" w:cs="Courier New"/>
        </w:rPr>
        <w:t>ca.com</w:t>
      </w:r>
    </w:p>
    <w:p w14:paraId="25776D30" w14:textId="77777777" w:rsidR="00000000" w:rsidRPr="008F6424" w:rsidRDefault="006F073D" w:rsidP="008F6424">
      <w:pPr>
        <w:pStyle w:val="Textebrut"/>
        <w:rPr>
          <w:rFonts w:ascii="Courier New" w:hAnsi="Courier New" w:cs="Courier New"/>
        </w:rPr>
      </w:pPr>
    </w:p>
    <w:p w14:paraId="71A492AA" w14:textId="77777777" w:rsidR="00000000" w:rsidRPr="008F6424" w:rsidRDefault="006F073D" w:rsidP="008F6424">
      <w:pPr>
        <w:pStyle w:val="Textebrut"/>
        <w:rPr>
          <w:rFonts w:ascii="Courier New" w:hAnsi="Courier New" w:cs="Courier New"/>
        </w:rPr>
      </w:pPr>
    </w:p>
    <w:p w14:paraId="519B87DB"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Dan </w:t>
      </w:r>
      <w:proofErr w:type="spellStart"/>
      <w:r w:rsidRPr="008F6424">
        <w:rPr>
          <w:rFonts w:ascii="Courier New" w:hAnsi="Courier New" w:cs="Courier New"/>
        </w:rPr>
        <w:t>Voyer</w:t>
      </w:r>
      <w:proofErr w:type="spellEnd"/>
    </w:p>
    <w:p w14:paraId="56B7BF6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Bell Canada</w:t>
      </w:r>
    </w:p>
    <w:p w14:paraId="62362935"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r w:rsidRPr="008F6424">
        <w:rPr>
          <w:rFonts w:ascii="Courier New" w:hAnsi="Courier New" w:cs="Courier New"/>
        </w:rPr>
        <w:t>Canada</w:t>
      </w:r>
      <w:proofErr w:type="spellEnd"/>
    </w:p>
    <w:p w14:paraId="52D7B3D7" w14:textId="77777777" w:rsidR="00000000" w:rsidRPr="008F6424" w:rsidRDefault="006F073D" w:rsidP="008F6424">
      <w:pPr>
        <w:pStyle w:val="Textebrut"/>
        <w:rPr>
          <w:rFonts w:ascii="Courier New" w:hAnsi="Courier New" w:cs="Courier New"/>
        </w:rPr>
      </w:pPr>
    </w:p>
    <w:p w14:paraId="381B13ED"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Email: daniel.voyer@bell.ca</w:t>
      </w:r>
    </w:p>
    <w:p w14:paraId="01D83641" w14:textId="77777777" w:rsidR="00000000" w:rsidRPr="008F6424" w:rsidRDefault="006F073D" w:rsidP="008F6424">
      <w:pPr>
        <w:pStyle w:val="Textebrut"/>
        <w:rPr>
          <w:rFonts w:ascii="Courier New" w:hAnsi="Courier New" w:cs="Courier New"/>
        </w:rPr>
      </w:pPr>
    </w:p>
    <w:p w14:paraId="5EA61635" w14:textId="77777777" w:rsidR="00000000" w:rsidRPr="008F6424" w:rsidRDefault="006F073D" w:rsidP="008F6424">
      <w:pPr>
        <w:pStyle w:val="Textebrut"/>
        <w:rPr>
          <w:rFonts w:ascii="Courier New" w:hAnsi="Courier New" w:cs="Courier New"/>
        </w:rPr>
      </w:pPr>
    </w:p>
    <w:p w14:paraId="24AECABF"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w:t>
      </w:r>
      <w:proofErr w:type="spellStart"/>
      <w:r w:rsidRPr="008F6424">
        <w:rPr>
          <w:rFonts w:ascii="Courier New" w:hAnsi="Courier New" w:cs="Courier New"/>
        </w:rPr>
        <w:t>Thangam</w:t>
      </w:r>
      <w:proofErr w:type="spellEnd"/>
      <w:r w:rsidRPr="008F6424">
        <w:rPr>
          <w:rFonts w:ascii="Courier New" w:hAnsi="Courier New" w:cs="Courier New"/>
        </w:rPr>
        <w:t xml:space="preserve"> </w:t>
      </w:r>
      <w:proofErr w:type="spellStart"/>
      <w:r w:rsidRPr="008F6424">
        <w:rPr>
          <w:rFonts w:ascii="Courier New" w:hAnsi="Courier New" w:cs="Courier New"/>
        </w:rPr>
        <w:t>Arumugam</w:t>
      </w:r>
      <w:proofErr w:type="spellEnd"/>
    </w:p>
    <w:p w14:paraId="60A4C38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Cisco Systems, Inc.</w:t>
      </w:r>
    </w:p>
    <w:p w14:paraId="2BEEBA9C"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Milpitas (California)</w:t>
      </w:r>
    </w:p>
    <w:p w14:paraId="0079C9F8"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United States of America</w:t>
      </w:r>
    </w:p>
    <w:p w14:paraId="5B45D3A8" w14:textId="77777777" w:rsidR="00000000" w:rsidRPr="008F6424" w:rsidRDefault="006F073D" w:rsidP="008F6424">
      <w:pPr>
        <w:pStyle w:val="Textebrut"/>
        <w:rPr>
          <w:rFonts w:ascii="Courier New" w:hAnsi="Courier New" w:cs="Courier New"/>
        </w:rPr>
      </w:pPr>
    </w:p>
    <w:p w14:paraId="20D5C673" w14:textId="77777777" w:rsidR="00000000" w:rsidRPr="008F6424" w:rsidRDefault="006F073D" w:rsidP="008F6424">
      <w:pPr>
        <w:pStyle w:val="Textebrut"/>
        <w:rPr>
          <w:rFonts w:ascii="Courier New" w:hAnsi="Courier New" w:cs="Courier New"/>
        </w:rPr>
      </w:pPr>
      <w:r w:rsidRPr="008F6424">
        <w:rPr>
          <w:rFonts w:ascii="Courier New" w:hAnsi="Courier New" w:cs="Courier New"/>
        </w:rPr>
        <w:t xml:space="preserve">   Email: tarumuga@cisco.com</w:t>
      </w:r>
    </w:p>
    <w:p w14:paraId="442AF6BB" w14:textId="77777777" w:rsidR="00000000" w:rsidRPr="008F6424" w:rsidRDefault="006F073D" w:rsidP="008F6424">
      <w:pPr>
        <w:pStyle w:val="Textebrut"/>
        <w:rPr>
          <w:rFonts w:ascii="Courier New" w:hAnsi="Courier New" w:cs="Courier New"/>
        </w:rPr>
      </w:pPr>
    </w:p>
    <w:p w14:paraId="3F482C51" w14:textId="77777777" w:rsidR="00000000" w:rsidRPr="008F6424" w:rsidRDefault="006F073D" w:rsidP="008F6424">
      <w:pPr>
        <w:pStyle w:val="Textebrut"/>
        <w:rPr>
          <w:rFonts w:ascii="Courier New" w:hAnsi="Courier New" w:cs="Courier New"/>
        </w:rPr>
      </w:pPr>
    </w:p>
    <w:p w14:paraId="4ED8E4BC" w14:textId="77777777" w:rsidR="00000000" w:rsidRPr="008F6424" w:rsidRDefault="006F073D" w:rsidP="008F6424">
      <w:pPr>
        <w:pStyle w:val="Textebrut"/>
        <w:rPr>
          <w:rFonts w:ascii="Courier New" w:hAnsi="Courier New" w:cs="Courier New"/>
        </w:rPr>
      </w:pPr>
    </w:p>
    <w:p w14:paraId="71CBDACF" w14:textId="77777777" w:rsidR="00000000" w:rsidRPr="008F6424" w:rsidRDefault="006F073D" w:rsidP="008F6424">
      <w:pPr>
        <w:pStyle w:val="Textebrut"/>
        <w:rPr>
          <w:rFonts w:ascii="Courier New" w:hAnsi="Courier New" w:cs="Courier New"/>
        </w:rPr>
      </w:pPr>
    </w:p>
    <w:p w14:paraId="34962139" w14:textId="77777777" w:rsidR="00000000" w:rsidRPr="008F6424" w:rsidRDefault="006F073D" w:rsidP="008F6424">
      <w:pPr>
        <w:pStyle w:val="Textebrut"/>
        <w:rPr>
          <w:rFonts w:ascii="Courier New" w:hAnsi="Courier New" w:cs="Courier New"/>
        </w:rPr>
      </w:pPr>
    </w:p>
    <w:p w14:paraId="7E856271" w14:textId="77777777" w:rsidR="00000000" w:rsidRPr="008F6424" w:rsidRDefault="006F073D" w:rsidP="008F6424">
      <w:pPr>
        <w:pStyle w:val="Textebrut"/>
        <w:rPr>
          <w:rFonts w:ascii="Courier New" w:hAnsi="Courier New" w:cs="Courier New"/>
        </w:rPr>
      </w:pPr>
    </w:p>
    <w:p w14:paraId="5E1E87FA" w14:textId="77777777" w:rsidR="00000000" w:rsidRPr="008F6424" w:rsidRDefault="006F073D" w:rsidP="008F6424">
      <w:pPr>
        <w:pStyle w:val="Textebrut"/>
        <w:rPr>
          <w:rFonts w:ascii="Courier New" w:hAnsi="Courier New" w:cs="Courier New"/>
        </w:rPr>
      </w:pPr>
    </w:p>
    <w:p w14:paraId="545376A2" w14:textId="77777777" w:rsidR="00000000" w:rsidRPr="008F6424" w:rsidRDefault="006F073D" w:rsidP="008F6424">
      <w:pPr>
        <w:pStyle w:val="Textebrut"/>
        <w:rPr>
          <w:rFonts w:ascii="Courier New" w:hAnsi="Courier New" w:cs="Courier New"/>
        </w:rPr>
      </w:pPr>
    </w:p>
    <w:p w14:paraId="20FB0583" w14:textId="77777777" w:rsidR="00000000" w:rsidRPr="008F6424" w:rsidRDefault="006F073D" w:rsidP="008F6424">
      <w:pPr>
        <w:pStyle w:val="Textebrut"/>
        <w:rPr>
          <w:rFonts w:ascii="Courier New" w:hAnsi="Courier New" w:cs="Courier New"/>
        </w:rPr>
      </w:pPr>
    </w:p>
    <w:p w14:paraId="590F3234" w14:textId="77777777" w:rsidR="00000000" w:rsidRPr="008F6424" w:rsidRDefault="006F073D" w:rsidP="008F6424">
      <w:pPr>
        <w:pStyle w:val="Textebrut"/>
        <w:rPr>
          <w:rFonts w:ascii="Courier New" w:hAnsi="Courier New" w:cs="Courier New"/>
        </w:rPr>
      </w:pPr>
    </w:p>
    <w:p w14:paraId="3705D6E6" w14:textId="77777777" w:rsidR="00000000" w:rsidRPr="008F6424" w:rsidRDefault="006F073D" w:rsidP="008F6424">
      <w:pPr>
        <w:pStyle w:val="Textebrut"/>
        <w:rPr>
          <w:rFonts w:ascii="Courier New" w:hAnsi="Courier New" w:cs="Courier New"/>
        </w:rPr>
      </w:pPr>
    </w:p>
    <w:p w14:paraId="7611FF82" w14:textId="77777777" w:rsidR="00000000" w:rsidRPr="00F403D8" w:rsidRDefault="006F073D" w:rsidP="008F6424">
      <w:pPr>
        <w:pStyle w:val="Textebrut"/>
        <w:rPr>
          <w:rFonts w:ascii="Courier New" w:hAnsi="Courier New" w:cs="Courier New"/>
          <w:lang w:val="fr-FR"/>
        </w:rPr>
      </w:pPr>
      <w:r w:rsidRPr="00F403D8">
        <w:rPr>
          <w:rFonts w:ascii="Courier New" w:hAnsi="Courier New" w:cs="Courier New"/>
          <w:lang w:val="fr-FR"/>
        </w:rPr>
        <w:t xml:space="preserve">Claise, et al.          Expires </w:t>
      </w:r>
      <w:proofErr w:type="spellStart"/>
      <w:r w:rsidRPr="00F403D8">
        <w:rPr>
          <w:rFonts w:ascii="Courier New" w:hAnsi="Courier New" w:cs="Courier New"/>
          <w:lang w:val="fr-FR"/>
        </w:rPr>
        <w:t>Octobe</w:t>
      </w:r>
      <w:r w:rsidRPr="00F403D8">
        <w:rPr>
          <w:rFonts w:ascii="Courier New" w:hAnsi="Courier New" w:cs="Courier New"/>
          <w:lang w:val="fr-FR"/>
        </w:rPr>
        <w:t>r</w:t>
      </w:r>
      <w:proofErr w:type="spellEnd"/>
      <w:r w:rsidRPr="00F403D8">
        <w:rPr>
          <w:rFonts w:ascii="Courier New" w:hAnsi="Courier New" w:cs="Courier New"/>
          <w:lang w:val="fr-FR"/>
        </w:rPr>
        <w:t xml:space="preserve"> 25, 2021               [Page 19]</w:t>
      </w:r>
    </w:p>
    <w:p w14:paraId="2B8402C8" w14:textId="77777777" w:rsidR="006F073D" w:rsidRPr="00F403D8" w:rsidRDefault="006F073D" w:rsidP="008F6424">
      <w:pPr>
        <w:pStyle w:val="Textebrut"/>
        <w:rPr>
          <w:rFonts w:ascii="Courier New" w:hAnsi="Courier New" w:cs="Courier New"/>
          <w:lang w:val="fr-FR"/>
        </w:rPr>
      </w:pPr>
    </w:p>
    <w:sectPr w:rsidR="006F073D" w:rsidRPr="00F403D8" w:rsidSect="00765698">
      <w:pgSz w:w="12240" w:h="15840"/>
      <w:pgMar w:top="568" w:right="1502" w:bottom="709" w:left="15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OUCADAIR Mohamed TGI/OLN" w:date="2021-04-28T07:23:00Z" w:initials="BMT">
    <w:p w14:paraId="50437F6F" w14:textId="77777777" w:rsidR="00307735" w:rsidRDefault="00307735">
      <w:pPr>
        <w:pStyle w:val="Commentaire"/>
      </w:pPr>
      <w:r>
        <w:rPr>
          <w:rStyle w:val="Marquedecommentaire"/>
        </w:rPr>
        <w:annotationRef/>
      </w:r>
      <w:r>
        <w:t xml:space="preserve">Not sure if by “underlying network devices” you meant routers and the like or you also include service functions (see RFC7665) that may be hosted in dedicated nodes. I’m thinking about CGNs, firewall, TCP proxies, etc. </w:t>
      </w:r>
    </w:p>
  </w:comment>
  <w:comment w:id="39" w:author="BOUCADAIR Mohamed TGI/OLN" w:date="2021-04-28T07:39:00Z" w:initials="BMT">
    <w:p w14:paraId="487CB4E4" w14:textId="77777777" w:rsidR="00AD6255" w:rsidRDefault="00AD6255">
      <w:pPr>
        <w:pStyle w:val="Commentaire"/>
      </w:pPr>
      <w:r>
        <w:rPr>
          <w:rStyle w:val="Marquedecommentaire"/>
        </w:rPr>
        <w:annotationRef/>
      </w:r>
      <w:r>
        <w:t xml:space="preserve">Should be defined. </w:t>
      </w:r>
    </w:p>
  </w:comment>
  <w:comment w:id="60" w:author="BOUCADAIR Mohamed TGI/OLN" w:date="2021-04-28T07:41:00Z" w:initials="BMT">
    <w:p w14:paraId="73347A6C" w14:textId="77777777" w:rsidR="00AD6255" w:rsidRDefault="00AD6255">
      <w:pPr>
        <w:pStyle w:val="Commentaire"/>
      </w:pPr>
      <w:r>
        <w:rPr>
          <w:rStyle w:val="Marquedecommentaire"/>
        </w:rPr>
        <w:annotationRef/>
      </w:r>
      <w:r>
        <w:t>What’s a target model?</w:t>
      </w:r>
    </w:p>
  </w:comment>
  <w:comment w:id="82" w:author="BOUCADAIR Mohamed TGI/OLN" w:date="2021-04-28T07:37:00Z" w:initials="BMT">
    <w:p w14:paraId="3F497B25" w14:textId="77777777" w:rsidR="00765698" w:rsidRDefault="00765698">
      <w:pPr>
        <w:pStyle w:val="Commentaire"/>
      </w:pPr>
      <w:r>
        <w:rPr>
          <w:rStyle w:val="Marquedecommentaire"/>
        </w:rPr>
        <w:annotationRef/>
      </w:r>
      <w:r>
        <w:rPr>
          <w:rStyle w:val="Marquedecommentaire"/>
        </w:rPr>
        <w:t>Shouldn’t this be “a service”?</w:t>
      </w:r>
    </w:p>
  </w:comment>
  <w:comment w:id="83" w:author="BOUCADAIR Mohamed TGI/OLN" w:date="2021-04-28T07:49:00Z" w:initials="BMT">
    <w:p w14:paraId="0106024D" w14:textId="77777777" w:rsidR="0032114C" w:rsidRDefault="0032114C">
      <w:pPr>
        <w:pStyle w:val="Commentaire"/>
      </w:pPr>
      <w:r>
        <w:rPr>
          <w:rStyle w:val="Marquedecommentaire"/>
        </w:rPr>
        <w:annotationRef/>
      </w:r>
      <w:r>
        <w:rPr>
          <w:rStyle w:val="Marquedecommentaire"/>
        </w:rPr>
        <w:annotationRef/>
      </w:r>
      <w:r>
        <w:t xml:space="preserve">I would refer to </w:t>
      </w:r>
      <w:r w:rsidRPr="0032114C">
        <w:t>rfc8969</w:t>
      </w:r>
      <w:r>
        <w:t>#section 3</w:t>
      </w:r>
    </w:p>
  </w:comment>
  <w:comment w:id="84" w:author="BOUCADAIR Mohamed TGI/OLN" w:date="2021-04-28T07:51:00Z" w:initials="BMT">
    <w:p w14:paraId="5E92FEDD" w14:textId="77777777" w:rsidR="0032114C" w:rsidRDefault="0032114C">
      <w:pPr>
        <w:pStyle w:val="Commentaire"/>
      </w:pPr>
      <w:r>
        <w:rPr>
          <w:rStyle w:val="Marquedecommentaire"/>
        </w:rPr>
        <w:annotationRef/>
      </w:r>
      <w:r>
        <w:t xml:space="preserve">You may add a pointer to </w:t>
      </w:r>
      <w:r w:rsidRPr="0032114C">
        <w:t>rfc8969</w:t>
      </w:r>
      <w:r>
        <w:t>#3.3 and 4</w:t>
      </w:r>
    </w:p>
  </w:comment>
  <w:comment w:id="103" w:author="BOUCADAIR Mohamed TGI/OLN" w:date="2021-04-28T08:00:00Z" w:initials="BMT">
    <w:p w14:paraId="48485BA6" w14:textId="77777777" w:rsidR="00F860F7" w:rsidRDefault="00F860F7" w:rsidP="00F860F7">
      <w:pPr>
        <w:pStyle w:val="PrformatHTML"/>
      </w:pPr>
      <w:r>
        <w:rPr>
          <w:rStyle w:val="Marquedecommentaire"/>
        </w:rPr>
        <w:annotationRef/>
      </w:r>
      <w:r>
        <w:t xml:space="preserve">This is not specific to IBN, please refer to </w:t>
      </w:r>
      <w:hyperlink r:id="rId1" w:anchor="section-3.3" w:history="1">
        <w:r w:rsidRPr="00F860F7">
          <w:rPr>
            <w:color w:val="0000FF"/>
            <w:u w:val="single"/>
          </w:rPr>
          <w:t>3.3</w:t>
        </w:r>
      </w:hyperlink>
      <w:r>
        <w:t xml:space="preserve"> of RFC7149.</w:t>
      </w:r>
    </w:p>
  </w:comment>
  <w:comment w:id="105" w:author="BOUCADAIR Mohamed TGI/OLN" w:date="2021-04-28T08:01:00Z" w:initials="BMT">
    <w:p w14:paraId="1AF0BBCF" w14:textId="77777777" w:rsidR="00F860F7" w:rsidRDefault="00F860F7">
      <w:pPr>
        <w:pStyle w:val="Commentaire"/>
      </w:pPr>
      <w:r>
        <w:rPr>
          <w:rStyle w:val="Marquedecommentaire"/>
        </w:rPr>
        <w:annotationRef/>
      </w:r>
      <w:r>
        <w:rPr>
          <w:rStyle w:val="Marquedecommentaire"/>
        </w:rPr>
        <w:t xml:space="preserve">The assurance graph may be **also** explicitly defined as it is not always easy to deduce one from the service definition itself. I’m particularly referring to internals that are not exposed in the service model itself. </w:t>
      </w:r>
    </w:p>
  </w:comment>
  <w:comment w:id="107" w:author="BOUCADAIR Mohamed TGI/OLN" w:date="2021-04-28T08:04:00Z" w:initials="BMT">
    <w:p w14:paraId="2061B923" w14:textId="77777777" w:rsidR="00F860F7" w:rsidRDefault="00F860F7">
      <w:pPr>
        <w:pStyle w:val="Commentaire"/>
      </w:pPr>
      <w:r>
        <w:rPr>
          <w:rStyle w:val="Marquedecommentaire"/>
        </w:rPr>
        <w:annotationRef/>
      </w:r>
      <w:r>
        <w:t>Not sure to parse this. Do you mean, “the accurate</w:t>
      </w:r>
      <w:proofErr w:type="gramStart"/>
      <w:r>
        <w:t>” ?</w:t>
      </w:r>
      <w:proofErr w:type="gramEnd"/>
    </w:p>
  </w:comment>
  <w:comment w:id="109" w:author="BOUCADAIR Mohamed TGI/OLN" w:date="2021-04-28T08:17:00Z" w:initials="BMT">
    <w:p w14:paraId="045B20D8" w14:textId="598EC213" w:rsidR="00426957" w:rsidRDefault="00426957">
      <w:pPr>
        <w:pStyle w:val="Commentaire"/>
      </w:pPr>
      <w:r>
        <w:rPr>
          <w:rStyle w:val="Marquedecommentaire"/>
        </w:rPr>
        <w:annotationRef/>
      </w:r>
      <w:r>
        <w:rPr>
          <w:rStyle w:val="Marquedecommentaire"/>
        </w:rPr>
        <w:t xml:space="preserve">I guess detecting such degradation is part of the framework. </w:t>
      </w:r>
    </w:p>
  </w:comment>
  <w:comment w:id="108" w:author="BOUCADAIR Mohamed TGI/OLN" w:date="2021-04-28T08:07:00Z" w:initials="BMT">
    <w:p w14:paraId="60082B63" w14:textId="77777777" w:rsidR="00F860F7" w:rsidRDefault="00F860F7">
      <w:pPr>
        <w:pStyle w:val="Commentaire"/>
      </w:pPr>
      <w:r>
        <w:rPr>
          <w:rStyle w:val="Marquedecommentaire"/>
        </w:rPr>
        <w:annotationRef/>
      </w:r>
      <w:r>
        <w:t xml:space="preserve">It would be cool to have a section where this is further assessed. </w:t>
      </w:r>
    </w:p>
  </w:comment>
  <w:comment w:id="112" w:author="BOUCADAIR Mohamed TGI/OLN" w:date="2021-04-28T08:07:00Z" w:initials="BMT">
    <w:p w14:paraId="34754D3B" w14:textId="77777777" w:rsidR="00F860F7" w:rsidRDefault="00F860F7">
      <w:pPr>
        <w:pStyle w:val="Commentaire"/>
      </w:pPr>
      <w:r>
        <w:rPr>
          <w:rStyle w:val="Marquedecommentaire"/>
        </w:rPr>
        <w:annotationRef/>
      </w:r>
      <w:r>
        <w:t>Redundant with the sentence right after this one.</w:t>
      </w:r>
    </w:p>
  </w:comment>
  <w:comment w:id="114" w:author="BOUCADAIR Mohamed TGI/OLN" w:date="2021-04-28T08:21:00Z" w:initials="BMT">
    <w:p w14:paraId="4B4E8E01" w14:textId="7A84C9C0" w:rsidR="00426957" w:rsidRDefault="00426957">
      <w:pPr>
        <w:pStyle w:val="Commentaire"/>
      </w:pPr>
      <w:r>
        <w:rPr>
          <w:rStyle w:val="Marquedecommentaire"/>
        </w:rPr>
        <w:annotationRef/>
      </w:r>
      <w:r>
        <w:rPr>
          <w:rStyle w:val="Marquedecommentaire"/>
        </w:rPr>
        <w:t xml:space="preserve">Not sure I would list those in the same level as wireline and wireless. </w:t>
      </w:r>
    </w:p>
  </w:comment>
  <w:comment w:id="118" w:author="BOUCADAIR Mohamed TGI/OLN" w:date="2021-04-28T08:23:00Z" w:initials="BMT">
    <w:p w14:paraId="67073792" w14:textId="5878B4D7" w:rsidR="00426957" w:rsidRDefault="00426957">
      <w:pPr>
        <w:pStyle w:val="Commentaire"/>
      </w:pPr>
      <w:r>
        <w:rPr>
          <w:rStyle w:val="Marquedecommentaire"/>
        </w:rPr>
        <w:annotationRef/>
      </w:r>
      <w:r>
        <w:t>Not the service per se.</w:t>
      </w:r>
    </w:p>
  </w:comment>
  <w:comment w:id="122" w:author="BOUCADAIR Mohamed TGI/OLN" w:date="2021-04-28T08:28:00Z" w:initials="BMT">
    <w:p w14:paraId="7156198E" w14:textId="33E54C36" w:rsidR="00B30A01" w:rsidRDefault="00B30A01">
      <w:pPr>
        <w:pStyle w:val="Commentaire"/>
      </w:pPr>
      <w:r>
        <w:rPr>
          <w:rStyle w:val="Marquedecommentaire"/>
        </w:rPr>
        <w:annotationRef/>
      </w:r>
      <w:r>
        <w:rPr>
          <w:rStyle w:val="Marquedecommentaire"/>
        </w:rPr>
        <w:t xml:space="preserve">How to ensure that the deduced graph is appropriate for a given service? The accuracy of SAIN will depend on this. </w:t>
      </w:r>
    </w:p>
  </w:comment>
  <w:comment w:id="151" w:author="BOUCADAIR Mohamed TGI/OLN" w:date="2021-04-28T08:39:00Z" w:initials="BMT">
    <w:p w14:paraId="5B2F13AA" w14:textId="3ABA3F91" w:rsidR="00AB3E89" w:rsidRDefault="00AB3E89">
      <w:pPr>
        <w:pStyle w:val="Commentaire"/>
      </w:pPr>
      <w:r>
        <w:rPr>
          <w:rStyle w:val="Marquedecommentaire"/>
        </w:rPr>
        <w:annotationRef/>
      </w:r>
      <w:r>
        <w:rPr>
          <w:rStyle w:val="Marquedecommentaire"/>
        </w:rPr>
        <w:t xml:space="preserve">This is the key contribution from this work. I would actually include this piece here. </w:t>
      </w:r>
    </w:p>
  </w:comment>
  <w:comment w:id="162" w:author="BOUCADAIR Mohamed TGI/OLN" w:date="2021-04-28T08:42:00Z" w:initials="BMT">
    <w:p w14:paraId="0915D8F0" w14:textId="75C423FE" w:rsidR="00AB3E89" w:rsidRDefault="00AB3E89">
      <w:pPr>
        <w:pStyle w:val="Commentaire"/>
      </w:pPr>
      <w:r>
        <w:rPr>
          <w:rStyle w:val="Marquedecommentaire"/>
        </w:rPr>
        <w:annotationRef/>
      </w:r>
      <w:r>
        <w:rPr>
          <w:rStyle w:val="Marquedecommentaire"/>
        </w:rPr>
        <w:t xml:space="preserve">It requires time synchronization, with NTP as a candidate.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437F6F" w15:done="0"/>
  <w15:commentEx w15:paraId="487CB4E4" w15:done="0"/>
  <w15:commentEx w15:paraId="73347A6C" w15:done="0"/>
  <w15:commentEx w15:paraId="3F497B25" w15:done="0"/>
  <w15:commentEx w15:paraId="0106024D" w15:done="0"/>
  <w15:commentEx w15:paraId="5E92FEDD" w15:done="0"/>
  <w15:commentEx w15:paraId="48485BA6" w15:done="0"/>
  <w15:commentEx w15:paraId="1AF0BBCF" w15:done="0"/>
  <w15:commentEx w15:paraId="2061B923" w15:done="0"/>
  <w15:commentEx w15:paraId="045B20D8" w15:done="0"/>
  <w15:commentEx w15:paraId="60082B63" w15:done="0"/>
  <w15:commentEx w15:paraId="34754D3B" w15:done="0"/>
  <w15:commentEx w15:paraId="4B4E8E01" w15:done="0"/>
  <w15:commentEx w15:paraId="67073792" w15:done="0"/>
  <w15:commentEx w15:paraId="7156198E" w15:done="0"/>
  <w15:commentEx w15:paraId="5B2F13AA" w15:done="0"/>
  <w15:commentEx w15:paraId="0915D8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UCADAIR Mohamed TGI/OLN">
    <w15:presenceInfo w15:providerId="AD" w15:userId="S-1-5-21-854245398-789336058-682003330-976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07"/>
    <w:rsid w:val="002128A0"/>
    <w:rsid w:val="00307735"/>
    <w:rsid w:val="0032114C"/>
    <w:rsid w:val="003565C9"/>
    <w:rsid w:val="003B0652"/>
    <w:rsid w:val="00426957"/>
    <w:rsid w:val="004F7859"/>
    <w:rsid w:val="00544243"/>
    <w:rsid w:val="006647E7"/>
    <w:rsid w:val="006F073D"/>
    <w:rsid w:val="00707D19"/>
    <w:rsid w:val="00765698"/>
    <w:rsid w:val="0078396A"/>
    <w:rsid w:val="0087067A"/>
    <w:rsid w:val="008F6424"/>
    <w:rsid w:val="00923CDD"/>
    <w:rsid w:val="009538A0"/>
    <w:rsid w:val="009B4692"/>
    <w:rsid w:val="009C68C0"/>
    <w:rsid w:val="00A23EF6"/>
    <w:rsid w:val="00A63087"/>
    <w:rsid w:val="00AB3E89"/>
    <w:rsid w:val="00AD6255"/>
    <w:rsid w:val="00B30A01"/>
    <w:rsid w:val="00B5423A"/>
    <w:rsid w:val="00B614BF"/>
    <w:rsid w:val="00B64F07"/>
    <w:rsid w:val="00C707CC"/>
    <w:rsid w:val="00C8763C"/>
    <w:rsid w:val="00D9632A"/>
    <w:rsid w:val="00F403D8"/>
    <w:rsid w:val="00F57CF6"/>
    <w:rsid w:val="00F8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956D"/>
  <w15:chartTrackingRefBased/>
  <w15:docId w15:val="{72A223C2-B53E-4ADF-85D8-929B431A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8F6424"/>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8F6424"/>
    <w:rPr>
      <w:rFonts w:ascii="Consolas" w:hAnsi="Consolas"/>
      <w:sz w:val="21"/>
      <w:szCs w:val="21"/>
    </w:rPr>
  </w:style>
  <w:style w:type="character" w:styleId="Marquedecommentaire">
    <w:name w:val="annotation reference"/>
    <w:basedOn w:val="Policepardfaut"/>
    <w:uiPriority w:val="99"/>
    <w:semiHidden/>
    <w:unhideWhenUsed/>
    <w:rsid w:val="00307735"/>
    <w:rPr>
      <w:sz w:val="16"/>
      <w:szCs w:val="16"/>
    </w:rPr>
  </w:style>
  <w:style w:type="paragraph" w:styleId="Commentaire">
    <w:name w:val="annotation text"/>
    <w:basedOn w:val="Normal"/>
    <w:link w:val="CommentaireCar"/>
    <w:uiPriority w:val="99"/>
    <w:semiHidden/>
    <w:unhideWhenUsed/>
    <w:rsid w:val="00307735"/>
    <w:pPr>
      <w:spacing w:line="240" w:lineRule="auto"/>
    </w:pPr>
    <w:rPr>
      <w:sz w:val="20"/>
      <w:szCs w:val="20"/>
    </w:rPr>
  </w:style>
  <w:style w:type="character" w:customStyle="1" w:styleId="CommentaireCar">
    <w:name w:val="Commentaire Car"/>
    <w:basedOn w:val="Policepardfaut"/>
    <w:link w:val="Commentaire"/>
    <w:uiPriority w:val="99"/>
    <w:semiHidden/>
    <w:rsid w:val="00307735"/>
    <w:rPr>
      <w:sz w:val="20"/>
      <w:szCs w:val="20"/>
    </w:rPr>
  </w:style>
  <w:style w:type="paragraph" w:styleId="Objetducommentaire">
    <w:name w:val="annotation subject"/>
    <w:basedOn w:val="Commentaire"/>
    <w:next w:val="Commentaire"/>
    <w:link w:val="ObjetducommentaireCar"/>
    <w:uiPriority w:val="99"/>
    <w:semiHidden/>
    <w:unhideWhenUsed/>
    <w:rsid w:val="00307735"/>
    <w:rPr>
      <w:b/>
      <w:bCs/>
    </w:rPr>
  </w:style>
  <w:style w:type="character" w:customStyle="1" w:styleId="ObjetducommentaireCar">
    <w:name w:val="Objet du commentaire Car"/>
    <w:basedOn w:val="CommentaireCar"/>
    <w:link w:val="Objetducommentaire"/>
    <w:uiPriority w:val="99"/>
    <w:semiHidden/>
    <w:rsid w:val="00307735"/>
    <w:rPr>
      <w:b/>
      <w:bCs/>
      <w:sz w:val="20"/>
      <w:szCs w:val="20"/>
    </w:rPr>
  </w:style>
  <w:style w:type="paragraph" w:styleId="Textedebulles">
    <w:name w:val="Balloon Text"/>
    <w:basedOn w:val="Normal"/>
    <w:link w:val="TextedebullesCar"/>
    <w:uiPriority w:val="99"/>
    <w:semiHidden/>
    <w:unhideWhenUsed/>
    <w:rsid w:val="003077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7735"/>
    <w:rPr>
      <w:rFonts w:ascii="Segoe UI" w:hAnsi="Segoe UI" w:cs="Segoe UI"/>
      <w:sz w:val="18"/>
      <w:szCs w:val="18"/>
    </w:rPr>
  </w:style>
  <w:style w:type="paragraph" w:styleId="PrformatHTML">
    <w:name w:val="HTML Preformatted"/>
    <w:basedOn w:val="Normal"/>
    <w:link w:val="PrformatHTMLCar"/>
    <w:uiPriority w:val="99"/>
    <w:unhideWhenUsed/>
    <w:rsid w:val="00F8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F860F7"/>
    <w:rPr>
      <w:rFonts w:ascii="Courier New" w:eastAsia="Times New Roman" w:hAnsi="Courier New" w:cs="Courier New"/>
      <w:sz w:val="20"/>
      <w:szCs w:val="20"/>
    </w:rPr>
  </w:style>
  <w:style w:type="character" w:customStyle="1" w:styleId="h3">
    <w:name w:val="h3"/>
    <w:basedOn w:val="Policepardfaut"/>
    <w:rsid w:val="00F860F7"/>
  </w:style>
  <w:style w:type="character" w:styleId="Lienhypertexte">
    <w:name w:val="Hyperlink"/>
    <w:basedOn w:val="Policepardfaut"/>
    <w:uiPriority w:val="99"/>
    <w:semiHidden/>
    <w:unhideWhenUsed/>
    <w:rsid w:val="00F86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2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comments.xml.rels><?xml version="1.0" encoding="UTF-8" standalone="yes"?>
<Relationships xmlns="http://schemas.openxmlformats.org/package/2006/relationships"><Relationship Id="rId1" Type="http://schemas.openxmlformats.org/officeDocument/2006/relationships/hyperlink" Target="https://datatracker.ietf.org/doc/html/rfc7149"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19</Pages>
  <Words>6804</Words>
  <Characters>38785</Characters>
  <Application>Microsoft Office Word</Application>
  <DocSecurity>0</DocSecurity>
  <Lines>323</Lines>
  <Paragraphs>90</Paragraphs>
  <ScaleCrop>false</ScaleCrop>
  <HeadingPairs>
    <vt:vector size="2" baseType="variant">
      <vt:variant>
        <vt:lpstr>Titre</vt:lpstr>
      </vt:variant>
      <vt:variant>
        <vt:i4>1</vt:i4>
      </vt:variant>
    </vt:vector>
  </HeadingPairs>
  <TitlesOfParts>
    <vt:vector size="1" baseType="lpstr">
      <vt:lpstr/>
    </vt:vector>
  </TitlesOfParts>
  <Company>Orange</Company>
  <LinksUpToDate>false</LinksUpToDate>
  <CharactersWithSpaces>45499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BOUCADAIR Mohamed TGI/OLN</dc:creator>
  <cp:keywords/>
  <dc:description/>
  <cp:lastModifiedBy>BOUCADAIR Mohamed TGI/OLN</cp:lastModifiedBy>
  <cp:revision>7</cp:revision>
  <dcterms:created xsi:type="dcterms:W3CDTF">2021-04-28T05:18:00Z</dcterms:created>
  <dcterms:modified xsi:type="dcterms:W3CDTF">2021-04-28T06:45:00Z</dcterms:modified>
</cp:coreProperties>
</file>