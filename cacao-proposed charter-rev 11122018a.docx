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>---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title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 xml:space="preserve">: Collaborative Automated Course of </w:t>
      </w:r>
      <w:ins w:id="0" w:author="BOUCADAIR Mohamed TGI/OLN" w:date="2018-12-11T13:55:00Z">
        <w:r w:rsidR="00B06960">
          <w:rPr>
            <w:rFonts w:ascii="Arial" w:eastAsia="Times New Roman" w:hAnsi="Arial" w:cs="Arial"/>
            <w:color w:val="000000"/>
            <w:lang w:val="en-US"/>
          </w:rPr>
          <w:t xml:space="preserve">security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>Ac</w:t>
      </w:r>
      <w:bookmarkStart w:id="1" w:name="_GoBack"/>
      <w:bookmarkEnd w:id="1"/>
      <w:r w:rsidRPr="001E4D9D">
        <w:rPr>
          <w:rFonts w:ascii="Arial" w:eastAsia="Times New Roman" w:hAnsi="Arial" w:cs="Arial"/>
          <w:color w:val="000000"/>
          <w:lang w:val="en-US"/>
        </w:rPr>
        <w:t xml:space="preserve">tion Operations (CACAO) </w:t>
      </w:r>
      <w:del w:id="2" w:author="BOUCADAIR Mohamed TGI/OLN" w:date="2018-12-11T13:55:00Z">
        <w:r w:rsidRPr="001E4D9D" w:rsidDel="00B06960">
          <w:rPr>
            <w:rFonts w:ascii="Arial" w:eastAsia="Times New Roman" w:hAnsi="Arial" w:cs="Arial"/>
            <w:color w:val="000000"/>
            <w:lang w:val="en-US"/>
          </w:rPr>
          <w:delText xml:space="preserve">for </w:delText>
        </w:r>
        <w:commentRangeStart w:id="3"/>
        <w:r w:rsidRPr="001E4D9D" w:rsidDel="00B06960">
          <w:rPr>
            <w:rFonts w:ascii="Arial" w:eastAsia="Times New Roman" w:hAnsi="Arial" w:cs="Arial"/>
            <w:color w:val="000000"/>
            <w:lang w:val="en-US"/>
          </w:rPr>
          <w:delText>Cyber Security</w:delText>
        </w:r>
        <w:commentRangeEnd w:id="3"/>
        <w:r w:rsidDel="00B06960">
          <w:rPr>
            <w:rStyle w:val="Marquedecommentaire"/>
          </w:rPr>
          <w:commentReference w:id="3"/>
        </w:r>
      </w:del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abbrev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CACAO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docname</w:t>
      </w:r>
      <w:proofErr w:type="spellEnd"/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draft-jordan-cacao-charter-00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date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2018-11-30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keyword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course of action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ipr</w:t>
      </w:r>
      <w:proofErr w:type="spellEnd"/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trust200902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area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General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workgroup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IETF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keyword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Internet-Draft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category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info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1E4D9D">
        <w:rPr>
          <w:rFonts w:ascii="Arial" w:eastAsia="Times New Roman" w:hAnsi="Arial" w:cs="Arial"/>
          <w:color w:val="000000"/>
          <w:lang w:val="en-US"/>
        </w:rPr>
        <w:t>stand_alone</w:t>
      </w:r>
      <w:proofErr w:type="spellEnd"/>
      <w:r w:rsidRPr="001E4D9D">
        <w:rPr>
          <w:rFonts w:ascii="Arial" w:eastAsia="Times New Roman" w:hAnsi="Arial" w:cs="Arial"/>
          <w:color w:val="000000"/>
          <w:lang w:val="en-US"/>
        </w:rPr>
        <w:t>: yes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pi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 xml:space="preserve">: [toc, </w:t>
      </w:r>
      <w:proofErr w:type="spellStart"/>
      <w:r w:rsidRPr="001E4D9D">
        <w:rPr>
          <w:rFonts w:ascii="Arial" w:eastAsia="Times New Roman" w:hAnsi="Arial" w:cs="Arial"/>
          <w:color w:val="000000"/>
          <w:lang w:val="en-US"/>
        </w:rPr>
        <w:t>sortrefs</w:t>
      </w:r>
      <w:proofErr w:type="spellEnd"/>
      <w:r w:rsidRPr="001E4D9D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1E4D9D">
        <w:rPr>
          <w:rFonts w:ascii="Arial" w:eastAsia="Times New Roman" w:hAnsi="Arial" w:cs="Arial"/>
          <w:color w:val="000000"/>
          <w:lang w:val="en-US"/>
        </w:rPr>
        <w:t>symrefs</w:t>
      </w:r>
      <w:proofErr w:type="spellEnd"/>
      <w:r w:rsidRPr="001E4D9D">
        <w:rPr>
          <w:rFonts w:ascii="Arial" w:eastAsia="Times New Roman" w:hAnsi="Arial" w:cs="Arial"/>
          <w:color w:val="000000"/>
          <w:lang w:val="en-US"/>
        </w:rPr>
        <w:t>]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coding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us-</w:t>
      </w:r>
      <w:proofErr w:type="spellStart"/>
      <w:r w:rsidRPr="001E4D9D">
        <w:rPr>
          <w:rFonts w:ascii="Arial" w:eastAsia="Times New Roman" w:hAnsi="Arial" w:cs="Arial"/>
          <w:color w:val="000000"/>
          <w:lang w:val="en-US"/>
        </w:rPr>
        <w:t>ascii</w:t>
      </w:r>
      <w:proofErr w:type="spellEnd"/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author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-</w:t>
      </w:r>
    </w:p>
    <w:p w:rsidR="001E4D9D" w:rsidRPr="00B06960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spellStart"/>
      <w:proofErr w:type="gramStart"/>
      <w:r w:rsidRPr="00B06960">
        <w:rPr>
          <w:rFonts w:ascii="Arial" w:eastAsia="Times New Roman" w:hAnsi="Arial" w:cs="Arial"/>
          <w:color w:val="000000"/>
          <w:lang w:val="en-US"/>
        </w:rPr>
        <w:t>ins</w:t>
      </w:r>
      <w:proofErr w:type="spellEnd"/>
      <w:proofErr w:type="gramEnd"/>
      <w:r w:rsidRPr="00B06960">
        <w:rPr>
          <w:rFonts w:ascii="Arial" w:eastAsia="Times New Roman" w:hAnsi="Arial" w:cs="Arial"/>
          <w:color w:val="000000"/>
          <w:lang w:val="en-US"/>
        </w:rPr>
        <w:t>: B. Jordan</w:t>
      </w:r>
    </w:p>
    <w:p w:rsidR="001E4D9D" w:rsidRPr="00B06960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6960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spellStart"/>
      <w:proofErr w:type="gramStart"/>
      <w:r w:rsidRPr="00B06960">
        <w:rPr>
          <w:rFonts w:ascii="Arial" w:eastAsia="Times New Roman" w:hAnsi="Arial" w:cs="Arial"/>
          <w:color w:val="000000"/>
          <w:lang w:val="en-US"/>
        </w:rPr>
        <w:t>name</w:t>
      </w:r>
      <w:proofErr w:type="spellEnd"/>
      <w:proofErr w:type="gramEnd"/>
      <w:r w:rsidRPr="00B06960">
        <w:rPr>
          <w:rFonts w:ascii="Arial" w:eastAsia="Times New Roman" w:hAnsi="Arial" w:cs="Arial"/>
          <w:color w:val="000000"/>
          <w:lang w:val="en-US"/>
        </w:rPr>
        <w:t>: Bret Jordan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06960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organization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Symantec Corporation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street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350 Ellis Street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city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Mountain View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code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CA 94043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country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USA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email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bret_jordan@symantec.com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-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ins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A. Thomson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name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Allan Thomson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organization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 xml:space="preserve">: </w:t>
      </w:r>
      <w:proofErr w:type="spellStart"/>
      <w:r w:rsidRPr="001E4D9D">
        <w:rPr>
          <w:rFonts w:ascii="Arial" w:eastAsia="Times New Roman" w:hAnsi="Arial" w:cs="Arial"/>
          <w:color w:val="000000"/>
          <w:lang w:val="en-US"/>
        </w:rPr>
        <w:t>LookingGlass</w:t>
      </w:r>
      <w:proofErr w:type="spellEnd"/>
      <w:r w:rsidRPr="001E4D9D">
        <w:rPr>
          <w:rFonts w:ascii="Arial" w:eastAsia="Times New Roman" w:hAnsi="Arial" w:cs="Arial"/>
          <w:color w:val="000000"/>
          <w:lang w:val="en-US"/>
        </w:rPr>
        <w:t xml:space="preserve"> Cyber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street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 xml:space="preserve">: 10740 </w:t>
      </w:r>
      <w:proofErr w:type="spellStart"/>
      <w:r w:rsidRPr="001E4D9D">
        <w:rPr>
          <w:rFonts w:ascii="Arial" w:eastAsia="Times New Roman" w:hAnsi="Arial" w:cs="Arial"/>
          <w:color w:val="000000"/>
          <w:lang w:val="en-US"/>
        </w:rPr>
        <w:t>Parkridge</w:t>
      </w:r>
      <w:proofErr w:type="spellEnd"/>
      <w:r w:rsidRPr="001E4D9D">
        <w:rPr>
          <w:rFonts w:ascii="Arial" w:eastAsia="Times New Roman" w:hAnsi="Arial" w:cs="Arial"/>
          <w:color w:val="000000"/>
          <w:lang w:val="en-US"/>
        </w:rPr>
        <w:t xml:space="preserve"> Blvd, Suite 200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city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>: Reston</w:t>
      </w:r>
    </w:p>
    <w:p w:rsidR="001E4D9D" w:rsidRPr="006B524E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6B524E">
        <w:rPr>
          <w:rFonts w:ascii="Arial" w:eastAsia="Times New Roman" w:hAnsi="Arial" w:cs="Arial"/>
          <w:color w:val="000000"/>
          <w:lang w:val="en-US"/>
        </w:rPr>
        <w:t>code</w:t>
      </w:r>
      <w:proofErr w:type="gramEnd"/>
      <w:r w:rsidRPr="006B524E">
        <w:rPr>
          <w:rFonts w:ascii="Arial" w:eastAsia="Times New Roman" w:hAnsi="Arial" w:cs="Arial"/>
          <w:color w:val="000000"/>
          <w:lang w:val="en-US"/>
        </w:rPr>
        <w:t>: VA 20191</w:t>
      </w:r>
    </w:p>
    <w:p w:rsidR="001E4D9D" w:rsidRPr="006B524E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24E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6B524E">
        <w:rPr>
          <w:rFonts w:ascii="Arial" w:eastAsia="Times New Roman" w:hAnsi="Arial" w:cs="Arial"/>
          <w:color w:val="000000"/>
          <w:lang w:val="en-US"/>
        </w:rPr>
        <w:t>country</w:t>
      </w:r>
      <w:proofErr w:type="gramEnd"/>
      <w:r w:rsidRPr="006B524E">
        <w:rPr>
          <w:rFonts w:ascii="Arial" w:eastAsia="Times New Roman" w:hAnsi="Arial" w:cs="Arial"/>
          <w:color w:val="000000"/>
          <w:lang w:val="en-US"/>
        </w:rPr>
        <w:t>: USA</w:t>
      </w:r>
    </w:p>
    <w:p w:rsidR="001E4D9D" w:rsidRPr="006B524E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B524E">
        <w:rPr>
          <w:rFonts w:ascii="Arial" w:eastAsia="Times New Roman" w:hAnsi="Arial" w:cs="Arial"/>
          <w:color w:val="000000"/>
          <w:lang w:val="en-US"/>
        </w:rPr>
        <w:t xml:space="preserve">    </w:t>
      </w:r>
      <w:proofErr w:type="gramStart"/>
      <w:r w:rsidRPr="006B524E">
        <w:rPr>
          <w:rFonts w:ascii="Arial" w:eastAsia="Times New Roman" w:hAnsi="Arial" w:cs="Arial"/>
          <w:color w:val="000000"/>
          <w:lang w:val="en-US"/>
        </w:rPr>
        <w:t>email</w:t>
      </w:r>
      <w:proofErr w:type="gramEnd"/>
      <w:r w:rsidRPr="006B524E">
        <w:rPr>
          <w:rFonts w:ascii="Arial" w:eastAsia="Times New Roman" w:hAnsi="Arial" w:cs="Arial"/>
          <w:color w:val="000000"/>
          <w:lang w:val="en-US"/>
        </w:rPr>
        <w:t>: athomson@lookingglasscyber.com</w:t>
      </w:r>
    </w:p>
    <w:p w:rsidR="001E4D9D" w:rsidRPr="006B524E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--- 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abstract</w:t>
      </w:r>
      <w:proofErr w:type="gramEnd"/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This is the charter for the Working Group: Collaborative Automated Course of Action Operations (CACAO) for </w:t>
      </w:r>
      <w:del w:id="4" w:author="BOUCADAIR Mohamed TGI/OLN" w:date="2018-12-11T10:40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>Cyber Security</w:delText>
        </w:r>
      </w:del>
      <w:ins w:id="5" w:author="BOUCADAIR Mohamed TGI/OLN" w:date="2018-12-11T10:40:00Z">
        <w:r>
          <w:rPr>
            <w:rFonts w:ascii="Arial" w:eastAsia="Times New Roman" w:hAnsi="Arial" w:cs="Arial"/>
            <w:color w:val="000000"/>
            <w:lang w:val="en-US"/>
          </w:rPr>
          <w:t xml:space="preserve">Attack </w:t>
        </w:r>
      </w:ins>
      <w:ins w:id="6" w:author="BOUCADAIR Mohamed TGI/OLN" w:date="2018-12-11T12:51:00Z">
        <w:r w:rsidR="005C3083">
          <w:rPr>
            <w:rFonts w:ascii="Arial" w:eastAsia="Times New Roman" w:hAnsi="Arial" w:cs="Arial"/>
            <w:color w:val="000000"/>
            <w:lang w:val="en-US"/>
          </w:rPr>
          <w:t>Defense</w:t>
        </w:r>
      </w:ins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--- 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middle</w:t>
      </w:r>
      <w:proofErr w:type="gramEnd"/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E4D9D">
        <w:rPr>
          <w:rFonts w:ascii="Arial" w:eastAsia="Times New Roman" w:hAnsi="Arial" w:cs="Arial"/>
          <w:b/>
          <w:bCs/>
          <w:color w:val="073763"/>
          <w:kern w:val="36"/>
          <w:sz w:val="24"/>
          <w:szCs w:val="24"/>
          <w:lang w:val="en-US"/>
        </w:rPr>
        <w:t># Problem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7"/>
      <w:r w:rsidRPr="001E4D9D">
        <w:rPr>
          <w:rFonts w:ascii="Arial" w:eastAsia="Times New Roman" w:hAnsi="Arial" w:cs="Arial"/>
          <w:color w:val="000000"/>
          <w:lang w:val="en-US"/>
        </w:rPr>
        <w:t xml:space="preserve">Threat </w:t>
      </w:r>
      <w:del w:id="8" w:author="BOUCADAIR Mohamed TGI/OLN" w:date="2018-12-11T12:51:00Z">
        <w:r w:rsidRPr="001E4D9D" w:rsidDel="005C3083">
          <w:rPr>
            <w:rFonts w:ascii="Arial" w:eastAsia="Times New Roman" w:hAnsi="Arial" w:cs="Arial"/>
            <w:color w:val="000000"/>
            <w:lang w:val="en-US"/>
          </w:rPr>
          <w:delText xml:space="preserve">Actors </w:delText>
        </w:r>
      </w:del>
      <w:ins w:id="9" w:author="BOUCADAIR Mohamed TGI/OLN" w:date="2018-12-11T12:51:00Z">
        <w:r w:rsidR="005C3083">
          <w:rPr>
            <w:rFonts w:ascii="Arial" w:eastAsia="Times New Roman" w:hAnsi="Arial" w:cs="Arial"/>
            <w:color w:val="000000"/>
            <w:lang w:val="en-US"/>
          </w:rPr>
          <w:t>a</w:t>
        </w:r>
        <w:r w:rsidR="005C3083" w:rsidRPr="001E4D9D">
          <w:rPr>
            <w:rFonts w:ascii="Arial" w:eastAsia="Times New Roman" w:hAnsi="Arial" w:cs="Arial"/>
            <w:color w:val="000000"/>
            <w:lang w:val="en-US"/>
          </w:rPr>
          <w:t xml:space="preserve">ctors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and </w:t>
      </w:r>
      <w:ins w:id="10" w:author="BOUCADAIR Mohamed TGI/OLN" w:date="2018-12-11T12:52:00Z">
        <w:r w:rsidR="005C3083">
          <w:rPr>
            <w:rFonts w:ascii="Arial" w:eastAsia="Times New Roman" w:hAnsi="Arial" w:cs="Arial"/>
            <w:color w:val="000000"/>
            <w:lang w:val="en-US"/>
          </w:rPr>
          <w:t>i</w:t>
        </w:r>
      </w:ins>
      <w:del w:id="11" w:author="BOUCADAIR Mohamed TGI/OLN" w:date="2018-12-11T12:52:00Z">
        <w:r w:rsidRPr="001E4D9D" w:rsidDel="005C3083">
          <w:rPr>
            <w:rFonts w:ascii="Arial" w:eastAsia="Times New Roman" w:hAnsi="Arial" w:cs="Arial"/>
            <w:color w:val="000000"/>
            <w:lang w:val="en-US"/>
          </w:rPr>
          <w:delText>I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ntrusion </w:t>
      </w:r>
      <w:del w:id="12" w:author="BOUCADAIR Mohamed TGI/OLN" w:date="2018-12-11T12:52:00Z">
        <w:r w:rsidRPr="001E4D9D" w:rsidDel="005C3083">
          <w:rPr>
            <w:rFonts w:ascii="Arial" w:eastAsia="Times New Roman" w:hAnsi="Arial" w:cs="Arial"/>
            <w:color w:val="000000"/>
            <w:lang w:val="en-US"/>
          </w:rPr>
          <w:delText xml:space="preserve">Sets </w:delText>
        </w:r>
      </w:del>
      <w:ins w:id="13" w:author="BOUCADAIR Mohamed TGI/OLN" w:date="2018-12-11T12:52:00Z">
        <w:r w:rsidR="005C3083">
          <w:rPr>
            <w:rFonts w:ascii="Arial" w:eastAsia="Times New Roman" w:hAnsi="Arial" w:cs="Arial"/>
            <w:color w:val="000000"/>
            <w:lang w:val="en-US"/>
          </w:rPr>
          <w:t>s</w:t>
        </w:r>
        <w:r w:rsidR="005C3083" w:rsidRPr="001E4D9D">
          <w:rPr>
            <w:rFonts w:ascii="Arial" w:eastAsia="Times New Roman" w:hAnsi="Arial" w:cs="Arial"/>
            <w:color w:val="000000"/>
            <w:lang w:val="en-US"/>
          </w:rPr>
          <w:t xml:space="preserve">ets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are advancing at an increasing rate relative to </w:t>
      </w:r>
      <w:del w:id="14" w:author="BOUCADAIR Mohamed TGI/OLN" w:date="2018-12-11T10:40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cyber </w:delText>
        </w:r>
      </w:del>
      <w:ins w:id="15" w:author="BOUCADAIR Mohamed TGI/OLN" w:date="2018-12-11T10:40:00Z">
        <w:r>
          <w:rPr>
            <w:rFonts w:ascii="Arial" w:eastAsia="Times New Roman" w:hAnsi="Arial" w:cs="Arial"/>
            <w:color w:val="000000"/>
            <w:lang w:val="en-US"/>
          </w:rPr>
          <w:t>security attacks</w:t>
        </w:r>
        <w:r w:rsidRPr="001E4D9D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>defense</w:t>
      </w:r>
      <w:ins w:id="16" w:author="BOUCADAIR Mohamed TGI/OLN" w:date="2018-12-11T10:41:00Z">
        <w:r>
          <w:rPr>
            <w:rFonts w:ascii="Arial" w:eastAsia="Times New Roman" w:hAnsi="Arial" w:cs="Arial"/>
            <w:color w:val="000000"/>
            <w:lang w:val="en-US"/>
          </w:rPr>
          <w:t xml:space="preserve"> (including, attack detect and mitigation)</w:t>
        </w:r>
      </w:ins>
      <w:commentRangeEnd w:id="7"/>
      <w:r w:rsidR="005A48BF">
        <w:rPr>
          <w:rStyle w:val="Marquedecommentaire"/>
        </w:rPr>
        <w:commentReference w:id="7"/>
      </w:r>
      <w:r w:rsidRPr="001E4D9D">
        <w:rPr>
          <w:rFonts w:ascii="Arial" w:eastAsia="Times New Roman" w:hAnsi="Arial" w:cs="Arial"/>
          <w:color w:val="000000"/>
          <w:lang w:val="en-US"/>
        </w:rPr>
        <w:t xml:space="preserve">. </w:t>
      </w:r>
      <w:del w:id="17" w:author="Christian JACQUENET" w:date="2018-12-11T13:38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>Further</w:delText>
        </w:r>
      </w:del>
      <w:ins w:id="18" w:author="Christian JACQUENET" w:date="2018-12-11T13:38:00Z">
        <w:r w:rsidR="005A48BF">
          <w:rPr>
            <w:rFonts w:ascii="Arial" w:eastAsia="Times New Roman" w:hAnsi="Arial" w:cs="Arial"/>
            <w:color w:val="000000"/>
            <w:lang w:val="en-US"/>
          </w:rPr>
          <w:t>Yet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, </w:t>
      </w:r>
      <w:del w:id="19" w:author="BOUCADAIR Mohamed TGI/OLN" w:date="2018-12-11T10:41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cyber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defenders </w:t>
      </w:r>
      <w:ins w:id="20" w:author="Christian JACQUENET" w:date="2018-12-11T13:38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who detect an attack is ongoing usually </w:t>
        </w:r>
      </w:ins>
      <w:del w:id="21" w:author="Christian JACQUENET" w:date="2018-12-11T13:38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 xml:space="preserve">typically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have to manually identify and process prevention, mitigation, and </w:t>
      </w:r>
      <w:ins w:id="22" w:author="BOUCADAIR Mohamed TGI/OLN" w:date="2018-12-11T12:52:00Z">
        <w:r w:rsidR="005C3083">
          <w:rPr>
            <w:rFonts w:ascii="Arial" w:eastAsia="Times New Roman" w:hAnsi="Arial" w:cs="Arial"/>
            <w:color w:val="000000"/>
            <w:lang w:val="en-US"/>
          </w:rPr>
          <w:t>(</w:t>
        </w:r>
      </w:ins>
      <w:ins w:id="23" w:author="BOUCADAIR Mohamed TGI/OLN" w:date="2018-12-11T11:21:00Z">
        <w:r w:rsidR="009579CB">
          <w:rPr>
            <w:rFonts w:ascii="Arial" w:eastAsia="Times New Roman" w:hAnsi="Arial" w:cs="Arial"/>
            <w:color w:val="000000"/>
            <w:lang w:val="en-US"/>
          </w:rPr>
          <w:t>candidate</w:t>
        </w:r>
      </w:ins>
      <w:ins w:id="24" w:author="BOUCADAIR Mohamed TGI/OLN" w:date="2018-12-11T12:52:00Z">
        <w:r w:rsidR="005C3083">
          <w:rPr>
            <w:rFonts w:ascii="Arial" w:eastAsia="Times New Roman" w:hAnsi="Arial" w:cs="Arial"/>
            <w:color w:val="000000"/>
            <w:lang w:val="en-US"/>
          </w:rPr>
          <w:t>)</w:t>
        </w:r>
      </w:ins>
      <w:ins w:id="25" w:author="BOUCADAIR Mohamed TGI/OLN" w:date="2018-12-11T11:21:00Z">
        <w:r w:rsidR="009579CB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remediation </w:t>
      </w:r>
      <w:del w:id="26" w:author="Christian JACQUENET" w:date="2018-12-11T13:39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 xml:space="preserve">steps </w:delText>
        </w:r>
      </w:del>
      <w:ins w:id="27" w:author="Christian JACQUENET" w:date="2018-12-11T13:39:00Z">
        <w:r w:rsidR="005A48BF">
          <w:rPr>
            <w:rFonts w:ascii="Arial" w:eastAsia="Times New Roman" w:hAnsi="Arial" w:cs="Arial"/>
            <w:color w:val="000000"/>
            <w:lang w:val="en-US"/>
          </w:rPr>
          <w:t>actions</w:t>
        </w:r>
        <w:r w:rsidR="005A48BF" w:rsidRPr="001E4D9D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del w:id="28" w:author="Christian JACQUENET" w:date="2018-12-11T13:39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 xml:space="preserve">in order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to protect their systems, networks, data, and users. </w:t>
      </w:r>
      <w:ins w:id="29" w:author="BOUCADAIR Mohamed TGI/OLN" w:date="2018-12-11T12:53:00Z">
        <w:r w:rsidR="005C3083">
          <w:rPr>
            <w:rFonts w:ascii="Arial" w:eastAsia="Times New Roman" w:hAnsi="Arial" w:cs="Arial"/>
            <w:color w:val="000000"/>
            <w:lang w:val="en-US"/>
          </w:rPr>
          <w:t>Moreover</w:t>
        </w:r>
      </w:ins>
      <w:ins w:id="30" w:author="BOUCADAIR Mohamed TGI/OLN" w:date="2018-12-11T11:21:00Z">
        <w:r w:rsidR="009579CB">
          <w:rPr>
            <w:rFonts w:ascii="Arial" w:eastAsia="Times New Roman" w:hAnsi="Arial" w:cs="Arial"/>
            <w:color w:val="000000"/>
            <w:lang w:val="en-US"/>
          </w:rPr>
          <w:t xml:space="preserve">, there are no standard </w:t>
        </w:r>
      </w:ins>
      <w:ins w:id="31" w:author="Christian JACQUENET" w:date="2018-12-11T13:36:00Z">
        <w:r w:rsidR="005A48BF">
          <w:rPr>
            <w:rFonts w:ascii="Arial" w:eastAsia="Times New Roman" w:hAnsi="Arial" w:cs="Arial"/>
            <w:color w:val="000000"/>
            <w:lang w:val="en-US"/>
          </w:rPr>
          <w:t>means</w:t>
        </w:r>
      </w:ins>
      <w:ins w:id="32" w:author="BOUCADAIR Mohamed TGI/OLN" w:date="2018-12-11T11:21:00Z">
        <w:r w:rsidR="009579CB">
          <w:rPr>
            <w:rFonts w:ascii="Arial" w:eastAsia="Times New Roman" w:hAnsi="Arial" w:cs="Arial"/>
            <w:color w:val="000000"/>
            <w:lang w:val="en-US"/>
          </w:rPr>
          <w:t xml:space="preserve"> to </w:t>
        </w:r>
      </w:ins>
      <w:ins w:id="33" w:author="Christian JACQUENET" w:date="2018-12-11T13:36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easily </w:t>
        </w:r>
        <w:r w:rsidR="005A48BF">
          <w:rPr>
            <w:rFonts w:ascii="Arial" w:eastAsia="Times New Roman" w:hAnsi="Arial" w:cs="Arial"/>
            <w:color w:val="000000"/>
            <w:lang w:val="en-US"/>
          </w:rPr>
          <w:lastRenderedPageBreak/>
          <w:t xml:space="preserve">and dynamically </w:t>
        </w:r>
      </w:ins>
      <w:ins w:id="34" w:author="BOUCADAIR Mohamed TGI/OLN" w:date="2018-12-11T11:21:00Z">
        <w:r w:rsidR="009579CB">
          <w:rPr>
            <w:rFonts w:ascii="Arial" w:eastAsia="Times New Roman" w:hAnsi="Arial" w:cs="Arial"/>
            <w:color w:val="000000"/>
            <w:lang w:val="en-US"/>
          </w:rPr>
          <w:t xml:space="preserve">share </w:t>
        </w:r>
      </w:ins>
      <w:ins w:id="35" w:author="BOUCADAIR Mohamed TGI/OLN" w:date="2018-12-11T13:57:00Z">
        <w:r w:rsidR="00B06960">
          <w:rPr>
            <w:rFonts w:ascii="Arial" w:eastAsia="Times New Roman" w:hAnsi="Arial" w:cs="Arial"/>
            <w:color w:val="000000"/>
            <w:lang w:val="en-US"/>
          </w:rPr>
          <w:t>(</w:t>
        </w:r>
      </w:ins>
      <w:ins w:id="36" w:author="BOUCADAIR Mohamed TGI/OLN" w:date="2018-12-11T11:22:00Z">
        <w:r w:rsidR="009579CB">
          <w:rPr>
            <w:rFonts w:ascii="Arial" w:eastAsia="Times New Roman" w:hAnsi="Arial" w:cs="Arial"/>
            <w:color w:val="000000"/>
            <w:lang w:val="en-US"/>
          </w:rPr>
          <w:t>candidate</w:t>
        </w:r>
      </w:ins>
      <w:ins w:id="37" w:author="BOUCADAIR Mohamed TGI/OLN" w:date="2018-12-11T13:57:00Z">
        <w:r w:rsidR="00B06960">
          <w:rPr>
            <w:rFonts w:ascii="Arial" w:eastAsia="Times New Roman" w:hAnsi="Arial" w:cs="Arial"/>
            <w:color w:val="000000"/>
            <w:lang w:val="en-US"/>
          </w:rPr>
          <w:t>)</w:t>
        </w:r>
      </w:ins>
      <w:ins w:id="38" w:author="BOUCADAIR Mohamed TGI/OLN" w:date="2018-12-11T11:22:00Z">
        <w:r w:rsidR="009579CB">
          <w:rPr>
            <w:rFonts w:ascii="Arial" w:eastAsia="Times New Roman" w:hAnsi="Arial" w:cs="Arial"/>
            <w:color w:val="000000"/>
            <w:lang w:val="en-US"/>
          </w:rPr>
          <w:t xml:space="preserve"> mitigation actions</w:t>
        </w:r>
      </w:ins>
      <w:ins w:id="39" w:author="Christian JACQUENET" w:date="2018-12-11T13:37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 and operational experience</w:t>
        </w:r>
      </w:ins>
      <w:ins w:id="40" w:author="BOUCADAIR Mohamed TGI/OLN" w:date="2018-12-11T11:22:00Z">
        <w:r w:rsidR="009579CB">
          <w:rPr>
            <w:rFonts w:ascii="Arial" w:eastAsia="Times New Roman" w:hAnsi="Arial" w:cs="Arial"/>
            <w:color w:val="000000"/>
            <w:lang w:val="en-US"/>
          </w:rPr>
          <w:t xml:space="preserve"> among a trusted set of </w:t>
        </w:r>
      </w:ins>
      <w:ins w:id="41" w:author="BOUCADAIR Mohamed TGI/OLN" w:date="2018-12-11T11:23:00Z">
        <w:r w:rsidR="009579CB">
          <w:rPr>
            <w:rFonts w:ascii="Arial" w:eastAsia="Times New Roman" w:hAnsi="Arial" w:cs="Arial"/>
            <w:color w:val="000000"/>
            <w:lang w:val="en-US"/>
          </w:rPr>
          <w:t xml:space="preserve">network operators facing similar attacks. </w:t>
        </w:r>
      </w:ins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Default="001E4D9D" w:rsidP="001E4D9D">
      <w:pPr>
        <w:spacing w:after="0" w:line="240" w:lineRule="auto"/>
        <w:rPr>
          <w:ins w:id="42" w:author="BOUCADAIR Mohamed TGI/OLN" w:date="2018-12-11T10:43:00Z"/>
          <w:rFonts w:ascii="Arial" w:eastAsia="Times New Roman" w:hAnsi="Arial" w:cs="Arial"/>
          <w:color w:val="000000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Due to </w:t>
      </w:r>
      <w:del w:id="43" w:author="BOUCADAIR Mohamed TGI/OLN" w:date="2018-12-11T12:53:00Z">
        <w:r w:rsidRPr="001E4D9D" w:rsidDel="005C3083">
          <w:rPr>
            <w:rFonts w:ascii="Arial" w:eastAsia="Times New Roman" w:hAnsi="Arial" w:cs="Arial"/>
            <w:color w:val="000000"/>
            <w:lang w:val="en-US"/>
          </w:rPr>
          <w:delText xml:space="preserve">this </w:delText>
        </w:r>
      </w:del>
      <w:ins w:id="44" w:author="BOUCADAIR Mohamed TGI/OLN" w:date="2018-12-11T12:53:00Z">
        <w:r w:rsidR="005C3083" w:rsidRPr="001E4D9D">
          <w:rPr>
            <w:rFonts w:ascii="Arial" w:eastAsia="Times New Roman" w:hAnsi="Arial" w:cs="Arial"/>
            <w:color w:val="000000"/>
            <w:lang w:val="en-US"/>
          </w:rPr>
          <w:t>th</w:t>
        </w:r>
        <w:r w:rsidR="005C3083">
          <w:rPr>
            <w:rFonts w:ascii="Arial" w:eastAsia="Times New Roman" w:hAnsi="Arial" w:cs="Arial"/>
            <w:color w:val="000000"/>
            <w:lang w:val="en-US"/>
          </w:rPr>
          <w:t>e</w:t>
        </w:r>
        <w:r w:rsidR="005C3083" w:rsidRPr="001E4D9D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del w:id="45" w:author="Christian JACQUENET" w:date="2018-12-11T13:39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>increase</w:delText>
        </w:r>
      </w:del>
      <w:ins w:id="46" w:author="Christian JACQUENET" w:date="2018-12-11T13:39:00Z">
        <w:r w:rsidR="005A48BF" w:rsidRPr="001E4D9D">
          <w:rPr>
            <w:rFonts w:ascii="Arial" w:eastAsia="Times New Roman" w:hAnsi="Arial" w:cs="Arial"/>
            <w:color w:val="000000"/>
            <w:lang w:val="en-US"/>
          </w:rPr>
          <w:t>increas</w:t>
        </w:r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ing </w:t>
        </w:r>
      </w:ins>
      <w:ins w:id="47" w:author="BOUCADAIR Mohamed TGI/OLN" w:date="2018-12-11T10:42:00Z">
        <w:del w:id="48" w:author="Christian JACQUENET" w:date="2018-12-11T13:39:00Z">
          <w:r w:rsidDel="005A48BF">
            <w:rPr>
              <w:rFonts w:ascii="Arial" w:eastAsia="Times New Roman" w:hAnsi="Arial" w:cs="Arial"/>
              <w:color w:val="000000"/>
              <w:lang w:val="en-US"/>
            </w:rPr>
            <w:delText>,</w:delText>
          </w:r>
        </w:del>
      </w:ins>
      <w:del w:id="49" w:author="Christian JACQUENET" w:date="2018-12-11T13:39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del w:id="50" w:author="BOUCADAIR Mohamed TGI/OLN" w:date="2018-12-11T10:42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and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>sophistication</w:t>
      </w:r>
      <w:ins w:id="51" w:author="BOUCADAIR Mohamed TGI/OLN" w:date="2018-12-11T10:42:00Z">
        <w:r>
          <w:rPr>
            <w:rFonts w:ascii="Arial" w:eastAsia="Times New Roman" w:hAnsi="Arial" w:cs="Arial"/>
            <w:color w:val="000000"/>
            <w:lang w:val="en-US"/>
          </w:rPr>
          <w:t xml:space="preserve">, and </w:t>
        </w:r>
      </w:ins>
      <w:ins w:id="52" w:author="Christian JACQUENET" w:date="2018-12-11T13:39:00Z">
        <w:r w:rsidR="005A48BF">
          <w:rPr>
            <w:rFonts w:ascii="Arial" w:eastAsia="Times New Roman" w:hAnsi="Arial" w:cs="Arial"/>
            <w:color w:val="000000"/>
            <w:lang w:val="en-US"/>
          </w:rPr>
          <w:t>amplitude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 of </w:t>
      </w:r>
      <w:del w:id="53" w:author="BOUCADAIR Mohamed TGI/OLN" w:date="2018-12-11T10:42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cyber </w:delText>
        </w:r>
      </w:del>
      <w:ins w:id="54" w:author="BOUCADAIR Mohamed TGI/OLN" w:date="2018-12-11T10:47:00Z">
        <w:r>
          <w:rPr>
            <w:rFonts w:ascii="Arial" w:eastAsia="Times New Roman" w:hAnsi="Arial" w:cs="Arial"/>
            <w:color w:val="000000"/>
            <w:lang w:val="en-US"/>
          </w:rPr>
          <w:t>security</w:t>
        </w:r>
      </w:ins>
      <w:ins w:id="55" w:author="BOUCADAIR Mohamed TGI/OLN" w:date="2018-12-11T10:42:00Z">
        <w:r w:rsidRPr="001E4D9D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>attacks</w:t>
      </w:r>
      <w:ins w:id="56" w:author="BOUCADAIR Mohamed TGI/OLN" w:date="2018-12-11T12:53:00Z">
        <w:r w:rsidR="005C3083">
          <w:rPr>
            <w:rFonts w:ascii="Arial" w:eastAsia="Times New Roman" w:hAnsi="Arial" w:cs="Arial"/>
            <w:color w:val="000000"/>
            <w:lang w:val="en-US"/>
          </w:rPr>
          <w:t>,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 the need for a secure</w:t>
      </w:r>
      <w:ins w:id="57" w:author="BOUCADAIR Mohamed TGI/OLN" w:date="2018-12-11T12:53:00Z">
        <w:r w:rsidR="005C3083">
          <w:rPr>
            <w:rFonts w:ascii="Arial" w:eastAsia="Times New Roman" w:hAnsi="Arial" w:cs="Arial"/>
            <w:color w:val="000000"/>
            <w:lang w:val="en-US"/>
          </w:rPr>
          <w:t>d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 </w:t>
      </w:r>
      <w:ins w:id="58" w:author="BOUCADAIR Mohamed TGI/OLN" w:date="2018-12-11T10:42:00Z">
        <w:r>
          <w:rPr>
            <w:rFonts w:ascii="Arial" w:eastAsia="Times New Roman" w:hAnsi="Arial" w:cs="Arial"/>
            <w:color w:val="000000"/>
            <w:lang w:val="en-US"/>
          </w:rPr>
          <w:t xml:space="preserve">collaborative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mechanism that would enable </w:t>
      </w:r>
      <w:commentRangeStart w:id="59"/>
      <w:r w:rsidRPr="001E4D9D">
        <w:rPr>
          <w:rFonts w:ascii="Arial" w:eastAsia="Times New Roman" w:hAnsi="Arial" w:cs="Arial"/>
          <w:color w:val="000000"/>
          <w:lang w:val="en-US"/>
        </w:rPr>
        <w:t xml:space="preserve">system </w:t>
      </w:r>
      <w:commentRangeEnd w:id="59"/>
      <w:r w:rsidR="005A48BF">
        <w:rPr>
          <w:rStyle w:val="Marquedecommentaire"/>
        </w:rPr>
        <w:commentReference w:id="59"/>
      </w:r>
      <w:r w:rsidRPr="001E4D9D">
        <w:rPr>
          <w:rFonts w:ascii="Arial" w:eastAsia="Times New Roman" w:hAnsi="Arial" w:cs="Arial"/>
          <w:color w:val="000000"/>
          <w:lang w:val="en-US"/>
        </w:rPr>
        <w:t xml:space="preserve">and network operators to </w:t>
      </w:r>
      <w:del w:id="60" w:author="BOUCADAIR Mohamed TGI/OLN" w:date="2018-12-11T10:42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respond </w:delText>
        </w:r>
      </w:del>
      <w:ins w:id="61" w:author="BOUCADAIR Mohamed TGI/OLN" w:date="2018-12-11T10:42:00Z">
        <w:r>
          <w:rPr>
            <w:rFonts w:ascii="Arial" w:eastAsia="Times New Roman" w:hAnsi="Arial" w:cs="Arial"/>
            <w:color w:val="000000"/>
            <w:lang w:val="en-US"/>
          </w:rPr>
          <w:t>efficiently react</w:t>
        </w:r>
      </w:ins>
      <w:ins w:id="62" w:author="BOUCADAIR Mohamed TGI/OLN" w:date="2018-12-11T12:54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 (or proactively act)</w:t>
        </w:r>
      </w:ins>
      <w:ins w:id="63" w:author="BOUCADAIR Mohamed TGI/OLN" w:date="2018-12-11T10:42:00Z">
        <w:r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to threats in machine relevant time has raised significantly. While some attacks may be well known to certain security experts and </w:t>
      </w:r>
      <w:del w:id="64" w:author="BOUCADAIR Mohamed TGI/OLN" w:date="2018-12-11T10:43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cyber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researchers they are </w:t>
      </w:r>
      <w:del w:id="65" w:author="Christian JACQUENET" w:date="2018-12-11T13:40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>often not</w:delText>
        </w:r>
      </w:del>
      <w:ins w:id="66" w:author="Christian JACQUENET" w:date="2018-12-11T13:40:00Z">
        <w:r w:rsidR="005A48BF">
          <w:rPr>
            <w:rFonts w:ascii="Arial" w:eastAsia="Times New Roman" w:hAnsi="Arial" w:cs="Arial"/>
            <w:color w:val="000000"/>
            <w:lang w:val="en-US"/>
          </w:rPr>
          <w:t>hardly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 documented in a way that would enable automated mitigation or remediation. </w:t>
      </w:r>
      <w:ins w:id="67" w:author="BOUCADAIR Mohamed TGI/OLN" w:date="2018-12-11T12:54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Also, </w:t>
        </w:r>
      </w:ins>
      <w:ins w:id="68" w:author="BOUCADAIR Mohamed TGI/OLN" w:date="2018-12-11T12:55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new </w:t>
        </w:r>
      </w:ins>
      <w:ins w:id="69" w:author="BOUCADAIR Mohamed TGI/OLN" w:date="2018-12-11T12:54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attacks may </w:t>
        </w:r>
      </w:ins>
      <w:ins w:id="70" w:author="Christian JACQUENET" w:date="2018-12-11T13:41:00Z">
        <w:r w:rsidR="005A48BF">
          <w:rPr>
            <w:rFonts w:ascii="Arial" w:eastAsia="Times New Roman" w:hAnsi="Arial" w:cs="Arial"/>
            <w:color w:val="000000"/>
            <w:lang w:val="en-US"/>
          </w:rPr>
          <w:t>emerge</w:t>
        </w:r>
      </w:ins>
      <w:ins w:id="71" w:author="BOUCADAIR Mohamed TGI/OLN" w:date="2018-12-11T12:54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 and candidate </w:t>
        </w:r>
      </w:ins>
      <w:ins w:id="72" w:author="BOUCADAIR Mohamed TGI/OLN" w:date="2018-12-11T12:55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mitigation </w:t>
        </w:r>
      </w:ins>
      <w:ins w:id="73" w:author="BOUCADAIR Mohamed TGI/OLN" w:date="2018-12-11T12:54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actions may not be </w:t>
        </w:r>
      </w:ins>
      <w:ins w:id="74" w:author="BOUCADAIR Mohamed TGI/OLN" w:date="2018-12-11T12:55:00Z">
        <w:r w:rsidR="005C3083">
          <w:rPr>
            <w:rFonts w:ascii="Arial" w:eastAsia="Times New Roman" w:hAnsi="Arial" w:cs="Arial"/>
            <w:color w:val="000000"/>
            <w:lang w:val="en-US"/>
          </w:rPr>
          <w:t>widely and promptly disseminated</w:t>
        </w:r>
      </w:ins>
      <w:ins w:id="75" w:author="BOUCADAIR Mohamed TGI/OLN" w:date="2018-12-11T12:54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ins w:id="76" w:author="BOUCADAIR Mohamed TGI/OLN" w:date="2018-12-11T12:56:00Z">
        <w:r w:rsidR="005C3083">
          <w:rPr>
            <w:rFonts w:ascii="Arial" w:eastAsia="Times New Roman" w:hAnsi="Arial" w:cs="Arial"/>
            <w:color w:val="000000"/>
            <w:lang w:val="en-US"/>
          </w:rPr>
          <w:t>among networks and systems under</w:t>
        </w:r>
      </w:ins>
      <w:ins w:id="77" w:author="BOUCADAIR Mohamed TGI/OLN" w:date="2018-12-11T13:58:00Z">
        <w:r w:rsidR="00B06960">
          <w:rPr>
            <w:rFonts w:ascii="Arial" w:eastAsia="Times New Roman" w:hAnsi="Arial" w:cs="Arial"/>
            <w:color w:val="000000"/>
            <w:lang w:val="en-US"/>
          </w:rPr>
          <w:t xml:space="preserve"> or (being targets to)</w:t>
        </w:r>
      </w:ins>
      <w:ins w:id="78" w:author="BOUCADAIR Mohamed TGI/OLN" w:date="2018-12-11T12:56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ins w:id="79" w:author="Christian JACQUENET" w:date="2018-12-11T13:41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such </w:t>
        </w:r>
      </w:ins>
      <w:ins w:id="80" w:author="BOUCADAIR Mohamed TGI/OLN" w:date="2018-12-11T12:56:00Z">
        <w:r w:rsidR="005C3083">
          <w:rPr>
            <w:rFonts w:ascii="Arial" w:eastAsia="Times New Roman" w:hAnsi="Arial" w:cs="Arial"/>
            <w:color w:val="000000"/>
            <w:lang w:val="en-US"/>
          </w:rPr>
          <w:t>attack</w:t>
        </w:r>
      </w:ins>
      <w:ins w:id="81" w:author="Christian JACQUENET" w:date="2018-12-11T13:41:00Z">
        <w:r w:rsidR="005A48BF">
          <w:rPr>
            <w:rFonts w:ascii="Arial" w:eastAsia="Times New Roman" w:hAnsi="Arial" w:cs="Arial"/>
            <w:color w:val="000000"/>
            <w:lang w:val="en-US"/>
          </w:rPr>
          <w:t>s</w:t>
        </w:r>
      </w:ins>
      <w:ins w:id="82" w:author="BOUCADAIR Mohamed TGI/OLN" w:date="2018-12-11T12:56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. </w:t>
        </w:r>
      </w:ins>
    </w:p>
    <w:p w:rsidR="001E4D9D" w:rsidRDefault="001E4D9D" w:rsidP="001E4D9D">
      <w:pPr>
        <w:spacing w:after="0" w:line="240" w:lineRule="auto"/>
        <w:rPr>
          <w:ins w:id="83" w:author="BOUCADAIR Mohamed TGI/OLN" w:date="2018-12-11T10:43:00Z"/>
          <w:rFonts w:ascii="Arial" w:eastAsia="Times New Roman" w:hAnsi="Arial" w:cs="Arial"/>
          <w:color w:val="000000"/>
          <w:lang w:val="en-US"/>
        </w:rPr>
      </w:pPr>
    </w:p>
    <w:p w:rsidR="001E4D9D" w:rsidRDefault="001E4D9D" w:rsidP="001E4D9D">
      <w:pPr>
        <w:spacing w:after="0" w:line="240" w:lineRule="auto"/>
        <w:rPr>
          <w:ins w:id="84" w:author="BOUCADAIR Mohamed TGI/OLN" w:date="2018-12-11T13:11:00Z"/>
          <w:rFonts w:ascii="Arial" w:eastAsia="Times New Roman" w:hAnsi="Arial" w:cs="Arial"/>
          <w:color w:val="000000"/>
          <w:lang w:val="en-US"/>
        </w:rPr>
      </w:pPr>
      <w:del w:id="85" w:author="BOUCADAIR Mohamed TGI/OLN" w:date="2018-12-11T10:44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A </w:delText>
        </w:r>
      </w:del>
      <w:ins w:id="86" w:author="BOUCADAIR Mohamed TGI/OLN" w:date="2018-12-11T10:44:00Z">
        <w:r>
          <w:rPr>
            <w:rFonts w:ascii="Arial" w:eastAsia="Times New Roman" w:hAnsi="Arial" w:cs="Arial"/>
            <w:color w:val="000000"/>
            <w:lang w:val="en-US"/>
          </w:rPr>
          <w:t>S</w:t>
        </w:r>
      </w:ins>
      <w:ins w:id="87" w:author="BOUCADAIR Mohamed TGI/OLN" w:date="2018-12-11T10:43:00Z">
        <w:r>
          <w:rPr>
            <w:rFonts w:ascii="Arial" w:eastAsia="Times New Roman" w:hAnsi="Arial" w:cs="Arial"/>
            <w:color w:val="000000"/>
            <w:lang w:val="en-US"/>
          </w:rPr>
          <w:t xml:space="preserve">tandard </w:t>
        </w:r>
      </w:ins>
      <w:ins w:id="88" w:author="BOUCADAIR Mohamed TGI/OLN" w:date="2018-12-11T10:44:00Z">
        <w:r>
          <w:rPr>
            <w:rFonts w:ascii="Arial" w:eastAsia="Times New Roman" w:hAnsi="Arial" w:cs="Arial"/>
            <w:color w:val="000000"/>
            <w:lang w:val="en-US"/>
          </w:rPr>
          <w:t>data models</w:t>
        </w:r>
      </w:ins>
      <w:del w:id="89" w:author="BOUCADAIR Mohamed TGI/OLN" w:date="2018-12-11T10:44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>documented language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 for describing</w:t>
      </w:r>
      <w:ins w:id="90" w:author="BOUCADAIR Mohamed TGI/OLN" w:date="2018-12-11T10:48:00Z">
        <w:r>
          <w:rPr>
            <w:rFonts w:ascii="Arial" w:eastAsia="Times New Roman" w:hAnsi="Arial" w:cs="Arial"/>
            <w:color w:val="000000"/>
            <w:lang w:val="en-US"/>
          </w:rPr>
          <w:t xml:space="preserve"> attack</w:t>
        </w:r>
      </w:ins>
      <w:ins w:id="91" w:author="BOUCADAIR Mohamed TGI/OLN" w:date="2018-12-11T12:56:00Z">
        <w:r w:rsidR="005C3083">
          <w:rPr>
            <w:rFonts w:ascii="Arial" w:eastAsia="Times New Roman" w:hAnsi="Arial" w:cs="Arial"/>
            <w:color w:val="000000"/>
            <w:lang w:val="en-US"/>
          </w:rPr>
          <w:t>s</w:t>
        </w:r>
      </w:ins>
      <w:ins w:id="92" w:author="BOUCADAIR Mohamed TGI/OLN" w:date="2018-12-11T10:48:00Z">
        <w:r>
          <w:rPr>
            <w:rFonts w:ascii="Arial" w:eastAsia="Times New Roman" w:hAnsi="Arial" w:cs="Arial"/>
            <w:color w:val="000000"/>
            <w:lang w:val="en-US"/>
          </w:rPr>
          <w:t>,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 prevention </w:t>
      </w:r>
      <w:ins w:id="93" w:author="Christian JACQUENET" w:date="2018-12-11T13:41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and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>mitigation</w:t>
      </w:r>
      <w:ins w:id="94" w:author="Christian JACQUENET" w:date="2018-12-11T13:41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 actions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, </w:t>
      </w:r>
      <w:del w:id="95" w:author="Christian JACQUENET" w:date="2018-12-11T13:41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 xml:space="preserve">and </w:delText>
        </w:r>
      </w:del>
      <w:ins w:id="96" w:author="Christian JACQUENET" w:date="2018-12-11T13:41:00Z">
        <w:r w:rsidR="005A48BF">
          <w:rPr>
            <w:rFonts w:ascii="Arial" w:eastAsia="Times New Roman" w:hAnsi="Arial" w:cs="Arial"/>
            <w:color w:val="000000"/>
            <w:lang w:val="en-US"/>
          </w:rPr>
          <w:t>as well as</w:t>
        </w:r>
        <w:r w:rsidR="005A48BF" w:rsidRPr="001E4D9D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ins w:id="97" w:author="BOUCADAIR Mohamed TGI/OLN" w:date="2018-12-11T10:48:00Z">
        <w:r>
          <w:rPr>
            <w:rFonts w:ascii="Arial" w:eastAsia="Times New Roman" w:hAnsi="Arial" w:cs="Arial"/>
            <w:color w:val="000000"/>
            <w:lang w:val="en-US"/>
          </w:rPr>
          <w:t xml:space="preserve">proposed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remediation actions </w:t>
      </w:r>
      <w:del w:id="98" w:author="Christian JACQUENET" w:date="2018-12-11T13:41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 xml:space="preserve">is </w:delText>
        </w:r>
      </w:del>
      <w:ins w:id="99" w:author="Christian JACQUENET" w:date="2018-12-11T13:41:00Z">
        <w:r w:rsidR="005A48BF">
          <w:rPr>
            <w:rFonts w:ascii="Arial" w:eastAsia="Times New Roman" w:hAnsi="Arial" w:cs="Arial"/>
            <w:color w:val="000000"/>
            <w:lang w:val="en-US"/>
          </w:rPr>
          <w:t>are</w:t>
        </w:r>
        <w:r w:rsidR="005A48BF" w:rsidRPr="001E4D9D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del w:id="100" w:author="Christian JACQUENET" w:date="2018-12-11T13:42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 xml:space="preserve">critical </w:delText>
        </w:r>
      </w:del>
      <w:ins w:id="101" w:author="Christian JACQUENET" w:date="2018-12-11T13:42:00Z">
        <w:r w:rsidR="005A48BF">
          <w:rPr>
            <w:rFonts w:ascii="Arial" w:eastAsia="Times New Roman" w:hAnsi="Arial" w:cs="Arial"/>
            <w:color w:val="000000"/>
            <w:lang w:val="en-US"/>
          </w:rPr>
          <w:t>necessary</w:t>
        </w:r>
        <w:r w:rsidR="005A48BF" w:rsidRPr="001E4D9D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for </w:t>
      </w:r>
      <w:ins w:id="102" w:author="BOUCADAIR Mohamed TGI/OLN" w:date="2018-12-11T10:45:00Z">
        <w:r>
          <w:rPr>
            <w:rFonts w:ascii="Arial" w:eastAsia="Times New Roman" w:hAnsi="Arial" w:cs="Arial"/>
            <w:color w:val="000000"/>
            <w:lang w:val="en-US"/>
          </w:rPr>
          <w:t xml:space="preserve">collaborative </w:t>
        </w:r>
      </w:ins>
      <w:del w:id="103" w:author="BOUCADAIR Mohamed TGI/OLN" w:date="2018-12-11T10:45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cyber </w:delText>
        </w:r>
      </w:del>
      <w:ins w:id="104" w:author="BOUCADAIR Mohamed TGI/OLN" w:date="2018-12-11T10:45:00Z">
        <w:r>
          <w:rPr>
            <w:rFonts w:ascii="Arial" w:eastAsia="Times New Roman" w:hAnsi="Arial" w:cs="Arial"/>
            <w:color w:val="000000"/>
            <w:lang w:val="en-US"/>
          </w:rPr>
          <w:t>security</w:t>
        </w:r>
        <w:r w:rsidRPr="001E4D9D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defenders to respond more quickly and reduce the </w:t>
      </w:r>
      <w:del w:id="105" w:author="Christian JACQUENET" w:date="2018-12-11T13:42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>exposure from an attack</w:delText>
        </w:r>
      </w:del>
      <w:ins w:id="106" w:author="Christian JACQUENET" w:date="2018-12-11T13:42:00Z">
        <w:r w:rsidR="005A48BF">
          <w:rPr>
            <w:rFonts w:ascii="Arial" w:eastAsia="Times New Roman" w:hAnsi="Arial" w:cs="Arial"/>
            <w:color w:val="000000"/>
            <w:lang w:val="en-US"/>
          </w:rPr>
          <w:t>risk of being exposed to an attack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. </w:t>
      </w:r>
      <w:ins w:id="107" w:author="BOUCADAIR Mohamed TGI/OLN" w:date="2018-12-11T10:45:00Z">
        <w:r>
          <w:rPr>
            <w:rFonts w:ascii="Arial" w:eastAsia="Times New Roman" w:hAnsi="Arial" w:cs="Arial"/>
            <w:color w:val="000000"/>
            <w:lang w:val="en-US"/>
          </w:rPr>
          <w:t xml:space="preserve">Distributed responses and </w:t>
        </w:r>
      </w:ins>
      <w:ins w:id="108" w:author="BOUCADAIR Mohamed TGI/OLN" w:date="2018-12-11T10:46:00Z">
        <w:r>
          <w:rPr>
            <w:rFonts w:ascii="Arial" w:eastAsia="Times New Roman" w:hAnsi="Arial" w:cs="Arial"/>
            <w:color w:val="000000"/>
            <w:lang w:val="en-US"/>
          </w:rPr>
          <w:t>coordination</w:t>
        </w:r>
      </w:ins>
      <w:ins w:id="109" w:author="Christian JACQUENET" w:date="2018-12-11T13:42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 means</w:t>
        </w:r>
      </w:ins>
      <w:ins w:id="110" w:author="BOUCADAIR Mohamed TGI/OLN" w:date="2018-12-11T10:45:00Z">
        <w:r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ins w:id="111" w:author="BOUCADAIR Mohamed TGI/OLN" w:date="2018-12-11T10:46:00Z">
        <w:r>
          <w:rPr>
            <w:rFonts w:ascii="Arial" w:eastAsia="Times New Roman" w:hAnsi="Arial" w:cs="Arial"/>
            <w:color w:val="000000"/>
            <w:lang w:val="en-US"/>
          </w:rPr>
          <w:t>would</w:t>
        </w:r>
      </w:ins>
      <w:ins w:id="112" w:author="BOUCADAIR Mohamed TGI/OLN" w:date="2018-12-11T10:45:00Z">
        <w:r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ins w:id="113" w:author="Christian JACQUENET" w:date="2018-12-11T13:42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thus </w:t>
        </w:r>
      </w:ins>
      <w:ins w:id="114" w:author="BOUCADAIR Mohamed TGI/OLN" w:date="2018-12-11T10:46:00Z">
        <w:r>
          <w:rPr>
            <w:rFonts w:ascii="Arial" w:eastAsia="Times New Roman" w:hAnsi="Arial" w:cs="Arial"/>
            <w:color w:val="000000"/>
            <w:lang w:val="en-US"/>
          </w:rPr>
          <w:t xml:space="preserve">help to efficiently soften and mitigated </w:t>
        </w:r>
      </w:ins>
      <w:ins w:id="115" w:author="BOUCADAIR Mohamed TGI/OLN" w:date="2018-12-11T10:47:00Z">
        <w:r>
          <w:rPr>
            <w:rFonts w:ascii="Arial" w:eastAsia="Times New Roman" w:hAnsi="Arial" w:cs="Arial"/>
            <w:color w:val="000000"/>
            <w:lang w:val="en-US"/>
          </w:rPr>
          <w:t>distributed attacks</w:t>
        </w:r>
      </w:ins>
      <w:ins w:id="116" w:author="Christian JACQUENET" w:date="2018-12-11T13:43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 at the largest scales</w:t>
        </w:r>
      </w:ins>
      <w:ins w:id="117" w:author="BOUCADAIR Mohamed TGI/OLN" w:date="2018-12-11T10:47:00Z">
        <w:r>
          <w:rPr>
            <w:rFonts w:ascii="Arial" w:eastAsia="Times New Roman" w:hAnsi="Arial" w:cs="Arial"/>
            <w:color w:val="000000"/>
            <w:lang w:val="en-US"/>
          </w:rPr>
          <w:t>.</w:t>
        </w:r>
      </w:ins>
    </w:p>
    <w:p w:rsidR="00B27400" w:rsidRPr="001E4D9D" w:rsidDel="00B27400" w:rsidRDefault="00B27400" w:rsidP="001E4D9D">
      <w:pPr>
        <w:spacing w:after="0" w:line="240" w:lineRule="auto"/>
        <w:rPr>
          <w:del w:id="118" w:author="BOUCADAIR Mohamed TGI/OLN" w:date="2018-12-11T13:12:00Z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E4D9D">
        <w:rPr>
          <w:rFonts w:ascii="Arial" w:eastAsia="Times New Roman" w:hAnsi="Arial" w:cs="Arial"/>
          <w:b/>
          <w:bCs/>
          <w:color w:val="073763"/>
          <w:kern w:val="36"/>
          <w:sz w:val="24"/>
          <w:szCs w:val="24"/>
          <w:lang w:val="en-US"/>
        </w:rPr>
        <w:t># Working Group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To enable </w:t>
      </w:r>
      <w:ins w:id="119" w:author="Christian JACQUENET" w:date="2018-12-11T13:43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efficient collaboration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and </w:t>
      </w:r>
      <w:del w:id="120" w:author="Christian JACQUENET" w:date="2018-12-11T13:44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>assist</w:delText>
        </w:r>
      </w:del>
      <w:ins w:id="121" w:author="Christian JACQUENET" w:date="2018-12-11T13:44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facilitate the </w:t>
        </w:r>
      </w:ins>
      <w:ins w:id="122" w:author="Christian JACQUENET" w:date="2018-12-11T13:45:00Z">
        <w:r w:rsidR="005A48BF">
          <w:rPr>
            <w:rFonts w:ascii="Arial" w:eastAsia="Times New Roman" w:hAnsi="Arial" w:cs="Arial"/>
            <w:color w:val="000000"/>
            <w:lang w:val="en-US"/>
          </w:rPr>
          <w:t>sharing of security practices among network operators for the sake of optimized, anticipating and dynamically responsive security policy enforcement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 </w:t>
      </w:r>
      <w:del w:id="123" w:author="BOUCADAIR Mohamed TGI/OLN" w:date="2018-12-11T10:48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>cyber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 defense, the Collaborative Automated Course of </w:t>
      </w:r>
      <w:ins w:id="124" w:author="Christian JACQUENET" w:date="2018-12-11T13:46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security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Action Operations (CACAO) </w:t>
      </w:r>
      <w:del w:id="125" w:author="BOUCADAIR Mohamed TGI/OLN" w:date="2018-12-11T14:00:00Z">
        <w:r w:rsidRPr="001E4D9D" w:rsidDel="00B06960">
          <w:rPr>
            <w:rFonts w:ascii="Arial" w:eastAsia="Times New Roman" w:hAnsi="Arial" w:cs="Arial"/>
            <w:color w:val="000000"/>
            <w:lang w:val="en-US"/>
          </w:rPr>
          <w:delText xml:space="preserve">for </w:delText>
        </w:r>
      </w:del>
      <w:del w:id="126" w:author="BOUCADAIR Mohamed TGI/OLN" w:date="2018-12-11T12:57:00Z">
        <w:r w:rsidRPr="001E4D9D" w:rsidDel="005C3083">
          <w:rPr>
            <w:rFonts w:ascii="Arial" w:eastAsia="Times New Roman" w:hAnsi="Arial" w:cs="Arial"/>
            <w:color w:val="000000"/>
            <w:lang w:val="en-US"/>
          </w:rPr>
          <w:delText xml:space="preserve">Cyber Security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working group will focus on </w:t>
      </w:r>
      <w:del w:id="127" w:author="Christian JACQUENET" w:date="2018-12-11T13:46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 xml:space="preserve">creating </w:delText>
        </w:r>
      </w:del>
      <w:ins w:id="128" w:author="Christian JACQUENET" w:date="2018-12-11T13:46:00Z">
        <w:r w:rsidR="005A48BF">
          <w:rPr>
            <w:rFonts w:ascii="Arial" w:eastAsia="Times New Roman" w:hAnsi="Arial" w:cs="Arial"/>
            <w:color w:val="000000"/>
            <w:lang w:val="en-US"/>
          </w:rPr>
          <w:t>documenting</w:t>
        </w:r>
        <w:r w:rsidR="005A48BF" w:rsidRPr="001E4D9D"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a solution to securely </w:t>
      </w:r>
      <w:del w:id="129" w:author="BOUCADAIR Mohamed TGI/OLN" w:date="2018-12-11T10:49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document and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share the actions needed to </w:t>
      </w:r>
      <w:ins w:id="130" w:author="Christian JACQUENET" w:date="2018-12-11T13:47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anticipate,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>prevent, mitigate, and remediate threats</w:t>
      </w:r>
      <w:ins w:id="131" w:author="BOUCADAIR Mohamed TGI/OLN" w:date="2018-12-11T12:58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 among trusted parties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. This effort will </w:t>
      </w:r>
      <w:del w:id="132" w:author="Christian JACQUENET" w:date="2018-12-11T13:47:00Z">
        <w:r w:rsidRPr="001E4D9D" w:rsidDel="005A48BF">
          <w:rPr>
            <w:rFonts w:ascii="Arial" w:eastAsia="Times New Roman" w:hAnsi="Arial" w:cs="Arial"/>
            <w:color w:val="000000"/>
            <w:lang w:val="en-US"/>
          </w:rPr>
          <w:delText>focus on providing</w:delText>
        </w:r>
      </w:del>
      <w:ins w:id="133" w:author="Christian JACQUENET" w:date="2018-12-11T13:47:00Z">
        <w:r w:rsidR="005A48BF">
          <w:rPr>
            <w:rFonts w:ascii="Arial" w:eastAsia="Times New Roman" w:hAnsi="Arial" w:cs="Arial"/>
            <w:color w:val="000000"/>
            <w:lang w:val="en-US"/>
          </w:rPr>
          <w:t>include the specification of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 </w:t>
      </w:r>
      <w:del w:id="134" w:author="BOUCADAIR Mohamed TGI/OLN" w:date="2018-12-11T11:34:00Z">
        <w:r w:rsidRPr="001E4D9D" w:rsidDel="009579CB">
          <w:rPr>
            <w:rFonts w:ascii="Arial" w:eastAsia="Times New Roman" w:hAnsi="Arial" w:cs="Arial"/>
            <w:color w:val="000000"/>
            <w:lang w:val="en-US"/>
          </w:rPr>
          <w:delText>an information</w:delText>
        </w:r>
      </w:del>
      <w:ins w:id="135" w:author="BOUCADAIR Mohamed TGI/OLN" w:date="2018-12-11T11:34:00Z">
        <w:r w:rsidR="009579CB">
          <w:rPr>
            <w:rFonts w:ascii="Arial" w:eastAsia="Times New Roman" w:hAnsi="Arial" w:cs="Arial"/>
            <w:color w:val="000000"/>
            <w:lang w:val="en-US"/>
          </w:rPr>
          <w:t>a data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 model, data serialization, and </w:t>
      </w:r>
      <w:ins w:id="136" w:author="Christian JACQUENET" w:date="2018-12-11T13:47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a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>transport</w:t>
      </w:r>
      <w:ins w:id="137" w:author="Christian JACQUENET" w:date="2018-12-11T13:47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 mode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 for </w:t>
      </w:r>
      <w:del w:id="138" w:author="BOUCADAIR Mohamed TGI/OLN" w:date="2018-12-11T11:34:00Z">
        <w:r w:rsidRPr="001E4D9D" w:rsidDel="009579CB">
          <w:rPr>
            <w:rFonts w:ascii="Arial" w:eastAsia="Times New Roman" w:hAnsi="Arial" w:cs="Arial"/>
            <w:color w:val="000000"/>
            <w:lang w:val="en-US"/>
          </w:rPr>
          <w:delText xml:space="preserve">defining,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sharing, and processing </w:t>
      </w:r>
      <w:del w:id="139" w:author="BOUCADAIR Mohamed TGI/OLN" w:date="2018-12-11T11:34:00Z">
        <w:r w:rsidRPr="001E4D9D" w:rsidDel="009579CB">
          <w:rPr>
            <w:rFonts w:ascii="Arial" w:eastAsia="Times New Roman" w:hAnsi="Arial" w:cs="Arial"/>
            <w:color w:val="000000"/>
            <w:lang w:val="en-US"/>
          </w:rPr>
          <w:delText xml:space="preserve">Collaborative Automated Course of Action Operations </w:delText>
        </w:r>
      </w:del>
      <w:ins w:id="140" w:author="Christian JACQUENET" w:date="2018-12-11T13:47:00Z">
        <w:r w:rsidR="005A48BF">
          <w:rPr>
            <w:rFonts w:ascii="Arial" w:eastAsia="Times New Roman" w:hAnsi="Arial" w:cs="Arial"/>
            <w:color w:val="000000"/>
            <w:lang w:val="en-US"/>
          </w:rPr>
          <w:t xml:space="preserve">security </w:t>
        </w:r>
      </w:ins>
      <w:ins w:id="141" w:author="BOUCADAIR Mohamed TGI/OLN" w:date="2018-12-11T11:34:00Z">
        <w:r w:rsidR="009579CB">
          <w:rPr>
            <w:rFonts w:ascii="Arial" w:eastAsia="Times New Roman" w:hAnsi="Arial" w:cs="Arial"/>
            <w:color w:val="000000"/>
            <w:lang w:val="en-US"/>
          </w:rPr>
          <w:t>actions</w:t>
        </w:r>
      </w:ins>
      <w:del w:id="142" w:author="BOUCADAIR Mohamed TGI/OLN" w:date="2018-12-11T11:34:00Z">
        <w:r w:rsidRPr="001E4D9D" w:rsidDel="009579CB">
          <w:rPr>
            <w:rFonts w:ascii="Arial" w:eastAsia="Times New Roman" w:hAnsi="Arial" w:cs="Arial"/>
            <w:color w:val="000000"/>
            <w:lang w:val="en-US"/>
          </w:rPr>
          <w:delText>(CACAO)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. 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Each collaborative course of action will consist of a sequence of </w:t>
      </w:r>
      <w:del w:id="143" w:author="BOUCADAIR Mohamed TGI/OLN" w:date="2018-12-11T10:49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cyber defense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actions that can be coordinated and deployed across a set of </w:t>
      </w:r>
      <w:ins w:id="144" w:author="BOUCADAIR Mohamed TGI/OLN" w:date="2018-12-11T10:50:00Z">
        <w:r>
          <w:rPr>
            <w:rFonts w:ascii="Arial" w:eastAsia="Times New Roman" w:hAnsi="Arial" w:cs="Arial"/>
            <w:color w:val="000000"/>
            <w:lang w:val="en-US"/>
          </w:rPr>
          <w:t>(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>heterogeneous</w:t>
      </w:r>
      <w:ins w:id="145" w:author="BOUCADAIR Mohamed TGI/OLN" w:date="2018-12-11T10:50:00Z">
        <w:r>
          <w:rPr>
            <w:rFonts w:ascii="Arial" w:eastAsia="Times New Roman" w:hAnsi="Arial" w:cs="Arial"/>
            <w:color w:val="000000"/>
            <w:lang w:val="en-US"/>
          </w:rPr>
          <w:t>)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 </w:t>
      </w:r>
      <w:del w:id="146" w:author="BOUCADAIR Mohamed TGI/OLN" w:date="2018-12-11T10:50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cyber security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>systems such that both the actions requested and the resultant outcomes may be monitored and verified.</w:t>
      </w:r>
      <w:ins w:id="147" w:author="BOUCADAIR Mohamed TGI/OLN" w:date="2018-12-11T12:59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 Means to link an action with an attack </w:t>
        </w:r>
      </w:ins>
      <w:ins w:id="148" w:author="Christian JACQUENET" w:date="2018-12-11T13:48:00Z">
        <w:r w:rsidR="000C5AAA">
          <w:rPr>
            <w:rFonts w:ascii="Arial" w:eastAsia="Times New Roman" w:hAnsi="Arial" w:cs="Arial"/>
            <w:color w:val="000000"/>
            <w:lang w:val="en-US"/>
          </w:rPr>
          <w:t>will</w:t>
        </w:r>
      </w:ins>
      <w:ins w:id="149" w:author="BOUCADAIR Mohamed TGI/OLN" w:date="2018-12-11T12:59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 be considered.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 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06BB" w:rsidRDefault="001E4D9D" w:rsidP="00F206BB">
      <w:pPr>
        <w:spacing w:after="0" w:line="240" w:lineRule="auto"/>
        <w:rPr>
          <w:ins w:id="150" w:author="BOUCADAIR Mohamed TGI/OLN" w:date="2018-12-11T13:20:00Z"/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151"/>
      <w:r w:rsidRPr="001E4D9D">
        <w:rPr>
          <w:rFonts w:ascii="Arial" w:eastAsia="Times New Roman" w:hAnsi="Arial" w:cs="Arial"/>
          <w:color w:val="000000"/>
          <w:lang w:val="en-US"/>
        </w:rPr>
        <w:t xml:space="preserve">The primary focus of this </w:t>
      </w:r>
      <w:del w:id="152" w:author="BOUCADAIR Mohamed TGI/OLN" w:date="2018-12-11T10:50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proposed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>working group will be the definition and the distribution of the sequence of actions</w:t>
      </w:r>
      <w:del w:id="153" w:author="BOUCADAIR Mohamed TGI/OLN" w:date="2018-12-11T10:50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 </w:delText>
        </w:r>
      </w:del>
      <w:commentRangeEnd w:id="151"/>
      <w:r w:rsidR="000C5AAA">
        <w:rPr>
          <w:rStyle w:val="Marquedecommentaire"/>
        </w:rPr>
        <w:commentReference w:id="151"/>
      </w:r>
      <w:del w:id="154" w:author="BOUCADAIR Mohamed TGI/OLN" w:date="2018-12-11T10:50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>(perhaps in a tree or graph)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. </w:t>
      </w:r>
      <w:commentRangeStart w:id="155"/>
      <w:r w:rsidRPr="001E4D9D">
        <w:rPr>
          <w:rFonts w:ascii="Arial" w:eastAsia="Times New Roman" w:hAnsi="Arial" w:cs="Arial"/>
          <w:color w:val="000000"/>
          <w:lang w:val="en-US"/>
        </w:rPr>
        <w:t>Where possible</w:t>
      </w:r>
      <w:ins w:id="156" w:author="BOUCADAIR Mohamed TGI/OLN" w:date="2018-12-11T10:50:00Z">
        <w:r>
          <w:rPr>
            <w:rFonts w:ascii="Arial" w:eastAsia="Times New Roman" w:hAnsi="Arial" w:cs="Arial"/>
            <w:color w:val="000000"/>
            <w:lang w:val="en-US"/>
          </w:rPr>
          <w:t xml:space="preserve">, the </w:t>
        </w:r>
        <w:proofErr w:type="spellStart"/>
        <w:r>
          <w:rPr>
            <w:rFonts w:ascii="Arial" w:eastAsia="Times New Roman" w:hAnsi="Arial" w:cs="Arial"/>
            <w:color w:val="000000"/>
            <w:lang w:val="en-US"/>
          </w:rPr>
          <w:t>wg</w:t>
        </w:r>
        <w:proofErr w:type="spellEnd"/>
        <w:r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del w:id="157" w:author="BOUCADAIR Mohamed TGI/OLN" w:date="2018-12-11T10:50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 we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will leverage existing efforts that </w:t>
      </w:r>
      <w:del w:id="158" w:author="BOUCADAIR Mohamed TGI/OLN" w:date="2018-12-11T10:50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>*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>may</w:t>
      </w:r>
      <w:del w:id="159" w:author="BOUCADAIR Mohamed TGI/OLN" w:date="2018-12-11T10:50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>*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 define the atomic actions to be included in a process or sequence.</w:t>
      </w:r>
      <w:commentRangeEnd w:id="155"/>
      <w:r>
        <w:rPr>
          <w:rStyle w:val="Marquedecommentaire"/>
        </w:rPr>
        <w:commentReference w:id="155"/>
      </w:r>
      <w:ins w:id="160" w:author="BOUCADAIR Mohamed TGI/OLN" w:date="2018-12-11T13:20:00Z">
        <w:r w:rsidR="00F206BB">
          <w:rPr>
            <w:rFonts w:ascii="Arial" w:eastAsia="Times New Roman" w:hAnsi="Arial" w:cs="Arial"/>
            <w:color w:val="000000"/>
            <w:lang w:val="en-US"/>
          </w:rPr>
          <w:t xml:space="preserve"> </w:t>
        </w:r>
        <w:r w:rsidR="00F206BB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The WG won’t consider how shared actions are </w:t>
        </w:r>
        <w:proofErr w:type="gramStart"/>
        <w:r w:rsidR="00F206BB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used/enforced</w:t>
        </w:r>
        <w:proofErr w:type="gramEnd"/>
        <w:r w:rsidR="00F206BB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by a receiving party, but will focus on the required data to </w:t>
        </w:r>
      </w:ins>
      <w:ins w:id="161" w:author="Christian JACQUENET" w:date="2018-12-11T13:48:00Z">
        <w:r w:rsidR="000C5AAA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be </w:t>
        </w:r>
      </w:ins>
      <w:ins w:id="162" w:author="BOUCADAIR Mohamed TGI/OLN" w:date="2018-12-11T13:20:00Z">
        <w:r w:rsidR="00F206BB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share</w:t>
        </w:r>
      </w:ins>
      <w:ins w:id="163" w:author="Christian JACQUENET" w:date="2018-12-11T13:48:00Z">
        <w:r w:rsidR="000C5AAA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d among trusted parties</w:t>
        </w:r>
      </w:ins>
      <w:ins w:id="164" w:author="BOUCADAIR Mohamed TGI/OLN" w:date="2018-12-11T13:20:00Z">
        <w:r w:rsidR="00F206BB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, </w:t>
        </w:r>
      </w:ins>
      <w:ins w:id="165" w:author="Christian JACQUENET" w:date="2018-12-11T13:48:00Z">
        <w:r w:rsidR="000C5AAA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and the companion </w:t>
        </w:r>
      </w:ins>
      <w:ins w:id="166" w:author="BOUCADAIR Mohamed TGI/OLN" w:date="2018-12-11T13:20:00Z">
        <w:r w:rsidR="00F206BB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interfaces and protocol exchanges. </w:t>
        </w:r>
      </w:ins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206BB" w:rsidRPr="001E4D9D" w:rsidRDefault="00F206BB" w:rsidP="00F206BB">
      <w:pPr>
        <w:spacing w:after="0" w:line="240" w:lineRule="auto"/>
        <w:rPr>
          <w:ins w:id="167" w:author="BOUCADAIR Mohamed TGI/OLN" w:date="2018-12-11T13:19:00Z"/>
          <w:rFonts w:ascii="Times New Roman" w:eastAsia="Times New Roman" w:hAnsi="Times New Roman" w:cs="Times New Roman"/>
          <w:sz w:val="24"/>
          <w:szCs w:val="24"/>
          <w:lang w:val="en-US"/>
        </w:rPr>
      </w:pPr>
      <w:ins w:id="168" w:author="BOUCADAIR Mohamed TGI/OLN" w:date="2018-12-11T13:19:00Z">
        <w:r>
          <w:rPr>
            <w:rFonts w:ascii="Arial" w:eastAsia="Times New Roman" w:hAnsi="Arial" w:cs="Arial"/>
            <w:color w:val="000000"/>
            <w:lang w:val="en-US"/>
          </w:rPr>
          <w:t>The mechanisms for sharing actions must be reliable and must be immune against mis</w:t>
        </w:r>
        <w:del w:id="169" w:author="Christian JACQUENET" w:date="2018-12-11T13:49:00Z">
          <w:r w:rsidDel="000C5AAA">
            <w:rPr>
              <w:rFonts w:ascii="Arial" w:eastAsia="Times New Roman" w:hAnsi="Arial" w:cs="Arial"/>
              <w:color w:val="000000"/>
              <w:lang w:val="en-US"/>
            </w:rPr>
            <w:delText xml:space="preserve">ues </w:delText>
          </w:r>
        </w:del>
      </w:ins>
      <w:ins w:id="170" w:author="Christian JACQUENET" w:date="2018-12-11T13:49:00Z">
        <w:r w:rsidR="000C5AAA">
          <w:rPr>
            <w:rFonts w:ascii="Arial" w:eastAsia="Times New Roman" w:hAnsi="Arial" w:cs="Arial"/>
            <w:color w:val="000000"/>
            <w:lang w:val="en-US"/>
          </w:rPr>
          <w:t xml:space="preserve">use </w:t>
        </w:r>
      </w:ins>
      <w:ins w:id="171" w:author="BOUCADAIR Mohamed TGI/OLN" w:date="2018-12-11T13:19:00Z">
        <w:r>
          <w:rPr>
            <w:rFonts w:ascii="Arial" w:eastAsia="Times New Roman" w:hAnsi="Arial" w:cs="Arial"/>
            <w:color w:val="000000"/>
            <w:lang w:val="en-US"/>
          </w:rPr>
          <w:t>that would lead to exacerbate an attack or by introducing new attack vectors.</w:t>
        </w:r>
      </w:ins>
    </w:p>
    <w:p w:rsidR="00B27400" w:rsidRDefault="00B27400" w:rsidP="001E4D9D">
      <w:pPr>
        <w:spacing w:after="0" w:line="240" w:lineRule="auto"/>
        <w:rPr>
          <w:ins w:id="172" w:author="BOUCADAIR Mohamed TGI/OLN" w:date="2018-12-11T13:09:00Z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27400" w:rsidRDefault="00B27400" w:rsidP="001E4D9D">
      <w:pPr>
        <w:spacing w:after="0" w:line="240" w:lineRule="auto"/>
        <w:rPr>
          <w:ins w:id="173" w:author="BOUCADAIR Mohamed TGI/OLN" w:date="2018-12-11T13:09:00Z"/>
          <w:rFonts w:ascii="Times New Roman" w:eastAsia="Times New Roman" w:hAnsi="Times New Roman" w:cs="Times New Roman"/>
          <w:sz w:val="24"/>
          <w:szCs w:val="24"/>
          <w:lang w:val="en-US"/>
        </w:rPr>
      </w:pPr>
      <w:ins w:id="174" w:author="BOUCADAIR Mohamed TGI/OLN" w:date="2018-12-11T13:09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The WG will reuse existing </w:t>
        </w:r>
      </w:ins>
      <w:ins w:id="175" w:author="BOUCADAIR Mohamed TGI/OLN" w:date="2018-12-11T13:10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protocols</w:t>
        </w:r>
      </w:ins>
      <w:ins w:id="176" w:author="BOUCADAIR Mohamed TGI/OLN" w:date="2018-12-11T13:09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, whe</w:t>
        </w:r>
      </w:ins>
      <w:ins w:id="177" w:author="Christian JACQUENET" w:date="2018-12-11T13:49:00Z">
        <w:r w:rsidR="000C5AAA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rever</w:t>
        </w:r>
      </w:ins>
      <w:ins w:id="178" w:author="BOUCADAIR Mohamed TGI/OLN" w:date="2018-12-11T13:09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</w:ins>
      <w:ins w:id="179" w:author="BOUCADAIR Mohamed TGI/OLN" w:date="2018-12-11T13:10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appropriate. Modifications to existing protocols will be achieved in coordination with the corresponding WGs. </w:t>
        </w:r>
      </w:ins>
      <w:ins w:id="180" w:author="BOUCADAIR Mohamed TGI/OLN" w:date="2018-12-11T13:09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 </w:t>
        </w:r>
      </w:ins>
    </w:p>
    <w:p w:rsidR="00B27400" w:rsidRPr="001E4D9D" w:rsidRDefault="00B27400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E4D9D">
        <w:rPr>
          <w:rFonts w:ascii="Arial" w:eastAsia="Times New Roman" w:hAnsi="Arial" w:cs="Arial"/>
          <w:b/>
          <w:bCs/>
          <w:color w:val="073763"/>
          <w:kern w:val="36"/>
          <w:sz w:val="24"/>
          <w:szCs w:val="24"/>
          <w:lang w:val="en-US"/>
        </w:rPr>
        <w:t># Goals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>This working group has the following major goals:</w:t>
      </w:r>
    </w:p>
    <w:p w:rsidR="001E4D9D" w:rsidRPr="00661036" w:rsidRDefault="001E4D9D" w:rsidP="001E4D9D">
      <w:pPr>
        <w:numPr>
          <w:ilvl w:val="0"/>
          <w:numId w:val="1"/>
        </w:numPr>
        <w:spacing w:after="0" w:line="240" w:lineRule="auto"/>
        <w:textAlignment w:val="baseline"/>
        <w:rPr>
          <w:ins w:id="181" w:author="BOUCADAIR Mohamed TGI/OLN" w:date="2018-12-11T12:59:00Z"/>
          <w:rFonts w:ascii="Arial" w:eastAsia="Times New Roman" w:hAnsi="Arial" w:cs="Arial"/>
          <w:color w:val="000000"/>
          <w:lang w:val="en-US"/>
        </w:rPr>
      </w:pPr>
      <w:del w:id="182" w:author="BOUCADAIR Mohamed TGI/OLN" w:date="2018-12-11T11:35:00Z">
        <w:r w:rsidRPr="001E4D9D" w:rsidDel="009579CB">
          <w:rPr>
            <w:rFonts w:ascii="Arial" w:eastAsia="Times New Roman" w:hAnsi="Arial" w:cs="Arial"/>
            <w:color w:val="000000"/>
            <w:lang w:val="en-US"/>
          </w:rPr>
          <w:delText>Identify and d</w:delText>
        </w:r>
      </w:del>
      <w:ins w:id="183" w:author="BOUCADAIR Mohamed TGI/OLN" w:date="2018-12-11T11:35:00Z">
        <w:r w:rsidR="009579CB">
          <w:rPr>
            <w:rFonts w:ascii="Arial" w:eastAsia="Times New Roman" w:hAnsi="Arial" w:cs="Arial"/>
            <w:color w:val="000000"/>
            <w:lang w:val="en-US"/>
          </w:rPr>
          <w:t>D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>ocument the use cases and requirements</w:t>
      </w:r>
    </w:p>
    <w:p w:rsidR="005C3083" w:rsidRPr="001E4D9D" w:rsidRDefault="005C3083" w:rsidP="001E4D9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ins w:id="184" w:author="BOUCADAIR Mohamed TGI/OLN" w:date="2018-12-11T12:59:00Z">
        <w:r>
          <w:rPr>
            <w:rFonts w:ascii="Arial" w:eastAsia="Times New Roman" w:hAnsi="Arial" w:cs="Arial"/>
            <w:color w:val="000000"/>
            <w:lang w:val="en-US"/>
          </w:rPr>
          <w:lastRenderedPageBreak/>
          <w:t xml:space="preserve">Describe a functional </w:t>
        </w:r>
      </w:ins>
      <w:ins w:id="185" w:author="BOUCADAIR Mohamed TGI/OLN" w:date="2018-12-11T13:00:00Z">
        <w:r>
          <w:rPr>
            <w:rFonts w:ascii="Arial" w:eastAsia="Times New Roman" w:hAnsi="Arial" w:cs="Arial"/>
            <w:color w:val="000000"/>
            <w:lang w:val="en-US"/>
          </w:rPr>
          <w:t>architecture</w:t>
        </w:r>
      </w:ins>
      <w:ins w:id="186" w:author="BOUCADAIR Mohamed TGI/OLN" w:date="2018-12-11T12:59:00Z">
        <w:r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ins w:id="187" w:author="BOUCADAIR Mohamed TGI/OLN" w:date="2018-12-11T13:00:00Z">
        <w:r>
          <w:rPr>
            <w:rFonts w:ascii="Arial" w:eastAsia="Times New Roman" w:hAnsi="Arial" w:cs="Arial"/>
            <w:color w:val="000000"/>
            <w:lang w:val="en-US"/>
          </w:rPr>
          <w:t>which identifies the required functional entities and required interfaces</w:t>
        </w:r>
      </w:ins>
      <w:ins w:id="188" w:author="BOUCADAIR Mohamed TGI/OLN" w:date="2018-12-11T13:01:00Z">
        <w:r>
          <w:rPr>
            <w:rFonts w:ascii="Arial" w:eastAsia="Times New Roman" w:hAnsi="Arial" w:cs="Arial"/>
            <w:color w:val="000000"/>
            <w:lang w:val="en-US"/>
          </w:rPr>
          <w:t xml:space="preserve"> and protocols</w:t>
        </w:r>
      </w:ins>
      <w:ins w:id="189" w:author="BOUCADAIR Mohamed TGI/OLN" w:date="2018-12-11T13:00:00Z">
        <w:r>
          <w:rPr>
            <w:rFonts w:ascii="Arial" w:eastAsia="Times New Roman" w:hAnsi="Arial" w:cs="Arial"/>
            <w:color w:val="000000"/>
            <w:lang w:val="en-US"/>
          </w:rPr>
          <w:t xml:space="preserve"> </w:t>
        </w:r>
      </w:ins>
      <w:ins w:id="190" w:author="BOUCADAIR Mohamed TGI/OLN" w:date="2018-12-11T13:01:00Z">
        <w:r>
          <w:rPr>
            <w:rFonts w:ascii="Arial" w:eastAsia="Times New Roman" w:hAnsi="Arial" w:cs="Arial"/>
            <w:color w:val="000000"/>
            <w:lang w:val="en-US"/>
          </w:rPr>
          <w:t>for</w:t>
        </w:r>
      </w:ins>
      <w:ins w:id="191" w:author="BOUCADAIR Mohamed TGI/OLN" w:date="2018-12-11T13:00:00Z">
        <w:r>
          <w:rPr>
            <w:rFonts w:ascii="Arial" w:eastAsia="Times New Roman" w:hAnsi="Arial" w:cs="Arial"/>
            <w:color w:val="000000"/>
            <w:lang w:val="en-US"/>
          </w:rPr>
          <w:t xml:space="preserve"> CACAO.</w:t>
        </w:r>
      </w:ins>
    </w:p>
    <w:p w:rsidR="001E4D9D" w:rsidRPr="001E4D9D" w:rsidRDefault="001E4D9D" w:rsidP="001E4D9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Create </w:t>
      </w:r>
      <w:del w:id="192" w:author="BOUCADAIR Mohamed TGI/OLN" w:date="2018-12-11T10:51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>an information and</w:delText>
        </w:r>
      </w:del>
      <w:ins w:id="193" w:author="BOUCADAIR Mohamed TGI/OLN" w:date="2018-12-11T10:51:00Z">
        <w:r>
          <w:rPr>
            <w:rFonts w:ascii="Arial" w:eastAsia="Times New Roman" w:hAnsi="Arial" w:cs="Arial"/>
            <w:color w:val="000000"/>
            <w:lang w:val="en-US"/>
          </w:rPr>
          <w:t>a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 data model that can capture and enable collaborative courses of action</w:t>
      </w:r>
      <w:ins w:id="194" w:author="BOUCADAIR Mohamed TGI/OLN" w:date="2018-12-11T13:00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 among a set of trusted parties</w:t>
        </w:r>
      </w:ins>
      <w:del w:id="195" w:author="BOUCADAIR Mohamed TGI/OLN" w:date="2018-12-11T10:52:00Z">
        <w:r w:rsidRPr="001E4D9D" w:rsidDel="001E4D9D">
          <w:rPr>
            <w:rFonts w:ascii="Arial" w:eastAsia="Times New Roman" w:hAnsi="Arial" w:cs="Arial"/>
            <w:color w:val="000000"/>
            <w:lang w:val="en-US"/>
          </w:rPr>
          <w:delText xml:space="preserve"> (sometimes called playbooks)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 xml:space="preserve"> that can be used to automate </w:t>
      </w:r>
      <w:del w:id="196" w:author="Christian JACQUENET" w:date="2018-12-11T13:50:00Z">
        <w:r w:rsidRPr="001E4D9D" w:rsidDel="000C5AAA">
          <w:rPr>
            <w:rFonts w:ascii="Arial" w:eastAsia="Times New Roman" w:hAnsi="Arial" w:cs="Arial"/>
            <w:color w:val="000000"/>
            <w:lang w:val="en-US"/>
          </w:rPr>
          <w:delText xml:space="preserve">some parts of </w:delText>
        </w:r>
      </w:del>
      <w:ins w:id="197" w:author="BOUCADAIR Mohamed TGI/OLN" w:date="2018-12-11T13:00:00Z">
        <w:del w:id="198" w:author="Christian JACQUENET" w:date="2018-12-11T13:50:00Z">
          <w:r w:rsidR="005C3083" w:rsidDel="000C5AAA">
            <w:rPr>
              <w:rFonts w:ascii="Arial" w:eastAsia="Times New Roman" w:hAnsi="Arial" w:cs="Arial"/>
              <w:color w:val="000000"/>
              <w:lang w:val="en-US"/>
            </w:rPr>
            <w:delText xml:space="preserve">security </w:delText>
          </w:r>
        </w:del>
      </w:ins>
      <w:del w:id="199" w:author="Christian JACQUENET" w:date="2018-12-11T13:50:00Z">
        <w:r w:rsidRPr="001E4D9D" w:rsidDel="000C5AAA">
          <w:rPr>
            <w:rFonts w:ascii="Arial" w:eastAsia="Times New Roman" w:hAnsi="Arial" w:cs="Arial"/>
            <w:color w:val="000000"/>
            <w:lang w:val="en-US"/>
          </w:rPr>
          <w:delText>cyber defense</w:delText>
        </w:r>
      </w:del>
      <w:ins w:id="200" w:author="Christian JACQUENET" w:date="2018-12-11T13:50:00Z">
        <w:r w:rsidR="000C5AAA">
          <w:rPr>
            <w:rFonts w:ascii="Arial" w:eastAsia="Times New Roman" w:hAnsi="Arial" w:cs="Arial"/>
            <w:color w:val="000000"/>
            <w:lang w:val="en-US"/>
          </w:rPr>
          <w:t>the enforcement of appropriate security policies or the execution of proper mitigation actions</w:t>
        </w:r>
      </w:ins>
    </w:p>
    <w:p w:rsidR="001E4D9D" w:rsidRPr="001E4D9D" w:rsidDel="005C3083" w:rsidRDefault="001E4D9D" w:rsidP="001E4D9D">
      <w:pPr>
        <w:numPr>
          <w:ilvl w:val="0"/>
          <w:numId w:val="1"/>
        </w:numPr>
        <w:spacing w:after="0" w:line="240" w:lineRule="auto"/>
        <w:textAlignment w:val="baseline"/>
        <w:rPr>
          <w:del w:id="201" w:author="BOUCADAIR Mohamed TGI/OLN" w:date="2018-12-11T13:01:00Z"/>
          <w:rFonts w:ascii="Calibri" w:eastAsia="Times New Roman" w:hAnsi="Calibri" w:cs="Times New Roman"/>
          <w:color w:val="000000"/>
          <w:lang w:val="en-US"/>
        </w:rPr>
      </w:pPr>
      <w:del w:id="202" w:author="BOUCADAIR Mohamed TGI/OLN" w:date="2018-12-11T13:01:00Z">
        <w:r w:rsidRPr="001E4D9D" w:rsidDel="005C3083">
          <w:rPr>
            <w:rFonts w:ascii="Arial" w:eastAsia="Times New Roman" w:hAnsi="Arial" w:cs="Arial"/>
            <w:color w:val="000000"/>
            <w:lang w:val="en-US"/>
          </w:rPr>
          <w:delText>Identify and document the system functions and roles that must exist with associated protocols to exchange information between those system functions</w:delText>
        </w:r>
      </w:del>
    </w:p>
    <w:p w:rsidR="001E4D9D" w:rsidRPr="001E4D9D" w:rsidRDefault="001E4D9D" w:rsidP="001E4D9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lang w:val="en-US"/>
        </w:rPr>
      </w:pPr>
      <w:commentRangeStart w:id="203"/>
      <w:r w:rsidRPr="001E4D9D">
        <w:rPr>
          <w:rFonts w:ascii="Arial" w:eastAsia="Times New Roman" w:hAnsi="Arial" w:cs="Arial"/>
          <w:color w:val="000000"/>
          <w:lang w:val="en-US"/>
        </w:rPr>
        <w:t xml:space="preserve">Identify and document the configuration for a </w:t>
      </w:r>
      <w:commentRangeStart w:id="204"/>
      <w:r w:rsidRPr="001E4D9D">
        <w:rPr>
          <w:rFonts w:ascii="Arial" w:eastAsia="Times New Roman" w:hAnsi="Arial" w:cs="Arial"/>
          <w:color w:val="000000"/>
          <w:lang w:val="en-US"/>
        </w:rPr>
        <w:t xml:space="preserve">series of protocols </w:t>
      </w:r>
      <w:commentRangeEnd w:id="204"/>
      <w:r w:rsidR="005C3083">
        <w:rPr>
          <w:rStyle w:val="Marquedecommentaire"/>
        </w:rPr>
        <w:commentReference w:id="204"/>
      </w:r>
      <w:r w:rsidRPr="001E4D9D">
        <w:rPr>
          <w:rFonts w:ascii="Arial" w:eastAsia="Times New Roman" w:hAnsi="Arial" w:cs="Arial"/>
          <w:color w:val="000000"/>
          <w:lang w:val="en-US"/>
        </w:rPr>
        <w:t>that can be used to distribute courses of action in both direct delivery and publish-subscribe methods</w:t>
      </w:r>
      <w:commentRangeEnd w:id="203"/>
      <w:r w:rsidR="000C5AAA">
        <w:rPr>
          <w:rStyle w:val="Marquedecommentaire"/>
        </w:rPr>
        <w:commentReference w:id="203"/>
      </w:r>
    </w:p>
    <w:p w:rsidR="001E4D9D" w:rsidRPr="00661036" w:rsidRDefault="001E4D9D" w:rsidP="001E4D9D">
      <w:pPr>
        <w:numPr>
          <w:ilvl w:val="0"/>
          <w:numId w:val="1"/>
        </w:numPr>
        <w:spacing w:after="0" w:line="240" w:lineRule="auto"/>
        <w:textAlignment w:val="baseline"/>
        <w:rPr>
          <w:ins w:id="205" w:author="BOUCADAIR Mohamed TGI/OLN" w:date="2018-12-11T13:02:00Z"/>
          <w:rFonts w:ascii="Arial" w:eastAsia="Times New Roman" w:hAnsi="Arial" w:cs="Arial"/>
          <w:color w:val="000000"/>
          <w:lang w:val="en-US"/>
        </w:rPr>
      </w:pPr>
      <w:commentRangeStart w:id="206"/>
      <w:r w:rsidRPr="001E4D9D">
        <w:rPr>
          <w:rFonts w:ascii="Arial" w:eastAsia="Times New Roman" w:hAnsi="Arial" w:cs="Arial"/>
          <w:color w:val="000000"/>
          <w:lang w:val="en-US"/>
        </w:rPr>
        <w:t>Define and create a series of tests and documents to assist with interoperability</w:t>
      </w:r>
      <w:commentRangeEnd w:id="206"/>
      <w:r w:rsidR="005C3083">
        <w:rPr>
          <w:rStyle w:val="Marquedecommentaire"/>
        </w:rPr>
        <w:commentReference w:id="206"/>
      </w:r>
    </w:p>
    <w:p w:rsidR="005C3083" w:rsidRPr="001E4D9D" w:rsidRDefault="005C3083" w:rsidP="001E4D9D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val="en-US"/>
        </w:rPr>
      </w:pPr>
      <w:ins w:id="207" w:author="BOUCADAIR Mohamed TGI/OLN" w:date="2018-12-11T13:02:00Z">
        <w:r>
          <w:rPr>
            <w:rFonts w:ascii="Arial" w:eastAsia="Times New Roman" w:hAnsi="Arial" w:cs="Arial"/>
            <w:color w:val="000000"/>
            <w:lang w:val="en-US"/>
          </w:rPr>
          <w:t>Document applicability statements for some attack types (DDoS, for example).</w:t>
        </w:r>
      </w:ins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 </w:t>
      </w: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before="12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r w:rsidRPr="001E4D9D">
        <w:rPr>
          <w:rFonts w:ascii="Arial" w:eastAsia="Times New Roman" w:hAnsi="Arial" w:cs="Arial"/>
          <w:b/>
          <w:bCs/>
          <w:color w:val="073763"/>
          <w:kern w:val="36"/>
          <w:sz w:val="24"/>
          <w:szCs w:val="24"/>
          <w:lang w:val="en-US"/>
        </w:rPr>
        <w:t xml:space="preserve"># Deliverables </w:t>
      </w:r>
    </w:p>
    <w:p w:rsidR="001E4D9D" w:rsidRDefault="001E4D9D" w:rsidP="001E4D9D">
      <w:pPr>
        <w:spacing w:after="0" w:line="240" w:lineRule="auto"/>
        <w:rPr>
          <w:ins w:id="208" w:author="BOUCADAIR Mohamed TGI/OLN" w:date="2018-12-11T13:05:00Z"/>
          <w:rFonts w:ascii="Arial" w:eastAsia="Times New Roman" w:hAnsi="Arial" w:cs="Arial"/>
          <w:color w:val="000000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 xml:space="preserve">The working group plans to create informational and standards track </w:t>
      </w:r>
      <w:del w:id="209" w:author="BOUCADAIR Mohamed TGI/OLN" w:date="2018-12-11T13:04:00Z">
        <w:r w:rsidRPr="001E4D9D" w:rsidDel="005C3083">
          <w:rPr>
            <w:rFonts w:ascii="Arial" w:eastAsia="Times New Roman" w:hAnsi="Arial" w:cs="Arial"/>
            <w:color w:val="000000"/>
            <w:lang w:val="en-US"/>
          </w:rPr>
          <w:delText xml:space="preserve">draft 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>documents some of which may be published through the IETF RFC stream</w:t>
      </w:r>
      <w:del w:id="210" w:author="BOUCADAIR Mohamed TGI/OLN" w:date="2018-12-11T13:05:00Z">
        <w:r w:rsidRPr="001E4D9D" w:rsidDel="005C3083">
          <w:rPr>
            <w:rFonts w:ascii="Arial" w:eastAsia="Times New Roman" w:hAnsi="Arial" w:cs="Arial"/>
            <w:color w:val="000000"/>
            <w:lang w:val="en-US"/>
          </w:rPr>
          <w:delText>.</w:delText>
        </w:r>
      </w:del>
      <w:ins w:id="211" w:author="BOUCADAIR Mohamed TGI/OLN" w:date="2018-12-11T13:05:00Z">
        <w:r w:rsidR="005C3083">
          <w:rPr>
            <w:rFonts w:ascii="Arial" w:eastAsia="Times New Roman" w:hAnsi="Arial" w:cs="Arial"/>
            <w:color w:val="000000"/>
            <w:lang w:val="en-US"/>
          </w:rPr>
          <w:t>:</w:t>
        </w:r>
      </w:ins>
    </w:p>
    <w:p w:rsidR="005C3083" w:rsidRDefault="005C3083" w:rsidP="005709A6">
      <w:pPr>
        <w:pStyle w:val="Paragraphedeliste"/>
        <w:numPr>
          <w:ilvl w:val="0"/>
          <w:numId w:val="1"/>
        </w:numPr>
        <w:spacing w:after="0" w:line="240" w:lineRule="auto"/>
        <w:rPr>
          <w:ins w:id="212" w:author="BOUCADAIR Mohamed TGI/OLN" w:date="2018-12-11T13:06:00Z"/>
          <w:rFonts w:ascii="Times New Roman" w:eastAsia="Times New Roman" w:hAnsi="Times New Roman" w:cs="Times New Roman"/>
          <w:sz w:val="24"/>
          <w:szCs w:val="24"/>
          <w:lang w:val="en-US"/>
        </w:rPr>
      </w:pPr>
      <w:ins w:id="213" w:author="BOUCADAIR Mohamed TGI/OLN" w:date="2018-12-11T13:06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CACAO Use Cases</w:t>
        </w:r>
      </w:ins>
    </w:p>
    <w:p w:rsidR="005C3083" w:rsidRDefault="005C3083" w:rsidP="005709A6">
      <w:pPr>
        <w:pStyle w:val="Paragraphedeliste"/>
        <w:numPr>
          <w:ilvl w:val="0"/>
          <w:numId w:val="1"/>
        </w:numPr>
        <w:spacing w:after="0" w:line="240" w:lineRule="auto"/>
        <w:rPr>
          <w:ins w:id="214" w:author="BOUCADAIR Mohamed TGI/OLN" w:date="2018-12-11T13:06:00Z"/>
          <w:rFonts w:ascii="Times New Roman" w:eastAsia="Times New Roman" w:hAnsi="Times New Roman" w:cs="Times New Roman"/>
          <w:sz w:val="24"/>
          <w:szCs w:val="24"/>
          <w:lang w:val="en-US"/>
        </w:rPr>
      </w:pPr>
      <w:ins w:id="215" w:author="BOUCADAIR Mohamed TGI/OLN" w:date="2018-12-11T13:06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CACAO Requirements</w:t>
        </w:r>
      </w:ins>
    </w:p>
    <w:p w:rsidR="005C3083" w:rsidRDefault="005C3083" w:rsidP="005709A6">
      <w:pPr>
        <w:pStyle w:val="Paragraphedeliste"/>
        <w:numPr>
          <w:ilvl w:val="0"/>
          <w:numId w:val="1"/>
        </w:numPr>
        <w:spacing w:after="0" w:line="240" w:lineRule="auto"/>
        <w:rPr>
          <w:ins w:id="216" w:author="BOUCADAIR Mohamed TGI/OLN" w:date="2018-12-11T13:06:00Z"/>
          <w:rFonts w:ascii="Times New Roman" w:eastAsia="Times New Roman" w:hAnsi="Times New Roman" w:cs="Times New Roman"/>
          <w:sz w:val="24"/>
          <w:szCs w:val="24"/>
          <w:lang w:val="en-US"/>
        </w:rPr>
      </w:pPr>
      <w:ins w:id="217" w:author="BOUCADAIR Mohamed TGI/OLN" w:date="2018-12-11T13:06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CACAO Functional Architecture</w:t>
        </w:r>
      </w:ins>
      <w:ins w:id="218" w:author="BOUCADAIR Mohamed TGI/OLN" w:date="2018-12-11T13:08:00Z">
        <w:r w:rsidR="005709A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: Roles </w:t>
        </w:r>
      </w:ins>
      <w:ins w:id="219" w:author="BOUCADAIR Mohamed TGI/OLN" w:date="2018-12-11T13:06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and Interfaces</w:t>
        </w:r>
      </w:ins>
    </w:p>
    <w:p w:rsidR="005C3083" w:rsidRDefault="005C3083" w:rsidP="005709A6">
      <w:pPr>
        <w:pStyle w:val="Paragraphedeliste"/>
        <w:numPr>
          <w:ilvl w:val="0"/>
          <w:numId w:val="1"/>
        </w:numPr>
        <w:spacing w:after="0" w:line="240" w:lineRule="auto"/>
        <w:rPr>
          <w:ins w:id="220" w:author="BOUCADAIR Mohamed TGI/OLN" w:date="2018-12-11T13:08:00Z"/>
          <w:rFonts w:ascii="Times New Roman" w:eastAsia="Times New Roman" w:hAnsi="Times New Roman" w:cs="Times New Roman"/>
          <w:sz w:val="24"/>
          <w:szCs w:val="24"/>
          <w:lang w:val="en-US"/>
        </w:rPr>
      </w:pPr>
      <w:ins w:id="221" w:author="BOUCADAIR Mohamed TGI/OLN" w:date="2018-12-11T13:06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CACAO </w:t>
        </w:r>
        <w:r w:rsidR="005709A6"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Data Model</w:t>
        </w:r>
      </w:ins>
    </w:p>
    <w:p w:rsidR="005709A6" w:rsidRPr="005709A6" w:rsidRDefault="005709A6" w:rsidP="005709A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ins w:id="222" w:author="BOUCADAIR Mohamed TGI/OLN" w:date="2018-12-11T13:08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>CACAP Applicability Statement: The DDoS Case</w:t>
        </w:r>
      </w:ins>
    </w:p>
    <w:p w:rsidR="001E4D9D" w:rsidRDefault="001E4D9D" w:rsidP="001E4D9D">
      <w:pPr>
        <w:spacing w:after="0" w:line="240" w:lineRule="auto"/>
        <w:rPr>
          <w:ins w:id="223" w:author="BOUCADAIR Mohamed TGI/OLN" w:date="2018-12-11T13:07:00Z"/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709A6" w:rsidRDefault="005709A6" w:rsidP="001E4D9D">
      <w:pPr>
        <w:spacing w:after="0" w:line="240" w:lineRule="auto"/>
        <w:rPr>
          <w:ins w:id="224" w:author="BOUCADAIR Mohamed TGI/OLN" w:date="2018-12-11T13:07:00Z"/>
          <w:rFonts w:ascii="Times New Roman" w:eastAsia="Times New Roman" w:hAnsi="Times New Roman" w:cs="Times New Roman"/>
          <w:sz w:val="24"/>
          <w:szCs w:val="24"/>
          <w:lang w:val="en-US"/>
        </w:rPr>
      </w:pPr>
      <w:ins w:id="225" w:author="BOUCADAIR Mohamed TGI/OLN" w:date="2018-12-11T13:07:00Z">
        <w:r>
          <w:rPr>
            <w:rFonts w:ascii="Times New Roman" w:eastAsia="Times New Roman" w:hAnsi="Times New Roman" w:cs="Times New Roman"/>
            <w:sz w:val="24"/>
            <w:szCs w:val="24"/>
            <w:lang w:val="en-US"/>
          </w:rPr>
          <w:t xml:space="preserve">The WG may decide to not publish the uses cases and requirements as RFCs. The decision will be made during the lifetime of the WG. </w:t>
        </w:r>
      </w:ins>
    </w:p>
    <w:p w:rsidR="005709A6" w:rsidRPr="001E4D9D" w:rsidRDefault="005709A6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E4D9D" w:rsidRPr="001E4D9D" w:rsidRDefault="001E4D9D" w:rsidP="001E4D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commentRangeStart w:id="226"/>
      <w:r w:rsidRPr="001E4D9D">
        <w:rPr>
          <w:rFonts w:ascii="Arial" w:eastAsia="Times New Roman" w:hAnsi="Arial" w:cs="Arial"/>
          <w:color w:val="000000"/>
          <w:lang w:val="en-US"/>
        </w:rPr>
        <w:t>Within the first year, the working group aims to:</w:t>
      </w:r>
    </w:p>
    <w:p w:rsidR="001E4D9D" w:rsidRPr="001E4D9D" w:rsidRDefault="001E4D9D" w:rsidP="001E4D9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del w:id="227" w:author="BOUCADAIR Mohamed TGI/OLN" w:date="2018-12-11T13:05:00Z">
        <w:r w:rsidRPr="001E4D9D" w:rsidDel="005C3083">
          <w:rPr>
            <w:rFonts w:ascii="Arial" w:eastAsia="Times New Roman" w:hAnsi="Arial" w:cs="Arial"/>
            <w:color w:val="000000"/>
            <w:lang w:val="en-US"/>
          </w:rPr>
          <w:delText xml:space="preserve">Identify </w:delText>
        </w:r>
      </w:del>
      <w:ins w:id="228" w:author="BOUCADAIR Mohamed TGI/OLN" w:date="2018-12-11T13:05:00Z">
        <w:r w:rsidR="005C3083">
          <w:rPr>
            <w:rFonts w:ascii="Arial" w:eastAsia="Times New Roman" w:hAnsi="Arial" w:cs="Arial"/>
            <w:color w:val="000000"/>
            <w:lang w:val="en-US"/>
          </w:rPr>
          <w:t xml:space="preserve">Describe </w:t>
        </w:r>
      </w:ins>
      <w:r w:rsidRPr="001E4D9D">
        <w:rPr>
          <w:rFonts w:ascii="Arial" w:eastAsia="Times New Roman" w:hAnsi="Arial" w:cs="Arial"/>
          <w:color w:val="000000"/>
          <w:lang w:val="en-US"/>
        </w:rPr>
        <w:t xml:space="preserve">a solution for capturing and distributing multiple sequenced atomic actions, whether they </w:t>
      </w:r>
      <w:proofErr w:type="gramStart"/>
      <w:r w:rsidRPr="001E4D9D">
        <w:rPr>
          <w:rFonts w:ascii="Arial" w:eastAsia="Times New Roman" w:hAnsi="Arial" w:cs="Arial"/>
          <w:color w:val="000000"/>
          <w:lang w:val="en-US"/>
        </w:rPr>
        <w:t>be</w:t>
      </w:r>
      <w:proofErr w:type="gramEnd"/>
      <w:r w:rsidRPr="001E4D9D">
        <w:rPr>
          <w:rFonts w:ascii="Arial" w:eastAsia="Times New Roman" w:hAnsi="Arial" w:cs="Arial"/>
          <w:color w:val="000000"/>
          <w:lang w:val="en-US"/>
        </w:rPr>
        <w:t xml:space="preserve"> manual or automated.</w:t>
      </w:r>
    </w:p>
    <w:p w:rsidR="001E4D9D" w:rsidRPr="001E4D9D" w:rsidRDefault="001E4D9D" w:rsidP="001E4D9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1E4D9D">
        <w:rPr>
          <w:rFonts w:ascii="Arial" w:eastAsia="Times New Roman" w:hAnsi="Arial" w:cs="Arial"/>
          <w:color w:val="000000"/>
          <w:lang w:val="en-US"/>
        </w:rPr>
        <w:t>Publish a standards track draft solution that can be used by organizations and vendors to create and distribute Courses of Action</w:t>
      </w:r>
      <w:del w:id="229" w:author="BOUCADAIR Mohamed TGI/OLN" w:date="2018-12-11T13:05:00Z">
        <w:r w:rsidRPr="001E4D9D" w:rsidDel="005C3083">
          <w:rPr>
            <w:rFonts w:ascii="Arial" w:eastAsia="Times New Roman" w:hAnsi="Arial" w:cs="Arial"/>
            <w:color w:val="000000"/>
            <w:lang w:val="en-US"/>
          </w:rPr>
          <w:delText xml:space="preserve"> / Playbooks</w:delText>
        </w:r>
      </w:del>
      <w:r w:rsidRPr="001E4D9D">
        <w:rPr>
          <w:rFonts w:ascii="Arial" w:eastAsia="Times New Roman" w:hAnsi="Arial" w:cs="Arial"/>
          <w:color w:val="000000"/>
          <w:lang w:val="en-US"/>
        </w:rPr>
        <w:t>.</w:t>
      </w:r>
      <w:commentRangeEnd w:id="226"/>
      <w:r w:rsidR="005C3083">
        <w:rPr>
          <w:rStyle w:val="Marquedecommentaire"/>
        </w:rPr>
        <w:commentReference w:id="226"/>
      </w:r>
    </w:p>
    <w:p w:rsidR="009834A7" w:rsidRPr="001E4D9D" w:rsidRDefault="009834A7">
      <w:pPr>
        <w:rPr>
          <w:lang w:val="en-US"/>
        </w:rPr>
      </w:pPr>
    </w:p>
    <w:sectPr w:rsidR="009834A7" w:rsidRPr="001E4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BOUCADAIR Mohamed TGI/OLN" w:date="2018-12-11T13:33:00Z" w:initials="Med">
    <w:p w:rsidR="001E4D9D" w:rsidRDefault="001E4D9D">
      <w:pPr>
        <w:pStyle w:val="Commentaire"/>
        <w:rPr>
          <w:rStyle w:val="Marquedecommentaire"/>
          <w:lang w:val="en-US"/>
        </w:rPr>
      </w:pPr>
      <w:r>
        <w:rPr>
          <w:rStyle w:val="Marquedecommentaire"/>
        </w:rPr>
        <w:annotationRef/>
      </w:r>
      <w:r w:rsidRPr="001E4D9D">
        <w:rPr>
          <w:rStyle w:val="Marquedecommentaire"/>
          <w:lang w:val="en-US"/>
        </w:rPr>
        <w:t>I suggest to use « attack </w:t>
      </w:r>
      <w:r w:rsidR="005C3083">
        <w:rPr>
          <w:rStyle w:val="Marquedecommentaire"/>
          <w:lang w:val="en-US"/>
        </w:rPr>
        <w:t>Defense</w:t>
      </w:r>
      <w:r w:rsidRPr="001E4D9D">
        <w:rPr>
          <w:rStyle w:val="Marquedecommentaire"/>
          <w:lang w:val="en-US"/>
        </w:rPr>
        <w:t> » instead of « cyber security »</w:t>
      </w:r>
    </w:p>
    <w:p w:rsidR="005A48BF" w:rsidRPr="001E4D9D" w:rsidRDefault="005A48BF">
      <w:pPr>
        <w:pStyle w:val="Commentaire"/>
        <w:rPr>
          <w:lang w:val="en-US"/>
        </w:rPr>
      </w:pPr>
      <w:r>
        <w:rPr>
          <w:rStyle w:val="Marquedecommentaire"/>
          <w:lang w:val="en-US"/>
        </w:rPr>
        <w:t>CJ: “protecting against cyber-attacks”?</w:t>
      </w:r>
    </w:p>
  </w:comment>
  <w:comment w:id="7" w:author="Christian JACQUENET" w:date="2018-12-11T14:05:00Z" w:initials="CJ">
    <w:p w:rsidR="005A48BF" w:rsidRPr="005A48BF" w:rsidRDefault="005A48B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A48BF">
        <w:rPr>
          <w:lang w:val="en-US"/>
        </w:rPr>
        <w:t xml:space="preserve">I don’t understand this sentence. </w:t>
      </w:r>
      <w:r>
        <w:rPr>
          <w:lang w:val="en-US"/>
        </w:rPr>
        <w:t xml:space="preserve">“The diversity and the amplitude of cyber-attacks are ever increasing. But the mitigation toolkit is </w:t>
      </w:r>
      <w:r w:rsidR="00EB3A66">
        <w:rPr>
          <w:lang w:val="en-US"/>
        </w:rPr>
        <w:t xml:space="preserve">not </w:t>
      </w:r>
      <w:r>
        <w:rPr>
          <w:lang w:val="en-US"/>
        </w:rPr>
        <w:t>progressing accordingly.”?</w:t>
      </w:r>
    </w:p>
  </w:comment>
  <w:comment w:id="59" w:author="Christian JACQUENET" w:date="2018-12-11T13:57:00Z" w:initials="CJ">
    <w:p w:rsidR="005A48BF" w:rsidRPr="005A48BF" w:rsidRDefault="005A48BF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A48BF">
        <w:rPr>
          <w:lang w:val="en-US"/>
        </w:rPr>
        <w:t>Not sure what a syst</w:t>
      </w:r>
      <w:r w:rsidR="00B06960">
        <w:rPr>
          <w:lang w:val="en-US"/>
        </w:rPr>
        <w:t>em</w:t>
      </w:r>
      <w:r w:rsidRPr="005A48BF">
        <w:rPr>
          <w:lang w:val="en-US"/>
        </w:rPr>
        <w:t xml:space="preserve"> operator is.</w:t>
      </w:r>
    </w:p>
  </w:comment>
  <w:comment w:id="151" w:author="Christian JACQUENET" w:date="2018-12-11T13:48:00Z" w:initials="CJ">
    <w:p w:rsidR="000C5AAA" w:rsidRPr="00B06960" w:rsidRDefault="000C5AA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B06960">
        <w:rPr>
          <w:lang w:val="en-US"/>
        </w:rPr>
        <w:t>Already said</w:t>
      </w:r>
    </w:p>
  </w:comment>
  <w:comment w:id="155" w:author="BOUCADAIR Mohamed TGI/OLN" w:date="2018-12-11T10:51:00Z" w:initials="Med">
    <w:p w:rsidR="001E4D9D" w:rsidRPr="001E4D9D" w:rsidRDefault="001E4D9D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1E4D9D">
        <w:rPr>
          <w:lang w:val="en-US"/>
        </w:rPr>
        <w:t xml:space="preserve">Not sure to understand what is meant here. </w:t>
      </w:r>
    </w:p>
  </w:comment>
  <w:comment w:id="204" w:author="BOUCADAIR Mohamed TGI/OLN" w:date="2018-12-11T13:03:00Z" w:initials="Med">
    <w:p w:rsidR="005C3083" w:rsidRPr="005C3083" w:rsidRDefault="005C308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5C3083">
        <w:rPr>
          <w:lang w:val="en-US"/>
        </w:rPr>
        <w:t>I don’</w:t>
      </w:r>
      <w:r>
        <w:rPr>
          <w:lang w:val="en-US"/>
        </w:rPr>
        <w:t xml:space="preserve">t understand what is meant here. </w:t>
      </w:r>
    </w:p>
  </w:comment>
  <w:comment w:id="203" w:author="Christian JACQUENET" w:date="2018-12-11T13:50:00Z" w:initials="CJ">
    <w:p w:rsidR="000C5AAA" w:rsidRPr="000C5AAA" w:rsidRDefault="000C5AAA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Pr="000C5AAA">
        <w:rPr>
          <w:lang w:val="en-US"/>
        </w:rPr>
        <w:t>I don’t get the whole sentence.</w:t>
      </w:r>
    </w:p>
  </w:comment>
  <w:comment w:id="206" w:author="BOUCADAIR Mohamed TGI/OLN" w:date="2018-12-11T13:03:00Z" w:initials="Med">
    <w:p w:rsidR="005C3083" w:rsidRPr="005C3083" w:rsidRDefault="005C308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>
        <w:rPr>
          <w:lang w:val="en-US"/>
        </w:rPr>
        <w:t>Not sure this one is required. At least, I don’t think an RFC is needed</w:t>
      </w:r>
    </w:p>
  </w:comment>
  <w:comment w:id="226" w:author="BOUCADAIR Mohamed TGI/OLN" w:date="2018-12-11T13:08:00Z" w:initials="Med">
    <w:p w:rsidR="005C3083" w:rsidRPr="005709A6" w:rsidRDefault="005C3083">
      <w:pPr>
        <w:pStyle w:val="Commentaire"/>
        <w:rPr>
          <w:lang w:val="en-US"/>
        </w:rPr>
      </w:pPr>
      <w:r>
        <w:rPr>
          <w:rStyle w:val="Marquedecommentaire"/>
        </w:rPr>
        <w:annotationRef/>
      </w:r>
      <w:r w:rsidR="005709A6" w:rsidRPr="005709A6">
        <w:rPr>
          <w:lang w:val="en-US"/>
        </w:rPr>
        <w:t xml:space="preserve">I’m not sure I would keep this text.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467D0"/>
    <w:multiLevelType w:val="multilevel"/>
    <w:tmpl w:val="BEC2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136B9"/>
    <w:multiLevelType w:val="multilevel"/>
    <w:tmpl w:val="38BAA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D9D"/>
    <w:rsid w:val="00000170"/>
    <w:rsid w:val="00000D1C"/>
    <w:rsid w:val="000028BA"/>
    <w:rsid w:val="00003452"/>
    <w:rsid w:val="0000353C"/>
    <w:rsid w:val="00005337"/>
    <w:rsid w:val="00005932"/>
    <w:rsid w:val="00005B7C"/>
    <w:rsid w:val="000061F1"/>
    <w:rsid w:val="00006B89"/>
    <w:rsid w:val="00007CC4"/>
    <w:rsid w:val="00007DFB"/>
    <w:rsid w:val="000101B6"/>
    <w:rsid w:val="0001080E"/>
    <w:rsid w:val="000114E0"/>
    <w:rsid w:val="00012273"/>
    <w:rsid w:val="00012353"/>
    <w:rsid w:val="00012AD2"/>
    <w:rsid w:val="000131EA"/>
    <w:rsid w:val="00013E6C"/>
    <w:rsid w:val="000142EB"/>
    <w:rsid w:val="00014A4B"/>
    <w:rsid w:val="00015191"/>
    <w:rsid w:val="00015545"/>
    <w:rsid w:val="00015EB2"/>
    <w:rsid w:val="00016484"/>
    <w:rsid w:val="00017452"/>
    <w:rsid w:val="00017928"/>
    <w:rsid w:val="00021068"/>
    <w:rsid w:val="000216FB"/>
    <w:rsid w:val="00021E20"/>
    <w:rsid w:val="00022786"/>
    <w:rsid w:val="000227A4"/>
    <w:rsid w:val="00022F73"/>
    <w:rsid w:val="0002372F"/>
    <w:rsid w:val="0002383C"/>
    <w:rsid w:val="00024E83"/>
    <w:rsid w:val="000255D2"/>
    <w:rsid w:val="00025B92"/>
    <w:rsid w:val="000301FC"/>
    <w:rsid w:val="00030711"/>
    <w:rsid w:val="0003078D"/>
    <w:rsid w:val="00031215"/>
    <w:rsid w:val="00031EB4"/>
    <w:rsid w:val="00032790"/>
    <w:rsid w:val="00032924"/>
    <w:rsid w:val="00035CF9"/>
    <w:rsid w:val="000404FB"/>
    <w:rsid w:val="00040B22"/>
    <w:rsid w:val="00043AAF"/>
    <w:rsid w:val="000458F5"/>
    <w:rsid w:val="0004591E"/>
    <w:rsid w:val="000463B8"/>
    <w:rsid w:val="000466F0"/>
    <w:rsid w:val="0004694B"/>
    <w:rsid w:val="00046FA1"/>
    <w:rsid w:val="00050C23"/>
    <w:rsid w:val="00050C6F"/>
    <w:rsid w:val="00051850"/>
    <w:rsid w:val="000524D5"/>
    <w:rsid w:val="00053480"/>
    <w:rsid w:val="00053BE2"/>
    <w:rsid w:val="00056305"/>
    <w:rsid w:val="000576CC"/>
    <w:rsid w:val="00060977"/>
    <w:rsid w:val="00060EF1"/>
    <w:rsid w:val="0006170E"/>
    <w:rsid w:val="00061FF8"/>
    <w:rsid w:val="00062634"/>
    <w:rsid w:val="00062ABC"/>
    <w:rsid w:val="0006352C"/>
    <w:rsid w:val="00063D69"/>
    <w:rsid w:val="0006430E"/>
    <w:rsid w:val="000679DA"/>
    <w:rsid w:val="00067F33"/>
    <w:rsid w:val="00070BBB"/>
    <w:rsid w:val="00072072"/>
    <w:rsid w:val="000726A6"/>
    <w:rsid w:val="00072C8E"/>
    <w:rsid w:val="0007337A"/>
    <w:rsid w:val="000741AB"/>
    <w:rsid w:val="000751CC"/>
    <w:rsid w:val="000754B9"/>
    <w:rsid w:val="0008245E"/>
    <w:rsid w:val="00082E37"/>
    <w:rsid w:val="00084A78"/>
    <w:rsid w:val="000851DD"/>
    <w:rsid w:val="000859BA"/>
    <w:rsid w:val="00085CE0"/>
    <w:rsid w:val="00087C9F"/>
    <w:rsid w:val="00091740"/>
    <w:rsid w:val="00091A54"/>
    <w:rsid w:val="0009319D"/>
    <w:rsid w:val="00093435"/>
    <w:rsid w:val="000977AC"/>
    <w:rsid w:val="000A02C5"/>
    <w:rsid w:val="000A1435"/>
    <w:rsid w:val="000A223F"/>
    <w:rsid w:val="000A38AD"/>
    <w:rsid w:val="000A3A14"/>
    <w:rsid w:val="000A3AD7"/>
    <w:rsid w:val="000A3BB9"/>
    <w:rsid w:val="000A4214"/>
    <w:rsid w:val="000A457E"/>
    <w:rsid w:val="000A5300"/>
    <w:rsid w:val="000A7BB2"/>
    <w:rsid w:val="000A7DA1"/>
    <w:rsid w:val="000A7F59"/>
    <w:rsid w:val="000B2A8E"/>
    <w:rsid w:val="000B380C"/>
    <w:rsid w:val="000B3BBC"/>
    <w:rsid w:val="000B4723"/>
    <w:rsid w:val="000B4AB7"/>
    <w:rsid w:val="000B4EEA"/>
    <w:rsid w:val="000B6EBF"/>
    <w:rsid w:val="000B7E0E"/>
    <w:rsid w:val="000C007B"/>
    <w:rsid w:val="000C156A"/>
    <w:rsid w:val="000C23A9"/>
    <w:rsid w:val="000C276D"/>
    <w:rsid w:val="000C2E24"/>
    <w:rsid w:val="000C330F"/>
    <w:rsid w:val="000C3DE9"/>
    <w:rsid w:val="000C4471"/>
    <w:rsid w:val="000C5AAA"/>
    <w:rsid w:val="000C654B"/>
    <w:rsid w:val="000C6E86"/>
    <w:rsid w:val="000D0E6F"/>
    <w:rsid w:val="000D2331"/>
    <w:rsid w:val="000D276C"/>
    <w:rsid w:val="000D4850"/>
    <w:rsid w:val="000D4A9C"/>
    <w:rsid w:val="000D53CC"/>
    <w:rsid w:val="000D5694"/>
    <w:rsid w:val="000D585E"/>
    <w:rsid w:val="000D6AD4"/>
    <w:rsid w:val="000D718B"/>
    <w:rsid w:val="000D7757"/>
    <w:rsid w:val="000E0FDF"/>
    <w:rsid w:val="000E1325"/>
    <w:rsid w:val="000E1A7C"/>
    <w:rsid w:val="000E1E67"/>
    <w:rsid w:val="000E435F"/>
    <w:rsid w:val="000E4692"/>
    <w:rsid w:val="000E4898"/>
    <w:rsid w:val="000E4B10"/>
    <w:rsid w:val="000E6C4D"/>
    <w:rsid w:val="000E723A"/>
    <w:rsid w:val="000E72B6"/>
    <w:rsid w:val="000F0242"/>
    <w:rsid w:val="000F0EEB"/>
    <w:rsid w:val="000F149C"/>
    <w:rsid w:val="000F2748"/>
    <w:rsid w:val="000F351B"/>
    <w:rsid w:val="000F3980"/>
    <w:rsid w:val="000F3F75"/>
    <w:rsid w:val="000F56BE"/>
    <w:rsid w:val="000F6ADB"/>
    <w:rsid w:val="000F6E51"/>
    <w:rsid w:val="000F7AFE"/>
    <w:rsid w:val="00100797"/>
    <w:rsid w:val="00100F9A"/>
    <w:rsid w:val="00103B4E"/>
    <w:rsid w:val="00103EE1"/>
    <w:rsid w:val="001041EB"/>
    <w:rsid w:val="001042E2"/>
    <w:rsid w:val="001043B9"/>
    <w:rsid w:val="001045FE"/>
    <w:rsid w:val="00104A42"/>
    <w:rsid w:val="00104B43"/>
    <w:rsid w:val="00105EC2"/>
    <w:rsid w:val="00106802"/>
    <w:rsid w:val="00106D43"/>
    <w:rsid w:val="00106F26"/>
    <w:rsid w:val="001104C2"/>
    <w:rsid w:val="001111CE"/>
    <w:rsid w:val="001119D4"/>
    <w:rsid w:val="001126B8"/>
    <w:rsid w:val="00112FE7"/>
    <w:rsid w:val="001140D7"/>
    <w:rsid w:val="0011429A"/>
    <w:rsid w:val="00114EA7"/>
    <w:rsid w:val="00115FDB"/>
    <w:rsid w:val="00116B52"/>
    <w:rsid w:val="0012088B"/>
    <w:rsid w:val="00122114"/>
    <w:rsid w:val="001227B5"/>
    <w:rsid w:val="00130633"/>
    <w:rsid w:val="00130B06"/>
    <w:rsid w:val="00130EFA"/>
    <w:rsid w:val="001310F1"/>
    <w:rsid w:val="001317C0"/>
    <w:rsid w:val="00131E36"/>
    <w:rsid w:val="00131F4C"/>
    <w:rsid w:val="00132031"/>
    <w:rsid w:val="0013257A"/>
    <w:rsid w:val="00132B72"/>
    <w:rsid w:val="00132F8F"/>
    <w:rsid w:val="0013362B"/>
    <w:rsid w:val="0013420B"/>
    <w:rsid w:val="00140DDA"/>
    <w:rsid w:val="00140E6F"/>
    <w:rsid w:val="00141513"/>
    <w:rsid w:val="00141719"/>
    <w:rsid w:val="00141E8D"/>
    <w:rsid w:val="001425E2"/>
    <w:rsid w:val="00142F91"/>
    <w:rsid w:val="00145746"/>
    <w:rsid w:val="00145D63"/>
    <w:rsid w:val="00150616"/>
    <w:rsid w:val="00150D25"/>
    <w:rsid w:val="001532FC"/>
    <w:rsid w:val="00153B88"/>
    <w:rsid w:val="00153B8B"/>
    <w:rsid w:val="00153EFE"/>
    <w:rsid w:val="00154863"/>
    <w:rsid w:val="00156630"/>
    <w:rsid w:val="00156BCD"/>
    <w:rsid w:val="00157ABA"/>
    <w:rsid w:val="00160F27"/>
    <w:rsid w:val="0016232D"/>
    <w:rsid w:val="00162824"/>
    <w:rsid w:val="00162E4A"/>
    <w:rsid w:val="001636C1"/>
    <w:rsid w:val="00163AA2"/>
    <w:rsid w:val="00164528"/>
    <w:rsid w:val="00165413"/>
    <w:rsid w:val="00166075"/>
    <w:rsid w:val="00167985"/>
    <w:rsid w:val="001708B7"/>
    <w:rsid w:val="00170AAA"/>
    <w:rsid w:val="00171587"/>
    <w:rsid w:val="001715F8"/>
    <w:rsid w:val="00171BEC"/>
    <w:rsid w:val="001724A6"/>
    <w:rsid w:val="001731FA"/>
    <w:rsid w:val="0017346E"/>
    <w:rsid w:val="001738C2"/>
    <w:rsid w:val="00175329"/>
    <w:rsid w:val="001758EF"/>
    <w:rsid w:val="001764B6"/>
    <w:rsid w:val="00177255"/>
    <w:rsid w:val="001777C3"/>
    <w:rsid w:val="0018048D"/>
    <w:rsid w:val="00181EAE"/>
    <w:rsid w:val="00182620"/>
    <w:rsid w:val="00182D71"/>
    <w:rsid w:val="0018331A"/>
    <w:rsid w:val="00183369"/>
    <w:rsid w:val="00183E71"/>
    <w:rsid w:val="0018450E"/>
    <w:rsid w:val="00186883"/>
    <w:rsid w:val="00186BD3"/>
    <w:rsid w:val="00187AAE"/>
    <w:rsid w:val="00190A85"/>
    <w:rsid w:val="001923EF"/>
    <w:rsid w:val="0019610B"/>
    <w:rsid w:val="00197F10"/>
    <w:rsid w:val="001A161C"/>
    <w:rsid w:val="001A2BB8"/>
    <w:rsid w:val="001A3258"/>
    <w:rsid w:val="001A39AB"/>
    <w:rsid w:val="001A515B"/>
    <w:rsid w:val="001A5AB3"/>
    <w:rsid w:val="001A7AE0"/>
    <w:rsid w:val="001B0937"/>
    <w:rsid w:val="001B0FD0"/>
    <w:rsid w:val="001B350A"/>
    <w:rsid w:val="001B450E"/>
    <w:rsid w:val="001B4BE8"/>
    <w:rsid w:val="001B4F3C"/>
    <w:rsid w:val="001B5486"/>
    <w:rsid w:val="001B61FE"/>
    <w:rsid w:val="001B639B"/>
    <w:rsid w:val="001B6A1A"/>
    <w:rsid w:val="001B725A"/>
    <w:rsid w:val="001C1262"/>
    <w:rsid w:val="001C15B4"/>
    <w:rsid w:val="001C2178"/>
    <w:rsid w:val="001C3949"/>
    <w:rsid w:val="001C3F4F"/>
    <w:rsid w:val="001C418C"/>
    <w:rsid w:val="001C4802"/>
    <w:rsid w:val="001C4DEC"/>
    <w:rsid w:val="001C5CB8"/>
    <w:rsid w:val="001C60AC"/>
    <w:rsid w:val="001C62A3"/>
    <w:rsid w:val="001D0C87"/>
    <w:rsid w:val="001D1517"/>
    <w:rsid w:val="001D1BF5"/>
    <w:rsid w:val="001D3200"/>
    <w:rsid w:val="001D5286"/>
    <w:rsid w:val="001D5BCD"/>
    <w:rsid w:val="001D7551"/>
    <w:rsid w:val="001D77A1"/>
    <w:rsid w:val="001E1117"/>
    <w:rsid w:val="001E24ED"/>
    <w:rsid w:val="001E29E6"/>
    <w:rsid w:val="001E2ED3"/>
    <w:rsid w:val="001E3727"/>
    <w:rsid w:val="001E37D0"/>
    <w:rsid w:val="001E476A"/>
    <w:rsid w:val="001E48EB"/>
    <w:rsid w:val="001E4D9D"/>
    <w:rsid w:val="001E52EF"/>
    <w:rsid w:val="001E56A2"/>
    <w:rsid w:val="001E5E62"/>
    <w:rsid w:val="001E66DB"/>
    <w:rsid w:val="001E6B7B"/>
    <w:rsid w:val="001E708E"/>
    <w:rsid w:val="001F0173"/>
    <w:rsid w:val="001F1D46"/>
    <w:rsid w:val="001F2988"/>
    <w:rsid w:val="001F4F88"/>
    <w:rsid w:val="001F58EF"/>
    <w:rsid w:val="001F6113"/>
    <w:rsid w:val="001F68B4"/>
    <w:rsid w:val="00201418"/>
    <w:rsid w:val="00201AF4"/>
    <w:rsid w:val="002028B2"/>
    <w:rsid w:val="00203F95"/>
    <w:rsid w:val="0020474C"/>
    <w:rsid w:val="00206B44"/>
    <w:rsid w:val="00206B98"/>
    <w:rsid w:val="00207866"/>
    <w:rsid w:val="002109F2"/>
    <w:rsid w:val="0021189B"/>
    <w:rsid w:val="0021213F"/>
    <w:rsid w:val="0021216A"/>
    <w:rsid w:val="0021229F"/>
    <w:rsid w:val="0021258A"/>
    <w:rsid w:val="00212E01"/>
    <w:rsid w:val="00214877"/>
    <w:rsid w:val="002157CB"/>
    <w:rsid w:val="00217105"/>
    <w:rsid w:val="002201DB"/>
    <w:rsid w:val="00220885"/>
    <w:rsid w:val="00221986"/>
    <w:rsid w:val="00221EEE"/>
    <w:rsid w:val="00221F22"/>
    <w:rsid w:val="0022216E"/>
    <w:rsid w:val="00222A1A"/>
    <w:rsid w:val="00222B19"/>
    <w:rsid w:val="0022377C"/>
    <w:rsid w:val="00223FA8"/>
    <w:rsid w:val="002242F1"/>
    <w:rsid w:val="002245B3"/>
    <w:rsid w:val="00224603"/>
    <w:rsid w:val="002253BE"/>
    <w:rsid w:val="0022671D"/>
    <w:rsid w:val="00226D2D"/>
    <w:rsid w:val="00226E9B"/>
    <w:rsid w:val="00230CC1"/>
    <w:rsid w:val="00232984"/>
    <w:rsid w:val="0023309F"/>
    <w:rsid w:val="00233B56"/>
    <w:rsid w:val="0023417E"/>
    <w:rsid w:val="002346E3"/>
    <w:rsid w:val="002347E9"/>
    <w:rsid w:val="002357BA"/>
    <w:rsid w:val="00236304"/>
    <w:rsid w:val="00236D16"/>
    <w:rsid w:val="002373BA"/>
    <w:rsid w:val="00240493"/>
    <w:rsid w:val="00240509"/>
    <w:rsid w:val="002406FE"/>
    <w:rsid w:val="002418B5"/>
    <w:rsid w:val="0024361C"/>
    <w:rsid w:val="00243857"/>
    <w:rsid w:val="002440DE"/>
    <w:rsid w:val="00245115"/>
    <w:rsid w:val="00245485"/>
    <w:rsid w:val="00246107"/>
    <w:rsid w:val="00247991"/>
    <w:rsid w:val="00251133"/>
    <w:rsid w:val="00251A67"/>
    <w:rsid w:val="00251C38"/>
    <w:rsid w:val="00253810"/>
    <w:rsid w:val="00253855"/>
    <w:rsid w:val="00255CE5"/>
    <w:rsid w:val="0025687E"/>
    <w:rsid w:val="00257145"/>
    <w:rsid w:val="00257B3C"/>
    <w:rsid w:val="00261837"/>
    <w:rsid w:val="002630EF"/>
    <w:rsid w:val="00263642"/>
    <w:rsid w:val="002638DA"/>
    <w:rsid w:val="00263EC6"/>
    <w:rsid w:val="0026433E"/>
    <w:rsid w:val="00265103"/>
    <w:rsid w:val="00265379"/>
    <w:rsid w:val="002659EB"/>
    <w:rsid w:val="00265FE8"/>
    <w:rsid w:val="00266D64"/>
    <w:rsid w:val="00266D68"/>
    <w:rsid w:val="0026721A"/>
    <w:rsid w:val="00267EF2"/>
    <w:rsid w:val="0027034C"/>
    <w:rsid w:val="00271240"/>
    <w:rsid w:val="002723C6"/>
    <w:rsid w:val="0027247C"/>
    <w:rsid w:val="00272682"/>
    <w:rsid w:val="00273456"/>
    <w:rsid w:val="00273841"/>
    <w:rsid w:val="0027425B"/>
    <w:rsid w:val="0027491F"/>
    <w:rsid w:val="00275443"/>
    <w:rsid w:val="0027742E"/>
    <w:rsid w:val="00282103"/>
    <w:rsid w:val="00282107"/>
    <w:rsid w:val="00283840"/>
    <w:rsid w:val="00284DA1"/>
    <w:rsid w:val="002875FC"/>
    <w:rsid w:val="002902BB"/>
    <w:rsid w:val="002908C9"/>
    <w:rsid w:val="00291516"/>
    <w:rsid w:val="0029272B"/>
    <w:rsid w:val="0029317C"/>
    <w:rsid w:val="00294070"/>
    <w:rsid w:val="00295271"/>
    <w:rsid w:val="00295627"/>
    <w:rsid w:val="002966BC"/>
    <w:rsid w:val="00296CBD"/>
    <w:rsid w:val="00297365"/>
    <w:rsid w:val="00297DC7"/>
    <w:rsid w:val="002A1EF6"/>
    <w:rsid w:val="002A4052"/>
    <w:rsid w:val="002A4202"/>
    <w:rsid w:val="002A4A80"/>
    <w:rsid w:val="002A6202"/>
    <w:rsid w:val="002A799E"/>
    <w:rsid w:val="002A7E42"/>
    <w:rsid w:val="002B0387"/>
    <w:rsid w:val="002B04DD"/>
    <w:rsid w:val="002B12B5"/>
    <w:rsid w:val="002B1D73"/>
    <w:rsid w:val="002B2A59"/>
    <w:rsid w:val="002B4D00"/>
    <w:rsid w:val="002B5409"/>
    <w:rsid w:val="002B6D5E"/>
    <w:rsid w:val="002B745D"/>
    <w:rsid w:val="002C0248"/>
    <w:rsid w:val="002C0841"/>
    <w:rsid w:val="002C0FCE"/>
    <w:rsid w:val="002C1121"/>
    <w:rsid w:val="002C1584"/>
    <w:rsid w:val="002C3057"/>
    <w:rsid w:val="002C3E50"/>
    <w:rsid w:val="002C3FB7"/>
    <w:rsid w:val="002C55E6"/>
    <w:rsid w:val="002C604D"/>
    <w:rsid w:val="002C6844"/>
    <w:rsid w:val="002C75C4"/>
    <w:rsid w:val="002C7953"/>
    <w:rsid w:val="002C7C3E"/>
    <w:rsid w:val="002D0AC9"/>
    <w:rsid w:val="002D3ADD"/>
    <w:rsid w:val="002D4810"/>
    <w:rsid w:val="002D5232"/>
    <w:rsid w:val="002D603F"/>
    <w:rsid w:val="002D7672"/>
    <w:rsid w:val="002D7719"/>
    <w:rsid w:val="002E1B42"/>
    <w:rsid w:val="002E288F"/>
    <w:rsid w:val="002E3800"/>
    <w:rsid w:val="002E3B20"/>
    <w:rsid w:val="002E3B60"/>
    <w:rsid w:val="002E547F"/>
    <w:rsid w:val="002E562B"/>
    <w:rsid w:val="002E6B76"/>
    <w:rsid w:val="002E6C52"/>
    <w:rsid w:val="002E76C6"/>
    <w:rsid w:val="002F0809"/>
    <w:rsid w:val="002F0C76"/>
    <w:rsid w:val="002F0F56"/>
    <w:rsid w:val="002F20DA"/>
    <w:rsid w:val="002F24D5"/>
    <w:rsid w:val="002F24F1"/>
    <w:rsid w:val="002F2871"/>
    <w:rsid w:val="002F2A0E"/>
    <w:rsid w:val="002F31F2"/>
    <w:rsid w:val="002F4038"/>
    <w:rsid w:val="002F42C5"/>
    <w:rsid w:val="002F4BC0"/>
    <w:rsid w:val="002F712B"/>
    <w:rsid w:val="002F7B8F"/>
    <w:rsid w:val="00300073"/>
    <w:rsid w:val="00300106"/>
    <w:rsid w:val="003001FB"/>
    <w:rsid w:val="00300EB8"/>
    <w:rsid w:val="003011A8"/>
    <w:rsid w:val="00302269"/>
    <w:rsid w:val="00303CB0"/>
    <w:rsid w:val="003048B1"/>
    <w:rsid w:val="00305AF9"/>
    <w:rsid w:val="003076A4"/>
    <w:rsid w:val="003103E4"/>
    <w:rsid w:val="00310863"/>
    <w:rsid w:val="00311BB4"/>
    <w:rsid w:val="00312651"/>
    <w:rsid w:val="003126F6"/>
    <w:rsid w:val="00312A91"/>
    <w:rsid w:val="00313094"/>
    <w:rsid w:val="0031354E"/>
    <w:rsid w:val="00313B33"/>
    <w:rsid w:val="00317087"/>
    <w:rsid w:val="003170BE"/>
    <w:rsid w:val="003203D6"/>
    <w:rsid w:val="003206C5"/>
    <w:rsid w:val="00320A16"/>
    <w:rsid w:val="003221AF"/>
    <w:rsid w:val="00322D43"/>
    <w:rsid w:val="003235C8"/>
    <w:rsid w:val="00323E7F"/>
    <w:rsid w:val="003241F5"/>
    <w:rsid w:val="00324FED"/>
    <w:rsid w:val="00325BA9"/>
    <w:rsid w:val="00327ACB"/>
    <w:rsid w:val="00330B77"/>
    <w:rsid w:val="003313D3"/>
    <w:rsid w:val="0033207E"/>
    <w:rsid w:val="0033228A"/>
    <w:rsid w:val="003325D6"/>
    <w:rsid w:val="00332A10"/>
    <w:rsid w:val="003330DC"/>
    <w:rsid w:val="00333132"/>
    <w:rsid w:val="0033395A"/>
    <w:rsid w:val="00334688"/>
    <w:rsid w:val="00334AAC"/>
    <w:rsid w:val="00334AE4"/>
    <w:rsid w:val="00334D03"/>
    <w:rsid w:val="00335D04"/>
    <w:rsid w:val="00336F03"/>
    <w:rsid w:val="00340E33"/>
    <w:rsid w:val="00341E2B"/>
    <w:rsid w:val="00342673"/>
    <w:rsid w:val="003437F2"/>
    <w:rsid w:val="00343879"/>
    <w:rsid w:val="003451B2"/>
    <w:rsid w:val="0034598E"/>
    <w:rsid w:val="00350CBD"/>
    <w:rsid w:val="0035144F"/>
    <w:rsid w:val="00351D6B"/>
    <w:rsid w:val="00352A8E"/>
    <w:rsid w:val="00352C88"/>
    <w:rsid w:val="00353A9E"/>
    <w:rsid w:val="00354032"/>
    <w:rsid w:val="00360F25"/>
    <w:rsid w:val="00362662"/>
    <w:rsid w:val="00363088"/>
    <w:rsid w:val="00363558"/>
    <w:rsid w:val="00363B08"/>
    <w:rsid w:val="00363BBC"/>
    <w:rsid w:val="00364309"/>
    <w:rsid w:val="0036490A"/>
    <w:rsid w:val="0036775D"/>
    <w:rsid w:val="00367E5C"/>
    <w:rsid w:val="00370939"/>
    <w:rsid w:val="0037470B"/>
    <w:rsid w:val="00374847"/>
    <w:rsid w:val="00374C8C"/>
    <w:rsid w:val="00375B30"/>
    <w:rsid w:val="00376227"/>
    <w:rsid w:val="0037691B"/>
    <w:rsid w:val="00376E8D"/>
    <w:rsid w:val="003778A8"/>
    <w:rsid w:val="00380B37"/>
    <w:rsid w:val="00380DEE"/>
    <w:rsid w:val="0038191B"/>
    <w:rsid w:val="00383712"/>
    <w:rsid w:val="0038523D"/>
    <w:rsid w:val="0038577D"/>
    <w:rsid w:val="00390B7A"/>
    <w:rsid w:val="00390B95"/>
    <w:rsid w:val="00390FA3"/>
    <w:rsid w:val="0039111A"/>
    <w:rsid w:val="00391A47"/>
    <w:rsid w:val="003921CC"/>
    <w:rsid w:val="003923AC"/>
    <w:rsid w:val="0039241E"/>
    <w:rsid w:val="00392B1E"/>
    <w:rsid w:val="00395C0B"/>
    <w:rsid w:val="00396694"/>
    <w:rsid w:val="003A4098"/>
    <w:rsid w:val="003A6322"/>
    <w:rsid w:val="003B1223"/>
    <w:rsid w:val="003B154D"/>
    <w:rsid w:val="003B2399"/>
    <w:rsid w:val="003B39B8"/>
    <w:rsid w:val="003B6104"/>
    <w:rsid w:val="003B7555"/>
    <w:rsid w:val="003C0123"/>
    <w:rsid w:val="003C0328"/>
    <w:rsid w:val="003C0F15"/>
    <w:rsid w:val="003C1BAB"/>
    <w:rsid w:val="003C1EBD"/>
    <w:rsid w:val="003C239E"/>
    <w:rsid w:val="003C2D64"/>
    <w:rsid w:val="003C32CA"/>
    <w:rsid w:val="003C3FBF"/>
    <w:rsid w:val="003C4E77"/>
    <w:rsid w:val="003C5C45"/>
    <w:rsid w:val="003C6E27"/>
    <w:rsid w:val="003C77FF"/>
    <w:rsid w:val="003C7D8B"/>
    <w:rsid w:val="003D05F3"/>
    <w:rsid w:val="003D07E7"/>
    <w:rsid w:val="003D0AE7"/>
    <w:rsid w:val="003D0AF7"/>
    <w:rsid w:val="003D0E31"/>
    <w:rsid w:val="003D1608"/>
    <w:rsid w:val="003D2C71"/>
    <w:rsid w:val="003D41B7"/>
    <w:rsid w:val="003D510C"/>
    <w:rsid w:val="003D539C"/>
    <w:rsid w:val="003D5621"/>
    <w:rsid w:val="003D659C"/>
    <w:rsid w:val="003D6651"/>
    <w:rsid w:val="003D6DEB"/>
    <w:rsid w:val="003D774D"/>
    <w:rsid w:val="003E13E5"/>
    <w:rsid w:val="003E1542"/>
    <w:rsid w:val="003E16B4"/>
    <w:rsid w:val="003E361F"/>
    <w:rsid w:val="003E39F9"/>
    <w:rsid w:val="003E5762"/>
    <w:rsid w:val="003E5E36"/>
    <w:rsid w:val="003E6D9C"/>
    <w:rsid w:val="003E7F5A"/>
    <w:rsid w:val="003F0362"/>
    <w:rsid w:val="003F19FD"/>
    <w:rsid w:val="003F202D"/>
    <w:rsid w:val="003F24EA"/>
    <w:rsid w:val="003F353C"/>
    <w:rsid w:val="003F4B43"/>
    <w:rsid w:val="003F579B"/>
    <w:rsid w:val="003F7C00"/>
    <w:rsid w:val="00400AF7"/>
    <w:rsid w:val="00400D3F"/>
    <w:rsid w:val="004020EB"/>
    <w:rsid w:val="0040246C"/>
    <w:rsid w:val="00403F04"/>
    <w:rsid w:val="00403F62"/>
    <w:rsid w:val="004066F9"/>
    <w:rsid w:val="004077A4"/>
    <w:rsid w:val="0041000E"/>
    <w:rsid w:val="004118F8"/>
    <w:rsid w:val="00412035"/>
    <w:rsid w:val="004133A6"/>
    <w:rsid w:val="0041367E"/>
    <w:rsid w:val="004139D7"/>
    <w:rsid w:val="004145A4"/>
    <w:rsid w:val="00414802"/>
    <w:rsid w:val="00414DFD"/>
    <w:rsid w:val="00415CC2"/>
    <w:rsid w:val="0041602B"/>
    <w:rsid w:val="00420E07"/>
    <w:rsid w:val="00421B03"/>
    <w:rsid w:val="0042206E"/>
    <w:rsid w:val="0042241D"/>
    <w:rsid w:val="00422494"/>
    <w:rsid w:val="004226EF"/>
    <w:rsid w:val="0042353D"/>
    <w:rsid w:val="004239C6"/>
    <w:rsid w:val="004239F6"/>
    <w:rsid w:val="00423A42"/>
    <w:rsid w:val="00424299"/>
    <w:rsid w:val="00424C5A"/>
    <w:rsid w:val="00425136"/>
    <w:rsid w:val="004260E4"/>
    <w:rsid w:val="00426A8C"/>
    <w:rsid w:val="00426B67"/>
    <w:rsid w:val="00430215"/>
    <w:rsid w:val="00431B3D"/>
    <w:rsid w:val="00431B5A"/>
    <w:rsid w:val="00432B69"/>
    <w:rsid w:val="00433394"/>
    <w:rsid w:val="004335F4"/>
    <w:rsid w:val="004347B9"/>
    <w:rsid w:val="004347DE"/>
    <w:rsid w:val="00436387"/>
    <w:rsid w:val="0043641D"/>
    <w:rsid w:val="0043647F"/>
    <w:rsid w:val="00436717"/>
    <w:rsid w:val="0044079D"/>
    <w:rsid w:val="00441067"/>
    <w:rsid w:val="00442E90"/>
    <w:rsid w:val="00444A90"/>
    <w:rsid w:val="00445D3D"/>
    <w:rsid w:val="004464A8"/>
    <w:rsid w:val="004466F4"/>
    <w:rsid w:val="00446A7B"/>
    <w:rsid w:val="00447736"/>
    <w:rsid w:val="00447DC6"/>
    <w:rsid w:val="00447E89"/>
    <w:rsid w:val="00450890"/>
    <w:rsid w:val="00453305"/>
    <w:rsid w:val="0045336E"/>
    <w:rsid w:val="00454301"/>
    <w:rsid w:val="00454C18"/>
    <w:rsid w:val="00455E09"/>
    <w:rsid w:val="00456997"/>
    <w:rsid w:val="0046123A"/>
    <w:rsid w:val="00462F9C"/>
    <w:rsid w:val="00464BA2"/>
    <w:rsid w:val="00465196"/>
    <w:rsid w:val="00465D8A"/>
    <w:rsid w:val="004661BF"/>
    <w:rsid w:val="00467AAE"/>
    <w:rsid w:val="00470C29"/>
    <w:rsid w:val="00470F4E"/>
    <w:rsid w:val="00472A18"/>
    <w:rsid w:val="0047343E"/>
    <w:rsid w:val="00473A90"/>
    <w:rsid w:val="00474C96"/>
    <w:rsid w:val="00477306"/>
    <w:rsid w:val="00480179"/>
    <w:rsid w:val="004802C6"/>
    <w:rsid w:val="0048089E"/>
    <w:rsid w:val="0048102F"/>
    <w:rsid w:val="00481300"/>
    <w:rsid w:val="0048190B"/>
    <w:rsid w:val="004819D4"/>
    <w:rsid w:val="00481F0A"/>
    <w:rsid w:val="00482229"/>
    <w:rsid w:val="004823A6"/>
    <w:rsid w:val="00482664"/>
    <w:rsid w:val="00483C20"/>
    <w:rsid w:val="004847D8"/>
    <w:rsid w:val="004848FD"/>
    <w:rsid w:val="00485969"/>
    <w:rsid w:val="00491A96"/>
    <w:rsid w:val="00491DCD"/>
    <w:rsid w:val="00492B57"/>
    <w:rsid w:val="00492BD1"/>
    <w:rsid w:val="004935A6"/>
    <w:rsid w:val="00495B4A"/>
    <w:rsid w:val="004964F9"/>
    <w:rsid w:val="00496DAB"/>
    <w:rsid w:val="004A0ABF"/>
    <w:rsid w:val="004A0BD4"/>
    <w:rsid w:val="004A1130"/>
    <w:rsid w:val="004A293E"/>
    <w:rsid w:val="004A4B9D"/>
    <w:rsid w:val="004A5EA2"/>
    <w:rsid w:val="004A5EE5"/>
    <w:rsid w:val="004A69F0"/>
    <w:rsid w:val="004A71D3"/>
    <w:rsid w:val="004B11B4"/>
    <w:rsid w:val="004B15B2"/>
    <w:rsid w:val="004B26B9"/>
    <w:rsid w:val="004B4B90"/>
    <w:rsid w:val="004B5DD2"/>
    <w:rsid w:val="004C0ECF"/>
    <w:rsid w:val="004C1C83"/>
    <w:rsid w:val="004C1D49"/>
    <w:rsid w:val="004C3693"/>
    <w:rsid w:val="004C3B75"/>
    <w:rsid w:val="004C3C34"/>
    <w:rsid w:val="004C3D8C"/>
    <w:rsid w:val="004C4215"/>
    <w:rsid w:val="004C454E"/>
    <w:rsid w:val="004C4E70"/>
    <w:rsid w:val="004C50DC"/>
    <w:rsid w:val="004C51B9"/>
    <w:rsid w:val="004C5405"/>
    <w:rsid w:val="004C5E62"/>
    <w:rsid w:val="004C6D2C"/>
    <w:rsid w:val="004C75C9"/>
    <w:rsid w:val="004C76EA"/>
    <w:rsid w:val="004D0E1B"/>
    <w:rsid w:val="004D1434"/>
    <w:rsid w:val="004D3494"/>
    <w:rsid w:val="004D4B44"/>
    <w:rsid w:val="004D56FC"/>
    <w:rsid w:val="004D71AF"/>
    <w:rsid w:val="004E14B5"/>
    <w:rsid w:val="004E1CA8"/>
    <w:rsid w:val="004E2780"/>
    <w:rsid w:val="004E3546"/>
    <w:rsid w:val="004E7024"/>
    <w:rsid w:val="004E7CC4"/>
    <w:rsid w:val="004F0AD2"/>
    <w:rsid w:val="004F141F"/>
    <w:rsid w:val="004F1BAB"/>
    <w:rsid w:val="004F30E7"/>
    <w:rsid w:val="004F3E21"/>
    <w:rsid w:val="004F4D0E"/>
    <w:rsid w:val="004F641F"/>
    <w:rsid w:val="004F6EC2"/>
    <w:rsid w:val="00500328"/>
    <w:rsid w:val="00500C2C"/>
    <w:rsid w:val="005011C1"/>
    <w:rsid w:val="00501EB4"/>
    <w:rsid w:val="005022A2"/>
    <w:rsid w:val="00502750"/>
    <w:rsid w:val="0050303A"/>
    <w:rsid w:val="00505407"/>
    <w:rsid w:val="005057B9"/>
    <w:rsid w:val="00505BEC"/>
    <w:rsid w:val="00506CA0"/>
    <w:rsid w:val="00506D45"/>
    <w:rsid w:val="00507B22"/>
    <w:rsid w:val="00513218"/>
    <w:rsid w:val="005144CD"/>
    <w:rsid w:val="005153AA"/>
    <w:rsid w:val="005158CB"/>
    <w:rsid w:val="00516C6B"/>
    <w:rsid w:val="0051747F"/>
    <w:rsid w:val="00520303"/>
    <w:rsid w:val="005207A8"/>
    <w:rsid w:val="005217AD"/>
    <w:rsid w:val="00522151"/>
    <w:rsid w:val="00522D59"/>
    <w:rsid w:val="005233B1"/>
    <w:rsid w:val="00523416"/>
    <w:rsid w:val="00523E9B"/>
    <w:rsid w:val="005244F5"/>
    <w:rsid w:val="0052621E"/>
    <w:rsid w:val="00526DDC"/>
    <w:rsid w:val="00527C20"/>
    <w:rsid w:val="00530A51"/>
    <w:rsid w:val="00530AE0"/>
    <w:rsid w:val="00533906"/>
    <w:rsid w:val="00533DAA"/>
    <w:rsid w:val="005348D8"/>
    <w:rsid w:val="00534C80"/>
    <w:rsid w:val="0053526B"/>
    <w:rsid w:val="005352A4"/>
    <w:rsid w:val="0053561A"/>
    <w:rsid w:val="00535F9A"/>
    <w:rsid w:val="00536749"/>
    <w:rsid w:val="00536DFE"/>
    <w:rsid w:val="0054047C"/>
    <w:rsid w:val="00540F71"/>
    <w:rsid w:val="0054299D"/>
    <w:rsid w:val="005430E4"/>
    <w:rsid w:val="005439D2"/>
    <w:rsid w:val="005453DB"/>
    <w:rsid w:val="00545597"/>
    <w:rsid w:val="00545E22"/>
    <w:rsid w:val="00546DF9"/>
    <w:rsid w:val="00547610"/>
    <w:rsid w:val="00547E8D"/>
    <w:rsid w:val="00550CC6"/>
    <w:rsid w:val="00551B2C"/>
    <w:rsid w:val="0055382F"/>
    <w:rsid w:val="00553FE7"/>
    <w:rsid w:val="00554FA5"/>
    <w:rsid w:val="005554D6"/>
    <w:rsid w:val="00556521"/>
    <w:rsid w:val="00557744"/>
    <w:rsid w:val="005606FE"/>
    <w:rsid w:val="0056116F"/>
    <w:rsid w:val="00561463"/>
    <w:rsid w:val="0056219C"/>
    <w:rsid w:val="0056342C"/>
    <w:rsid w:val="00564A30"/>
    <w:rsid w:val="00566566"/>
    <w:rsid w:val="00566A50"/>
    <w:rsid w:val="005670AF"/>
    <w:rsid w:val="005709A6"/>
    <w:rsid w:val="005714D0"/>
    <w:rsid w:val="00571579"/>
    <w:rsid w:val="0057187C"/>
    <w:rsid w:val="00571D78"/>
    <w:rsid w:val="00573ACD"/>
    <w:rsid w:val="00574BD1"/>
    <w:rsid w:val="00574C3A"/>
    <w:rsid w:val="005773BE"/>
    <w:rsid w:val="00577EA0"/>
    <w:rsid w:val="005801C7"/>
    <w:rsid w:val="00582AE8"/>
    <w:rsid w:val="00582C4F"/>
    <w:rsid w:val="005835F6"/>
    <w:rsid w:val="00583A42"/>
    <w:rsid w:val="00584346"/>
    <w:rsid w:val="00585111"/>
    <w:rsid w:val="005865DD"/>
    <w:rsid w:val="00586626"/>
    <w:rsid w:val="00587CD9"/>
    <w:rsid w:val="005903EB"/>
    <w:rsid w:val="00591901"/>
    <w:rsid w:val="005928AB"/>
    <w:rsid w:val="00593025"/>
    <w:rsid w:val="0059532F"/>
    <w:rsid w:val="005966DD"/>
    <w:rsid w:val="0059755B"/>
    <w:rsid w:val="00597F7B"/>
    <w:rsid w:val="005A02F1"/>
    <w:rsid w:val="005A05C5"/>
    <w:rsid w:val="005A0E6A"/>
    <w:rsid w:val="005A121C"/>
    <w:rsid w:val="005A15A5"/>
    <w:rsid w:val="005A1E23"/>
    <w:rsid w:val="005A2761"/>
    <w:rsid w:val="005A3011"/>
    <w:rsid w:val="005A3385"/>
    <w:rsid w:val="005A4309"/>
    <w:rsid w:val="005A4746"/>
    <w:rsid w:val="005A48BF"/>
    <w:rsid w:val="005A4A56"/>
    <w:rsid w:val="005A4B00"/>
    <w:rsid w:val="005A4DA9"/>
    <w:rsid w:val="005A4FC6"/>
    <w:rsid w:val="005A5B41"/>
    <w:rsid w:val="005A7338"/>
    <w:rsid w:val="005A7812"/>
    <w:rsid w:val="005B04C8"/>
    <w:rsid w:val="005B055F"/>
    <w:rsid w:val="005B2DA3"/>
    <w:rsid w:val="005B3480"/>
    <w:rsid w:val="005B39EC"/>
    <w:rsid w:val="005B3B3F"/>
    <w:rsid w:val="005B493F"/>
    <w:rsid w:val="005B4AB3"/>
    <w:rsid w:val="005B4BB0"/>
    <w:rsid w:val="005B528D"/>
    <w:rsid w:val="005B5973"/>
    <w:rsid w:val="005B5FE6"/>
    <w:rsid w:val="005B63C2"/>
    <w:rsid w:val="005C1EAC"/>
    <w:rsid w:val="005C2E8A"/>
    <w:rsid w:val="005C3083"/>
    <w:rsid w:val="005C4BF1"/>
    <w:rsid w:val="005C75D8"/>
    <w:rsid w:val="005C78E1"/>
    <w:rsid w:val="005C7D29"/>
    <w:rsid w:val="005D1531"/>
    <w:rsid w:val="005D3184"/>
    <w:rsid w:val="005D34D7"/>
    <w:rsid w:val="005D3646"/>
    <w:rsid w:val="005D4C93"/>
    <w:rsid w:val="005D71B4"/>
    <w:rsid w:val="005D76BE"/>
    <w:rsid w:val="005E0715"/>
    <w:rsid w:val="005E0909"/>
    <w:rsid w:val="005E0BE7"/>
    <w:rsid w:val="005E1D2F"/>
    <w:rsid w:val="005E3D00"/>
    <w:rsid w:val="005E4554"/>
    <w:rsid w:val="005E5663"/>
    <w:rsid w:val="005E569A"/>
    <w:rsid w:val="005E569E"/>
    <w:rsid w:val="005E6139"/>
    <w:rsid w:val="005E66C0"/>
    <w:rsid w:val="005E683C"/>
    <w:rsid w:val="005E7AD9"/>
    <w:rsid w:val="005F0C0D"/>
    <w:rsid w:val="005F10DF"/>
    <w:rsid w:val="005F59D3"/>
    <w:rsid w:val="005F5C76"/>
    <w:rsid w:val="005F6AB9"/>
    <w:rsid w:val="005F77CE"/>
    <w:rsid w:val="005F7C70"/>
    <w:rsid w:val="006002EE"/>
    <w:rsid w:val="00600747"/>
    <w:rsid w:val="0060097B"/>
    <w:rsid w:val="0060315A"/>
    <w:rsid w:val="006035A8"/>
    <w:rsid w:val="00603C31"/>
    <w:rsid w:val="00605101"/>
    <w:rsid w:val="006059E2"/>
    <w:rsid w:val="006070F1"/>
    <w:rsid w:val="00611E5D"/>
    <w:rsid w:val="006126D9"/>
    <w:rsid w:val="00612768"/>
    <w:rsid w:val="0061303A"/>
    <w:rsid w:val="006131A6"/>
    <w:rsid w:val="006141AC"/>
    <w:rsid w:val="006149C7"/>
    <w:rsid w:val="00614ED1"/>
    <w:rsid w:val="0061541E"/>
    <w:rsid w:val="00615685"/>
    <w:rsid w:val="0061575B"/>
    <w:rsid w:val="00615BA1"/>
    <w:rsid w:val="0062064C"/>
    <w:rsid w:val="006218D3"/>
    <w:rsid w:val="00622598"/>
    <w:rsid w:val="006234E4"/>
    <w:rsid w:val="00624116"/>
    <w:rsid w:val="00624821"/>
    <w:rsid w:val="006252B7"/>
    <w:rsid w:val="00625462"/>
    <w:rsid w:val="00626408"/>
    <w:rsid w:val="0062784D"/>
    <w:rsid w:val="00627CCB"/>
    <w:rsid w:val="00630515"/>
    <w:rsid w:val="00630839"/>
    <w:rsid w:val="006310C7"/>
    <w:rsid w:val="00631D3E"/>
    <w:rsid w:val="006322DF"/>
    <w:rsid w:val="0063394C"/>
    <w:rsid w:val="00633A73"/>
    <w:rsid w:val="0063447D"/>
    <w:rsid w:val="00635023"/>
    <w:rsid w:val="0063537F"/>
    <w:rsid w:val="006360A0"/>
    <w:rsid w:val="00640D98"/>
    <w:rsid w:val="00640F23"/>
    <w:rsid w:val="00643B86"/>
    <w:rsid w:val="0064447C"/>
    <w:rsid w:val="006448BE"/>
    <w:rsid w:val="00645193"/>
    <w:rsid w:val="00645B9A"/>
    <w:rsid w:val="00645C16"/>
    <w:rsid w:val="00647C3E"/>
    <w:rsid w:val="00650701"/>
    <w:rsid w:val="006511A5"/>
    <w:rsid w:val="00651DF1"/>
    <w:rsid w:val="00651E19"/>
    <w:rsid w:val="00652948"/>
    <w:rsid w:val="00652A7C"/>
    <w:rsid w:val="0065342B"/>
    <w:rsid w:val="0065357A"/>
    <w:rsid w:val="00654069"/>
    <w:rsid w:val="00654516"/>
    <w:rsid w:val="00654B33"/>
    <w:rsid w:val="0065538C"/>
    <w:rsid w:val="00655E5F"/>
    <w:rsid w:val="00660542"/>
    <w:rsid w:val="00660566"/>
    <w:rsid w:val="006609BB"/>
    <w:rsid w:val="00661036"/>
    <w:rsid w:val="006630FA"/>
    <w:rsid w:val="006633FE"/>
    <w:rsid w:val="0066386C"/>
    <w:rsid w:val="006640D0"/>
    <w:rsid w:val="00665EF2"/>
    <w:rsid w:val="0066730B"/>
    <w:rsid w:val="00667EE8"/>
    <w:rsid w:val="00670AC3"/>
    <w:rsid w:val="00671158"/>
    <w:rsid w:val="006712BF"/>
    <w:rsid w:val="006716A5"/>
    <w:rsid w:val="006727CA"/>
    <w:rsid w:val="006735A4"/>
    <w:rsid w:val="00673FA9"/>
    <w:rsid w:val="006749E1"/>
    <w:rsid w:val="006753C3"/>
    <w:rsid w:val="00675447"/>
    <w:rsid w:val="006770A9"/>
    <w:rsid w:val="00677383"/>
    <w:rsid w:val="006817EC"/>
    <w:rsid w:val="00681BB0"/>
    <w:rsid w:val="00682794"/>
    <w:rsid w:val="00686ACC"/>
    <w:rsid w:val="00687F36"/>
    <w:rsid w:val="006910BF"/>
    <w:rsid w:val="0069134F"/>
    <w:rsid w:val="00691ECC"/>
    <w:rsid w:val="00693236"/>
    <w:rsid w:val="00693A8F"/>
    <w:rsid w:val="006949F8"/>
    <w:rsid w:val="00695B7A"/>
    <w:rsid w:val="00695C49"/>
    <w:rsid w:val="006967D9"/>
    <w:rsid w:val="00696FB2"/>
    <w:rsid w:val="00697051"/>
    <w:rsid w:val="00697A5E"/>
    <w:rsid w:val="00697DE7"/>
    <w:rsid w:val="006A18CB"/>
    <w:rsid w:val="006A1D40"/>
    <w:rsid w:val="006A1DC7"/>
    <w:rsid w:val="006A1FCB"/>
    <w:rsid w:val="006A2112"/>
    <w:rsid w:val="006A2355"/>
    <w:rsid w:val="006A39AE"/>
    <w:rsid w:val="006A4410"/>
    <w:rsid w:val="006A4CD3"/>
    <w:rsid w:val="006A50E2"/>
    <w:rsid w:val="006A6F83"/>
    <w:rsid w:val="006A76A5"/>
    <w:rsid w:val="006B26B5"/>
    <w:rsid w:val="006B299A"/>
    <w:rsid w:val="006B29B6"/>
    <w:rsid w:val="006B2A5C"/>
    <w:rsid w:val="006B3636"/>
    <w:rsid w:val="006B42C2"/>
    <w:rsid w:val="006B4522"/>
    <w:rsid w:val="006B49B8"/>
    <w:rsid w:val="006B4DD5"/>
    <w:rsid w:val="006B4EE6"/>
    <w:rsid w:val="006B524E"/>
    <w:rsid w:val="006B5E60"/>
    <w:rsid w:val="006B6F91"/>
    <w:rsid w:val="006B7318"/>
    <w:rsid w:val="006C0CC2"/>
    <w:rsid w:val="006C0FA0"/>
    <w:rsid w:val="006C135B"/>
    <w:rsid w:val="006C5051"/>
    <w:rsid w:val="006C6309"/>
    <w:rsid w:val="006D173D"/>
    <w:rsid w:val="006D2678"/>
    <w:rsid w:val="006D2709"/>
    <w:rsid w:val="006D2DB4"/>
    <w:rsid w:val="006D3D67"/>
    <w:rsid w:val="006D405E"/>
    <w:rsid w:val="006D41B5"/>
    <w:rsid w:val="006D4C02"/>
    <w:rsid w:val="006D5BF4"/>
    <w:rsid w:val="006D7351"/>
    <w:rsid w:val="006E0AE5"/>
    <w:rsid w:val="006E12F2"/>
    <w:rsid w:val="006E14D7"/>
    <w:rsid w:val="006E19D6"/>
    <w:rsid w:val="006E2D4A"/>
    <w:rsid w:val="006E37BE"/>
    <w:rsid w:val="006E3D2C"/>
    <w:rsid w:val="006E4058"/>
    <w:rsid w:val="006E464B"/>
    <w:rsid w:val="006E5630"/>
    <w:rsid w:val="006E5E63"/>
    <w:rsid w:val="006E6686"/>
    <w:rsid w:val="006E6A83"/>
    <w:rsid w:val="006E723E"/>
    <w:rsid w:val="006F0423"/>
    <w:rsid w:val="006F078B"/>
    <w:rsid w:val="006F116D"/>
    <w:rsid w:val="006F1340"/>
    <w:rsid w:val="006F185A"/>
    <w:rsid w:val="006F2778"/>
    <w:rsid w:val="006F28AD"/>
    <w:rsid w:val="006F4C02"/>
    <w:rsid w:val="006F5242"/>
    <w:rsid w:val="006F5320"/>
    <w:rsid w:val="006F542C"/>
    <w:rsid w:val="006F557B"/>
    <w:rsid w:val="006F57DA"/>
    <w:rsid w:val="006F59F4"/>
    <w:rsid w:val="006F61A0"/>
    <w:rsid w:val="006F61EE"/>
    <w:rsid w:val="006F7FE8"/>
    <w:rsid w:val="00700AD2"/>
    <w:rsid w:val="0070142C"/>
    <w:rsid w:val="0070176A"/>
    <w:rsid w:val="0070225B"/>
    <w:rsid w:val="00702C90"/>
    <w:rsid w:val="00705916"/>
    <w:rsid w:val="00705EF0"/>
    <w:rsid w:val="00707A90"/>
    <w:rsid w:val="0071148C"/>
    <w:rsid w:val="007116EB"/>
    <w:rsid w:val="00712388"/>
    <w:rsid w:val="00712404"/>
    <w:rsid w:val="007130A6"/>
    <w:rsid w:val="00715584"/>
    <w:rsid w:val="00715BAD"/>
    <w:rsid w:val="00715C9B"/>
    <w:rsid w:val="00715D94"/>
    <w:rsid w:val="007163B1"/>
    <w:rsid w:val="00716A03"/>
    <w:rsid w:val="007174B9"/>
    <w:rsid w:val="00717A68"/>
    <w:rsid w:val="00720319"/>
    <w:rsid w:val="00720C29"/>
    <w:rsid w:val="00722301"/>
    <w:rsid w:val="00722626"/>
    <w:rsid w:val="00723B4A"/>
    <w:rsid w:val="00725B9F"/>
    <w:rsid w:val="00726810"/>
    <w:rsid w:val="00726D0C"/>
    <w:rsid w:val="007275DF"/>
    <w:rsid w:val="0072790E"/>
    <w:rsid w:val="00730310"/>
    <w:rsid w:val="00730542"/>
    <w:rsid w:val="00730CF8"/>
    <w:rsid w:val="0073384E"/>
    <w:rsid w:val="007340F2"/>
    <w:rsid w:val="00734E3B"/>
    <w:rsid w:val="00734F90"/>
    <w:rsid w:val="0073517D"/>
    <w:rsid w:val="00735427"/>
    <w:rsid w:val="00735BA7"/>
    <w:rsid w:val="00735D42"/>
    <w:rsid w:val="007361D6"/>
    <w:rsid w:val="00736247"/>
    <w:rsid w:val="0073641C"/>
    <w:rsid w:val="0073722E"/>
    <w:rsid w:val="00737908"/>
    <w:rsid w:val="007402B2"/>
    <w:rsid w:val="0074137A"/>
    <w:rsid w:val="00741414"/>
    <w:rsid w:val="0074384D"/>
    <w:rsid w:val="00743C74"/>
    <w:rsid w:val="007449CE"/>
    <w:rsid w:val="00744A77"/>
    <w:rsid w:val="00744A81"/>
    <w:rsid w:val="007458BD"/>
    <w:rsid w:val="00747363"/>
    <w:rsid w:val="00747615"/>
    <w:rsid w:val="00747FE2"/>
    <w:rsid w:val="007502CB"/>
    <w:rsid w:val="00750AF1"/>
    <w:rsid w:val="00751564"/>
    <w:rsid w:val="00752F13"/>
    <w:rsid w:val="007536D4"/>
    <w:rsid w:val="00754730"/>
    <w:rsid w:val="00754774"/>
    <w:rsid w:val="0075479F"/>
    <w:rsid w:val="00754F06"/>
    <w:rsid w:val="00755EF8"/>
    <w:rsid w:val="007568E8"/>
    <w:rsid w:val="007574F4"/>
    <w:rsid w:val="00761D29"/>
    <w:rsid w:val="00763217"/>
    <w:rsid w:val="00763828"/>
    <w:rsid w:val="007642A6"/>
    <w:rsid w:val="00764E1D"/>
    <w:rsid w:val="00770749"/>
    <w:rsid w:val="00770BE7"/>
    <w:rsid w:val="00770CFE"/>
    <w:rsid w:val="00771D84"/>
    <w:rsid w:val="0077200F"/>
    <w:rsid w:val="00772A4E"/>
    <w:rsid w:val="00772DFB"/>
    <w:rsid w:val="00773AF4"/>
    <w:rsid w:val="00777171"/>
    <w:rsid w:val="00780823"/>
    <w:rsid w:val="0078148E"/>
    <w:rsid w:val="00781D0F"/>
    <w:rsid w:val="00784501"/>
    <w:rsid w:val="0078693F"/>
    <w:rsid w:val="00787394"/>
    <w:rsid w:val="007905BB"/>
    <w:rsid w:val="00790C75"/>
    <w:rsid w:val="00791185"/>
    <w:rsid w:val="0079127C"/>
    <w:rsid w:val="00792B94"/>
    <w:rsid w:val="00794118"/>
    <w:rsid w:val="007947F3"/>
    <w:rsid w:val="0079518E"/>
    <w:rsid w:val="00795609"/>
    <w:rsid w:val="007961E3"/>
    <w:rsid w:val="00797C75"/>
    <w:rsid w:val="007A03BF"/>
    <w:rsid w:val="007A0F73"/>
    <w:rsid w:val="007A1FE5"/>
    <w:rsid w:val="007A3628"/>
    <w:rsid w:val="007A43DB"/>
    <w:rsid w:val="007A52B4"/>
    <w:rsid w:val="007B17AA"/>
    <w:rsid w:val="007B180B"/>
    <w:rsid w:val="007B22D9"/>
    <w:rsid w:val="007B252B"/>
    <w:rsid w:val="007B25CF"/>
    <w:rsid w:val="007B25D5"/>
    <w:rsid w:val="007B3758"/>
    <w:rsid w:val="007B39AB"/>
    <w:rsid w:val="007B4964"/>
    <w:rsid w:val="007B4EB4"/>
    <w:rsid w:val="007B5158"/>
    <w:rsid w:val="007B53E6"/>
    <w:rsid w:val="007B66BE"/>
    <w:rsid w:val="007B6A26"/>
    <w:rsid w:val="007B726F"/>
    <w:rsid w:val="007B72D2"/>
    <w:rsid w:val="007C2C5E"/>
    <w:rsid w:val="007C3AFD"/>
    <w:rsid w:val="007C3B5E"/>
    <w:rsid w:val="007C4659"/>
    <w:rsid w:val="007C545F"/>
    <w:rsid w:val="007C5AC9"/>
    <w:rsid w:val="007C74E7"/>
    <w:rsid w:val="007C7B1A"/>
    <w:rsid w:val="007D15F6"/>
    <w:rsid w:val="007D21B0"/>
    <w:rsid w:val="007D25F5"/>
    <w:rsid w:val="007D2809"/>
    <w:rsid w:val="007D2DD9"/>
    <w:rsid w:val="007D4C0B"/>
    <w:rsid w:val="007D55E3"/>
    <w:rsid w:val="007D6E08"/>
    <w:rsid w:val="007D7082"/>
    <w:rsid w:val="007D75E4"/>
    <w:rsid w:val="007D7F28"/>
    <w:rsid w:val="007E2C60"/>
    <w:rsid w:val="007E352A"/>
    <w:rsid w:val="007E37BC"/>
    <w:rsid w:val="007E72D3"/>
    <w:rsid w:val="007E7E49"/>
    <w:rsid w:val="007F494D"/>
    <w:rsid w:val="007F5F78"/>
    <w:rsid w:val="007F60F5"/>
    <w:rsid w:val="00801859"/>
    <w:rsid w:val="00802232"/>
    <w:rsid w:val="00803B3B"/>
    <w:rsid w:val="00804792"/>
    <w:rsid w:val="00804DF1"/>
    <w:rsid w:val="00804E98"/>
    <w:rsid w:val="00805D77"/>
    <w:rsid w:val="00806B9D"/>
    <w:rsid w:val="00807B73"/>
    <w:rsid w:val="00810BD1"/>
    <w:rsid w:val="008115D2"/>
    <w:rsid w:val="008123D6"/>
    <w:rsid w:val="008127FA"/>
    <w:rsid w:val="00812A02"/>
    <w:rsid w:val="00812E78"/>
    <w:rsid w:val="00812F4A"/>
    <w:rsid w:val="00815C6D"/>
    <w:rsid w:val="00815D3A"/>
    <w:rsid w:val="0081667D"/>
    <w:rsid w:val="00820A19"/>
    <w:rsid w:val="00820F26"/>
    <w:rsid w:val="00821716"/>
    <w:rsid w:val="0082189E"/>
    <w:rsid w:val="00821E50"/>
    <w:rsid w:val="008220EC"/>
    <w:rsid w:val="00822596"/>
    <w:rsid w:val="0082296E"/>
    <w:rsid w:val="00822E47"/>
    <w:rsid w:val="00822E6C"/>
    <w:rsid w:val="00823B22"/>
    <w:rsid w:val="008241FE"/>
    <w:rsid w:val="00824461"/>
    <w:rsid w:val="0082491E"/>
    <w:rsid w:val="00826083"/>
    <w:rsid w:val="0082615E"/>
    <w:rsid w:val="00826670"/>
    <w:rsid w:val="00826E71"/>
    <w:rsid w:val="008305A0"/>
    <w:rsid w:val="00830796"/>
    <w:rsid w:val="00831FEB"/>
    <w:rsid w:val="0083272A"/>
    <w:rsid w:val="0083311D"/>
    <w:rsid w:val="00833636"/>
    <w:rsid w:val="008361FC"/>
    <w:rsid w:val="0083649E"/>
    <w:rsid w:val="00837024"/>
    <w:rsid w:val="00837695"/>
    <w:rsid w:val="008378F9"/>
    <w:rsid w:val="00840286"/>
    <w:rsid w:val="00841669"/>
    <w:rsid w:val="00841721"/>
    <w:rsid w:val="00842C42"/>
    <w:rsid w:val="008433AA"/>
    <w:rsid w:val="00843C79"/>
    <w:rsid w:val="00843F91"/>
    <w:rsid w:val="008441E7"/>
    <w:rsid w:val="0084571D"/>
    <w:rsid w:val="008458C7"/>
    <w:rsid w:val="008464F0"/>
    <w:rsid w:val="008467E3"/>
    <w:rsid w:val="008501FA"/>
    <w:rsid w:val="0085102C"/>
    <w:rsid w:val="00851DC6"/>
    <w:rsid w:val="008527B7"/>
    <w:rsid w:val="00853059"/>
    <w:rsid w:val="00853AAB"/>
    <w:rsid w:val="00853AE0"/>
    <w:rsid w:val="00853DA2"/>
    <w:rsid w:val="00854787"/>
    <w:rsid w:val="00854990"/>
    <w:rsid w:val="00854AF2"/>
    <w:rsid w:val="00856168"/>
    <w:rsid w:val="008562F7"/>
    <w:rsid w:val="00857052"/>
    <w:rsid w:val="008618E5"/>
    <w:rsid w:val="008639A0"/>
    <w:rsid w:val="008650FE"/>
    <w:rsid w:val="00865218"/>
    <w:rsid w:val="008665E4"/>
    <w:rsid w:val="00866DE2"/>
    <w:rsid w:val="00867158"/>
    <w:rsid w:val="0086767F"/>
    <w:rsid w:val="00873181"/>
    <w:rsid w:val="008732EE"/>
    <w:rsid w:val="008745C4"/>
    <w:rsid w:val="00874C01"/>
    <w:rsid w:val="008750BF"/>
    <w:rsid w:val="008751FB"/>
    <w:rsid w:val="008770EA"/>
    <w:rsid w:val="008772C0"/>
    <w:rsid w:val="00877560"/>
    <w:rsid w:val="00877D2B"/>
    <w:rsid w:val="00880CD8"/>
    <w:rsid w:val="00881851"/>
    <w:rsid w:val="008846E5"/>
    <w:rsid w:val="008850BE"/>
    <w:rsid w:val="008853FC"/>
    <w:rsid w:val="008857E5"/>
    <w:rsid w:val="00885EA8"/>
    <w:rsid w:val="00886072"/>
    <w:rsid w:val="008863C8"/>
    <w:rsid w:val="0088643A"/>
    <w:rsid w:val="0088645A"/>
    <w:rsid w:val="00887E90"/>
    <w:rsid w:val="00890C55"/>
    <w:rsid w:val="00891DFD"/>
    <w:rsid w:val="008926EE"/>
    <w:rsid w:val="00892C98"/>
    <w:rsid w:val="00893103"/>
    <w:rsid w:val="008932B3"/>
    <w:rsid w:val="00894231"/>
    <w:rsid w:val="0089484C"/>
    <w:rsid w:val="00894B94"/>
    <w:rsid w:val="00895A09"/>
    <w:rsid w:val="00895E92"/>
    <w:rsid w:val="0089642D"/>
    <w:rsid w:val="0089643A"/>
    <w:rsid w:val="00896556"/>
    <w:rsid w:val="0089695E"/>
    <w:rsid w:val="00896A2B"/>
    <w:rsid w:val="00896FD4"/>
    <w:rsid w:val="00897D0E"/>
    <w:rsid w:val="008A0484"/>
    <w:rsid w:val="008A1CE1"/>
    <w:rsid w:val="008A208E"/>
    <w:rsid w:val="008A467E"/>
    <w:rsid w:val="008A57A1"/>
    <w:rsid w:val="008A57BF"/>
    <w:rsid w:val="008A5C9B"/>
    <w:rsid w:val="008A5E82"/>
    <w:rsid w:val="008A69F8"/>
    <w:rsid w:val="008B07F1"/>
    <w:rsid w:val="008B223E"/>
    <w:rsid w:val="008B3453"/>
    <w:rsid w:val="008B386C"/>
    <w:rsid w:val="008B3AE0"/>
    <w:rsid w:val="008B460F"/>
    <w:rsid w:val="008B4801"/>
    <w:rsid w:val="008B6BE3"/>
    <w:rsid w:val="008C0E01"/>
    <w:rsid w:val="008C0FAD"/>
    <w:rsid w:val="008C14AF"/>
    <w:rsid w:val="008C2C83"/>
    <w:rsid w:val="008C2FFD"/>
    <w:rsid w:val="008C3230"/>
    <w:rsid w:val="008C3FAC"/>
    <w:rsid w:val="008C4CEE"/>
    <w:rsid w:val="008C551E"/>
    <w:rsid w:val="008C58ED"/>
    <w:rsid w:val="008C5C6A"/>
    <w:rsid w:val="008C6086"/>
    <w:rsid w:val="008C68EE"/>
    <w:rsid w:val="008C69EF"/>
    <w:rsid w:val="008D05F1"/>
    <w:rsid w:val="008D0CFA"/>
    <w:rsid w:val="008D1AD2"/>
    <w:rsid w:val="008D1CF2"/>
    <w:rsid w:val="008D28C1"/>
    <w:rsid w:val="008D4393"/>
    <w:rsid w:val="008D497E"/>
    <w:rsid w:val="008D5429"/>
    <w:rsid w:val="008D5C41"/>
    <w:rsid w:val="008D7164"/>
    <w:rsid w:val="008D78C7"/>
    <w:rsid w:val="008E0418"/>
    <w:rsid w:val="008E0912"/>
    <w:rsid w:val="008E28EB"/>
    <w:rsid w:val="008E3015"/>
    <w:rsid w:val="008E4197"/>
    <w:rsid w:val="008E4DB3"/>
    <w:rsid w:val="008E5778"/>
    <w:rsid w:val="008E5C28"/>
    <w:rsid w:val="008E5C9A"/>
    <w:rsid w:val="008E60DE"/>
    <w:rsid w:val="008E6727"/>
    <w:rsid w:val="008E6A58"/>
    <w:rsid w:val="008F05B6"/>
    <w:rsid w:val="008F0950"/>
    <w:rsid w:val="008F0B1B"/>
    <w:rsid w:val="008F0C83"/>
    <w:rsid w:val="008F1572"/>
    <w:rsid w:val="008F1909"/>
    <w:rsid w:val="008F2074"/>
    <w:rsid w:val="008F2A99"/>
    <w:rsid w:val="008F4441"/>
    <w:rsid w:val="008F658A"/>
    <w:rsid w:val="008F721F"/>
    <w:rsid w:val="00902EFD"/>
    <w:rsid w:val="0090365E"/>
    <w:rsid w:val="00903AA3"/>
    <w:rsid w:val="00904122"/>
    <w:rsid w:val="0090433A"/>
    <w:rsid w:val="00904CA4"/>
    <w:rsid w:val="0090659E"/>
    <w:rsid w:val="0091068E"/>
    <w:rsid w:val="00910A7A"/>
    <w:rsid w:val="00910C11"/>
    <w:rsid w:val="00912280"/>
    <w:rsid w:val="00912E14"/>
    <w:rsid w:val="0091301C"/>
    <w:rsid w:val="0091311C"/>
    <w:rsid w:val="0091364F"/>
    <w:rsid w:val="00913B39"/>
    <w:rsid w:val="00913CA2"/>
    <w:rsid w:val="00914335"/>
    <w:rsid w:val="00915910"/>
    <w:rsid w:val="0092040E"/>
    <w:rsid w:val="00920551"/>
    <w:rsid w:val="0092084A"/>
    <w:rsid w:val="00920DAE"/>
    <w:rsid w:val="009210C7"/>
    <w:rsid w:val="009214B1"/>
    <w:rsid w:val="00921D81"/>
    <w:rsid w:val="00922A99"/>
    <w:rsid w:val="00922DAD"/>
    <w:rsid w:val="0092438A"/>
    <w:rsid w:val="00924F39"/>
    <w:rsid w:val="00925FB3"/>
    <w:rsid w:val="00926105"/>
    <w:rsid w:val="0092735B"/>
    <w:rsid w:val="00930AEB"/>
    <w:rsid w:val="00930F47"/>
    <w:rsid w:val="00931242"/>
    <w:rsid w:val="009312D7"/>
    <w:rsid w:val="0093182B"/>
    <w:rsid w:val="00933B76"/>
    <w:rsid w:val="0093403F"/>
    <w:rsid w:val="00934348"/>
    <w:rsid w:val="009344CE"/>
    <w:rsid w:val="0093489E"/>
    <w:rsid w:val="0093494A"/>
    <w:rsid w:val="00934AEA"/>
    <w:rsid w:val="00935088"/>
    <w:rsid w:val="0093511B"/>
    <w:rsid w:val="00935174"/>
    <w:rsid w:val="00935FE7"/>
    <w:rsid w:val="0093721F"/>
    <w:rsid w:val="00937F06"/>
    <w:rsid w:val="00940B88"/>
    <w:rsid w:val="0094133D"/>
    <w:rsid w:val="00941497"/>
    <w:rsid w:val="00942176"/>
    <w:rsid w:val="009428E7"/>
    <w:rsid w:val="009429A0"/>
    <w:rsid w:val="00943824"/>
    <w:rsid w:val="00944498"/>
    <w:rsid w:val="00944F57"/>
    <w:rsid w:val="009469DE"/>
    <w:rsid w:val="0094729F"/>
    <w:rsid w:val="00950550"/>
    <w:rsid w:val="0095085E"/>
    <w:rsid w:val="00950B57"/>
    <w:rsid w:val="009512E9"/>
    <w:rsid w:val="0095220D"/>
    <w:rsid w:val="00953D14"/>
    <w:rsid w:val="00954A6F"/>
    <w:rsid w:val="00957989"/>
    <w:rsid w:val="009579CB"/>
    <w:rsid w:val="009604ED"/>
    <w:rsid w:val="009609F5"/>
    <w:rsid w:val="00963D36"/>
    <w:rsid w:val="00964A88"/>
    <w:rsid w:val="00964C7D"/>
    <w:rsid w:val="00964E6E"/>
    <w:rsid w:val="00965B20"/>
    <w:rsid w:val="0096662B"/>
    <w:rsid w:val="009668BC"/>
    <w:rsid w:val="00967655"/>
    <w:rsid w:val="00967CCA"/>
    <w:rsid w:val="00970014"/>
    <w:rsid w:val="00970671"/>
    <w:rsid w:val="00970A05"/>
    <w:rsid w:val="0097129B"/>
    <w:rsid w:val="00972E02"/>
    <w:rsid w:val="00974FFE"/>
    <w:rsid w:val="00975C35"/>
    <w:rsid w:val="00976546"/>
    <w:rsid w:val="00977492"/>
    <w:rsid w:val="0098057A"/>
    <w:rsid w:val="0098057E"/>
    <w:rsid w:val="00982E07"/>
    <w:rsid w:val="009834A7"/>
    <w:rsid w:val="009836B7"/>
    <w:rsid w:val="00984905"/>
    <w:rsid w:val="009849E3"/>
    <w:rsid w:val="009854A6"/>
    <w:rsid w:val="00985E26"/>
    <w:rsid w:val="00986072"/>
    <w:rsid w:val="009872ED"/>
    <w:rsid w:val="00990FFB"/>
    <w:rsid w:val="00991561"/>
    <w:rsid w:val="00991AE4"/>
    <w:rsid w:val="0099215D"/>
    <w:rsid w:val="009922C9"/>
    <w:rsid w:val="009961C3"/>
    <w:rsid w:val="00996FE8"/>
    <w:rsid w:val="00997A14"/>
    <w:rsid w:val="009A060F"/>
    <w:rsid w:val="009A0FA0"/>
    <w:rsid w:val="009A12B9"/>
    <w:rsid w:val="009A26AE"/>
    <w:rsid w:val="009A31FB"/>
    <w:rsid w:val="009A372E"/>
    <w:rsid w:val="009A50BF"/>
    <w:rsid w:val="009A6091"/>
    <w:rsid w:val="009A6820"/>
    <w:rsid w:val="009A7B1A"/>
    <w:rsid w:val="009B01FE"/>
    <w:rsid w:val="009B0376"/>
    <w:rsid w:val="009B06F2"/>
    <w:rsid w:val="009B0F22"/>
    <w:rsid w:val="009B2967"/>
    <w:rsid w:val="009B332F"/>
    <w:rsid w:val="009B35B1"/>
    <w:rsid w:val="009B45A1"/>
    <w:rsid w:val="009B46F0"/>
    <w:rsid w:val="009B56FE"/>
    <w:rsid w:val="009B5F2C"/>
    <w:rsid w:val="009B7CD6"/>
    <w:rsid w:val="009C0054"/>
    <w:rsid w:val="009C248E"/>
    <w:rsid w:val="009C2C64"/>
    <w:rsid w:val="009C494D"/>
    <w:rsid w:val="009C4A22"/>
    <w:rsid w:val="009D0067"/>
    <w:rsid w:val="009D118A"/>
    <w:rsid w:val="009D1B15"/>
    <w:rsid w:val="009D241F"/>
    <w:rsid w:val="009D2670"/>
    <w:rsid w:val="009D288F"/>
    <w:rsid w:val="009D56C8"/>
    <w:rsid w:val="009D6346"/>
    <w:rsid w:val="009D656F"/>
    <w:rsid w:val="009D6BD3"/>
    <w:rsid w:val="009D6E6B"/>
    <w:rsid w:val="009D7DC0"/>
    <w:rsid w:val="009E0B8A"/>
    <w:rsid w:val="009E1296"/>
    <w:rsid w:val="009E208F"/>
    <w:rsid w:val="009E2678"/>
    <w:rsid w:val="009E3413"/>
    <w:rsid w:val="009E3C5C"/>
    <w:rsid w:val="009E6782"/>
    <w:rsid w:val="009E772D"/>
    <w:rsid w:val="009E7886"/>
    <w:rsid w:val="009F0F33"/>
    <w:rsid w:val="009F194B"/>
    <w:rsid w:val="009F26CB"/>
    <w:rsid w:val="009F29D1"/>
    <w:rsid w:val="009F2A80"/>
    <w:rsid w:val="009F2FBF"/>
    <w:rsid w:val="009F371A"/>
    <w:rsid w:val="009F42C0"/>
    <w:rsid w:val="009F454D"/>
    <w:rsid w:val="009F4849"/>
    <w:rsid w:val="009F5013"/>
    <w:rsid w:val="009F5956"/>
    <w:rsid w:val="009F6973"/>
    <w:rsid w:val="00A01436"/>
    <w:rsid w:val="00A017EE"/>
    <w:rsid w:val="00A02EA2"/>
    <w:rsid w:val="00A03D67"/>
    <w:rsid w:val="00A04698"/>
    <w:rsid w:val="00A05521"/>
    <w:rsid w:val="00A07DB5"/>
    <w:rsid w:val="00A11081"/>
    <w:rsid w:val="00A11691"/>
    <w:rsid w:val="00A12193"/>
    <w:rsid w:val="00A13295"/>
    <w:rsid w:val="00A156DA"/>
    <w:rsid w:val="00A166FF"/>
    <w:rsid w:val="00A17223"/>
    <w:rsid w:val="00A17365"/>
    <w:rsid w:val="00A17492"/>
    <w:rsid w:val="00A17F07"/>
    <w:rsid w:val="00A205B4"/>
    <w:rsid w:val="00A20D09"/>
    <w:rsid w:val="00A211FB"/>
    <w:rsid w:val="00A21AE4"/>
    <w:rsid w:val="00A22275"/>
    <w:rsid w:val="00A2304C"/>
    <w:rsid w:val="00A238FE"/>
    <w:rsid w:val="00A24179"/>
    <w:rsid w:val="00A241EB"/>
    <w:rsid w:val="00A247A1"/>
    <w:rsid w:val="00A266B3"/>
    <w:rsid w:val="00A26A4D"/>
    <w:rsid w:val="00A273A9"/>
    <w:rsid w:val="00A276A9"/>
    <w:rsid w:val="00A31218"/>
    <w:rsid w:val="00A332BB"/>
    <w:rsid w:val="00A35ADB"/>
    <w:rsid w:val="00A35BA2"/>
    <w:rsid w:val="00A3624B"/>
    <w:rsid w:val="00A36AE3"/>
    <w:rsid w:val="00A373E3"/>
    <w:rsid w:val="00A375BC"/>
    <w:rsid w:val="00A407FC"/>
    <w:rsid w:val="00A41DF8"/>
    <w:rsid w:val="00A42651"/>
    <w:rsid w:val="00A44051"/>
    <w:rsid w:val="00A443B4"/>
    <w:rsid w:val="00A44A49"/>
    <w:rsid w:val="00A44ED5"/>
    <w:rsid w:val="00A4524F"/>
    <w:rsid w:val="00A4622C"/>
    <w:rsid w:val="00A475B4"/>
    <w:rsid w:val="00A47F4E"/>
    <w:rsid w:val="00A500CC"/>
    <w:rsid w:val="00A5171F"/>
    <w:rsid w:val="00A51B11"/>
    <w:rsid w:val="00A51DEF"/>
    <w:rsid w:val="00A53B70"/>
    <w:rsid w:val="00A53E04"/>
    <w:rsid w:val="00A54157"/>
    <w:rsid w:val="00A54B87"/>
    <w:rsid w:val="00A5553C"/>
    <w:rsid w:val="00A555B2"/>
    <w:rsid w:val="00A563A3"/>
    <w:rsid w:val="00A57814"/>
    <w:rsid w:val="00A6020C"/>
    <w:rsid w:val="00A610DC"/>
    <w:rsid w:val="00A6423B"/>
    <w:rsid w:val="00A644FC"/>
    <w:rsid w:val="00A65183"/>
    <w:rsid w:val="00A65741"/>
    <w:rsid w:val="00A65D44"/>
    <w:rsid w:val="00A67029"/>
    <w:rsid w:val="00A70CA8"/>
    <w:rsid w:val="00A71413"/>
    <w:rsid w:val="00A72073"/>
    <w:rsid w:val="00A724C6"/>
    <w:rsid w:val="00A72B39"/>
    <w:rsid w:val="00A73877"/>
    <w:rsid w:val="00A74047"/>
    <w:rsid w:val="00A75D3B"/>
    <w:rsid w:val="00A76E15"/>
    <w:rsid w:val="00A80A2F"/>
    <w:rsid w:val="00A80E5F"/>
    <w:rsid w:val="00A81002"/>
    <w:rsid w:val="00A8124F"/>
    <w:rsid w:val="00A81754"/>
    <w:rsid w:val="00A8277C"/>
    <w:rsid w:val="00A8290E"/>
    <w:rsid w:val="00A84038"/>
    <w:rsid w:val="00A84630"/>
    <w:rsid w:val="00A8522C"/>
    <w:rsid w:val="00A85817"/>
    <w:rsid w:val="00A85D1D"/>
    <w:rsid w:val="00A85FF5"/>
    <w:rsid w:val="00A87202"/>
    <w:rsid w:val="00A87CC1"/>
    <w:rsid w:val="00A907FD"/>
    <w:rsid w:val="00A90FC2"/>
    <w:rsid w:val="00A91B8B"/>
    <w:rsid w:val="00A91BC5"/>
    <w:rsid w:val="00A921D7"/>
    <w:rsid w:val="00A924C2"/>
    <w:rsid w:val="00A94675"/>
    <w:rsid w:val="00A96258"/>
    <w:rsid w:val="00A96962"/>
    <w:rsid w:val="00A97C00"/>
    <w:rsid w:val="00A97F3F"/>
    <w:rsid w:val="00AA0D72"/>
    <w:rsid w:val="00AA13CA"/>
    <w:rsid w:val="00AA149A"/>
    <w:rsid w:val="00AA17ED"/>
    <w:rsid w:val="00AA291A"/>
    <w:rsid w:val="00AA2F0C"/>
    <w:rsid w:val="00AA3146"/>
    <w:rsid w:val="00AA32DA"/>
    <w:rsid w:val="00AA333E"/>
    <w:rsid w:val="00AA3520"/>
    <w:rsid w:val="00AA353F"/>
    <w:rsid w:val="00AA44D1"/>
    <w:rsid w:val="00AA599A"/>
    <w:rsid w:val="00AA695D"/>
    <w:rsid w:val="00AB038F"/>
    <w:rsid w:val="00AB0897"/>
    <w:rsid w:val="00AB2D7D"/>
    <w:rsid w:val="00AB3EC1"/>
    <w:rsid w:val="00AB459C"/>
    <w:rsid w:val="00AB5BAB"/>
    <w:rsid w:val="00AB65A6"/>
    <w:rsid w:val="00AC071F"/>
    <w:rsid w:val="00AC2BAF"/>
    <w:rsid w:val="00AC2C08"/>
    <w:rsid w:val="00AC3FCD"/>
    <w:rsid w:val="00AC432F"/>
    <w:rsid w:val="00AC5023"/>
    <w:rsid w:val="00AC5314"/>
    <w:rsid w:val="00AC5C35"/>
    <w:rsid w:val="00AC7433"/>
    <w:rsid w:val="00AD02C2"/>
    <w:rsid w:val="00AD2426"/>
    <w:rsid w:val="00AD2596"/>
    <w:rsid w:val="00AD2C5E"/>
    <w:rsid w:val="00AD2DEC"/>
    <w:rsid w:val="00AD4D1B"/>
    <w:rsid w:val="00AD6975"/>
    <w:rsid w:val="00AD6AAD"/>
    <w:rsid w:val="00AD7292"/>
    <w:rsid w:val="00AD76A0"/>
    <w:rsid w:val="00AD7718"/>
    <w:rsid w:val="00AD7AFA"/>
    <w:rsid w:val="00AE13D8"/>
    <w:rsid w:val="00AE3B0D"/>
    <w:rsid w:val="00AE4044"/>
    <w:rsid w:val="00AE4DE5"/>
    <w:rsid w:val="00AE79D6"/>
    <w:rsid w:val="00AF04EF"/>
    <w:rsid w:val="00AF0CAF"/>
    <w:rsid w:val="00AF1DEA"/>
    <w:rsid w:val="00AF28E0"/>
    <w:rsid w:val="00AF2E4A"/>
    <w:rsid w:val="00AF335A"/>
    <w:rsid w:val="00AF3DC7"/>
    <w:rsid w:val="00AF4B18"/>
    <w:rsid w:val="00AF57A9"/>
    <w:rsid w:val="00AF6AAA"/>
    <w:rsid w:val="00AF75FF"/>
    <w:rsid w:val="00AF7F6C"/>
    <w:rsid w:val="00B01595"/>
    <w:rsid w:val="00B03ABD"/>
    <w:rsid w:val="00B03B35"/>
    <w:rsid w:val="00B05823"/>
    <w:rsid w:val="00B0596E"/>
    <w:rsid w:val="00B06960"/>
    <w:rsid w:val="00B07441"/>
    <w:rsid w:val="00B07CC2"/>
    <w:rsid w:val="00B07ED6"/>
    <w:rsid w:val="00B10D04"/>
    <w:rsid w:val="00B11939"/>
    <w:rsid w:val="00B11D1F"/>
    <w:rsid w:val="00B11D4E"/>
    <w:rsid w:val="00B12360"/>
    <w:rsid w:val="00B137EE"/>
    <w:rsid w:val="00B13D56"/>
    <w:rsid w:val="00B13EE0"/>
    <w:rsid w:val="00B145E0"/>
    <w:rsid w:val="00B15507"/>
    <w:rsid w:val="00B15883"/>
    <w:rsid w:val="00B16372"/>
    <w:rsid w:val="00B171A3"/>
    <w:rsid w:val="00B1740F"/>
    <w:rsid w:val="00B17BBA"/>
    <w:rsid w:val="00B17CCE"/>
    <w:rsid w:val="00B200D7"/>
    <w:rsid w:val="00B20262"/>
    <w:rsid w:val="00B21183"/>
    <w:rsid w:val="00B21D79"/>
    <w:rsid w:val="00B22404"/>
    <w:rsid w:val="00B2241E"/>
    <w:rsid w:val="00B23CD5"/>
    <w:rsid w:val="00B24802"/>
    <w:rsid w:val="00B259F3"/>
    <w:rsid w:val="00B26414"/>
    <w:rsid w:val="00B27400"/>
    <w:rsid w:val="00B300CF"/>
    <w:rsid w:val="00B31231"/>
    <w:rsid w:val="00B322B4"/>
    <w:rsid w:val="00B32958"/>
    <w:rsid w:val="00B32AD7"/>
    <w:rsid w:val="00B336EC"/>
    <w:rsid w:val="00B34104"/>
    <w:rsid w:val="00B35B1A"/>
    <w:rsid w:val="00B35D2E"/>
    <w:rsid w:val="00B36829"/>
    <w:rsid w:val="00B377FB"/>
    <w:rsid w:val="00B40285"/>
    <w:rsid w:val="00B4084F"/>
    <w:rsid w:val="00B41436"/>
    <w:rsid w:val="00B41B07"/>
    <w:rsid w:val="00B420F5"/>
    <w:rsid w:val="00B42CF3"/>
    <w:rsid w:val="00B43F05"/>
    <w:rsid w:val="00B44669"/>
    <w:rsid w:val="00B44C90"/>
    <w:rsid w:val="00B44DE3"/>
    <w:rsid w:val="00B45D7B"/>
    <w:rsid w:val="00B46288"/>
    <w:rsid w:val="00B467EC"/>
    <w:rsid w:val="00B47426"/>
    <w:rsid w:val="00B50510"/>
    <w:rsid w:val="00B50FE6"/>
    <w:rsid w:val="00B51D12"/>
    <w:rsid w:val="00B534B3"/>
    <w:rsid w:val="00B539E8"/>
    <w:rsid w:val="00B53AE7"/>
    <w:rsid w:val="00B548E5"/>
    <w:rsid w:val="00B54B51"/>
    <w:rsid w:val="00B570C5"/>
    <w:rsid w:val="00B5786A"/>
    <w:rsid w:val="00B61BAA"/>
    <w:rsid w:val="00B62448"/>
    <w:rsid w:val="00B62570"/>
    <w:rsid w:val="00B62DF3"/>
    <w:rsid w:val="00B63C20"/>
    <w:rsid w:val="00B65077"/>
    <w:rsid w:val="00B66119"/>
    <w:rsid w:val="00B670FF"/>
    <w:rsid w:val="00B705CB"/>
    <w:rsid w:val="00B70F3B"/>
    <w:rsid w:val="00B712ED"/>
    <w:rsid w:val="00B72128"/>
    <w:rsid w:val="00B7258E"/>
    <w:rsid w:val="00B726C5"/>
    <w:rsid w:val="00B7379A"/>
    <w:rsid w:val="00B7407C"/>
    <w:rsid w:val="00B742BA"/>
    <w:rsid w:val="00B743EE"/>
    <w:rsid w:val="00B80AED"/>
    <w:rsid w:val="00B81ADE"/>
    <w:rsid w:val="00B8258D"/>
    <w:rsid w:val="00B83245"/>
    <w:rsid w:val="00B83A8F"/>
    <w:rsid w:val="00B84387"/>
    <w:rsid w:val="00B8473C"/>
    <w:rsid w:val="00B852CA"/>
    <w:rsid w:val="00B86558"/>
    <w:rsid w:val="00B86E09"/>
    <w:rsid w:val="00B87852"/>
    <w:rsid w:val="00B87DC7"/>
    <w:rsid w:val="00B9023C"/>
    <w:rsid w:val="00B902C1"/>
    <w:rsid w:val="00B90706"/>
    <w:rsid w:val="00B91DB7"/>
    <w:rsid w:val="00B92FA6"/>
    <w:rsid w:val="00B93E36"/>
    <w:rsid w:val="00B94CE5"/>
    <w:rsid w:val="00B96367"/>
    <w:rsid w:val="00B96369"/>
    <w:rsid w:val="00B9661C"/>
    <w:rsid w:val="00B975C8"/>
    <w:rsid w:val="00B97AE1"/>
    <w:rsid w:val="00BA02FF"/>
    <w:rsid w:val="00BA0BD8"/>
    <w:rsid w:val="00BA1027"/>
    <w:rsid w:val="00BA1655"/>
    <w:rsid w:val="00BA16D0"/>
    <w:rsid w:val="00BA1D65"/>
    <w:rsid w:val="00BA1EA4"/>
    <w:rsid w:val="00BA2702"/>
    <w:rsid w:val="00BA3B4F"/>
    <w:rsid w:val="00BA3D76"/>
    <w:rsid w:val="00BA576B"/>
    <w:rsid w:val="00BA5B8B"/>
    <w:rsid w:val="00BB0DB2"/>
    <w:rsid w:val="00BB2322"/>
    <w:rsid w:val="00BB2DE6"/>
    <w:rsid w:val="00BB32C6"/>
    <w:rsid w:val="00BB349F"/>
    <w:rsid w:val="00BB3A6B"/>
    <w:rsid w:val="00BB3B58"/>
    <w:rsid w:val="00BB3E52"/>
    <w:rsid w:val="00BB6DE8"/>
    <w:rsid w:val="00BC03EF"/>
    <w:rsid w:val="00BC0466"/>
    <w:rsid w:val="00BC0489"/>
    <w:rsid w:val="00BC0CDC"/>
    <w:rsid w:val="00BC2151"/>
    <w:rsid w:val="00BC2C6C"/>
    <w:rsid w:val="00BC2D86"/>
    <w:rsid w:val="00BC3D42"/>
    <w:rsid w:val="00BC4D8E"/>
    <w:rsid w:val="00BC51FD"/>
    <w:rsid w:val="00BC58BC"/>
    <w:rsid w:val="00BC6088"/>
    <w:rsid w:val="00BD0DEB"/>
    <w:rsid w:val="00BD1E25"/>
    <w:rsid w:val="00BD500B"/>
    <w:rsid w:val="00BD577F"/>
    <w:rsid w:val="00BD5DA5"/>
    <w:rsid w:val="00BD6B40"/>
    <w:rsid w:val="00BD6C0B"/>
    <w:rsid w:val="00BE120B"/>
    <w:rsid w:val="00BE16EF"/>
    <w:rsid w:val="00BE17DB"/>
    <w:rsid w:val="00BE2BAA"/>
    <w:rsid w:val="00BE303E"/>
    <w:rsid w:val="00BE6586"/>
    <w:rsid w:val="00BE720C"/>
    <w:rsid w:val="00BF12BA"/>
    <w:rsid w:val="00BF14C3"/>
    <w:rsid w:val="00BF15BB"/>
    <w:rsid w:val="00BF2166"/>
    <w:rsid w:val="00BF2836"/>
    <w:rsid w:val="00BF29DE"/>
    <w:rsid w:val="00BF3308"/>
    <w:rsid w:val="00BF38FE"/>
    <w:rsid w:val="00BF4127"/>
    <w:rsid w:val="00BF4F74"/>
    <w:rsid w:val="00BF6B1F"/>
    <w:rsid w:val="00BF7CD6"/>
    <w:rsid w:val="00BF7FFA"/>
    <w:rsid w:val="00C00046"/>
    <w:rsid w:val="00C0088D"/>
    <w:rsid w:val="00C00F40"/>
    <w:rsid w:val="00C01B2A"/>
    <w:rsid w:val="00C023E6"/>
    <w:rsid w:val="00C025E5"/>
    <w:rsid w:val="00C029E5"/>
    <w:rsid w:val="00C04B2F"/>
    <w:rsid w:val="00C060E9"/>
    <w:rsid w:val="00C064BB"/>
    <w:rsid w:val="00C073B9"/>
    <w:rsid w:val="00C07B43"/>
    <w:rsid w:val="00C07C08"/>
    <w:rsid w:val="00C1023B"/>
    <w:rsid w:val="00C12363"/>
    <w:rsid w:val="00C12895"/>
    <w:rsid w:val="00C14046"/>
    <w:rsid w:val="00C15DC5"/>
    <w:rsid w:val="00C16556"/>
    <w:rsid w:val="00C1733B"/>
    <w:rsid w:val="00C17871"/>
    <w:rsid w:val="00C202F0"/>
    <w:rsid w:val="00C20743"/>
    <w:rsid w:val="00C224A6"/>
    <w:rsid w:val="00C238B2"/>
    <w:rsid w:val="00C24033"/>
    <w:rsid w:val="00C26D28"/>
    <w:rsid w:val="00C26E29"/>
    <w:rsid w:val="00C30295"/>
    <w:rsid w:val="00C30522"/>
    <w:rsid w:val="00C31577"/>
    <w:rsid w:val="00C3196F"/>
    <w:rsid w:val="00C31DC3"/>
    <w:rsid w:val="00C32A2F"/>
    <w:rsid w:val="00C33F3C"/>
    <w:rsid w:val="00C35619"/>
    <w:rsid w:val="00C35B90"/>
    <w:rsid w:val="00C364A6"/>
    <w:rsid w:val="00C36658"/>
    <w:rsid w:val="00C36C4A"/>
    <w:rsid w:val="00C37140"/>
    <w:rsid w:val="00C401F5"/>
    <w:rsid w:val="00C40BE2"/>
    <w:rsid w:val="00C41664"/>
    <w:rsid w:val="00C41933"/>
    <w:rsid w:val="00C4198B"/>
    <w:rsid w:val="00C41DB5"/>
    <w:rsid w:val="00C42F4C"/>
    <w:rsid w:val="00C437E2"/>
    <w:rsid w:val="00C45B97"/>
    <w:rsid w:val="00C470B4"/>
    <w:rsid w:val="00C47B90"/>
    <w:rsid w:val="00C5060D"/>
    <w:rsid w:val="00C50C42"/>
    <w:rsid w:val="00C50C82"/>
    <w:rsid w:val="00C52F2B"/>
    <w:rsid w:val="00C5342B"/>
    <w:rsid w:val="00C54217"/>
    <w:rsid w:val="00C55331"/>
    <w:rsid w:val="00C556D2"/>
    <w:rsid w:val="00C567BA"/>
    <w:rsid w:val="00C56A4C"/>
    <w:rsid w:val="00C5704E"/>
    <w:rsid w:val="00C57BE5"/>
    <w:rsid w:val="00C60701"/>
    <w:rsid w:val="00C61C5D"/>
    <w:rsid w:val="00C62213"/>
    <w:rsid w:val="00C6408D"/>
    <w:rsid w:val="00C65CDE"/>
    <w:rsid w:val="00C660B6"/>
    <w:rsid w:val="00C6639D"/>
    <w:rsid w:val="00C6686D"/>
    <w:rsid w:val="00C66EC4"/>
    <w:rsid w:val="00C71221"/>
    <w:rsid w:val="00C71635"/>
    <w:rsid w:val="00C72695"/>
    <w:rsid w:val="00C73091"/>
    <w:rsid w:val="00C7350D"/>
    <w:rsid w:val="00C738EF"/>
    <w:rsid w:val="00C769A9"/>
    <w:rsid w:val="00C77AFC"/>
    <w:rsid w:val="00C80197"/>
    <w:rsid w:val="00C80D60"/>
    <w:rsid w:val="00C818D7"/>
    <w:rsid w:val="00C81A56"/>
    <w:rsid w:val="00C81DA3"/>
    <w:rsid w:val="00C81FCE"/>
    <w:rsid w:val="00C82B6C"/>
    <w:rsid w:val="00C82FC5"/>
    <w:rsid w:val="00C85E5D"/>
    <w:rsid w:val="00C85FDE"/>
    <w:rsid w:val="00C8663B"/>
    <w:rsid w:val="00C879BE"/>
    <w:rsid w:val="00C87B1E"/>
    <w:rsid w:val="00C90395"/>
    <w:rsid w:val="00C913F3"/>
    <w:rsid w:val="00C92C5B"/>
    <w:rsid w:val="00C93F24"/>
    <w:rsid w:val="00C94818"/>
    <w:rsid w:val="00C95121"/>
    <w:rsid w:val="00C95349"/>
    <w:rsid w:val="00C95B15"/>
    <w:rsid w:val="00C960CC"/>
    <w:rsid w:val="00C97650"/>
    <w:rsid w:val="00CA0A37"/>
    <w:rsid w:val="00CA0B77"/>
    <w:rsid w:val="00CA0D5C"/>
    <w:rsid w:val="00CA1858"/>
    <w:rsid w:val="00CA27CB"/>
    <w:rsid w:val="00CA3879"/>
    <w:rsid w:val="00CA46B2"/>
    <w:rsid w:val="00CA5747"/>
    <w:rsid w:val="00CA6167"/>
    <w:rsid w:val="00CA63A0"/>
    <w:rsid w:val="00CA6A8A"/>
    <w:rsid w:val="00CA6DE7"/>
    <w:rsid w:val="00CA6F11"/>
    <w:rsid w:val="00CA7031"/>
    <w:rsid w:val="00CB0032"/>
    <w:rsid w:val="00CB0621"/>
    <w:rsid w:val="00CB063D"/>
    <w:rsid w:val="00CB067E"/>
    <w:rsid w:val="00CB1BAA"/>
    <w:rsid w:val="00CB1E9D"/>
    <w:rsid w:val="00CB29E0"/>
    <w:rsid w:val="00CB2FF9"/>
    <w:rsid w:val="00CB4651"/>
    <w:rsid w:val="00CB594F"/>
    <w:rsid w:val="00CB67ED"/>
    <w:rsid w:val="00CC0382"/>
    <w:rsid w:val="00CC0DCC"/>
    <w:rsid w:val="00CC1656"/>
    <w:rsid w:val="00CC23B1"/>
    <w:rsid w:val="00CC42C3"/>
    <w:rsid w:val="00CC4342"/>
    <w:rsid w:val="00CC4547"/>
    <w:rsid w:val="00CC4ABC"/>
    <w:rsid w:val="00CC5D3D"/>
    <w:rsid w:val="00CC5F54"/>
    <w:rsid w:val="00CC6648"/>
    <w:rsid w:val="00CC6B35"/>
    <w:rsid w:val="00CC7875"/>
    <w:rsid w:val="00CD077E"/>
    <w:rsid w:val="00CD2DEF"/>
    <w:rsid w:val="00CD34EA"/>
    <w:rsid w:val="00CD455A"/>
    <w:rsid w:val="00CD5632"/>
    <w:rsid w:val="00CD5FFF"/>
    <w:rsid w:val="00CD6B8A"/>
    <w:rsid w:val="00CE1B1F"/>
    <w:rsid w:val="00CE2092"/>
    <w:rsid w:val="00CE27A9"/>
    <w:rsid w:val="00CE298F"/>
    <w:rsid w:val="00CE35A1"/>
    <w:rsid w:val="00CE4BC8"/>
    <w:rsid w:val="00CE618C"/>
    <w:rsid w:val="00CE6897"/>
    <w:rsid w:val="00CE6C79"/>
    <w:rsid w:val="00CE6C7A"/>
    <w:rsid w:val="00CE6CFF"/>
    <w:rsid w:val="00CE75FD"/>
    <w:rsid w:val="00CF0A1A"/>
    <w:rsid w:val="00CF0F04"/>
    <w:rsid w:val="00CF2A43"/>
    <w:rsid w:val="00CF5DC5"/>
    <w:rsid w:val="00CF7156"/>
    <w:rsid w:val="00CF7461"/>
    <w:rsid w:val="00CF7B6D"/>
    <w:rsid w:val="00CF7F5F"/>
    <w:rsid w:val="00D0159E"/>
    <w:rsid w:val="00D02270"/>
    <w:rsid w:val="00D036B7"/>
    <w:rsid w:val="00D0424A"/>
    <w:rsid w:val="00D04748"/>
    <w:rsid w:val="00D04EEC"/>
    <w:rsid w:val="00D05306"/>
    <w:rsid w:val="00D058AE"/>
    <w:rsid w:val="00D07B65"/>
    <w:rsid w:val="00D07C6F"/>
    <w:rsid w:val="00D11BF8"/>
    <w:rsid w:val="00D136AB"/>
    <w:rsid w:val="00D1565C"/>
    <w:rsid w:val="00D177D1"/>
    <w:rsid w:val="00D17B6F"/>
    <w:rsid w:val="00D17DC7"/>
    <w:rsid w:val="00D216E3"/>
    <w:rsid w:val="00D21C5C"/>
    <w:rsid w:val="00D2261A"/>
    <w:rsid w:val="00D234E4"/>
    <w:rsid w:val="00D25742"/>
    <w:rsid w:val="00D26738"/>
    <w:rsid w:val="00D3064E"/>
    <w:rsid w:val="00D30AE2"/>
    <w:rsid w:val="00D30FEF"/>
    <w:rsid w:val="00D32837"/>
    <w:rsid w:val="00D32E54"/>
    <w:rsid w:val="00D33347"/>
    <w:rsid w:val="00D338EB"/>
    <w:rsid w:val="00D3520A"/>
    <w:rsid w:val="00D353C8"/>
    <w:rsid w:val="00D35C06"/>
    <w:rsid w:val="00D36768"/>
    <w:rsid w:val="00D369E2"/>
    <w:rsid w:val="00D36E36"/>
    <w:rsid w:val="00D400A0"/>
    <w:rsid w:val="00D40F50"/>
    <w:rsid w:val="00D41377"/>
    <w:rsid w:val="00D4210F"/>
    <w:rsid w:val="00D4221E"/>
    <w:rsid w:val="00D4391F"/>
    <w:rsid w:val="00D43E83"/>
    <w:rsid w:val="00D443F3"/>
    <w:rsid w:val="00D44550"/>
    <w:rsid w:val="00D44E90"/>
    <w:rsid w:val="00D45912"/>
    <w:rsid w:val="00D45B74"/>
    <w:rsid w:val="00D46FD6"/>
    <w:rsid w:val="00D50E07"/>
    <w:rsid w:val="00D50F98"/>
    <w:rsid w:val="00D512ED"/>
    <w:rsid w:val="00D53EE0"/>
    <w:rsid w:val="00D5400F"/>
    <w:rsid w:val="00D54572"/>
    <w:rsid w:val="00D553A7"/>
    <w:rsid w:val="00D560DD"/>
    <w:rsid w:val="00D57562"/>
    <w:rsid w:val="00D60684"/>
    <w:rsid w:val="00D60732"/>
    <w:rsid w:val="00D60AB6"/>
    <w:rsid w:val="00D613AE"/>
    <w:rsid w:val="00D62776"/>
    <w:rsid w:val="00D632E7"/>
    <w:rsid w:val="00D63D1C"/>
    <w:rsid w:val="00D63FAC"/>
    <w:rsid w:val="00D64870"/>
    <w:rsid w:val="00D64FC2"/>
    <w:rsid w:val="00D65C3D"/>
    <w:rsid w:val="00D65F2C"/>
    <w:rsid w:val="00D65F83"/>
    <w:rsid w:val="00D675B5"/>
    <w:rsid w:val="00D676C9"/>
    <w:rsid w:val="00D67CC0"/>
    <w:rsid w:val="00D7123C"/>
    <w:rsid w:val="00D716B7"/>
    <w:rsid w:val="00D71700"/>
    <w:rsid w:val="00D7181B"/>
    <w:rsid w:val="00D71973"/>
    <w:rsid w:val="00D7224D"/>
    <w:rsid w:val="00D737E8"/>
    <w:rsid w:val="00D749E7"/>
    <w:rsid w:val="00D75375"/>
    <w:rsid w:val="00D75FF7"/>
    <w:rsid w:val="00D76030"/>
    <w:rsid w:val="00D80116"/>
    <w:rsid w:val="00D818CB"/>
    <w:rsid w:val="00D850D4"/>
    <w:rsid w:val="00D9008A"/>
    <w:rsid w:val="00D916C4"/>
    <w:rsid w:val="00D91E53"/>
    <w:rsid w:val="00D946A9"/>
    <w:rsid w:val="00D94B3C"/>
    <w:rsid w:val="00DA0338"/>
    <w:rsid w:val="00DA0B66"/>
    <w:rsid w:val="00DA139B"/>
    <w:rsid w:val="00DA1BD2"/>
    <w:rsid w:val="00DA315A"/>
    <w:rsid w:val="00DA4680"/>
    <w:rsid w:val="00DA5226"/>
    <w:rsid w:val="00DA53C8"/>
    <w:rsid w:val="00DA6BC2"/>
    <w:rsid w:val="00DA7CBD"/>
    <w:rsid w:val="00DB0CB3"/>
    <w:rsid w:val="00DB208A"/>
    <w:rsid w:val="00DB2801"/>
    <w:rsid w:val="00DB28CA"/>
    <w:rsid w:val="00DB3B38"/>
    <w:rsid w:val="00DB40E1"/>
    <w:rsid w:val="00DB4505"/>
    <w:rsid w:val="00DB45D2"/>
    <w:rsid w:val="00DB4B5D"/>
    <w:rsid w:val="00DB597B"/>
    <w:rsid w:val="00DB5DD3"/>
    <w:rsid w:val="00DB5E9D"/>
    <w:rsid w:val="00DB6E3D"/>
    <w:rsid w:val="00DC040D"/>
    <w:rsid w:val="00DC04C9"/>
    <w:rsid w:val="00DC0E93"/>
    <w:rsid w:val="00DC254A"/>
    <w:rsid w:val="00DC2C21"/>
    <w:rsid w:val="00DC309F"/>
    <w:rsid w:val="00DC3298"/>
    <w:rsid w:val="00DC41C4"/>
    <w:rsid w:val="00DC43D6"/>
    <w:rsid w:val="00DC4911"/>
    <w:rsid w:val="00DC4C3B"/>
    <w:rsid w:val="00DC65CF"/>
    <w:rsid w:val="00DC6E39"/>
    <w:rsid w:val="00DC6ED6"/>
    <w:rsid w:val="00DC71C9"/>
    <w:rsid w:val="00DC7365"/>
    <w:rsid w:val="00DC7865"/>
    <w:rsid w:val="00DC79A1"/>
    <w:rsid w:val="00DD07AD"/>
    <w:rsid w:val="00DD1629"/>
    <w:rsid w:val="00DD3617"/>
    <w:rsid w:val="00DD4470"/>
    <w:rsid w:val="00DD5895"/>
    <w:rsid w:val="00DD6D84"/>
    <w:rsid w:val="00DE0A4B"/>
    <w:rsid w:val="00DE13FA"/>
    <w:rsid w:val="00DE223E"/>
    <w:rsid w:val="00DE3535"/>
    <w:rsid w:val="00DE3BFA"/>
    <w:rsid w:val="00DE3F22"/>
    <w:rsid w:val="00DE4202"/>
    <w:rsid w:val="00DF00E2"/>
    <w:rsid w:val="00DF06B1"/>
    <w:rsid w:val="00DF0A95"/>
    <w:rsid w:val="00DF2143"/>
    <w:rsid w:val="00DF2948"/>
    <w:rsid w:val="00DF2C1B"/>
    <w:rsid w:val="00DF3D03"/>
    <w:rsid w:val="00DF4580"/>
    <w:rsid w:val="00DF6233"/>
    <w:rsid w:val="00DF6B9E"/>
    <w:rsid w:val="00E00ADF"/>
    <w:rsid w:val="00E010D6"/>
    <w:rsid w:val="00E01D32"/>
    <w:rsid w:val="00E02240"/>
    <w:rsid w:val="00E034AF"/>
    <w:rsid w:val="00E04983"/>
    <w:rsid w:val="00E04B04"/>
    <w:rsid w:val="00E0620F"/>
    <w:rsid w:val="00E06F1D"/>
    <w:rsid w:val="00E07332"/>
    <w:rsid w:val="00E07B0E"/>
    <w:rsid w:val="00E07E74"/>
    <w:rsid w:val="00E103ED"/>
    <w:rsid w:val="00E11C4F"/>
    <w:rsid w:val="00E12096"/>
    <w:rsid w:val="00E129C7"/>
    <w:rsid w:val="00E12DA3"/>
    <w:rsid w:val="00E12F69"/>
    <w:rsid w:val="00E13595"/>
    <w:rsid w:val="00E13F5C"/>
    <w:rsid w:val="00E14041"/>
    <w:rsid w:val="00E15A03"/>
    <w:rsid w:val="00E15D97"/>
    <w:rsid w:val="00E20EAC"/>
    <w:rsid w:val="00E221F9"/>
    <w:rsid w:val="00E22656"/>
    <w:rsid w:val="00E22A44"/>
    <w:rsid w:val="00E246DA"/>
    <w:rsid w:val="00E27809"/>
    <w:rsid w:val="00E338F7"/>
    <w:rsid w:val="00E34A7F"/>
    <w:rsid w:val="00E35494"/>
    <w:rsid w:val="00E367DC"/>
    <w:rsid w:val="00E40D6A"/>
    <w:rsid w:val="00E41765"/>
    <w:rsid w:val="00E424F5"/>
    <w:rsid w:val="00E4275D"/>
    <w:rsid w:val="00E4330F"/>
    <w:rsid w:val="00E43F36"/>
    <w:rsid w:val="00E4784C"/>
    <w:rsid w:val="00E479B3"/>
    <w:rsid w:val="00E50628"/>
    <w:rsid w:val="00E506D7"/>
    <w:rsid w:val="00E507A7"/>
    <w:rsid w:val="00E511B5"/>
    <w:rsid w:val="00E53369"/>
    <w:rsid w:val="00E54669"/>
    <w:rsid w:val="00E54EA0"/>
    <w:rsid w:val="00E55092"/>
    <w:rsid w:val="00E55920"/>
    <w:rsid w:val="00E55B0E"/>
    <w:rsid w:val="00E56E9A"/>
    <w:rsid w:val="00E571EA"/>
    <w:rsid w:val="00E577FE"/>
    <w:rsid w:val="00E57E46"/>
    <w:rsid w:val="00E57F49"/>
    <w:rsid w:val="00E60830"/>
    <w:rsid w:val="00E61590"/>
    <w:rsid w:val="00E624D6"/>
    <w:rsid w:val="00E63526"/>
    <w:rsid w:val="00E63ACC"/>
    <w:rsid w:val="00E645B3"/>
    <w:rsid w:val="00E667DB"/>
    <w:rsid w:val="00E6696D"/>
    <w:rsid w:val="00E66E8C"/>
    <w:rsid w:val="00E673C7"/>
    <w:rsid w:val="00E67EC7"/>
    <w:rsid w:val="00E7030D"/>
    <w:rsid w:val="00E70B0D"/>
    <w:rsid w:val="00E728B3"/>
    <w:rsid w:val="00E7293C"/>
    <w:rsid w:val="00E72C03"/>
    <w:rsid w:val="00E74274"/>
    <w:rsid w:val="00E74278"/>
    <w:rsid w:val="00E7480A"/>
    <w:rsid w:val="00E75448"/>
    <w:rsid w:val="00E76089"/>
    <w:rsid w:val="00E76309"/>
    <w:rsid w:val="00E763EF"/>
    <w:rsid w:val="00E77904"/>
    <w:rsid w:val="00E81A36"/>
    <w:rsid w:val="00E83657"/>
    <w:rsid w:val="00E83CAE"/>
    <w:rsid w:val="00E8562D"/>
    <w:rsid w:val="00E85B8B"/>
    <w:rsid w:val="00E85BCC"/>
    <w:rsid w:val="00E86064"/>
    <w:rsid w:val="00E87AB0"/>
    <w:rsid w:val="00E87DA0"/>
    <w:rsid w:val="00E87F73"/>
    <w:rsid w:val="00E90D8C"/>
    <w:rsid w:val="00E91265"/>
    <w:rsid w:val="00E91413"/>
    <w:rsid w:val="00E91912"/>
    <w:rsid w:val="00E922BA"/>
    <w:rsid w:val="00E92F96"/>
    <w:rsid w:val="00E9465E"/>
    <w:rsid w:val="00E955C3"/>
    <w:rsid w:val="00E96304"/>
    <w:rsid w:val="00E96682"/>
    <w:rsid w:val="00E969B4"/>
    <w:rsid w:val="00E96D91"/>
    <w:rsid w:val="00E96E9C"/>
    <w:rsid w:val="00E973E5"/>
    <w:rsid w:val="00E97A17"/>
    <w:rsid w:val="00EA12FD"/>
    <w:rsid w:val="00EA1496"/>
    <w:rsid w:val="00EA22F8"/>
    <w:rsid w:val="00EA63D5"/>
    <w:rsid w:val="00EA6D5B"/>
    <w:rsid w:val="00EA73CC"/>
    <w:rsid w:val="00EB0892"/>
    <w:rsid w:val="00EB2C25"/>
    <w:rsid w:val="00EB3A66"/>
    <w:rsid w:val="00EB3E79"/>
    <w:rsid w:val="00EB41BA"/>
    <w:rsid w:val="00EB67DB"/>
    <w:rsid w:val="00EB700F"/>
    <w:rsid w:val="00EB7710"/>
    <w:rsid w:val="00EB7C47"/>
    <w:rsid w:val="00EC04A3"/>
    <w:rsid w:val="00EC1AA9"/>
    <w:rsid w:val="00EC2F68"/>
    <w:rsid w:val="00EC344F"/>
    <w:rsid w:val="00EC3598"/>
    <w:rsid w:val="00EC3D36"/>
    <w:rsid w:val="00EC4B0D"/>
    <w:rsid w:val="00EC55A0"/>
    <w:rsid w:val="00EC7971"/>
    <w:rsid w:val="00EC7AB2"/>
    <w:rsid w:val="00EC7DCE"/>
    <w:rsid w:val="00ED025E"/>
    <w:rsid w:val="00ED08BB"/>
    <w:rsid w:val="00ED1574"/>
    <w:rsid w:val="00ED3F87"/>
    <w:rsid w:val="00ED6968"/>
    <w:rsid w:val="00ED757D"/>
    <w:rsid w:val="00ED7DF6"/>
    <w:rsid w:val="00EE0CEA"/>
    <w:rsid w:val="00EE0DAF"/>
    <w:rsid w:val="00EE0DFB"/>
    <w:rsid w:val="00EE1D5B"/>
    <w:rsid w:val="00EE385B"/>
    <w:rsid w:val="00EE42A3"/>
    <w:rsid w:val="00EE4EB8"/>
    <w:rsid w:val="00EE6419"/>
    <w:rsid w:val="00EE6B39"/>
    <w:rsid w:val="00EE6D3A"/>
    <w:rsid w:val="00EE759A"/>
    <w:rsid w:val="00EE7ECC"/>
    <w:rsid w:val="00EF02D8"/>
    <w:rsid w:val="00EF0EBD"/>
    <w:rsid w:val="00EF263C"/>
    <w:rsid w:val="00EF28AE"/>
    <w:rsid w:val="00EF36BA"/>
    <w:rsid w:val="00EF373A"/>
    <w:rsid w:val="00EF4C76"/>
    <w:rsid w:val="00EF4FE3"/>
    <w:rsid w:val="00EF552A"/>
    <w:rsid w:val="00EF581F"/>
    <w:rsid w:val="00EF6E19"/>
    <w:rsid w:val="00EF70E7"/>
    <w:rsid w:val="00EF7CFD"/>
    <w:rsid w:val="00F0082E"/>
    <w:rsid w:val="00F0088C"/>
    <w:rsid w:val="00F009E3"/>
    <w:rsid w:val="00F00AD5"/>
    <w:rsid w:val="00F02219"/>
    <w:rsid w:val="00F02700"/>
    <w:rsid w:val="00F0440F"/>
    <w:rsid w:val="00F047AD"/>
    <w:rsid w:val="00F05D8C"/>
    <w:rsid w:val="00F068D9"/>
    <w:rsid w:val="00F105E0"/>
    <w:rsid w:val="00F10987"/>
    <w:rsid w:val="00F10EE4"/>
    <w:rsid w:val="00F11150"/>
    <w:rsid w:val="00F114FA"/>
    <w:rsid w:val="00F11A93"/>
    <w:rsid w:val="00F12667"/>
    <w:rsid w:val="00F1290D"/>
    <w:rsid w:val="00F12FB7"/>
    <w:rsid w:val="00F14219"/>
    <w:rsid w:val="00F14560"/>
    <w:rsid w:val="00F14F50"/>
    <w:rsid w:val="00F1535C"/>
    <w:rsid w:val="00F154F7"/>
    <w:rsid w:val="00F1572D"/>
    <w:rsid w:val="00F15CC4"/>
    <w:rsid w:val="00F16566"/>
    <w:rsid w:val="00F17468"/>
    <w:rsid w:val="00F2037D"/>
    <w:rsid w:val="00F206BB"/>
    <w:rsid w:val="00F228CC"/>
    <w:rsid w:val="00F23373"/>
    <w:rsid w:val="00F23B2F"/>
    <w:rsid w:val="00F244FC"/>
    <w:rsid w:val="00F260C4"/>
    <w:rsid w:val="00F26F57"/>
    <w:rsid w:val="00F273A9"/>
    <w:rsid w:val="00F2768C"/>
    <w:rsid w:val="00F31018"/>
    <w:rsid w:val="00F312EB"/>
    <w:rsid w:val="00F31378"/>
    <w:rsid w:val="00F31ECD"/>
    <w:rsid w:val="00F32CE0"/>
    <w:rsid w:val="00F3343F"/>
    <w:rsid w:val="00F33F7B"/>
    <w:rsid w:val="00F34540"/>
    <w:rsid w:val="00F346CA"/>
    <w:rsid w:val="00F354F1"/>
    <w:rsid w:val="00F3573D"/>
    <w:rsid w:val="00F36644"/>
    <w:rsid w:val="00F40F89"/>
    <w:rsid w:val="00F43320"/>
    <w:rsid w:val="00F434F2"/>
    <w:rsid w:val="00F43AD9"/>
    <w:rsid w:val="00F43E29"/>
    <w:rsid w:val="00F446E5"/>
    <w:rsid w:val="00F4540B"/>
    <w:rsid w:val="00F46D12"/>
    <w:rsid w:val="00F50A88"/>
    <w:rsid w:val="00F50F29"/>
    <w:rsid w:val="00F515B1"/>
    <w:rsid w:val="00F51679"/>
    <w:rsid w:val="00F5204F"/>
    <w:rsid w:val="00F520F0"/>
    <w:rsid w:val="00F525E4"/>
    <w:rsid w:val="00F527DC"/>
    <w:rsid w:val="00F52854"/>
    <w:rsid w:val="00F529E5"/>
    <w:rsid w:val="00F538CB"/>
    <w:rsid w:val="00F53D12"/>
    <w:rsid w:val="00F53F85"/>
    <w:rsid w:val="00F54B67"/>
    <w:rsid w:val="00F54BFD"/>
    <w:rsid w:val="00F55B19"/>
    <w:rsid w:val="00F5676F"/>
    <w:rsid w:val="00F572D8"/>
    <w:rsid w:val="00F5736C"/>
    <w:rsid w:val="00F57743"/>
    <w:rsid w:val="00F57DA7"/>
    <w:rsid w:val="00F60722"/>
    <w:rsid w:val="00F612E7"/>
    <w:rsid w:val="00F61820"/>
    <w:rsid w:val="00F629D1"/>
    <w:rsid w:val="00F62FEC"/>
    <w:rsid w:val="00F6340B"/>
    <w:rsid w:val="00F63432"/>
    <w:rsid w:val="00F67082"/>
    <w:rsid w:val="00F678C8"/>
    <w:rsid w:val="00F67A03"/>
    <w:rsid w:val="00F70399"/>
    <w:rsid w:val="00F708FD"/>
    <w:rsid w:val="00F70FF9"/>
    <w:rsid w:val="00F72999"/>
    <w:rsid w:val="00F73B21"/>
    <w:rsid w:val="00F74939"/>
    <w:rsid w:val="00F75D4C"/>
    <w:rsid w:val="00F765C5"/>
    <w:rsid w:val="00F77046"/>
    <w:rsid w:val="00F800C0"/>
    <w:rsid w:val="00F80168"/>
    <w:rsid w:val="00F803C8"/>
    <w:rsid w:val="00F80BA7"/>
    <w:rsid w:val="00F80D8F"/>
    <w:rsid w:val="00F80DCA"/>
    <w:rsid w:val="00F818A4"/>
    <w:rsid w:val="00F81BAB"/>
    <w:rsid w:val="00F83560"/>
    <w:rsid w:val="00F8359A"/>
    <w:rsid w:val="00F83764"/>
    <w:rsid w:val="00F84229"/>
    <w:rsid w:val="00F85E57"/>
    <w:rsid w:val="00F862C2"/>
    <w:rsid w:val="00F87518"/>
    <w:rsid w:val="00F90710"/>
    <w:rsid w:val="00F91674"/>
    <w:rsid w:val="00F91798"/>
    <w:rsid w:val="00F91F50"/>
    <w:rsid w:val="00F92847"/>
    <w:rsid w:val="00F929D0"/>
    <w:rsid w:val="00F94AEA"/>
    <w:rsid w:val="00F96DA4"/>
    <w:rsid w:val="00F97D1B"/>
    <w:rsid w:val="00FA10DE"/>
    <w:rsid w:val="00FA116D"/>
    <w:rsid w:val="00FA29C7"/>
    <w:rsid w:val="00FA3337"/>
    <w:rsid w:val="00FA3B17"/>
    <w:rsid w:val="00FA6087"/>
    <w:rsid w:val="00FA610B"/>
    <w:rsid w:val="00FA630E"/>
    <w:rsid w:val="00FA678F"/>
    <w:rsid w:val="00FA6E88"/>
    <w:rsid w:val="00FA73E5"/>
    <w:rsid w:val="00FB0585"/>
    <w:rsid w:val="00FB06DC"/>
    <w:rsid w:val="00FB0F0C"/>
    <w:rsid w:val="00FB1A61"/>
    <w:rsid w:val="00FB1E06"/>
    <w:rsid w:val="00FB2093"/>
    <w:rsid w:val="00FB232D"/>
    <w:rsid w:val="00FB2E76"/>
    <w:rsid w:val="00FB3363"/>
    <w:rsid w:val="00FB3944"/>
    <w:rsid w:val="00FB3F57"/>
    <w:rsid w:val="00FB45B9"/>
    <w:rsid w:val="00FB5117"/>
    <w:rsid w:val="00FB585A"/>
    <w:rsid w:val="00FB5B94"/>
    <w:rsid w:val="00FB5BA5"/>
    <w:rsid w:val="00FB61DD"/>
    <w:rsid w:val="00FB689F"/>
    <w:rsid w:val="00FB6A23"/>
    <w:rsid w:val="00FC0597"/>
    <w:rsid w:val="00FC1EA4"/>
    <w:rsid w:val="00FC2386"/>
    <w:rsid w:val="00FC2555"/>
    <w:rsid w:val="00FC3F10"/>
    <w:rsid w:val="00FC5911"/>
    <w:rsid w:val="00FC5D8D"/>
    <w:rsid w:val="00FC5E2B"/>
    <w:rsid w:val="00FC60A9"/>
    <w:rsid w:val="00FC6DF4"/>
    <w:rsid w:val="00FC7A80"/>
    <w:rsid w:val="00FD014C"/>
    <w:rsid w:val="00FD1209"/>
    <w:rsid w:val="00FD1B78"/>
    <w:rsid w:val="00FD27B1"/>
    <w:rsid w:val="00FD4A3C"/>
    <w:rsid w:val="00FD5912"/>
    <w:rsid w:val="00FD6314"/>
    <w:rsid w:val="00FD6804"/>
    <w:rsid w:val="00FD694A"/>
    <w:rsid w:val="00FD6D09"/>
    <w:rsid w:val="00FD7AE3"/>
    <w:rsid w:val="00FE04FF"/>
    <w:rsid w:val="00FE05E8"/>
    <w:rsid w:val="00FE05F8"/>
    <w:rsid w:val="00FE1E39"/>
    <w:rsid w:val="00FE226D"/>
    <w:rsid w:val="00FE2605"/>
    <w:rsid w:val="00FE3AB3"/>
    <w:rsid w:val="00FE6CF8"/>
    <w:rsid w:val="00FE724E"/>
    <w:rsid w:val="00FE75AE"/>
    <w:rsid w:val="00FE79EB"/>
    <w:rsid w:val="00FF0C31"/>
    <w:rsid w:val="00FF3A3B"/>
    <w:rsid w:val="00FF3E73"/>
    <w:rsid w:val="00FF4917"/>
    <w:rsid w:val="00FF4CD4"/>
    <w:rsid w:val="00FF4F63"/>
    <w:rsid w:val="00FF5906"/>
    <w:rsid w:val="00FF6509"/>
    <w:rsid w:val="00FF6B35"/>
    <w:rsid w:val="00FF7781"/>
    <w:rsid w:val="00FF7811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E4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4D9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E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1E4D9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E4D9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E4D9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E4D9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E4D9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4D9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C3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E4D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4D9D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E4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1E4D9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E4D9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E4D9D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E4D9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E4D9D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E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E4D9D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C3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36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991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 FT Group</Company>
  <LinksUpToDate>false</LinksUpToDate>
  <CharactersWithSpaces>6432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BOUCADAIR Mohamed TGI/OLN</dc:creator>
  <cp:lastModifiedBy>BOUCADAIR Mohamed TGI/OLN</cp:lastModifiedBy>
  <cp:revision>4</cp:revision>
  <dcterms:created xsi:type="dcterms:W3CDTF">2018-12-11T13:00:00Z</dcterms:created>
  <dcterms:modified xsi:type="dcterms:W3CDTF">2018-12-11T13:06:00Z</dcterms:modified>
</cp:coreProperties>
</file>