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3041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DRIP                                                        S. Card, Ed.</w:t>
      </w:r>
    </w:p>
    <w:p w14:paraId="6FC0429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Internet-Draft                                           A. Wiethuechter</w:t>
      </w:r>
    </w:p>
    <w:p w14:paraId="3DC8689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Intended status: Informational                             AX Enterprize</w:t>
      </w:r>
    </w:p>
    <w:p w14:paraId="4C611D8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Expires: 5 May 2021                                         R. Moskowitz</w:t>
      </w:r>
    </w:p>
    <w:p w14:paraId="44B6B87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                                  HTT Consulting</w:t>
      </w:r>
    </w:p>
    <w:p w14:paraId="30D02AD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                                       A. Gurtov</w:t>
      </w:r>
    </w:p>
    <w:p w14:paraId="3D09348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                            Linköping University</w:t>
      </w:r>
    </w:p>
    <w:p w14:paraId="2530190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                                 1 November 2020</w:t>
      </w:r>
    </w:p>
    <w:p w14:paraId="413BCA3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DC8DF0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E208A2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Drone Remote Identification Protocol (DRIP) Requirements</w:t>
      </w:r>
    </w:p>
    <w:p w14:paraId="1160AAA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draft-ietf-drip-reqs-06</w:t>
      </w:r>
    </w:p>
    <w:p w14:paraId="447F69C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70A28C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Abstract</w:t>
      </w:r>
    </w:p>
    <w:p w14:paraId="0BCBFFB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C1DCEA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This document defines terminology and requirements for Drone Remote</w:t>
      </w:r>
    </w:p>
    <w:p w14:paraId="0E8D6E8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Identification Protocol (DRIP) Working Group </w:t>
      </w:r>
      <w:del w:id="0" w:author="BOUCADAIR Mohamed TGI/OLN" w:date="2020-11-23T10:53:00Z">
        <w:r w:rsidRPr="000A045A" w:rsidDel="004E1671">
          <w:rPr>
            <w:rFonts w:ascii="Courier New" w:hAnsi="Courier New" w:cs="Courier New"/>
            <w:lang w:val="en-GB"/>
          </w:rPr>
          <w:delText xml:space="preserve">protocols </w:delText>
        </w:r>
      </w:del>
      <w:ins w:id="1" w:author="BOUCADAIR Mohamed TGI/OLN" w:date="2020-11-23T10:53:00Z">
        <w:r w:rsidR="004E1671">
          <w:rPr>
            <w:rFonts w:ascii="Courier New" w:hAnsi="Courier New" w:cs="Courier New"/>
            <w:lang w:val="en-GB"/>
          </w:rPr>
          <w:t>solutions</w:t>
        </w:r>
        <w:r w:rsidR="004E1671" w:rsidRPr="000A045A">
          <w:rPr>
            <w:rFonts w:ascii="Courier New" w:hAnsi="Courier New" w:cs="Courier New"/>
            <w:lang w:val="en-GB"/>
          </w:rPr>
          <w:t xml:space="preserve"> </w:t>
        </w:r>
      </w:ins>
      <w:r w:rsidRPr="000A045A">
        <w:rPr>
          <w:rFonts w:ascii="Courier New" w:hAnsi="Courier New" w:cs="Courier New"/>
          <w:lang w:val="en-GB"/>
        </w:rPr>
        <w:t>to support</w:t>
      </w:r>
    </w:p>
    <w:p w14:paraId="62D5072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Unmanned Aircraft System Remote Identification and tracking (UAS RID)</w:t>
      </w:r>
    </w:p>
    <w:p w14:paraId="2181520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for security, safety and other purposes.  Complementing external</w:t>
      </w:r>
    </w:p>
    <w:p w14:paraId="7934494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technical standards as regulator-accepted means of compliance with</w:t>
      </w:r>
    </w:p>
    <w:p w14:paraId="65EC233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UAS RID regulations, DRIP will:</w:t>
      </w:r>
    </w:p>
    <w:p w14:paraId="2F103A6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C9DE64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</w:t>
      </w:r>
      <w:ins w:id="2" w:author="BOUCADAIR Mohamed TGI/OLN" w:date="2020-11-23T10:52:00Z">
        <w:r w:rsidR="004E1671">
          <w:rPr>
            <w:rFonts w:ascii="Courier New" w:hAnsi="Courier New" w:cs="Courier New"/>
            <w:lang w:val="en-GB"/>
          </w:rPr>
          <w:t xml:space="preserve">* </w:t>
        </w:r>
      </w:ins>
      <w:r w:rsidRPr="000A045A">
        <w:rPr>
          <w:rFonts w:ascii="Courier New" w:hAnsi="Courier New" w:cs="Courier New"/>
          <w:lang w:val="en-GB"/>
        </w:rPr>
        <w:t>facilitate use of existing Internet resources to support UAS RID</w:t>
      </w:r>
    </w:p>
    <w:p w14:paraId="7096F4B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and to enable enhanced related services;</w:t>
      </w:r>
    </w:p>
    <w:p w14:paraId="6A3838D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9EABC0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</w:t>
      </w:r>
      <w:ins w:id="3" w:author="BOUCADAIR Mohamed TGI/OLN" w:date="2020-11-23T10:52:00Z">
        <w:r w:rsidR="004E1671">
          <w:rPr>
            <w:rFonts w:ascii="Courier New" w:hAnsi="Courier New" w:cs="Courier New"/>
            <w:lang w:val="en-GB"/>
          </w:rPr>
          <w:t xml:space="preserve">* </w:t>
        </w:r>
      </w:ins>
      <w:r w:rsidRPr="000A045A">
        <w:rPr>
          <w:rFonts w:ascii="Courier New" w:hAnsi="Courier New" w:cs="Courier New"/>
          <w:lang w:val="en-GB"/>
        </w:rPr>
        <w:t>enable online and offline verification that UAS RID information is</w:t>
      </w:r>
    </w:p>
    <w:p w14:paraId="0D3BF31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trustworthy.</w:t>
      </w:r>
    </w:p>
    <w:p w14:paraId="4FE8B88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DFCF03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Status of This Memo</w:t>
      </w:r>
    </w:p>
    <w:p w14:paraId="5B980C2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317FBE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This Internet-Draft is submitted in full conformance with the</w:t>
      </w:r>
    </w:p>
    <w:p w14:paraId="7A27B9C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provisions of BCP 78 and BCP 79.</w:t>
      </w:r>
    </w:p>
    <w:p w14:paraId="610F515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3B1A55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Internet-Drafts are working documents of the Internet Engineering</w:t>
      </w:r>
    </w:p>
    <w:p w14:paraId="7121EAA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Task Force (IETF).  Note that other groups may also distribute</w:t>
      </w:r>
    </w:p>
    <w:p w14:paraId="3D33EAE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working documents as Internet-Drafts.  The list of current Internet-</w:t>
      </w:r>
    </w:p>
    <w:p w14:paraId="0BC7587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Drafts is at https://datatracker.ietf.org/drafts/current/.</w:t>
      </w:r>
    </w:p>
    <w:p w14:paraId="799A929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9F5B8B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Internet-Drafts are draft documents valid for a maximum of six months</w:t>
      </w:r>
    </w:p>
    <w:p w14:paraId="22BD127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and may be updated, replaced, or obsoleted by other documents at any</w:t>
      </w:r>
    </w:p>
    <w:p w14:paraId="4A791C1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time.  It is inappropriate to use Internet-Drafts as reference</w:t>
      </w:r>
    </w:p>
    <w:p w14:paraId="2338850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material or to cite them other than as "work in progress."</w:t>
      </w:r>
    </w:p>
    <w:p w14:paraId="4A5497D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A50F5D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This Internet-Draft will expire on 5 May 2021.</w:t>
      </w:r>
    </w:p>
    <w:p w14:paraId="7EF3BC1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784157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138AFA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6B86F3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C8E817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20A9EA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C76663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53CCA49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 [Page 1]</w:t>
      </w:r>
    </w:p>
    <w:p w14:paraId="48293F17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716636C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 xml:space="preserve">Internet-Draft                  DRIP </w:t>
      </w:r>
      <w:commentRangeStart w:id="4"/>
      <w:r w:rsidRPr="000A045A">
        <w:rPr>
          <w:rFonts w:ascii="Courier New" w:hAnsi="Courier New" w:cs="Courier New"/>
          <w:lang w:val="en-GB"/>
        </w:rPr>
        <w:t>Reqs</w:t>
      </w:r>
      <w:commentRangeEnd w:id="4"/>
      <w:r w:rsidR="00B77FA0">
        <w:rPr>
          <w:rStyle w:val="Marquedecommentaire"/>
          <w:rFonts w:asciiTheme="minorHAnsi" w:hAnsiTheme="minorHAnsi"/>
        </w:rPr>
        <w:commentReference w:id="4"/>
      </w:r>
      <w:r w:rsidRPr="000A045A">
        <w:rPr>
          <w:rFonts w:ascii="Courier New" w:hAnsi="Courier New" w:cs="Courier New"/>
          <w:lang w:val="en-GB"/>
        </w:rPr>
        <w:t xml:space="preserve">                  November 2020</w:t>
      </w:r>
    </w:p>
    <w:p w14:paraId="794FB5C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1FD4C2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D5FBC0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Copyright Notice</w:t>
      </w:r>
    </w:p>
    <w:p w14:paraId="0CBC368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B85950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Copyright (c) 2020 IETF Trust and the persons identified as the</w:t>
      </w:r>
    </w:p>
    <w:p w14:paraId="3EB2937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document authors.  All rights reserved.</w:t>
      </w:r>
    </w:p>
    <w:p w14:paraId="63D0345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574CDF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This document is subject to BCP 78 and the IETF Trust's Legal</w:t>
      </w:r>
    </w:p>
    <w:p w14:paraId="2D0E46D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Provisions Relating to IETF Documents (https://trustee.ietf.org/</w:t>
      </w:r>
    </w:p>
    <w:p w14:paraId="17C04BD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license-info) in effect on the date of publication of this document.</w:t>
      </w:r>
    </w:p>
    <w:p w14:paraId="472B727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Please review these documents carefully, as they describe your rights</w:t>
      </w:r>
    </w:p>
    <w:p w14:paraId="68D331D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and restrictions with respect to this document.  Code Components</w:t>
      </w:r>
    </w:p>
    <w:p w14:paraId="092D0E6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extracted from this document must include Simplified BSD License text</w:t>
      </w:r>
    </w:p>
    <w:p w14:paraId="208E6FD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as described in Section 4.e of the Trust Legal Provisions and are</w:t>
      </w:r>
    </w:p>
    <w:p w14:paraId="13647C1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provided without warranty as described in the Simplified BSD License.</w:t>
      </w:r>
    </w:p>
    <w:p w14:paraId="10F87B8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7A7E4B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Table of Contents</w:t>
      </w:r>
    </w:p>
    <w:p w14:paraId="6EFD8E2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0425F6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1.  Introduction (Informative)  . . . . . . . . . . . . . . . . .   2</w:t>
      </w:r>
    </w:p>
    <w:p w14:paraId="5D53D7E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1.1.  Motivation  . . . . . . . . . . . . . . . . . . . . . . .   3</w:t>
      </w:r>
    </w:p>
    <w:p w14:paraId="748E83B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1.2.  Concerns and Constraints  . . . . . . . . . . . . . . . .   6</w:t>
      </w:r>
    </w:p>
    <w:p w14:paraId="1A5F282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1.3.  DRIP Scope  . . . . . . . . . . . . . . . . . . . . . . .   8</w:t>
      </w:r>
    </w:p>
    <w:p w14:paraId="4F93DD3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2.  Terms and Definitions . . . . . . . . . . . . . . . . . . . .   8</w:t>
      </w:r>
    </w:p>
    <w:p w14:paraId="769B908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2.1.  Requirements Terminology  . . . . . . . . . . . . . . . .   8</w:t>
      </w:r>
    </w:p>
    <w:p w14:paraId="49037DC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2.2.  Definitions . . . . . . . . . . . . . . . . . . . . . . .   9</w:t>
      </w:r>
    </w:p>
    <w:p w14:paraId="25FE12B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3.  UAS RID Problem Space . . . . . . . . . . . . . . . . . . . .  16</w:t>
      </w:r>
    </w:p>
    <w:p w14:paraId="1F1FD56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3.1.  Network RID . . . . . . . . . . . . . . . . . . . . . . .  18</w:t>
      </w:r>
    </w:p>
    <w:p w14:paraId="2349FC9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3.2.  Broadcast RID . . . . . . . . . . . . . . . . . . . . . .  20</w:t>
      </w:r>
    </w:p>
    <w:p w14:paraId="686B636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3.3.  USS in UTM and RID  . . . . . . . . . . . . . . . . . . .  22</w:t>
      </w:r>
    </w:p>
    <w:p w14:paraId="7AD2262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3.4.  DRIP Focus  . . . . . . . . . . . . . . . . . . . . . . .  23</w:t>
      </w:r>
    </w:p>
    <w:p w14:paraId="6B0DE8E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4.  Requirements  . . . . . . . . . . . . . . . . . . . . . . . .  24</w:t>
      </w:r>
    </w:p>
    <w:p w14:paraId="0FABC36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4.1.  General . . . . . . . . . . . . . . . . . . . . . . . . .  24</w:t>
      </w:r>
    </w:p>
    <w:p w14:paraId="4B73FAC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4.2.  Identifier  . . . . . . . . . . . . . . . . . . . . . . .  26</w:t>
      </w:r>
    </w:p>
    <w:p w14:paraId="3B69165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4.3.  Privacy . . . . . . . . . . . . . . . . . . . . . . . . .  27</w:t>
      </w:r>
    </w:p>
    <w:p w14:paraId="4989C95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4.4.  Registries  . . . . . . . . . . . . . . . . . . . . . . .  28</w:t>
      </w:r>
    </w:p>
    <w:p w14:paraId="45FEC78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5.  IANA Considerations . . . . . . . . . . . . . . . . . . . . .  29</w:t>
      </w:r>
    </w:p>
    <w:p w14:paraId="5A388E1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6.  Security Considerations . . . . . . . . . . . . . . . . . . .  29</w:t>
      </w:r>
    </w:p>
    <w:p w14:paraId="46AF9CE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7.  Privacy and Transparency Considerations . . . . . . . . . . .  30</w:t>
      </w:r>
    </w:p>
    <w:p w14:paraId="5A22817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8.  References  . . . . . . . . . . . . . . . . . . . . . . . . .  30</w:t>
      </w:r>
    </w:p>
    <w:p w14:paraId="78CD734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8.1.  Normative References  . . . . . . . . . . . . . . . . . .  31</w:t>
      </w:r>
    </w:p>
    <w:p w14:paraId="7CCBEB0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8.2.  Informative References  . . . . . . . . . . . . . . . . .  31</w:t>
      </w:r>
    </w:p>
    <w:p w14:paraId="3603E74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Appendix A.  Discussion and Limitations . . . . . . . . . . . . .  33</w:t>
      </w:r>
    </w:p>
    <w:p w14:paraId="4ECC34C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Acknowledgments . . . . . . . . . . . . . . . . . . . . . . . . .  35</w:t>
      </w:r>
    </w:p>
    <w:p w14:paraId="0B11BA0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Authors' Addresses  . . . . . . . . . . . . . . . . . . . . . . .  35</w:t>
      </w:r>
    </w:p>
    <w:p w14:paraId="421A11B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D270A72" w14:textId="46966C1A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1.  Introduction </w:t>
      </w:r>
      <w:commentRangeStart w:id="5"/>
      <w:del w:id="6" w:author="BOUCADAIR Mohamed TGI/OLN" w:date="2020-11-23T11:46:00Z">
        <w:r w:rsidRPr="000A045A" w:rsidDel="003A40EA">
          <w:rPr>
            <w:rFonts w:ascii="Courier New" w:hAnsi="Courier New" w:cs="Courier New"/>
            <w:lang w:val="en-GB"/>
          </w:rPr>
          <w:delText>(Informative)</w:delText>
        </w:r>
      </w:del>
      <w:commentRangeEnd w:id="5"/>
      <w:r w:rsidR="003A40EA">
        <w:rPr>
          <w:rStyle w:val="Marquedecommentaire"/>
          <w:rFonts w:asciiTheme="minorHAnsi" w:hAnsiTheme="minorHAnsi"/>
        </w:rPr>
        <w:commentReference w:id="5"/>
      </w:r>
    </w:p>
    <w:p w14:paraId="5DC8BD9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91EEFC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2E2550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FE5BBF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B68262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58C8DF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C2E465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64D781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Card, et al.               Expires 5 May 2021                   [Page 2]</w:t>
      </w:r>
    </w:p>
    <w:p w14:paraId="3505916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br w:type="page"/>
      </w:r>
    </w:p>
    <w:p w14:paraId="31A8F8D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3A5EF55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7F7155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CFBC6A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1.1.  Motivation</w:t>
      </w:r>
    </w:p>
    <w:p w14:paraId="32002EF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C17563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Many considerations (especially safety and security) necessitate</w:t>
      </w:r>
    </w:p>
    <w:p w14:paraId="365409B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Unmanned Aircraft Systems (UAS) Remote Identification and tracking</w:t>
      </w:r>
    </w:p>
    <w:p w14:paraId="5105D47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(RID).</w:t>
      </w:r>
    </w:p>
    <w:p w14:paraId="67B41C3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3AC2F8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Unmanned Aircraft (UA) may be fixed wing, rotary wing (e.g.,</w:t>
      </w:r>
    </w:p>
    <w:p w14:paraId="7FA8CA1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helicopter), hybrid, balloon, rocket, etc.  Small fixed wing UA</w:t>
      </w:r>
    </w:p>
    <w:p w14:paraId="095E22C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typically have Short Take-Off and Landing (STOL) capability; rotary</w:t>
      </w:r>
    </w:p>
    <w:p w14:paraId="7B693CA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wing and hybrid UA typically have Vertical Take-Off and Landing</w:t>
      </w:r>
    </w:p>
    <w:p w14:paraId="0F49B9E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(VTOL) capability.  UA may be single- or multi-engine.  The most</w:t>
      </w:r>
    </w:p>
    <w:p w14:paraId="1A6C982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common today are multicopters: rotary wing, multi engine.  The</w:t>
      </w:r>
    </w:p>
    <w:p w14:paraId="5314BD9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explosion in UAS was enabled by hobbyist development, for</w:t>
      </w:r>
    </w:p>
    <w:p w14:paraId="5DBB46D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multicopters, of advanced flight stability algorithms, enabling even</w:t>
      </w:r>
    </w:p>
    <w:p w14:paraId="749A7EC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inexperienced pilots to take off, fly to a location of interest,</w:t>
      </w:r>
    </w:p>
    <w:p w14:paraId="65FE60B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hover, and return to the take-off location or land at a distance.</w:t>
      </w:r>
    </w:p>
    <w:p w14:paraId="6AD2721A" w14:textId="77777777" w:rsidR="004E1671" w:rsidRDefault="004E1671" w:rsidP="00F22550">
      <w:pPr>
        <w:pStyle w:val="Textebrut"/>
        <w:rPr>
          <w:ins w:id="7" w:author="BOUCADAIR Mohamed TGI/OLN" w:date="2020-11-23T10:56:00Z"/>
          <w:rFonts w:ascii="Courier New" w:hAnsi="Courier New" w:cs="Courier New"/>
          <w:lang w:val="en-GB"/>
        </w:rPr>
      </w:pPr>
    </w:p>
    <w:p w14:paraId="26702CC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commentRangeStart w:id="8"/>
      <w:r w:rsidRPr="000A045A">
        <w:rPr>
          <w:rFonts w:ascii="Courier New" w:hAnsi="Courier New" w:cs="Courier New"/>
          <w:lang w:val="en-GB"/>
        </w:rPr>
        <w:t>UAS</w:t>
      </w:r>
      <w:commentRangeEnd w:id="8"/>
      <w:r w:rsidR="004E1671">
        <w:rPr>
          <w:rStyle w:val="Marquedecommentaire"/>
          <w:rFonts w:asciiTheme="minorHAnsi" w:hAnsiTheme="minorHAnsi"/>
        </w:rPr>
        <w:commentReference w:id="8"/>
      </w:r>
      <w:r w:rsidRPr="000A045A">
        <w:rPr>
          <w:rFonts w:ascii="Courier New" w:hAnsi="Courier New" w:cs="Courier New"/>
          <w:lang w:val="en-GB"/>
        </w:rPr>
        <w:t xml:space="preserve"> can be remotely piloted by a human (e.g., with a joystick) or</w:t>
      </w:r>
    </w:p>
    <w:p w14:paraId="3873C14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programmed to proceed from </w:t>
      </w:r>
      <w:commentRangeStart w:id="9"/>
      <w:r w:rsidRPr="000A045A">
        <w:rPr>
          <w:rFonts w:ascii="Courier New" w:hAnsi="Courier New" w:cs="Courier New"/>
          <w:lang w:val="en-GB"/>
        </w:rPr>
        <w:t xml:space="preserve">GNSS </w:t>
      </w:r>
      <w:commentRangeEnd w:id="9"/>
      <w:r w:rsidR="004E1671">
        <w:rPr>
          <w:rStyle w:val="Marquedecommentaire"/>
          <w:rFonts w:asciiTheme="minorHAnsi" w:hAnsiTheme="minorHAnsi"/>
        </w:rPr>
        <w:commentReference w:id="9"/>
      </w:r>
      <w:r w:rsidRPr="000A045A">
        <w:rPr>
          <w:rFonts w:ascii="Courier New" w:hAnsi="Courier New" w:cs="Courier New"/>
          <w:lang w:val="en-GB"/>
        </w:rPr>
        <w:t>waypoint to waypoint in a weak form</w:t>
      </w:r>
    </w:p>
    <w:p w14:paraId="4BCA0CC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of autonomy; stronger autonomy is coming.  UA are "low observable":</w:t>
      </w:r>
    </w:p>
    <w:p w14:paraId="21599F5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they typically have small radar </w:t>
      </w:r>
      <w:del w:id="10" w:author="BOUCADAIR Mohamed TGI/OLN" w:date="2020-11-23T10:58:00Z">
        <w:r w:rsidRPr="000A045A" w:rsidDel="004E1671">
          <w:rPr>
            <w:rFonts w:ascii="Courier New" w:hAnsi="Courier New" w:cs="Courier New"/>
            <w:lang w:val="en-GB"/>
          </w:rPr>
          <w:delText xml:space="preserve">cross </w:delText>
        </w:r>
      </w:del>
      <w:ins w:id="11" w:author="BOUCADAIR Mohamed TGI/OLN" w:date="2020-11-23T10:58:00Z">
        <w:r w:rsidR="004E1671" w:rsidRPr="000A045A">
          <w:rPr>
            <w:rFonts w:ascii="Courier New" w:hAnsi="Courier New" w:cs="Courier New"/>
            <w:lang w:val="en-GB"/>
          </w:rPr>
          <w:t>cross</w:t>
        </w:r>
        <w:r w:rsidR="004E1671">
          <w:rPr>
            <w:rFonts w:ascii="Courier New" w:hAnsi="Courier New" w:cs="Courier New"/>
            <w:lang w:val="en-GB"/>
          </w:rPr>
          <w:t>-</w:t>
        </w:r>
      </w:ins>
      <w:r w:rsidRPr="000A045A">
        <w:rPr>
          <w:rFonts w:ascii="Courier New" w:hAnsi="Courier New" w:cs="Courier New"/>
          <w:lang w:val="en-GB"/>
        </w:rPr>
        <w:t>section</w:t>
      </w:r>
      <w:del w:id="12" w:author="BOUCADAIR Mohamed TGI/OLN" w:date="2020-11-23T10:58:00Z">
        <w:r w:rsidRPr="000A045A" w:rsidDel="004E1671">
          <w:rPr>
            <w:rFonts w:ascii="Courier New" w:hAnsi="Courier New" w:cs="Courier New"/>
            <w:lang w:val="en-GB"/>
          </w:rPr>
          <w:delText xml:space="preserve">s; </w:delText>
        </w:r>
      </w:del>
      <w:ins w:id="13" w:author="BOUCADAIR Mohamed TGI/OLN" w:date="2020-11-23T10:58:00Z">
        <w:r w:rsidR="004E1671">
          <w:rPr>
            <w:rFonts w:ascii="Courier New" w:hAnsi="Courier New" w:cs="Courier New"/>
            <w:lang w:val="en-GB"/>
          </w:rPr>
          <w:t>.</w:t>
        </w:r>
        <w:r w:rsidR="004E1671" w:rsidRPr="000A045A">
          <w:rPr>
            <w:rFonts w:ascii="Courier New" w:hAnsi="Courier New" w:cs="Courier New"/>
            <w:lang w:val="en-GB"/>
          </w:rPr>
          <w:t xml:space="preserve"> </w:t>
        </w:r>
      </w:ins>
      <w:del w:id="14" w:author="BOUCADAIR Mohamed TGI/OLN" w:date="2020-11-23T10:58:00Z">
        <w:r w:rsidRPr="000A045A" w:rsidDel="004E1671">
          <w:rPr>
            <w:rFonts w:ascii="Courier New" w:hAnsi="Courier New" w:cs="Courier New"/>
            <w:lang w:val="en-GB"/>
          </w:rPr>
          <w:delText xml:space="preserve">they </w:delText>
        </w:r>
      </w:del>
      <w:ins w:id="15" w:author="BOUCADAIR Mohamed TGI/OLN" w:date="2020-11-23T10:58:00Z">
        <w:r w:rsidR="004E1671">
          <w:rPr>
            <w:rFonts w:ascii="Courier New" w:hAnsi="Courier New" w:cs="Courier New"/>
            <w:lang w:val="en-GB"/>
          </w:rPr>
          <w:t>T</w:t>
        </w:r>
        <w:r w:rsidR="004E1671" w:rsidRPr="000A045A">
          <w:rPr>
            <w:rFonts w:ascii="Courier New" w:hAnsi="Courier New" w:cs="Courier New"/>
            <w:lang w:val="en-GB"/>
          </w:rPr>
          <w:t xml:space="preserve">hey </w:t>
        </w:r>
      </w:ins>
      <w:r w:rsidRPr="000A045A">
        <w:rPr>
          <w:rFonts w:ascii="Courier New" w:hAnsi="Courier New" w:cs="Courier New"/>
          <w:lang w:val="en-GB"/>
        </w:rPr>
        <w:t>make noise quite</w:t>
      </w:r>
    </w:p>
    <w:p w14:paraId="06428D0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noticeable at short range but difficult to detect at distances they</w:t>
      </w:r>
    </w:p>
    <w:p w14:paraId="4229C0E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can quickly close (500 meters in under 17 seconds at 60 knots</w:t>
      </w:r>
      <w:del w:id="16" w:author="BOUCADAIR Mohamed TGI/OLN" w:date="2020-11-23T10:58:00Z">
        <w:r w:rsidRPr="000A045A" w:rsidDel="004E1671">
          <w:rPr>
            <w:rFonts w:ascii="Courier New" w:hAnsi="Courier New" w:cs="Courier New"/>
            <w:lang w:val="en-GB"/>
          </w:rPr>
          <w:delText xml:space="preserve">); </w:delText>
        </w:r>
      </w:del>
      <w:ins w:id="17" w:author="BOUCADAIR Mohamed TGI/OLN" w:date="2020-11-23T10:58:00Z">
        <w:r w:rsidR="004E1671" w:rsidRPr="000A045A">
          <w:rPr>
            <w:rFonts w:ascii="Courier New" w:hAnsi="Courier New" w:cs="Courier New"/>
            <w:lang w:val="en-GB"/>
          </w:rPr>
          <w:t>)</w:t>
        </w:r>
        <w:r w:rsidR="004E1671">
          <w:rPr>
            <w:rFonts w:ascii="Courier New" w:hAnsi="Courier New" w:cs="Courier New"/>
            <w:lang w:val="en-GB"/>
          </w:rPr>
          <w:t xml:space="preserve">. </w:t>
        </w:r>
        <w:r w:rsidR="004E1671" w:rsidRPr="000A045A">
          <w:rPr>
            <w:rFonts w:ascii="Courier New" w:hAnsi="Courier New" w:cs="Courier New"/>
            <w:lang w:val="en-GB"/>
          </w:rPr>
          <w:t xml:space="preserve"> </w:t>
        </w:r>
      </w:ins>
      <w:del w:id="18" w:author="BOUCADAIR Mohamed TGI/OLN" w:date="2020-11-23T10:58:00Z">
        <w:r w:rsidRPr="000A045A" w:rsidDel="004E1671">
          <w:rPr>
            <w:rFonts w:ascii="Courier New" w:hAnsi="Courier New" w:cs="Courier New"/>
            <w:lang w:val="en-GB"/>
          </w:rPr>
          <w:delText>they</w:delText>
        </w:r>
      </w:del>
      <w:ins w:id="19" w:author="BOUCADAIR Mohamed TGI/OLN" w:date="2020-11-23T10:58:00Z">
        <w:r w:rsidR="004E1671">
          <w:rPr>
            <w:rFonts w:ascii="Courier New" w:hAnsi="Courier New" w:cs="Courier New"/>
            <w:lang w:val="en-GB"/>
          </w:rPr>
          <w:t>T</w:t>
        </w:r>
        <w:r w:rsidR="004E1671" w:rsidRPr="000A045A">
          <w:rPr>
            <w:rFonts w:ascii="Courier New" w:hAnsi="Courier New" w:cs="Courier New"/>
            <w:lang w:val="en-GB"/>
          </w:rPr>
          <w:t>hey</w:t>
        </w:r>
      </w:ins>
    </w:p>
    <w:p w14:paraId="56DB2D72" w14:textId="3D91DD1B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typically fly at low altitudes (</w:t>
      </w:r>
      <w:ins w:id="20" w:author="BOUCADAIR Mohamed TGI/OLN" w:date="2020-11-24T07:00:00Z">
        <w:r w:rsidR="00B54613">
          <w:rPr>
            <w:rFonts w:ascii="Courier New" w:hAnsi="Courier New" w:cs="Courier New"/>
            <w:lang w:val="en-GB"/>
          </w:rPr>
          <w:t xml:space="preserve">e.g., </w:t>
        </w:r>
      </w:ins>
      <w:r w:rsidRPr="000A045A">
        <w:rPr>
          <w:rFonts w:ascii="Courier New" w:hAnsi="Courier New" w:cs="Courier New"/>
          <w:lang w:val="en-GB"/>
        </w:rPr>
        <w:t>for the small UAS to which RID</w:t>
      </w:r>
    </w:p>
    <w:p w14:paraId="316B571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applies in the </w:t>
      </w:r>
      <w:commentRangeStart w:id="21"/>
      <w:r w:rsidRPr="000A045A">
        <w:rPr>
          <w:rFonts w:ascii="Courier New" w:hAnsi="Courier New" w:cs="Courier New"/>
          <w:lang w:val="en-GB"/>
        </w:rPr>
        <w:t xml:space="preserve">US, under 400 feet </w:t>
      </w:r>
      <w:commentRangeStart w:id="22"/>
      <w:r w:rsidRPr="000A045A">
        <w:rPr>
          <w:rFonts w:ascii="Courier New" w:hAnsi="Courier New" w:cs="Courier New"/>
          <w:lang w:val="en-GB"/>
        </w:rPr>
        <w:t>AGL</w:t>
      </w:r>
      <w:commentRangeEnd w:id="22"/>
      <w:r w:rsidR="004E1671">
        <w:rPr>
          <w:rStyle w:val="Marquedecommentaire"/>
          <w:rFonts w:asciiTheme="minorHAnsi" w:hAnsiTheme="minorHAnsi"/>
        </w:rPr>
        <w:commentReference w:id="22"/>
      </w:r>
      <w:commentRangeEnd w:id="21"/>
      <w:r w:rsidR="004E1671">
        <w:rPr>
          <w:rStyle w:val="Marquedecommentaire"/>
          <w:rFonts w:asciiTheme="minorHAnsi" w:hAnsiTheme="minorHAnsi"/>
        </w:rPr>
        <w:commentReference w:id="21"/>
      </w:r>
      <w:del w:id="23" w:author="BOUCADAIR Mohamed TGI/OLN" w:date="2020-11-23T11:00:00Z">
        <w:r w:rsidRPr="000A045A" w:rsidDel="004E1671">
          <w:rPr>
            <w:rFonts w:ascii="Courier New" w:hAnsi="Courier New" w:cs="Courier New"/>
            <w:lang w:val="en-GB"/>
          </w:rPr>
          <w:delText xml:space="preserve">); </w:delText>
        </w:r>
      </w:del>
      <w:ins w:id="24" w:author="BOUCADAIR Mohamed TGI/OLN" w:date="2020-11-23T11:00:00Z">
        <w:r w:rsidR="004E1671" w:rsidRPr="000A045A">
          <w:rPr>
            <w:rFonts w:ascii="Courier New" w:hAnsi="Courier New" w:cs="Courier New"/>
            <w:lang w:val="en-GB"/>
          </w:rPr>
          <w:t>)</w:t>
        </w:r>
        <w:r w:rsidR="004E1671">
          <w:rPr>
            <w:rFonts w:ascii="Courier New" w:hAnsi="Courier New" w:cs="Courier New"/>
            <w:lang w:val="en-GB"/>
          </w:rPr>
          <w:t>.</w:t>
        </w:r>
        <w:r w:rsidR="004E1671" w:rsidRPr="000A045A">
          <w:rPr>
            <w:rFonts w:ascii="Courier New" w:hAnsi="Courier New" w:cs="Courier New"/>
            <w:lang w:val="en-GB"/>
          </w:rPr>
          <w:t xml:space="preserve"> </w:t>
        </w:r>
      </w:ins>
      <w:del w:id="25" w:author="BOUCADAIR Mohamed TGI/OLN" w:date="2020-11-23T11:00:00Z">
        <w:r w:rsidRPr="000A045A" w:rsidDel="004E1671">
          <w:rPr>
            <w:rFonts w:ascii="Courier New" w:hAnsi="Courier New" w:cs="Courier New"/>
            <w:lang w:val="en-GB"/>
          </w:rPr>
          <w:delText xml:space="preserve">they </w:delText>
        </w:r>
      </w:del>
      <w:ins w:id="26" w:author="BOUCADAIR Mohamed TGI/OLN" w:date="2020-11-23T11:00:00Z">
        <w:r w:rsidR="004E1671">
          <w:rPr>
            <w:rFonts w:ascii="Courier New" w:hAnsi="Courier New" w:cs="Courier New"/>
            <w:lang w:val="en-GB"/>
          </w:rPr>
          <w:t>UA</w:t>
        </w:r>
        <w:r w:rsidR="004E1671" w:rsidRPr="000A045A">
          <w:rPr>
            <w:rFonts w:ascii="Courier New" w:hAnsi="Courier New" w:cs="Courier New"/>
            <w:lang w:val="en-GB"/>
          </w:rPr>
          <w:t xml:space="preserve"> </w:t>
        </w:r>
      </w:ins>
      <w:r w:rsidRPr="000A045A">
        <w:rPr>
          <w:rFonts w:ascii="Courier New" w:hAnsi="Courier New" w:cs="Courier New"/>
          <w:lang w:val="en-GB"/>
        </w:rPr>
        <w:t xml:space="preserve">are </w:t>
      </w:r>
      <w:del w:id="27" w:author="BOUCADAIR Mohamed TGI/OLN" w:date="2020-11-23T11:01:00Z">
        <w:r w:rsidRPr="000A045A" w:rsidDel="004E1671">
          <w:rPr>
            <w:rFonts w:ascii="Courier New" w:hAnsi="Courier New" w:cs="Courier New"/>
            <w:lang w:val="en-GB"/>
          </w:rPr>
          <w:delText xml:space="preserve">highly </w:delText>
        </w:r>
      </w:del>
      <w:r w:rsidRPr="000A045A">
        <w:rPr>
          <w:rFonts w:ascii="Courier New" w:hAnsi="Courier New" w:cs="Courier New"/>
          <w:lang w:val="en-GB"/>
        </w:rPr>
        <w:t>maneuverable</w:t>
      </w:r>
    </w:p>
    <w:p w14:paraId="7DF8DDA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so can fly under trees and between buildings.</w:t>
      </w:r>
    </w:p>
    <w:p w14:paraId="4F5D2B4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451751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UA can carry payloads including sensors, cyber and kinetic weapons,</w:t>
      </w:r>
    </w:p>
    <w:p w14:paraId="0405E5B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or can be used themselves as weapons by flying them into targets.</w:t>
      </w:r>
    </w:p>
    <w:p w14:paraId="7149BE8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They can be flown by clueless, careless</w:t>
      </w:r>
      <w:ins w:id="28" w:author="BOUCADAIR Mohamed TGI/OLN" w:date="2020-11-23T11:01:00Z">
        <w:r w:rsidR="004E1671">
          <w:rPr>
            <w:rFonts w:ascii="Courier New" w:hAnsi="Courier New" w:cs="Courier New"/>
            <w:lang w:val="en-GB"/>
          </w:rPr>
          <w:t>,</w:t>
        </w:r>
      </w:ins>
      <w:r w:rsidRPr="000A045A">
        <w:rPr>
          <w:rFonts w:ascii="Courier New" w:hAnsi="Courier New" w:cs="Courier New"/>
          <w:lang w:val="en-GB"/>
        </w:rPr>
        <w:t xml:space="preserve"> or criminal operators.  Thus</w:t>
      </w:r>
    </w:p>
    <w:p w14:paraId="351FD56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 most basic function of UAS RID is "Identification Friend or Foe"</w:t>
      </w:r>
    </w:p>
    <w:p w14:paraId="2149BFE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(IFF) to mitigate the significant threat they present. </w:t>
      </w:r>
      <w:del w:id="29" w:author="BOUCADAIR Mohamed TGI/OLN" w:date="2020-11-23T11:02:00Z">
        <w:r w:rsidRPr="000A045A" w:rsidDel="00B77FA0">
          <w:rPr>
            <w:rFonts w:ascii="Courier New" w:hAnsi="Courier New" w:cs="Courier New"/>
            <w:lang w:val="en-GB"/>
          </w:rPr>
          <w:delText xml:space="preserve"> </w:delText>
        </w:r>
      </w:del>
      <w:r w:rsidRPr="000A045A">
        <w:rPr>
          <w:rFonts w:ascii="Courier New" w:hAnsi="Courier New" w:cs="Courier New"/>
          <w:lang w:val="en-GB"/>
        </w:rPr>
        <w:t>Numerous</w:t>
      </w:r>
    </w:p>
    <w:p w14:paraId="25530C2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other applications can be enabled or facilitated by RID</w:t>
      </w:r>
      <w:commentRangeStart w:id="30"/>
      <w:r w:rsidRPr="000A045A">
        <w:rPr>
          <w:rFonts w:ascii="Courier New" w:hAnsi="Courier New" w:cs="Courier New"/>
          <w:lang w:val="en-GB"/>
        </w:rPr>
        <w:t>: consider the</w:t>
      </w:r>
    </w:p>
    <w:p w14:paraId="7E071AB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importance of identifiers in many Internet protocols and services</w:t>
      </w:r>
      <w:commentRangeEnd w:id="30"/>
      <w:r w:rsidR="00B77FA0">
        <w:rPr>
          <w:rStyle w:val="Marquedecommentaire"/>
          <w:rFonts w:asciiTheme="minorHAnsi" w:hAnsiTheme="minorHAnsi"/>
        </w:rPr>
        <w:commentReference w:id="30"/>
      </w:r>
      <w:r w:rsidRPr="000A045A">
        <w:rPr>
          <w:rFonts w:ascii="Courier New" w:hAnsi="Courier New" w:cs="Courier New"/>
          <w:lang w:val="en-GB"/>
        </w:rPr>
        <w:t>.</w:t>
      </w:r>
    </w:p>
    <w:p w14:paraId="719824A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 general </w:t>
      </w:r>
      <w:commentRangeStart w:id="31"/>
      <w:r w:rsidRPr="000A045A">
        <w:rPr>
          <w:rFonts w:ascii="Courier New" w:hAnsi="Courier New" w:cs="Courier New"/>
          <w:lang w:val="en-GB"/>
        </w:rPr>
        <w:t xml:space="preserve">scenario </w:t>
      </w:r>
      <w:commentRangeEnd w:id="31"/>
      <w:r w:rsidR="00B77FA0">
        <w:rPr>
          <w:rStyle w:val="Marquedecommentaire"/>
          <w:rFonts w:asciiTheme="minorHAnsi" w:hAnsiTheme="minorHAnsi"/>
        </w:rPr>
        <w:commentReference w:id="31"/>
      </w:r>
      <w:r w:rsidRPr="000A045A">
        <w:rPr>
          <w:rFonts w:ascii="Courier New" w:hAnsi="Courier New" w:cs="Courier New"/>
          <w:lang w:val="en-GB"/>
        </w:rPr>
        <w:t>is illustrated in Figure 1.</w:t>
      </w:r>
    </w:p>
    <w:p w14:paraId="74C2525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DDE88D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D34457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95AE51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F146A6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D435F6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CAF54F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D5B9F8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F0424E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D08C5E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49CFED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5EA5D3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B070DA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8A29C9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15F765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64D08F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45D6EF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F76594A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 [Page 3]</w:t>
      </w:r>
    </w:p>
    <w:p w14:paraId="4A4C2CC5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675E66F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2BA0228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959CCB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50E83D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commentRangeStart w:id="32"/>
      <w:r w:rsidRPr="000A045A">
        <w:rPr>
          <w:rFonts w:ascii="Courier New" w:hAnsi="Courier New" w:cs="Courier New"/>
          <w:lang w:val="en-GB"/>
        </w:rPr>
        <w:t xml:space="preserve">                        UA1               UA2</w:t>
      </w:r>
    </w:p>
    <w:p w14:paraId="58E5556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x x               x x</w:t>
      </w:r>
    </w:p>
    <w:p w14:paraId="710B33E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xxxxx             xxxxx</w:t>
      </w:r>
    </w:p>
    <w:p w14:paraId="55D20D3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650CB2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48F1D9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General      x                           x     Public</w:t>
      </w:r>
    </w:p>
    <w:p w14:paraId="516E21B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Public     xxxxx                       xxxxx   Safety</w:t>
      </w:r>
    </w:p>
    <w:p w14:paraId="09101B63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0A045A">
        <w:rPr>
          <w:rFonts w:ascii="Courier New" w:hAnsi="Courier New" w:cs="Courier New"/>
          <w:lang w:val="en-GB"/>
        </w:rPr>
        <w:t xml:space="preserve">      </w:t>
      </w:r>
      <w:r w:rsidRPr="00F22550">
        <w:rPr>
          <w:rFonts w:ascii="Courier New" w:hAnsi="Courier New" w:cs="Courier New"/>
        </w:rPr>
        <w:t>Observer     x                           x     Observer</w:t>
      </w:r>
    </w:p>
    <w:p w14:paraId="49F75764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      x                           x</w:t>
      </w:r>
    </w:p>
    <w:p w14:paraId="30E07A89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     x x ---------+  +---------- x x</w:t>
      </w:r>
    </w:p>
    <w:p w14:paraId="2EC9A021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    x   x         |  |          x   x</w:t>
      </w:r>
    </w:p>
    <w:p w14:paraId="0810DAF9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                  |  |</w:t>
      </w:r>
    </w:p>
    <w:p w14:paraId="09AD32CA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                  +  +</w:t>
      </w:r>
    </w:p>
    <w:p w14:paraId="548228ED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               xxxxxxxxxx</w:t>
      </w:r>
    </w:p>
    <w:p w14:paraId="2068F91F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              x          x</w:t>
      </w:r>
    </w:p>
    <w:p w14:paraId="7629D8C0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  +----------+x Internet x+------------+</w:t>
      </w:r>
    </w:p>
    <w:p w14:paraId="3E6D2A52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  |           x          x             |</w:t>
      </w:r>
    </w:p>
    <w:p w14:paraId="7CFD6D44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UA1      x |            xxxxxxxxxx              | x    UA2</w:t>
      </w:r>
    </w:p>
    <w:p w14:paraId="2155D5F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F22550">
        <w:rPr>
          <w:rFonts w:ascii="Courier New" w:hAnsi="Courier New" w:cs="Courier New"/>
        </w:rPr>
        <w:t xml:space="preserve">    </w:t>
      </w:r>
      <w:r w:rsidRPr="000A045A">
        <w:rPr>
          <w:rFonts w:ascii="Courier New" w:hAnsi="Courier New" w:cs="Courier New"/>
          <w:lang w:val="en-GB"/>
        </w:rPr>
        <w:t>Pilot  xxxxx               + + +                xxxxx  Pilot</w:t>
      </w:r>
    </w:p>
    <w:p w14:paraId="74FE662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Operator  x                 | | |                  x  Operator</w:t>
      </w:r>
    </w:p>
    <w:p w14:paraId="5EA0F46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x                 | | |                  x</w:t>
      </w:r>
    </w:p>
    <w:p w14:paraId="5FCDDDE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x x                | | |                 x x</w:t>
      </w:r>
    </w:p>
    <w:p w14:paraId="77C7AF4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x   x               | | |                x   x</w:t>
      </w:r>
    </w:p>
    <w:p w14:paraId="429B288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       | | |</w:t>
      </w:r>
    </w:p>
    <w:p w14:paraId="556DB94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+----------+      | | |       +----------+</w:t>
      </w:r>
    </w:p>
    <w:p w14:paraId="6D68A4A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|          |------+ | +-------|          |</w:t>
      </w:r>
    </w:p>
    <w:p w14:paraId="6281F47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| Public   |        |         | Private  |</w:t>
      </w:r>
    </w:p>
    <w:p w14:paraId="2E8D141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| Registry |     +-----+      | Registry |</w:t>
      </w:r>
    </w:p>
    <w:p w14:paraId="75485E1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|          |     | DNS |      |          |</w:t>
      </w:r>
    </w:p>
    <w:p w14:paraId="744D965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+----------+     +-----+      +----------+</w:t>
      </w:r>
      <w:commentRangeEnd w:id="32"/>
      <w:r w:rsidR="00B77FA0">
        <w:rPr>
          <w:rStyle w:val="Marquedecommentaire"/>
          <w:rFonts w:asciiTheme="minorHAnsi" w:hAnsiTheme="minorHAnsi"/>
        </w:rPr>
        <w:commentReference w:id="32"/>
      </w:r>
    </w:p>
    <w:p w14:paraId="5F8DF55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40A64D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Figure 1: "General UAS RID Scenario"</w:t>
      </w:r>
    </w:p>
    <w:p w14:paraId="7DCC9D6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DC00CF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Note the absence of any links to/from the UA in Figure 1.  This is</w:t>
      </w:r>
    </w:p>
    <w:p w14:paraId="3BBEBD7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because UAS RID and other connectivity involving the UA varies as</w:t>
      </w:r>
    </w:p>
    <w:p w14:paraId="1F76841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described below.</w:t>
      </w:r>
    </w:p>
    <w:p w14:paraId="20B68A1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5DBD053" w14:textId="11EE194A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del w:id="33" w:author="BOUCADAIR Mohamed TGI/OLN" w:date="2020-11-24T07:06:00Z">
        <w:r w:rsidRPr="000A045A" w:rsidDel="00B54613">
          <w:rPr>
            <w:rFonts w:ascii="Courier New" w:hAnsi="Courier New" w:cs="Courier New"/>
            <w:lang w:val="en-GB"/>
          </w:rPr>
          <w:delText>Inherently</w:delText>
        </w:r>
      </w:del>
      <w:ins w:id="34" w:author="BOUCADAIR Mohamed TGI/OLN" w:date="2020-11-24T07:06:00Z">
        <w:r w:rsidR="00B54613">
          <w:rPr>
            <w:rFonts w:ascii="Courier New" w:hAnsi="Courier New" w:cs="Courier New"/>
            <w:lang w:val="en-GB"/>
          </w:rPr>
          <w:t>For example</w:t>
        </w:r>
      </w:ins>
      <w:r w:rsidRPr="000A045A">
        <w:rPr>
          <w:rFonts w:ascii="Courier New" w:hAnsi="Courier New" w:cs="Courier New"/>
          <w:lang w:val="en-GB"/>
        </w:rPr>
        <w:t xml:space="preserve">, </w:t>
      </w:r>
      <w:del w:id="35" w:author="BOUCADAIR Mohamed TGI/OLN" w:date="2020-11-24T07:06:00Z">
        <w:r w:rsidRPr="000A045A" w:rsidDel="00B54613">
          <w:rPr>
            <w:rFonts w:ascii="Courier New" w:hAnsi="Courier New" w:cs="Courier New"/>
            <w:lang w:val="en-GB"/>
          </w:rPr>
          <w:delText xml:space="preserve">any </w:delText>
        </w:r>
        <w:r w:rsidRPr="00B54613" w:rsidDel="00B54613">
          <w:rPr>
            <w:rFonts w:ascii="Courier New" w:hAnsi="Courier New" w:cs="Courier New"/>
            <w:highlight w:val="yellow"/>
            <w:lang w:val="en-GB"/>
            <w:rPrChange w:id="36" w:author="BOUCADAIR Mohamed TGI/OLN" w:date="2020-11-24T07:02:00Z">
              <w:rPr>
                <w:rFonts w:ascii="Courier New" w:hAnsi="Courier New" w:cs="Courier New"/>
                <w:lang w:val="en-GB"/>
              </w:rPr>
            </w:rPrChange>
          </w:rPr>
          <w:delText>responsible</w:delText>
        </w:r>
      </w:del>
      <w:ins w:id="37" w:author="BOUCADAIR Mohamed TGI/OLN" w:date="2020-11-24T07:06:00Z">
        <w:r w:rsidR="00B54613">
          <w:rPr>
            <w:rFonts w:ascii="Courier New" w:hAnsi="Courier New" w:cs="Courier New"/>
            <w:lang w:val="en-GB"/>
          </w:rPr>
          <w:t>an</w:t>
        </w:r>
      </w:ins>
      <w:r w:rsidRPr="000A045A">
        <w:rPr>
          <w:rFonts w:ascii="Courier New" w:hAnsi="Courier New" w:cs="Courier New"/>
          <w:lang w:val="en-GB"/>
        </w:rPr>
        <w:t xml:space="preserve"> Observer of UA </w:t>
      </w:r>
      <w:del w:id="38" w:author="BOUCADAIR Mohamed TGI/OLN" w:date="2020-11-24T07:02:00Z">
        <w:r w:rsidRPr="000A045A" w:rsidDel="00B54613">
          <w:rPr>
            <w:rFonts w:ascii="Courier New" w:hAnsi="Courier New" w:cs="Courier New"/>
            <w:lang w:val="en-GB"/>
          </w:rPr>
          <w:delText xml:space="preserve">must </w:delText>
        </w:r>
      </w:del>
      <w:ins w:id="39" w:author="BOUCADAIR Mohamed TGI/OLN" w:date="2020-11-24T07:02:00Z">
        <w:r w:rsidR="00B54613">
          <w:rPr>
            <w:rFonts w:ascii="Courier New" w:hAnsi="Courier New" w:cs="Courier New"/>
            <w:lang w:val="en-GB"/>
          </w:rPr>
          <w:t>will</w:t>
        </w:r>
        <w:r w:rsidR="00B54613" w:rsidRPr="000A045A">
          <w:rPr>
            <w:rFonts w:ascii="Courier New" w:hAnsi="Courier New" w:cs="Courier New"/>
            <w:lang w:val="en-GB"/>
          </w:rPr>
          <w:t xml:space="preserve"> </w:t>
        </w:r>
      </w:ins>
      <w:r w:rsidRPr="000A045A">
        <w:rPr>
          <w:rFonts w:ascii="Courier New" w:hAnsi="Courier New" w:cs="Courier New"/>
          <w:lang w:val="en-GB"/>
        </w:rPr>
        <w:t>classify them</w:t>
      </w:r>
      <w:del w:id="40" w:author="BOUCADAIR Mohamed TGI/OLN" w:date="2020-11-24T07:02:00Z">
        <w:r w:rsidRPr="000A045A" w:rsidDel="00B54613">
          <w:rPr>
            <w:rFonts w:ascii="Courier New" w:hAnsi="Courier New" w:cs="Courier New"/>
            <w:lang w:val="en-GB"/>
          </w:rPr>
          <w:delText>,</w:delText>
        </w:r>
      </w:del>
      <w:r w:rsidRPr="000A045A">
        <w:rPr>
          <w:rFonts w:ascii="Courier New" w:hAnsi="Courier New" w:cs="Courier New"/>
          <w:lang w:val="en-GB"/>
        </w:rPr>
        <w:t xml:space="preserve"> as</w:t>
      </w:r>
    </w:p>
    <w:p w14:paraId="2CD3B65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illustrated notionally in Figure 2.  For basic airspace Situational</w:t>
      </w:r>
    </w:p>
    <w:p w14:paraId="5106748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Awareness (SA), an Observer who classifies an UAS: as Taskable, can</w:t>
      </w:r>
    </w:p>
    <w:p w14:paraId="7FB0575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ask it to do something useful; as Low Concern, can reasonably assume</w:t>
      </w:r>
    </w:p>
    <w:p w14:paraId="2B13CD0C" w14:textId="66158D89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it is not malicious</w:t>
      </w:r>
      <w:del w:id="41" w:author="BOUCADAIR Mohamed TGI/OLN" w:date="2020-11-24T07:02:00Z">
        <w:r w:rsidRPr="000A045A" w:rsidDel="00B54613">
          <w:rPr>
            <w:rFonts w:ascii="Courier New" w:hAnsi="Courier New" w:cs="Courier New"/>
            <w:lang w:val="en-GB"/>
          </w:rPr>
          <w:delText>,</w:delText>
        </w:r>
      </w:del>
      <w:r w:rsidRPr="000A045A">
        <w:rPr>
          <w:rFonts w:ascii="Courier New" w:hAnsi="Courier New" w:cs="Courier New"/>
          <w:lang w:val="en-GB"/>
        </w:rPr>
        <w:t xml:space="preserve"> and would cooperate with requests to modify its</w:t>
      </w:r>
    </w:p>
    <w:p w14:paraId="31AE056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flight plans for safety concerns that arise; as High Concern or</w:t>
      </w:r>
    </w:p>
    <w:p w14:paraId="7C12E5AF" w14:textId="3E547014" w:rsidR="00F22550" w:rsidRPr="000A045A" w:rsidDel="00B54613" w:rsidRDefault="00F22550" w:rsidP="00B54613">
      <w:pPr>
        <w:pStyle w:val="Textebrut"/>
        <w:rPr>
          <w:del w:id="42" w:author="BOUCADAIR Mohamed TGI/OLN" w:date="2020-11-24T07:06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Unidentified, can focus surveillance on it.  </w:t>
      </w:r>
      <w:del w:id="43" w:author="BOUCADAIR Mohamed TGI/OLN" w:date="2020-11-24T07:06:00Z">
        <w:r w:rsidRPr="000A045A" w:rsidDel="00B54613">
          <w:rPr>
            <w:rFonts w:ascii="Courier New" w:hAnsi="Courier New" w:cs="Courier New"/>
            <w:lang w:val="en-GB"/>
          </w:rPr>
          <w:delText>These classes are not</w:delText>
        </w:r>
      </w:del>
    </w:p>
    <w:p w14:paraId="7C026886" w14:textId="598DB703" w:rsidR="00F22550" w:rsidRPr="000A045A" w:rsidRDefault="00F22550" w:rsidP="00B54613">
      <w:pPr>
        <w:pStyle w:val="Textebrut"/>
        <w:rPr>
          <w:rFonts w:ascii="Courier New" w:hAnsi="Courier New" w:cs="Courier New"/>
          <w:lang w:val="en-GB"/>
        </w:rPr>
      </w:pPr>
      <w:del w:id="44" w:author="BOUCADAIR Mohamed TGI/OLN" w:date="2020-11-24T07:06:00Z">
        <w:r w:rsidRPr="000A045A" w:rsidDel="00B54613">
          <w:rPr>
            <w:rFonts w:ascii="Courier New" w:hAnsi="Courier New" w:cs="Courier New"/>
            <w:lang w:val="en-GB"/>
          </w:rPr>
          <w:delText xml:space="preserve">   standard, but derive from </w:delText>
        </w:r>
        <w:r w:rsidRPr="00B54613" w:rsidDel="00B54613">
          <w:rPr>
            <w:rFonts w:ascii="Courier New" w:hAnsi="Courier New" w:cs="Courier New"/>
            <w:highlight w:val="yellow"/>
            <w:lang w:val="en-GB"/>
            <w:rPrChange w:id="45" w:author="BOUCADAIR Mohamed TGI/OLN" w:date="2020-11-24T07:07:00Z">
              <w:rPr>
                <w:rFonts w:ascii="Courier New" w:hAnsi="Courier New" w:cs="Courier New"/>
                <w:lang w:val="en-GB"/>
              </w:rPr>
            </w:rPrChange>
          </w:rPr>
          <w:delText>first principles</w:delText>
        </w:r>
        <w:r w:rsidRPr="000A045A" w:rsidDel="00B54613">
          <w:rPr>
            <w:rFonts w:ascii="Courier New" w:hAnsi="Courier New" w:cs="Courier New"/>
            <w:lang w:val="en-GB"/>
          </w:rPr>
          <w:delText>.</w:delText>
        </w:r>
      </w:del>
    </w:p>
    <w:p w14:paraId="0370E9E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DCAC55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701AD2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65D092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A36439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ECCBB5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F3B1818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 [Page 4]</w:t>
      </w:r>
    </w:p>
    <w:p w14:paraId="191852B9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552A3C6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505B1F6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2D11EF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B9DD46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xxxxxxx        +--------------+</w:t>
      </w:r>
    </w:p>
    <w:p w14:paraId="30EB4C9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x       x  No   |              |</w:t>
      </w:r>
    </w:p>
    <w:p w14:paraId="4DE6F5E8" w14:textId="443021EF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x   ID?   x+----&gt;| </w:t>
      </w:r>
      <w:commentRangeStart w:id="46"/>
      <w:ins w:id="47" w:author="BOUCADAIR Mohamed TGI/OLN" w:date="2020-11-24T07:03:00Z">
        <w:r w:rsidR="00B54613" w:rsidRPr="000A045A">
          <w:rPr>
            <w:rFonts w:ascii="Courier New" w:hAnsi="Courier New" w:cs="Courier New"/>
            <w:lang w:val="en-GB"/>
          </w:rPr>
          <w:t>Unidentified</w:t>
        </w:r>
      </w:ins>
      <w:del w:id="48" w:author="BOUCADAIR Mohamed TGI/OLN" w:date="2020-11-24T07:03:00Z">
        <w:r w:rsidRPr="000A045A" w:rsidDel="00B54613">
          <w:rPr>
            <w:rFonts w:ascii="Courier New" w:hAnsi="Courier New" w:cs="Courier New"/>
            <w:lang w:val="en-GB"/>
          </w:rPr>
          <w:delText>UNIDENTIFIED</w:delText>
        </w:r>
      </w:del>
      <w:commentRangeEnd w:id="46"/>
      <w:r w:rsidR="00B54613">
        <w:rPr>
          <w:rStyle w:val="Marquedecommentaire"/>
          <w:rFonts w:asciiTheme="minorHAnsi" w:hAnsiTheme="minorHAnsi"/>
        </w:rPr>
        <w:commentReference w:id="46"/>
      </w:r>
      <w:r w:rsidRPr="000A045A">
        <w:rPr>
          <w:rFonts w:ascii="Courier New" w:hAnsi="Courier New" w:cs="Courier New"/>
          <w:lang w:val="en-GB"/>
        </w:rPr>
        <w:t xml:space="preserve"> |</w:t>
      </w:r>
    </w:p>
    <w:p w14:paraId="30749B1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x       x       |              |</w:t>
      </w:r>
    </w:p>
    <w:p w14:paraId="046E00E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xxxxxxx        +--------------+</w:t>
      </w:r>
    </w:p>
    <w:p w14:paraId="0B26091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   +</w:t>
      </w:r>
    </w:p>
    <w:p w14:paraId="4D38A44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   | Yes</w:t>
      </w:r>
    </w:p>
    <w:p w14:paraId="1102421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   v</w:t>
      </w:r>
    </w:p>
    <w:p w14:paraId="1EADEBC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 xxxxxxx</w:t>
      </w:r>
    </w:p>
    <w:p w14:paraId="113A39E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     x       x</w:t>
      </w:r>
    </w:p>
    <w:p w14:paraId="01CD521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+---------+x  TYPE?  x+----------+</w:t>
      </w:r>
    </w:p>
    <w:p w14:paraId="3CD385D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|           x       x            |</w:t>
      </w:r>
    </w:p>
    <w:p w14:paraId="19C24D2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|            xxxxxxx             |</w:t>
      </w:r>
    </w:p>
    <w:p w14:paraId="4E164C3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|               +                |</w:t>
      </w:r>
    </w:p>
    <w:p w14:paraId="487700F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v               v                v</w:t>
      </w:r>
    </w:p>
    <w:p w14:paraId="186E0BC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+--------------+ +--------------+ +--------------+</w:t>
      </w:r>
    </w:p>
    <w:p w14:paraId="50C5D22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|              | |              | |              |</w:t>
      </w:r>
    </w:p>
    <w:p w14:paraId="501B7F8D" w14:textId="780F6380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|  </w:t>
      </w:r>
      <w:ins w:id="49" w:author="BOUCADAIR Mohamed TGI/OLN" w:date="2020-11-24T07:03:00Z">
        <w:r w:rsidR="00B54613" w:rsidRPr="000A045A">
          <w:rPr>
            <w:rFonts w:ascii="Courier New" w:hAnsi="Courier New" w:cs="Courier New"/>
            <w:lang w:val="en-GB"/>
          </w:rPr>
          <w:t>Taskable</w:t>
        </w:r>
      </w:ins>
      <w:del w:id="50" w:author="BOUCADAIR Mohamed TGI/OLN" w:date="2020-11-24T07:03:00Z">
        <w:r w:rsidRPr="000A045A" w:rsidDel="00B54613">
          <w:rPr>
            <w:rFonts w:ascii="Courier New" w:hAnsi="Courier New" w:cs="Courier New"/>
            <w:lang w:val="en-GB"/>
          </w:rPr>
          <w:delText>TASKABLE</w:delText>
        </w:r>
      </w:del>
      <w:r w:rsidRPr="000A045A">
        <w:rPr>
          <w:rFonts w:ascii="Courier New" w:hAnsi="Courier New" w:cs="Courier New"/>
          <w:lang w:val="en-GB"/>
        </w:rPr>
        <w:t xml:space="preserve">    | | </w:t>
      </w:r>
      <w:ins w:id="51" w:author="BOUCADAIR Mohamed TGI/OLN" w:date="2020-11-24T07:03:00Z">
        <w:r w:rsidR="00B54613" w:rsidRPr="000A045A">
          <w:rPr>
            <w:rFonts w:ascii="Courier New" w:hAnsi="Courier New" w:cs="Courier New"/>
            <w:lang w:val="en-GB"/>
          </w:rPr>
          <w:t>Low Concern</w:t>
        </w:r>
      </w:ins>
      <w:del w:id="52" w:author="BOUCADAIR Mohamed TGI/OLN" w:date="2020-11-24T07:03:00Z">
        <w:r w:rsidRPr="000A045A" w:rsidDel="00B54613">
          <w:rPr>
            <w:rFonts w:ascii="Courier New" w:hAnsi="Courier New" w:cs="Courier New"/>
            <w:lang w:val="en-GB"/>
          </w:rPr>
          <w:delText>LOW CONCERN</w:delText>
        </w:r>
      </w:del>
      <w:r w:rsidRPr="000A045A">
        <w:rPr>
          <w:rFonts w:ascii="Courier New" w:hAnsi="Courier New" w:cs="Courier New"/>
          <w:lang w:val="en-GB"/>
        </w:rPr>
        <w:t xml:space="preserve">  | | </w:t>
      </w:r>
      <w:ins w:id="53" w:author="BOUCADAIR Mohamed TGI/OLN" w:date="2020-11-24T07:03:00Z">
        <w:r w:rsidR="00B54613">
          <w:rPr>
            <w:rFonts w:ascii="Courier New" w:hAnsi="Courier New" w:cs="Courier New"/>
            <w:lang w:val="en-GB"/>
          </w:rPr>
          <w:t>High</w:t>
        </w:r>
        <w:r w:rsidR="00B54613" w:rsidRPr="000A045A">
          <w:rPr>
            <w:rFonts w:ascii="Courier New" w:hAnsi="Courier New" w:cs="Courier New"/>
            <w:lang w:val="en-GB"/>
          </w:rPr>
          <w:t xml:space="preserve"> Concern</w:t>
        </w:r>
      </w:ins>
      <w:del w:id="54" w:author="BOUCADAIR Mohamed TGI/OLN" w:date="2020-11-24T07:03:00Z">
        <w:r w:rsidRPr="000A045A" w:rsidDel="00B54613">
          <w:rPr>
            <w:rFonts w:ascii="Courier New" w:hAnsi="Courier New" w:cs="Courier New"/>
            <w:lang w:val="en-GB"/>
          </w:rPr>
          <w:delText>HIGH CONCERN</w:delText>
        </w:r>
      </w:del>
      <w:r w:rsidRPr="000A045A">
        <w:rPr>
          <w:rFonts w:ascii="Courier New" w:hAnsi="Courier New" w:cs="Courier New"/>
          <w:lang w:val="en-GB"/>
        </w:rPr>
        <w:t xml:space="preserve"> |</w:t>
      </w:r>
    </w:p>
    <w:p w14:paraId="49F9213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|              | |              | |              |</w:t>
      </w:r>
    </w:p>
    <w:p w14:paraId="757BD80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+--------------+ +--------------+ +--------------+</w:t>
      </w:r>
    </w:p>
    <w:p w14:paraId="2B1C56D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93C7A8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Figure 2: "Notional UAS Classification"</w:t>
      </w:r>
    </w:p>
    <w:p w14:paraId="20347F2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8FDEDE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ins w:id="55" w:author="BOUCADAIR Mohamed TGI/OLN" w:date="2020-11-23T11:10:00Z">
        <w:r w:rsidR="00B77FA0">
          <w:rPr>
            <w:rFonts w:ascii="Courier New" w:hAnsi="Courier New" w:cs="Courier New"/>
            <w:lang w:val="en-GB"/>
          </w:rPr>
          <w:t xml:space="preserve">In the context of this document, </w:t>
        </w:r>
      </w:ins>
      <w:del w:id="56" w:author="BOUCADAIR Mohamed TGI/OLN" w:date="2020-11-23T11:10:00Z">
        <w:r w:rsidRPr="000A045A" w:rsidDel="00B77FA0">
          <w:rPr>
            <w:rFonts w:ascii="Courier New" w:hAnsi="Courier New" w:cs="Courier New"/>
            <w:lang w:val="en-GB"/>
          </w:rPr>
          <w:delText xml:space="preserve">An </w:delText>
        </w:r>
      </w:del>
      <w:ins w:id="57" w:author="BOUCADAIR Mohamed TGI/OLN" w:date="2020-11-23T11:10:00Z">
        <w:r w:rsidR="00B77FA0">
          <w:rPr>
            <w:rFonts w:ascii="Courier New" w:hAnsi="Courier New" w:cs="Courier New"/>
            <w:lang w:val="en-GB"/>
          </w:rPr>
          <w:t>a</w:t>
        </w:r>
        <w:r w:rsidR="00B77FA0" w:rsidRPr="000A045A">
          <w:rPr>
            <w:rFonts w:ascii="Courier New" w:hAnsi="Courier New" w:cs="Courier New"/>
            <w:lang w:val="en-GB"/>
          </w:rPr>
          <w:t xml:space="preserve">n </w:t>
        </w:r>
      </w:ins>
      <w:r w:rsidRPr="000A045A">
        <w:rPr>
          <w:rFonts w:ascii="Courier New" w:hAnsi="Courier New" w:cs="Courier New"/>
          <w:lang w:val="en-GB"/>
        </w:rPr>
        <w:t>ID</w:t>
      </w:r>
      <w:ins w:id="58" w:author="BOUCADAIR Mohamed TGI/OLN" w:date="2020-11-23T11:10:00Z">
        <w:r w:rsidR="00B77FA0">
          <w:rPr>
            <w:rFonts w:ascii="Courier New" w:hAnsi="Courier New" w:cs="Courier New"/>
            <w:lang w:val="en-GB"/>
          </w:rPr>
          <w:t xml:space="preserve"> (Identifier)</w:t>
        </w:r>
      </w:ins>
      <w:r w:rsidRPr="000A045A">
        <w:rPr>
          <w:rFonts w:ascii="Courier New" w:hAnsi="Courier New" w:cs="Courier New"/>
          <w:lang w:val="en-GB"/>
        </w:rPr>
        <w:t xml:space="preserve"> is not an end in itself; it exists to enable lookups and</w:t>
      </w:r>
    </w:p>
    <w:p w14:paraId="609D8E3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provision of services complementing mere identification.</w:t>
      </w:r>
    </w:p>
    <w:p w14:paraId="17669EA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6E0C34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Using UAS RID to facilitate vehicular (V2X) communications and</w:t>
      </w:r>
    </w:p>
    <w:p w14:paraId="07B17D5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applications such as Detect And Avoid (DAA), which would impose</w:t>
      </w:r>
    </w:p>
    <w:p w14:paraId="3F229C6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tighter latency bounds than RID itself, is an obvious possibility,</w:t>
      </w:r>
    </w:p>
    <w:p w14:paraId="2DD6991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explicitly contemplated in the United States (US) Federal Aviation</w:t>
      </w:r>
    </w:p>
    <w:p w14:paraId="1CBC15B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Administration (FAA) Notice of Proposed Rule Making [NPRM].  However,</w:t>
      </w:r>
    </w:p>
    <w:p w14:paraId="769A122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applications of RID beyond RID itself, including DAA, have been</w:t>
      </w:r>
    </w:p>
    <w:p w14:paraId="0FB83C7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declared out of scope in ASTM International, Technical Committee F38</w:t>
      </w:r>
    </w:p>
    <w:p w14:paraId="29F54FD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(UAS), Subcommittee F38.02 (Aircraft Operations), Work Item WK65041</w:t>
      </w:r>
    </w:p>
    <w:p w14:paraId="4305C3E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(source of the widely cited </w:t>
      </w:r>
      <w:commentRangeStart w:id="59"/>
      <w:r w:rsidRPr="000A045A">
        <w:rPr>
          <w:rFonts w:ascii="Courier New" w:hAnsi="Courier New" w:cs="Courier New"/>
          <w:lang w:val="en-GB"/>
        </w:rPr>
        <w:t>[F3411-19]</w:t>
      </w:r>
      <w:commentRangeEnd w:id="59"/>
      <w:r w:rsidR="00C0540B">
        <w:rPr>
          <w:rStyle w:val="Marquedecommentaire"/>
          <w:rFonts w:asciiTheme="minorHAnsi" w:hAnsiTheme="minorHAnsi"/>
        </w:rPr>
        <w:commentReference w:id="59"/>
      </w:r>
      <w:r w:rsidRPr="000A045A">
        <w:rPr>
          <w:rFonts w:ascii="Courier New" w:hAnsi="Courier New" w:cs="Courier New"/>
          <w:lang w:val="en-GB"/>
        </w:rPr>
        <w:t>), based on a distinction</w:t>
      </w:r>
    </w:p>
    <w:p w14:paraId="4F3A317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between RID as a security standard vs DAA as a safety application.</w:t>
      </w:r>
    </w:p>
    <w:p w14:paraId="068972D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Although dynamic establishment of secure communications between the</w:t>
      </w:r>
    </w:p>
    <w:p w14:paraId="6206465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Observer and the UAS pilot seems to have been contemplated by the FAA</w:t>
      </w:r>
    </w:p>
    <w:p w14:paraId="25C55AF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UAS ID and Tracking Aviation Rulemaking Committee (ARC) in their</w:t>
      </w:r>
    </w:p>
    <w:p w14:paraId="1F3F63A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[Recommendations], it is not addressed in any of the subsequent</w:t>
      </w:r>
    </w:p>
    <w:p w14:paraId="5DDF317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proposed regulations or technical specifications.</w:t>
      </w:r>
    </w:p>
    <w:p w14:paraId="567AAC9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B3B82A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[Opinion1] and [WG105] cite the Direct Remote Identification</w:t>
      </w:r>
    </w:p>
    <w:p w14:paraId="750F44A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previously required and specified, explicitly stating that whereas</w:t>
      </w:r>
    </w:p>
    <w:p w14:paraId="65C9EFF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Direct RID is primarily for security purposes, "Electronic</w:t>
      </w:r>
    </w:p>
    <w:p w14:paraId="0F08D2F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Identification" (or the "Network Identification Service" in the</w:t>
      </w:r>
    </w:p>
    <w:p w14:paraId="60932D7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context of </w:t>
      </w:r>
      <w:commentRangeStart w:id="60"/>
      <w:r w:rsidRPr="000A045A">
        <w:rPr>
          <w:rFonts w:ascii="Courier New" w:hAnsi="Courier New" w:cs="Courier New"/>
          <w:lang w:val="en-GB"/>
        </w:rPr>
        <w:t>U-space</w:t>
      </w:r>
      <w:commentRangeEnd w:id="60"/>
      <w:r w:rsidR="00B77FA0">
        <w:rPr>
          <w:rStyle w:val="Marquedecommentaire"/>
          <w:rFonts w:asciiTheme="minorHAnsi" w:hAnsiTheme="minorHAnsi"/>
        </w:rPr>
        <w:commentReference w:id="60"/>
      </w:r>
      <w:r w:rsidRPr="000A045A">
        <w:rPr>
          <w:rFonts w:ascii="Courier New" w:hAnsi="Courier New" w:cs="Courier New"/>
          <w:lang w:val="en-GB"/>
        </w:rPr>
        <w:t>) is primarily for safety purposes (e.g.</w:t>
      </w:r>
      <w:ins w:id="61" w:author="BOUCADAIR Mohamed TGI/OLN" w:date="2020-11-23T11:13:00Z">
        <w:r w:rsidR="00B77FA0">
          <w:rPr>
            <w:rFonts w:ascii="Courier New" w:hAnsi="Courier New" w:cs="Courier New"/>
            <w:lang w:val="en-GB"/>
          </w:rPr>
          <w:t>,</w:t>
        </w:r>
      </w:ins>
      <w:r w:rsidRPr="000A045A">
        <w:rPr>
          <w:rFonts w:ascii="Courier New" w:hAnsi="Courier New" w:cs="Courier New"/>
          <w:lang w:val="en-GB"/>
        </w:rPr>
        <w:t xml:space="preserve"> air</w:t>
      </w:r>
    </w:p>
    <w:p w14:paraId="094339B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traffic management, especially hazards deconfliction) and also is</w:t>
      </w:r>
    </w:p>
    <w:p w14:paraId="730A105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423061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EAEA59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D141D0C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 [Page 5]</w:t>
      </w:r>
    </w:p>
    <w:p w14:paraId="07AB4B3A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517198E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0E03D5E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431955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D3A508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allowed to be used for other purposes such as support of efficient</w:t>
      </w:r>
    </w:p>
    <w:p w14:paraId="0130B19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operations.  These emerging standards allow the security and safety</w:t>
      </w:r>
    </w:p>
    <w:p w14:paraId="441A10E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oriented systems to be separate or merged.  In addition to mandating</w:t>
      </w:r>
    </w:p>
    <w:p w14:paraId="37072AF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both Broadcast and Network one-way to Observers, they will use V2V to</w:t>
      </w:r>
    </w:p>
    <w:p w14:paraId="2908EC4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other UAS (also likely to and/or from some manned aircraft).  These</w:t>
      </w:r>
    </w:p>
    <w:p w14:paraId="565D146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reflect the broad scope of the EU U-space concept, as being developed</w:t>
      </w:r>
    </w:p>
    <w:p w14:paraId="4BE42DC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 the Single European Sky ATM Research (SESAR) Joint Undertaking,</w:t>
      </w:r>
    </w:p>
    <w:p w14:paraId="0BBDD36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whose U-space architectural principles are outlined in [InitialView].</w:t>
      </w:r>
    </w:p>
    <w:p w14:paraId="0C6436F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B9E6B9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Security oriented UAS RID essentially has two goals: enable the</w:t>
      </w:r>
    </w:p>
    <w:p w14:paraId="0791637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general public to obtain and record an opaque ID for any observed UA,</w:t>
      </w:r>
    </w:p>
    <w:p w14:paraId="6FA23C5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which they can then report to authorities; enable authorities, from</w:t>
      </w:r>
    </w:p>
    <w:p w14:paraId="3DF30EC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such an ID, to look up information about the UAS and its operator.</w:t>
      </w:r>
    </w:p>
    <w:p w14:paraId="308AFBA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Safety oriented UAS RID has stronger requirements.  Aviation</w:t>
      </w:r>
    </w:p>
    <w:p w14:paraId="5EE600B3" w14:textId="3C6127BC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community </w:t>
      </w:r>
      <w:ins w:id="62" w:author="BOUCADAIR Mohamed TGI/OLN" w:date="2020-11-23T13:03:00Z">
        <w:r w:rsidR="00E80EEB" w:rsidRPr="000A045A">
          <w:rPr>
            <w:rFonts w:ascii="Courier New" w:hAnsi="Courier New" w:cs="Courier New"/>
            <w:lang w:val="en-GB"/>
          </w:rPr>
          <w:t xml:space="preserve">Standards Development Organizations </w:t>
        </w:r>
        <w:r w:rsidR="00E80EEB">
          <w:rPr>
            <w:rFonts w:ascii="Courier New" w:hAnsi="Courier New" w:cs="Courier New"/>
            <w:lang w:val="en-GB"/>
          </w:rPr>
          <w:t>(</w:t>
        </w:r>
      </w:ins>
      <w:r w:rsidRPr="000A045A">
        <w:rPr>
          <w:rFonts w:ascii="Courier New" w:hAnsi="Courier New" w:cs="Courier New"/>
          <w:lang w:val="en-GB"/>
        </w:rPr>
        <w:t>SDOs</w:t>
      </w:r>
      <w:ins w:id="63" w:author="BOUCADAIR Mohamed TGI/OLN" w:date="2020-11-23T13:03:00Z">
        <w:r w:rsidR="00E80EEB">
          <w:rPr>
            <w:rFonts w:ascii="Courier New" w:hAnsi="Courier New" w:cs="Courier New"/>
            <w:lang w:val="en-GB"/>
          </w:rPr>
          <w:t>)</w:t>
        </w:r>
      </w:ins>
      <w:r w:rsidRPr="000A045A">
        <w:rPr>
          <w:rFonts w:ascii="Courier New" w:hAnsi="Courier New" w:cs="Courier New"/>
          <w:lang w:val="en-GB"/>
        </w:rPr>
        <w:t xml:space="preserve"> set a higher bar for safety than for security,</w:t>
      </w:r>
    </w:p>
    <w:p w14:paraId="38B5BF9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especially with respect to reliability.</w:t>
      </w:r>
    </w:p>
    <w:p w14:paraId="2F8431F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D7E95D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1.2.  Concerns and Constraints</w:t>
      </w:r>
    </w:p>
    <w:p w14:paraId="7C475EA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906145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Disambiguation of multiple UA flying in close proximity may be very</w:t>
      </w:r>
    </w:p>
    <w:p w14:paraId="59471CF4" w14:textId="0CF3669C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challenging, even if each is reporting its identity, position</w:t>
      </w:r>
      <w:ins w:id="64" w:author="BOUCADAIR Mohamed TGI/OLN" w:date="2020-11-23T11:51:00Z">
        <w:r w:rsidR="003A40EA">
          <w:rPr>
            <w:rFonts w:ascii="Courier New" w:hAnsi="Courier New" w:cs="Courier New"/>
            <w:lang w:val="en-GB"/>
          </w:rPr>
          <w:t>,</w:t>
        </w:r>
      </w:ins>
      <w:r w:rsidRPr="000A045A">
        <w:rPr>
          <w:rFonts w:ascii="Courier New" w:hAnsi="Courier New" w:cs="Courier New"/>
          <w:lang w:val="en-GB"/>
        </w:rPr>
        <w:t xml:space="preserve"> and</w:t>
      </w:r>
    </w:p>
    <w:p w14:paraId="182EA43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velocity as accurately as it can.</w:t>
      </w:r>
    </w:p>
    <w:p w14:paraId="505DC6B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89C347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 origin of all information in UAS RID is operator self-reports.</w:t>
      </w:r>
    </w:p>
    <w:p w14:paraId="5B94991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Reports may be initiated by the remote pilot at the Ground Control</w:t>
      </w:r>
    </w:p>
    <w:p w14:paraId="6EC29AA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Station (GCS) console, by a software process on the GCS, or by a</w:t>
      </w:r>
    </w:p>
    <w:p w14:paraId="3AB36CC1" w14:textId="70B413FC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process on the UA.  Data in the reports may come from the UA (e.g.</w:t>
      </w:r>
      <w:ins w:id="65" w:author="BOUCADAIR Mohamed TGI/OLN" w:date="2020-11-23T11:52:00Z">
        <w:r w:rsidR="003A40EA">
          <w:rPr>
            <w:rFonts w:ascii="Courier New" w:hAnsi="Courier New" w:cs="Courier New"/>
            <w:lang w:val="en-GB"/>
          </w:rPr>
          <w:t>,</w:t>
        </w:r>
      </w:ins>
    </w:p>
    <w:p w14:paraId="1060069A" w14:textId="476F95EB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an on-board GNSS receiver), the GCS (e.g.</w:t>
      </w:r>
      <w:ins w:id="66" w:author="BOUCADAIR Mohamed TGI/OLN" w:date="2020-11-23T11:52:00Z">
        <w:r w:rsidR="003A40EA">
          <w:rPr>
            <w:rFonts w:ascii="Courier New" w:hAnsi="Courier New" w:cs="Courier New"/>
            <w:lang w:val="en-GB"/>
          </w:rPr>
          <w:t>,</w:t>
        </w:r>
      </w:ins>
      <w:r w:rsidRPr="000A045A">
        <w:rPr>
          <w:rFonts w:ascii="Courier New" w:hAnsi="Courier New" w:cs="Courier New"/>
          <w:lang w:val="en-GB"/>
        </w:rPr>
        <w:t xml:space="preserve"> dead reckoning UA location</w:t>
      </w:r>
    </w:p>
    <w:p w14:paraId="4EE9F74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based on takeoff location and piloting commands given since takeoff)</w:t>
      </w:r>
    </w:p>
    <w:p w14:paraId="00C0DEAD" w14:textId="23BF0F81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</w:t>
      </w:r>
      <w:del w:id="67" w:author="BOUCADAIR Mohamed TGI/OLN" w:date="2020-11-23T11:53:00Z">
        <w:r w:rsidRPr="000A045A" w:rsidDel="00DC0EB3">
          <w:rPr>
            <w:rFonts w:ascii="Courier New" w:hAnsi="Courier New" w:cs="Courier New"/>
            <w:lang w:val="en-GB"/>
          </w:rPr>
          <w:delText xml:space="preserve"> </w:delText>
        </w:r>
      </w:del>
      <w:ins w:id="68" w:author="BOUCADAIR Mohamed TGI/OLN" w:date="2020-11-23T11:53:00Z">
        <w:r w:rsidR="00DC0EB3">
          <w:rPr>
            <w:rFonts w:ascii="Courier New" w:hAnsi="Courier New" w:cs="Courier New"/>
            <w:lang w:val="en-GB"/>
          </w:rPr>
          <w:t xml:space="preserve">, </w:t>
        </w:r>
      </w:ins>
      <w:r w:rsidRPr="000A045A">
        <w:rPr>
          <w:rFonts w:ascii="Courier New" w:hAnsi="Courier New" w:cs="Courier New"/>
          <w:lang w:val="en-GB"/>
        </w:rPr>
        <w:t>and/or sensors available to the operator (e.g.</w:t>
      </w:r>
      <w:ins w:id="69" w:author="BOUCADAIR Mohamed TGI/OLN" w:date="2020-11-23T11:52:00Z">
        <w:r w:rsidR="003A40EA">
          <w:rPr>
            <w:rFonts w:ascii="Courier New" w:hAnsi="Courier New" w:cs="Courier New"/>
            <w:lang w:val="en-GB"/>
          </w:rPr>
          <w:t>,</w:t>
        </w:r>
      </w:ins>
      <w:r w:rsidRPr="000A045A">
        <w:rPr>
          <w:rFonts w:ascii="Courier New" w:hAnsi="Courier New" w:cs="Courier New"/>
          <w:lang w:val="en-GB"/>
        </w:rPr>
        <w:t xml:space="preserve"> radar or cameras).</w:t>
      </w:r>
    </w:p>
    <w:p w14:paraId="022B51F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Whether information comes proximately from the operator, or from</w:t>
      </w:r>
    </w:p>
    <w:p w14:paraId="52F33BC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automated systems configured by the operator, there are possibilities</w:t>
      </w:r>
    </w:p>
    <w:p w14:paraId="5849339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not only of unintentional error in, but also of intentional</w:t>
      </w:r>
    </w:p>
    <w:p w14:paraId="0B4D27D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falsification of, this data.</w:t>
      </w:r>
    </w:p>
    <w:p w14:paraId="29FDF98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F59D5FC" w14:textId="206E432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Minimal specified information must be made available to the public</w:t>
      </w:r>
      <w:del w:id="70" w:author="BOUCADAIR Mohamed TGI/OLN" w:date="2020-11-23T12:57:00Z">
        <w:r w:rsidRPr="000A045A" w:rsidDel="00E80EEB">
          <w:rPr>
            <w:rFonts w:ascii="Courier New" w:hAnsi="Courier New" w:cs="Courier New"/>
            <w:lang w:val="en-GB"/>
          </w:rPr>
          <w:delText>;</w:delText>
        </w:r>
      </w:del>
      <w:ins w:id="71" w:author="BOUCADAIR Mohamed TGI/OLN" w:date="2020-11-23T12:57:00Z">
        <w:r w:rsidR="00E80EEB">
          <w:rPr>
            <w:rFonts w:ascii="Courier New" w:hAnsi="Courier New" w:cs="Courier New"/>
            <w:lang w:val="en-GB"/>
          </w:rPr>
          <w:t>.</w:t>
        </w:r>
      </w:ins>
    </w:p>
    <w:p w14:paraId="0472CB4A" w14:textId="524741D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del w:id="72" w:author="BOUCADAIR Mohamed TGI/OLN" w:date="2020-11-23T12:57:00Z">
        <w:r w:rsidRPr="000A045A" w:rsidDel="00E80EEB">
          <w:rPr>
            <w:rFonts w:ascii="Courier New" w:hAnsi="Courier New" w:cs="Courier New"/>
            <w:lang w:val="en-GB"/>
          </w:rPr>
          <w:delText xml:space="preserve">access </w:delText>
        </w:r>
      </w:del>
      <w:ins w:id="73" w:author="BOUCADAIR Mohamed TGI/OLN" w:date="2020-11-23T12:57:00Z">
        <w:r w:rsidR="00E80EEB">
          <w:rPr>
            <w:rFonts w:ascii="Courier New" w:hAnsi="Courier New" w:cs="Courier New"/>
            <w:lang w:val="en-GB"/>
          </w:rPr>
          <w:t>A</w:t>
        </w:r>
        <w:r w:rsidR="00E80EEB" w:rsidRPr="000A045A">
          <w:rPr>
            <w:rFonts w:ascii="Courier New" w:hAnsi="Courier New" w:cs="Courier New"/>
            <w:lang w:val="en-GB"/>
          </w:rPr>
          <w:t xml:space="preserve">ccess </w:t>
        </w:r>
      </w:ins>
      <w:r w:rsidRPr="000A045A">
        <w:rPr>
          <w:rFonts w:ascii="Courier New" w:hAnsi="Courier New" w:cs="Courier New"/>
          <w:lang w:val="en-GB"/>
        </w:rPr>
        <w:t>to other data, e.g., UAS operator Personally Identifiable</w:t>
      </w:r>
    </w:p>
    <w:p w14:paraId="42ED85D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Information (PII), must be limited to strongly authenticated</w:t>
      </w:r>
    </w:p>
    <w:p w14:paraId="2D34462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personnel, properly authorized per policy.  The balance between</w:t>
      </w:r>
    </w:p>
    <w:p w14:paraId="4974E13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privacy and transparency remains a subject for public debate and</w:t>
      </w:r>
    </w:p>
    <w:p w14:paraId="23F210DE" w14:textId="249CA3E1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regulatory action</w:t>
      </w:r>
      <w:del w:id="74" w:author="BOUCADAIR Mohamed TGI/OLN" w:date="2020-11-23T12:57:00Z">
        <w:r w:rsidRPr="000A045A" w:rsidDel="00E80EEB">
          <w:rPr>
            <w:rFonts w:ascii="Courier New" w:hAnsi="Courier New" w:cs="Courier New"/>
            <w:lang w:val="en-GB"/>
          </w:rPr>
          <w:delText xml:space="preserve">; </w:delText>
        </w:r>
      </w:del>
      <w:ins w:id="75" w:author="BOUCADAIR Mohamed TGI/OLN" w:date="2020-11-23T12:57:00Z">
        <w:r w:rsidR="00E80EEB">
          <w:rPr>
            <w:rFonts w:ascii="Courier New" w:hAnsi="Courier New" w:cs="Courier New"/>
            <w:lang w:val="en-GB"/>
          </w:rPr>
          <w:t>.</w:t>
        </w:r>
        <w:r w:rsidR="00E80EEB" w:rsidRPr="000A045A">
          <w:rPr>
            <w:rFonts w:ascii="Courier New" w:hAnsi="Courier New" w:cs="Courier New"/>
            <w:lang w:val="en-GB"/>
          </w:rPr>
          <w:t xml:space="preserve"> </w:t>
        </w:r>
      </w:ins>
      <w:r w:rsidRPr="000A045A">
        <w:rPr>
          <w:rFonts w:ascii="Courier New" w:hAnsi="Courier New" w:cs="Courier New"/>
          <w:lang w:val="en-GB"/>
        </w:rPr>
        <w:t>DRIP can only offer tools to expand the achievable</w:t>
      </w:r>
    </w:p>
    <w:p w14:paraId="187DEC7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trade space and enable trade-offs within that space.  [F3411-19], the</w:t>
      </w:r>
    </w:p>
    <w:p w14:paraId="31E56693" w14:textId="2847AC7B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basis for most current</w:t>
      </w:r>
      <w:ins w:id="76" w:author="BOUCADAIR Mohamed TGI/OLN" w:date="2020-11-23T12:57:00Z">
        <w:r w:rsidR="00E80EEB">
          <w:rPr>
            <w:rFonts w:ascii="Courier New" w:hAnsi="Courier New" w:cs="Courier New"/>
            <w:lang w:val="en-GB"/>
          </w:rPr>
          <w:t xml:space="preserve"> (2020)</w:t>
        </w:r>
      </w:ins>
      <w:r w:rsidRPr="000A045A">
        <w:rPr>
          <w:rFonts w:ascii="Courier New" w:hAnsi="Courier New" w:cs="Courier New"/>
          <w:lang w:val="en-GB"/>
        </w:rPr>
        <w:t xml:space="preserve"> thinking about and efforts to provide UAS RID,</w:t>
      </w:r>
    </w:p>
    <w:p w14:paraId="489CEAF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specifies only how to get the UAS ID to the Observer: how the</w:t>
      </w:r>
    </w:p>
    <w:p w14:paraId="46EF1691" w14:textId="60B0B7EF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Observer can perform these lookups</w:t>
      </w:r>
      <w:del w:id="77" w:author="BOUCADAIR Mohamed TGI/OLN" w:date="2020-11-23T12:58:00Z">
        <w:r w:rsidRPr="000A045A" w:rsidDel="00E80EEB">
          <w:rPr>
            <w:rFonts w:ascii="Courier New" w:hAnsi="Courier New" w:cs="Courier New"/>
            <w:lang w:val="en-GB"/>
          </w:rPr>
          <w:delText>,</w:delText>
        </w:r>
      </w:del>
      <w:r w:rsidRPr="000A045A">
        <w:rPr>
          <w:rFonts w:ascii="Courier New" w:hAnsi="Courier New" w:cs="Courier New"/>
          <w:lang w:val="en-GB"/>
        </w:rPr>
        <w:t xml:space="preserve"> and how the registries first can</w:t>
      </w:r>
    </w:p>
    <w:p w14:paraId="5D4196C9" w14:textId="3B76555D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be populated with information</w:t>
      </w:r>
      <w:del w:id="78" w:author="BOUCADAIR Mohamed TGI/OLN" w:date="2020-11-23T12:58:00Z">
        <w:r w:rsidRPr="000A045A" w:rsidDel="00E80EEB">
          <w:rPr>
            <w:rFonts w:ascii="Courier New" w:hAnsi="Courier New" w:cs="Courier New"/>
            <w:lang w:val="en-GB"/>
          </w:rPr>
          <w:delText>,</w:delText>
        </w:r>
      </w:del>
      <w:r w:rsidRPr="000A045A">
        <w:rPr>
          <w:rFonts w:ascii="Courier New" w:hAnsi="Courier New" w:cs="Courier New"/>
          <w:lang w:val="en-GB"/>
        </w:rPr>
        <w:t xml:space="preserve"> </w:t>
      </w:r>
      <w:del w:id="79" w:author="BOUCADAIR Mohamed TGI/OLN" w:date="2020-11-23T12:58:00Z">
        <w:r w:rsidRPr="000A045A" w:rsidDel="00E80EEB">
          <w:rPr>
            <w:rFonts w:ascii="Courier New" w:hAnsi="Courier New" w:cs="Courier New"/>
            <w:lang w:val="en-GB"/>
          </w:rPr>
          <w:delText xml:space="preserve">is </w:delText>
        </w:r>
      </w:del>
      <w:ins w:id="80" w:author="BOUCADAIR Mohamed TGI/OLN" w:date="2020-11-23T12:58:00Z">
        <w:r w:rsidR="00E80EEB">
          <w:rPr>
            <w:rFonts w:ascii="Courier New" w:hAnsi="Courier New" w:cs="Courier New"/>
            <w:lang w:val="en-GB"/>
          </w:rPr>
          <w:t>are</w:t>
        </w:r>
        <w:r w:rsidR="00E80EEB" w:rsidRPr="000A045A">
          <w:rPr>
            <w:rFonts w:ascii="Courier New" w:hAnsi="Courier New" w:cs="Courier New"/>
            <w:lang w:val="en-GB"/>
          </w:rPr>
          <w:t xml:space="preserve"> </w:t>
        </w:r>
      </w:ins>
      <w:r w:rsidRPr="000A045A">
        <w:rPr>
          <w:rFonts w:ascii="Courier New" w:hAnsi="Courier New" w:cs="Courier New"/>
          <w:lang w:val="en-GB"/>
        </w:rPr>
        <w:t>unspecified therein.</w:t>
      </w:r>
    </w:p>
    <w:p w14:paraId="38427C4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9A59E4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1B613B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11FFC8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3266EE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4785FF1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 [Page 6]</w:t>
      </w:r>
    </w:p>
    <w:p w14:paraId="59056EDA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407A73E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34BDC63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F6A805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3C9E783" w14:textId="3E82EDA1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 need for </w:t>
      </w:r>
      <w:commentRangeStart w:id="81"/>
      <w:ins w:id="82" w:author="BOUCADAIR Mohamed TGI/OLN" w:date="2020-11-23T12:58:00Z">
        <w:r w:rsidR="00E80EEB" w:rsidRPr="00C0540B">
          <w:rPr>
            <w:rFonts w:ascii="Courier New" w:hAnsi="Courier New" w:cs="Courier New"/>
            <w:lang w:val="en-GB"/>
          </w:rPr>
          <w:t>‘</w:t>
        </w:r>
      </w:ins>
      <w:r w:rsidRPr="00C0540B">
        <w:rPr>
          <w:rFonts w:ascii="Courier New" w:hAnsi="Courier New" w:cs="Courier New"/>
          <w:lang w:val="en-GB"/>
        </w:rPr>
        <w:t>near-universal</w:t>
      </w:r>
      <w:ins w:id="83" w:author="BOUCADAIR Mohamed TGI/OLN" w:date="2020-11-23T12:58:00Z">
        <w:r w:rsidR="00E80EEB" w:rsidRPr="00C0540B">
          <w:rPr>
            <w:rFonts w:ascii="Courier New" w:hAnsi="Courier New" w:cs="Courier New"/>
            <w:lang w:val="en-GB"/>
          </w:rPr>
          <w:t>’</w:t>
        </w:r>
      </w:ins>
      <w:commentRangeEnd w:id="81"/>
      <w:ins w:id="84" w:author="BOUCADAIR Mohamed TGI/OLN" w:date="2020-11-23T13:19:00Z">
        <w:r w:rsidR="00C0540B">
          <w:rPr>
            <w:rStyle w:val="Marquedecommentaire"/>
            <w:rFonts w:asciiTheme="minorHAnsi" w:hAnsiTheme="minorHAnsi"/>
          </w:rPr>
          <w:commentReference w:id="81"/>
        </w:r>
      </w:ins>
      <w:r w:rsidRPr="000A045A">
        <w:rPr>
          <w:rFonts w:ascii="Courier New" w:hAnsi="Courier New" w:cs="Courier New"/>
          <w:lang w:val="en-GB"/>
        </w:rPr>
        <w:t xml:space="preserve"> deployment of UAS RID is pressing.  This</w:t>
      </w:r>
    </w:p>
    <w:p w14:paraId="53C3741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implies the need to support use by Observers of already ubiquitous</w:t>
      </w:r>
    </w:p>
    <w:p w14:paraId="0C48841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mobile devices (typically smartphones and tablets).  Anticipating</w:t>
      </w:r>
    </w:p>
    <w:p w14:paraId="5500775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likely </w:t>
      </w:r>
      <w:commentRangeStart w:id="85"/>
      <w:r w:rsidRPr="000A045A">
        <w:rPr>
          <w:rFonts w:ascii="Courier New" w:hAnsi="Courier New" w:cs="Courier New"/>
          <w:lang w:val="en-GB"/>
        </w:rPr>
        <w:t xml:space="preserve">CAA </w:t>
      </w:r>
      <w:commentRangeEnd w:id="85"/>
      <w:r w:rsidR="00E80EEB">
        <w:rPr>
          <w:rStyle w:val="Marquedecommentaire"/>
          <w:rFonts w:asciiTheme="minorHAnsi" w:hAnsiTheme="minorHAnsi"/>
        </w:rPr>
        <w:commentReference w:id="85"/>
      </w:r>
      <w:r w:rsidRPr="000A045A">
        <w:rPr>
          <w:rFonts w:ascii="Courier New" w:hAnsi="Courier New" w:cs="Courier New"/>
          <w:lang w:val="en-GB"/>
        </w:rPr>
        <w:t>requirements to support legacy devices, especially in</w:t>
      </w:r>
    </w:p>
    <w:p w14:paraId="0DEF30A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light of [Recommendations], [F3411-19] specifies that any UAS sending</w:t>
      </w:r>
    </w:p>
    <w:p w14:paraId="2C2A4DA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Broadcast RID over Bluetooth must do so over Bluetooth 4, regardless</w:t>
      </w:r>
    </w:p>
    <w:p w14:paraId="6DF221C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of whether it also does so over newer versions; as UAS sender devices</w:t>
      </w:r>
    </w:p>
    <w:p w14:paraId="7D08051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and Observer receiver devices are unpaired, this implies extremely</w:t>
      </w:r>
    </w:p>
    <w:p w14:paraId="37B8768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short "advertisement" (beacon) frames.</w:t>
      </w:r>
    </w:p>
    <w:p w14:paraId="3AA73EC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D1F50A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Wireless data links on the UA are challenging due to low altitude</w:t>
      </w:r>
    </w:p>
    <w:p w14:paraId="7566B92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flight amidst structures and foliage over terrain, as well as the</w:t>
      </w:r>
    </w:p>
    <w:p w14:paraId="00DA629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severe Cost, Size, Weight and Power (CSWaP) constraints of devices</w:t>
      </w:r>
    </w:p>
    <w:p w14:paraId="5504142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onboard UA.  CSWaP is a burden not only on the designers of new UA</w:t>
      </w:r>
    </w:p>
    <w:p w14:paraId="18857D2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for production and sale, but also on owners of existing UA that must</w:t>
      </w:r>
    </w:p>
    <w:p w14:paraId="541EF87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be retrofit.  Radio Controlled (RC) aircraft modelers, "hams" who use</w:t>
      </w:r>
    </w:p>
    <w:p w14:paraId="432EC90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licensed amateur radio frequencies to control UAS, drone hobbyists,</w:t>
      </w:r>
    </w:p>
    <w:p w14:paraId="74E28BD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and others who custom build UAS, all need means of participating in</w:t>
      </w:r>
    </w:p>
    <w:p w14:paraId="321BE52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UAS RID, sensitive to both generic CSWaP and application-specific</w:t>
      </w:r>
    </w:p>
    <w:p w14:paraId="7333544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considerations.</w:t>
      </w:r>
    </w:p>
    <w:p w14:paraId="1335D1D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2C0AE4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commentRangeStart w:id="86"/>
      <w:r w:rsidRPr="000A045A">
        <w:rPr>
          <w:rFonts w:ascii="Courier New" w:hAnsi="Courier New" w:cs="Courier New"/>
          <w:lang w:val="en-GB"/>
        </w:rPr>
        <w:t>To accommodate the most severely constrained cases, all these</w:t>
      </w:r>
    </w:p>
    <w:p w14:paraId="04EAACF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conspire to motivate system design decisions, especially for the</w:t>
      </w:r>
    </w:p>
    <w:p w14:paraId="39FA4B0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Broadcast RID data link, which complicate the protocol design</w:t>
      </w:r>
    </w:p>
    <w:p w14:paraId="521D60C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problem: one-way links; extremely short packets; and Internet-</w:t>
      </w:r>
    </w:p>
    <w:p w14:paraId="4C176BB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disconnected operation of UA onboard devices.  </w:t>
      </w:r>
      <w:commentRangeEnd w:id="86"/>
      <w:r w:rsidR="00E80EEB">
        <w:rPr>
          <w:rStyle w:val="Marquedecommentaire"/>
          <w:rFonts w:asciiTheme="minorHAnsi" w:hAnsiTheme="minorHAnsi"/>
        </w:rPr>
        <w:commentReference w:id="86"/>
      </w:r>
      <w:r w:rsidRPr="000A045A">
        <w:rPr>
          <w:rFonts w:ascii="Courier New" w:hAnsi="Courier New" w:cs="Courier New"/>
          <w:lang w:val="en-GB"/>
        </w:rPr>
        <w:t>Internet-disconnected</w:t>
      </w:r>
    </w:p>
    <w:p w14:paraId="398C441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operation of Observer devices has been deemed by ASTM F38.02 too</w:t>
      </w:r>
    </w:p>
    <w:p w14:paraId="551DF74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infrequent to address, but for some users is important and presents</w:t>
      </w:r>
    </w:p>
    <w:p w14:paraId="79A5655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further challenges.</w:t>
      </w:r>
    </w:p>
    <w:p w14:paraId="592CC98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63C896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As RID must often operate with limited bandwidth, short packet</w:t>
      </w:r>
    </w:p>
    <w:p w14:paraId="7B6F045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payload length limits, and one-way links, heavyweight cryptographic</w:t>
      </w:r>
    </w:p>
    <w:p w14:paraId="6D0636A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security protocols or even simple cryptographic handshakes are</w:t>
      </w:r>
    </w:p>
    <w:p w14:paraId="226A7AC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infeasible, yet trustworthiness of UAS RID information is essential.</w:t>
      </w:r>
    </w:p>
    <w:p w14:paraId="69F6133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Under [F3411-19], even the most basic datum, the UAS ID </w:t>
      </w:r>
      <w:commentRangeStart w:id="87"/>
      <w:r w:rsidRPr="000A045A">
        <w:rPr>
          <w:rFonts w:ascii="Courier New" w:hAnsi="Courier New" w:cs="Courier New"/>
          <w:lang w:val="en-GB"/>
        </w:rPr>
        <w:t>string</w:t>
      </w:r>
    </w:p>
    <w:p w14:paraId="204C11C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(typically number)</w:t>
      </w:r>
      <w:commentRangeEnd w:id="87"/>
      <w:r w:rsidR="00E80EEB">
        <w:rPr>
          <w:rStyle w:val="Marquedecommentaire"/>
          <w:rFonts w:asciiTheme="minorHAnsi" w:hAnsiTheme="minorHAnsi"/>
        </w:rPr>
        <w:commentReference w:id="87"/>
      </w:r>
      <w:r w:rsidRPr="000A045A">
        <w:rPr>
          <w:rFonts w:ascii="Courier New" w:hAnsi="Courier New" w:cs="Courier New"/>
          <w:lang w:val="en-GB"/>
        </w:rPr>
        <w:t xml:space="preserve"> itself can be merely an </w:t>
      </w:r>
      <w:r w:rsidRPr="00E80EEB">
        <w:rPr>
          <w:rFonts w:ascii="Courier New" w:hAnsi="Courier New" w:cs="Courier New"/>
          <w:highlight w:val="yellow"/>
          <w:lang w:val="en-GB"/>
          <w:rPrChange w:id="88" w:author="BOUCADAIR Mohamed TGI/OLN" w:date="2020-11-23T13:02:00Z">
            <w:rPr>
              <w:rFonts w:ascii="Courier New" w:hAnsi="Courier New" w:cs="Courier New"/>
              <w:lang w:val="en-GB"/>
            </w:rPr>
          </w:rPrChange>
        </w:rPr>
        <w:t>unsubstantiated claim</w:t>
      </w:r>
      <w:r w:rsidRPr="000A045A">
        <w:rPr>
          <w:rFonts w:ascii="Courier New" w:hAnsi="Courier New" w:cs="Courier New"/>
          <w:lang w:val="en-GB"/>
        </w:rPr>
        <w:t>.</w:t>
      </w:r>
    </w:p>
    <w:p w14:paraId="2152CF3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0E5501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Observer devices being ubiquitous, thus popular targets for malware</w:t>
      </w:r>
    </w:p>
    <w:p w14:paraId="783E890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or other compromise, cannot be generally trusted (although the user</w:t>
      </w:r>
    </w:p>
    <w:p w14:paraId="121AAE8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of each device is compelled to trust that device, to some extent); a</w:t>
      </w:r>
    </w:p>
    <w:p w14:paraId="24A5404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"fair witness" functionality (inspired by [Stranger]) is desirable.</w:t>
      </w:r>
    </w:p>
    <w:p w14:paraId="72A01DE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3A87B58" w14:textId="55BC0072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Despite work by regulators and </w:t>
      </w:r>
      <w:del w:id="89" w:author="BOUCADAIR Mohamed TGI/OLN" w:date="2020-11-23T13:03:00Z">
        <w:r w:rsidRPr="000A045A" w:rsidDel="00E80EEB">
          <w:rPr>
            <w:rFonts w:ascii="Courier New" w:hAnsi="Courier New" w:cs="Courier New"/>
            <w:lang w:val="en-GB"/>
          </w:rPr>
          <w:delText>Standards Development Organizations</w:delText>
        </w:r>
      </w:del>
    </w:p>
    <w:p w14:paraId="719090A5" w14:textId="2869F8FF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del w:id="90" w:author="BOUCADAIR Mohamed TGI/OLN" w:date="2020-11-23T13:03:00Z">
        <w:r w:rsidRPr="000A045A" w:rsidDel="00E80EEB">
          <w:rPr>
            <w:rFonts w:ascii="Courier New" w:hAnsi="Courier New" w:cs="Courier New"/>
            <w:lang w:val="en-GB"/>
          </w:rPr>
          <w:delText>(</w:delText>
        </w:r>
      </w:del>
      <w:r w:rsidRPr="000A045A">
        <w:rPr>
          <w:rFonts w:ascii="Courier New" w:hAnsi="Courier New" w:cs="Courier New"/>
          <w:lang w:val="en-GB"/>
        </w:rPr>
        <w:t>SDOs</w:t>
      </w:r>
      <w:del w:id="91" w:author="BOUCADAIR Mohamed TGI/OLN" w:date="2020-11-23T13:03:00Z">
        <w:r w:rsidRPr="000A045A" w:rsidDel="00E80EEB">
          <w:rPr>
            <w:rFonts w:ascii="Courier New" w:hAnsi="Courier New" w:cs="Courier New"/>
            <w:lang w:val="en-GB"/>
          </w:rPr>
          <w:delText>)</w:delText>
        </w:r>
      </w:del>
      <w:r w:rsidRPr="000A045A">
        <w:rPr>
          <w:rFonts w:ascii="Courier New" w:hAnsi="Courier New" w:cs="Courier New"/>
          <w:lang w:val="en-GB"/>
        </w:rPr>
        <w:t>, there are substantial gaps in UAS standards generally and UAS</w:t>
      </w:r>
    </w:p>
    <w:p w14:paraId="5209F43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RID specifically.  [Roadmap] catalogs UAS related standards, ongoing</w:t>
      </w:r>
    </w:p>
    <w:p w14:paraId="62E9C52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standardization activities and gaps (as of early 2020); Section 7.8</w:t>
      </w:r>
    </w:p>
    <w:p w14:paraId="3D3D62B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catalogs those related specifically to UAS RID.  DRIP will address</w:t>
      </w:r>
    </w:p>
    <w:p w14:paraId="77005EB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 most fundamental of these gaps, as foreshadowed above.</w:t>
      </w:r>
    </w:p>
    <w:p w14:paraId="643D9B3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A77A06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A51AE6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A9D0348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 [Page 7]</w:t>
      </w:r>
    </w:p>
    <w:p w14:paraId="3493B4C7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218B050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6D4D4D2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99619C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E66BE5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1.3.  DRIP Scope</w:t>
      </w:r>
    </w:p>
    <w:p w14:paraId="66A085B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736983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DRIP's initial goal is to make RID immediately actionable, in both</w:t>
      </w:r>
    </w:p>
    <w:p w14:paraId="447A74E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Internet and local-only connected scenarios (especially emergencies),</w:t>
      </w:r>
    </w:p>
    <w:p w14:paraId="28E3DCF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 severely constrained UAS environments, balancing legitimate (e.g.,</w:t>
      </w:r>
    </w:p>
    <w:p w14:paraId="48A002A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public safety) authorities' Need To Know trustworthy information with</w:t>
      </w:r>
    </w:p>
    <w:p w14:paraId="3D91EF1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UAS operators' privacy.  By "immediately actionable" is meant</w:t>
      </w:r>
    </w:p>
    <w:p w14:paraId="228D66C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information of sufficient precision, accuracy, timeliness, etc. for</w:t>
      </w:r>
    </w:p>
    <w:p w14:paraId="25AD711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an Observer to use it as the basis for immediate decisive action,</w:t>
      </w:r>
    </w:p>
    <w:p w14:paraId="09D9003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whether that be to trigger a defensive counter-UAS system, to attempt</w:t>
      </w:r>
    </w:p>
    <w:p w14:paraId="64E9E49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to initiate communications with the UAS operator, to accept the</w:t>
      </w:r>
    </w:p>
    <w:p w14:paraId="7BF27D6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presence of the UAS in the airspace where/when observed as not</w:t>
      </w:r>
    </w:p>
    <w:p w14:paraId="20C25D8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requiring further action, or whatever, with potentially severe</w:t>
      </w:r>
    </w:p>
    <w:p w14:paraId="5B8B781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consequences of any action or inaction chosen based on that</w:t>
      </w:r>
    </w:p>
    <w:p w14:paraId="108AAEA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information.  For further explanation of the concept of immediate</w:t>
      </w:r>
    </w:p>
    <w:p w14:paraId="3359E04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actionability, see [ENISACSIRT].  Note that UAS RID must achieve near</w:t>
      </w:r>
    </w:p>
    <w:p w14:paraId="19FEE24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universal adoption, but DRIP can add value even if only selectively</w:t>
      </w:r>
    </w:p>
    <w:p w14:paraId="623CBF9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deployed, as those with jurisdiction over more sensitive airspace</w:t>
      </w:r>
    </w:p>
    <w:p w14:paraId="4F8F34B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volumes may set a higher than generally mandated RID bar for flight</w:t>
      </w:r>
    </w:p>
    <w:p w14:paraId="43E5113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 those volumes.  </w:t>
      </w:r>
      <w:commentRangeStart w:id="92"/>
      <w:r w:rsidRPr="000A045A">
        <w:rPr>
          <w:rFonts w:ascii="Courier New" w:hAnsi="Courier New" w:cs="Courier New"/>
          <w:lang w:val="en-GB"/>
        </w:rPr>
        <w:t>Providing timely trustworthy identification data</w:t>
      </w:r>
    </w:p>
    <w:p w14:paraId="45D142B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is also prerequisite to identity-oriented networking.</w:t>
      </w:r>
      <w:commentRangeEnd w:id="92"/>
      <w:r w:rsidR="00512555">
        <w:rPr>
          <w:rStyle w:val="Marquedecommentaire"/>
          <w:rFonts w:asciiTheme="minorHAnsi" w:hAnsiTheme="minorHAnsi"/>
        </w:rPr>
        <w:commentReference w:id="92"/>
      </w:r>
    </w:p>
    <w:p w14:paraId="07F85B7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DDAA66C" w14:textId="04ED1D25" w:rsidR="00F22550" w:rsidRPr="000A045A" w:rsidDel="00D6012D" w:rsidRDefault="00F22550" w:rsidP="00D6012D">
      <w:pPr>
        <w:pStyle w:val="Textebrut"/>
        <w:rPr>
          <w:del w:id="93" w:author="BOUCADAIR Mohamed TGI/OLN" w:date="2020-11-24T07:09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DRIP </w:t>
      </w:r>
      <w:del w:id="94" w:author="BOUCADAIR Mohamed TGI/OLN" w:date="2020-11-24T07:09:00Z">
        <w:r w:rsidRPr="000A045A" w:rsidDel="00D6012D">
          <w:rPr>
            <w:rFonts w:ascii="Courier New" w:hAnsi="Courier New" w:cs="Courier New"/>
            <w:lang w:val="en-GB"/>
          </w:rPr>
          <w:delText>(originally Trustworthy Multipurpose Remote Identification, TM-</w:delText>
        </w:r>
      </w:del>
    </w:p>
    <w:p w14:paraId="282F592C" w14:textId="1783C91E" w:rsidR="00F22550" w:rsidRPr="000A045A" w:rsidRDefault="00F22550" w:rsidP="0027184D">
      <w:pPr>
        <w:pStyle w:val="Textebrut"/>
        <w:rPr>
          <w:rFonts w:ascii="Courier New" w:hAnsi="Courier New" w:cs="Courier New"/>
          <w:lang w:val="en-GB"/>
        </w:rPr>
      </w:pPr>
      <w:del w:id="95" w:author="BOUCADAIR Mohamed TGI/OLN" w:date="2020-11-24T07:09:00Z">
        <w:r w:rsidRPr="000A045A" w:rsidDel="00D6012D">
          <w:rPr>
            <w:rFonts w:ascii="Courier New" w:hAnsi="Courier New" w:cs="Courier New"/>
            <w:lang w:val="en-GB"/>
          </w:rPr>
          <w:delText xml:space="preserve">   RID)</w:delText>
        </w:r>
      </w:del>
      <w:r w:rsidRPr="000A045A">
        <w:rPr>
          <w:rFonts w:ascii="Courier New" w:hAnsi="Courier New" w:cs="Courier New"/>
          <w:lang w:val="en-GB"/>
        </w:rPr>
        <w:t xml:space="preserve"> potentially could be applied to verifiably identify other types</w:t>
      </w:r>
    </w:p>
    <w:p w14:paraId="3B7CC1F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of registered things reported to be in specified physical locations,</w:t>
      </w:r>
    </w:p>
    <w:p w14:paraId="3C2986B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but the urgent motivation and clear initial focus is UAS.  Existing</w:t>
      </w:r>
    </w:p>
    <w:p w14:paraId="20228CA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Internet resources (protocol standards, services, infrastructure, and</w:t>
      </w:r>
    </w:p>
    <w:p w14:paraId="35C751FA" w14:textId="77777777" w:rsidR="00D6012D" w:rsidRDefault="00F22550" w:rsidP="00F22550">
      <w:pPr>
        <w:pStyle w:val="Textebrut"/>
        <w:rPr>
          <w:ins w:id="96" w:author="BOUCADAIR Mohamed TGI/OLN" w:date="2020-11-24T07:09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business models) should be leveraged.  </w:t>
      </w:r>
    </w:p>
    <w:p w14:paraId="3F65BE6F" w14:textId="77777777" w:rsidR="00D6012D" w:rsidRDefault="00D6012D" w:rsidP="00F22550">
      <w:pPr>
        <w:pStyle w:val="Textebrut"/>
        <w:rPr>
          <w:ins w:id="97" w:author="BOUCADAIR Mohamed TGI/OLN" w:date="2020-11-24T07:09:00Z"/>
          <w:rFonts w:ascii="Courier New" w:hAnsi="Courier New" w:cs="Courier New"/>
          <w:lang w:val="en-GB"/>
        </w:rPr>
      </w:pPr>
    </w:p>
    <w:p w14:paraId="687A988A" w14:textId="7C4ACC10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commentRangeStart w:id="98"/>
      <w:r w:rsidRPr="000A045A">
        <w:rPr>
          <w:rFonts w:ascii="Courier New" w:hAnsi="Courier New" w:cs="Courier New"/>
          <w:lang w:val="en-GB"/>
        </w:rPr>
        <w:t>A</w:t>
      </w:r>
      <w:ins w:id="99" w:author="BOUCADAIR Mohamed TGI/OLN" w:date="2020-11-24T07:09:00Z">
        <w:r w:rsidR="00D6012D">
          <w:rPr>
            <w:rFonts w:ascii="Courier New" w:hAnsi="Courier New" w:cs="Courier New"/>
            <w:lang w:val="en-GB"/>
          </w:rPr>
          <w:t>n</w:t>
        </w:r>
      </w:ins>
      <w:r w:rsidRPr="000A045A">
        <w:rPr>
          <w:rFonts w:ascii="Courier New" w:hAnsi="Courier New" w:cs="Courier New"/>
          <w:lang w:val="en-GB"/>
        </w:rPr>
        <w:t xml:space="preserve"> </w:t>
      </w:r>
      <w:del w:id="100" w:author="BOUCADAIR Mohamed TGI/OLN" w:date="2020-11-24T07:09:00Z">
        <w:r w:rsidRPr="000A045A" w:rsidDel="00D6012D">
          <w:rPr>
            <w:rFonts w:ascii="Courier New" w:hAnsi="Courier New" w:cs="Courier New"/>
            <w:lang w:val="en-GB"/>
          </w:rPr>
          <w:delText xml:space="preserve">natural </w:delText>
        </w:r>
      </w:del>
      <w:r w:rsidRPr="000A045A">
        <w:rPr>
          <w:rFonts w:ascii="Courier New" w:hAnsi="Courier New" w:cs="Courier New"/>
          <w:lang w:val="en-GB"/>
        </w:rPr>
        <w:t>Internet based</w:t>
      </w:r>
    </w:p>
    <w:p w14:paraId="423AD6F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architecture for UAS RID conforming to proposed regulations and</w:t>
      </w:r>
    </w:p>
    <w:p w14:paraId="6655FD6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external technical standards is described in a companion architecture</w:t>
      </w:r>
    </w:p>
    <w:p w14:paraId="0BE818D1" w14:textId="5CF70DFB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document [drip-architecture] and elaborated in other DRIP documents</w:t>
      </w:r>
      <w:del w:id="101" w:author="BOUCADAIR Mohamed TGI/OLN" w:date="2020-11-24T07:10:00Z">
        <w:r w:rsidRPr="000A045A" w:rsidDel="00D6012D">
          <w:rPr>
            <w:rFonts w:ascii="Courier New" w:hAnsi="Courier New" w:cs="Courier New"/>
            <w:lang w:val="en-GB"/>
          </w:rPr>
          <w:delText>;</w:delText>
        </w:r>
      </w:del>
      <w:ins w:id="102" w:author="BOUCADAIR Mohamed TGI/OLN" w:date="2020-11-24T07:10:00Z">
        <w:r w:rsidR="00D6012D">
          <w:rPr>
            <w:rFonts w:ascii="Courier New" w:hAnsi="Courier New" w:cs="Courier New"/>
            <w:lang w:val="en-GB"/>
          </w:rPr>
          <w:t>.</w:t>
        </w:r>
      </w:ins>
    </w:p>
    <w:p w14:paraId="620CB1B6" w14:textId="067069FB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del w:id="103" w:author="BOUCADAIR Mohamed TGI/OLN" w:date="2020-11-24T07:10:00Z">
        <w:r w:rsidRPr="000A045A" w:rsidDel="00D6012D">
          <w:rPr>
            <w:rFonts w:ascii="Courier New" w:hAnsi="Courier New" w:cs="Courier New"/>
            <w:lang w:val="en-GB"/>
          </w:rPr>
          <w:delText xml:space="preserve">this </w:delText>
        </w:r>
      </w:del>
      <w:ins w:id="104" w:author="BOUCADAIR Mohamed TGI/OLN" w:date="2020-11-24T07:10:00Z">
        <w:r w:rsidR="00D6012D">
          <w:rPr>
            <w:rFonts w:ascii="Courier New" w:hAnsi="Courier New" w:cs="Courier New"/>
            <w:lang w:val="en-GB"/>
          </w:rPr>
          <w:t>T</w:t>
        </w:r>
        <w:r w:rsidR="00D6012D" w:rsidRPr="000A045A">
          <w:rPr>
            <w:rFonts w:ascii="Courier New" w:hAnsi="Courier New" w:cs="Courier New"/>
            <w:lang w:val="en-GB"/>
          </w:rPr>
          <w:t xml:space="preserve">his </w:t>
        </w:r>
      </w:ins>
      <w:r w:rsidRPr="000A045A">
        <w:rPr>
          <w:rFonts w:ascii="Courier New" w:hAnsi="Courier New" w:cs="Courier New"/>
          <w:lang w:val="en-GB"/>
        </w:rPr>
        <w:t>document describes only relevant requirements and defines</w:t>
      </w:r>
    </w:p>
    <w:p w14:paraId="29380561" w14:textId="77777777" w:rsidR="00512555" w:rsidRDefault="00F22550" w:rsidP="00F22550">
      <w:pPr>
        <w:pStyle w:val="Textebrut"/>
        <w:rPr>
          <w:ins w:id="105" w:author="BOUCADAIR Mohamed TGI/OLN" w:date="2020-11-23T13:07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terminology for the set of DRIP documents.</w:t>
      </w:r>
      <w:commentRangeEnd w:id="98"/>
      <w:r w:rsidR="00D6012D">
        <w:rPr>
          <w:rStyle w:val="Marquedecommentaire"/>
          <w:rFonts w:asciiTheme="minorHAnsi" w:hAnsiTheme="minorHAnsi"/>
        </w:rPr>
        <w:commentReference w:id="98"/>
      </w:r>
    </w:p>
    <w:p w14:paraId="1C0A7E4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CE0447B" w14:textId="77777777" w:rsidR="00D6012D" w:rsidRDefault="00512555" w:rsidP="00F22550">
      <w:pPr>
        <w:pStyle w:val="Textebrut"/>
        <w:rPr>
          <w:ins w:id="106" w:author="BOUCADAIR Mohamed TGI/OLN" w:date="2020-11-24T07:10:00Z"/>
          <w:rFonts w:ascii="Courier New" w:hAnsi="Courier New" w:cs="Courier New"/>
          <w:lang w:val="en-GB"/>
        </w:rPr>
      </w:pPr>
      <w:commentRangeStart w:id="107"/>
      <w:ins w:id="108" w:author="BOUCADAIR Mohamed TGI/OLN" w:date="2020-11-23T13:08:00Z">
        <w:r>
          <w:rPr>
            <w:rFonts w:ascii="Courier New" w:hAnsi="Courier New" w:cs="Courier New"/>
            <w:lang w:val="en-GB"/>
          </w:rPr>
          <w:t xml:space="preserve">1.4 </w:t>
        </w:r>
        <w:commentRangeStart w:id="109"/>
        <w:r>
          <w:rPr>
            <w:rFonts w:ascii="Courier New" w:hAnsi="Courier New" w:cs="Courier New"/>
            <w:lang w:val="en-GB"/>
          </w:rPr>
          <w:t>Scope</w:t>
        </w:r>
        <w:commentRangeEnd w:id="107"/>
        <w:r>
          <w:rPr>
            <w:rStyle w:val="Marquedecommentaire"/>
            <w:rFonts w:asciiTheme="minorHAnsi" w:hAnsiTheme="minorHAnsi"/>
          </w:rPr>
          <w:commentReference w:id="107"/>
        </w:r>
      </w:ins>
      <w:commentRangeEnd w:id="109"/>
    </w:p>
    <w:p w14:paraId="00DF9BBD" w14:textId="77777777" w:rsidR="00D6012D" w:rsidRDefault="00D6012D" w:rsidP="00F22550">
      <w:pPr>
        <w:pStyle w:val="Textebrut"/>
        <w:rPr>
          <w:ins w:id="110" w:author="BOUCADAIR Mohamed TGI/OLN" w:date="2020-11-24T07:10:00Z"/>
          <w:rFonts w:ascii="Courier New" w:hAnsi="Courier New" w:cs="Courier New"/>
          <w:lang w:val="en-GB"/>
        </w:rPr>
      </w:pPr>
    </w:p>
    <w:p w14:paraId="599AC6CD" w14:textId="12AFE48C" w:rsidR="00F22550" w:rsidRPr="000A045A" w:rsidRDefault="00B91E65" w:rsidP="00F22550">
      <w:pPr>
        <w:pStyle w:val="Textebrut"/>
        <w:rPr>
          <w:rFonts w:ascii="Courier New" w:hAnsi="Courier New" w:cs="Courier New"/>
          <w:lang w:val="en-GB"/>
        </w:rPr>
      </w:pPr>
      <w:ins w:id="111" w:author="BOUCADAIR Mohamed TGI/OLN" w:date="2020-11-23T13:13:00Z">
        <w:r>
          <w:rPr>
            <w:rStyle w:val="Marquedecommentaire"/>
            <w:rFonts w:asciiTheme="minorHAnsi" w:hAnsiTheme="minorHAnsi"/>
          </w:rPr>
          <w:commentReference w:id="109"/>
        </w:r>
      </w:ins>
    </w:p>
    <w:p w14:paraId="21C986F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2.  Terms and Definitions</w:t>
      </w:r>
    </w:p>
    <w:p w14:paraId="4B4C233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2F02BF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2.1.  Requirements Terminology</w:t>
      </w:r>
    </w:p>
    <w:p w14:paraId="12D31F3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8611FD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 key words "MUST", "MUST NOT", "REQUIRED", "SHALL", "SHALL NOT",</w:t>
      </w:r>
    </w:p>
    <w:p w14:paraId="510FC1B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"SHOULD", "SHOULD NOT", "RECOMMENDED", "NOT RECOMMENDED", "MAY", and</w:t>
      </w:r>
    </w:p>
    <w:p w14:paraId="64885DC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"OPTIONAL" in this document are to be interpreted as described in BCP</w:t>
      </w:r>
    </w:p>
    <w:p w14:paraId="5E83821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14 [RFC2119] [RFC8174] when, and only when, they appear in all</w:t>
      </w:r>
    </w:p>
    <w:p w14:paraId="7623DAB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capitals, as shown here.</w:t>
      </w:r>
    </w:p>
    <w:p w14:paraId="588B920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D6ECD4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EC5B40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19809A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0B6D30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0C9EC4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D7A905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1FF97E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572FA9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Card, et al.               Expires 5 May 2021                   [Page 8]</w:t>
      </w:r>
    </w:p>
    <w:p w14:paraId="0703665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br w:type="page"/>
      </w:r>
    </w:p>
    <w:p w14:paraId="287AE7E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0E1EAAB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988BBC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D986DB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2.2.  Definitions</w:t>
      </w:r>
    </w:p>
    <w:p w14:paraId="7BB6476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ADDCAD4" w14:textId="3F592419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This section defines a</w:t>
      </w:r>
      <w:ins w:id="112" w:author="BOUCADAIR Mohamed TGI/OLN" w:date="2020-11-23T13:09:00Z">
        <w:r w:rsidR="00512555">
          <w:rPr>
            <w:rFonts w:ascii="Courier New" w:hAnsi="Courier New" w:cs="Courier New"/>
            <w:lang w:val="en-GB"/>
          </w:rPr>
          <w:t xml:space="preserve"> non-comprehensive </w:t>
        </w:r>
      </w:ins>
      <w:del w:id="113" w:author="BOUCADAIR Mohamed TGI/OLN" w:date="2020-11-23T13:09:00Z">
        <w:r w:rsidRPr="000A045A" w:rsidDel="00512555">
          <w:rPr>
            <w:rFonts w:ascii="Courier New" w:hAnsi="Courier New" w:cs="Courier New"/>
            <w:lang w:val="en-GB"/>
          </w:rPr>
          <w:delText xml:space="preserve"> </w:delText>
        </w:r>
      </w:del>
      <w:r w:rsidRPr="000A045A">
        <w:rPr>
          <w:rFonts w:ascii="Courier New" w:hAnsi="Courier New" w:cs="Courier New"/>
          <w:lang w:val="en-GB"/>
        </w:rPr>
        <w:t>set of terms expected to be used in DRIP</w:t>
      </w:r>
    </w:p>
    <w:p w14:paraId="49BAF876" w14:textId="1194E04C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documents.  This list is meant to be the DRIP terminology reference.</w:t>
      </w:r>
    </w:p>
    <w:p w14:paraId="24DAB1B8" w14:textId="40FE1E86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ins w:id="114" w:author="BOUCADAIR Mohamed TGI/OLN" w:date="2020-11-23T13:09:00Z">
        <w:r w:rsidR="00512555">
          <w:rPr>
            <w:rFonts w:ascii="Courier New" w:hAnsi="Courier New" w:cs="Courier New"/>
            <w:lang w:val="en-GB"/>
          </w:rPr>
          <w:t xml:space="preserve">As such, </w:t>
        </w:r>
      </w:ins>
      <w:del w:id="115" w:author="BOUCADAIR Mohamed TGI/OLN" w:date="2020-11-23T13:09:00Z">
        <w:r w:rsidRPr="000A045A" w:rsidDel="00512555">
          <w:rPr>
            <w:rFonts w:ascii="Courier New" w:hAnsi="Courier New" w:cs="Courier New"/>
            <w:lang w:val="en-GB"/>
          </w:rPr>
          <w:delText xml:space="preserve">Some </w:delText>
        </w:r>
      </w:del>
      <w:ins w:id="116" w:author="BOUCADAIR Mohamed TGI/OLN" w:date="2020-11-23T13:09:00Z">
        <w:r w:rsidR="00512555">
          <w:rPr>
            <w:rFonts w:ascii="Courier New" w:hAnsi="Courier New" w:cs="Courier New"/>
            <w:lang w:val="en-GB"/>
          </w:rPr>
          <w:t>s</w:t>
        </w:r>
        <w:r w:rsidR="00512555" w:rsidRPr="000A045A">
          <w:rPr>
            <w:rFonts w:ascii="Courier New" w:hAnsi="Courier New" w:cs="Courier New"/>
            <w:lang w:val="en-GB"/>
          </w:rPr>
          <w:t xml:space="preserve">ome </w:t>
        </w:r>
      </w:ins>
      <w:r w:rsidRPr="000A045A">
        <w:rPr>
          <w:rFonts w:ascii="Courier New" w:hAnsi="Courier New" w:cs="Courier New"/>
          <w:lang w:val="en-GB"/>
        </w:rPr>
        <w:t>of the terms listed below are not used in this document.</w:t>
      </w:r>
      <w:ins w:id="117" w:author="BOUCADAIR Mohamed TGI/OLN" w:date="2020-11-23T13:14:00Z">
        <w:r w:rsidR="00B91E65">
          <w:rPr>
            <w:rFonts w:ascii="Courier New" w:hAnsi="Courier New" w:cs="Courier New"/>
            <w:lang w:val="en-GB"/>
          </w:rPr>
          <w:t xml:space="preserve"> </w:t>
        </w:r>
      </w:ins>
    </w:p>
    <w:p w14:paraId="2C1EEC92" w14:textId="77777777" w:rsidR="00512555" w:rsidRDefault="00512555" w:rsidP="00F22550">
      <w:pPr>
        <w:pStyle w:val="Textebrut"/>
        <w:rPr>
          <w:ins w:id="118" w:author="BOUCADAIR Mohamed TGI/OLN" w:date="2020-11-23T13:09:00Z"/>
          <w:rFonts w:ascii="Courier New" w:hAnsi="Courier New" w:cs="Courier New"/>
          <w:lang w:val="en-GB"/>
        </w:rPr>
      </w:pPr>
    </w:p>
    <w:p w14:paraId="74E0941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commentRangeStart w:id="119"/>
      <w:r w:rsidRPr="000A045A">
        <w:rPr>
          <w:rFonts w:ascii="Courier New" w:hAnsi="Courier New" w:cs="Courier New"/>
          <w:lang w:val="en-GB"/>
        </w:rPr>
        <w:t>[RFC4949</w:t>
      </w:r>
      <w:commentRangeEnd w:id="119"/>
      <w:r w:rsidR="00512555">
        <w:rPr>
          <w:rStyle w:val="Marquedecommentaire"/>
          <w:rFonts w:asciiTheme="minorHAnsi" w:hAnsiTheme="minorHAnsi"/>
        </w:rPr>
        <w:commentReference w:id="119"/>
      </w:r>
      <w:r w:rsidRPr="000A045A">
        <w:rPr>
          <w:rFonts w:ascii="Courier New" w:hAnsi="Courier New" w:cs="Courier New"/>
          <w:lang w:val="en-GB"/>
        </w:rPr>
        <w:t>] provides a glossary of Internet security terms that should</w:t>
      </w:r>
    </w:p>
    <w:p w14:paraId="07CAE6F0" w14:textId="77777777" w:rsidR="00512555" w:rsidRDefault="00F22550" w:rsidP="00F22550">
      <w:pPr>
        <w:pStyle w:val="Textebrut"/>
        <w:rPr>
          <w:ins w:id="120" w:author="BOUCADAIR Mohamed TGI/OLN" w:date="2020-11-23T13:10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be used where applicable.  </w:t>
      </w:r>
    </w:p>
    <w:p w14:paraId="3A37F767" w14:textId="77777777" w:rsidR="00512555" w:rsidRDefault="00512555" w:rsidP="00F22550">
      <w:pPr>
        <w:pStyle w:val="Textebrut"/>
        <w:rPr>
          <w:ins w:id="121" w:author="BOUCADAIR Mohamed TGI/OLN" w:date="2020-11-23T13:10:00Z"/>
          <w:rFonts w:ascii="Courier New" w:hAnsi="Courier New" w:cs="Courier New"/>
          <w:lang w:val="en-GB"/>
        </w:rPr>
      </w:pPr>
    </w:p>
    <w:p w14:paraId="669D412A" w14:textId="0E0A3FA3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commentRangeStart w:id="122"/>
      <w:r w:rsidRPr="000A045A">
        <w:rPr>
          <w:rFonts w:ascii="Courier New" w:hAnsi="Courier New" w:cs="Courier New"/>
          <w:lang w:val="en-GB"/>
        </w:rPr>
        <w:t>I</w:t>
      </w:r>
      <w:commentRangeEnd w:id="122"/>
      <w:r w:rsidR="00512555">
        <w:rPr>
          <w:rStyle w:val="Marquedecommentaire"/>
          <w:rFonts w:asciiTheme="minorHAnsi" w:hAnsiTheme="minorHAnsi"/>
        </w:rPr>
        <w:commentReference w:id="122"/>
      </w:r>
      <w:r w:rsidRPr="000A045A">
        <w:rPr>
          <w:rFonts w:ascii="Courier New" w:hAnsi="Courier New" w:cs="Courier New"/>
          <w:lang w:val="en-GB"/>
        </w:rPr>
        <w:t>n the UAS community, the plural form of</w:t>
      </w:r>
    </w:p>
    <w:p w14:paraId="39D9E52A" w14:textId="592190AF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acronyms generally is the same as the singular form, e.g.</w:t>
      </w:r>
      <w:ins w:id="123" w:author="BOUCADAIR Mohamed TGI/OLN" w:date="2020-11-23T13:10:00Z">
        <w:r w:rsidR="00512555">
          <w:rPr>
            <w:rFonts w:ascii="Courier New" w:hAnsi="Courier New" w:cs="Courier New"/>
            <w:lang w:val="en-GB"/>
          </w:rPr>
          <w:t>,</w:t>
        </w:r>
      </w:ins>
      <w:r w:rsidRPr="000A045A">
        <w:rPr>
          <w:rFonts w:ascii="Courier New" w:hAnsi="Courier New" w:cs="Courier New"/>
          <w:lang w:val="en-GB"/>
        </w:rPr>
        <w:t xml:space="preserve">  Unmanned</w:t>
      </w:r>
    </w:p>
    <w:p w14:paraId="77394E3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Aircraft System (singular) and Unmanned Aircraft Systems (plural) are</w:t>
      </w:r>
    </w:p>
    <w:p w14:paraId="6C7AFC5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both represented as UAS.  On this and other terminological issues, to</w:t>
      </w:r>
    </w:p>
    <w:p w14:paraId="452F2D0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encourage comprehension necessary for adoption of DRIP by the</w:t>
      </w:r>
    </w:p>
    <w:p w14:paraId="3DE06CB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intended user community, that community's norms are respected herein,</w:t>
      </w:r>
    </w:p>
    <w:p w14:paraId="65B89C1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and definitions are quoted in cases where they have been found in</w:t>
      </w:r>
    </w:p>
    <w:p w14:paraId="764A4F1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that community's documents.  Most of the listed terms are from that</w:t>
      </w:r>
    </w:p>
    <w:p w14:paraId="1BC8180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community (even if specific source documents are not cited); any that</w:t>
      </w:r>
    </w:p>
    <w:p w14:paraId="664F21F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are DRIP-specific or invented by the authors of this document are</w:t>
      </w:r>
    </w:p>
    <w:p w14:paraId="04D6842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marked "(DRIP)".</w:t>
      </w:r>
    </w:p>
    <w:p w14:paraId="349999D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3AF079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4-D</w:t>
      </w:r>
    </w:p>
    <w:p w14:paraId="6CC256A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Four-dimensional.  Latitude, Longitude, Altitude, Time.  Used</w:t>
      </w:r>
    </w:p>
    <w:p w14:paraId="76837D7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especially to delineate an airspace volume in which an operation</w:t>
      </w:r>
    </w:p>
    <w:p w14:paraId="2D702F3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is being or will be conducted.</w:t>
      </w:r>
    </w:p>
    <w:p w14:paraId="43CF4E3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2F908B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AAA</w:t>
      </w:r>
    </w:p>
    <w:p w14:paraId="26CF77A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Attestation, Authentication, Authorization, Access Control,</w:t>
      </w:r>
    </w:p>
    <w:p w14:paraId="002DCCC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Accounting, Attribution, Audit, or any subset thereof (uses differ</w:t>
      </w:r>
    </w:p>
    <w:p w14:paraId="78151AD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by application, author and context).  (DRIP)</w:t>
      </w:r>
    </w:p>
    <w:p w14:paraId="5CB2DD2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4DB1AE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ABDAA</w:t>
      </w:r>
    </w:p>
    <w:p w14:paraId="74A4D64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AirBorne DAA.  Accomplished using systems onboard the aircraft</w:t>
      </w:r>
    </w:p>
    <w:p w14:paraId="72BE50D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involved.  Supports "self-separation" (remaining "well clear" of</w:t>
      </w:r>
    </w:p>
    <w:p w14:paraId="0A31291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other aircraft) and collision avoidance.</w:t>
      </w:r>
    </w:p>
    <w:p w14:paraId="1B024C7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23C6DC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ADS-B</w:t>
      </w:r>
    </w:p>
    <w:p w14:paraId="234BA75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Automatic Dependent Surveillance - Broadcast.  "ADS-B Out"</w:t>
      </w:r>
    </w:p>
    <w:p w14:paraId="285F4B6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equipment obtains aircraft position from other on-board systems</w:t>
      </w:r>
    </w:p>
    <w:p w14:paraId="6ADBD0D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(typically GNSS) and periodically broadcasts it to "ADS-B In"</w:t>
      </w:r>
    </w:p>
    <w:p w14:paraId="0DE75A3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equipped entities, including other aircraft, ground stations and</w:t>
      </w:r>
    </w:p>
    <w:p w14:paraId="7F7DAE7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satellite based monitoring systems.</w:t>
      </w:r>
    </w:p>
    <w:p w14:paraId="139C444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CF3773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AGL</w:t>
      </w:r>
    </w:p>
    <w:p w14:paraId="5331274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Above Ground Level.  Relative altitude, above the variously</w:t>
      </w:r>
    </w:p>
    <w:p w14:paraId="1FBCFF4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defined local ground level, typically of an UA, measured in feet</w:t>
      </w:r>
    </w:p>
    <w:p w14:paraId="30990B0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or meters.  Should be explicitly specified as either barometric</w:t>
      </w:r>
    </w:p>
    <w:p w14:paraId="7A48B7A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(pressure) or geodetic (GNSS).</w:t>
      </w:r>
    </w:p>
    <w:p w14:paraId="52BB412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4BFAF8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8BD2AD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C20D2C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2429B9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058E44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D393BA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Card, et al.               Expires 5 May 2021                   [Page 9]</w:t>
      </w:r>
    </w:p>
    <w:p w14:paraId="77B2255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br w:type="page"/>
      </w:r>
    </w:p>
    <w:p w14:paraId="084EA8B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4CAB139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A1AD6D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2B14AF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ATC</w:t>
      </w:r>
    </w:p>
    <w:p w14:paraId="7696343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Air Traffic Control.  Explicit flight direction to pilots from</w:t>
      </w:r>
    </w:p>
    <w:p w14:paraId="7B5EAC5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ground controllers.  Contrast with ATM.</w:t>
      </w:r>
    </w:p>
    <w:p w14:paraId="7A06C85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140B51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ATM</w:t>
      </w:r>
    </w:p>
    <w:p w14:paraId="5A709E4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Air Traffic Management.  A broader functional and geographic scope</w:t>
      </w:r>
    </w:p>
    <w:p w14:paraId="2D740E8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and/or a higher layer of abstraction than ATC.  "The dynamic,</w:t>
      </w:r>
    </w:p>
    <w:p w14:paraId="585E7F5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integrated management of air traffic and airspace including air</w:t>
      </w:r>
    </w:p>
    <w:p w14:paraId="3C47800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traffic services, airspace management and air traffic flow</w:t>
      </w:r>
    </w:p>
    <w:p w14:paraId="1E073D1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management - safely, economically and efficiently - through the</w:t>
      </w:r>
    </w:p>
    <w:p w14:paraId="16BFB68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provision of facilities and seamless services in collaboration</w:t>
      </w:r>
    </w:p>
    <w:p w14:paraId="53CA601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with all parties and involving airborne and ground-based</w:t>
      </w:r>
    </w:p>
    <w:p w14:paraId="0B42A3D8" w14:textId="539C681E" w:rsidR="00B91E65" w:rsidRDefault="00F22550" w:rsidP="00F22550">
      <w:pPr>
        <w:pStyle w:val="Textebrut"/>
        <w:rPr>
          <w:ins w:id="124" w:author="BOUCADAIR Mohamed TGI/OLN" w:date="2020-11-23T13:14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functions</w:t>
      </w:r>
      <w:del w:id="125" w:author="BOUCADAIR Mohamed TGI/OLN" w:date="2020-11-23T13:15:00Z">
        <w:r w:rsidRPr="000A045A" w:rsidDel="00B91E65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>"  [ICAOATM]</w:t>
      </w:r>
      <w:ins w:id="126" w:author="BOUCADAIR Mohamed TGI/OLN" w:date="2020-11-23T13:14:00Z">
        <w:r w:rsidR="00B91E65">
          <w:rPr>
            <w:rFonts w:ascii="Courier New" w:hAnsi="Courier New" w:cs="Courier New"/>
            <w:lang w:val="en-GB"/>
          </w:rPr>
          <w:t>.</w:t>
        </w:r>
      </w:ins>
    </w:p>
    <w:p w14:paraId="15D42BCB" w14:textId="16945563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7A0C66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DE7B44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Authentication Message</w:t>
      </w:r>
    </w:p>
    <w:p w14:paraId="7CFC12B5" w14:textId="39048A55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</w:t>
      </w:r>
      <w:del w:id="127" w:author="BOUCADAIR Mohamed TGI/OLN" w:date="2020-11-23T13:27:00Z">
        <w:r w:rsidRPr="000A045A" w:rsidDel="00E6003E">
          <w:rPr>
            <w:rFonts w:ascii="Courier New" w:hAnsi="Courier New" w:cs="Courier New"/>
            <w:lang w:val="en-GB"/>
          </w:rPr>
          <w:delText>[F3411-19] Message Type 2</w:delText>
        </w:r>
      </w:del>
      <w:r w:rsidRPr="000A045A">
        <w:rPr>
          <w:rFonts w:ascii="Courier New" w:hAnsi="Courier New" w:cs="Courier New"/>
          <w:lang w:val="en-GB"/>
        </w:rPr>
        <w:t>.  Provides framing for authentication</w:t>
      </w:r>
    </w:p>
    <w:p w14:paraId="6D66A0D0" w14:textId="115D27BD" w:rsidR="00F22550" w:rsidRPr="000A045A" w:rsidDel="00E6003E" w:rsidRDefault="00F22550" w:rsidP="00E6003E">
      <w:pPr>
        <w:pStyle w:val="Textebrut"/>
        <w:rPr>
          <w:del w:id="128" w:author="BOUCADAIR Mohamed TGI/OLN" w:date="2020-11-23T13:27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data, only.  </w:t>
      </w:r>
      <w:ins w:id="129" w:author="BOUCADAIR Mohamed TGI/OLN" w:date="2020-11-23T13:27:00Z">
        <w:r w:rsidR="00E6003E">
          <w:rPr>
            <w:rFonts w:ascii="Courier New" w:hAnsi="Courier New" w:cs="Courier New"/>
            <w:lang w:val="en-GB"/>
          </w:rPr>
          <w:t xml:space="preserve">It is also known as </w:t>
        </w:r>
        <w:r w:rsidR="00E6003E" w:rsidRPr="000A045A">
          <w:rPr>
            <w:rFonts w:ascii="Courier New" w:hAnsi="Courier New" w:cs="Courier New"/>
            <w:lang w:val="en-GB"/>
          </w:rPr>
          <w:t>[F3411-19] Message Type 2</w:t>
        </w:r>
      </w:ins>
      <w:commentRangeStart w:id="130"/>
      <w:del w:id="131" w:author="BOUCADAIR Mohamed TGI/OLN" w:date="2020-11-23T13:27:00Z">
        <w:r w:rsidRPr="000A045A" w:rsidDel="00E6003E">
          <w:rPr>
            <w:rFonts w:ascii="Courier New" w:hAnsi="Courier New" w:cs="Courier New"/>
            <w:lang w:val="en-GB"/>
          </w:rPr>
          <w:delText>Optional per [F3411-19] but may be required by</w:delText>
        </w:r>
      </w:del>
    </w:p>
    <w:p w14:paraId="15343D88" w14:textId="51785B8E" w:rsidR="00F22550" w:rsidRPr="000A045A" w:rsidDel="00E6003E" w:rsidRDefault="00F22550" w:rsidP="00E6003E">
      <w:pPr>
        <w:pStyle w:val="Textebrut"/>
        <w:rPr>
          <w:del w:id="132" w:author="BOUCADAIR Mohamed TGI/OLN" w:date="2020-11-23T13:27:00Z"/>
          <w:rFonts w:ascii="Courier New" w:hAnsi="Courier New" w:cs="Courier New"/>
          <w:lang w:val="en-GB"/>
        </w:rPr>
      </w:pPr>
      <w:del w:id="133" w:author="BOUCADAIR Mohamed TGI/OLN" w:date="2020-11-23T13:27:00Z">
        <w:r w:rsidRPr="000A045A" w:rsidDel="00E6003E">
          <w:rPr>
            <w:rFonts w:ascii="Courier New" w:hAnsi="Courier New" w:cs="Courier New"/>
            <w:lang w:val="en-GB"/>
          </w:rPr>
          <w:delText xml:space="preserve">      regulations.</w:delText>
        </w:r>
      </w:del>
      <w:commentRangeEnd w:id="130"/>
      <w:r w:rsidR="00E6003E">
        <w:rPr>
          <w:rStyle w:val="Marquedecommentaire"/>
          <w:rFonts w:asciiTheme="minorHAnsi" w:hAnsiTheme="minorHAnsi"/>
        </w:rPr>
        <w:commentReference w:id="130"/>
      </w:r>
    </w:p>
    <w:p w14:paraId="1029488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AD0066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Basic ID Message</w:t>
      </w:r>
    </w:p>
    <w:p w14:paraId="3992B9C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[F3411-19] Message Type 0.  Provides UA Type, UAS ID Type and UAS</w:t>
      </w:r>
    </w:p>
    <w:p w14:paraId="4CEE7DCE" w14:textId="2998DEC4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ID, only.  </w:t>
      </w:r>
      <w:commentRangeStart w:id="134"/>
      <w:del w:id="135" w:author="BOUCADAIR Mohamed TGI/OLN" w:date="2020-11-23T13:25:00Z">
        <w:r w:rsidRPr="000A045A" w:rsidDel="00E6003E">
          <w:rPr>
            <w:rFonts w:ascii="Courier New" w:hAnsi="Courier New" w:cs="Courier New"/>
            <w:lang w:val="en-GB"/>
          </w:rPr>
          <w:delText>Mandatory per [F3411-19].</w:delText>
        </w:r>
      </w:del>
      <w:commentRangeEnd w:id="134"/>
      <w:r w:rsidR="00E6003E">
        <w:rPr>
          <w:rStyle w:val="Marquedecommentaire"/>
          <w:rFonts w:asciiTheme="minorHAnsi" w:hAnsiTheme="minorHAnsi"/>
        </w:rPr>
        <w:commentReference w:id="134"/>
      </w:r>
    </w:p>
    <w:p w14:paraId="745D389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75153F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commentRangeStart w:id="136"/>
      <w:r w:rsidRPr="000A045A">
        <w:rPr>
          <w:rFonts w:ascii="Courier New" w:hAnsi="Courier New" w:cs="Courier New"/>
          <w:lang w:val="en-GB"/>
        </w:rPr>
        <w:t xml:space="preserve">   B-LOS</w:t>
      </w:r>
    </w:p>
    <w:p w14:paraId="460E494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Beyond Line Of Sight (LOS).  Term to be avoided due to ambiguity.</w:t>
      </w:r>
    </w:p>
    <w:p w14:paraId="2D1CEA0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See LOS.</w:t>
      </w:r>
      <w:commentRangeEnd w:id="136"/>
      <w:r w:rsidR="00C073E2">
        <w:rPr>
          <w:rStyle w:val="Marquedecommentaire"/>
          <w:rFonts w:asciiTheme="minorHAnsi" w:hAnsiTheme="minorHAnsi"/>
        </w:rPr>
        <w:commentReference w:id="136"/>
      </w:r>
    </w:p>
    <w:p w14:paraId="494AD6D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721278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BV-LOS</w:t>
      </w:r>
    </w:p>
    <w:p w14:paraId="2DF6916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Beyond Visual Line Of Sight (V-LOS).  See V-LOS.</w:t>
      </w:r>
    </w:p>
    <w:p w14:paraId="6735061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836985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CAA</w:t>
      </w:r>
    </w:p>
    <w:p w14:paraId="617FE79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Civil Aviation Authority.  Two examples are the United States</w:t>
      </w:r>
    </w:p>
    <w:p w14:paraId="02E5B5A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Federal Aviation Administration (FAA) and the Japan Civil Aviation</w:t>
      </w:r>
    </w:p>
    <w:p w14:paraId="41776B7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Bureau.</w:t>
      </w:r>
    </w:p>
    <w:p w14:paraId="1D618D5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2792C4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CSWaP</w:t>
      </w:r>
    </w:p>
    <w:p w14:paraId="3DA4BDE4" w14:textId="5E159795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Cost, Size, Weight</w:t>
      </w:r>
      <w:ins w:id="137" w:author="BOUCADAIR Mohamed TGI/OLN" w:date="2020-11-23T13:23:00Z">
        <w:r w:rsidR="00C073E2">
          <w:rPr>
            <w:rFonts w:ascii="Courier New" w:hAnsi="Courier New" w:cs="Courier New"/>
            <w:lang w:val="en-GB"/>
          </w:rPr>
          <w:t>,</w:t>
        </w:r>
      </w:ins>
      <w:r w:rsidRPr="000A045A">
        <w:rPr>
          <w:rFonts w:ascii="Courier New" w:hAnsi="Courier New" w:cs="Courier New"/>
          <w:lang w:val="en-GB"/>
        </w:rPr>
        <w:t xml:space="preserve"> and Power.</w:t>
      </w:r>
    </w:p>
    <w:p w14:paraId="7415B7B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035797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C2</w:t>
      </w:r>
    </w:p>
    <w:p w14:paraId="1E81947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Command and Control.  Previously mostly used in military contexts.</w:t>
      </w:r>
    </w:p>
    <w:p w14:paraId="6C2A331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Properly refers to a function, exercisable over arbitrary</w:t>
      </w:r>
    </w:p>
    <w:p w14:paraId="29F7AE2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communications; but in the small UAS context, often refers to the</w:t>
      </w:r>
    </w:p>
    <w:p w14:paraId="1DE03D0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communications (typically RF data link) over which the GCS</w:t>
      </w:r>
    </w:p>
    <w:p w14:paraId="3E91CD8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controls the UA.</w:t>
      </w:r>
    </w:p>
    <w:p w14:paraId="7A8645F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C3664E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DAA</w:t>
      </w:r>
    </w:p>
    <w:p w14:paraId="1DCAB66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Detect And Avoid, formerly Sense And Avoid (SAA).  A means of</w:t>
      </w:r>
    </w:p>
    <w:p w14:paraId="04C58E1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keeping aircraft "well clear" of each other and obstacles for</w:t>
      </w:r>
    </w:p>
    <w:p w14:paraId="29E943C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4D9017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4199DC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5C69EA8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10]</w:t>
      </w:r>
    </w:p>
    <w:p w14:paraId="4FC151D2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466CC75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5629586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B327AC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A9C358D" w14:textId="558E2608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safety. </w:t>
      </w:r>
      <w:ins w:id="138" w:author="BOUCADAIR Mohamed TGI/OLN" w:date="2020-11-24T07:25:00Z">
        <w:r w:rsidR="00AB051A" w:rsidRPr="000A045A">
          <w:rPr>
            <w:rFonts w:ascii="Courier New" w:hAnsi="Courier New" w:cs="Courier New"/>
            <w:lang w:val="en-GB"/>
          </w:rPr>
          <w:t>[ICAOUAS]</w:t>
        </w:r>
        <w:r w:rsidR="00AB051A">
          <w:rPr>
            <w:rFonts w:ascii="Courier New" w:hAnsi="Courier New" w:cs="Courier New"/>
            <w:lang w:val="en-GB"/>
          </w:rPr>
          <w:t xml:space="preserve"> defines it as</w:t>
        </w:r>
      </w:ins>
      <w:r w:rsidRPr="000A045A">
        <w:rPr>
          <w:rFonts w:ascii="Courier New" w:hAnsi="Courier New" w:cs="Courier New"/>
          <w:lang w:val="en-GB"/>
        </w:rPr>
        <w:t xml:space="preserve"> "</w:t>
      </w:r>
      <w:ins w:id="139" w:author="BOUCADAIR Mohamed TGI/OLN" w:date="2020-11-24T07:25:00Z">
        <w:r w:rsidR="00AB051A">
          <w:rPr>
            <w:rFonts w:ascii="Courier New" w:hAnsi="Courier New" w:cs="Courier New"/>
            <w:lang w:val="en-GB"/>
          </w:rPr>
          <w:t>t</w:t>
        </w:r>
      </w:ins>
      <w:del w:id="140" w:author="BOUCADAIR Mohamed TGI/OLN" w:date="2020-11-24T07:25:00Z">
        <w:r w:rsidRPr="000A045A" w:rsidDel="00AB051A">
          <w:rPr>
            <w:rFonts w:ascii="Courier New" w:hAnsi="Courier New" w:cs="Courier New"/>
            <w:lang w:val="en-GB"/>
          </w:rPr>
          <w:delText>T</w:delText>
        </w:r>
      </w:del>
      <w:r w:rsidRPr="000A045A">
        <w:rPr>
          <w:rFonts w:ascii="Courier New" w:hAnsi="Courier New" w:cs="Courier New"/>
          <w:lang w:val="en-GB"/>
        </w:rPr>
        <w:t>he capability to see, sense or detect conflicting</w:t>
      </w:r>
    </w:p>
    <w:p w14:paraId="45BF2A3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traffic or other hazards and take the appropriate action to comply</w:t>
      </w:r>
    </w:p>
    <w:p w14:paraId="51C3E243" w14:textId="5716E302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with the applicable rules of flight</w:t>
      </w:r>
      <w:del w:id="141" w:author="BOUCADAIR Mohamed TGI/OLN" w:date="2020-11-23T13:23:00Z">
        <w:r w:rsidRPr="000A045A" w:rsidDel="00C073E2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 xml:space="preserve">"  </w:t>
      </w:r>
      <w:del w:id="142" w:author="BOUCADAIR Mohamed TGI/OLN" w:date="2020-11-24T07:24:00Z">
        <w:r w:rsidRPr="000A045A" w:rsidDel="00AB051A">
          <w:rPr>
            <w:rFonts w:ascii="Courier New" w:hAnsi="Courier New" w:cs="Courier New"/>
            <w:lang w:val="en-GB"/>
          </w:rPr>
          <w:delText>[ICAOUAS]</w:delText>
        </w:r>
      </w:del>
      <w:ins w:id="143" w:author="BOUCADAIR Mohamed TGI/OLN" w:date="2020-11-23T13:23:00Z">
        <w:r w:rsidR="00C073E2">
          <w:rPr>
            <w:rFonts w:ascii="Courier New" w:hAnsi="Courier New" w:cs="Courier New"/>
            <w:lang w:val="en-GB"/>
          </w:rPr>
          <w:t>.</w:t>
        </w:r>
      </w:ins>
    </w:p>
    <w:p w14:paraId="62CC137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564B320" w14:textId="77777777" w:rsidR="00C073E2" w:rsidRDefault="00C073E2" w:rsidP="00F22550">
      <w:pPr>
        <w:pStyle w:val="Textebrut"/>
        <w:rPr>
          <w:ins w:id="144" w:author="BOUCADAIR Mohamed TGI/OLN" w:date="2020-11-23T13:23:00Z"/>
          <w:rFonts w:ascii="Courier New" w:hAnsi="Courier New" w:cs="Courier New"/>
          <w:lang w:val="en-GB"/>
        </w:rPr>
      </w:pPr>
    </w:p>
    <w:p w14:paraId="4A1357A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Direct RID</w:t>
      </w:r>
    </w:p>
    <w:p w14:paraId="63168DF0" w14:textId="6688143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Direct Remote Identification. </w:t>
      </w:r>
      <w:ins w:id="145" w:author="BOUCADAIR Mohamed TGI/OLN" w:date="2020-11-24T07:24:00Z">
        <w:r w:rsidR="00AB051A">
          <w:rPr>
            <w:rFonts w:ascii="Courier New" w:hAnsi="Courier New" w:cs="Courier New"/>
            <w:lang w:val="en-GB"/>
          </w:rPr>
          <w:t xml:space="preserve">It is </w:t>
        </w:r>
      </w:ins>
      <w:r w:rsidRPr="000A045A">
        <w:rPr>
          <w:rFonts w:ascii="Courier New" w:hAnsi="Courier New" w:cs="Courier New"/>
          <w:lang w:val="en-GB"/>
        </w:rPr>
        <w:t>"a system that ensures the local</w:t>
      </w:r>
    </w:p>
    <w:p w14:paraId="73501C1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broadcast of information about an UA in operation, including the</w:t>
      </w:r>
    </w:p>
    <w:p w14:paraId="6352410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marking of the UA, so that this information can be obtained</w:t>
      </w:r>
    </w:p>
    <w:p w14:paraId="65964718" w14:textId="4C0D99E5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without physical access to the UA"</w:t>
      </w:r>
      <w:del w:id="146" w:author="BOUCADAIR Mohamed TGI/OLN" w:date="2020-11-23T13:23:00Z">
        <w:r w:rsidRPr="000A045A" w:rsidDel="00C073E2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 xml:space="preserve">  [Delegated]</w:t>
      </w:r>
      <w:ins w:id="147" w:author="BOUCADAIR Mohamed TGI/OLN" w:date="2020-11-23T13:23:00Z">
        <w:r w:rsidR="00C073E2">
          <w:rPr>
            <w:rFonts w:ascii="Courier New" w:hAnsi="Courier New" w:cs="Courier New"/>
            <w:lang w:val="en-GB"/>
          </w:rPr>
          <w:t>.</w:t>
        </w:r>
      </w:ins>
      <w:r w:rsidRPr="000A045A">
        <w:rPr>
          <w:rFonts w:ascii="Courier New" w:hAnsi="Courier New" w:cs="Courier New"/>
          <w:lang w:val="en-GB"/>
        </w:rPr>
        <w:t xml:space="preserve"> </w:t>
      </w:r>
      <w:ins w:id="148" w:author="BOUCADAIR Mohamed TGI/OLN" w:date="2020-11-23T13:23:00Z">
        <w:r w:rsidR="00C073E2">
          <w:rPr>
            <w:rFonts w:ascii="Courier New" w:hAnsi="Courier New" w:cs="Courier New"/>
            <w:lang w:val="en-GB"/>
          </w:rPr>
          <w:t xml:space="preserve">It </w:t>
        </w:r>
      </w:ins>
      <w:del w:id="149" w:author="BOUCADAIR Mohamed TGI/OLN" w:date="2020-11-23T13:23:00Z">
        <w:r w:rsidRPr="000A045A" w:rsidDel="00C073E2">
          <w:rPr>
            <w:rFonts w:ascii="Courier New" w:hAnsi="Courier New" w:cs="Courier New"/>
            <w:lang w:val="en-GB"/>
          </w:rPr>
          <w:delText>Corresponds</w:delText>
        </w:r>
      </w:del>
      <w:ins w:id="150" w:author="BOUCADAIR Mohamed TGI/OLN" w:date="2020-11-23T13:23:00Z">
        <w:r w:rsidR="00C073E2">
          <w:rPr>
            <w:rFonts w:ascii="Courier New" w:hAnsi="Courier New" w:cs="Courier New"/>
            <w:lang w:val="en-GB"/>
          </w:rPr>
          <w:t>c</w:t>
        </w:r>
        <w:r w:rsidR="00C073E2" w:rsidRPr="000A045A">
          <w:rPr>
            <w:rFonts w:ascii="Courier New" w:hAnsi="Courier New" w:cs="Courier New"/>
            <w:lang w:val="en-GB"/>
          </w:rPr>
          <w:t>orresponds</w:t>
        </w:r>
      </w:ins>
    </w:p>
    <w:p w14:paraId="5132467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roughly to the Broadcast RID portion of [NPRM] Standard RID.</w:t>
      </w:r>
    </w:p>
    <w:p w14:paraId="10C6793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925AE2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DSS</w:t>
      </w:r>
    </w:p>
    <w:p w14:paraId="25966F8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Discovery and Synchronization Service.  Formerly Inter-USS.  The</w:t>
      </w:r>
    </w:p>
    <w:p w14:paraId="1741365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UTM system overlay network backbone.  Most importantly, it enables</w:t>
      </w:r>
    </w:p>
    <w:p w14:paraId="3BCF104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one USS to learn which other USS have UAS operating in a given 4-D</w:t>
      </w:r>
    </w:p>
    <w:p w14:paraId="11AF8D9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airspace volume, for deconfliction of planned and Network RID</w:t>
      </w:r>
    </w:p>
    <w:p w14:paraId="66709F55" w14:textId="77777777" w:rsidR="00C073E2" w:rsidRDefault="00F22550" w:rsidP="00F22550">
      <w:pPr>
        <w:pStyle w:val="Textebrut"/>
        <w:rPr>
          <w:ins w:id="151" w:author="BOUCADAIR Mohamed TGI/OLN" w:date="2020-11-23T13:24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surveillance of active operations</w:t>
      </w:r>
      <w:del w:id="152" w:author="BOUCADAIR Mohamed TGI/OLN" w:date="2020-11-23T13:24:00Z">
        <w:r w:rsidRPr="000A045A" w:rsidDel="00C073E2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 xml:space="preserve">  [F3411-19]</w:t>
      </w:r>
      <w:ins w:id="153" w:author="BOUCADAIR Mohamed TGI/OLN" w:date="2020-11-23T13:24:00Z">
        <w:r w:rsidR="00C073E2">
          <w:rPr>
            <w:rFonts w:ascii="Courier New" w:hAnsi="Courier New" w:cs="Courier New"/>
            <w:lang w:val="en-GB"/>
          </w:rPr>
          <w:t>.</w:t>
        </w:r>
      </w:ins>
    </w:p>
    <w:p w14:paraId="16D7BCFD" w14:textId="099D5BAB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D79F54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AC4581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EUROCAE</w:t>
      </w:r>
    </w:p>
    <w:p w14:paraId="5973A74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European Organisation for Civil Aviation Equipment.  Aviation SDO,</w:t>
      </w:r>
    </w:p>
    <w:p w14:paraId="44E5D2B8" w14:textId="3DDD76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originally European, now with broader membership.  </w:t>
      </w:r>
      <w:ins w:id="154" w:author="BOUCADAIR Mohamed TGI/OLN" w:date="2020-11-23T13:24:00Z">
        <w:r w:rsidR="00C073E2">
          <w:rPr>
            <w:rFonts w:ascii="Courier New" w:hAnsi="Courier New" w:cs="Courier New"/>
            <w:lang w:val="en-GB"/>
          </w:rPr>
          <w:t xml:space="preserve">It </w:t>
        </w:r>
      </w:ins>
      <w:del w:id="155" w:author="BOUCADAIR Mohamed TGI/OLN" w:date="2020-11-23T13:24:00Z">
        <w:r w:rsidRPr="000A045A" w:rsidDel="00C073E2">
          <w:rPr>
            <w:rFonts w:ascii="Courier New" w:hAnsi="Courier New" w:cs="Courier New"/>
            <w:lang w:val="en-GB"/>
          </w:rPr>
          <w:delText>Cooperates</w:delText>
        </w:r>
      </w:del>
      <w:ins w:id="156" w:author="BOUCADAIR Mohamed TGI/OLN" w:date="2020-11-23T13:24:00Z">
        <w:r w:rsidR="00C073E2">
          <w:rPr>
            <w:rFonts w:ascii="Courier New" w:hAnsi="Courier New" w:cs="Courier New"/>
            <w:lang w:val="en-GB"/>
          </w:rPr>
          <w:t>c</w:t>
        </w:r>
        <w:r w:rsidR="00C073E2" w:rsidRPr="000A045A">
          <w:rPr>
            <w:rFonts w:ascii="Courier New" w:hAnsi="Courier New" w:cs="Courier New"/>
            <w:lang w:val="en-GB"/>
          </w:rPr>
          <w:t>ooperates</w:t>
        </w:r>
      </w:ins>
    </w:p>
    <w:p w14:paraId="3FD1BAF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extensively with RTCA.</w:t>
      </w:r>
    </w:p>
    <w:p w14:paraId="6BFE01D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A9AC30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GBDAA</w:t>
      </w:r>
    </w:p>
    <w:p w14:paraId="6E3960B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Ground Based DAA.  Accomplished with the aid of ground based</w:t>
      </w:r>
    </w:p>
    <w:p w14:paraId="2A40905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functions.</w:t>
      </w:r>
    </w:p>
    <w:p w14:paraId="09EE529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6E4384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GCS</w:t>
      </w:r>
    </w:p>
    <w:p w14:paraId="4C502DE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Ground Control Station.  The part of the UAS that the remote pilot</w:t>
      </w:r>
    </w:p>
    <w:p w14:paraId="3AFDA12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uses to exercise C2 over the UA, whether by remotely exercising UA</w:t>
      </w:r>
    </w:p>
    <w:p w14:paraId="2F1D264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flight controls to fly the UA, by setting GPS waypoints, or</w:t>
      </w:r>
    </w:p>
    <w:p w14:paraId="0C5206A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otherwise directing its flight.</w:t>
      </w:r>
    </w:p>
    <w:p w14:paraId="41D4EEA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0D393C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GNSS</w:t>
      </w:r>
    </w:p>
    <w:p w14:paraId="6FD8BB0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Global Navigation Satellite System.  Satellite based timing and/or</w:t>
      </w:r>
    </w:p>
    <w:p w14:paraId="688B691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positioning with global coverage, often used to support</w:t>
      </w:r>
    </w:p>
    <w:p w14:paraId="474C3D4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navigation.</w:t>
      </w:r>
    </w:p>
    <w:p w14:paraId="52D87C8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62F154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GPS</w:t>
      </w:r>
    </w:p>
    <w:p w14:paraId="6750E9E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Global Positioning System.  A specific GNSS, but in the UAS</w:t>
      </w:r>
    </w:p>
    <w:p w14:paraId="262A7FA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context, the term is typically misused in place of the more</w:t>
      </w:r>
    </w:p>
    <w:p w14:paraId="4770657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generic term GNSS.</w:t>
      </w:r>
    </w:p>
    <w:p w14:paraId="3DF05AD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8DAE70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GRAIN</w:t>
      </w:r>
    </w:p>
    <w:p w14:paraId="10DE562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Global Resilient Aviation Interoperable Network.  ICAO managed</w:t>
      </w:r>
    </w:p>
    <w:p w14:paraId="3C9C091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IPv6 overlay internetwork per IATF, dedicated to aviation (but not</w:t>
      </w:r>
    </w:p>
    <w:p w14:paraId="49164313" w14:textId="2E315923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just aircraft).  </w:t>
      </w:r>
      <w:del w:id="157" w:author="BOUCADAIR Mohamed TGI/OLN" w:date="2020-11-23T13:25:00Z">
        <w:r w:rsidRPr="000A045A" w:rsidDel="00C073E2">
          <w:rPr>
            <w:rFonts w:ascii="Courier New" w:hAnsi="Courier New" w:cs="Courier New"/>
            <w:lang w:val="en-GB"/>
          </w:rPr>
          <w:delText>Currently in design.</w:delText>
        </w:r>
      </w:del>
    </w:p>
    <w:p w14:paraId="761809D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33D6F9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6EDE30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F2B0C6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186F614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11]</w:t>
      </w:r>
    </w:p>
    <w:p w14:paraId="019B1504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3581F35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55608BD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3E0E65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5F12C1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IATF</w:t>
      </w:r>
    </w:p>
    <w:p w14:paraId="60342BEA" w14:textId="7EB875BB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International Aviation Trust Framework.  </w:t>
      </w:r>
      <w:ins w:id="158" w:author="BOUCADAIR Mohamed TGI/OLN" w:date="2020-11-23T13:25:00Z">
        <w:r w:rsidR="00E6003E">
          <w:rPr>
            <w:rFonts w:ascii="Courier New" w:hAnsi="Courier New" w:cs="Courier New"/>
            <w:lang w:val="en-GB"/>
          </w:rPr>
          <w:t xml:space="preserve">It refers to an </w:t>
        </w:r>
      </w:ins>
      <w:r w:rsidRPr="000A045A">
        <w:rPr>
          <w:rFonts w:ascii="Courier New" w:hAnsi="Courier New" w:cs="Courier New"/>
          <w:lang w:val="en-GB"/>
        </w:rPr>
        <w:t>ICAO effort to develop a</w:t>
      </w:r>
    </w:p>
    <w:p w14:paraId="4C85A27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resilient and secure by design framework for networking in support</w:t>
      </w:r>
    </w:p>
    <w:p w14:paraId="3DB7D0F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of all aspects of aviation.</w:t>
      </w:r>
    </w:p>
    <w:p w14:paraId="4FD8134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F68878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ICAO</w:t>
      </w:r>
    </w:p>
    <w:p w14:paraId="5824F04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International Civil Aviation Organization.  A United Nations</w:t>
      </w:r>
    </w:p>
    <w:p w14:paraId="1C21EB1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specialized agency that develops and harmonizes international</w:t>
      </w:r>
    </w:p>
    <w:p w14:paraId="5C45C14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standards relating to aviation.</w:t>
      </w:r>
    </w:p>
    <w:p w14:paraId="7B13AEE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D29E16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LAANC</w:t>
      </w:r>
    </w:p>
    <w:p w14:paraId="0AB8440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Low Altitude Authorization and Notification Capability.  Supports</w:t>
      </w:r>
    </w:p>
    <w:p w14:paraId="5A1732D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ATC authorization requirements for UAS operations: remote pilots</w:t>
      </w:r>
    </w:p>
    <w:p w14:paraId="47070C1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can apply to receive a near real-time authorization for operations</w:t>
      </w:r>
    </w:p>
    <w:p w14:paraId="7467DD5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under 400 feet in controlled airspace near airports.  US partial</w:t>
      </w:r>
    </w:p>
    <w:p w14:paraId="4FA25C2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stopgap until UTM comes.</w:t>
      </w:r>
    </w:p>
    <w:p w14:paraId="22B5CAB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32D943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Limited RID</w:t>
      </w:r>
    </w:p>
    <w:p w14:paraId="769BA00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 mode of operation that must use Network RID, must not use</w:t>
      </w:r>
    </w:p>
    <w:p w14:paraId="4B57002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Broadcast RID, and must provide pilot/GCS location only (not UA</w:t>
      </w:r>
    </w:p>
    <w:p w14:paraId="63AE1A0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location).  This mode is only allowed for UA that neither require</w:t>
      </w:r>
    </w:p>
    <w:p w14:paraId="292894E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(due to e.g. size) nor are equipped for Standard RID, operated</w:t>
      </w:r>
    </w:p>
    <w:p w14:paraId="14E4EAB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within V-LOS and within 400 feet of the pilot, below 400 feet AGL,</w:t>
      </w:r>
    </w:p>
    <w:p w14:paraId="058E46D2" w14:textId="77777777" w:rsidR="00E6003E" w:rsidRDefault="00F22550" w:rsidP="00F22550">
      <w:pPr>
        <w:pStyle w:val="Textebrut"/>
        <w:rPr>
          <w:ins w:id="159" w:author="BOUCADAIR Mohamed TGI/OLN" w:date="2020-11-23T13:25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etc</w:t>
      </w:r>
      <w:del w:id="160" w:author="BOUCADAIR Mohamed TGI/OLN" w:date="2020-11-23T13:25:00Z">
        <w:r w:rsidRPr="000A045A" w:rsidDel="00E6003E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 xml:space="preserve">  [NPRM]</w:t>
      </w:r>
      <w:ins w:id="161" w:author="BOUCADAIR Mohamed TGI/OLN" w:date="2020-11-23T13:25:00Z">
        <w:r w:rsidR="00E6003E">
          <w:rPr>
            <w:rFonts w:ascii="Courier New" w:hAnsi="Courier New" w:cs="Courier New"/>
            <w:lang w:val="en-GB"/>
          </w:rPr>
          <w:t>.</w:t>
        </w:r>
      </w:ins>
    </w:p>
    <w:p w14:paraId="2D0C1F15" w14:textId="3E3F9DE3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511247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DB1FAF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Location/Vector Message</w:t>
      </w:r>
    </w:p>
    <w:p w14:paraId="6FF6E0D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[F3411-19] Message Type 1.  Provides UA location, altitude,</w:t>
      </w:r>
    </w:p>
    <w:p w14:paraId="6D1BF6D6" w14:textId="547F57FA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heading, speed and status.  </w:t>
      </w:r>
      <w:del w:id="162" w:author="BOUCADAIR Mohamed TGI/OLN" w:date="2020-11-23T13:28:00Z">
        <w:r w:rsidRPr="000A045A" w:rsidDel="00E6003E">
          <w:rPr>
            <w:rFonts w:ascii="Courier New" w:hAnsi="Courier New" w:cs="Courier New"/>
            <w:lang w:val="en-GB"/>
          </w:rPr>
          <w:delText>Mandatory per [F3411-19].</w:delText>
        </w:r>
      </w:del>
    </w:p>
    <w:p w14:paraId="64D9571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0EE139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LOS</w:t>
      </w:r>
    </w:p>
    <w:p w14:paraId="4872A80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Line Of Sight.  An adjectival phrase describing any information</w:t>
      </w:r>
    </w:p>
    <w:p w14:paraId="71A5E1E6" w14:textId="690076D2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transfer that travels in a nearly straight line (e.g.</w:t>
      </w:r>
      <w:ins w:id="163" w:author="BOUCADAIR Mohamed TGI/OLN" w:date="2020-11-23T13:28:00Z">
        <w:r w:rsidR="00E6003E">
          <w:rPr>
            <w:rFonts w:ascii="Courier New" w:hAnsi="Courier New" w:cs="Courier New"/>
            <w:lang w:val="en-GB"/>
          </w:rPr>
          <w:t>,</w:t>
        </w:r>
      </w:ins>
    </w:p>
    <w:p w14:paraId="03D81E6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electromagnetic energy, whether in the visual light, RF or other</w:t>
      </w:r>
    </w:p>
    <w:p w14:paraId="15142EC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frequency range) and is subject to blockage.  A term to be avoided</w:t>
      </w:r>
    </w:p>
    <w:p w14:paraId="4252CFA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due to ambiguity, in this context, between RF-LOS and V-LOS.</w:t>
      </w:r>
    </w:p>
    <w:p w14:paraId="7DF4E0D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6630B5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MSL</w:t>
      </w:r>
    </w:p>
    <w:p w14:paraId="10B63A0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Mean Sea Level.  Relative altitude, above the variously defined</w:t>
      </w:r>
    </w:p>
    <w:p w14:paraId="39DC23D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mean sea level, typically of an UA (but in [NPRM] also for a GCS),</w:t>
      </w:r>
    </w:p>
    <w:p w14:paraId="4D56A82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measured in feet or meters.  Should be explicitly specified as</w:t>
      </w:r>
    </w:p>
    <w:p w14:paraId="107E700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either barometric (pressure) or geodetic (GNSS).</w:t>
      </w:r>
    </w:p>
    <w:p w14:paraId="5D9BD64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E77CAD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Net-RID DP</w:t>
      </w:r>
    </w:p>
    <w:p w14:paraId="14AE6A29" w14:textId="65CE7A3D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Network RID Display Provider.  </w:t>
      </w:r>
      <w:del w:id="164" w:author="BOUCADAIR Mohamed TGI/OLN" w:date="2020-11-23T13:29:00Z">
        <w:r w:rsidRPr="000A045A" w:rsidDel="00E6003E">
          <w:rPr>
            <w:rFonts w:ascii="Courier New" w:hAnsi="Courier New" w:cs="Courier New"/>
            <w:lang w:val="en-GB"/>
          </w:rPr>
          <w:delText>[F3411-19]</w:delText>
        </w:r>
      </w:del>
      <w:ins w:id="165" w:author="BOUCADAIR Mohamed TGI/OLN" w:date="2020-11-23T13:29:00Z">
        <w:r w:rsidR="00E6003E">
          <w:rPr>
            <w:rFonts w:ascii="Courier New" w:hAnsi="Courier New" w:cs="Courier New"/>
            <w:lang w:val="en-GB"/>
          </w:rPr>
          <w:t>A</w:t>
        </w:r>
      </w:ins>
      <w:r w:rsidRPr="000A045A">
        <w:rPr>
          <w:rFonts w:ascii="Courier New" w:hAnsi="Courier New" w:cs="Courier New"/>
          <w:lang w:val="en-GB"/>
        </w:rPr>
        <w:t xml:space="preserve"> logical entity that</w:t>
      </w:r>
    </w:p>
    <w:p w14:paraId="022B73A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aggregates data from Net-RID SPs as needed in response to user</w:t>
      </w:r>
    </w:p>
    <w:p w14:paraId="57FF749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queries regarding UAS operating within specified airspace volumes,</w:t>
      </w:r>
    </w:p>
    <w:p w14:paraId="7E29099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to enable display by a user application on a user device.</w:t>
      </w:r>
    </w:p>
    <w:p w14:paraId="0762E2C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Potentially could provide not only information sent via UAS RID</w:t>
      </w:r>
    </w:p>
    <w:p w14:paraId="77A34AE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E7D72D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DAC2DF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16C9150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12]</w:t>
      </w:r>
    </w:p>
    <w:p w14:paraId="0D0F541A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201A191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2441C20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9BC65C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B9831D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but also information retrieved from UAS RID registries, or</w:t>
      </w:r>
    </w:p>
    <w:p w14:paraId="38BDF78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information beyond UAS RID.  Under [NPRM], not recognized as a</w:t>
      </w:r>
    </w:p>
    <w:p w14:paraId="6ACEB74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distinct entity, but a service provided by USS, including Public</w:t>
      </w:r>
    </w:p>
    <w:p w14:paraId="1759536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Safety USS that may exist primarily for this purpose rather than</w:t>
      </w:r>
    </w:p>
    <w:p w14:paraId="58E1EDD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to manage any subscribed UAS.</w:t>
      </w:r>
    </w:p>
    <w:p w14:paraId="6E6E0CE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EF1AB7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Net-RID SP</w:t>
      </w:r>
    </w:p>
    <w:p w14:paraId="684B10CC" w14:textId="1C9D0E4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Network RID Service Provider.  </w:t>
      </w:r>
      <w:del w:id="166" w:author="BOUCADAIR Mohamed TGI/OLN" w:date="2020-11-23T13:29:00Z">
        <w:r w:rsidRPr="000A045A" w:rsidDel="00E6003E">
          <w:rPr>
            <w:rFonts w:ascii="Courier New" w:hAnsi="Courier New" w:cs="Courier New"/>
            <w:lang w:val="en-GB"/>
          </w:rPr>
          <w:delText>[F3411-19]</w:delText>
        </w:r>
      </w:del>
      <w:ins w:id="167" w:author="BOUCADAIR Mohamed TGI/OLN" w:date="2020-11-23T13:29:00Z">
        <w:r w:rsidR="00E6003E">
          <w:rPr>
            <w:rFonts w:ascii="Courier New" w:hAnsi="Courier New" w:cs="Courier New"/>
            <w:lang w:val="en-GB"/>
          </w:rPr>
          <w:t>A</w:t>
        </w:r>
      </w:ins>
      <w:r w:rsidRPr="000A045A">
        <w:rPr>
          <w:rFonts w:ascii="Courier New" w:hAnsi="Courier New" w:cs="Courier New"/>
          <w:lang w:val="en-GB"/>
        </w:rPr>
        <w:t xml:space="preserve"> logical entity that</w:t>
      </w:r>
    </w:p>
    <w:p w14:paraId="22D060E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collects RID messages from UAS and responds to NetRID-DP queries</w:t>
      </w:r>
    </w:p>
    <w:p w14:paraId="2F21CB3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for information on UAS of which it is aware.  Under [NPRM], the</w:t>
      </w:r>
    </w:p>
    <w:p w14:paraId="3E7CF1C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USS to which the UAS is subscribed ("Remote ID USS").</w:t>
      </w:r>
    </w:p>
    <w:p w14:paraId="5A53B34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812C60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Network Identification Service</w:t>
      </w:r>
    </w:p>
    <w:p w14:paraId="6342C1D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EU regulatory requirement for Network RID.  </w:t>
      </w:r>
      <w:commentRangeStart w:id="168"/>
      <w:r w:rsidRPr="000A045A">
        <w:rPr>
          <w:rFonts w:ascii="Courier New" w:hAnsi="Courier New" w:cs="Courier New"/>
          <w:lang w:val="en-GB"/>
        </w:rPr>
        <w:t>[Opinion1] and [WG105]</w:t>
      </w:r>
      <w:commentRangeEnd w:id="168"/>
      <w:r w:rsidR="00DE76D3">
        <w:rPr>
          <w:rStyle w:val="Marquedecommentaire"/>
          <w:rFonts w:asciiTheme="minorHAnsi" w:hAnsiTheme="minorHAnsi"/>
        </w:rPr>
        <w:commentReference w:id="168"/>
      </w:r>
    </w:p>
    <w:p w14:paraId="13135F2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Corresponds roughly to the Network RID portion of [NPRM] Standard</w:t>
      </w:r>
    </w:p>
    <w:p w14:paraId="6935186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RID.</w:t>
      </w:r>
    </w:p>
    <w:p w14:paraId="34F70A9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45DA8B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Observer</w:t>
      </w:r>
    </w:p>
    <w:p w14:paraId="181DF28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An entity (typically but not necessarily an individual human) who</w:t>
      </w:r>
    </w:p>
    <w:p w14:paraId="4FEE2FE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has directly or indirectly observed an UA and wishes to know</w:t>
      </w:r>
    </w:p>
    <w:p w14:paraId="7FAFE13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something about it, starting with its ID.  An observer typically</w:t>
      </w:r>
    </w:p>
    <w:p w14:paraId="195F0AD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is on the ground and local (within V-LOS of an observed UA), but</w:t>
      </w:r>
    </w:p>
    <w:p w14:paraId="6E2EAAB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could be remote (observing via Network RID or other surveillance),</w:t>
      </w:r>
    </w:p>
    <w:p w14:paraId="0F57666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operating another UA, aboard another aircraft, etc.  (DRIP)</w:t>
      </w:r>
    </w:p>
    <w:p w14:paraId="27003B1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EE7814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Operation</w:t>
      </w:r>
    </w:p>
    <w:p w14:paraId="225742C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 flight, or series of flights of the same mission, by the same</w:t>
      </w:r>
    </w:p>
    <w:p w14:paraId="08AAB3A7" w14:textId="4569CA04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UAS, separated by at most brief ground intervals.  (</w:t>
      </w:r>
      <w:del w:id="169" w:author="BOUCADAIR Mohamed TGI/OLN" w:date="2020-11-23T13:29:00Z">
        <w:r w:rsidRPr="000A045A" w:rsidDel="00E6003E">
          <w:rPr>
            <w:rFonts w:ascii="Courier New" w:hAnsi="Courier New" w:cs="Courier New"/>
            <w:lang w:val="en-GB"/>
          </w:rPr>
          <w:delText>inferred</w:delText>
        </w:r>
      </w:del>
      <w:ins w:id="170" w:author="BOUCADAIR Mohamed TGI/OLN" w:date="2020-11-23T13:29:00Z">
        <w:r w:rsidR="00E6003E" w:rsidRPr="000A045A">
          <w:rPr>
            <w:rFonts w:ascii="Courier New" w:hAnsi="Courier New" w:cs="Courier New"/>
            <w:lang w:val="en-GB"/>
          </w:rPr>
          <w:t>Inferred</w:t>
        </w:r>
      </w:ins>
      <w:r w:rsidRPr="000A045A">
        <w:rPr>
          <w:rFonts w:ascii="Courier New" w:hAnsi="Courier New" w:cs="Courier New"/>
          <w:lang w:val="en-GB"/>
        </w:rPr>
        <w:t xml:space="preserve"> from</w:t>
      </w:r>
    </w:p>
    <w:p w14:paraId="17BAC6D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UTM usage, no formal definition found)</w:t>
      </w:r>
    </w:p>
    <w:p w14:paraId="736AF04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890F39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Operator</w:t>
      </w:r>
    </w:p>
    <w:p w14:paraId="1BDEB8C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"A person, organization or enterprise engaged in or offering to</w:t>
      </w:r>
    </w:p>
    <w:p w14:paraId="0677D00D" w14:textId="77777777" w:rsidR="00E6003E" w:rsidRDefault="00F22550" w:rsidP="00F22550">
      <w:pPr>
        <w:pStyle w:val="Textebrut"/>
        <w:rPr>
          <w:ins w:id="171" w:author="BOUCADAIR Mohamed TGI/OLN" w:date="2020-11-23T13:29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engage in an aircraft operation</w:t>
      </w:r>
      <w:del w:id="172" w:author="BOUCADAIR Mohamed TGI/OLN" w:date="2020-11-23T13:29:00Z">
        <w:r w:rsidRPr="000A045A" w:rsidDel="00E6003E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>"  [ICAOUAS]</w:t>
      </w:r>
      <w:ins w:id="173" w:author="BOUCADAIR Mohamed TGI/OLN" w:date="2020-11-23T13:29:00Z">
        <w:r w:rsidR="00E6003E">
          <w:rPr>
            <w:rFonts w:ascii="Courier New" w:hAnsi="Courier New" w:cs="Courier New"/>
            <w:lang w:val="en-GB"/>
          </w:rPr>
          <w:t>.</w:t>
        </w:r>
      </w:ins>
    </w:p>
    <w:p w14:paraId="4A64B0D2" w14:textId="3D7538F9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3E0370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BAC50C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Operator ID Message</w:t>
      </w:r>
    </w:p>
    <w:p w14:paraId="3CA49DF7" w14:textId="25DFBA1A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</w:t>
      </w:r>
      <w:moveFromRangeStart w:id="174" w:author="BOUCADAIR Mohamed TGI/OLN" w:date="2020-11-23T13:29:00Z" w:name="move57030614"/>
      <w:moveFrom w:id="175" w:author="BOUCADAIR Mohamed TGI/OLN" w:date="2020-11-23T13:29:00Z">
        <w:r w:rsidRPr="000A045A" w:rsidDel="00E6003E">
          <w:rPr>
            <w:rFonts w:ascii="Courier New" w:hAnsi="Courier New" w:cs="Courier New"/>
            <w:lang w:val="en-GB"/>
          </w:rPr>
          <w:t>[F3411-19] Message Type 5.</w:t>
        </w:r>
      </w:moveFrom>
      <w:moveFromRangeEnd w:id="174"/>
      <w:r w:rsidRPr="000A045A">
        <w:rPr>
          <w:rFonts w:ascii="Courier New" w:hAnsi="Courier New" w:cs="Courier New"/>
          <w:lang w:val="en-GB"/>
        </w:rPr>
        <w:t xml:space="preserve">  Provides CAA issued Operator ID, only.</w:t>
      </w:r>
    </w:p>
    <w:p w14:paraId="124CF03D" w14:textId="12F33411" w:rsidR="00F22550" w:rsidRPr="000A045A" w:rsidDel="00E6003E" w:rsidRDefault="00F22550" w:rsidP="00F22550">
      <w:pPr>
        <w:pStyle w:val="Textebrut"/>
        <w:rPr>
          <w:del w:id="176" w:author="BOUCADAIR Mohamed TGI/OLN" w:date="2020-11-23T13:29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Operator ID is distinct from UAS ID.  </w:t>
      </w:r>
      <w:del w:id="177" w:author="BOUCADAIR Mohamed TGI/OLN" w:date="2020-11-23T13:29:00Z">
        <w:r w:rsidRPr="000A045A" w:rsidDel="00E6003E">
          <w:rPr>
            <w:rFonts w:ascii="Courier New" w:hAnsi="Courier New" w:cs="Courier New"/>
            <w:lang w:val="en-GB"/>
          </w:rPr>
          <w:delText>Optional per [F3411-19] but</w:delText>
        </w:r>
      </w:del>
    </w:p>
    <w:p w14:paraId="2CA91008" w14:textId="1529A3D2" w:rsidR="00F22550" w:rsidRPr="000A045A" w:rsidRDefault="00F22550" w:rsidP="00E6003E">
      <w:pPr>
        <w:pStyle w:val="Textebrut"/>
        <w:rPr>
          <w:rFonts w:ascii="Courier New" w:hAnsi="Courier New" w:cs="Courier New"/>
          <w:lang w:val="en-GB"/>
        </w:rPr>
      </w:pPr>
      <w:del w:id="178" w:author="BOUCADAIR Mohamed TGI/OLN" w:date="2020-11-23T13:29:00Z">
        <w:r w:rsidRPr="000A045A" w:rsidDel="00E6003E">
          <w:rPr>
            <w:rFonts w:ascii="Courier New" w:hAnsi="Courier New" w:cs="Courier New"/>
            <w:lang w:val="en-GB"/>
          </w:rPr>
          <w:delText xml:space="preserve">      may be required by regulations.</w:delText>
        </w:r>
      </w:del>
      <w:ins w:id="179" w:author="BOUCADAIR Mohamed TGI/OLN" w:date="2020-11-23T13:29:00Z">
        <w:r w:rsidR="00E6003E">
          <w:rPr>
            <w:rFonts w:ascii="Courier New" w:hAnsi="Courier New" w:cs="Courier New"/>
            <w:lang w:val="en-GB"/>
          </w:rPr>
          <w:t xml:space="preserve">Also known as </w:t>
        </w:r>
      </w:ins>
      <w:moveToRangeStart w:id="180" w:author="BOUCADAIR Mohamed TGI/OLN" w:date="2020-11-23T13:29:00Z" w:name="move57030614"/>
      <w:moveTo w:id="181" w:author="BOUCADAIR Mohamed TGI/OLN" w:date="2020-11-23T13:29:00Z">
        <w:r w:rsidR="00E6003E" w:rsidRPr="000A045A">
          <w:rPr>
            <w:rFonts w:ascii="Courier New" w:hAnsi="Courier New" w:cs="Courier New"/>
            <w:lang w:val="en-GB"/>
          </w:rPr>
          <w:t>[F3411-19] Message Type 5.</w:t>
        </w:r>
      </w:moveTo>
      <w:moveToRangeEnd w:id="180"/>
    </w:p>
    <w:p w14:paraId="6CD8BB6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19A369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PIC</w:t>
      </w:r>
    </w:p>
    <w:p w14:paraId="242DD09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Pilot In Command.  "The pilot designated by the operator, or in</w:t>
      </w:r>
    </w:p>
    <w:p w14:paraId="0CA738F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the case of general aviation, the owner, as being in command and</w:t>
      </w:r>
    </w:p>
    <w:p w14:paraId="797E5FEA" w14:textId="77777777" w:rsidR="00E6003E" w:rsidRDefault="00F22550" w:rsidP="00F22550">
      <w:pPr>
        <w:pStyle w:val="Textebrut"/>
        <w:rPr>
          <w:ins w:id="182" w:author="BOUCADAIR Mohamed TGI/OLN" w:date="2020-11-23T13:30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charged with the safe conduct of a flight</w:t>
      </w:r>
      <w:del w:id="183" w:author="BOUCADAIR Mohamed TGI/OLN" w:date="2020-11-23T13:30:00Z">
        <w:r w:rsidRPr="000A045A" w:rsidDel="00E6003E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>"  [ICAOUAS]</w:t>
      </w:r>
      <w:ins w:id="184" w:author="BOUCADAIR Mohamed TGI/OLN" w:date="2020-11-23T13:30:00Z">
        <w:r w:rsidR="00E6003E">
          <w:rPr>
            <w:rFonts w:ascii="Courier New" w:hAnsi="Courier New" w:cs="Courier New"/>
            <w:lang w:val="en-GB"/>
          </w:rPr>
          <w:t>.</w:t>
        </w:r>
      </w:ins>
    </w:p>
    <w:p w14:paraId="06416A53" w14:textId="00328FCB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69898A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725998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PII</w:t>
      </w:r>
    </w:p>
    <w:p w14:paraId="787FE63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Personally Identifiable Information.  In </w:t>
      </w:r>
      <w:commentRangeStart w:id="185"/>
      <w:r w:rsidRPr="000A045A">
        <w:rPr>
          <w:rFonts w:ascii="Courier New" w:hAnsi="Courier New" w:cs="Courier New"/>
          <w:lang w:val="en-GB"/>
        </w:rPr>
        <w:t>this</w:t>
      </w:r>
      <w:commentRangeEnd w:id="185"/>
      <w:r w:rsidR="00DE76D3">
        <w:rPr>
          <w:rStyle w:val="Marquedecommentaire"/>
          <w:rFonts w:asciiTheme="minorHAnsi" w:hAnsiTheme="minorHAnsi"/>
        </w:rPr>
        <w:commentReference w:id="185"/>
      </w:r>
      <w:r w:rsidRPr="000A045A">
        <w:rPr>
          <w:rFonts w:ascii="Courier New" w:hAnsi="Courier New" w:cs="Courier New"/>
          <w:lang w:val="en-GB"/>
        </w:rPr>
        <w:t xml:space="preserve"> context, typically</w:t>
      </w:r>
    </w:p>
    <w:p w14:paraId="5DAF0CA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of the UAS Operator, Pilot In Command (PIC) or Remote Pilot, but</w:t>
      </w:r>
    </w:p>
    <w:p w14:paraId="1F85C36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possibly of an Observer or other party.</w:t>
      </w:r>
    </w:p>
    <w:p w14:paraId="69A5301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133942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2C6E71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39D5307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13]</w:t>
      </w:r>
    </w:p>
    <w:p w14:paraId="1586EC74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7429E31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05FA9DE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A875D6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6185AF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Remote Pilot</w:t>
      </w:r>
    </w:p>
    <w:p w14:paraId="5F66A87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 pilot using a GCS to exercise proximate control of an UA.</w:t>
      </w:r>
    </w:p>
    <w:p w14:paraId="0058FAC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Either the PIC or under the supervision of the PIC.  "The person</w:t>
      </w:r>
    </w:p>
    <w:p w14:paraId="7099643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who manipulates the flight controls of a remotely-piloted aircraft</w:t>
      </w:r>
    </w:p>
    <w:p w14:paraId="2EC314EC" w14:textId="77777777" w:rsidR="00E6003E" w:rsidRDefault="00F22550" w:rsidP="00F22550">
      <w:pPr>
        <w:pStyle w:val="Textebrut"/>
        <w:rPr>
          <w:ins w:id="186" w:author="BOUCADAIR Mohamed TGI/OLN" w:date="2020-11-23T13:30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during flight time</w:t>
      </w:r>
      <w:del w:id="187" w:author="BOUCADAIR Mohamed TGI/OLN" w:date="2020-11-23T13:30:00Z">
        <w:r w:rsidRPr="000A045A" w:rsidDel="00E6003E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>"  [ICAOUAS]</w:t>
      </w:r>
      <w:ins w:id="188" w:author="BOUCADAIR Mohamed TGI/OLN" w:date="2020-11-23T13:30:00Z">
        <w:r w:rsidR="00E6003E">
          <w:rPr>
            <w:rFonts w:ascii="Courier New" w:hAnsi="Courier New" w:cs="Courier New"/>
            <w:lang w:val="en-GB"/>
          </w:rPr>
          <w:t>.</w:t>
        </w:r>
      </w:ins>
    </w:p>
    <w:p w14:paraId="47A61CC5" w14:textId="0D0661BA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AAA9FC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EC0C34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RF</w:t>
      </w:r>
    </w:p>
    <w:p w14:paraId="14104BCB" w14:textId="37DD48D6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Radio Frequency.  </w:t>
      </w:r>
      <w:del w:id="189" w:author="BOUCADAIR Mohamed TGI/OLN" w:date="2020-11-24T07:58:00Z">
        <w:r w:rsidRPr="000A045A" w:rsidDel="00DE76D3">
          <w:rPr>
            <w:rFonts w:ascii="Courier New" w:hAnsi="Courier New" w:cs="Courier New"/>
            <w:lang w:val="en-GB"/>
          </w:rPr>
          <w:delText>Noun or adjective, e.g.  "RF link."</w:delText>
        </w:r>
      </w:del>
    </w:p>
    <w:p w14:paraId="50386BC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F8BCAF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RF-LOS</w:t>
      </w:r>
    </w:p>
    <w:p w14:paraId="50F67AD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RF LOS.  Typically used in describing a direct radio link between</w:t>
      </w:r>
    </w:p>
    <w:p w14:paraId="1AD34F6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 GCS and the UA under its control, potentially subject to</w:t>
      </w:r>
    </w:p>
    <w:p w14:paraId="379A700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blockage by foliage, structures, terrain or other vehicles, but</w:t>
      </w:r>
    </w:p>
    <w:p w14:paraId="3AC859D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less so than V-LOS.</w:t>
      </w:r>
    </w:p>
    <w:p w14:paraId="332B67C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338C22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RTCA</w:t>
      </w:r>
    </w:p>
    <w:p w14:paraId="537D97A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Radio Technical Commission for Aeronautics.  US aviation SDO.</w:t>
      </w:r>
    </w:p>
    <w:p w14:paraId="1430C08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</w:t>
      </w:r>
      <w:commentRangeStart w:id="190"/>
      <w:r w:rsidRPr="000A045A">
        <w:rPr>
          <w:rFonts w:ascii="Courier New" w:hAnsi="Courier New" w:cs="Courier New"/>
          <w:lang w:val="en-GB"/>
        </w:rPr>
        <w:t xml:space="preserve">Cooperates </w:t>
      </w:r>
      <w:r w:rsidRPr="00DE76D3">
        <w:rPr>
          <w:rFonts w:ascii="Courier New" w:hAnsi="Courier New" w:cs="Courier New"/>
          <w:highlight w:val="yellow"/>
          <w:lang w:val="en-GB"/>
          <w:rPrChange w:id="191" w:author="BOUCADAIR Mohamed TGI/OLN" w:date="2020-11-24T07:58:00Z">
            <w:rPr>
              <w:rFonts w:ascii="Courier New" w:hAnsi="Courier New" w:cs="Courier New"/>
              <w:lang w:val="en-GB"/>
            </w:rPr>
          </w:rPrChange>
        </w:rPr>
        <w:t>extensively</w:t>
      </w:r>
      <w:r w:rsidRPr="000A045A">
        <w:rPr>
          <w:rFonts w:ascii="Courier New" w:hAnsi="Courier New" w:cs="Courier New"/>
          <w:lang w:val="en-GB"/>
        </w:rPr>
        <w:t xml:space="preserve"> with EUROCAE.</w:t>
      </w:r>
      <w:commentRangeEnd w:id="190"/>
      <w:r w:rsidR="00DE76D3">
        <w:rPr>
          <w:rStyle w:val="Marquedecommentaire"/>
          <w:rFonts w:asciiTheme="minorHAnsi" w:hAnsiTheme="minorHAnsi"/>
        </w:rPr>
        <w:commentReference w:id="190"/>
      </w:r>
    </w:p>
    <w:p w14:paraId="2D57F95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304DB0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Self-ID Message</w:t>
      </w:r>
    </w:p>
    <w:p w14:paraId="0C52F795" w14:textId="6CB13F56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</w:t>
      </w:r>
      <w:moveFromRangeStart w:id="192" w:author="BOUCADAIR Mohamed TGI/OLN" w:date="2020-11-23T13:30:00Z" w:name="move57030662"/>
      <w:moveFrom w:id="193" w:author="BOUCADAIR Mohamed TGI/OLN" w:date="2020-11-23T13:30:00Z">
        <w:r w:rsidRPr="000A045A" w:rsidDel="00E6003E">
          <w:rPr>
            <w:rFonts w:ascii="Courier New" w:hAnsi="Courier New" w:cs="Courier New"/>
            <w:lang w:val="en-GB"/>
          </w:rPr>
          <w:t xml:space="preserve">[F3411-19] Message Type 3.  </w:t>
        </w:r>
      </w:moveFrom>
      <w:moveFromRangeEnd w:id="192"/>
      <w:r w:rsidRPr="000A045A">
        <w:rPr>
          <w:rFonts w:ascii="Courier New" w:hAnsi="Courier New" w:cs="Courier New"/>
          <w:lang w:val="en-GB"/>
        </w:rPr>
        <w:t>Provides a 1 byte descriptor and 23</w:t>
      </w:r>
    </w:p>
    <w:p w14:paraId="65F0BB6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byte ASCII free text field, only.  Expected to be used to provide</w:t>
      </w:r>
    </w:p>
    <w:p w14:paraId="5F529265" w14:textId="66D7AC38" w:rsidR="00F22550" w:rsidRPr="000A045A" w:rsidDel="00E6003E" w:rsidRDefault="00F22550" w:rsidP="00E6003E">
      <w:pPr>
        <w:pStyle w:val="Textebrut"/>
        <w:rPr>
          <w:del w:id="194" w:author="BOUCADAIR Mohamed TGI/OLN" w:date="2020-11-23T13:30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context on the operation, e.g. mission intent.  </w:t>
      </w:r>
      <w:del w:id="195" w:author="BOUCADAIR Mohamed TGI/OLN" w:date="2020-11-23T13:30:00Z">
        <w:r w:rsidRPr="000A045A" w:rsidDel="00E6003E">
          <w:rPr>
            <w:rFonts w:ascii="Courier New" w:hAnsi="Courier New" w:cs="Courier New"/>
            <w:lang w:val="en-GB"/>
          </w:rPr>
          <w:delText>Optional per</w:delText>
        </w:r>
      </w:del>
    </w:p>
    <w:p w14:paraId="7DC71211" w14:textId="6727C2A8" w:rsidR="00F22550" w:rsidRPr="000A045A" w:rsidRDefault="00F22550" w:rsidP="00E6003E">
      <w:pPr>
        <w:pStyle w:val="Textebrut"/>
        <w:rPr>
          <w:rFonts w:ascii="Courier New" w:hAnsi="Courier New" w:cs="Courier New"/>
          <w:lang w:val="en-GB"/>
        </w:rPr>
      </w:pPr>
      <w:del w:id="196" w:author="BOUCADAIR Mohamed TGI/OLN" w:date="2020-11-23T13:30:00Z">
        <w:r w:rsidRPr="000A045A" w:rsidDel="00E6003E">
          <w:rPr>
            <w:rFonts w:ascii="Courier New" w:hAnsi="Courier New" w:cs="Courier New"/>
            <w:lang w:val="en-GB"/>
          </w:rPr>
          <w:delText xml:space="preserve">      [F3411-19] but may be required by regulations.</w:delText>
        </w:r>
      </w:del>
      <w:ins w:id="197" w:author="BOUCADAIR Mohamed TGI/OLN" w:date="2020-11-23T13:30:00Z">
        <w:r w:rsidR="00E6003E">
          <w:rPr>
            <w:rFonts w:ascii="Courier New" w:hAnsi="Courier New" w:cs="Courier New"/>
            <w:lang w:val="en-GB"/>
          </w:rPr>
          <w:t xml:space="preserve"> Also known as </w:t>
        </w:r>
      </w:ins>
      <w:moveToRangeStart w:id="198" w:author="BOUCADAIR Mohamed TGI/OLN" w:date="2020-11-23T13:30:00Z" w:name="move57030662"/>
      <w:moveTo w:id="199" w:author="BOUCADAIR Mohamed TGI/OLN" w:date="2020-11-23T13:30:00Z">
        <w:r w:rsidR="00E6003E" w:rsidRPr="000A045A">
          <w:rPr>
            <w:rFonts w:ascii="Courier New" w:hAnsi="Courier New" w:cs="Courier New"/>
            <w:lang w:val="en-GB"/>
          </w:rPr>
          <w:t xml:space="preserve">[F3411-19] Message Type 3.  </w:t>
        </w:r>
      </w:moveTo>
      <w:moveToRangeEnd w:id="198"/>
    </w:p>
    <w:p w14:paraId="590D0D2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4BEC8D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Standard RID</w:t>
      </w:r>
    </w:p>
    <w:p w14:paraId="062ADB7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 mode of operation that must use both Network RID (if Internet</w:t>
      </w:r>
    </w:p>
    <w:p w14:paraId="3532EA8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connectivity is available at the time in the operating area) and</w:t>
      </w:r>
    </w:p>
    <w:p w14:paraId="7D5D208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Broadcast RID (always and everywhere), and must provide both</w:t>
      </w:r>
    </w:p>
    <w:p w14:paraId="78B4C34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pilot/GCS location and UA location.  This mode is required for UAS</w:t>
      </w:r>
    </w:p>
    <w:p w14:paraId="49B5B4CB" w14:textId="7B639639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that exceed the allowed envelope (e.g.</w:t>
      </w:r>
      <w:ins w:id="200" w:author="BOUCADAIR Mohamed TGI/OLN" w:date="2020-11-23T13:30:00Z">
        <w:r w:rsidR="00E6003E">
          <w:rPr>
            <w:rFonts w:ascii="Courier New" w:hAnsi="Courier New" w:cs="Courier New"/>
            <w:lang w:val="en-GB"/>
          </w:rPr>
          <w:t>,</w:t>
        </w:r>
      </w:ins>
      <w:r w:rsidRPr="000A045A">
        <w:rPr>
          <w:rFonts w:ascii="Courier New" w:hAnsi="Courier New" w:cs="Courier New"/>
          <w:lang w:val="en-GB"/>
        </w:rPr>
        <w:t xml:space="preserve"> size, range) of Limited RID</w:t>
      </w:r>
    </w:p>
    <w:p w14:paraId="5AE5BCC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and for all UAS equipped for Standard RID (even if operated within</w:t>
      </w:r>
    </w:p>
    <w:p w14:paraId="3A87900F" w14:textId="72DE41E0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parameters that would otherwise permit Limited RID)</w:t>
      </w:r>
      <w:del w:id="201" w:author="BOUCADAIR Mohamed TGI/OLN" w:date="2020-11-23T13:31:00Z">
        <w:r w:rsidRPr="000A045A" w:rsidDel="00E6003E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 xml:space="preserve">  [NPRM]</w:t>
      </w:r>
      <w:ins w:id="202" w:author="BOUCADAIR Mohamed TGI/OLN" w:date="2020-11-23T13:31:00Z">
        <w:r w:rsidR="00E6003E">
          <w:rPr>
            <w:rFonts w:ascii="Courier New" w:hAnsi="Courier New" w:cs="Courier New"/>
            <w:lang w:val="en-GB"/>
          </w:rPr>
          <w:t>.</w:t>
        </w:r>
      </w:ins>
      <w:r w:rsidRPr="000A045A">
        <w:rPr>
          <w:rFonts w:ascii="Courier New" w:hAnsi="Courier New" w:cs="Courier New"/>
          <w:lang w:val="en-GB"/>
        </w:rPr>
        <w:t xml:space="preserve"> The</w:t>
      </w:r>
    </w:p>
    <w:p w14:paraId="7DAE55A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Broadcast RID portion corresponds roughly to EU Direct RID; the</w:t>
      </w:r>
    </w:p>
    <w:p w14:paraId="2418EF7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Network RID portion corresponds roughly to EU Network</w:t>
      </w:r>
    </w:p>
    <w:p w14:paraId="6BA67A9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Identification Service.</w:t>
      </w:r>
    </w:p>
    <w:p w14:paraId="6CBB04E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DB89F9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SDO</w:t>
      </w:r>
    </w:p>
    <w:p w14:paraId="0ECF0CD8" w14:textId="33D0F72C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Standards Development Organization</w:t>
      </w:r>
      <w:ins w:id="203" w:author="BOUCADAIR Mohamed TGI/OLN" w:date="2020-11-23T13:31:00Z">
        <w:r w:rsidR="00E6003E">
          <w:rPr>
            <w:rFonts w:ascii="Courier New" w:hAnsi="Courier New" w:cs="Courier New"/>
            <w:lang w:val="en-GB"/>
          </w:rPr>
          <w:t xml:space="preserve"> such as</w:t>
        </w:r>
      </w:ins>
      <w:del w:id="204" w:author="BOUCADAIR Mohamed TGI/OLN" w:date="2020-11-23T13:31:00Z">
        <w:r w:rsidRPr="000A045A" w:rsidDel="00E6003E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 xml:space="preserve">  ASTM, IETF, </w:t>
      </w:r>
      <w:del w:id="205" w:author="BOUCADAIR Mohamed TGI/OLN" w:date="2020-11-23T13:31:00Z">
        <w:r w:rsidRPr="000A045A" w:rsidDel="00E6003E">
          <w:rPr>
            <w:rFonts w:ascii="Courier New" w:hAnsi="Courier New" w:cs="Courier New"/>
            <w:lang w:val="en-GB"/>
          </w:rPr>
          <w:delText>et al</w:delText>
        </w:r>
      </w:del>
      <w:ins w:id="206" w:author="BOUCADAIR Mohamed TGI/OLN" w:date="2020-11-23T13:31:00Z">
        <w:r w:rsidR="00E6003E">
          <w:rPr>
            <w:rFonts w:ascii="Courier New" w:hAnsi="Courier New" w:cs="Courier New"/>
            <w:lang w:val="en-GB"/>
          </w:rPr>
          <w:t>etc</w:t>
        </w:r>
      </w:ins>
      <w:r w:rsidRPr="000A045A">
        <w:rPr>
          <w:rFonts w:ascii="Courier New" w:hAnsi="Courier New" w:cs="Courier New"/>
          <w:lang w:val="en-GB"/>
        </w:rPr>
        <w:t>.</w:t>
      </w:r>
    </w:p>
    <w:p w14:paraId="382C7BA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D90B6E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SDSP</w:t>
      </w:r>
    </w:p>
    <w:p w14:paraId="53C63BD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Supplemental Data Service Provider.  An entity that participates</w:t>
      </w:r>
    </w:p>
    <w:p w14:paraId="76F3C66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in the UTM system, but provides services beyond those specified as</w:t>
      </w:r>
    </w:p>
    <w:p w14:paraId="011063CC" w14:textId="57603D16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basic UTM system functions</w:t>
      </w:r>
      <w:ins w:id="207" w:author="BOUCADAIR Mohamed TGI/OLN" w:date="2020-11-23T13:31:00Z">
        <w:r w:rsidR="00E6003E">
          <w:rPr>
            <w:rFonts w:ascii="Courier New" w:hAnsi="Courier New" w:cs="Courier New"/>
            <w:lang w:val="en-GB"/>
          </w:rPr>
          <w:t xml:space="preserve"> (e</w:t>
        </w:r>
      </w:ins>
      <w:del w:id="208" w:author="BOUCADAIR Mohamed TGI/OLN" w:date="2020-11-23T13:31:00Z">
        <w:r w:rsidRPr="000A045A" w:rsidDel="00E6003E">
          <w:rPr>
            <w:rFonts w:ascii="Courier New" w:hAnsi="Courier New" w:cs="Courier New"/>
            <w:lang w:val="en-GB"/>
          </w:rPr>
          <w:delText>.  E</w:delText>
        </w:r>
      </w:del>
      <w:r w:rsidRPr="000A045A">
        <w:rPr>
          <w:rFonts w:ascii="Courier New" w:hAnsi="Courier New" w:cs="Courier New"/>
          <w:lang w:val="en-GB"/>
        </w:rPr>
        <w:t>.g., provides weather data</w:t>
      </w:r>
      <w:del w:id="209" w:author="BOUCADAIR Mohamed TGI/OLN" w:date="2020-11-23T13:31:00Z">
        <w:r w:rsidRPr="000A045A" w:rsidDel="00E6003E">
          <w:rPr>
            <w:rFonts w:ascii="Courier New" w:hAnsi="Courier New" w:cs="Courier New"/>
            <w:lang w:val="en-GB"/>
          </w:rPr>
          <w:delText>.</w:delText>
        </w:r>
      </w:del>
    </w:p>
    <w:p w14:paraId="6CD14A12" w14:textId="221464CA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0A045A">
        <w:rPr>
          <w:rFonts w:ascii="Courier New" w:hAnsi="Courier New" w:cs="Courier New"/>
          <w:lang w:val="en-GB"/>
        </w:rPr>
        <w:t xml:space="preserve">      </w:t>
      </w:r>
      <w:r w:rsidRPr="00F22550">
        <w:rPr>
          <w:rFonts w:ascii="Courier New" w:hAnsi="Courier New" w:cs="Courier New"/>
        </w:rPr>
        <w:t>[FAACONOPS]</w:t>
      </w:r>
      <w:ins w:id="210" w:author="BOUCADAIR Mohamed TGI/OLN" w:date="2020-11-23T13:31:00Z">
        <w:r w:rsidR="00E6003E">
          <w:rPr>
            <w:rFonts w:ascii="Courier New" w:hAnsi="Courier New" w:cs="Courier New"/>
          </w:rPr>
          <w:t>).</w:t>
        </w:r>
      </w:ins>
    </w:p>
    <w:p w14:paraId="341380E3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6B445C81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389DAB1D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13BA40E5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6B583DFF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334F514E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04EEE5F2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14]</w:t>
      </w:r>
    </w:p>
    <w:p w14:paraId="5BF828C3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5A40B55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7F7A28D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C7DB69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DD1B94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System Message</w:t>
      </w:r>
    </w:p>
    <w:p w14:paraId="01BCF7FD" w14:textId="1A0FF92C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</w:t>
      </w:r>
      <w:moveFromRangeStart w:id="211" w:author="BOUCADAIR Mohamed TGI/OLN" w:date="2020-11-23T13:31:00Z" w:name="move57030735"/>
      <w:moveFrom w:id="212" w:author="BOUCADAIR Mohamed TGI/OLN" w:date="2020-11-23T13:31:00Z">
        <w:r w:rsidRPr="000A045A" w:rsidDel="00E6003E">
          <w:rPr>
            <w:rFonts w:ascii="Courier New" w:hAnsi="Courier New" w:cs="Courier New"/>
            <w:lang w:val="en-GB"/>
          </w:rPr>
          <w:t xml:space="preserve">[F3411-19] Message Type 4.  </w:t>
        </w:r>
      </w:moveFrom>
      <w:moveFromRangeEnd w:id="211"/>
      <w:r w:rsidRPr="000A045A">
        <w:rPr>
          <w:rFonts w:ascii="Courier New" w:hAnsi="Courier New" w:cs="Courier New"/>
          <w:lang w:val="en-GB"/>
        </w:rPr>
        <w:t>Provides general UAS information,</w:t>
      </w:r>
    </w:p>
    <w:p w14:paraId="498264A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including remote pilot location, multiple UA group operational</w:t>
      </w:r>
    </w:p>
    <w:p w14:paraId="2A5D0A6E" w14:textId="71D6DCB5" w:rsidR="00F22550" w:rsidRPr="000A045A" w:rsidDel="00E6003E" w:rsidRDefault="00F22550" w:rsidP="00F22550">
      <w:pPr>
        <w:pStyle w:val="Textebrut"/>
        <w:rPr>
          <w:del w:id="213" w:author="BOUCADAIR Mohamed TGI/OLN" w:date="2020-11-23T13:31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area, etc.  </w:t>
      </w:r>
      <w:del w:id="214" w:author="BOUCADAIR Mohamed TGI/OLN" w:date="2020-11-23T13:31:00Z">
        <w:r w:rsidRPr="000A045A" w:rsidDel="00E6003E">
          <w:rPr>
            <w:rFonts w:ascii="Courier New" w:hAnsi="Courier New" w:cs="Courier New"/>
            <w:lang w:val="en-GB"/>
          </w:rPr>
          <w:delText>Optional per [F3411-19] but may be required by</w:delText>
        </w:r>
      </w:del>
    </w:p>
    <w:p w14:paraId="4E65F6AD" w14:textId="02FA7D0A" w:rsidR="00F22550" w:rsidRPr="000A045A" w:rsidRDefault="00F22550" w:rsidP="00E6003E">
      <w:pPr>
        <w:pStyle w:val="Textebrut"/>
        <w:rPr>
          <w:rFonts w:ascii="Courier New" w:hAnsi="Courier New" w:cs="Courier New"/>
          <w:lang w:val="en-GB"/>
        </w:rPr>
      </w:pPr>
      <w:del w:id="215" w:author="BOUCADAIR Mohamed TGI/OLN" w:date="2020-11-23T13:31:00Z">
        <w:r w:rsidRPr="000A045A" w:rsidDel="00E6003E">
          <w:rPr>
            <w:rFonts w:ascii="Courier New" w:hAnsi="Courier New" w:cs="Courier New"/>
            <w:lang w:val="en-GB"/>
          </w:rPr>
          <w:delText xml:space="preserve">      regulations.</w:delText>
        </w:r>
      </w:del>
      <w:ins w:id="216" w:author="BOUCADAIR Mohamed TGI/OLN" w:date="2020-11-23T13:31:00Z">
        <w:r w:rsidR="00E6003E">
          <w:rPr>
            <w:rFonts w:ascii="Courier New" w:hAnsi="Courier New" w:cs="Courier New"/>
            <w:lang w:val="en-GB"/>
          </w:rPr>
          <w:t xml:space="preserve">It is also known as </w:t>
        </w:r>
      </w:ins>
      <w:moveToRangeStart w:id="217" w:author="BOUCADAIR Mohamed TGI/OLN" w:date="2020-11-23T13:31:00Z" w:name="move57030735"/>
      <w:moveTo w:id="218" w:author="BOUCADAIR Mohamed TGI/OLN" w:date="2020-11-23T13:31:00Z">
        <w:r w:rsidR="00E6003E" w:rsidRPr="000A045A">
          <w:rPr>
            <w:rFonts w:ascii="Courier New" w:hAnsi="Courier New" w:cs="Courier New"/>
            <w:lang w:val="en-GB"/>
          </w:rPr>
          <w:t xml:space="preserve">[F3411-19] Message Type 4.  </w:t>
        </w:r>
      </w:moveTo>
      <w:moveToRangeEnd w:id="217"/>
    </w:p>
    <w:p w14:paraId="38B5271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8A9417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U-space</w:t>
      </w:r>
    </w:p>
    <w:p w14:paraId="3041879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EU concept and emerging framework for integration of UAS into all</w:t>
      </w:r>
    </w:p>
    <w:p w14:paraId="5CFA798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classes of airspace, specifically including high density urban</w:t>
      </w:r>
    </w:p>
    <w:p w14:paraId="13A98560" w14:textId="77777777" w:rsidR="00E6003E" w:rsidRDefault="00F22550" w:rsidP="00F22550">
      <w:pPr>
        <w:pStyle w:val="Textebrut"/>
        <w:rPr>
          <w:ins w:id="219" w:author="BOUCADAIR Mohamed TGI/OLN" w:date="2020-11-23T13:32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areas, sharing airspace with manned aircraft</w:t>
      </w:r>
      <w:del w:id="220" w:author="BOUCADAIR Mohamed TGI/OLN" w:date="2020-11-23T13:32:00Z">
        <w:r w:rsidRPr="000A045A" w:rsidDel="00E6003E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 xml:space="preserve">  [InitialView]</w:t>
      </w:r>
      <w:ins w:id="221" w:author="BOUCADAIR Mohamed TGI/OLN" w:date="2020-11-23T13:32:00Z">
        <w:r w:rsidR="00E6003E">
          <w:rPr>
            <w:rFonts w:ascii="Courier New" w:hAnsi="Courier New" w:cs="Courier New"/>
            <w:lang w:val="en-GB"/>
          </w:rPr>
          <w:t>.</w:t>
        </w:r>
      </w:ins>
    </w:p>
    <w:p w14:paraId="1014FE32" w14:textId="696E6301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06888F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55AA26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UA</w:t>
      </w:r>
    </w:p>
    <w:p w14:paraId="51141D6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Unmanned Aircraft.  In popular parlance, "drone".  "An aircraft</w:t>
      </w:r>
    </w:p>
    <w:p w14:paraId="4AD900DE" w14:textId="77777777" w:rsidR="00E6003E" w:rsidRDefault="00F22550" w:rsidP="00F22550">
      <w:pPr>
        <w:pStyle w:val="Textebrut"/>
        <w:rPr>
          <w:ins w:id="222" w:author="BOUCADAIR Mohamed TGI/OLN" w:date="2020-11-23T13:32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which is intended to operate with no pilot on board</w:t>
      </w:r>
      <w:del w:id="223" w:author="BOUCADAIR Mohamed TGI/OLN" w:date="2020-11-23T13:32:00Z">
        <w:r w:rsidRPr="000A045A" w:rsidDel="00E6003E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>"  [ICAOUAS]</w:t>
      </w:r>
      <w:ins w:id="224" w:author="BOUCADAIR Mohamed TGI/OLN" w:date="2020-11-23T13:32:00Z">
        <w:r w:rsidR="00E6003E">
          <w:rPr>
            <w:rFonts w:ascii="Courier New" w:hAnsi="Courier New" w:cs="Courier New"/>
            <w:lang w:val="en-GB"/>
          </w:rPr>
          <w:t>.</w:t>
        </w:r>
      </w:ins>
    </w:p>
    <w:p w14:paraId="0BB810A5" w14:textId="020326E2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F634DD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FAD873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UAS</w:t>
      </w:r>
    </w:p>
    <w:p w14:paraId="0F295AF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Unmanned Aircraft System.  Composed of UA, all required on-board</w:t>
      </w:r>
    </w:p>
    <w:p w14:paraId="4092A31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subsystems, payload, control station, other required off-board</w:t>
      </w:r>
    </w:p>
    <w:p w14:paraId="5487BDD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subsystems, any required launch and recovery equipment, all</w:t>
      </w:r>
    </w:p>
    <w:p w14:paraId="768BA19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required crew members, and C2 links between UA and control</w:t>
      </w:r>
    </w:p>
    <w:p w14:paraId="65C25985" w14:textId="4DF76499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0A045A">
        <w:rPr>
          <w:rFonts w:ascii="Courier New" w:hAnsi="Courier New" w:cs="Courier New"/>
          <w:lang w:val="en-GB"/>
        </w:rPr>
        <w:t xml:space="preserve">      </w:t>
      </w:r>
      <w:r w:rsidRPr="00F22550">
        <w:rPr>
          <w:rFonts w:ascii="Courier New" w:hAnsi="Courier New" w:cs="Courier New"/>
        </w:rPr>
        <w:t xml:space="preserve">station.  </w:t>
      </w:r>
      <w:del w:id="225" w:author="BOUCADAIR Mohamed TGI/OLN" w:date="2020-11-23T13:32:00Z">
        <w:r w:rsidRPr="00F22550" w:rsidDel="00E6003E">
          <w:rPr>
            <w:rFonts w:ascii="Courier New" w:hAnsi="Courier New" w:cs="Courier New"/>
          </w:rPr>
          <w:delText>[F3411-19]</w:delText>
        </w:r>
      </w:del>
    </w:p>
    <w:p w14:paraId="6BF12A57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1DF24272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UAS ID</w:t>
      </w:r>
    </w:p>
    <w:p w14:paraId="71EBC62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F22550">
        <w:rPr>
          <w:rFonts w:ascii="Courier New" w:hAnsi="Courier New" w:cs="Courier New"/>
        </w:rPr>
        <w:t xml:space="preserve">      UAS identifier.  </w:t>
      </w:r>
      <w:r w:rsidRPr="000A045A">
        <w:rPr>
          <w:rFonts w:ascii="Courier New" w:hAnsi="Courier New" w:cs="Courier New"/>
          <w:lang w:val="en-GB"/>
        </w:rPr>
        <w:t>Although called "UAS ID", unique to the UA,</w:t>
      </w:r>
    </w:p>
    <w:p w14:paraId="7D1EF0C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neither to the operator (as some UAS registration numbers have</w:t>
      </w:r>
    </w:p>
    <w:p w14:paraId="2709193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been and for exclusively recreational purposes are continuing to</w:t>
      </w:r>
    </w:p>
    <w:p w14:paraId="2319B2C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be assigned), nor to the combination of GCS and UA that comprise</w:t>
      </w:r>
    </w:p>
    <w:p w14:paraId="2BECDEB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the UAS.  </w:t>
      </w:r>
      <w:r w:rsidRPr="00E6003E">
        <w:rPr>
          <w:rFonts w:ascii="Courier New" w:hAnsi="Courier New" w:cs="Courier New"/>
          <w:highlight w:val="yellow"/>
          <w:lang w:val="en-GB"/>
          <w:rPrChange w:id="226" w:author="BOUCADAIR Mohamed TGI/OLN" w:date="2020-11-23T13:33:00Z">
            <w:rPr>
              <w:rFonts w:ascii="Courier New" w:hAnsi="Courier New" w:cs="Courier New"/>
              <w:lang w:val="en-GB"/>
            </w:rPr>
          </w:rPrChange>
        </w:rPr>
        <w:t>Maximum length of 20 bytes.  [F3411-19]</w:t>
      </w:r>
    </w:p>
    <w:p w14:paraId="39295C4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2C5564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commentRangeStart w:id="227"/>
      <w:r w:rsidRPr="000A045A">
        <w:rPr>
          <w:rFonts w:ascii="Courier New" w:hAnsi="Courier New" w:cs="Courier New"/>
          <w:lang w:val="en-GB"/>
        </w:rPr>
        <w:t xml:space="preserve">   UAS ID Type</w:t>
      </w:r>
    </w:p>
    <w:p w14:paraId="678A9BE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UAS Identifier type index. 4 bits, see Section 3, Paragraph 5 for</w:t>
      </w:r>
    </w:p>
    <w:p w14:paraId="4B8BF82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currently defined values 0-3.  [F3411-19]</w:t>
      </w:r>
      <w:commentRangeEnd w:id="227"/>
      <w:r w:rsidR="00E6003E">
        <w:rPr>
          <w:rStyle w:val="Marquedecommentaire"/>
          <w:rFonts w:asciiTheme="minorHAnsi" w:hAnsiTheme="minorHAnsi"/>
        </w:rPr>
        <w:commentReference w:id="227"/>
      </w:r>
    </w:p>
    <w:p w14:paraId="53BB33E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FC3E37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UAS RID</w:t>
      </w:r>
    </w:p>
    <w:p w14:paraId="28F91F73" w14:textId="160BC02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UAS Remote Identification and tracking.  </w:t>
      </w:r>
      <w:ins w:id="228" w:author="BOUCADAIR Mohamed TGI/OLN" w:date="2020-11-23T13:33:00Z">
        <w:r w:rsidR="00E6003E">
          <w:rPr>
            <w:rFonts w:ascii="Courier New" w:hAnsi="Courier New" w:cs="Courier New"/>
            <w:lang w:val="en-GB"/>
          </w:rPr>
          <w:t xml:space="preserve">Refers to s </w:t>
        </w:r>
      </w:ins>
      <w:del w:id="229" w:author="BOUCADAIR Mohamed TGI/OLN" w:date="2020-11-23T13:34:00Z">
        <w:r w:rsidRPr="000A045A" w:rsidDel="00E6003E">
          <w:rPr>
            <w:rFonts w:ascii="Courier New" w:hAnsi="Courier New" w:cs="Courier New"/>
            <w:lang w:val="en-GB"/>
          </w:rPr>
          <w:delText xml:space="preserve">System </w:delText>
        </w:r>
      </w:del>
      <w:ins w:id="230" w:author="BOUCADAIR Mohamed TGI/OLN" w:date="2020-11-23T13:34:00Z">
        <w:r w:rsidR="00E6003E">
          <w:rPr>
            <w:rFonts w:ascii="Courier New" w:hAnsi="Courier New" w:cs="Courier New"/>
            <w:lang w:val="en-GB"/>
          </w:rPr>
          <w:t>s</w:t>
        </w:r>
        <w:r w:rsidR="00E6003E" w:rsidRPr="000A045A">
          <w:rPr>
            <w:rFonts w:ascii="Courier New" w:hAnsi="Courier New" w:cs="Courier New"/>
            <w:lang w:val="en-GB"/>
          </w:rPr>
          <w:t xml:space="preserve">ystem </w:t>
        </w:r>
      </w:ins>
      <w:r w:rsidRPr="000A045A">
        <w:rPr>
          <w:rFonts w:ascii="Courier New" w:hAnsi="Courier New" w:cs="Courier New"/>
          <w:lang w:val="en-GB"/>
        </w:rPr>
        <w:t>to enable</w:t>
      </w:r>
    </w:p>
    <w:p w14:paraId="7838377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arbitrary Observers to identify UA during flight.</w:t>
      </w:r>
    </w:p>
    <w:p w14:paraId="1FB5F03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1CDF34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UAS RID Verifier Service</w:t>
      </w:r>
    </w:p>
    <w:p w14:paraId="74F9ED0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System component designed to handle the authentication</w:t>
      </w:r>
    </w:p>
    <w:p w14:paraId="3308609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requirements of RID by offloading verification to a web hosted</w:t>
      </w:r>
    </w:p>
    <w:p w14:paraId="636E82B4" w14:textId="6D302E1A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0A045A">
        <w:rPr>
          <w:rFonts w:ascii="Courier New" w:hAnsi="Courier New" w:cs="Courier New"/>
          <w:lang w:val="en-GB"/>
        </w:rPr>
        <w:t xml:space="preserve">      </w:t>
      </w:r>
      <w:r w:rsidRPr="00F22550">
        <w:rPr>
          <w:rFonts w:ascii="Courier New" w:hAnsi="Courier New" w:cs="Courier New"/>
        </w:rPr>
        <w:t xml:space="preserve">service.  </w:t>
      </w:r>
      <w:del w:id="231" w:author="BOUCADAIR Mohamed TGI/OLN" w:date="2020-11-23T13:34:00Z">
        <w:r w:rsidRPr="00F22550" w:rsidDel="00E6003E">
          <w:rPr>
            <w:rFonts w:ascii="Courier New" w:hAnsi="Courier New" w:cs="Courier New"/>
          </w:rPr>
          <w:delText>[F3411-19]</w:delText>
        </w:r>
      </w:del>
    </w:p>
    <w:p w14:paraId="21992B47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0C1E0E40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78155D5A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66AB370F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516C33E8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3F1035FB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6BF3AAD5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7DEDA69C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211DAAFB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0A351FDA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3313984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F22550">
        <w:rPr>
          <w:rFonts w:ascii="Courier New" w:hAnsi="Courier New" w:cs="Courier New"/>
        </w:rPr>
        <w:t xml:space="preserve">Card, et al.               </w:t>
      </w:r>
      <w:r w:rsidRPr="000A045A">
        <w:rPr>
          <w:rFonts w:ascii="Courier New" w:hAnsi="Courier New" w:cs="Courier New"/>
          <w:lang w:val="en-GB"/>
        </w:rPr>
        <w:t>Expires 5 May 2021                  [Page 15]</w:t>
      </w:r>
    </w:p>
    <w:p w14:paraId="11C6C55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br w:type="page"/>
      </w:r>
    </w:p>
    <w:p w14:paraId="118CC49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605E9A9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85E56F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63C45E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USS</w:t>
      </w:r>
    </w:p>
    <w:p w14:paraId="1153BEB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UAS Service Supplier.  "A USS is an entity that assists UAS</w:t>
      </w:r>
    </w:p>
    <w:p w14:paraId="54C9152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Operators with meeting UTM operational requirements that enable</w:t>
      </w:r>
    </w:p>
    <w:p w14:paraId="413C5CD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safe and efficient use of airspace" and "... provide services to</w:t>
      </w:r>
    </w:p>
    <w:p w14:paraId="43C38E3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support the UAS community, to connect Operators and other entities</w:t>
      </w:r>
    </w:p>
    <w:p w14:paraId="4034689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to enable information flow across the USS Network, and to promote</w:t>
      </w:r>
    </w:p>
    <w:p w14:paraId="359E408D" w14:textId="4996C11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shared situational awareness among UTM participants" </w:t>
      </w:r>
      <w:ins w:id="232" w:author="BOUCADAIR Mohamed TGI/OLN" w:date="2020-11-24T08:00:00Z">
        <w:r w:rsidR="00DE76D3">
          <w:rPr>
            <w:rFonts w:ascii="Courier New" w:hAnsi="Courier New" w:cs="Courier New"/>
            <w:lang w:val="en-GB"/>
          </w:rPr>
          <w:t xml:space="preserve">as </w:t>
        </w:r>
      </w:ins>
      <w:r w:rsidRPr="000A045A">
        <w:rPr>
          <w:rFonts w:ascii="Courier New" w:hAnsi="Courier New" w:cs="Courier New"/>
          <w:lang w:val="en-GB"/>
        </w:rPr>
        <w:t>per</w:t>
      </w:r>
    </w:p>
    <w:p w14:paraId="131F422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[FAACONOPS].</w:t>
      </w:r>
    </w:p>
    <w:p w14:paraId="313ABA3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506080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UTM</w:t>
      </w:r>
    </w:p>
    <w:p w14:paraId="436FA62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UAS Traffic Management.  "A specific aspect of air traffic</w:t>
      </w:r>
    </w:p>
    <w:p w14:paraId="2D46E2D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management which manages UAS operations safely, economically and</w:t>
      </w:r>
    </w:p>
    <w:p w14:paraId="137836E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efficiently through the provision of facilities and a seamless set</w:t>
      </w:r>
    </w:p>
    <w:p w14:paraId="05E01B7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of services in collaboration with all parties and involving</w:t>
      </w:r>
    </w:p>
    <w:p w14:paraId="018B216B" w14:textId="377A752F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airborne and ground-based functions</w:t>
      </w:r>
      <w:del w:id="233" w:author="BOUCADAIR Mohamed TGI/OLN" w:date="2020-11-24T08:00:00Z">
        <w:r w:rsidRPr="000A045A" w:rsidDel="00DE76D3">
          <w:rPr>
            <w:rFonts w:ascii="Courier New" w:hAnsi="Courier New" w:cs="Courier New"/>
            <w:lang w:val="en-GB"/>
          </w:rPr>
          <w:delText>.</w:delText>
        </w:r>
      </w:del>
      <w:r w:rsidRPr="000A045A">
        <w:rPr>
          <w:rFonts w:ascii="Courier New" w:hAnsi="Courier New" w:cs="Courier New"/>
          <w:lang w:val="en-GB"/>
        </w:rPr>
        <w:t>"  [ICAOUTM]</w:t>
      </w:r>
      <w:ins w:id="234" w:author="BOUCADAIR Mohamed TGI/OLN" w:date="2020-11-24T08:00:00Z">
        <w:r w:rsidR="00DE76D3">
          <w:rPr>
            <w:rFonts w:ascii="Courier New" w:hAnsi="Courier New" w:cs="Courier New"/>
            <w:lang w:val="en-GB"/>
          </w:rPr>
          <w:t>.</w:t>
        </w:r>
      </w:ins>
      <w:r w:rsidRPr="000A045A">
        <w:rPr>
          <w:rFonts w:ascii="Courier New" w:hAnsi="Courier New" w:cs="Courier New"/>
          <w:lang w:val="en-GB"/>
        </w:rPr>
        <w:t xml:space="preserve"> In the US, per</w:t>
      </w:r>
    </w:p>
    <w:p w14:paraId="518DB04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FAA, a "traffic management" ecosystem for "uncontrolled" low</w:t>
      </w:r>
    </w:p>
    <w:p w14:paraId="43B08CA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altitude UAS operations, separate from, but complementary to, the</w:t>
      </w:r>
    </w:p>
    <w:p w14:paraId="6710C77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FAA's ATC system for "controlled" operations of manned aircraft.</w:t>
      </w:r>
    </w:p>
    <w:p w14:paraId="09C0460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04AECF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V2V</w:t>
      </w:r>
    </w:p>
    <w:p w14:paraId="457237B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Vehicle-to-Vehicle.  Originally communications between</w:t>
      </w:r>
    </w:p>
    <w:p w14:paraId="49D156B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automobiles, now extended to apply to communications between</w:t>
      </w:r>
    </w:p>
    <w:p w14:paraId="7EF819B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vehicles generally.  Often, together with Vehicle-to-</w:t>
      </w:r>
    </w:p>
    <w:p w14:paraId="0EFEA77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Infrastructure (V2I) etc., generalized to V2X.</w:t>
      </w:r>
    </w:p>
    <w:p w14:paraId="5A6C60E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ACEF08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V-LOS</w:t>
      </w:r>
    </w:p>
    <w:p w14:paraId="3FEE977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Visual LOS.  Typically used in describing operation of an UA by a</w:t>
      </w:r>
    </w:p>
    <w:p w14:paraId="3F35154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"remote" pilot who can clearly directly (without video cameras or</w:t>
      </w:r>
    </w:p>
    <w:p w14:paraId="727D4FD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any other aids other than glasses or under some rules binoculars)</w:t>
      </w:r>
    </w:p>
    <w:p w14:paraId="4C6C637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see the UA and its immediate flight environment.  Potentially</w:t>
      </w:r>
    </w:p>
    <w:p w14:paraId="753091F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subject to blockage by foliage, structures, terrain or other</w:t>
      </w:r>
    </w:p>
    <w:p w14:paraId="635D74D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vehicles, more so than RF-LOS.</w:t>
      </w:r>
    </w:p>
    <w:p w14:paraId="1359607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6D6535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3.  UAS RID Problem Space</w:t>
      </w:r>
    </w:p>
    <w:p w14:paraId="47487E4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321812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Civil Aviation Authorities (CAAs) worldwide are mandating UAS RID.</w:t>
      </w:r>
    </w:p>
    <w:p w14:paraId="7764655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 European Union Aviation Safety Agency (EASA) has published</w:t>
      </w:r>
    </w:p>
    <w:p w14:paraId="6190D94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[Delegated] and [Implementing] Regulations.  The US FAA has described</w:t>
      </w:r>
    </w:p>
    <w:p w14:paraId="0CED546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 key role that UAS RID plays in UAS Traffic Management (UTM) in</w:t>
      </w:r>
    </w:p>
    <w:p w14:paraId="07CB25A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[NPRM] and [FAACONOPS] (especially Section 2.6 of the latter).  CAAs</w:t>
      </w:r>
    </w:p>
    <w:p w14:paraId="176FEFF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currently (2020) promulgate performance-based regulations that do not</w:t>
      </w:r>
    </w:p>
    <w:p w14:paraId="3C55224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specify techniques, but rather cite industry consensus technical</w:t>
      </w:r>
    </w:p>
    <w:p w14:paraId="2910F84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standards as acceptable means of compliance.</w:t>
      </w:r>
    </w:p>
    <w:p w14:paraId="0B127B2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F0ACD6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ASTM developed a widely cited Standard Specification for Remote ID</w:t>
      </w:r>
    </w:p>
    <w:p w14:paraId="3C769A2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and Tracking [F3411-19] </w:t>
      </w:r>
      <w:commentRangeStart w:id="235"/>
      <w:r w:rsidRPr="000A045A">
        <w:rPr>
          <w:rFonts w:ascii="Courier New" w:hAnsi="Courier New" w:cs="Courier New"/>
          <w:lang w:val="en-GB"/>
        </w:rPr>
        <w:t>(early drafts are freely available as</w:t>
      </w:r>
    </w:p>
    <w:p w14:paraId="2D0554D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[OpenDroneID] specifications)</w:t>
      </w:r>
      <w:commentRangeEnd w:id="235"/>
      <w:r w:rsidR="002653B6">
        <w:rPr>
          <w:rStyle w:val="Marquedecommentaire"/>
          <w:rFonts w:asciiTheme="minorHAnsi" w:hAnsiTheme="minorHAnsi"/>
        </w:rPr>
        <w:commentReference w:id="235"/>
      </w:r>
      <w:r w:rsidRPr="000A045A">
        <w:rPr>
          <w:rFonts w:ascii="Courier New" w:hAnsi="Courier New" w:cs="Courier New"/>
          <w:lang w:val="en-GB"/>
        </w:rPr>
        <w:t>.  It defines two means of UAS RID:</w:t>
      </w:r>
    </w:p>
    <w:p w14:paraId="4094813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C2CFA6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48F5E2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B1C712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D2E0E0E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16]</w:t>
      </w:r>
    </w:p>
    <w:p w14:paraId="4ADE18F6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4570621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03700C9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C9E9B9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BC4FC2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Network RID defines a set of information for UAS to make available</w:t>
      </w:r>
    </w:p>
    <w:p w14:paraId="7F0A327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globally indirectly via the Internet, through servers that can be</w:t>
      </w:r>
    </w:p>
    <w:p w14:paraId="453EF86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queried by Observers.</w:t>
      </w:r>
    </w:p>
    <w:p w14:paraId="1BCBE33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7D90C2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Broadcast RID defines a set of messages for UA to transmit locally</w:t>
      </w:r>
    </w:p>
    <w:p w14:paraId="5CB4E799" w14:textId="2BDB1A3C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directly one-way over Bluetooth or </w:t>
      </w:r>
      <w:commentRangeStart w:id="236"/>
      <w:del w:id="237" w:author="BOUCADAIR Mohamed TGI/OLN" w:date="2020-11-23T14:01:00Z">
        <w:r w:rsidRPr="000A045A" w:rsidDel="00DE626A">
          <w:rPr>
            <w:rFonts w:ascii="Courier New" w:hAnsi="Courier New" w:cs="Courier New"/>
            <w:lang w:val="en-GB"/>
          </w:rPr>
          <w:delText>Wi-Fi</w:delText>
        </w:r>
      </w:del>
      <w:commentRangeEnd w:id="236"/>
      <w:r w:rsidR="00DE626A">
        <w:rPr>
          <w:rStyle w:val="Marquedecommentaire"/>
          <w:rFonts w:asciiTheme="minorHAnsi" w:hAnsiTheme="minorHAnsi"/>
        </w:rPr>
        <w:commentReference w:id="236"/>
      </w:r>
      <w:ins w:id="238" w:author="BOUCADAIR Mohamed TGI/OLN" w:date="2020-11-23T14:01:00Z">
        <w:r w:rsidR="00DE626A">
          <w:rPr>
            <w:rFonts w:ascii="Courier New" w:hAnsi="Courier New" w:cs="Courier New"/>
            <w:lang w:val="en-GB"/>
          </w:rPr>
          <w:t>WLAN</w:t>
        </w:r>
      </w:ins>
      <w:r w:rsidRPr="000A045A">
        <w:rPr>
          <w:rFonts w:ascii="Courier New" w:hAnsi="Courier New" w:cs="Courier New"/>
          <w:lang w:val="en-GB"/>
        </w:rPr>
        <w:t xml:space="preserve"> (without IP or any other</w:t>
      </w:r>
    </w:p>
    <w:p w14:paraId="2325BCE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protocols between the data link and application layer), to be</w:t>
      </w:r>
    </w:p>
    <w:p w14:paraId="79CD18C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received in real time by local Observers.</w:t>
      </w:r>
    </w:p>
    <w:p w14:paraId="4C3D485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60DF42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UAS using both means must send the same UAS RID application layer</w:t>
      </w:r>
    </w:p>
    <w:p w14:paraId="405D1466" w14:textId="442EB94F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information via each</w:t>
      </w:r>
      <w:ins w:id="239" w:author="BOUCADAIR Mohamed TGI/OLN" w:date="2020-11-23T14:02:00Z">
        <w:r w:rsidR="00DE626A">
          <w:rPr>
            <w:rFonts w:ascii="Courier New" w:hAnsi="Courier New" w:cs="Courier New"/>
            <w:lang w:val="en-GB"/>
          </w:rPr>
          <w:t xml:space="preserve"> as</w:t>
        </w:r>
      </w:ins>
      <w:r w:rsidRPr="000A045A">
        <w:rPr>
          <w:rFonts w:ascii="Courier New" w:hAnsi="Courier New" w:cs="Courier New"/>
          <w:lang w:val="en-GB"/>
        </w:rPr>
        <w:t xml:space="preserve"> per [F3411-19] and [NPRM].  The presentation may</w:t>
      </w:r>
    </w:p>
    <w:p w14:paraId="4DE473C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differ, as Network RID defines a data dictionary, whereas Broadcast</w:t>
      </w:r>
    </w:p>
    <w:p w14:paraId="503A9A9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RID defines message formats (which carry items from that same data</w:t>
      </w:r>
    </w:p>
    <w:p w14:paraId="02369366" w14:textId="77777777" w:rsidR="00DE626A" w:rsidRDefault="00F22550" w:rsidP="00F22550">
      <w:pPr>
        <w:pStyle w:val="Textebrut"/>
        <w:rPr>
          <w:ins w:id="240" w:author="BOUCADAIR Mohamed TGI/OLN" w:date="2020-11-23T14:03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r w:rsidRPr="00DE626A">
        <w:rPr>
          <w:rFonts w:ascii="Courier New" w:hAnsi="Courier New" w:cs="Courier New"/>
          <w:highlight w:val="yellow"/>
          <w:lang w:val="en-GB"/>
          <w:rPrChange w:id="241" w:author="BOUCADAIR Mohamed TGI/OLN" w:date="2020-11-23T14:03:00Z">
            <w:rPr>
              <w:rFonts w:ascii="Courier New" w:hAnsi="Courier New" w:cs="Courier New"/>
              <w:lang w:val="en-GB"/>
            </w:rPr>
          </w:rPrChange>
        </w:rPr>
        <w:t>dictionary</w:t>
      </w:r>
      <w:r w:rsidRPr="000A045A">
        <w:rPr>
          <w:rFonts w:ascii="Courier New" w:hAnsi="Courier New" w:cs="Courier New"/>
          <w:lang w:val="en-GB"/>
        </w:rPr>
        <w:t xml:space="preserve">).  </w:t>
      </w:r>
    </w:p>
    <w:p w14:paraId="4E14811A" w14:textId="77777777" w:rsidR="00DE626A" w:rsidRDefault="00DE626A" w:rsidP="00F22550">
      <w:pPr>
        <w:pStyle w:val="Textebrut"/>
        <w:rPr>
          <w:ins w:id="242" w:author="BOUCADAIR Mohamed TGI/OLN" w:date="2020-11-23T14:03:00Z"/>
          <w:rFonts w:ascii="Courier New" w:hAnsi="Courier New" w:cs="Courier New"/>
          <w:lang w:val="en-GB"/>
        </w:rPr>
      </w:pPr>
    </w:p>
    <w:p w14:paraId="734A8CDE" w14:textId="02C15632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The interval (or rate) at which it is sent may differ,</w:t>
      </w:r>
    </w:p>
    <w:p w14:paraId="0E0B08F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as Network RID can accommodate Observer queries asynchronous to UAS</w:t>
      </w:r>
    </w:p>
    <w:p w14:paraId="5863261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updates (which generally need be sent only when information, such as</w:t>
      </w:r>
    </w:p>
    <w:p w14:paraId="6EBA56E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location, changes), whereas Broadcast RID depends upon Observers</w:t>
      </w:r>
    </w:p>
    <w:p w14:paraId="7DA53F2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receiving UA messages at the time they are transmitted.  Network RID</w:t>
      </w:r>
    </w:p>
    <w:p w14:paraId="4775780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depends upon Internet connectivity in several segments from the UAS</w:t>
      </w:r>
    </w:p>
    <w:p w14:paraId="008AF79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to each Observer.  Broadcast RID should need Internet (or other Wide</w:t>
      </w:r>
    </w:p>
    <w:p w14:paraId="6E4A360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Area Network) connectivity only for UAS registry information lookup</w:t>
      </w:r>
    </w:p>
    <w:p w14:paraId="300764E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using the directly locally received UAS Identifier (UAS ID) as a key.</w:t>
      </w:r>
    </w:p>
    <w:p w14:paraId="26B7373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Broadcast RID does not assume IP connectivity of UAS; messages are</w:t>
      </w:r>
    </w:p>
    <w:p w14:paraId="5DCDA9B2" w14:textId="0DE3B191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encapsulated by the UA without IP, directly in Bluetooth or </w:t>
      </w:r>
      <w:del w:id="243" w:author="BOUCADAIR Mohamed TGI/OLN" w:date="2020-11-23T14:04:00Z">
        <w:r w:rsidRPr="000A045A" w:rsidDel="00DE626A">
          <w:rPr>
            <w:rFonts w:ascii="Courier New" w:hAnsi="Courier New" w:cs="Courier New"/>
            <w:lang w:val="en-GB"/>
          </w:rPr>
          <w:delText xml:space="preserve">WiFi </w:delText>
        </w:r>
      </w:del>
      <w:ins w:id="244" w:author="BOUCADAIR Mohamed TGI/OLN" w:date="2020-11-23T14:04:00Z">
        <w:r w:rsidR="00DE626A">
          <w:rPr>
            <w:rFonts w:ascii="Courier New" w:hAnsi="Courier New" w:cs="Courier New"/>
            <w:lang w:val="en-GB"/>
          </w:rPr>
          <w:t>WLAN</w:t>
        </w:r>
        <w:r w:rsidR="00DE626A" w:rsidRPr="000A045A">
          <w:rPr>
            <w:rFonts w:ascii="Courier New" w:hAnsi="Courier New" w:cs="Courier New"/>
            <w:lang w:val="en-GB"/>
          </w:rPr>
          <w:t xml:space="preserve"> </w:t>
        </w:r>
      </w:ins>
      <w:r w:rsidRPr="000A045A">
        <w:rPr>
          <w:rFonts w:ascii="Courier New" w:hAnsi="Courier New" w:cs="Courier New"/>
          <w:lang w:val="en-GB"/>
        </w:rPr>
        <w:t>link</w:t>
      </w:r>
    </w:p>
    <w:p w14:paraId="35F3E96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layer frames.</w:t>
      </w:r>
    </w:p>
    <w:p w14:paraId="694E092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1C21D3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[F3411-19] specifies three UAS ID types:</w:t>
      </w:r>
    </w:p>
    <w:p w14:paraId="3EE7D77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F40EBA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TYPE-1  A static, manufacturer assigned, hardware serial number per</w:t>
      </w:r>
    </w:p>
    <w:p w14:paraId="589E660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ANSI/CTA-2063-A "Small Unmanned Aerial System Serial Numbers"</w:t>
      </w:r>
    </w:p>
    <w:p w14:paraId="4FBDD38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[CTA2063A].</w:t>
      </w:r>
    </w:p>
    <w:p w14:paraId="4068642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FD6963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TYPE-2  A CAA assigned (generally static) ID, like the registration</w:t>
      </w:r>
    </w:p>
    <w:p w14:paraId="664D8D5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number of a manned aircraft.</w:t>
      </w:r>
    </w:p>
    <w:p w14:paraId="483499B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4FA3AD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TYPE-3  A UTM system assigned UUID [RFC4122], which can but need not</w:t>
      </w:r>
    </w:p>
    <w:p w14:paraId="2EB0A59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be dynamic.</w:t>
      </w:r>
    </w:p>
    <w:p w14:paraId="49CCACD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C1006B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Per [Delegated], the EU allows only Type 1.  Per [NPRM], the US</w:t>
      </w:r>
    </w:p>
    <w:p w14:paraId="1DDEFE1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allows Types 1 and 3, but requires Type 3 IDs (if used) each to be</w:t>
      </w:r>
    </w:p>
    <w:p w14:paraId="0EC771A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used only once as a "Session ID" (for a single UAS flight, which in</w:t>
      </w:r>
    </w:p>
    <w:p w14:paraId="145F183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 context of UTM is called an "operation").  Per [Delegated], the</w:t>
      </w:r>
    </w:p>
    <w:p w14:paraId="1F2FB61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EU also requires an operator registration number (an additional</w:t>
      </w:r>
    </w:p>
    <w:p w14:paraId="0469633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identifier distinct from the UAS ID) that can be carried in an</w:t>
      </w:r>
    </w:p>
    <w:p w14:paraId="5A107DD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[F3411-19] optional Operator ID message.  Per [NPRM], the US allows</w:t>
      </w:r>
    </w:p>
    <w:p w14:paraId="45B9604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but does not require that operator registration numbers be sent.  As</w:t>
      </w:r>
    </w:p>
    <w:p w14:paraId="73B03BB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yet apparently there are no CAA public proposals to use Type 2.</w:t>
      </w:r>
    </w:p>
    <w:p w14:paraId="4AEFE23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FC5AF2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DDCF88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136539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C31A2D1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17]</w:t>
      </w:r>
    </w:p>
    <w:p w14:paraId="2740198C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6120DFB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4533FAE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62D2DF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E48F92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>3.1.  Network RID</w:t>
      </w:r>
    </w:p>
    <w:p w14:paraId="108A3AD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1FFE10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x x    UA</w:t>
      </w:r>
    </w:p>
    <w:p w14:paraId="7068E01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xxxxxxx</w:t>
      </w:r>
    </w:p>
    <w:p w14:paraId="02690F8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|    \</w:t>
      </w:r>
    </w:p>
    <w:p w14:paraId="13853A4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|     \</w:t>
      </w:r>
    </w:p>
    <w:p w14:paraId="7918C0C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|      \</w:t>
      </w:r>
    </w:p>
    <w:p w14:paraId="45A7A79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|       \  ********************</w:t>
      </w:r>
    </w:p>
    <w:p w14:paraId="4BD5593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|        \*              ------*---+------------+</w:t>
      </w:r>
    </w:p>
    <w:p w14:paraId="52CD965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|        *\             /       *  | NET_Rid_SP |</w:t>
      </w:r>
    </w:p>
    <w:p w14:paraId="340E246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|        * ------------/    +---*--+------------+</w:t>
      </w:r>
    </w:p>
    <w:p w14:paraId="1D97939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| RF     */                 |   *</w:t>
      </w:r>
    </w:p>
    <w:p w14:paraId="5B0580E3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0A045A">
        <w:rPr>
          <w:rFonts w:ascii="Courier New" w:hAnsi="Courier New" w:cs="Courier New"/>
          <w:lang w:val="en-GB"/>
        </w:rPr>
        <w:t xml:space="preserve">             </w:t>
      </w:r>
      <w:r w:rsidRPr="00F22550">
        <w:rPr>
          <w:rFonts w:ascii="Courier New" w:hAnsi="Courier New" w:cs="Courier New"/>
        </w:rPr>
        <w:t>|        /      INTERNET    |   *  +------------+</w:t>
      </w:r>
    </w:p>
    <w:p w14:paraId="7D2E626C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|       /*                  +---*--| NET_Rid_DP |</w:t>
      </w:r>
    </w:p>
    <w:p w14:paraId="7782C0E4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|      / *                 +----*--+------------+</w:t>
      </w:r>
    </w:p>
    <w:p w14:paraId="6E2EEE2D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+     /   *                |   *</w:t>
      </w:r>
    </w:p>
    <w:p w14:paraId="19741E39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 x   /     ****************|***      x</w:t>
      </w:r>
    </w:p>
    <w:p w14:paraId="16B83D83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xxxxx                       |       xxxxx</w:t>
      </w:r>
    </w:p>
    <w:p w14:paraId="351C8509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 x                         +-------  x</w:t>
      </w:r>
    </w:p>
    <w:p w14:paraId="222877D3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 xml:space="preserve">              x                                   x</w:t>
      </w:r>
    </w:p>
    <w:p w14:paraId="05898D0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F22550">
        <w:rPr>
          <w:rFonts w:ascii="Courier New" w:hAnsi="Courier New" w:cs="Courier New"/>
        </w:rPr>
        <w:t xml:space="preserve">             </w:t>
      </w:r>
      <w:r w:rsidRPr="000A045A">
        <w:rPr>
          <w:rFonts w:ascii="Courier New" w:hAnsi="Courier New" w:cs="Courier New"/>
          <w:lang w:val="en-GB"/>
        </w:rPr>
        <w:t>x x   Operator's GCS     Observer   x x</w:t>
      </w:r>
    </w:p>
    <w:p w14:paraId="08F51CC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x   x                               x   x</w:t>
      </w:r>
    </w:p>
    <w:p w14:paraId="3E5E4EE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305750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           </w:t>
      </w:r>
      <w:commentRangeStart w:id="245"/>
      <w:r w:rsidRPr="000A045A">
        <w:rPr>
          <w:rFonts w:ascii="Courier New" w:hAnsi="Courier New" w:cs="Courier New"/>
          <w:lang w:val="en-GB"/>
        </w:rPr>
        <w:t>Figure 3</w:t>
      </w:r>
      <w:commentRangeEnd w:id="245"/>
      <w:r w:rsidR="00DE626A">
        <w:rPr>
          <w:rStyle w:val="Marquedecommentaire"/>
          <w:rFonts w:asciiTheme="minorHAnsi" w:hAnsiTheme="minorHAnsi"/>
        </w:rPr>
        <w:commentReference w:id="245"/>
      </w:r>
      <w:r w:rsidRPr="000A045A">
        <w:rPr>
          <w:rFonts w:ascii="Courier New" w:hAnsi="Courier New" w:cs="Courier New"/>
          <w:lang w:val="en-GB"/>
        </w:rPr>
        <w:t>: "Network RID Information Flow"</w:t>
      </w:r>
    </w:p>
    <w:p w14:paraId="4367F64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65F95A7" w14:textId="1E591D9C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Only two of the three links UA-GCS, UA-Internet</w:t>
      </w:r>
      <w:ins w:id="246" w:author="BOUCADAIR Mohamed TGI/OLN" w:date="2020-11-23T14:05:00Z">
        <w:r w:rsidR="00DE626A">
          <w:rPr>
            <w:rFonts w:ascii="Courier New" w:hAnsi="Courier New" w:cs="Courier New"/>
            <w:lang w:val="en-GB"/>
          </w:rPr>
          <w:t>,</w:t>
        </w:r>
      </w:ins>
      <w:r w:rsidRPr="000A045A">
        <w:rPr>
          <w:rFonts w:ascii="Courier New" w:hAnsi="Courier New" w:cs="Courier New"/>
          <w:lang w:val="en-GB"/>
        </w:rPr>
        <w:t xml:space="preserve"> and GCS-Internet need</w:t>
      </w:r>
    </w:p>
    <w:p w14:paraId="1BFCE051" w14:textId="5BD19FD8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exist, although all three may</w:t>
      </w:r>
      <w:ins w:id="247" w:author="BOUCADAIR Mohamed TGI/OLN" w:date="2020-11-23T14:06:00Z">
        <w:r w:rsidR="00DE626A">
          <w:rPr>
            <w:rFonts w:ascii="Courier New" w:hAnsi="Courier New" w:cs="Courier New"/>
            <w:lang w:val="en-GB"/>
          </w:rPr>
          <w:t xml:space="preserve"> exist</w:t>
        </w:r>
      </w:ins>
      <w:r w:rsidRPr="000A045A">
        <w:rPr>
          <w:rFonts w:ascii="Courier New" w:hAnsi="Courier New" w:cs="Courier New"/>
          <w:lang w:val="en-GB"/>
        </w:rPr>
        <w:t xml:space="preserve">.  There must be some </w:t>
      </w:r>
      <w:commentRangeStart w:id="248"/>
      <w:r w:rsidRPr="000A045A">
        <w:rPr>
          <w:rFonts w:ascii="Courier New" w:hAnsi="Courier New" w:cs="Courier New"/>
          <w:lang w:val="en-GB"/>
        </w:rPr>
        <w:t>path</w:t>
      </w:r>
      <w:commentRangeEnd w:id="248"/>
      <w:r w:rsidR="00DE626A">
        <w:rPr>
          <w:rStyle w:val="Marquedecommentaire"/>
          <w:rFonts w:asciiTheme="minorHAnsi" w:hAnsiTheme="minorHAnsi"/>
        </w:rPr>
        <w:commentReference w:id="248"/>
      </w:r>
      <w:r w:rsidRPr="000A045A">
        <w:rPr>
          <w:rFonts w:ascii="Courier New" w:hAnsi="Courier New" w:cs="Courier New"/>
          <w:lang w:val="en-GB"/>
        </w:rPr>
        <w:t xml:space="preserve"> (direct or</w:t>
      </w:r>
    </w:p>
    <w:p w14:paraId="4F36433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indirect) between the GCS and the UA, for the former to exercise C2</w:t>
      </w:r>
    </w:p>
    <w:p w14:paraId="6FBC7861" w14:textId="27DBEEDD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over the latter</w:t>
      </w:r>
      <w:del w:id="249" w:author="BOUCADAIR Mohamed TGI/OLN" w:date="2020-11-23T14:06:00Z">
        <w:r w:rsidRPr="000A045A" w:rsidDel="00DE626A">
          <w:rPr>
            <w:rFonts w:ascii="Courier New" w:hAnsi="Courier New" w:cs="Courier New"/>
            <w:lang w:val="en-GB"/>
          </w:rPr>
          <w:delText xml:space="preserve">; </w:delText>
        </w:r>
      </w:del>
      <w:ins w:id="250" w:author="BOUCADAIR Mohamed TGI/OLN" w:date="2020-11-23T14:06:00Z">
        <w:r w:rsidR="00DE626A">
          <w:rPr>
            <w:rFonts w:ascii="Courier New" w:hAnsi="Courier New" w:cs="Courier New"/>
            <w:lang w:val="en-GB"/>
          </w:rPr>
          <w:t>.</w:t>
        </w:r>
        <w:r w:rsidR="00DE626A" w:rsidRPr="000A045A">
          <w:rPr>
            <w:rFonts w:ascii="Courier New" w:hAnsi="Courier New" w:cs="Courier New"/>
            <w:lang w:val="en-GB"/>
          </w:rPr>
          <w:t xml:space="preserve"> </w:t>
        </w:r>
      </w:ins>
      <w:del w:id="251" w:author="BOUCADAIR Mohamed TGI/OLN" w:date="2020-11-23T14:06:00Z">
        <w:r w:rsidRPr="000A045A" w:rsidDel="00DE626A">
          <w:rPr>
            <w:rFonts w:ascii="Courier New" w:hAnsi="Courier New" w:cs="Courier New"/>
            <w:lang w:val="en-GB"/>
          </w:rPr>
          <w:delText xml:space="preserve">if </w:delText>
        </w:r>
      </w:del>
      <w:ins w:id="252" w:author="BOUCADAIR Mohamed TGI/OLN" w:date="2020-11-23T14:06:00Z">
        <w:r w:rsidR="00DE626A">
          <w:rPr>
            <w:rFonts w:ascii="Courier New" w:hAnsi="Courier New" w:cs="Courier New"/>
            <w:lang w:val="en-GB"/>
          </w:rPr>
          <w:t>I</w:t>
        </w:r>
        <w:r w:rsidR="00DE626A" w:rsidRPr="000A045A">
          <w:rPr>
            <w:rFonts w:ascii="Courier New" w:hAnsi="Courier New" w:cs="Courier New"/>
            <w:lang w:val="en-GB"/>
          </w:rPr>
          <w:t xml:space="preserve">f </w:t>
        </w:r>
      </w:ins>
      <w:r w:rsidRPr="000A045A">
        <w:rPr>
          <w:rFonts w:ascii="Courier New" w:hAnsi="Courier New" w:cs="Courier New"/>
          <w:lang w:val="en-GB"/>
        </w:rPr>
        <w:t>this path is two-way (as increasingly it is, even</w:t>
      </w:r>
    </w:p>
    <w:p w14:paraId="2C63095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for inexpensive small UAS), the UA will also send its status (and</w:t>
      </w:r>
    </w:p>
    <w:p w14:paraId="6E69277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position, if suitably equipped) information to the GCS.  There must</w:t>
      </w:r>
    </w:p>
    <w:p w14:paraId="531AEAA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be some path between at least one subsystem of the UAS (UA or GCS)</w:t>
      </w:r>
    </w:p>
    <w:p w14:paraId="4AA9B36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and the Internet, for the former to send status and position updates</w:t>
      </w:r>
    </w:p>
    <w:p w14:paraId="6B547E56" w14:textId="3F1A3F10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to its USS (serving </w:t>
      </w:r>
      <w:del w:id="253" w:author="BOUCADAIR Mohamed TGI/OLN" w:date="2020-11-23T14:10:00Z">
        <w:r w:rsidRPr="000A045A" w:rsidDel="00DE626A">
          <w:rPr>
            <w:rFonts w:ascii="Courier New" w:hAnsi="Courier New" w:cs="Courier New"/>
            <w:lang w:val="en-GB"/>
          </w:rPr>
          <w:delText>_</w:delText>
        </w:r>
      </w:del>
      <w:r w:rsidRPr="00DE626A">
        <w:rPr>
          <w:rFonts w:ascii="Courier New" w:hAnsi="Courier New" w:cs="Courier New"/>
          <w:highlight w:val="yellow"/>
          <w:lang w:val="en-GB"/>
          <w:rPrChange w:id="254" w:author="BOUCADAIR Mohamed TGI/OLN" w:date="2020-11-23T14:10:00Z">
            <w:rPr>
              <w:rFonts w:ascii="Courier New" w:hAnsi="Courier New" w:cs="Courier New"/>
              <w:lang w:val="en-GB"/>
            </w:rPr>
          </w:rPrChange>
        </w:rPr>
        <w:t>inter alia</w:t>
      </w:r>
      <w:del w:id="255" w:author="BOUCADAIR Mohamed TGI/OLN" w:date="2020-11-23T14:10:00Z">
        <w:r w:rsidRPr="000A045A" w:rsidDel="00DE626A">
          <w:rPr>
            <w:rFonts w:ascii="Courier New" w:hAnsi="Courier New" w:cs="Courier New"/>
            <w:lang w:val="en-GB"/>
          </w:rPr>
          <w:delText>_</w:delText>
        </w:r>
      </w:del>
      <w:r w:rsidRPr="000A045A">
        <w:rPr>
          <w:rFonts w:ascii="Courier New" w:hAnsi="Courier New" w:cs="Courier New"/>
          <w:lang w:val="en-GB"/>
        </w:rPr>
        <w:t xml:space="preserve"> as Net-RID SP</w:t>
      </w:r>
      <w:ins w:id="256" w:author="BOUCADAIR Mohamed TGI/OLN" w:date="2020-11-23T14:05:00Z">
        <w:r w:rsidR="00DE626A">
          <w:rPr>
            <w:rFonts w:ascii="Courier New" w:hAnsi="Courier New" w:cs="Courier New"/>
            <w:lang w:val="en-GB"/>
          </w:rPr>
          <w:t>)</w:t>
        </w:r>
      </w:ins>
      <w:r w:rsidRPr="000A045A">
        <w:rPr>
          <w:rFonts w:ascii="Courier New" w:hAnsi="Courier New" w:cs="Courier New"/>
          <w:lang w:val="en-GB"/>
        </w:rPr>
        <w:t>.</w:t>
      </w:r>
    </w:p>
    <w:p w14:paraId="237F961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0AEAD86" w14:textId="08F5DEF1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del w:id="257" w:author="BOUCADAIR Mohamed TGI/OLN" w:date="2020-11-23T14:07:00Z">
        <w:r w:rsidRPr="000A045A" w:rsidDel="00DE626A">
          <w:rPr>
            <w:rFonts w:ascii="Courier New" w:hAnsi="Courier New" w:cs="Courier New"/>
            <w:lang w:val="en-GB"/>
          </w:rPr>
          <w:delText xml:space="preserve">Currently, </w:delText>
        </w:r>
        <w:commentRangeStart w:id="258"/>
        <w:r w:rsidRPr="000A045A" w:rsidDel="00DE626A">
          <w:rPr>
            <w:rFonts w:ascii="Courier New" w:hAnsi="Courier New" w:cs="Courier New"/>
            <w:lang w:val="en-GB"/>
          </w:rPr>
          <w:delText>t</w:delText>
        </w:r>
      </w:del>
      <w:ins w:id="259" w:author="BOUCADAIR Mohamed TGI/OLN" w:date="2020-11-23T14:07:00Z">
        <w:r w:rsidR="00DE626A">
          <w:rPr>
            <w:rFonts w:ascii="Courier New" w:hAnsi="Courier New" w:cs="Courier New"/>
            <w:lang w:val="en-GB"/>
          </w:rPr>
          <w:t>T</w:t>
        </w:r>
      </w:ins>
      <w:r w:rsidRPr="000A045A">
        <w:rPr>
          <w:rFonts w:ascii="Courier New" w:hAnsi="Courier New" w:cs="Courier New"/>
          <w:lang w:val="en-GB"/>
        </w:rPr>
        <w:t>he RID data flow typically originates on the UA and</w:t>
      </w:r>
    </w:p>
    <w:p w14:paraId="7843E97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passes through the GCS, or originates on the GCS, rather than comes</w:t>
      </w:r>
    </w:p>
    <w:p w14:paraId="6060306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direct from the UA as in Broadcast RID (below), and makes up to three</w:t>
      </w:r>
    </w:p>
    <w:p w14:paraId="652DC5D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trips through the Internet, implying use of IP (and other middle</w:t>
      </w:r>
    </w:p>
    <w:p w14:paraId="280BD4E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layer protocols) on those trips, but not necessarily on an UA-GCS</w:t>
      </w:r>
    </w:p>
    <w:p w14:paraId="68F4395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link (if indeed that direct even exists and further the Network RID</w:t>
      </w:r>
    </w:p>
    <w:p w14:paraId="7C480BF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data flows across it).</w:t>
      </w:r>
      <w:commentRangeEnd w:id="258"/>
      <w:r w:rsidR="00DE626A">
        <w:rPr>
          <w:rStyle w:val="Marquedecommentaire"/>
          <w:rFonts w:asciiTheme="minorHAnsi" w:hAnsiTheme="minorHAnsi"/>
        </w:rPr>
        <w:commentReference w:id="258"/>
      </w:r>
    </w:p>
    <w:p w14:paraId="72FF719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CB4D77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Network RID is publish-subscribe-query.  In the UTM context:</w:t>
      </w:r>
    </w:p>
    <w:p w14:paraId="50BAB99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66E82A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1.  The UAS operator pushes an "operational intent" (the current term</w:t>
      </w:r>
    </w:p>
    <w:p w14:paraId="78977F0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in UTM corresponding to a flight plan in manned aviation) to the</w:t>
      </w:r>
    </w:p>
    <w:p w14:paraId="66F2515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USS (call it USS#1) that will serve that UAS (call it UAS#1) for</w:t>
      </w:r>
    </w:p>
    <w:p w14:paraId="7927703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908C04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FC4422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72B739F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18]</w:t>
      </w:r>
    </w:p>
    <w:p w14:paraId="28FF41E0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638F012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002CC3D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060B95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9B2E99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that operation, primarily to enable deconfliction with other</w:t>
      </w:r>
    </w:p>
    <w:p w14:paraId="4FB91E4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operations potentially impinging upon that operation's 4-D</w:t>
      </w:r>
    </w:p>
    <w:p w14:paraId="0BCC49E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airspace volume (call it Volume#1).</w:t>
      </w:r>
    </w:p>
    <w:p w14:paraId="373B621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C2F7B13" w14:textId="7121F754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2.  Assuming the operation is approved and commences, </w:t>
      </w:r>
      <w:ins w:id="260" w:author="BOUCADAIR Mohamed TGI/OLN" w:date="2020-11-23T14:08:00Z">
        <w:r w:rsidR="00DE626A" w:rsidRPr="000A045A">
          <w:rPr>
            <w:rFonts w:ascii="Courier New" w:hAnsi="Courier New" w:cs="Courier New"/>
            <w:lang w:val="en-GB"/>
          </w:rPr>
          <w:t>UAS#1</w:t>
        </w:r>
      </w:ins>
      <w:del w:id="261" w:author="BOUCADAIR Mohamed TGI/OLN" w:date="2020-11-23T14:08:00Z">
        <w:r w:rsidRPr="000A045A" w:rsidDel="00DE626A">
          <w:rPr>
            <w:rFonts w:ascii="Courier New" w:hAnsi="Courier New" w:cs="Courier New"/>
            <w:lang w:val="en-GB"/>
          </w:rPr>
          <w:delText>UAS #1</w:delText>
        </w:r>
      </w:del>
    </w:p>
    <w:p w14:paraId="44917CD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periodically pushes location/status updates to USS#1, which</w:t>
      </w:r>
    </w:p>
    <w:p w14:paraId="1C7018F5" w14:textId="31B746AB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serves </w:t>
      </w:r>
      <w:del w:id="262" w:author="BOUCADAIR Mohamed TGI/OLN" w:date="2020-11-23T14:10:00Z">
        <w:r w:rsidRPr="000A045A" w:rsidDel="00DE626A">
          <w:rPr>
            <w:rFonts w:ascii="Courier New" w:hAnsi="Courier New" w:cs="Courier New"/>
            <w:lang w:val="en-GB"/>
          </w:rPr>
          <w:delText>_</w:delText>
        </w:r>
      </w:del>
      <w:r w:rsidRPr="000A045A">
        <w:rPr>
          <w:rFonts w:ascii="Courier New" w:hAnsi="Courier New" w:cs="Courier New"/>
          <w:lang w:val="en-GB"/>
        </w:rPr>
        <w:t>inter alia</w:t>
      </w:r>
      <w:del w:id="263" w:author="BOUCADAIR Mohamed TGI/OLN" w:date="2020-11-23T14:10:00Z">
        <w:r w:rsidRPr="000A045A" w:rsidDel="00DE626A">
          <w:rPr>
            <w:rFonts w:ascii="Courier New" w:hAnsi="Courier New" w:cs="Courier New"/>
            <w:lang w:val="en-GB"/>
          </w:rPr>
          <w:delText>_</w:delText>
        </w:r>
      </w:del>
      <w:r w:rsidRPr="000A045A">
        <w:rPr>
          <w:rFonts w:ascii="Courier New" w:hAnsi="Courier New" w:cs="Courier New"/>
          <w:lang w:val="en-GB"/>
        </w:rPr>
        <w:t xml:space="preserve"> as the Network RID Service Provider (Net-RID</w:t>
      </w:r>
    </w:p>
    <w:p w14:paraId="137A2D5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SP) for that operation.</w:t>
      </w:r>
    </w:p>
    <w:p w14:paraId="512A679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2D5689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3.  When users of any other USS (whether they be other UAS operators</w:t>
      </w:r>
    </w:p>
    <w:p w14:paraId="301A6D6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or Observers) develop an interest in any 4-D airspace volume</w:t>
      </w:r>
    </w:p>
    <w:p w14:paraId="00E3EEA0" w14:textId="6CF211DD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(e.g.</w:t>
      </w:r>
      <w:ins w:id="264" w:author="BOUCADAIR Mohamed TGI/OLN" w:date="2020-11-23T14:10:00Z">
        <w:r w:rsidR="00DE626A">
          <w:rPr>
            <w:rFonts w:ascii="Courier New" w:hAnsi="Courier New" w:cs="Courier New"/>
            <w:lang w:val="en-GB"/>
          </w:rPr>
          <w:t>,</w:t>
        </w:r>
      </w:ins>
      <w:r w:rsidRPr="000A045A">
        <w:rPr>
          <w:rFonts w:ascii="Courier New" w:hAnsi="Courier New" w:cs="Courier New"/>
          <w:lang w:val="en-GB"/>
        </w:rPr>
        <w:t xml:space="preserve"> because they wish to submit an operational intent or</w:t>
      </w:r>
    </w:p>
    <w:p w14:paraId="43461A4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because they have observed an UA), they query their own USS on</w:t>
      </w:r>
    </w:p>
    <w:p w14:paraId="736C2CA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the volumes in which they are interested.</w:t>
      </w:r>
    </w:p>
    <w:p w14:paraId="17F9F3D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B0B30D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4.  Their USS query, via the UTM Discovery and Synchronization</w:t>
      </w:r>
    </w:p>
    <w:p w14:paraId="275D0CAF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Service (DSS), all other USS in the UTM system, and learn of any</w:t>
      </w:r>
    </w:p>
    <w:p w14:paraId="37BC5D2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USS that have operations in those volumes (including any volumes</w:t>
      </w:r>
    </w:p>
    <w:p w14:paraId="504DA6B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intersecting them); thus those USS whose query volumes intersect</w:t>
      </w:r>
    </w:p>
    <w:p w14:paraId="4E025BC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Volume#1 (call them USS#2 through USS#n) learn that USS#1 has</w:t>
      </w:r>
    </w:p>
    <w:p w14:paraId="4B87C73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such operations.</w:t>
      </w:r>
    </w:p>
    <w:p w14:paraId="32F1A43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B352CF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5.  Interested parties can then subscribe to track updates on that</w:t>
      </w:r>
    </w:p>
    <w:p w14:paraId="420AE3E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operation of UAS#1, via their own USS, which serve as Network RID</w:t>
      </w:r>
    </w:p>
    <w:p w14:paraId="36D635F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Display Providers (Net-RID DP) for that operation.</w:t>
      </w:r>
    </w:p>
    <w:p w14:paraId="52E01F4A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B1D3152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6.  USS#1 (as Net-RID SP) will then publish updates of UAS#1 status</w:t>
      </w:r>
    </w:p>
    <w:p w14:paraId="29FA160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and position to all other subscribed USS in USS#2 through USS#n</w:t>
      </w:r>
    </w:p>
    <w:p w14:paraId="7A2B81C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(as Net-RID DP).</w:t>
      </w:r>
    </w:p>
    <w:p w14:paraId="721E7F7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70CDFDC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7.  All Net-RID DP subscribed to that operation of UAS#1 will deliver</w:t>
      </w:r>
    </w:p>
    <w:p w14:paraId="63F4B67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its track information to their users who subscribed to that</w:t>
      </w:r>
    </w:p>
    <w:p w14:paraId="3E09C2C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operation of UAS#1, via unspecified (generally presumed to be web</w:t>
      </w:r>
    </w:p>
    <w:p w14:paraId="1781752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    browser based) means.</w:t>
      </w:r>
    </w:p>
    <w:p w14:paraId="5C78297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8DC95D4" w14:textId="77777777" w:rsidR="00F22550" w:rsidRPr="00A1772C" w:rsidRDefault="00F22550" w:rsidP="00F22550">
      <w:pPr>
        <w:pStyle w:val="Textebrut"/>
        <w:rPr>
          <w:rFonts w:ascii="Courier New" w:hAnsi="Courier New" w:cs="Courier New"/>
          <w:highlight w:val="yellow"/>
          <w:lang w:val="en-GB"/>
          <w:rPrChange w:id="265" w:author="BOUCADAIR Mohamed TGI/OLN" w:date="2020-11-23T14:11:00Z">
            <w:rPr>
              <w:rFonts w:ascii="Courier New" w:hAnsi="Courier New" w:cs="Courier New"/>
              <w:lang w:val="en-GB"/>
            </w:rPr>
          </w:rPrChange>
        </w:rPr>
      </w:pPr>
      <w:r w:rsidRPr="000A045A">
        <w:rPr>
          <w:rFonts w:ascii="Courier New" w:hAnsi="Courier New" w:cs="Courier New"/>
          <w:lang w:val="en-GB"/>
        </w:rPr>
        <w:t xml:space="preserve">   Network RID has several variants.  The UA may have persistent </w:t>
      </w:r>
      <w:r w:rsidRPr="00A1772C">
        <w:rPr>
          <w:rFonts w:ascii="Courier New" w:hAnsi="Courier New" w:cs="Courier New"/>
          <w:highlight w:val="yellow"/>
          <w:lang w:val="en-GB"/>
          <w:rPrChange w:id="266" w:author="BOUCADAIR Mohamed TGI/OLN" w:date="2020-11-23T14:11:00Z">
            <w:rPr>
              <w:rFonts w:ascii="Courier New" w:hAnsi="Courier New" w:cs="Courier New"/>
              <w:lang w:val="en-GB"/>
            </w:rPr>
          </w:rPrChange>
        </w:rPr>
        <w:t>onboard</w:t>
      </w:r>
    </w:p>
    <w:p w14:paraId="116C8B5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A1772C">
        <w:rPr>
          <w:rFonts w:ascii="Courier New" w:hAnsi="Courier New" w:cs="Courier New"/>
          <w:highlight w:val="yellow"/>
          <w:lang w:val="en-GB"/>
          <w:rPrChange w:id="267" w:author="BOUCADAIR Mohamed TGI/OLN" w:date="2020-11-23T14:11:00Z">
            <w:rPr>
              <w:rFonts w:ascii="Courier New" w:hAnsi="Courier New" w:cs="Courier New"/>
              <w:lang w:val="en-GB"/>
            </w:rPr>
          </w:rPrChange>
        </w:rPr>
        <w:t xml:space="preserve">   Internet connectivity</w:t>
      </w:r>
      <w:r w:rsidRPr="000A045A">
        <w:rPr>
          <w:rFonts w:ascii="Courier New" w:hAnsi="Courier New" w:cs="Courier New"/>
          <w:lang w:val="en-GB"/>
        </w:rPr>
        <w:t>, in which case it can consistently source RID</w:t>
      </w:r>
    </w:p>
    <w:p w14:paraId="0C2A00E4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information directly over the Internet.  The UA may have intermittent</w:t>
      </w:r>
    </w:p>
    <w:p w14:paraId="4270E97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onboard Internet connectivity, in which case the GCS must source RID</w:t>
      </w:r>
    </w:p>
    <w:p w14:paraId="00B974B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information whenever the UA itself is offline.  The UA may not have</w:t>
      </w:r>
    </w:p>
    <w:p w14:paraId="65C04FD3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Internet connectivity of its own, but have instead some other form of</w:t>
      </w:r>
    </w:p>
    <w:p w14:paraId="1DC33157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communications to another node that can relay RID information to the</w:t>
      </w:r>
    </w:p>
    <w:p w14:paraId="644893D2" w14:textId="3BADB094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Internet</w:t>
      </w:r>
      <w:del w:id="268" w:author="BOUCADAIR Mohamed TGI/OLN" w:date="2020-11-23T14:12:00Z">
        <w:r w:rsidRPr="000A045A" w:rsidDel="00A1772C">
          <w:rPr>
            <w:rFonts w:ascii="Courier New" w:hAnsi="Courier New" w:cs="Courier New"/>
            <w:lang w:val="en-GB"/>
          </w:rPr>
          <w:delText xml:space="preserve">; </w:delText>
        </w:r>
      </w:del>
      <w:ins w:id="269" w:author="BOUCADAIR Mohamed TGI/OLN" w:date="2020-11-23T14:12:00Z">
        <w:r w:rsidR="00A1772C">
          <w:rPr>
            <w:rFonts w:ascii="Courier New" w:hAnsi="Courier New" w:cs="Courier New"/>
            <w:lang w:val="en-GB"/>
          </w:rPr>
          <w:t>.</w:t>
        </w:r>
        <w:r w:rsidR="00A1772C" w:rsidRPr="000A045A">
          <w:rPr>
            <w:rFonts w:ascii="Courier New" w:hAnsi="Courier New" w:cs="Courier New"/>
            <w:lang w:val="en-GB"/>
          </w:rPr>
          <w:t xml:space="preserve"> </w:t>
        </w:r>
      </w:ins>
      <w:del w:id="270" w:author="BOUCADAIR Mohamed TGI/OLN" w:date="2020-11-23T14:12:00Z">
        <w:r w:rsidRPr="000A045A" w:rsidDel="00A1772C">
          <w:rPr>
            <w:rFonts w:ascii="Courier New" w:hAnsi="Courier New" w:cs="Courier New"/>
            <w:lang w:val="en-GB"/>
          </w:rPr>
          <w:delText xml:space="preserve">this </w:delText>
        </w:r>
      </w:del>
      <w:ins w:id="271" w:author="BOUCADAIR Mohamed TGI/OLN" w:date="2020-11-23T14:12:00Z">
        <w:r w:rsidR="00A1772C">
          <w:rPr>
            <w:rFonts w:ascii="Courier New" w:hAnsi="Courier New" w:cs="Courier New"/>
            <w:lang w:val="en-GB"/>
          </w:rPr>
          <w:t>T</w:t>
        </w:r>
        <w:r w:rsidR="00A1772C" w:rsidRPr="000A045A">
          <w:rPr>
            <w:rFonts w:ascii="Courier New" w:hAnsi="Courier New" w:cs="Courier New"/>
            <w:lang w:val="en-GB"/>
          </w:rPr>
          <w:t xml:space="preserve">his </w:t>
        </w:r>
      </w:ins>
      <w:r w:rsidRPr="000A045A">
        <w:rPr>
          <w:rFonts w:ascii="Courier New" w:hAnsi="Courier New" w:cs="Courier New"/>
          <w:lang w:val="en-GB"/>
        </w:rPr>
        <w:t>would typically be the GCS (which to perform its</w:t>
      </w:r>
    </w:p>
    <w:p w14:paraId="4F5BC87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function must know where the UA is, although C2 link outages do</w:t>
      </w:r>
    </w:p>
    <w:p w14:paraId="0F273E27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r w:rsidRPr="00F22550">
        <w:rPr>
          <w:rFonts w:ascii="Courier New" w:hAnsi="Courier New" w:cs="Courier New"/>
        </w:rPr>
        <w:t>occur).</w:t>
      </w:r>
    </w:p>
    <w:p w14:paraId="6F88105E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51E8DAD0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6D1F305B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608F083F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6A3C3605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22F1558E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p w14:paraId="1F6BE61B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19]</w:t>
      </w:r>
    </w:p>
    <w:p w14:paraId="09675229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5BC792C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1257031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F1E233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239754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 UA may have no means of sourcing RID information, in which case</w:t>
      </w:r>
    </w:p>
    <w:p w14:paraId="61551A8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the GCS must source it; this is typical under FAA NPRM Limited RID</w:t>
      </w:r>
    </w:p>
    <w:p w14:paraId="18E6AE6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proposed rules, which require providing the location of the GCS (not</w:t>
      </w:r>
    </w:p>
    <w:p w14:paraId="64BDF36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that of the UA).  In the extreme case, this could be the pilot using</w:t>
      </w:r>
    </w:p>
    <w:p w14:paraId="662F5031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a web browser/application to designate, to an UAS Service Supplier</w:t>
      </w:r>
    </w:p>
    <w:p w14:paraId="4024543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(USS) or other UTM entity, a time-bounded airspace volume in which an</w:t>
      </w:r>
    </w:p>
    <w:p w14:paraId="4CBFE22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operation will be conducted; this may impede disambiguation of ID if</w:t>
      </w:r>
    </w:p>
    <w:p w14:paraId="7854BF85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multiple UAS operate in the same or overlapping 4-D volumes.</w:t>
      </w:r>
    </w:p>
    <w:p w14:paraId="66445616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6A78519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 most cases in the near term, if the RID information is fed to the</w:t>
      </w:r>
    </w:p>
    <w:p w14:paraId="43A9FAA1" w14:textId="596203F7" w:rsidR="00F22550" w:rsidRPr="000A045A" w:rsidDel="00A1772C" w:rsidRDefault="00F22550" w:rsidP="00F22550">
      <w:pPr>
        <w:pStyle w:val="Textebrut"/>
        <w:rPr>
          <w:del w:id="272" w:author="BOUCADAIR Mohamed TGI/OLN" w:date="2020-11-23T14:13:00Z"/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Internet directly by the UA or GCS, the first hop data links will be</w:t>
      </w:r>
    </w:p>
    <w:p w14:paraId="6B00D790" w14:textId="0754C04D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</w:t>
      </w:r>
      <w:del w:id="273" w:author="BOUCADAIR Mohamed TGI/OLN" w:date="2020-11-23T14:13:00Z">
        <w:r w:rsidRPr="000A045A" w:rsidDel="00A1772C">
          <w:rPr>
            <w:rFonts w:ascii="Courier New" w:hAnsi="Courier New" w:cs="Courier New"/>
            <w:lang w:val="en-GB"/>
          </w:rPr>
          <w:delText xml:space="preserve">  </w:delText>
        </w:r>
      </w:del>
      <w:ins w:id="274" w:author="BOUCADAIR Mohamed TGI/OLN" w:date="2020-11-23T14:13:00Z">
        <w:r w:rsidR="00A1772C">
          <w:rPr>
            <w:rFonts w:ascii="Courier New" w:hAnsi="Courier New" w:cs="Courier New"/>
            <w:lang w:val="en-GB"/>
          </w:rPr>
          <w:t xml:space="preserve">, e.g., </w:t>
        </w:r>
      </w:ins>
      <w:r w:rsidRPr="000A045A">
        <w:rPr>
          <w:rFonts w:ascii="Courier New" w:hAnsi="Courier New" w:cs="Courier New"/>
          <w:lang w:val="en-GB"/>
        </w:rPr>
        <w:t xml:space="preserve">cellular Long Term Evolution (LTE) or </w:t>
      </w:r>
      <w:del w:id="275" w:author="BOUCADAIR Mohamed TGI/OLN" w:date="2020-11-23T14:12:00Z">
        <w:r w:rsidRPr="000A045A" w:rsidDel="00A1772C">
          <w:rPr>
            <w:rFonts w:ascii="Courier New" w:hAnsi="Courier New" w:cs="Courier New"/>
            <w:lang w:val="en-GB"/>
          </w:rPr>
          <w:delText>Wi-Fi</w:delText>
        </w:r>
      </w:del>
      <w:ins w:id="276" w:author="BOUCADAIR Mohamed TGI/OLN" w:date="2020-11-23T14:12:00Z">
        <w:r w:rsidR="00A1772C">
          <w:rPr>
            <w:rFonts w:ascii="Courier New" w:hAnsi="Courier New" w:cs="Courier New"/>
            <w:lang w:val="en-GB"/>
          </w:rPr>
          <w:t>WLAN</w:t>
        </w:r>
      </w:ins>
      <w:r w:rsidRPr="000A045A">
        <w:rPr>
          <w:rFonts w:ascii="Courier New" w:hAnsi="Courier New" w:cs="Courier New"/>
          <w:lang w:val="en-GB"/>
        </w:rPr>
        <w:t>, but provided the data</w:t>
      </w:r>
    </w:p>
    <w:p w14:paraId="1A5AB0CB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link can support at least UDP/IP and ideally also TCP/IP, its type is</w:t>
      </w:r>
    </w:p>
    <w:p w14:paraId="243D0A6E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generally immaterial to the higher layer protocols.  An UAS as the</w:t>
      </w:r>
    </w:p>
    <w:p w14:paraId="54C5D7A8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ultimate source of Network RID information feeds an USS acting as a</w:t>
      </w:r>
    </w:p>
    <w:p w14:paraId="44EF1CA0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Network RID Service Provider (Net-RID SP), which essentially proxies</w:t>
      </w:r>
    </w:p>
    <w:p w14:paraId="242A02BD" w14:textId="77777777" w:rsidR="00F22550" w:rsidRPr="000A045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for that and other sources; an observer or other ultimate consumer of</w:t>
      </w:r>
    </w:p>
    <w:p w14:paraId="7AB7D39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0A045A">
        <w:rPr>
          <w:rFonts w:ascii="Courier New" w:hAnsi="Courier New" w:cs="Courier New"/>
          <w:lang w:val="en-GB"/>
        </w:rPr>
        <w:t xml:space="preserve">   </w:t>
      </w:r>
      <w:r w:rsidRPr="004E1671">
        <w:rPr>
          <w:rFonts w:ascii="Courier New" w:hAnsi="Courier New" w:cs="Courier New"/>
          <w:lang w:val="en-GB"/>
        </w:rPr>
        <w:t>Network RID information obtains it from a Network RID Display</w:t>
      </w:r>
    </w:p>
    <w:p w14:paraId="793E2EC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Provider (Net-RID DP), which aggregates information from multiple</w:t>
      </w:r>
    </w:p>
    <w:p w14:paraId="6194CB1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Net-RID SPs to offer airspace Situational Awareness (SA) coverage of</w:t>
      </w:r>
    </w:p>
    <w:p w14:paraId="243F88D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 volume of interest.  Network RID Service and Display providers are</w:t>
      </w:r>
    </w:p>
    <w:p w14:paraId="3470AFD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expected to be implemented as servers in well-connected</w:t>
      </w:r>
    </w:p>
    <w:p w14:paraId="6217876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infrastructure, accessible via typical means such as web APIs/</w:t>
      </w:r>
    </w:p>
    <w:p w14:paraId="3BB162C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browsers.</w:t>
      </w:r>
    </w:p>
    <w:p w14:paraId="1F26BA7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BCC491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Network RID is the more flexible and less constrained of the defined</w:t>
      </w:r>
    </w:p>
    <w:p w14:paraId="571CB35F" w14:textId="77777777" w:rsidR="00F22550" w:rsidRPr="00D6012D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UAS RID means, but is only partially specified in [F3411-19].  </w:t>
      </w:r>
      <w:commentRangeStart w:id="277"/>
      <w:r w:rsidRPr="00D6012D">
        <w:rPr>
          <w:rFonts w:ascii="Courier New" w:hAnsi="Courier New" w:cs="Courier New"/>
          <w:lang w:val="en-GB"/>
        </w:rPr>
        <w:t>It is</w:t>
      </w:r>
    </w:p>
    <w:p w14:paraId="031A3050" w14:textId="77777777" w:rsidR="00F22550" w:rsidRPr="00D6012D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D6012D">
        <w:rPr>
          <w:rFonts w:ascii="Courier New" w:hAnsi="Courier New" w:cs="Courier New"/>
          <w:lang w:val="en-GB"/>
        </w:rPr>
        <w:t xml:space="preserve">   presumed that IETF efforts supporting Broadcast RID (see next</w:t>
      </w:r>
    </w:p>
    <w:p w14:paraId="1EBC16A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D6012D">
        <w:rPr>
          <w:rFonts w:ascii="Courier New" w:hAnsi="Courier New" w:cs="Courier New"/>
          <w:lang w:val="en-GB"/>
        </w:rPr>
        <w:t xml:space="preserve">   section) can be easily generalized for Network RID.</w:t>
      </w:r>
      <w:commentRangeEnd w:id="277"/>
      <w:r w:rsidR="00A1772C">
        <w:rPr>
          <w:rStyle w:val="Marquedecommentaire"/>
          <w:rFonts w:asciiTheme="minorHAnsi" w:hAnsiTheme="minorHAnsi"/>
        </w:rPr>
        <w:commentReference w:id="277"/>
      </w:r>
    </w:p>
    <w:p w14:paraId="30BDB0E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83778A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3.2.  Broadcast RID</w:t>
      </w:r>
    </w:p>
    <w:p w14:paraId="031CCBD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2C4552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x x  UA</w:t>
      </w:r>
    </w:p>
    <w:p w14:paraId="4103FB3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xxxxx</w:t>
      </w:r>
    </w:p>
    <w:p w14:paraId="50CA088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|</w:t>
      </w:r>
    </w:p>
    <w:p w14:paraId="71B51BA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|</w:t>
      </w:r>
    </w:p>
    <w:p w14:paraId="4BF2808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| app messages directly over one-way RF data link</w:t>
      </w:r>
    </w:p>
    <w:p w14:paraId="313990F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|</w:t>
      </w:r>
    </w:p>
    <w:p w14:paraId="087BFA8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|</w:t>
      </w:r>
    </w:p>
    <w:p w14:paraId="1745CA0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+</w:t>
      </w:r>
    </w:p>
    <w:p w14:paraId="6B63697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x</w:t>
      </w:r>
    </w:p>
    <w:p w14:paraId="5FD20A0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xxxxx</w:t>
      </w:r>
    </w:p>
    <w:p w14:paraId="17D72B2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x</w:t>
      </w:r>
    </w:p>
    <w:p w14:paraId="34A00A2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x</w:t>
      </w:r>
    </w:p>
    <w:p w14:paraId="7AB26BD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x x   Observer's device (e.g. smartphone)</w:t>
      </w:r>
    </w:p>
    <w:p w14:paraId="29DFB94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x   x</w:t>
      </w:r>
    </w:p>
    <w:p w14:paraId="06D385A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BBC101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   </w:t>
      </w:r>
      <w:commentRangeStart w:id="278"/>
      <w:r w:rsidRPr="004E1671">
        <w:rPr>
          <w:rFonts w:ascii="Courier New" w:hAnsi="Courier New" w:cs="Courier New"/>
          <w:lang w:val="en-GB"/>
        </w:rPr>
        <w:t>Figure 4: "Broadcast RID Information Flow"</w:t>
      </w:r>
      <w:commentRangeEnd w:id="278"/>
      <w:r w:rsidR="00A1772C">
        <w:rPr>
          <w:rStyle w:val="Marquedecommentaire"/>
          <w:rFonts w:asciiTheme="minorHAnsi" w:hAnsiTheme="minorHAnsi"/>
        </w:rPr>
        <w:commentReference w:id="278"/>
      </w:r>
    </w:p>
    <w:p w14:paraId="78C339A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4884F2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C526D8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13FC6F3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20]</w:t>
      </w:r>
    </w:p>
    <w:p w14:paraId="36C0575B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0BE41A4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48D1A01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CF75AF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869699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Note the absence of the Internet from this information flow sketch.</w:t>
      </w:r>
    </w:p>
    <w:p w14:paraId="6F04474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This is because Broadcast RID is one-way direct transmission of</w:t>
      </w:r>
    </w:p>
    <w:p w14:paraId="122F59F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application layer messages over a RF data link (without IP or other</w:t>
      </w:r>
    </w:p>
    <w:p w14:paraId="3D9A42C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middle layer protocols) from the UA to local Observer devices.</w:t>
      </w:r>
    </w:p>
    <w:p w14:paraId="62017A8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Internet connectivity is involved only in what the Observer chooses</w:t>
      </w:r>
    </w:p>
    <w:p w14:paraId="6DC7696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to do with the information received, such as verify signatures using</w:t>
      </w:r>
    </w:p>
    <w:p w14:paraId="1622BF9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 web based verifier service and look up information in registries</w:t>
      </w:r>
    </w:p>
    <w:p w14:paraId="4E1D391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using the UAS ID as the primary unique key.</w:t>
      </w:r>
    </w:p>
    <w:p w14:paraId="5224A98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389AA3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Broadcast RID is conceptually similar to Automatic Dependent</w:t>
      </w:r>
    </w:p>
    <w:p w14:paraId="3354D77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Surveillance - Broadcast (ADS-B).  However, for various technical and</w:t>
      </w:r>
    </w:p>
    <w:p w14:paraId="58DA493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other reasons, regulators including the EASA and FAA have not</w:t>
      </w:r>
    </w:p>
    <w:p w14:paraId="4936C4A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indicated intent to allow, and FAA has proposed explicitly to</w:t>
      </w:r>
    </w:p>
    <w:p w14:paraId="55230B1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prohibit, use of ADS-B for UAS RID.</w:t>
      </w:r>
    </w:p>
    <w:p w14:paraId="3C6C613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4D982B9" w14:textId="0D19633A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[F3411-19] specifies three Broadcast RID data links: Bluetooth 4.X</w:t>
      </w:r>
      <w:ins w:id="279" w:author="BOUCADAIR Mohamed TGI/OLN" w:date="2020-11-23T14:27:00Z">
        <w:r w:rsidR="00BD6F6B">
          <w:rPr>
            <w:rFonts w:ascii="Courier New" w:hAnsi="Courier New" w:cs="Courier New"/>
            <w:lang w:val="en-GB"/>
          </w:rPr>
          <w:t>,</w:t>
        </w:r>
      </w:ins>
      <w:del w:id="280" w:author="BOUCADAIR Mohamed TGI/OLN" w:date="2020-11-23T14:28:00Z">
        <w:r w:rsidRPr="004E1671" w:rsidDel="00BD6F6B">
          <w:rPr>
            <w:rFonts w:ascii="Courier New" w:hAnsi="Courier New" w:cs="Courier New"/>
            <w:lang w:val="en-GB"/>
          </w:rPr>
          <w:delText>;</w:delText>
        </w:r>
      </w:del>
    </w:p>
    <w:p w14:paraId="4778B897" w14:textId="4D92C048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Bluetooth 5.X Long Range</w:t>
      </w:r>
      <w:ins w:id="281" w:author="BOUCADAIR Mohamed TGI/OLN" w:date="2020-11-23T14:28:00Z">
        <w:r w:rsidR="00BD6F6B">
          <w:rPr>
            <w:rFonts w:ascii="Courier New" w:hAnsi="Courier New" w:cs="Courier New"/>
            <w:lang w:val="en-GB"/>
          </w:rPr>
          <w:t>,</w:t>
        </w:r>
      </w:ins>
      <w:del w:id="282" w:author="BOUCADAIR Mohamed TGI/OLN" w:date="2020-11-23T14:28:00Z">
        <w:r w:rsidRPr="004E1671" w:rsidDel="00BD6F6B">
          <w:rPr>
            <w:rFonts w:ascii="Courier New" w:hAnsi="Courier New" w:cs="Courier New"/>
            <w:lang w:val="en-GB"/>
          </w:rPr>
          <w:delText>;</w:delText>
        </w:r>
      </w:del>
      <w:r w:rsidRPr="004E1671">
        <w:rPr>
          <w:rFonts w:ascii="Courier New" w:hAnsi="Courier New" w:cs="Courier New"/>
          <w:lang w:val="en-GB"/>
        </w:rPr>
        <w:t xml:space="preserve"> and </w:t>
      </w:r>
      <w:del w:id="283" w:author="BOUCADAIR Mohamed TGI/OLN" w:date="2020-11-23T14:28:00Z">
        <w:r w:rsidRPr="004E1671" w:rsidDel="00BD6F6B">
          <w:rPr>
            <w:rFonts w:ascii="Courier New" w:hAnsi="Courier New" w:cs="Courier New"/>
            <w:lang w:val="en-GB"/>
          </w:rPr>
          <w:delText>Wi-Fi</w:delText>
        </w:r>
      </w:del>
      <w:ins w:id="284" w:author="BOUCADAIR Mohamed TGI/OLN" w:date="2020-11-23T14:28:00Z">
        <w:r w:rsidR="00BD6F6B">
          <w:rPr>
            <w:rFonts w:ascii="Courier New" w:hAnsi="Courier New" w:cs="Courier New"/>
            <w:lang w:val="en-GB"/>
          </w:rPr>
          <w:t>WLAN</w:t>
        </w:r>
      </w:ins>
      <w:r w:rsidRPr="004E1671">
        <w:rPr>
          <w:rFonts w:ascii="Courier New" w:hAnsi="Courier New" w:cs="Courier New"/>
          <w:lang w:val="en-GB"/>
        </w:rPr>
        <w:t xml:space="preserve"> with Neighbor Awareness</w:t>
      </w:r>
    </w:p>
    <w:p w14:paraId="7D4E5A5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Networking (NAN).  For compliance with [F3411-19], an UA must</w:t>
      </w:r>
    </w:p>
    <w:p w14:paraId="41EC7B2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broadcast (using advertisement mechanisms where no other option</w:t>
      </w:r>
    </w:p>
    <w:p w14:paraId="283D157B" w14:textId="7BD49AB6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supports broadcast) on at least one of these</w:t>
      </w:r>
      <w:ins w:id="285" w:author="BOUCADAIR Mohamed TGI/OLN" w:date="2020-11-23T14:28:00Z">
        <w:r w:rsidR="00BD6F6B">
          <w:rPr>
            <w:rFonts w:ascii="Courier New" w:hAnsi="Courier New" w:cs="Courier New"/>
            <w:lang w:val="en-GB"/>
          </w:rPr>
          <w:t>.</w:t>
        </w:r>
      </w:ins>
      <w:del w:id="286" w:author="BOUCADAIR Mohamed TGI/OLN" w:date="2020-11-23T14:28:00Z">
        <w:r w:rsidRPr="004E1671" w:rsidDel="00BD6F6B">
          <w:rPr>
            <w:rFonts w:ascii="Courier New" w:hAnsi="Courier New" w:cs="Courier New"/>
            <w:lang w:val="en-GB"/>
          </w:rPr>
          <w:delText>;</w:delText>
        </w:r>
      </w:del>
      <w:r w:rsidRPr="004E1671">
        <w:rPr>
          <w:rFonts w:ascii="Courier New" w:hAnsi="Courier New" w:cs="Courier New"/>
          <w:lang w:val="en-GB"/>
        </w:rPr>
        <w:t xml:space="preserve"> </w:t>
      </w:r>
      <w:del w:id="287" w:author="BOUCADAIR Mohamed TGI/OLN" w:date="2020-11-23T14:28:00Z">
        <w:r w:rsidRPr="004E1671" w:rsidDel="00BD6F6B">
          <w:rPr>
            <w:rFonts w:ascii="Courier New" w:hAnsi="Courier New" w:cs="Courier New"/>
            <w:lang w:val="en-GB"/>
          </w:rPr>
          <w:delText xml:space="preserve">if </w:delText>
        </w:r>
      </w:del>
      <w:ins w:id="288" w:author="BOUCADAIR Mohamed TGI/OLN" w:date="2020-11-23T14:28:00Z">
        <w:r w:rsidR="00BD6F6B">
          <w:rPr>
            <w:rFonts w:ascii="Courier New" w:hAnsi="Courier New" w:cs="Courier New"/>
            <w:lang w:val="en-GB"/>
          </w:rPr>
          <w:t>I</w:t>
        </w:r>
        <w:r w:rsidR="00BD6F6B" w:rsidRPr="004E1671">
          <w:rPr>
            <w:rFonts w:ascii="Courier New" w:hAnsi="Courier New" w:cs="Courier New"/>
            <w:lang w:val="en-GB"/>
          </w:rPr>
          <w:t xml:space="preserve">f </w:t>
        </w:r>
      </w:ins>
      <w:r w:rsidRPr="004E1671">
        <w:rPr>
          <w:rFonts w:ascii="Courier New" w:hAnsi="Courier New" w:cs="Courier New"/>
          <w:lang w:val="en-GB"/>
        </w:rPr>
        <w:t>broadcasting on</w:t>
      </w:r>
    </w:p>
    <w:p w14:paraId="4A6DDDC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Bluetooth 5.x, it is also required concurrently to do so on 4.x</w:t>
      </w:r>
    </w:p>
    <w:p w14:paraId="73E13FA7" w14:textId="75E3ED3E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(referred to in [F3411-19] as Bluetooth Legacy).  Future revisions</w:t>
      </w:r>
      <w:ins w:id="289" w:author="BOUCADAIR Mohamed TGI/OLN" w:date="2020-11-23T14:28:00Z">
        <w:r w:rsidR="00BD6F6B">
          <w:rPr>
            <w:rFonts w:ascii="Courier New" w:hAnsi="Courier New" w:cs="Courier New"/>
            <w:lang w:val="en-GB"/>
          </w:rPr>
          <w:t xml:space="preserve"> of </w:t>
        </w:r>
        <w:r w:rsidR="00BD6F6B" w:rsidRPr="004E1671">
          <w:rPr>
            <w:rFonts w:ascii="Courier New" w:hAnsi="Courier New" w:cs="Courier New"/>
            <w:lang w:val="en-GB"/>
          </w:rPr>
          <w:t>[F3411-19]</w:t>
        </w:r>
        <w:r w:rsidR="00BD6F6B">
          <w:rPr>
            <w:rFonts w:ascii="Courier New" w:hAnsi="Courier New" w:cs="Courier New"/>
            <w:lang w:val="en-GB"/>
          </w:rPr>
          <w:t xml:space="preserve"> </w:t>
        </w:r>
      </w:ins>
    </w:p>
    <w:p w14:paraId="2353E44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may allow other data links.</w:t>
      </w:r>
    </w:p>
    <w:p w14:paraId="64684B6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020CA2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The selection of the Broadcast media was driven by research into what</w:t>
      </w:r>
    </w:p>
    <w:p w14:paraId="54F885B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is commonly available on 'ground' units (smartphones and tablets) and</w:t>
      </w:r>
    </w:p>
    <w:p w14:paraId="5D2FDE1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what was found as prevalent or 'affordable' in UA.  Further, there</w:t>
      </w:r>
    </w:p>
    <w:p w14:paraId="1067A27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must be an Application Programming Interface (API) for the observer's</w:t>
      </w:r>
    </w:p>
    <w:p w14:paraId="72D0C37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receiving application to have access to these messages.  As yet only</w:t>
      </w:r>
    </w:p>
    <w:p w14:paraId="4DE6847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Bluetooth 4.X support is readily available, thus the current focus is</w:t>
      </w:r>
    </w:p>
    <w:p w14:paraId="1F74AEE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on working within the 26 byte limit of the Bluetooth 4.X "Broadcast</w:t>
      </w:r>
    </w:p>
    <w:p w14:paraId="5A66E6C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Frame" transmitted on beacon channels.  After nominal overheads, this</w:t>
      </w:r>
    </w:p>
    <w:p w14:paraId="38B03AB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limits the UAS ID string to a maximum length of 20 bytes, and</w:t>
      </w:r>
    </w:p>
    <w:p w14:paraId="5BC9FAF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precludes the same frame carrying position, velocity and other</w:t>
      </w:r>
    </w:p>
    <w:p w14:paraId="6EAE9AB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information that should be bound to the UAS ID, much less strong</w:t>
      </w:r>
    </w:p>
    <w:p w14:paraId="3B716FE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authentication data.  This requires segmentation ("paging") of longer</w:t>
      </w:r>
    </w:p>
    <w:p w14:paraId="09DE2D6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messages or message bundles ("Message Pack"), and/or correlation of</w:t>
      </w:r>
    </w:p>
    <w:p w14:paraId="2B80D5B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short messages (anticipated by ASTM to be done on the basis of</w:t>
      </w:r>
    </w:p>
    <w:p w14:paraId="089456C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Bluetooth 4 MAC address, which is weak and unverifiable).</w:t>
      </w:r>
    </w:p>
    <w:p w14:paraId="3DD2D79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CA53230" w14:textId="35274875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</w:t>
      </w:r>
      <w:del w:id="290" w:author="BOUCADAIR Mohamed TGI/OLN" w:date="2020-11-23T14:29:00Z">
        <w:r w:rsidRPr="004E1671" w:rsidDel="00BD6F6B">
          <w:rPr>
            <w:rFonts w:ascii="Courier New" w:hAnsi="Courier New" w:cs="Courier New"/>
            <w:lang w:val="en-GB"/>
          </w:rPr>
          <w:delText xml:space="preserve">[F3411-19] </w:delText>
        </w:r>
      </w:del>
      <w:r w:rsidRPr="004E1671">
        <w:rPr>
          <w:rFonts w:ascii="Courier New" w:hAnsi="Courier New" w:cs="Courier New"/>
          <w:lang w:val="en-GB"/>
        </w:rPr>
        <w:t>Broadcast RID specifies several message types</w:t>
      </w:r>
      <w:ins w:id="291" w:author="BOUCADAIR Mohamed TGI/OLN" w:date="2020-11-23T14:29:00Z">
        <w:r w:rsidR="00BD6F6B">
          <w:rPr>
            <w:rFonts w:ascii="Courier New" w:hAnsi="Courier New" w:cs="Courier New"/>
            <w:lang w:val="en-GB"/>
          </w:rPr>
          <w:t xml:space="preserve"> </w:t>
        </w:r>
        <w:r w:rsidR="00BD6F6B" w:rsidRPr="004E1671">
          <w:rPr>
            <w:rFonts w:ascii="Courier New" w:hAnsi="Courier New" w:cs="Courier New"/>
            <w:lang w:val="en-GB"/>
          </w:rPr>
          <w:t>[F3411-19]</w:t>
        </w:r>
      </w:ins>
      <w:r w:rsidRPr="004E1671">
        <w:rPr>
          <w:rFonts w:ascii="Courier New" w:hAnsi="Courier New" w:cs="Courier New"/>
          <w:lang w:val="en-GB"/>
        </w:rPr>
        <w:t>: Basic,</w:t>
      </w:r>
    </w:p>
    <w:p w14:paraId="48834B15" w14:textId="3F13785C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Location, Authentication, Self-ID, System</w:t>
      </w:r>
      <w:ins w:id="292" w:author="BOUCADAIR Mohamed TGI/OLN" w:date="2020-11-23T14:29:00Z">
        <w:r w:rsidR="00BD6F6B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and Operator ID.  To</w:t>
      </w:r>
    </w:p>
    <w:p w14:paraId="6FE430D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satisfy EASA and FAA proposed rules, all types are needed, except</w:t>
      </w:r>
    </w:p>
    <w:p w14:paraId="20322AC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Authentication and Self-ID.</w:t>
      </w:r>
    </w:p>
    <w:p w14:paraId="3FA0E8F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B172F0B" w14:textId="64A07EA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</w:t>
      </w:r>
      <w:del w:id="293" w:author="BOUCADAIR Mohamed TGI/OLN" w:date="2020-11-23T14:29:00Z">
        <w:r w:rsidRPr="004E1671" w:rsidDel="00BD6F6B">
          <w:rPr>
            <w:rFonts w:ascii="Courier New" w:hAnsi="Courier New" w:cs="Courier New"/>
            <w:lang w:val="en-GB"/>
          </w:rPr>
          <w:delText xml:space="preserve">[F3411-19] </w:delText>
        </w:r>
      </w:del>
      <w:r w:rsidRPr="004E1671">
        <w:rPr>
          <w:rFonts w:ascii="Courier New" w:hAnsi="Courier New" w:cs="Courier New"/>
          <w:lang w:val="en-GB"/>
        </w:rPr>
        <w:t>Broadcast RID specifies very few quantitative performance</w:t>
      </w:r>
    </w:p>
    <w:p w14:paraId="63747982" w14:textId="738F50D1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</w:t>
      </w:r>
      <w:r w:rsidR="00BD6F6B" w:rsidRPr="004E1671">
        <w:rPr>
          <w:rFonts w:ascii="Courier New" w:hAnsi="Courier New" w:cs="Courier New"/>
          <w:lang w:val="en-GB"/>
        </w:rPr>
        <w:t>R</w:t>
      </w:r>
      <w:r w:rsidRPr="004E1671">
        <w:rPr>
          <w:rFonts w:ascii="Courier New" w:hAnsi="Courier New" w:cs="Courier New"/>
          <w:lang w:val="en-GB"/>
        </w:rPr>
        <w:t>equirements</w:t>
      </w:r>
      <w:ins w:id="294" w:author="BOUCADAIR Mohamed TGI/OLN" w:date="2020-11-23T14:29:00Z">
        <w:r w:rsidR="00BD6F6B">
          <w:rPr>
            <w:rFonts w:ascii="Courier New" w:hAnsi="Courier New" w:cs="Courier New"/>
            <w:lang w:val="en-GB"/>
          </w:rPr>
          <w:t xml:space="preserve"> </w:t>
        </w:r>
        <w:r w:rsidR="00BD6F6B" w:rsidRPr="004E1671">
          <w:rPr>
            <w:rFonts w:ascii="Courier New" w:hAnsi="Courier New" w:cs="Courier New"/>
            <w:lang w:val="en-GB"/>
          </w:rPr>
          <w:t>[F3411-19]</w:t>
        </w:r>
      </w:ins>
      <w:r w:rsidRPr="004E1671">
        <w:rPr>
          <w:rFonts w:ascii="Courier New" w:hAnsi="Courier New" w:cs="Courier New"/>
          <w:lang w:val="en-GB"/>
        </w:rPr>
        <w:t>: static information must be transmitted at least once</w:t>
      </w:r>
    </w:p>
    <w:p w14:paraId="0666592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per 3 seconds; dynamic information (the Location message) must be</w:t>
      </w:r>
    </w:p>
    <w:p w14:paraId="1F7605D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DCB654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EF7EEB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88CB6BF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21]</w:t>
      </w:r>
    </w:p>
    <w:p w14:paraId="694B8AEF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121DF2F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21FE455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2B71E7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619228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transmitted at least once per second and be no older than one second</w:t>
      </w:r>
    </w:p>
    <w:p w14:paraId="7D4EB10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when sent.  [NPRM] proposes all information be sent at least once per</w:t>
      </w:r>
    </w:p>
    <w:p w14:paraId="4EEAD39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second.</w:t>
      </w:r>
    </w:p>
    <w:p w14:paraId="21C3B3D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BD778ED" w14:textId="2159AE11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</w:t>
      </w:r>
      <w:del w:id="295" w:author="BOUCADAIR Mohamed TGI/OLN" w:date="2020-11-23T14:30:00Z">
        <w:r w:rsidRPr="004E1671" w:rsidDel="00BD6F6B">
          <w:rPr>
            <w:rFonts w:ascii="Courier New" w:hAnsi="Courier New" w:cs="Courier New"/>
            <w:lang w:val="en-GB"/>
          </w:rPr>
          <w:delText xml:space="preserve">[F3411-19] </w:delText>
        </w:r>
      </w:del>
      <w:r w:rsidRPr="004E1671">
        <w:rPr>
          <w:rFonts w:ascii="Courier New" w:hAnsi="Courier New" w:cs="Courier New"/>
          <w:lang w:val="en-GB"/>
        </w:rPr>
        <w:t>Broadcast RID transmits all information as cleartext</w:t>
      </w:r>
    </w:p>
    <w:p w14:paraId="444707E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(ASCII or binary), so static IDs enable trivial correlation of</w:t>
      </w:r>
    </w:p>
    <w:p w14:paraId="7407AAE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patterns of use, unacceptable in many applications, e.g., package</w:t>
      </w:r>
    </w:p>
    <w:p w14:paraId="6533FBF0" w14:textId="6D812FF4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delivery routes of competitors</w:t>
      </w:r>
      <w:ins w:id="296" w:author="BOUCADAIR Mohamed TGI/OLN" w:date="2020-11-23T14:30:00Z">
        <w:r w:rsidR="00BD6F6B">
          <w:rPr>
            <w:rFonts w:ascii="Courier New" w:hAnsi="Courier New" w:cs="Courier New"/>
            <w:lang w:val="en-GB"/>
          </w:rPr>
          <w:t xml:space="preserve"> </w:t>
        </w:r>
        <w:r w:rsidR="00BD6F6B" w:rsidRPr="004E1671">
          <w:rPr>
            <w:rFonts w:ascii="Courier New" w:hAnsi="Courier New" w:cs="Courier New"/>
            <w:lang w:val="en-GB"/>
          </w:rPr>
          <w:t>[F3411-19]</w:t>
        </w:r>
      </w:ins>
      <w:r w:rsidRPr="004E1671">
        <w:rPr>
          <w:rFonts w:ascii="Courier New" w:hAnsi="Courier New" w:cs="Courier New"/>
          <w:lang w:val="en-GB"/>
        </w:rPr>
        <w:t>.</w:t>
      </w:r>
    </w:p>
    <w:p w14:paraId="165523F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B52A02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Any UA can assert any ID using the [F3411-19] required Basic ID</w:t>
      </w:r>
    </w:p>
    <w:p w14:paraId="0BD648E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message, which lacks any provisions for verification.  The Position/</w:t>
      </w:r>
    </w:p>
    <w:p w14:paraId="36B7151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Vector message likewise lacks provisions for verification, and does</w:t>
      </w:r>
    </w:p>
    <w:p w14:paraId="28AFF68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not contain the ID, so must be correlated somehow with a Basic ID</w:t>
      </w:r>
    </w:p>
    <w:p w14:paraId="0191929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message: the developers of [F3411-19] have suggested using the MAC</w:t>
      </w:r>
    </w:p>
    <w:p w14:paraId="48B1031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addresses on the Broadcast RID data link, but these may be randomized</w:t>
      </w:r>
    </w:p>
    <w:p w14:paraId="49CF921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by the operating system stack to avoid the adversarial correlation</w:t>
      </w:r>
    </w:p>
    <w:p w14:paraId="3B239B4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problems of static identifiers.</w:t>
      </w:r>
    </w:p>
    <w:p w14:paraId="6007B08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20B1EE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The [F3411-19] optional Authentication Message specifies framing for</w:t>
      </w:r>
    </w:p>
    <w:p w14:paraId="1FAE50A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authentication data, but does not specify any authentication method,</w:t>
      </w:r>
    </w:p>
    <w:p w14:paraId="7D59C9D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and the maximum length of the specified framing is too short for</w:t>
      </w:r>
    </w:p>
    <w:p w14:paraId="78A265B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conventional digital signatures and far too short for conventional</w:t>
      </w:r>
    </w:p>
    <w:p w14:paraId="092551D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certificates.  The one-way nature of Broadcast RID precludes</w:t>
      </w:r>
    </w:p>
    <w:p w14:paraId="77C13A4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challenge-response security protocols (e.g., observers sending nonces</w:t>
      </w:r>
    </w:p>
    <w:p w14:paraId="4AE6D20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to UA, to be returned in signed messages).  An observer would be</w:t>
      </w:r>
    </w:p>
    <w:p w14:paraId="1414FF3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seriously challenged to validate the asserted UAS ID or any other</w:t>
      </w:r>
    </w:p>
    <w:p w14:paraId="048E8C5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information about the UAS or its operator looked up therefrom.</w:t>
      </w:r>
    </w:p>
    <w:p w14:paraId="6BAA860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7E56D2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3.3.  USS in UTM and RID</w:t>
      </w:r>
    </w:p>
    <w:p w14:paraId="07992F2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AB20D8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UAS RID and UTM are complementary; Network RID is a UTM service.  The</w:t>
      </w:r>
    </w:p>
    <w:p w14:paraId="3BBD0C1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backbone of the UTM system is comprised of multiple USS: one or</w:t>
      </w:r>
    </w:p>
    <w:p w14:paraId="5E86B73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several per jurisdiction; some limited to a single jurisdiction,</w:t>
      </w:r>
    </w:p>
    <w:p w14:paraId="712F641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others spanning multiple jurisdictions.  USS also serve as the</w:t>
      </w:r>
    </w:p>
    <w:p w14:paraId="421EA4A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principal or perhaps the sole interface for operators and UAS into</w:t>
      </w:r>
    </w:p>
    <w:p w14:paraId="2C9FC22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the UTM environment.  Each operator subscribes to at least one USS.</w:t>
      </w:r>
    </w:p>
    <w:p w14:paraId="07E76AE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Each UAS is registered by its operator in at least one USS.  Each</w:t>
      </w:r>
    </w:p>
    <w:p w14:paraId="53FD87A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operational intent is submitted to one USS: if approved, that UAS and</w:t>
      </w:r>
    </w:p>
    <w:p w14:paraId="404AA43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operator can commence that operation; from this point until the end</w:t>
      </w:r>
    </w:p>
    <w:p w14:paraId="0A8A4D1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of the operation, status and location of that UAS must be reported to</w:t>
      </w:r>
    </w:p>
    <w:p w14:paraId="76BD0C6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that USS, which in turn provides information as needed about that</w:t>
      </w:r>
    </w:p>
    <w:p w14:paraId="4D92A8F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operator, UAS and operation into the UTM system and to Observers via</w:t>
      </w:r>
    </w:p>
    <w:p w14:paraId="0E68A67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Network RID.</w:t>
      </w:r>
    </w:p>
    <w:p w14:paraId="5FC7909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6034E9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USS provide services not limited to Network RID; indeed, the primary</w:t>
      </w:r>
    </w:p>
    <w:p w14:paraId="47E9FCB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USS function is deconfliction of airspace usage by different UAS and</w:t>
      </w:r>
    </w:p>
    <w:p w14:paraId="76911C32" w14:textId="10199503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other (e.g.</w:t>
      </w:r>
      <w:ins w:id="297" w:author="BOUCADAIR Mohamed TGI/OLN" w:date="2020-11-23T14:30:00Z">
        <w:r w:rsidR="00BD6F6B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manned aircraft, rocket launch) operations.  Most</w:t>
      </w:r>
    </w:p>
    <w:p w14:paraId="37F3A5F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deconfliction involving a given operation is hoped to be completed</w:t>
      </w:r>
    </w:p>
    <w:p w14:paraId="1932117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0D44F2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BEC837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B7C94AC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22]</w:t>
      </w:r>
    </w:p>
    <w:p w14:paraId="15604A8D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2A18C25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12E34EA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54D437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022348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prior to commencing that operation, and is called "strategic</w:t>
      </w:r>
    </w:p>
    <w:p w14:paraId="6B45E207" w14:textId="407640D3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deconfliction</w:t>
      </w:r>
      <w:del w:id="298" w:author="BOUCADAIR Mohamed TGI/OLN" w:date="2020-11-23T14:31:00Z">
        <w:r w:rsidRPr="004E1671" w:rsidDel="00BD6F6B">
          <w:rPr>
            <w:rFonts w:ascii="Courier New" w:hAnsi="Courier New" w:cs="Courier New"/>
            <w:lang w:val="en-GB"/>
          </w:rPr>
          <w:delText>.</w:delText>
        </w:r>
      </w:del>
      <w:r w:rsidRPr="004E1671">
        <w:rPr>
          <w:rFonts w:ascii="Courier New" w:hAnsi="Courier New" w:cs="Courier New"/>
          <w:lang w:val="en-GB"/>
        </w:rPr>
        <w:t>"</w:t>
      </w:r>
      <w:ins w:id="299" w:author="BOUCADAIR Mohamed TGI/OLN" w:date="2020-11-23T14:31:00Z">
        <w:r w:rsidR="00BD6F6B">
          <w:rPr>
            <w:rFonts w:ascii="Courier New" w:hAnsi="Courier New" w:cs="Courier New"/>
            <w:lang w:val="en-GB"/>
          </w:rPr>
          <w:t>.</w:t>
        </w:r>
      </w:ins>
      <w:r w:rsidRPr="004E1671">
        <w:rPr>
          <w:rFonts w:ascii="Courier New" w:hAnsi="Courier New" w:cs="Courier New"/>
          <w:lang w:val="en-GB"/>
        </w:rPr>
        <w:t xml:space="preserve">  If that fails, "tactical deconfliction" comes into</w:t>
      </w:r>
    </w:p>
    <w:p w14:paraId="72FD0F5D" w14:textId="003E472A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play</w:t>
      </w:r>
      <w:del w:id="300" w:author="BOUCADAIR Mohamed TGI/OLN" w:date="2020-11-24T08:03:00Z">
        <w:r w:rsidRPr="004E1671" w:rsidDel="00DE76D3">
          <w:rPr>
            <w:rFonts w:ascii="Courier New" w:hAnsi="Courier New" w:cs="Courier New"/>
            <w:lang w:val="en-GB"/>
          </w:rPr>
          <w:delText xml:space="preserve">; </w:delText>
        </w:r>
      </w:del>
      <w:ins w:id="301" w:author="BOUCADAIR Mohamed TGI/OLN" w:date="2020-11-24T08:03:00Z">
        <w:r w:rsidR="00DE76D3">
          <w:rPr>
            <w:rFonts w:ascii="Courier New" w:hAnsi="Courier New" w:cs="Courier New"/>
            <w:lang w:val="en-GB"/>
          </w:rPr>
          <w:t>.</w:t>
        </w:r>
        <w:r w:rsidR="00DE76D3" w:rsidRPr="004E1671">
          <w:rPr>
            <w:rFonts w:ascii="Courier New" w:hAnsi="Courier New" w:cs="Courier New"/>
            <w:lang w:val="en-GB"/>
          </w:rPr>
          <w:t xml:space="preserve"> </w:t>
        </w:r>
      </w:ins>
      <w:r w:rsidRPr="004E1671">
        <w:rPr>
          <w:rFonts w:ascii="Courier New" w:hAnsi="Courier New" w:cs="Courier New"/>
          <w:lang w:val="en-GB"/>
        </w:rPr>
        <w:t xml:space="preserve">ABDAA may not involve USS, but </w:t>
      </w:r>
      <w:r w:rsidRPr="00DE76D3">
        <w:rPr>
          <w:rFonts w:ascii="Courier New" w:hAnsi="Courier New" w:cs="Courier New"/>
          <w:lang w:val="en-GB"/>
        </w:rPr>
        <w:t>GBDAA</w:t>
      </w:r>
      <w:r w:rsidRPr="004E1671">
        <w:rPr>
          <w:rFonts w:ascii="Courier New" w:hAnsi="Courier New" w:cs="Courier New"/>
          <w:lang w:val="en-GB"/>
        </w:rPr>
        <w:t xml:space="preserve"> likely will.  Also,</w:t>
      </w:r>
    </w:p>
    <w:p w14:paraId="7143677B" w14:textId="4AC2403E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dynamic constraints (formerly UAS Volume Restrictions</w:t>
      </w:r>
      <w:del w:id="302" w:author="BOUCADAIR Mohamed TGI/OLN" w:date="2020-11-24T08:03:00Z">
        <w:r w:rsidRPr="004E1671" w:rsidDel="00DE76D3">
          <w:rPr>
            <w:rFonts w:ascii="Courier New" w:hAnsi="Courier New" w:cs="Courier New"/>
            <w:lang w:val="en-GB"/>
          </w:rPr>
          <w:delText>,</w:delText>
        </w:r>
      </w:del>
      <w:r w:rsidRPr="004E1671">
        <w:rPr>
          <w:rFonts w:ascii="Courier New" w:hAnsi="Courier New" w:cs="Courier New"/>
          <w:lang w:val="en-GB"/>
        </w:rPr>
        <w:t xml:space="preserve"> </w:t>
      </w:r>
      <w:ins w:id="303" w:author="BOUCADAIR Mohamed TGI/OLN" w:date="2020-11-24T08:03:00Z">
        <w:r w:rsidR="00DE76D3">
          <w:rPr>
            <w:rFonts w:ascii="Courier New" w:hAnsi="Courier New" w:cs="Courier New"/>
            <w:lang w:val="en-GB"/>
          </w:rPr>
          <w:t>(</w:t>
        </w:r>
      </w:ins>
      <w:r w:rsidRPr="004E1671">
        <w:rPr>
          <w:rFonts w:ascii="Courier New" w:hAnsi="Courier New" w:cs="Courier New"/>
          <w:lang w:val="en-GB"/>
        </w:rPr>
        <w:t>UVR</w:t>
      </w:r>
      <w:ins w:id="304" w:author="BOUCADAIR Mohamed TGI/OLN" w:date="2020-11-24T08:03:00Z">
        <w:r w:rsidR="00DE76D3">
          <w:rPr>
            <w:rFonts w:ascii="Courier New" w:hAnsi="Courier New" w:cs="Courier New"/>
            <w:lang w:val="en-GB"/>
          </w:rPr>
          <w:t>)</w:t>
        </w:r>
      </w:ins>
      <w:r w:rsidRPr="004E1671">
        <w:rPr>
          <w:rFonts w:ascii="Courier New" w:hAnsi="Courier New" w:cs="Courier New"/>
          <w:lang w:val="en-GB"/>
        </w:rPr>
        <w:t>) can be</w:t>
      </w:r>
    </w:p>
    <w:p w14:paraId="41E5CDE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necessitated by local emergencies, extreme weather, etc., specified</w:t>
      </w:r>
    </w:p>
    <w:p w14:paraId="2818BFE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by authorities on the ground and propagated in UTM.</w:t>
      </w:r>
    </w:p>
    <w:p w14:paraId="5886E87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A911E7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No role for USS in Broadcast RID is currently specified by regulators</w:t>
      </w:r>
    </w:p>
    <w:p w14:paraId="3C4B3B3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or [F3411-19].  However, USS are likely to serve as registries (or</w:t>
      </w:r>
    </w:p>
    <w:p w14:paraId="2D2A667F" w14:textId="53EF1F73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perhaps registrars) for UAS (and perhaps operators</w:t>
      </w:r>
      <w:del w:id="305" w:author="BOUCADAIR Mohamed TGI/OLN" w:date="2020-11-24T08:03:00Z">
        <w:r w:rsidRPr="004E1671" w:rsidDel="0027184D">
          <w:rPr>
            <w:rFonts w:ascii="Courier New" w:hAnsi="Courier New" w:cs="Courier New"/>
            <w:lang w:val="en-GB"/>
          </w:rPr>
          <w:delText xml:space="preserve">); </w:delText>
        </w:r>
      </w:del>
      <w:ins w:id="306" w:author="BOUCADAIR Mohamed TGI/OLN" w:date="2020-11-24T08:03:00Z">
        <w:r w:rsidR="0027184D" w:rsidRPr="004E1671">
          <w:rPr>
            <w:rFonts w:ascii="Courier New" w:hAnsi="Courier New" w:cs="Courier New"/>
            <w:lang w:val="en-GB"/>
          </w:rPr>
          <w:t>)</w:t>
        </w:r>
        <w:r w:rsidR="0027184D">
          <w:rPr>
            <w:rFonts w:ascii="Courier New" w:hAnsi="Courier New" w:cs="Courier New"/>
            <w:lang w:val="en-GB"/>
          </w:rPr>
          <w:t>.</w:t>
        </w:r>
        <w:r w:rsidR="0027184D" w:rsidRPr="004E1671">
          <w:rPr>
            <w:rFonts w:ascii="Courier New" w:hAnsi="Courier New" w:cs="Courier New"/>
            <w:lang w:val="en-GB"/>
          </w:rPr>
          <w:t xml:space="preserve"> </w:t>
        </w:r>
      </w:ins>
      <w:del w:id="307" w:author="BOUCADAIR Mohamed TGI/OLN" w:date="2020-11-24T08:03:00Z">
        <w:r w:rsidRPr="004E1671" w:rsidDel="0027184D">
          <w:rPr>
            <w:rFonts w:ascii="Courier New" w:hAnsi="Courier New" w:cs="Courier New"/>
            <w:lang w:val="en-GB"/>
          </w:rPr>
          <w:delText xml:space="preserve">if </w:delText>
        </w:r>
      </w:del>
      <w:ins w:id="308" w:author="BOUCADAIR Mohamed TGI/OLN" w:date="2020-11-24T08:03:00Z">
        <w:r w:rsidR="0027184D">
          <w:rPr>
            <w:rFonts w:ascii="Courier New" w:hAnsi="Courier New" w:cs="Courier New"/>
            <w:lang w:val="en-GB"/>
          </w:rPr>
          <w:t>I</w:t>
        </w:r>
        <w:r w:rsidR="0027184D" w:rsidRPr="004E1671">
          <w:rPr>
            <w:rFonts w:ascii="Courier New" w:hAnsi="Courier New" w:cs="Courier New"/>
            <w:lang w:val="en-GB"/>
          </w:rPr>
          <w:t xml:space="preserve">f </w:t>
        </w:r>
      </w:ins>
      <w:r w:rsidRPr="004E1671">
        <w:rPr>
          <w:rFonts w:ascii="Courier New" w:hAnsi="Courier New" w:cs="Courier New"/>
          <w:lang w:val="en-GB"/>
        </w:rPr>
        <w:t>so, USS will</w:t>
      </w:r>
    </w:p>
    <w:p w14:paraId="4EAAE99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have a role in all forms of RID.  Supplemental Data Service Providers</w:t>
      </w:r>
    </w:p>
    <w:p w14:paraId="0DD0C67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(SDSP) are also likely to find roles, not only in UTM as such but</w:t>
      </w:r>
    </w:p>
    <w:p w14:paraId="1D5B617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also in enhancing UAS RID and related services.  Whether USS, SDSP,</w:t>
      </w:r>
    </w:p>
    <w:p w14:paraId="55B69A3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etc. are involved or not, RID services, narrowly defined, provide</w:t>
      </w:r>
    </w:p>
    <w:p w14:paraId="59484D6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regulator specified identification information; more broadly defined,</w:t>
      </w:r>
    </w:p>
    <w:p w14:paraId="45CF806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RID services may leverage identification to facilitate related</w:t>
      </w:r>
    </w:p>
    <w:p w14:paraId="447DCA8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services or functions, likely beginning with V2X.</w:t>
      </w:r>
    </w:p>
    <w:p w14:paraId="28CF987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F1853D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3.4.  DRIP Focus</w:t>
      </w:r>
    </w:p>
    <w:p w14:paraId="23550D5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0ED78D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In addition to the gaps described above, there is a fundamental gap</w:t>
      </w:r>
    </w:p>
    <w:p w14:paraId="0142308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in almost all current or proposed regulations and technical standards</w:t>
      </w:r>
    </w:p>
    <w:p w14:paraId="634C125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for UAS RID.  As noted above, ID is not an end in itself, but a</w:t>
      </w:r>
    </w:p>
    <w:p w14:paraId="78678983" w14:textId="2DAE6B10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means.  </w:t>
      </w:r>
      <w:ins w:id="309" w:author="BOUCADAIR Mohamed TGI/OLN" w:date="2020-11-23T14:32:00Z">
        <w:r w:rsidR="00BD6F6B" w:rsidRPr="00D6012D">
          <w:rPr>
            <w:rFonts w:ascii="Courier New" w:hAnsi="Courier New" w:cs="Courier New"/>
            <w:lang w:val="en-GB"/>
          </w:rPr>
          <w:t xml:space="preserve">Documents such as </w:t>
        </w:r>
      </w:ins>
      <w:r w:rsidRPr="00D6012D">
        <w:rPr>
          <w:rFonts w:ascii="Courier New" w:hAnsi="Courier New" w:cs="Courier New"/>
          <w:lang w:val="en-GB"/>
        </w:rPr>
        <w:t>[F3411-19]</w:t>
      </w:r>
      <w:del w:id="310" w:author="BOUCADAIR Mohamed TGI/OLN" w:date="2020-11-23T14:32:00Z">
        <w:r w:rsidRPr="00D6012D" w:rsidDel="00BD6F6B">
          <w:rPr>
            <w:rFonts w:ascii="Courier New" w:hAnsi="Courier New" w:cs="Courier New"/>
            <w:lang w:val="en-GB"/>
          </w:rPr>
          <w:delText xml:space="preserve"> etc.</w:delText>
        </w:r>
      </w:del>
      <w:r w:rsidRPr="00D6012D">
        <w:rPr>
          <w:rFonts w:ascii="Courier New" w:hAnsi="Courier New" w:cs="Courier New"/>
          <w:lang w:val="en-GB"/>
        </w:rPr>
        <w:t xml:space="preserve">  </w:t>
      </w:r>
      <w:r w:rsidRPr="004E1671">
        <w:rPr>
          <w:rFonts w:ascii="Courier New" w:hAnsi="Courier New" w:cs="Courier New"/>
          <w:lang w:val="en-GB"/>
        </w:rPr>
        <w:t>provide very limited choices for an observer</w:t>
      </w:r>
    </w:p>
    <w:p w14:paraId="371354F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to communicate with the pilot, e.g., to request further information</w:t>
      </w:r>
    </w:p>
    <w:p w14:paraId="7BAF2A4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on the UAS operation or exit from an airspace volume in an emergency.</w:t>
      </w:r>
    </w:p>
    <w:p w14:paraId="09F58F2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The System Message provides the location of the pilot/GCS, so an</w:t>
      </w:r>
    </w:p>
    <w:p w14:paraId="2C81AF3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observer could physically go to the asserted location to look for the</w:t>
      </w:r>
    </w:p>
    <w:p w14:paraId="062AFDD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remote pilot; this is at best slow, and may not be feasible -- what</w:t>
      </w:r>
    </w:p>
    <w:p w14:paraId="3A57D69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if the pilot is on the opposite rim of a canyon, or there are</w:t>
      </w:r>
    </w:p>
    <w:p w14:paraId="56CFA03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multiple UAS operators to be contacted whose GCS all lie in different</w:t>
      </w:r>
    </w:p>
    <w:p w14:paraId="76423D8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directions from the Observer?  An observer with Internet connectivity</w:t>
      </w:r>
    </w:p>
    <w:p w14:paraId="663EBB2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and access privileges could look up operator PII in a registry, then</w:t>
      </w:r>
    </w:p>
    <w:p w14:paraId="0F9DDA9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call a phone number in hopes someone who can immediately influence</w:t>
      </w:r>
    </w:p>
    <w:p w14:paraId="35D7F1D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the UAS operation will answer promptly during that operation; this is</w:t>
      </w:r>
    </w:p>
    <w:p w14:paraId="386622F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unreliable.  Internet technologies can do much better than this.</w:t>
      </w:r>
    </w:p>
    <w:p w14:paraId="415857B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529D63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Thus complementing [F3411-19] with protocols enabling strong</w:t>
      </w:r>
    </w:p>
    <w:p w14:paraId="610C6B9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authentication, preserving operator privacy while enabling immediate</w:t>
      </w:r>
    </w:p>
    <w:p w14:paraId="3488C89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use of information by authorized parties, is critical to achieve</w:t>
      </w:r>
    </w:p>
    <w:p w14:paraId="7E8413E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widespread adoption of a RID system supporting safe and secure</w:t>
      </w:r>
    </w:p>
    <w:p w14:paraId="2BFD91D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operation of UAS.</w:t>
      </w:r>
    </w:p>
    <w:p w14:paraId="39CFB83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0DC210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DRIP will focus on making information obtained via UAS RID</w:t>
      </w:r>
    </w:p>
    <w:p w14:paraId="47EAEE3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immediately usable:</w:t>
      </w:r>
    </w:p>
    <w:p w14:paraId="1AC19F8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110E47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1.  by making it trustworthy (despite the severe constraints of</w:t>
      </w:r>
    </w:p>
    <w:p w14:paraId="50188EF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Broadcast RID);</w:t>
      </w:r>
    </w:p>
    <w:p w14:paraId="5931008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7EF203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BB4265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92FA63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Card, et al.               Expires 5 May 2021                  [Page 23]</w:t>
      </w:r>
    </w:p>
    <w:p w14:paraId="0408077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br w:type="page"/>
      </w:r>
    </w:p>
    <w:p w14:paraId="4313FDC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70FBC46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5AAD96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663BFA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2.  by enabling verification that an UAS is registered for RID, and</w:t>
      </w:r>
    </w:p>
    <w:p w14:paraId="3BBC451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if so, in which registry (for classification of trusted operators</w:t>
      </w:r>
    </w:p>
    <w:p w14:paraId="40B3012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on the basis of known registry vetting, even by observers lacking</w:t>
      </w:r>
    </w:p>
    <w:p w14:paraId="2E4137A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Internet connectivity at observation time);</w:t>
      </w:r>
    </w:p>
    <w:p w14:paraId="1700B16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0A2649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3.  by facilitating independent reports of UA aeronautical data</w:t>
      </w:r>
    </w:p>
    <w:p w14:paraId="40F9696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(location, velocity, etc.) to confirm or refute the operator</w:t>
      </w:r>
    </w:p>
    <w:p w14:paraId="3B4D032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self-reports upon which UAS RID and UTM tracking are based;</w:t>
      </w:r>
    </w:p>
    <w:p w14:paraId="1480047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E37C2F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4.  by enabling instant establishment, by authorized parties, of</w:t>
      </w:r>
    </w:p>
    <w:p w14:paraId="00BAC230" w14:textId="77777777" w:rsidR="00D6012D" w:rsidRDefault="00F22550" w:rsidP="00F22550">
      <w:pPr>
        <w:pStyle w:val="Textebrut"/>
        <w:rPr>
          <w:ins w:id="311" w:author="BOUCADAIR Mohamed TGI/OLN" w:date="2020-11-24T07:16:00Z"/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secure communications with the remote pilot.</w:t>
      </w:r>
    </w:p>
    <w:p w14:paraId="17B85B52" w14:textId="77777777" w:rsidR="00D6012D" w:rsidRDefault="00D6012D" w:rsidP="00F22550">
      <w:pPr>
        <w:pStyle w:val="Textebrut"/>
        <w:rPr>
          <w:ins w:id="312" w:author="BOUCADAIR Mohamed TGI/OLN" w:date="2020-11-24T07:16:00Z"/>
          <w:rFonts w:ascii="Courier New" w:hAnsi="Courier New" w:cs="Courier New"/>
          <w:lang w:val="en-GB"/>
        </w:rPr>
      </w:pPr>
    </w:p>
    <w:p w14:paraId="0C3E4124" w14:textId="16940EE4" w:rsidR="00F22550" w:rsidRPr="004E1671" w:rsidRDefault="00D6012D" w:rsidP="00F22550">
      <w:pPr>
        <w:pStyle w:val="Textebrut"/>
        <w:rPr>
          <w:rFonts w:ascii="Courier New" w:hAnsi="Courier New" w:cs="Courier New"/>
          <w:lang w:val="en-GB"/>
        </w:rPr>
      </w:pPr>
      <w:commentRangeStart w:id="313"/>
      <w:ins w:id="314" w:author="BOUCADAIR Mohamed TGI/OLN" w:date="2020-11-24T07:16:00Z">
        <w:r>
          <w:rPr>
            <w:rFonts w:ascii="Courier New" w:hAnsi="Courier New" w:cs="Courier New"/>
            <w:lang w:val="en-GB"/>
          </w:rPr>
          <w:t>xx</w:t>
        </w:r>
        <w:commentRangeEnd w:id="313"/>
        <w:r>
          <w:rPr>
            <w:rStyle w:val="Marquedecommentaire"/>
            <w:rFonts w:asciiTheme="minorHAnsi" w:hAnsiTheme="minorHAnsi"/>
          </w:rPr>
          <w:commentReference w:id="313"/>
        </w:r>
      </w:ins>
    </w:p>
    <w:p w14:paraId="4B55AE4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10C06C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4.  Requirements</w:t>
      </w:r>
    </w:p>
    <w:p w14:paraId="356DCFF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0D053B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4.1.  General</w:t>
      </w:r>
    </w:p>
    <w:p w14:paraId="63280ED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2CDF78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GEN-1   Provable Ownership: </w:t>
      </w:r>
      <w:commentRangeStart w:id="315"/>
      <w:r w:rsidRPr="004E1671">
        <w:rPr>
          <w:rFonts w:ascii="Courier New" w:hAnsi="Courier New" w:cs="Courier New"/>
          <w:lang w:val="en-GB"/>
        </w:rPr>
        <w:t xml:space="preserve">DRIP </w:t>
      </w:r>
      <w:commentRangeEnd w:id="315"/>
      <w:r w:rsidR="00B8578B">
        <w:rPr>
          <w:rStyle w:val="Marquedecommentaire"/>
          <w:rFonts w:asciiTheme="minorHAnsi" w:hAnsiTheme="minorHAnsi"/>
        </w:rPr>
        <w:commentReference w:id="315"/>
      </w:r>
      <w:r w:rsidRPr="004E1671">
        <w:rPr>
          <w:rFonts w:ascii="Courier New" w:hAnsi="Courier New" w:cs="Courier New"/>
          <w:lang w:val="en-GB"/>
        </w:rPr>
        <w:t>MUST enable verification that the</w:t>
      </w:r>
    </w:p>
    <w:p w14:paraId="029E542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UAS ID asserted in the Basic ID message is that of the actual</w:t>
      </w:r>
    </w:p>
    <w:p w14:paraId="0F0E5E84" w14:textId="79746E5D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current sender of the message (i.e.</w:t>
      </w:r>
      <w:ins w:id="316" w:author="BOUCADAIR Mohamed TGI/OLN" w:date="2020-11-23T14:34:00Z">
        <w:r w:rsidR="00F50741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the message is not a</w:t>
      </w:r>
    </w:p>
    <w:p w14:paraId="354CB058" w14:textId="56D6AF80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replay attack or other spoof, authenticating</w:t>
      </w:r>
      <w:ins w:id="317" w:author="BOUCADAIR Mohamed TGI/OLN" w:date="2020-11-23T14:34:00Z">
        <w:r w:rsidR="00F50741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e.g.</w:t>
      </w:r>
      <w:ins w:id="318" w:author="BOUCADAIR Mohamed TGI/OLN" w:date="2020-11-23T14:34:00Z">
        <w:r w:rsidR="00F50741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by</w:t>
      </w:r>
    </w:p>
    <w:p w14:paraId="5A15E7E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verifying an asymmetric cryptographic signature using a</w:t>
      </w:r>
    </w:p>
    <w:p w14:paraId="156E4AC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sender provided public key from which the asserted ID can be</w:t>
      </w:r>
    </w:p>
    <w:p w14:paraId="4337A78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at least partially derived), even on an observer device</w:t>
      </w:r>
    </w:p>
    <w:p w14:paraId="4922F42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lacking Internet connectivity at the time of observation.</w:t>
      </w:r>
    </w:p>
    <w:p w14:paraId="5CFE788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961C70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GEN-2   Provable Binding: DRIP MUST enable binding all other</w:t>
      </w:r>
    </w:p>
    <w:p w14:paraId="271C388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[F3411-19] messages from the same actual current sender to</w:t>
      </w:r>
    </w:p>
    <w:p w14:paraId="00B21BC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the UAS ID asserted in the Basic ID message.</w:t>
      </w:r>
    </w:p>
    <w:p w14:paraId="4BDFFDE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B1D512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GEN-3   Provable Registration: DRIP MUST enable verification that the</w:t>
      </w:r>
    </w:p>
    <w:p w14:paraId="5EBE30B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UAS ID is in a registry and identification of which one, even</w:t>
      </w:r>
    </w:p>
    <w:p w14:paraId="41607CB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on an observer device lacking Internet connectivity at the</w:t>
      </w:r>
    </w:p>
    <w:p w14:paraId="2D9DE30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time of observation; with UAS ID Type 3, the same sender may</w:t>
      </w:r>
    </w:p>
    <w:p w14:paraId="1D1A8BB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have multiple IDs, potentially in different registries, but</w:t>
      </w:r>
    </w:p>
    <w:p w14:paraId="1E6F742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each ID must clearly indicate in which registry it can be</w:t>
      </w:r>
    </w:p>
    <w:p w14:paraId="34C6DEB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found.</w:t>
      </w:r>
    </w:p>
    <w:p w14:paraId="4C5C072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18C0F4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GEN-4   Readability: DRIP MUST enable information (regulation</w:t>
      </w:r>
    </w:p>
    <w:p w14:paraId="75321C8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required elements, whether sent via UAS RID or looked up in</w:t>
      </w:r>
    </w:p>
    <w:p w14:paraId="1E7C96A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registries) to be read and utilized by both humans and</w:t>
      </w:r>
    </w:p>
    <w:p w14:paraId="2CAC213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software.</w:t>
      </w:r>
    </w:p>
    <w:p w14:paraId="62831CA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AF0606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GEN-5   Gateway: DRIP MUST enable Broadcast RID to Network RID</w:t>
      </w:r>
    </w:p>
    <w:p w14:paraId="52AE5E4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application layer gateways to stamp messages with precise</w:t>
      </w:r>
    </w:p>
    <w:p w14:paraId="066398F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date/time received and receiver location, then relay them to</w:t>
      </w:r>
    </w:p>
    <w:p w14:paraId="35F121E3" w14:textId="0517AFCD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a network service (e.g.</w:t>
      </w:r>
      <w:ins w:id="319" w:author="BOUCADAIR Mohamed TGI/OLN" w:date="2020-11-23T14:34:00Z">
        <w:r w:rsidR="00F50741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 SDSP or distributed ledger), to</w:t>
      </w:r>
    </w:p>
    <w:p w14:paraId="7EADE497" w14:textId="4086C02A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support three objectives: </w:t>
      </w:r>
      <w:ins w:id="320" w:author="BOUCADAIR Mohamed TGI/OLN" w:date="2020-11-23T14:35:00Z">
        <w:r w:rsidR="00F50741">
          <w:rPr>
            <w:rFonts w:ascii="Courier New" w:hAnsi="Courier New" w:cs="Courier New"/>
            <w:lang w:val="en-GB"/>
          </w:rPr>
          <w:t xml:space="preserve">(1) </w:t>
        </w:r>
      </w:ins>
      <w:r w:rsidRPr="004E1671">
        <w:rPr>
          <w:rFonts w:ascii="Courier New" w:hAnsi="Courier New" w:cs="Courier New"/>
          <w:lang w:val="en-GB"/>
        </w:rPr>
        <w:t>mark up a RID message with where</w:t>
      </w:r>
    </w:p>
    <w:p w14:paraId="702780F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and when it was actually received (which may agree or</w:t>
      </w:r>
    </w:p>
    <w:p w14:paraId="368B9DB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52E0D1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2B8C0C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4C8B6E9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24]</w:t>
      </w:r>
    </w:p>
    <w:p w14:paraId="131DE509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7CE83C5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745EFC8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B0A2EF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0B9946C" w14:textId="2CA5920D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disagree with the self-report in the set of messages)</w:t>
      </w:r>
      <w:ins w:id="321" w:author="BOUCADAIR Mohamed TGI/OLN" w:date="2020-11-23T14:35:00Z">
        <w:r w:rsidR="00F50741">
          <w:rPr>
            <w:rFonts w:ascii="Courier New" w:hAnsi="Courier New" w:cs="Courier New"/>
            <w:lang w:val="en-GB"/>
          </w:rPr>
          <w:t>, (2)</w:t>
        </w:r>
      </w:ins>
      <w:del w:id="322" w:author="BOUCADAIR Mohamed TGI/OLN" w:date="2020-11-23T14:35:00Z">
        <w:r w:rsidRPr="004E1671" w:rsidDel="00F50741">
          <w:rPr>
            <w:rFonts w:ascii="Courier New" w:hAnsi="Courier New" w:cs="Courier New"/>
            <w:lang w:val="en-GB"/>
          </w:rPr>
          <w:delText>;</w:delText>
        </w:r>
      </w:del>
      <w:r w:rsidRPr="004E1671">
        <w:rPr>
          <w:rFonts w:ascii="Courier New" w:hAnsi="Courier New" w:cs="Courier New"/>
          <w:lang w:val="en-GB"/>
        </w:rPr>
        <w:t xml:space="preserve"> defend</w:t>
      </w:r>
    </w:p>
    <w:p w14:paraId="7A7FDE74" w14:textId="57D6C38A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against replay attacks</w:t>
      </w:r>
      <w:ins w:id="323" w:author="BOUCADAIR Mohamed TGI/OLN" w:date="2020-11-23T14:35:00Z">
        <w:r w:rsidR="00F50741">
          <w:rPr>
            <w:rFonts w:ascii="Courier New" w:hAnsi="Courier New" w:cs="Courier New"/>
            <w:lang w:val="en-GB"/>
          </w:rPr>
          <w:t>,</w:t>
        </w:r>
      </w:ins>
      <w:del w:id="324" w:author="BOUCADAIR Mohamed TGI/OLN" w:date="2020-11-23T14:35:00Z">
        <w:r w:rsidRPr="004E1671" w:rsidDel="00F50741">
          <w:rPr>
            <w:rFonts w:ascii="Courier New" w:hAnsi="Courier New" w:cs="Courier New"/>
            <w:lang w:val="en-GB"/>
          </w:rPr>
          <w:delText>;</w:delText>
        </w:r>
      </w:del>
      <w:r w:rsidRPr="004E1671">
        <w:rPr>
          <w:rFonts w:ascii="Courier New" w:hAnsi="Courier New" w:cs="Courier New"/>
          <w:lang w:val="en-GB"/>
        </w:rPr>
        <w:t xml:space="preserve"> and </w:t>
      </w:r>
      <w:ins w:id="325" w:author="BOUCADAIR Mohamed TGI/OLN" w:date="2020-11-23T14:35:00Z">
        <w:r w:rsidR="00F50741">
          <w:rPr>
            <w:rFonts w:ascii="Courier New" w:hAnsi="Courier New" w:cs="Courier New"/>
            <w:lang w:val="en-GB"/>
          </w:rPr>
          <w:t xml:space="preserve">(3) </w:t>
        </w:r>
      </w:ins>
      <w:r w:rsidRPr="004E1671">
        <w:rPr>
          <w:rFonts w:ascii="Courier New" w:hAnsi="Courier New" w:cs="Courier New"/>
          <w:lang w:val="en-GB"/>
        </w:rPr>
        <w:t>support optional SDSP services</w:t>
      </w:r>
    </w:p>
    <w:p w14:paraId="1686059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such as multilateration (to complement UAS position self-</w:t>
      </w:r>
    </w:p>
    <w:p w14:paraId="2E908E9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reports with independent measurements).</w:t>
      </w:r>
    </w:p>
    <w:p w14:paraId="7ABA83C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05D619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GEN-6   Finger: DRIP MUST enable dynamically establishing, with AAA,</w:t>
      </w:r>
    </w:p>
    <w:p w14:paraId="7976065E" w14:textId="084504B2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per policy, </w:t>
      </w:r>
      <w:del w:id="326" w:author="BOUCADAIR Mohamed TGI/OLN" w:date="2020-11-23T14:36:00Z">
        <w:r w:rsidRPr="004E1671" w:rsidDel="00F50741">
          <w:rPr>
            <w:rFonts w:ascii="Courier New" w:hAnsi="Courier New" w:cs="Courier New"/>
            <w:lang w:val="en-GB"/>
          </w:rPr>
          <w:delText xml:space="preserve">end </w:delText>
        </w:r>
      </w:del>
      <w:ins w:id="327" w:author="BOUCADAIR Mohamed TGI/OLN" w:date="2020-11-23T14:36:00Z">
        <w:r w:rsidR="00F50741" w:rsidRPr="004E1671">
          <w:rPr>
            <w:rFonts w:ascii="Courier New" w:hAnsi="Courier New" w:cs="Courier New"/>
            <w:lang w:val="en-GB"/>
          </w:rPr>
          <w:t>end</w:t>
        </w:r>
        <w:r w:rsidR="00F50741">
          <w:rPr>
            <w:rFonts w:ascii="Courier New" w:hAnsi="Courier New" w:cs="Courier New"/>
            <w:lang w:val="en-GB"/>
          </w:rPr>
          <w:t>-</w:t>
        </w:r>
      </w:ins>
      <w:del w:id="328" w:author="BOUCADAIR Mohamed TGI/OLN" w:date="2020-11-23T14:36:00Z">
        <w:r w:rsidRPr="004E1671" w:rsidDel="00F50741">
          <w:rPr>
            <w:rFonts w:ascii="Courier New" w:hAnsi="Courier New" w:cs="Courier New"/>
            <w:lang w:val="en-GB"/>
          </w:rPr>
          <w:delText xml:space="preserve">to </w:delText>
        </w:r>
      </w:del>
      <w:ins w:id="329" w:author="BOUCADAIR Mohamed TGI/OLN" w:date="2020-11-23T14:36:00Z">
        <w:r w:rsidR="00F50741" w:rsidRPr="004E1671">
          <w:rPr>
            <w:rFonts w:ascii="Courier New" w:hAnsi="Courier New" w:cs="Courier New"/>
            <w:lang w:val="en-GB"/>
          </w:rPr>
          <w:t>to</w:t>
        </w:r>
        <w:r w:rsidR="00F50741">
          <w:rPr>
            <w:rFonts w:ascii="Courier New" w:hAnsi="Courier New" w:cs="Courier New"/>
            <w:lang w:val="en-GB"/>
          </w:rPr>
          <w:t>-</w:t>
        </w:r>
      </w:ins>
      <w:r w:rsidRPr="004E1671">
        <w:rPr>
          <w:rFonts w:ascii="Courier New" w:hAnsi="Courier New" w:cs="Courier New"/>
          <w:lang w:val="en-GB"/>
        </w:rPr>
        <w:t>end strongly encrypted communications with</w:t>
      </w:r>
    </w:p>
    <w:p w14:paraId="3FDF318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the UAS RID sender and entities looked up from the UAS ID,</w:t>
      </w:r>
    </w:p>
    <w:p w14:paraId="707C82D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including at least the remote pilot and USS.</w:t>
      </w:r>
    </w:p>
    <w:p w14:paraId="73B3D6F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54B3E9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GEN-7   QoS: DRIP MUST enable policy based specification of</w:t>
      </w:r>
    </w:p>
    <w:p w14:paraId="42ADE85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performance and reliability parameters, such as maximum</w:t>
      </w:r>
    </w:p>
    <w:p w14:paraId="24B86E7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message transmission intervals and delivery latencies.</w:t>
      </w:r>
    </w:p>
    <w:p w14:paraId="5272789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C88020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GEN-8   Mobility: DRIP MUST support physical and logical mobility of</w:t>
      </w:r>
    </w:p>
    <w:p w14:paraId="58C2BEF4" w14:textId="5AD1D078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UA, GCS</w:t>
      </w:r>
      <w:ins w:id="330" w:author="BOUCADAIR Mohamed TGI/OLN" w:date="2020-11-23T14:36:00Z">
        <w:r w:rsidR="00F50741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and Observers.  DRIP SHOULD support mobility of</w:t>
      </w:r>
    </w:p>
    <w:p w14:paraId="42246C8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essentially all participating nodes (UA, GCS, Observers, Net-</w:t>
      </w:r>
    </w:p>
    <w:p w14:paraId="0A639737" w14:textId="3E376116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RID SP, Net-RID DP, Private Registry, </w:t>
      </w:r>
      <w:ins w:id="331" w:author="BOUCADAIR Mohamed TGI/OLN" w:date="2020-11-23T14:36:00Z">
        <w:r w:rsidR="00F50741">
          <w:rPr>
            <w:rFonts w:ascii="Courier New" w:hAnsi="Courier New" w:cs="Courier New"/>
            <w:lang w:val="en-GB"/>
          </w:rPr>
          <w:t xml:space="preserve">and </w:t>
        </w:r>
      </w:ins>
      <w:r w:rsidRPr="004E1671">
        <w:rPr>
          <w:rFonts w:ascii="Courier New" w:hAnsi="Courier New" w:cs="Courier New"/>
          <w:lang w:val="en-GB"/>
        </w:rPr>
        <w:t>SDSP).</w:t>
      </w:r>
    </w:p>
    <w:p w14:paraId="29ACC03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357EB4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GEN-9   Multihoming: DRIP MUST support multihoming of UA and GCS, for</w:t>
      </w:r>
    </w:p>
    <w:p w14:paraId="3EE9098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make-before-break smooth handoff and resiliency against path/</w:t>
      </w:r>
    </w:p>
    <w:p w14:paraId="0D2090D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link failure.  DRIP SHOULD support multihoming of essentially</w:t>
      </w:r>
    </w:p>
    <w:p w14:paraId="35612C1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all participating nodes.</w:t>
      </w:r>
    </w:p>
    <w:p w14:paraId="6BE48F9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A64B67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GEN-10  Multicast: DRIP SHOULD support multicast for efficient and</w:t>
      </w:r>
    </w:p>
    <w:p w14:paraId="44B9F3B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flexible publish-subscribe notifications, e.g., of UAS</w:t>
      </w:r>
    </w:p>
    <w:p w14:paraId="2CC680B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reporting positions in designated airspace volumes.</w:t>
      </w:r>
    </w:p>
    <w:p w14:paraId="5644441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3F52A3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GEN-11  Management: DRIP SHOULD support monitoring of the health and</w:t>
      </w:r>
    </w:p>
    <w:p w14:paraId="3F61E74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coverage of Broadcast and Network RID services.</w:t>
      </w:r>
    </w:p>
    <w:p w14:paraId="29F2AAC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D8F0E5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Requirements imposed either by regulation or [F3411-19] are not</w:t>
      </w:r>
    </w:p>
    <w:p w14:paraId="54258B8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reiterated here, but drive many of the numbered requirements listed</w:t>
      </w:r>
    </w:p>
    <w:p w14:paraId="3F6679C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here.  The [NPRM] regulatory QoS requirement currently would be</w:t>
      </w:r>
    </w:p>
    <w:p w14:paraId="595BC3C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satisfied by ensuring information refresh rates of at least 1 Hertz,</w:t>
      </w:r>
    </w:p>
    <w:p w14:paraId="3072915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with latencies no greater than 1 second, at least 80% of the time,</w:t>
      </w:r>
    </w:p>
    <w:p w14:paraId="363FA87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but these numbers may vary between jurisdictions and over time.  So</w:t>
      </w:r>
    </w:p>
    <w:p w14:paraId="432E33C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instead the DRIP QoS requirement is that performance, reliability,</w:t>
      </w:r>
    </w:p>
    <w:p w14:paraId="5E85E1C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etc. parameters be user policy specifiable, which does not imply</w:t>
      </w:r>
    </w:p>
    <w:p w14:paraId="5133E39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satisfiable in all cases, but (especially together with the</w:t>
      </w:r>
    </w:p>
    <w:p w14:paraId="4EADFBB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management requirement) implies that when specifications are not met,</w:t>
      </w:r>
    </w:p>
    <w:p w14:paraId="039E13E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appropriate parties are notified.  The "provable ownership"</w:t>
      </w:r>
    </w:p>
    <w:p w14:paraId="626EC49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requirement addresses the possibility that the actual sender is not</w:t>
      </w:r>
    </w:p>
    <w:p w14:paraId="4E787A65" w14:textId="6D946C7F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the claimed sender (i.e.</w:t>
      </w:r>
      <w:ins w:id="332" w:author="BOUCADAIR Mohamed TGI/OLN" w:date="2020-11-23T14:36:00Z">
        <w:r w:rsidR="00F50741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is a spoofer).  The "provable binding"</w:t>
      </w:r>
    </w:p>
    <w:p w14:paraId="7EFC4E9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requirement addresses the MAC address correlation problem of</w:t>
      </w:r>
    </w:p>
    <w:p w14:paraId="306068F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[F3411-19] noted above.  The "provable registration" requirement may</w:t>
      </w:r>
    </w:p>
    <w:p w14:paraId="7DA7079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impose burdens not only on the UAS sender and the Observer's</w:t>
      </w:r>
    </w:p>
    <w:p w14:paraId="0BDC345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receiver, but also on the registry; yet it cannot depend upon the</w:t>
      </w:r>
    </w:p>
    <w:p w14:paraId="19D0652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AC4DBC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D2F9ED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6ED26DF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25]</w:t>
      </w:r>
    </w:p>
    <w:p w14:paraId="12F91C85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79C7D62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0270A7F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6E7542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394AF0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Observer being able to contact the registry at the time of observing</w:t>
      </w:r>
    </w:p>
    <w:p w14:paraId="5A0B228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the UA.  The "readability" requirement may involve machine assisted</w:t>
      </w:r>
    </w:p>
    <w:p w14:paraId="7838EC29" w14:textId="4CDFC751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format conversions, e.g.</w:t>
      </w:r>
      <w:ins w:id="333" w:author="BOUCADAIR Mohamed TGI/OLN" w:date="2020-11-24T07:17:00Z">
        <w:r w:rsidR="00D6012D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from binary encodings.  The "gateway"</w:t>
      </w:r>
    </w:p>
    <w:p w14:paraId="3AC8CD8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requirement is the only instance in which DRIP transports [F3411-19]</w:t>
      </w:r>
    </w:p>
    <w:p w14:paraId="44820FA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messages; most of DRIP pertains to the authentication of such</w:t>
      </w:r>
    </w:p>
    <w:p w14:paraId="4C9F88C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messages and the identifier carried within them.</w:t>
      </w:r>
    </w:p>
    <w:p w14:paraId="1F4F37F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D22303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4.2.  Identifier</w:t>
      </w:r>
    </w:p>
    <w:p w14:paraId="63A02D4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2F6F131" w14:textId="6C22119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ID-1  Length: </w:t>
      </w:r>
      <w:commentRangeStart w:id="334"/>
      <w:r w:rsidRPr="004E1671">
        <w:rPr>
          <w:rFonts w:ascii="Courier New" w:hAnsi="Courier New" w:cs="Courier New"/>
          <w:lang w:val="en-GB"/>
        </w:rPr>
        <w:t>The DRIP (UAS) entity (remote) identifier</w:t>
      </w:r>
      <w:commentRangeEnd w:id="334"/>
      <w:r w:rsidR="00893ED2">
        <w:rPr>
          <w:rStyle w:val="Marquedecommentaire"/>
          <w:rFonts w:asciiTheme="minorHAnsi" w:hAnsiTheme="minorHAnsi"/>
        </w:rPr>
        <w:commentReference w:id="334"/>
      </w:r>
      <w:r w:rsidRPr="004E1671">
        <w:rPr>
          <w:rFonts w:ascii="Courier New" w:hAnsi="Courier New" w:cs="Courier New"/>
          <w:lang w:val="en-GB"/>
        </w:rPr>
        <w:t xml:space="preserve"> </w:t>
      </w:r>
      <w:del w:id="335" w:author="BOUCADAIR Mohamed TGI/OLN" w:date="2020-11-24T07:18:00Z">
        <w:r w:rsidRPr="004E1671" w:rsidDel="00893ED2">
          <w:rPr>
            <w:rFonts w:ascii="Courier New" w:hAnsi="Courier New" w:cs="Courier New"/>
            <w:lang w:val="en-GB"/>
          </w:rPr>
          <w:delText xml:space="preserve">must </w:delText>
        </w:r>
      </w:del>
      <w:ins w:id="336" w:author="BOUCADAIR Mohamed TGI/OLN" w:date="2020-11-24T07:18:00Z">
        <w:r w:rsidR="00893ED2">
          <w:rPr>
            <w:rFonts w:ascii="Courier New" w:hAnsi="Courier New" w:cs="Courier New"/>
            <w:lang w:val="en-GB"/>
          </w:rPr>
          <w:t>MUST NOT</w:t>
        </w:r>
        <w:r w:rsidR="00893ED2" w:rsidRPr="004E1671">
          <w:rPr>
            <w:rFonts w:ascii="Courier New" w:hAnsi="Courier New" w:cs="Courier New"/>
            <w:lang w:val="en-GB"/>
          </w:rPr>
          <w:t xml:space="preserve"> </w:t>
        </w:r>
      </w:ins>
      <w:r w:rsidRPr="004E1671">
        <w:rPr>
          <w:rFonts w:ascii="Courier New" w:hAnsi="Courier New" w:cs="Courier New"/>
          <w:lang w:val="en-GB"/>
        </w:rPr>
        <w:t xml:space="preserve">be </w:t>
      </w:r>
      <w:del w:id="337" w:author="BOUCADAIR Mohamed TGI/OLN" w:date="2020-11-24T07:18:00Z">
        <w:r w:rsidRPr="004E1671" w:rsidDel="00893ED2">
          <w:rPr>
            <w:rFonts w:ascii="Courier New" w:hAnsi="Courier New" w:cs="Courier New"/>
            <w:lang w:val="en-GB"/>
          </w:rPr>
          <w:delText>no</w:delText>
        </w:r>
      </w:del>
    </w:p>
    <w:p w14:paraId="268F8ED6" w14:textId="13A8D18D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longer than 20 bytes</w:t>
      </w:r>
      <w:ins w:id="338" w:author="BOUCADAIR Mohamed TGI/OLN" w:date="2020-11-23T14:37:00Z">
        <w:r w:rsidR="00F50741">
          <w:rPr>
            <w:rFonts w:ascii="Courier New" w:hAnsi="Courier New" w:cs="Courier New"/>
            <w:lang w:val="en-GB"/>
          </w:rPr>
          <w:t xml:space="preserve">. This is particularly to align with </w:t>
        </w:r>
      </w:ins>
      <w:del w:id="339" w:author="BOUCADAIR Mohamed TGI/OLN" w:date="2020-11-23T14:37:00Z">
        <w:r w:rsidRPr="004E1671" w:rsidDel="00F50741">
          <w:rPr>
            <w:rFonts w:ascii="Courier New" w:hAnsi="Courier New" w:cs="Courier New"/>
            <w:lang w:val="en-GB"/>
          </w:rPr>
          <w:delText xml:space="preserve"> (per </w:delText>
        </w:r>
      </w:del>
      <w:r w:rsidRPr="004E1671">
        <w:rPr>
          <w:rFonts w:ascii="Courier New" w:hAnsi="Courier New" w:cs="Courier New"/>
          <w:lang w:val="en-GB"/>
        </w:rPr>
        <w:t>[F3411-19] to fit in a Bluetooth 4</w:t>
      </w:r>
    </w:p>
    <w:p w14:paraId="6C677DC2" w14:textId="4E7BB99B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advertisement payload</w:t>
      </w:r>
      <w:del w:id="340" w:author="BOUCADAIR Mohamed TGI/OLN" w:date="2020-11-23T14:38:00Z">
        <w:r w:rsidRPr="004E1671" w:rsidDel="00F50741">
          <w:rPr>
            <w:rFonts w:ascii="Courier New" w:hAnsi="Courier New" w:cs="Courier New"/>
            <w:lang w:val="en-GB"/>
          </w:rPr>
          <w:delText>)</w:delText>
        </w:r>
      </w:del>
      <w:r w:rsidRPr="004E1671">
        <w:rPr>
          <w:rFonts w:ascii="Courier New" w:hAnsi="Courier New" w:cs="Courier New"/>
          <w:lang w:val="en-GB"/>
        </w:rPr>
        <w:t>.</w:t>
      </w:r>
    </w:p>
    <w:p w14:paraId="5950696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CE8338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ID-2  Registry ID: The DRIP identifier MUST be sufficient to identify</w:t>
      </w:r>
    </w:p>
    <w:p w14:paraId="730D110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a registry in which the (UAS) entity identified therewith is</w:t>
      </w:r>
    </w:p>
    <w:p w14:paraId="57538E9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listed.</w:t>
      </w:r>
    </w:p>
    <w:p w14:paraId="3B9113B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7AF02F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ID-3  Entity ID: The DRIP identifier MUST be sufficient to enable</w:t>
      </w:r>
    </w:p>
    <w:p w14:paraId="2010A3C1" w14:textId="2DE10420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</w:t>
      </w:r>
      <w:ins w:id="341" w:author="BOUCADAIR Mohamed TGI/OLN" w:date="2020-11-24T07:19:00Z">
        <w:r w:rsidR="00893ED2" w:rsidRPr="004E1671">
          <w:rPr>
            <w:rFonts w:ascii="Courier New" w:hAnsi="Courier New" w:cs="Courier New"/>
            <w:lang w:val="en-GB"/>
          </w:rPr>
          <w:t>lookup</w:t>
        </w:r>
        <w:r w:rsidR="00893ED2">
          <w:rPr>
            <w:rFonts w:ascii="Courier New" w:hAnsi="Courier New" w:cs="Courier New"/>
            <w:lang w:val="en-GB"/>
          </w:rPr>
          <w:t>s</w:t>
        </w:r>
        <w:r w:rsidR="00893ED2" w:rsidRPr="004E1671">
          <w:rPr>
            <w:rFonts w:ascii="Courier New" w:hAnsi="Courier New" w:cs="Courier New"/>
            <w:lang w:val="en-GB"/>
          </w:rPr>
          <w:t xml:space="preserve"> </w:t>
        </w:r>
      </w:ins>
      <w:del w:id="342" w:author="BOUCADAIR Mohamed TGI/OLN" w:date="2020-11-24T07:19:00Z">
        <w:r w:rsidRPr="004E1671" w:rsidDel="00893ED2">
          <w:rPr>
            <w:rFonts w:ascii="Courier New" w:hAnsi="Courier New" w:cs="Courier New"/>
            <w:lang w:val="en-GB"/>
          </w:rPr>
          <w:delText xml:space="preserve">lookup </w:delText>
        </w:r>
      </w:del>
      <w:r w:rsidRPr="004E1671">
        <w:rPr>
          <w:rFonts w:ascii="Courier New" w:hAnsi="Courier New" w:cs="Courier New"/>
          <w:lang w:val="en-GB"/>
        </w:rPr>
        <w:t>of other data associated with the (UAS) entity</w:t>
      </w:r>
    </w:p>
    <w:p w14:paraId="3966F28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identified therewith in that registry.</w:t>
      </w:r>
    </w:p>
    <w:p w14:paraId="3D73604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E41CDA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ID-4  Uniqueness: The DRIP identifier MUST be unique within the</w:t>
      </w:r>
    </w:p>
    <w:p w14:paraId="0D7B402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global UAS RID identifier space from when it is first</w:t>
      </w:r>
    </w:p>
    <w:p w14:paraId="4C5A0D9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registered therein until it is explicitly de-registered</w:t>
      </w:r>
    </w:p>
    <w:p w14:paraId="35C8FEE7" w14:textId="50D91D39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therefrom (due to</w:t>
      </w:r>
      <w:ins w:id="343" w:author="BOUCADAIR Mohamed TGI/OLN" w:date="2020-11-23T14:38:00Z">
        <w:r w:rsidR="00F50741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e.g.</w:t>
      </w:r>
      <w:ins w:id="344" w:author="BOUCADAIR Mohamed TGI/OLN" w:date="2020-11-23T14:38:00Z">
        <w:r w:rsidR="00F50741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expiration after a specified lifetime</w:t>
      </w:r>
    </w:p>
    <w:p w14:paraId="7AE7A69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such as the FAA's proposed 6 months RID data retention period,</w:t>
      </w:r>
    </w:p>
    <w:p w14:paraId="23EF551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revocation by the registry, or surrender by the operator).</w:t>
      </w:r>
    </w:p>
    <w:p w14:paraId="2FA0F40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CBF919B" w14:textId="2B6F74E1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ID-5  Non-spoofability: The DRIP identifier MUST </w:t>
      </w:r>
      <w:ins w:id="345" w:author="BOUCADAIR Mohamed TGI/OLN" w:date="2020-11-24T07:21:00Z">
        <w:r w:rsidR="00893ED2">
          <w:rPr>
            <w:rFonts w:ascii="Courier New" w:hAnsi="Courier New" w:cs="Courier New"/>
            <w:lang w:val="en-GB"/>
          </w:rPr>
          <w:t xml:space="preserve">NOT </w:t>
        </w:r>
      </w:ins>
      <w:r w:rsidRPr="004E1671">
        <w:rPr>
          <w:rFonts w:ascii="Courier New" w:hAnsi="Courier New" w:cs="Courier New"/>
          <w:lang w:val="en-GB"/>
        </w:rPr>
        <w:t xml:space="preserve">be </w:t>
      </w:r>
      <w:del w:id="346" w:author="BOUCADAIR Mohamed TGI/OLN" w:date="2020-11-24T07:21:00Z">
        <w:r w:rsidRPr="004E1671" w:rsidDel="00893ED2">
          <w:rPr>
            <w:rFonts w:ascii="Courier New" w:hAnsi="Courier New" w:cs="Courier New"/>
            <w:lang w:val="en-GB"/>
          </w:rPr>
          <w:delText>non-</w:delText>
        </w:r>
      </w:del>
      <w:r w:rsidRPr="004E1671">
        <w:rPr>
          <w:rFonts w:ascii="Courier New" w:hAnsi="Courier New" w:cs="Courier New"/>
          <w:lang w:val="en-GB"/>
        </w:rPr>
        <w:t>spoofable</w:t>
      </w:r>
    </w:p>
    <w:p w14:paraId="6C41BCF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within the context of Remote ID broadcast messages </w:t>
      </w:r>
      <w:commentRangeStart w:id="347"/>
      <w:r w:rsidRPr="004E1671">
        <w:rPr>
          <w:rFonts w:ascii="Courier New" w:hAnsi="Courier New" w:cs="Courier New"/>
          <w:lang w:val="en-GB"/>
        </w:rPr>
        <w:t>(some</w:t>
      </w:r>
    </w:p>
    <w:p w14:paraId="30FAA7B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collection of messages provides proof of UA ownership of ID)</w:t>
      </w:r>
      <w:commentRangeEnd w:id="347"/>
      <w:r w:rsidR="00893ED2">
        <w:rPr>
          <w:rStyle w:val="Marquedecommentaire"/>
          <w:rFonts w:asciiTheme="minorHAnsi" w:hAnsiTheme="minorHAnsi"/>
        </w:rPr>
        <w:commentReference w:id="347"/>
      </w:r>
      <w:r w:rsidRPr="004E1671">
        <w:rPr>
          <w:rFonts w:ascii="Courier New" w:hAnsi="Courier New" w:cs="Courier New"/>
          <w:lang w:val="en-GB"/>
        </w:rPr>
        <w:t>.</w:t>
      </w:r>
    </w:p>
    <w:p w14:paraId="1B0117F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401E5B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ID-6  Unlinkability: A DRIP UAS ID MUST NOT facilitate adversarial</w:t>
      </w:r>
    </w:p>
    <w:p w14:paraId="27D6FFD7" w14:textId="70D27541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correlation over multiple UAS operations</w:t>
      </w:r>
      <w:del w:id="348" w:author="BOUCADAIR Mohamed TGI/OLN" w:date="2020-11-23T14:38:00Z">
        <w:r w:rsidRPr="004E1671" w:rsidDel="00F50741">
          <w:rPr>
            <w:rFonts w:ascii="Courier New" w:hAnsi="Courier New" w:cs="Courier New"/>
            <w:lang w:val="en-GB"/>
          </w:rPr>
          <w:delText xml:space="preserve">; </w:delText>
        </w:r>
      </w:del>
      <w:ins w:id="349" w:author="BOUCADAIR Mohamed TGI/OLN" w:date="2020-11-23T14:38:00Z">
        <w:r w:rsidR="00F50741">
          <w:rPr>
            <w:rFonts w:ascii="Courier New" w:hAnsi="Courier New" w:cs="Courier New"/>
            <w:lang w:val="en-GB"/>
          </w:rPr>
          <w:t>.</w:t>
        </w:r>
        <w:r w:rsidR="00F50741" w:rsidRPr="004E1671">
          <w:rPr>
            <w:rFonts w:ascii="Courier New" w:hAnsi="Courier New" w:cs="Courier New"/>
            <w:lang w:val="en-GB"/>
          </w:rPr>
          <w:t xml:space="preserve"> </w:t>
        </w:r>
      </w:ins>
      <w:del w:id="350" w:author="BOUCADAIR Mohamed TGI/OLN" w:date="2020-11-23T14:38:00Z">
        <w:r w:rsidRPr="004E1671" w:rsidDel="00F50741">
          <w:rPr>
            <w:rFonts w:ascii="Courier New" w:hAnsi="Courier New" w:cs="Courier New"/>
            <w:lang w:val="en-GB"/>
          </w:rPr>
          <w:delText xml:space="preserve">this </w:delText>
        </w:r>
      </w:del>
      <w:ins w:id="351" w:author="BOUCADAIR Mohamed TGI/OLN" w:date="2020-11-23T14:38:00Z">
        <w:r w:rsidR="00F50741">
          <w:rPr>
            <w:rFonts w:ascii="Courier New" w:hAnsi="Courier New" w:cs="Courier New"/>
            <w:lang w:val="en-GB"/>
          </w:rPr>
          <w:t>T</w:t>
        </w:r>
        <w:r w:rsidR="00F50741" w:rsidRPr="004E1671">
          <w:rPr>
            <w:rFonts w:ascii="Courier New" w:hAnsi="Courier New" w:cs="Courier New"/>
            <w:lang w:val="en-GB"/>
          </w:rPr>
          <w:t xml:space="preserve">his </w:t>
        </w:r>
      </w:ins>
      <w:r w:rsidRPr="004E1671">
        <w:rPr>
          <w:rFonts w:ascii="Courier New" w:hAnsi="Courier New" w:cs="Courier New"/>
          <w:lang w:val="en-GB"/>
        </w:rPr>
        <w:t>may be</w:t>
      </w:r>
    </w:p>
    <w:p w14:paraId="7E21AAD3" w14:textId="126C51A4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accomplished</w:t>
      </w:r>
      <w:ins w:id="352" w:author="BOUCADAIR Mohamed TGI/OLN" w:date="2020-11-23T14:38:00Z">
        <w:r w:rsidR="00F50741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e.g.</w:t>
      </w:r>
      <w:ins w:id="353" w:author="BOUCADAIR Mohamed TGI/OLN" w:date="2020-11-23T14:38:00Z">
        <w:r w:rsidR="00F50741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by limiting each identifier to a single use,</w:t>
      </w:r>
    </w:p>
    <w:p w14:paraId="6CA36B0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but if so, the UAS ID MUST support </w:t>
      </w:r>
      <w:commentRangeStart w:id="354"/>
      <w:r w:rsidRPr="004E1671">
        <w:rPr>
          <w:rFonts w:ascii="Courier New" w:hAnsi="Courier New" w:cs="Courier New"/>
          <w:lang w:val="en-GB"/>
        </w:rPr>
        <w:t>well-defined scalable timely</w:t>
      </w:r>
    </w:p>
    <w:p w14:paraId="544E71B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registration methods</w:t>
      </w:r>
      <w:commentRangeEnd w:id="354"/>
      <w:r w:rsidR="00F50741">
        <w:rPr>
          <w:rStyle w:val="Marquedecommentaire"/>
          <w:rFonts w:asciiTheme="minorHAnsi" w:hAnsiTheme="minorHAnsi"/>
        </w:rPr>
        <w:commentReference w:id="354"/>
      </w:r>
      <w:r w:rsidRPr="004E1671">
        <w:rPr>
          <w:rFonts w:ascii="Courier New" w:hAnsi="Courier New" w:cs="Courier New"/>
          <w:lang w:val="en-GB"/>
        </w:rPr>
        <w:t>.</w:t>
      </w:r>
    </w:p>
    <w:p w14:paraId="606D68E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05E1D37" w14:textId="6B17EC10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The DRIP identifier can be used at various layers</w:t>
      </w:r>
      <w:del w:id="355" w:author="BOUCADAIR Mohamed TGI/OLN" w:date="2020-11-23T14:41:00Z">
        <w:r w:rsidRPr="004E1671" w:rsidDel="00F50741">
          <w:rPr>
            <w:rFonts w:ascii="Courier New" w:hAnsi="Courier New" w:cs="Courier New"/>
            <w:lang w:val="en-GB"/>
          </w:rPr>
          <w:delText xml:space="preserve">: </w:delText>
        </w:r>
      </w:del>
      <w:ins w:id="356" w:author="BOUCADAIR Mohamed TGI/OLN" w:date="2020-11-23T14:41:00Z">
        <w:r w:rsidR="00F50741">
          <w:rPr>
            <w:rFonts w:ascii="Courier New" w:hAnsi="Courier New" w:cs="Courier New"/>
            <w:lang w:val="en-GB"/>
          </w:rPr>
          <w:t>.</w:t>
        </w:r>
        <w:r w:rsidR="00F50741" w:rsidRPr="004E1671">
          <w:rPr>
            <w:rFonts w:ascii="Courier New" w:hAnsi="Courier New" w:cs="Courier New"/>
            <w:lang w:val="en-GB"/>
          </w:rPr>
          <w:t xml:space="preserve"> </w:t>
        </w:r>
      </w:ins>
      <w:del w:id="357" w:author="BOUCADAIR Mohamed TGI/OLN" w:date="2020-11-23T14:41:00Z">
        <w:r w:rsidRPr="004E1671" w:rsidDel="00F50741">
          <w:rPr>
            <w:rFonts w:ascii="Courier New" w:hAnsi="Courier New" w:cs="Courier New"/>
            <w:lang w:val="en-GB"/>
          </w:rPr>
          <w:delText xml:space="preserve">in </w:delText>
        </w:r>
      </w:del>
      <w:ins w:id="358" w:author="BOUCADAIR Mohamed TGI/OLN" w:date="2020-11-23T14:41:00Z">
        <w:r w:rsidR="00F50741">
          <w:rPr>
            <w:rFonts w:ascii="Courier New" w:hAnsi="Courier New" w:cs="Courier New"/>
            <w:lang w:val="en-GB"/>
          </w:rPr>
          <w:t>I</w:t>
        </w:r>
        <w:r w:rsidR="00F50741" w:rsidRPr="004E1671">
          <w:rPr>
            <w:rFonts w:ascii="Courier New" w:hAnsi="Courier New" w:cs="Courier New"/>
            <w:lang w:val="en-GB"/>
          </w:rPr>
          <w:t xml:space="preserve">n </w:t>
        </w:r>
      </w:ins>
      <w:r w:rsidRPr="004E1671">
        <w:rPr>
          <w:rFonts w:ascii="Courier New" w:hAnsi="Courier New" w:cs="Courier New"/>
          <w:lang w:val="en-GB"/>
        </w:rPr>
        <w:t>Broadcast RID,</w:t>
      </w:r>
    </w:p>
    <w:p w14:paraId="1593A2C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it would be used by the application running directly over the data</w:t>
      </w:r>
    </w:p>
    <w:p w14:paraId="5BD8269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link; in Network RID, it would be used by the application running</w:t>
      </w:r>
    </w:p>
    <w:p w14:paraId="0E4D9CEB" w14:textId="51BE5733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over HTTPS (and possibly other protocols)</w:t>
      </w:r>
      <w:ins w:id="359" w:author="BOUCADAIR Mohamed TGI/OLN" w:date="2020-11-23T14:41:00Z">
        <w:r w:rsidR="00F50741">
          <w:rPr>
            <w:rFonts w:ascii="Courier New" w:hAnsi="Courier New" w:cs="Courier New"/>
            <w:lang w:val="en-GB"/>
          </w:rPr>
          <w:t>.</w:t>
        </w:r>
      </w:ins>
      <w:del w:id="360" w:author="BOUCADAIR Mohamed TGI/OLN" w:date="2020-11-23T14:41:00Z">
        <w:r w:rsidRPr="004E1671" w:rsidDel="00F50741">
          <w:rPr>
            <w:rFonts w:ascii="Courier New" w:hAnsi="Courier New" w:cs="Courier New"/>
            <w:lang w:val="en-GB"/>
          </w:rPr>
          <w:delText>; and</w:delText>
        </w:r>
      </w:del>
      <w:r w:rsidRPr="004E1671">
        <w:rPr>
          <w:rFonts w:ascii="Courier New" w:hAnsi="Courier New" w:cs="Courier New"/>
          <w:lang w:val="en-GB"/>
        </w:rPr>
        <w:t xml:space="preserve"> </w:t>
      </w:r>
      <w:del w:id="361" w:author="BOUCADAIR Mohamed TGI/OLN" w:date="2020-11-23T14:41:00Z">
        <w:r w:rsidRPr="004E1671" w:rsidDel="00F50741">
          <w:rPr>
            <w:rFonts w:ascii="Courier New" w:hAnsi="Courier New" w:cs="Courier New"/>
            <w:lang w:val="en-GB"/>
          </w:rPr>
          <w:delText xml:space="preserve">in </w:delText>
        </w:r>
      </w:del>
      <w:ins w:id="362" w:author="BOUCADAIR Mohamed TGI/OLN" w:date="2020-11-23T14:41:00Z">
        <w:r w:rsidR="00F50741">
          <w:rPr>
            <w:rFonts w:ascii="Courier New" w:hAnsi="Courier New" w:cs="Courier New"/>
            <w:lang w:val="en-GB"/>
          </w:rPr>
          <w:t>I</w:t>
        </w:r>
        <w:r w:rsidR="00F50741" w:rsidRPr="004E1671">
          <w:rPr>
            <w:rFonts w:ascii="Courier New" w:hAnsi="Courier New" w:cs="Courier New"/>
            <w:lang w:val="en-GB"/>
          </w:rPr>
          <w:t xml:space="preserve">n </w:t>
        </w:r>
      </w:ins>
      <w:r w:rsidRPr="004E1671">
        <w:rPr>
          <w:rFonts w:ascii="Courier New" w:hAnsi="Courier New" w:cs="Courier New"/>
          <w:lang w:val="en-GB"/>
        </w:rPr>
        <w:t>RID initiated V2X</w:t>
      </w:r>
    </w:p>
    <w:p w14:paraId="528994F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applications such as DAA and C2, it could be used between the network</w:t>
      </w:r>
    </w:p>
    <w:p w14:paraId="0324F7BE" w14:textId="0E240FC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and transport layers</w:t>
      </w:r>
      <w:del w:id="363" w:author="BOUCADAIR Mohamed TGI/OLN" w:date="2020-11-23T14:42:00Z">
        <w:r w:rsidRPr="004E1671" w:rsidDel="00F50741">
          <w:rPr>
            <w:rFonts w:ascii="Courier New" w:hAnsi="Courier New" w:cs="Courier New"/>
            <w:lang w:val="en-GB"/>
          </w:rPr>
          <w:delText xml:space="preserve"> (</w:delText>
        </w:r>
        <w:commentRangeStart w:id="364"/>
        <w:r w:rsidRPr="004E1671" w:rsidDel="00F50741">
          <w:rPr>
            <w:rFonts w:ascii="Courier New" w:hAnsi="Courier New" w:cs="Courier New"/>
            <w:lang w:val="en-GB"/>
          </w:rPr>
          <w:delText>with HIP or DTLS</w:delText>
        </w:r>
      </w:del>
      <w:commentRangeEnd w:id="364"/>
      <w:r w:rsidR="00F50741">
        <w:rPr>
          <w:rStyle w:val="Marquedecommentaire"/>
          <w:rFonts w:asciiTheme="minorHAnsi" w:hAnsiTheme="minorHAnsi"/>
        </w:rPr>
        <w:commentReference w:id="364"/>
      </w:r>
      <w:del w:id="365" w:author="BOUCADAIR Mohamed TGI/OLN" w:date="2020-11-23T14:42:00Z">
        <w:r w:rsidRPr="004E1671" w:rsidDel="00F50741">
          <w:rPr>
            <w:rFonts w:ascii="Courier New" w:hAnsi="Courier New" w:cs="Courier New"/>
            <w:lang w:val="en-GB"/>
          </w:rPr>
          <w:delText>)</w:delText>
        </w:r>
      </w:del>
      <w:r w:rsidRPr="004E1671">
        <w:rPr>
          <w:rFonts w:ascii="Courier New" w:hAnsi="Courier New" w:cs="Courier New"/>
          <w:lang w:val="en-GB"/>
        </w:rPr>
        <w:t>.</w:t>
      </w:r>
    </w:p>
    <w:p w14:paraId="3C40DAF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F1DE0C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Registry ID (which registry the entity is in) and Entity ID (which</w:t>
      </w:r>
    </w:p>
    <w:p w14:paraId="5844D3A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entity it is, within that registry) are requirements on a single DRIP</w:t>
      </w:r>
    </w:p>
    <w:p w14:paraId="6377E78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entity Identifier, not separate (types of) ID.  In the most common</w:t>
      </w:r>
    </w:p>
    <w:p w14:paraId="09FA4C0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242CF6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81A903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E1C190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Card, et al.               Expires 5 May 2021                  [Page 26]</w:t>
      </w:r>
    </w:p>
    <w:p w14:paraId="46F8E31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br w:type="page"/>
      </w:r>
    </w:p>
    <w:p w14:paraId="552D5A4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47EC221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8E59CB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BB9B45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use case, the Entity will be the UA, and the DRIP Identifier will be</w:t>
      </w:r>
    </w:p>
    <w:p w14:paraId="0E48D06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the UAS ID; however, other entities may also benefit from having DRIP</w:t>
      </w:r>
    </w:p>
    <w:p w14:paraId="1A7045A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identifiers, so the Entity type is not prescribed here.</w:t>
      </w:r>
    </w:p>
    <w:p w14:paraId="602DEF8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D4A637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Whether an UAS ID is generated by the operator, GCS, UA, USS or</w:t>
      </w:r>
    </w:p>
    <w:p w14:paraId="09D75F4C" w14:textId="008EE7F0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registry, or some collaboration thereamong</w:t>
      </w:r>
      <w:del w:id="366" w:author="BOUCADAIR Mohamed TGI/OLN" w:date="2020-11-23T14:43:00Z">
        <w:r w:rsidRPr="004E1671" w:rsidDel="00551DF2">
          <w:rPr>
            <w:rFonts w:ascii="Courier New" w:hAnsi="Courier New" w:cs="Courier New"/>
            <w:lang w:val="en-GB"/>
          </w:rPr>
          <w:delText>,</w:delText>
        </w:r>
      </w:del>
      <w:r w:rsidRPr="004E1671">
        <w:rPr>
          <w:rFonts w:ascii="Courier New" w:hAnsi="Courier New" w:cs="Courier New"/>
          <w:lang w:val="en-GB"/>
        </w:rPr>
        <w:t xml:space="preserve"> is unspecified</w:t>
      </w:r>
      <w:ins w:id="367" w:author="BOUCADAIR Mohamed TGI/OLN" w:date="2020-11-23T14:43:00Z">
        <w:r w:rsidR="00551DF2">
          <w:rPr>
            <w:rFonts w:ascii="Courier New" w:hAnsi="Courier New" w:cs="Courier New"/>
            <w:lang w:val="en-GB"/>
          </w:rPr>
          <w:t>.</w:t>
        </w:r>
      </w:ins>
      <w:del w:id="368" w:author="BOUCADAIR Mohamed TGI/OLN" w:date="2020-11-23T14:43:00Z">
        <w:r w:rsidRPr="004E1671" w:rsidDel="00551DF2">
          <w:rPr>
            <w:rFonts w:ascii="Courier New" w:hAnsi="Courier New" w:cs="Courier New"/>
            <w:lang w:val="en-GB"/>
          </w:rPr>
          <w:delText>;</w:delText>
        </w:r>
      </w:del>
      <w:r w:rsidRPr="004E1671">
        <w:rPr>
          <w:rFonts w:ascii="Courier New" w:hAnsi="Courier New" w:cs="Courier New"/>
          <w:lang w:val="en-GB"/>
        </w:rPr>
        <w:t xml:space="preserve"> </w:t>
      </w:r>
      <w:del w:id="369" w:author="BOUCADAIR Mohamed TGI/OLN" w:date="2020-11-23T14:43:00Z">
        <w:r w:rsidRPr="004E1671" w:rsidDel="00551DF2">
          <w:rPr>
            <w:rFonts w:ascii="Courier New" w:hAnsi="Courier New" w:cs="Courier New"/>
            <w:lang w:val="en-GB"/>
          </w:rPr>
          <w:delText>however</w:delText>
        </w:r>
      </w:del>
      <w:ins w:id="370" w:author="BOUCADAIR Mohamed TGI/OLN" w:date="2020-11-23T14:43:00Z">
        <w:r w:rsidR="00551DF2">
          <w:rPr>
            <w:rFonts w:ascii="Courier New" w:hAnsi="Courier New" w:cs="Courier New"/>
            <w:lang w:val="en-GB"/>
          </w:rPr>
          <w:t>H</w:t>
        </w:r>
        <w:r w:rsidR="00551DF2" w:rsidRPr="004E1671">
          <w:rPr>
            <w:rFonts w:ascii="Courier New" w:hAnsi="Courier New" w:cs="Courier New"/>
            <w:lang w:val="en-GB"/>
          </w:rPr>
          <w:t>owever</w:t>
        </w:r>
      </w:ins>
      <w:r w:rsidRPr="004E1671">
        <w:rPr>
          <w:rFonts w:ascii="Courier New" w:hAnsi="Courier New" w:cs="Courier New"/>
          <w:lang w:val="en-GB"/>
        </w:rPr>
        <w:t>,</w:t>
      </w:r>
    </w:p>
    <w:p w14:paraId="266F9285" w14:textId="0564892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there must be agreement on the UAS ID among these entities.</w:t>
      </w:r>
      <w:ins w:id="371" w:author="BOUCADAIR Mohamed TGI/OLN" w:date="2020-11-23T14:43:00Z">
        <w:r w:rsidR="00551DF2">
          <w:rPr>
            <w:rFonts w:ascii="Courier New" w:hAnsi="Courier New" w:cs="Courier New"/>
            <w:lang w:val="en-GB"/>
          </w:rPr>
          <w:t xml:space="preserve"> </w:t>
        </w:r>
      </w:ins>
    </w:p>
    <w:p w14:paraId="2154BCB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AD8FF3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4.3.  Privacy</w:t>
      </w:r>
    </w:p>
    <w:p w14:paraId="01C2C98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8BAFC6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PRIV-1  Confidential Handling: DRIP MUST enable confidential handling</w:t>
      </w:r>
    </w:p>
    <w:p w14:paraId="28715DD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of private information (i.e., any and all information</w:t>
      </w:r>
    </w:p>
    <w:p w14:paraId="20293BC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designated by neither cognizant authority nor the information</w:t>
      </w:r>
    </w:p>
    <w:p w14:paraId="68E7DA4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owner as public, e.g., personal data).</w:t>
      </w:r>
    </w:p>
    <w:p w14:paraId="21AD8F1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A5823A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PRIV-2  Encrypted Transport: DRIP MUST enable selective strong</w:t>
      </w:r>
    </w:p>
    <w:p w14:paraId="425C888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encryption of private data in motion in such a manner that</w:t>
      </w:r>
    </w:p>
    <w:p w14:paraId="72EE41C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only authorized actors can recover it.  If transport is via</w:t>
      </w:r>
    </w:p>
    <w:p w14:paraId="395DC1D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IP, then encryption MUST be </w:t>
      </w:r>
      <w:commentRangeStart w:id="372"/>
      <w:r w:rsidRPr="004E1671">
        <w:rPr>
          <w:rFonts w:ascii="Courier New" w:hAnsi="Courier New" w:cs="Courier New"/>
          <w:lang w:val="en-GB"/>
        </w:rPr>
        <w:t>end-to-end</w:t>
      </w:r>
      <w:commentRangeEnd w:id="372"/>
      <w:r w:rsidR="005156BC">
        <w:rPr>
          <w:rStyle w:val="Marquedecommentaire"/>
          <w:rFonts w:asciiTheme="minorHAnsi" w:hAnsiTheme="minorHAnsi"/>
        </w:rPr>
        <w:commentReference w:id="372"/>
      </w:r>
      <w:r w:rsidRPr="004E1671">
        <w:rPr>
          <w:rFonts w:ascii="Courier New" w:hAnsi="Courier New" w:cs="Courier New"/>
          <w:lang w:val="en-GB"/>
        </w:rPr>
        <w:t>, at or above the IP</w:t>
      </w:r>
    </w:p>
    <w:p w14:paraId="5CE118A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layer.  DRIP MUST NOT encrypt safety critical data to be</w:t>
      </w:r>
    </w:p>
    <w:p w14:paraId="427BEBE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transmitted over Broadcast RID in any situation where it is</w:t>
      </w:r>
    </w:p>
    <w:p w14:paraId="2715D4F6" w14:textId="570E9CEC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unlikely that local </w:t>
      </w:r>
      <w:ins w:id="373" w:author="BOUCADAIR Mohamed TGI/OLN" w:date="2020-11-23T14:44:00Z">
        <w:r w:rsidR="005156BC">
          <w:rPr>
            <w:rFonts w:ascii="Courier New" w:hAnsi="Courier New" w:cs="Courier New"/>
            <w:lang w:val="en-GB"/>
          </w:rPr>
          <w:t>O</w:t>
        </w:r>
      </w:ins>
      <w:del w:id="374" w:author="BOUCADAIR Mohamed TGI/OLN" w:date="2020-11-23T14:44:00Z">
        <w:r w:rsidRPr="004E1671" w:rsidDel="005156BC">
          <w:rPr>
            <w:rFonts w:ascii="Courier New" w:hAnsi="Courier New" w:cs="Courier New"/>
            <w:lang w:val="en-GB"/>
          </w:rPr>
          <w:delText>o</w:delText>
        </w:r>
      </w:del>
      <w:r w:rsidRPr="004E1671">
        <w:rPr>
          <w:rFonts w:ascii="Courier New" w:hAnsi="Courier New" w:cs="Courier New"/>
          <w:lang w:val="en-GB"/>
        </w:rPr>
        <w:t>bservers authorized to access the</w:t>
      </w:r>
    </w:p>
    <w:p w14:paraId="0B97A54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plaintext will be able to decrypt it or obtain it from a</w:t>
      </w:r>
    </w:p>
    <w:p w14:paraId="53AB77D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service able to decrypt it.  DRIP MUST NOT encrypt data when/</w:t>
      </w:r>
    </w:p>
    <w:p w14:paraId="7420788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where doing so would conflict with applicable regulations or</w:t>
      </w:r>
    </w:p>
    <w:p w14:paraId="1CBC803A" w14:textId="2965F56D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CAA policies/procedures</w:t>
      </w:r>
      <w:ins w:id="375" w:author="BOUCADAIR Mohamed TGI/OLN" w:date="2020-11-23T14:44:00Z">
        <w:r w:rsidR="005156BC">
          <w:rPr>
            <w:rFonts w:ascii="Courier New" w:hAnsi="Courier New" w:cs="Courier New"/>
            <w:lang w:val="en-GB"/>
          </w:rPr>
          <w:t>. As such</w:t>
        </w:r>
      </w:ins>
      <w:r w:rsidRPr="004E1671">
        <w:rPr>
          <w:rFonts w:ascii="Courier New" w:hAnsi="Courier New" w:cs="Courier New"/>
          <w:lang w:val="en-GB"/>
        </w:rPr>
        <w:t xml:space="preserve">, </w:t>
      </w:r>
      <w:del w:id="376" w:author="BOUCADAIR Mohamed TGI/OLN" w:date="2020-11-23T14:44:00Z">
        <w:r w:rsidRPr="004E1671" w:rsidDel="005156BC">
          <w:rPr>
            <w:rFonts w:ascii="Courier New" w:hAnsi="Courier New" w:cs="Courier New"/>
            <w:lang w:val="en-GB"/>
          </w:rPr>
          <w:delText xml:space="preserve">i.e. </w:delText>
        </w:r>
      </w:del>
      <w:r w:rsidRPr="004E1671">
        <w:rPr>
          <w:rFonts w:ascii="Courier New" w:hAnsi="Courier New" w:cs="Courier New"/>
          <w:lang w:val="en-GB"/>
        </w:rPr>
        <w:t>DRIP MUST support configurable</w:t>
      </w:r>
    </w:p>
    <w:p w14:paraId="068FF8E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disabling of encryption.</w:t>
      </w:r>
    </w:p>
    <w:p w14:paraId="5C4D7D5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3CEDD0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PRIV-3  Encrypted Storage: DRIP SHOULD facilitate selective strong</w:t>
      </w:r>
    </w:p>
    <w:p w14:paraId="5203497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encryption of private data at rest in such a manner that only</w:t>
      </w:r>
    </w:p>
    <w:p w14:paraId="63270D5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authorized actors can recover it.</w:t>
      </w:r>
    </w:p>
    <w:p w14:paraId="6C38712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C5A43E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PRIV-4  Public/Private Designation: DRIP SHOULD facilitate</w:t>
      </w:r>
    </w:p>
    <w:p w14:paraId="3DECDC0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designation, by cognizant authorities and information owners,</w:t>
      </w:r>
    </w:p>
    <w:p w14:paraId="42C2A95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which information is public and which private.  By default,</w:t>
      </w:r>
    </w:p>
    <w:p w14:paraId="40E7B83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all information required to be transmitted via Broadcast RID,</w:t>
      </w:r>
    </w:p>
    <w:p w14:paraId="1493CE2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even when actually sent via Network RID, is assumed to be</w:t>
      </w:r>
    </w:p>
    <w:p w14:paraId="0557BD4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public; all other information contained in registries for</w:t>
      </w:r>
    </w:p>
    <w:p w14:paraId="1204245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lookup using the UAS ID is assumed to be private.</w:t>
      </w:r>
    </w:p>
    <w:p w14:paraId="43F3844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027AEF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PRIV-5  Pseudonymous Rendezvous: DRIP MAY enable mutual discovery of</w:t>
      </w:r>
    </w:p>
    <w:p w14:paraId="3D6FA1D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and communications among participating UAS operators whose UA</w:t>
      </w:r>
    </w:p>
    <w:p w14:paraId="7EA01E1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are in 4-D proximity, using the UAS ID without revealing</w:t>
      </w:r>
    </w:p>
    <w:p w14:paraId="5FAFAE5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pilot/operator identity or physical location.</w:t>
      </w:r>
    </w:p>
    <w:p w14:paraId="71C0838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18344F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3F966B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1E629B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5DA148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A532B9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3BD2C0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B4E19DF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27]</w:t>
      </w:r>
    </w:p>
    <w:p w14:paraId="2E43755A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6CF9C28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44A998A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9521B3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DEA803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How information is stored on end systems is out of scope for DRIP.</w:t>
      </w:r>
    </w:p>
    <w:p w14:paraId="4846A90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Encouraging privacy best practices, including end system storage</w:t>
      </w:r>
    </w:p>
    <w:p w14:paraId="59CE8D7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encryption, by facilitating it with protocol design reflecting such</w:t>
      </w:r>
    </w:p>
    <w:p w14:paraId="6414E81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considerations, is in scope.  Similar logic applies to methods for</w:t>
      </w:r>
    </w:p>
    <w:p w14:paraId="111985F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designating information as public or private.</w:t>
      </w:r>
    </w:p>
    <w:p w14:paraId="1B36128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4709F4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The privacy requirements above are for DRIP, neither for [F3411-19]</w:t>
      </w:r>
    </w:p>
    <w:p w14:paraId="6F9C2EE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(which requires obfuscation of location to any Network RID subscriber</w:t>
      </w:r>
    </w:p>
    <w:p w14:paraId="55C03D4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engaging in wide area surveillance, limits data retention periods,</w:t>
      </w:r>
    </w:p>
    <w:p w14:paraId="4AFB428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etc. in the interests of privacy), nor for UAS RID in any specific</w:t>
      </w:r>
    </w:p>
    <w:p w14:paraId="2434134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jurisdiction (which may have its own regulatory requirements).  The</w:t>
      </w:r>
    </w:p>
    <w:p w14:paraId="7CD55E2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requirements above are also in a sense parameterized: who are the</w:t>
      </w:r>
    </w:p>
    <w:p w14:paraId="20897DD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"authorized actors", how are they designated, how are they</w:t>
      </w:r>
    </w:p>
    <w:p w14:paraId="55AE91F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authenticated, etc.?</w:t>
      </w:r>
    </w:p>
    <w:p w14:paraId="252305F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BA91FB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4.4.  Registries</w:t>
      </w:r>
    </w:p>
    <w:p w14:paraId="3232656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269FE6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REG-1  Public Lookup: DRIP MUST enable lookup, from the UAS ID, of</w:t>
      </w:r>
    </w:p>
    <w:p w14:paraId="4751C6A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information designated by cognizant authority as public, and</w:t>
      </w:r>
    </w:p>
    <w:p w14:paraId="273DE91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MUST NOT restrict access to this information based on identity</w:t>
      </w:r>
    </w:p>
    <w:p w14:paraId="0D236EE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or role of the party submitting the query.</w:t>
      </w:r>
    </w:p>
    <w:p w14:paraId="23621DB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61B874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REG-2  Private Lookup: DRIP MUST enable lookup of private information</w:t>
      </w:r>
    </w:p>
    <w:p w14:paraId="692130F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(i.e., any and all information in a registry, associated with</w:t>
      </w:r>
    </w:p>
    <w:p w14:paraId="396057D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the UAS ID, that is designated by neither cognizant authority</w:t>
      </w:r>
    </w:p>
    <w:p w14:paraId="401679F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nor the information owner as public), and MUST, per policy,</w:t>
      </w:r>
    </w:p>
    <w:p w14:paraId="3952E98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enforce AAA, including restriction of access to this</w:t>
      </w:r>
    </w:p>
    <w:p w14:paraId="3CD5BB3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information based on identity or role of the party submitting</w:t>
      </w:r>
    </w:p>
    <w:p w14:paraId="6E7CA27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the query.</w:t>
      </w:r>
    </w:p>
    <w:p w14:paraId="3E70CB5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83610B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REG-3  Provisioning: DRIP MUST enable provisioning registries with</w:t>
      </w:r>
    </w:p>
    <w:p w14:paraId="1D2D02B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static information on the UAS and its operator, dynamic</w:t>
      </w:r>
    </w:p>
    <w:p w14:paraId="62CE217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information on its current operation within the U-space / UTM</w:t>
      </w:r>
    </w:p>
    <w:p w14:paraId="18E5A24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(including means by which the USS under which the UAS is</w:t>
      </w:r>
    </w:p>
    <w:p w14:paraId="3C902AE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operating may be contacted for further, typically even more</w:t>
      </w:r>
    </w:p>
    <w:p w14:paraId="01CBC6D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dynamic, information), and Internet direct contact information</w:t>
      </w:r>
    </w:p>
    <w:p w14:paraId="019768B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for services related to the foregoing.</w:t>
      </w:r>
    </w:p>
    <w:p w14:paraId="2899FD9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6A18B8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REG-4  AAA Policy: </w:t>
      </w:r>
      <w:commentRangeStart w:id="377"/>
      <w:r w:rsidRPr="004E1671">
        <w:rPr>
          <w:rFonts w:ascii="Courier New" w:hAnsi="Courier New" w:cs="Courier New"/>
          <w:lang w:val="en-GB"/>
        </w:rPr>
        <w:t>DRIP MUST enable closing the AAA-policy registry</w:t>
      </w:r>
    </w:p>
    <w:p w14:paraId="6E7250E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loop by governing AAA per registered policies and</w:t>
      </w:r>
    </w:p>
    <w:p w14:paraId="3297BA4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administering policies only via AAA.</w:t>
      </w:r>
      <w:commentRangeEnd w:id="377"/>
      <w:r w:rsidR="005156BC">
        <w:rPr>
          <w:rStyle w:val="Marquedecommentaire"/>
          <w:rFonts w:asciiTheme="minorHAnsi" w:hAnsiTheme="minorHAnsi"/>
        </w:rPr>
        <w:commentReference w:id="377"/>
      </w:r>
    </w:p>
    <w:p w14:paraId="01D27E3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3414CA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Registries are fundamental to RID.  Only very limited information can</w:t>
      </w:r>
    </w:p>
    <w:p w14:paraId="7B25F3B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be Broadcast, but extended information is sometimes needed.  The most</w:t>
      </w:r>
    </w:p>
    <w:p w14:paraId="7A029C0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essential element of information sent is the UAS ID itself, the</w:t>
      </w:r>
    </w:p>
    <w:p w14:paraId="512946F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unique key for lookup of extended information in registries.  Beyond</w:t>
      </w:r>
    </w:p>
    <w:p w14:paraId="379413A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designating the UAS ID as that unique key, the registry information</w:t>
      </w:r>
    </w:p>
    <w:p w14:paraId="46C3923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model is not specified herein, in part because regulatory</w:t>
      </w:r>
    </w:p>
    <w:p w14:paraId="57CC1A1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C110E3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55A259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E622AF7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28]</w:t>
      </w:r>
    </w:p>
    <w:p w14:paraId="07171648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1BBE85C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771DD61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EAA104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D40812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requirements for different registries (UAS operators and their UA,</w:t>
      </w:r>
    </w:p>
    <w:p w14:paraId="5EA6FEC5" w14:textId="122AA6E9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each narrowly for UAS RID and broadly for U-space</w:t>
      </w:r>
      <w:del w:id="378" w:author="BOUCADAIR Mohamed TGI/OLN" w:date="2020-11-23T14:46:00Z">
        <w:r w:rsidRPr="004E1671" w:rsidDel="005156BC">
          <w:rPr>
            <w:rFonts w:ascii="Courier New" w:hAnsi="Courier New" w:cs="Courier New"/>
            <w:lang w:val="en-GB"/>
          </w:rPr>
          <w:delText xml:space="preserve"> </w:delText>
        </w:r>
      </w:del>
      <w:r w:rsidRPr="004E1671">
        <w:rPr>
          <w:rFonts w:ascii="Courier New" w:hAnsi="Courier New" w:cs="Courier New"/>
          <w:lang w:val="en-GB"/>
        </w:rPr>
        <w:t>/</w:t>
      </w:r>
      <w:del w:id="379" w:author="BOUCADAIR Mohamed TGI/OLN" w:date="2020-11-23T14:46:00Z">
        <w:r w:rsidRPr="004E1671" w:rsidDel="005156BC">
          <w:rPr>
            <w:rFonts w:ascii="Courier New" w:hAnsi="Courier New" w:cs="Courier New"/>
            <w:lang w:val="en-GB"/>
          </w:rPr>
          <w:delText xml:space="preserve"> </w:delText>
        </w:r>
      </w:del>
      <w:r w:rsidRPr="004E1671">
        <w:rPr>
          <w:rFonts w:ascii="Courier New" w:hAnsi="Courier New" w:cs="Courier New"/>
          <w:lang w:val="en-GB"/>
        </w:rPr>
        <w:t>UTM) and business</w:t>
      </w:r>
    </w:p>
    <w:p w14:paraId="4788AA8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models for meeting those requirements are in flux.  However those may</w:t>
      </w:r>
    </w:p>
    <w:p w14:paraId="6101CFA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evolve, the essential registry functions remain the same, so are</w:t>
      </w:r>
    </w:p>
    <w:p w14:paraId="1D88541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specified herein.</w:t>
      </w:r>
    </w:p>
    <w:p w14:paraId="120F046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52965B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5.  IANA Considerations</w:t>
      </w:r>
    </w:p>
    <w:p w14:paraId="002F3BE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F1AB9E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This document does not make any IANA request.</w:t>
      </w:r>
    </w:p>
    <w:p w14:paraId="2F5AC5B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85FA37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6.  Security Considerations</w:t>
      </w:r>
    </w:p>
    <w:p w14:paraId="180F0FF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4E3E9E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DRIP is all about safety and security, so content pertaining to such</w:t>
      </w:r>
    </w:p>
    <w:p w14:paraId="0691B3E4" w14:textId="37EEC209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is not limited to this section. </w:t>
      </w:r>
      <w:ins w:id="380" w:author="BOUCADAIR Mohamed TGI/OLN" w:date="2020-11-24T08:08:00Z">
        <w:r w:rsidR="0027184D">
          <w:rPr>
            <w:rFonts w:ascii="Courier New" w:hAnsi="Courier New" w:cs="Courier New"/>
            <w:lang w:val="en-GB"/>
          </w:rPr>
          <w:t xml:space="preserve">This document does not specify any protocol but </w:t>
        </w:r>
      </w:ins>
      <w:del w:id="381" w:author="BOUCADAIR Mohamed TGI/OLN" w:date="2020-11-24T08:08:00Z">
        <w:r w:rsidRPr="004E1671" w:rsidDel="0027184D">
          <w:rPr>
            <w:rFonts w:ascii="Courier New" w:hAnsi="Courier New" w:cs="Courier New"/>
            <w:lang w:val="en-GB"/>
          </w:rPr>
          <w:delText xml:space="preserve"> P</w:delText>
        </w:r>
      </w:del>
      <w:ins w:id="382" w:author="BOUCADAIR Mohamed TGI/OLN" w:date="2020-11-24T08:08:00Z">
        <w:r w:rsidR="0027184D">
          <w:rPr>
            <w:rFonts w:ascii="Courier New" w:hAnsi="Courier New" w:cs="Courier New"/>
            <w:lang w:val="en-GB"/>
          </w:rPr>
          <w:t>p</w:t>
        </w:r>
      </w:ins>
      <w:r w:rsidRPr="004E1671">
        <w:rPr>
          <w:rFonts w:ascii="Courier New" w:hAnsi="Courier New" w:cs="Courier New"/>
          <w:lang w:val="en-GB"/>
        </w:rPr>
        <w:t>otential vulnerabilities of DRIP</w:t>
      </w:r>
      <w:ins w:id="383" w:author="BOUCADAIR Mohamed TGI/OLN" w:date="2020-11-24T08:08:00Z">
        <w:r w:rsidR="0027184D">
          <w:rPr>
            <w:rFonts w:ascii="Courier New" w:hAnsi="Courier New" w:cs="Courier New"/>
            <w:lang w:val="en-GB"/>
          </w:rPr>
          <w:t xml:space="preserve"> solutions</w:t>
        </w:r>
      </w:ins>
    </w:p>
    <w:p w14:paraId="1EAEEB4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include but are not limited to:</w:t>
      </w:r>
    </w:p>
    <w:p w14:paraId="3785A8A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DA4445F" w14:textId="7CDE65D2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*  Sybil attacks</w:t>
      </w:r>
      <w:ins w:id="384" w:author="BOUCADAIR Mohamed TGI/OLN" w:date="2020-11-24T08:08:00Z">
        <w:r w:rsidR="0027184D">
          <w:rPr>
            <w:rFonts w:ascii="Courier New" w:hAnsi="Courier New" w:cs="Courier New"/>
            <w:lang w:val="en-GB"/>
          </w:rPr>
          <w:t>.</w:t>
        </w:r>
      </w:ins>
    </w:p>
    <w:p w14:paraId="41DFB65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E6332E6" w14:textId="7AF5316E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*  Confusion created by many spoofed unsigned messages</w:t>
      </w:r>
      <w:ins w:id="385" w:author="BOUCADAIR Mohamed TGI/OLN" w:date="2020-11-24T08:08:00Z">
        <w:r w:rsidR="0027184D">
          <w:rPr>
            <w:rFonts w:ascii="Courier New" w:hAnsi="Courier New" w:cs="Courier New"/>
            <w:lang w:val="en-GB"/>
          </w:rPr>
          <w:t>.</w:t>
        </w:r>
      </w:ins>
    </w:p>
    <w:p w14:paraId="7EA46EB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538D93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*  Processing overload induced by attempting to verify many spoofed</w:t>
      </w:r>
    </w:p>
    <w:p w14:paraId="70F218B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signed messages (where verification will fail but still consume</w:t>
      </w:r>
    </w:p>
    <w:p w14:paraId="12AB7A2E" w14:textId="2B764AD0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cycles)</w:t>
      </w:r>
      <w:ins w:id="386" w:author="BOUCADAIR Mohamed TGI/OLN" w:date="2020-11-24T08:08:00Z">
        <w:r w:rsidR="0027184D">
          <w:rPr>
            <w:rFonts w:ascii="Courier New" w:hAnsi="Courier New" w:cs="Courier New"/>
            <w:lang w:val="en-GB"/>
          </w:rPr>
          <w:t>.</w:t>
        </w:r>
      </w:ins>
    </w:p>
    <w:p w14:paraId="577AEBA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1B08286" w14:textId="7420DF28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*  Malicious or malfunctioning registries</w:t>
      </w:r>
      <w:ins w:id="387" w:author="BOUCADAIR Mohamed TGI/OLN" w:date="2020-11-24T08:08:00Z">
        <w:r w:rsidR="0027184D">
          <w:rPr>
            <w:rFonts w:ascii="Courier New" w:hAnsi="Courier New" w:cs="Courier New"/>
            <w:lang w:val="en-GB"/>
          </w:rPr>
          <w:t>.</w:t>
        </w:r>
      </w:ins>
    </w:p>
    <w:p w14:paraId="0B8C226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A0F9298" w14:textId="0952012E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*  Interception of (e.g.</w:t>
      </w:r>
      <w:ins w:id="388" w:author="BOUCADAIR Mohamed TGI/OLN" w:date="2020-11-23T14:46:00Z">
        <w:r w:rsidR="005156BC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 Man In The Middle attacks on) registration</w:t>
      </w:r>
    </w:p>
    <w:p w14:paraId="6277A343" w14:textId="72B4C24E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</w:t>
      </w:r>
      <w:r w:rsidR="0027184D" w:rsidRPr="004E1671">
        <w:rPr>
          <w:rFonts w:ascii="Courier New" w:hAnsi="Courier New" w:cs="Courier New"/>
          <w:lang w:val="en-GB"/>
        </w:rPr>
        <w:t>M</w:t>
      </w:r>
      <w:r w:rsidRPr="004E1671">
        <w:rPr>
          <w:rFonts w:ascii="Courier New" w:hAnsi="Courier New" w:cs="Courier New"/>
          <w:lang w:val="en-GB"/>
        </w:rPr>
        <w:t>essages</w:t>
      </w:r>
      <w:ins w:id="389" w:author="BOUCADAIR Mohamed TGI/OLN" w:date="2020-11-24T08:08:00Z">
        <w:r w:rsidR="0027184D">
          <w:rPr>
            <w:rFonts w:ascii="Courier New" w:hAnsi="Courier New" w:cs="Courier New"/>
            <w:lang w:val="en-GB"/>
          </w:rPr>
          <w:t>.</w:t>
        </w:r>
      </w:ins>
    </w:p>
    <w:p w14:paraId="22BF3D9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DA9EA0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*  UA impersonation through private key extraction, improper key</w:t>
      </w:r>
    </w:p>
    <w:p w14:paraId="1A83B5CF" w14:textId="5D96B640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sharing or carriage of a small (presumably harmless) UA, e.g.</w:t>
      </w:r>
      <w:ins w:id="390" w:author="BOUCADAIR Mohamed TGI/OLN" w:date="2020-11-24T08:09:00Z">
        <w:r w:rsidR="0027184D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as a</w:t>
      </w:r>
    </w:p>
    <w:p w14:paraId="49E28091" w14:textId="1B8F2033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"false flag", by a larger (malicious) UA</w:t>
      </w:r>
      <w:ins w:id="391" w:author="BOUCADAIR Mohamed TGI/OLN" w:date="2020-11-24T08:08:00Z">
        <w:r w:rsidR="0027184D">
          <w:rPr>
            <w:rFonts w:ascii="Courier New" w:hAnsi="Courier New" w:cs="Courier New"/>
            <w:lang w:val="en-GB"/>
          </w:rPr>
          <w:t>.</w:t>
        </w:r>
      </w:ins>
    </w:p>
    <w:p w14:paraId="116B27A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6DBDCA5" w14:textId="425F592C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It may be inferred from the </w:t>
      </w:r>
      <w:del w:id="392" w:author="BOUCADAIR Mohamed TGI/OLN" w:date="2020-11-24T08:09:00Z">
        <w:r w:rsidRPr="004E1671" w:rsidDel="0027184D">
          <w:rPr>
            <w:rFonts w:ascii="Courier New" w:hAnsi="Courier New" w:cs="Courier New"/>
            <w:lang w:val="en-GB"/>
          </w:rPr>
          <w:delText xml:space="preserve">Section 4.1 General </w:delText>
        </w:r>
      </w:del>
      <w:ins w:id="393" w:author="BOUCADAIR Mohamed TGI/OLN" w:date="2020-11-24T08:09:00Z">
        <w:r w:rsidR="0027184D">
          <w:rPr>
            <w:rFonts w:ascii="Courier New" w:hAnsi="Courier New" w:cs="Courier New"/>
            <w:lang w:val="en-GB"/>
          </w:rPr>
          <w:t>g</w:t>
        </w:r>
        <w:r w:rsidR="0027184D" w:rsidRPr="004E1671">
          <w:rPr>
            <w:rFonts w:ascii="Courier New" w:hAnsi="Courier New" w:cs="Courier New"/>
            <w:lang w:val="en-GB"/>
          </w:rPr>
          <w:t xml:space="preserve">eneral </w:t>
        </w:r>
      </w:ins>
      <w:r w:rsidRPr="004E1671">
        <w:rPr>
          <w:rFonts w:ascii="Courier New" w:hAnsi="Courier New" w:cs="Courier New"/>
          <w:lang w:val="en-GB"/>
        </w:rPr>
        <w:t>requirements for</w:t>
      </w:r>
    </w:p>
    <w:p w14:paraId="4BAC96A2" w14:textId="4F0B5E11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</w:t>
      </w:r>
      <w:del w:id="394" w:author="BOUCADAIR Mohamed TGI/OLN" w:date="2020-11-24T08:09:00Z">
        <w:r w:rsidRPr="004E1671" w:rsidDel="0027184D">
          <w:rPr>
            <w:rFonts w:ascii="Courier New" w:hAnsi="Courier New" w:cs="Courier New"/>
            <w:lang w:val="en-GB"/>
          </w:rPr>
          <w:delText xml:space="preserve">Provable </w:delText>
        </w:r>
      </w:del>
      <w:ins w:id="395" w:author="BOUCADAIR Mohamed TGI/OLN" w:date="2020-11-24T08:09:00Z">
        <w:r w:rsidR="0027184D">
          <w:rPr>
            <w:rFonts w:ascii="Courier New" w:hAnsi="Courier New" w:cs="Courier New"/>
            <w:lang w:val="en-GB"/>
          </w:rPr>
          <w:t>p</w:t>
        </w:r>
        <w:r w:rsidR="0027184D" w:rsidRPr="004E1671">
          <w:rPr>
            <w:rFonts w:ascii="Courier New" w:hAnsi="Courier New" w:cs="Courier New"/>
            <w:lang w:val="en-GB"/>
          </w:rPr>
          <w:t xml:space="preserve">rovable </w:t>
        </w:r>
      </w:ins>
      <w:del w:id="396" w:author="BOUCADAIR Mohamed TGI/OLN" w:date="2020-11-24T08:09:00Z">
        <w:r w:rsidRPr="004E1671" w:rsidDel="0027184D">
          <w:rPr>
            <w:rFonts w:ascii="Courier New" w:hAnsi="Courier New" w:cs="Courier New"/>
            <w:lang w:val="en-GB"/>
          </w:rPr>
          <w:delText>Ownership</w:delText>
        </w:r>
      </w:del>
      <w:ins w:id="397" w:author="BOUCADAIR Mohamed TGI/OLN" w:date="2020-11-24T08:09:00Z">
        <w:r w:rsidR="0027184D">
          <w:rPr>
            <w:rFonts w:ascii="Courier New" w:hAnsi="Courier New" w:cs="Courier New"/>
            <w:lang w:val="en-GB"/>
          </w:rPr>
          <w:t>o</w:t>
        </w:r>
        <w:r w:rsidR="0027184D" w:rsidRPr="004E1671">
          <w:rPr>
            <w:rFonts w:ascii="Courier New" w:hAnsi="Courier New" w:cs="Courier New"/>
            <w:lang w:val="en-GB"/>
          </w:rPr>
          <w:t>wnership</w:t>
        </w:r>
      </w:ins>
      <w:r w:rsidRPr="004E1671">
        <w:rPr>
          <w:rFonts w:ascii="Courier New" w:hAnsi="Courier New" w:cs="Courier New"/>
          <w:lang w:val="en-GB"/>
        </w:rPr>
        <w:t xml:space="preserve">, </w:t>
      </w:r>
      <w:del w:id="398" w:author="BOUCADAIR Mohamed TGI/OLN" w:date="2020-11-24T08:09:00Z">
        <w:r w:rsidRPr="004E1671" w:rsidDel="0027184D">
          <w:rPr>
            <w:rFonts w:ascii="Courier New" w:hAnsi="Courier New" w:cs="Courier New"/>
            <w:lang w:val="en-GB"/>
          </w:rPr>
          <w:delText xml:space="preserve">Provable </w:delText>
        </w:r>
      </w:del>
      <w:ins w:id="399" w:author="BOUCADAIR Mohamed TGI/OLN" w:date="2020-11-24T08:09:00Z">
        <w:r w:rsidR="0027184D">
          <w:rPr>
            <w:rFonts w:ascii="Courier New" w:hAnsi="Courier New" w:cs="Courier New"/>
            <w:lang w:val="en-GB"/>
          </w:rPr>
          <w:t>p</w:t>
        </w:r>
        <w:r w:rsidR="0027184D" w:rsidRPr="004E1671">
          <w:rPr>
            <w:rFonts w:ascii="Courier New" w:hAnsi="Courier New" w:cs="Courier New"/>
            <w:lang w:val="en-GB"/>
          </w:rPr>
          <w:t xml:space="preserve">rovable </w:t>
        </w:r>
      </w:ins>
      <w:del w:id="400" w:author="BOUCADAIR Mohamed TGI/OLN" w:date="2020-11-24T08:09:00Z">
        <w:r w:rsidRPr="004E1671" w:rsidDel="0027184D">
          <w:rPr>
            <w:rFonts w:ascii="Courier New" w:hAnsi="Courier New" w:cs="Courier New"/>
            <w:lang w:val="en-GB"/>
          </w:rPr>
          <w:delText xml:space="preserve">Binding </w:delText>
        </w:r>
      </w:del>
      <w:ins w:id="401" w:author="BOUCADAIR Mohamed TGI/OLN" w:date="2020-11-24T08:09:00Z">
        <w:r w:rsidR="0027184D">
          <w:rPr>
            <w:rFonts w:ascii="Courier New" w:hAnsi="Courier New" w:cs="Courier New"/>
            <w:lang w:val="en-GB"/>
          </w:rPr>
          <w:t>b</w:t>
        </w:r>
        <w:r w:rsidR="0027184D" w:rsidRPr="004E1671">
          <w:rPr>
            <w:rFonts w:ascii="Courier New" w:hAnsi="Courier New" w:cs="Courier New"/>
            <w:lang w:val="en-GB"/>
          </w:rPr>
          <w:t>inding</w:t>
        </w:r>
        <w:r w:rsidR="0027184D">
          <w:rPr>
            <w:rFonts w:ascii="Courier New" w:hAnsi="Courier New" w:cs="Courier New"/>
            <w:lang w:val="en-GB"/>
          </w:rPr>
          <w:t>,</w:t>
        </w:r>
        <w:r w:rsidR="0027184D" w:rsidRPr="004E1671">
          <w:rPr>
            <w:rFonts w:ascii="Courier New" w:hAnsi="Courier New" w:cs="Courier New"/>
            <w:lang w:val="en-GB"/>
          </w:rPr>
          <w:t xml:space="preserve"> </w:t>
        </w:r>
      </w:ins>
      <w:r w:rsidRPr="004E1671">
        <w:rPr>
          <w:rFonts w:ascii="Courier New" w:hAnsi="Courier New" w:cs="Courier New"/>
          <w:lang w:val="en-GB"/>
        </w:rPr>
        <w:t xml:space="preserve">and </w:t>
      </w:r>
      <w:del w:id="402" w:author="BOUCADAIR Mohamed TGI/OLN" w:date="2020-11-24T08:09:00Z">
        <w:r w:rsidRPr="004E1671" w:rsidDel="0027184D">
          <w:rPr>
            <w:rFonts w:ascii="Courier New" w:hAnsi="Courier New" w:cs="Courier New"/>
            <w:lang w:val="en-GB"/>
          </w:rPr>
          <w:delText xml:space="preserve">Provable </w:delText>
        </w:r>
      </w:del>
      <w:ins w:id="403" w:author="BOUCADAIR Mohamed TGI/OLN" w:date="2020-11-24T08:09:00Z">
        <w:r w:rsidR="0027184D">
          <w:rPr>
            <w:rFonts w:ascii="Courier New" w:hAnsi="Courier New" w:cs="Courier New"/>
            <w:lang w:val="en-GB"/>
          </w:rPr>
          <w:t>p</w:t>
        </w:r>
        <w:r w:rsidR="0027184D" w:rsidRPr="004E1671">
          <w:rPr>
            <w:rFonts w:ascii="Courier New" w:hAnsi="Courier New" w:cs="Courier New"/>
            <w:lang w:val="en-GB"/>
          </w:rPr>
          <w:t xml:space="preserve">rovable </w:t>
        </w:r>
      </w:ins>
      <w:del w:id="404" w:author="BOUCADAIR Mohamed TGI/OLN" w:date="2020-11-24T08:09:00Z">
        <w:r w:rsidRPr="004E1671" w:rsidDel="0027184D">
          <w:rPr>
            <w:rFonts w:ascii="Courier New" w:hAnsi="Courier New" w:cs="Courier New"/>
            <w:lang w:val="en-GB"/>
          </w:rPr>
          <w:delText>Registration</w:delText>
        </w:r>
      </w:del>
      <w:ins w:id="405" w:author="BOUCADAIR Mohamed TGI/OLN" w:date="2020-11-24T08:09:00Z">
        <w:r w:rsidR="0027184D">
          <w:rPr>
            <w:rFonts w:ascii="Courier New" w:hAnsi="Courier New" w:cs="Courier New"/>
            <w:lang w:val="en-GB"/>
          </w:rPr>
          <w:t>r</w:t>
        </w:r>
        <w:r w:rsidR="0027184D" w:rsidRPr="004E1671">
          <w:rPr>
            <w:rFonts w:ascii="Courier New" w:hAnsi="Courier New" w:cs="Courier New"/>
            <w:lang w:val="en-GB"/>
          </w:rPr>
          <w:t>egistration</w:t>
        </w:r>
      </w:ins>
      <w:ins w:id="406" w:author="BOUCADAIR Mohamed TGI/OLN" w:date="2020-11-24T08:10:00Z">
        <w:r w:rsidR="0027184D">
          <w:rPr>
            <w:rFonts w:ascii="Courier New" w:hAnsi="Courier New" w:cs="Courier New"/>
            <w:lang w:val="en-GB"/>
          </w:rPr>
          <w:t xml:space="preserve"> discussed in </w:t>
        </w:r>
        <w:r w:rsidR="0027184D" w:rsidRPr="004E1671">
          <w:rPr>
            <w:rFonts w:ascii="Courier New" w:hAnsi="Courier New" w:cs="Courier New"/>
            <w:lang w:val="en-GB"/>
          </w:rPr>
          <w:t>Section 4.1</w:t>
        </w:r>
      </w:ins>
      <w:r w:rsidRPr="004E1671">
        <w:rPr>
          <w:rFonts w:ascii="Courier New" w:hAnsi="Courier New" w:cs="Courier New"/>
          <w:lang w:val="en-GB"/>
        </w:rPr>
        <w:t>,</w:t>
      </w:r>
    </w:p>
    <w:p w14:paraId="371BA5E2" w14:textId="1B22F9C6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together with the </w:t>
      </w:r>
      <w:del w:id="407" w:author="BOUCADAIR Mohamed TGI/OLN" w:date="2020-11-24T08:10:00Z">
        <w:r w:rsidRPr="004E1671" w:rsidDel="0027184D">
          <w:rPr>
            <w:rFonts w:ascii="Courier New" w:hAnsi="Courier New" w:cs="Courier New"/>
            <w:lang w:val="en-GB"/>
          </w:rPr>
          <w:delText xml:space="preserve">Section 4.2 Identifier </w:delText>
        </w:r>
      </w:del>
      <w:ins w:id="408" w:author="BOUCADAIR Mohamed TGI/OLN" w:date="2020-11-24T08:10:00Z">
        <w:r w:rsidR="0027184D">
          <w:rPr>
            <w:rFonts w:ascii="Courier New" w:hAnsi="Courier New" w:cs="Courier New"/>
            <w:lang w:val="en-GB"/>
          </w:rPr>
          <w:t>i</w:t>
        </w:r>
        <w:r w:rsidR="0027184D" w:rsidRPr="004E1671">
          <w:rPr>
            <w:rFonts w:ascii="Courier New" w:hAnsi="Courier New" w:cs="Courier New"/>
            <w:lang w:val="en-GB"/>
          </w:rPr>
          <w:t xml:space="preserve">dentifier </w:t>
        </w:r>
      </w:ins>
      <w:r w:rsidRPr="004E1671">
        <w:rPr>
          <w:rFonts w:ascii="Courier New" w:hAnsi="Courier New" w:cs="Courier New"/>
          <w:lang w:val="en-GB"/>
        </w:rPr>
        <w:t>requirements</w:t>
      </w:r>
      <w:del w:id="409" w:author="BOUCADAIR Mohamed TGI/OLN" w:date="2020-11-24T08:10:00Z">
        <w:r w:rsidRPr="004E1671" w:rsidDel="0027184D">
          <w:rPr>
            <w:rFonts w:ascii="Courier New" w:hAnsi="Courier New" w:cs="Courier New"/>
            <w:lang w:val="en-GB"/>
          </w:rPr>
          <w:delText xml:space="preserve">, </w:delText>
        </w:r>
      </w:del>
      <w:ins w:id="410" w:author="BOUCADAIR Mohamed TGI/OLN" w:date="2020-11-24T08:10:00Z">
        <w:r w:rsidR="0027184D">
          <w:rPr>
            <w:rFonts w:ascii="Courier New" w:hAnsi="Courier New" w:cs="Courier New"/>
            <w:lang w:val="en-GB"/>
          </w:rPr>
          <w:t xml:space="preserve"> (</w:t>
        </w:r>
        <w:r w:rsidR="0027184D" w:rsidRPr="004E1671">
          <w:rPr>
            <w:rFonts w:ascii="Courier New" w:hAnsi="Courier New" w:cs="Courier New"/>
            <w:lang w:val="en-GB"/>
          </w:rPr>
          <w:t>Section 4.2</w:t>
        </w:r>
      </w:ins>
      <w:ins w:id="411" w:author="BOUCADAIR Mohamed TGI/OLN" w:date="2020-11-24T08:11:00Z">
        <w:r w:rsidR="0027184D">
          <w:rPr>
            <w:rFonts w:ascii="Courier New" w:hAnsi="Courier New" w:cs="Courier New"/>
            <w:lang w:val="en-GB"/>
          </w:rPr>
          <w:t>)</w:t>
        </w:r>
      </w:ins>
      <w:ins w:id="412" w:author="BOUCADAIR Mohamed TGI/OLN" w:date="2020-11-24T08:10:00Z">
        <w:r w:rsidR="0027184D" w:rsidRPr="004E1671">
          <w:rPr>
            <w:rFonts w:ascii="Courier New" w:hAnsi="Courier New" w:cs="Courier New"/>
            <w:lang w:val="en-GB"/>
          </w:rPr>
          <w:t xml:space="preserve"> </w:t>
        </w:r>
      </w:ins>
      <w:r w:rsidRPr="004E1671">
        <w:rPr>
          <w:rFonts w:ascii="Courier New" w:hAnsi="Courier New" w:cs="Courier New"/>
          <w:lang w:val="en-GB"/>
        </w:rPr>
        <w:t>that DRIP must</w:t>
      </w:r>
    </w:p>
    <w:p w14:paraId="3AB7B18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provide:</w:t>
      </w:r>
    </w:p>
    <w:p w14:paraId="3423885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232B086" w14:textId="2EDF14AD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*  message integrity</w:t>
      </w:r>
      <w:del w:id="413" w:author="BOUCADAIR Mohamed TGI/OLN" w:date="2020-11-24T08:11:00Z">
        <w:r w:rsidRPr="004E1671" w:rsidDel="0027184D">
          <w:rPr>
            <w:rFonts w:ascii="Courier New" w:hAnsi="Courier New" w:cs="Courier New"/>
            <w:lang w:val="en-GB"/>
          </w:rPr>
          <w:delText xml:space="preserve"> </w:delText>
        </w:r>
      </w:del>
      <w:r w:rsidRPr="004E1671">
        <w:rPr>
          <w:rFonts w:ascii="Courier New" w:hAnsi="Courier New" w:cs="Courier New"/>
          <w:lang w:val="en-GB"/>
        </w:rPr>
        <w:t>/</w:t>
      </w:r>
      <w:del w:id="414" w:author="BOUCADAIR Mohamed TGI/OLN" w:date="2020-11-24T08:11:00Z">
        <w:r w:rsidRPr="004E1671" w:rsidDel="0027184D">
          <w:rPr>
            <w:rFonts w:ascii="Courier New" w:hAnsi="Courier New" w:cs="Courier New"/>
            <w:lang w:val="en-GB"/>
          </w:rPr>
          <w:delText xml:space="preserve"> </w:delText>
        </w:r>
      </w:del>
      <w:r w:rsidRPr="004E1671">
        <w:rPr>
          <w:rFonts w:ascii="Courier New" w:hAnsi="Courier New" w:cs="Courier New"/>
          <w:lang w:val="en-GB"/>
        </w:rPr>
        <w:t>non-repudiation</w:t>
      </w:r>
    </w:p>
    <w:p w14:paraId="7DAAD79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E1EF1E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*  defense against replay attacks</w:t>
      </w:r>
    </w:p>
    <w:p w14:paraId="2432668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C93694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*  defense against spoofing</w:t>
      </w:r>
    </w:p>
    <w:p w14:paraId="7E3AEA1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534372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One approach to so doing involves verifiably binding the DRIP</w:t>
      </w:r>
    </w:p>
    <w:p w14:paraId="2F3473C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identifier to a public key.  Providing these security features,</w:t>
      </w:r>
    </w:p>
    <w:p w14:paraId="0A49DA3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whether via this approach or another, is likely to be especially</w:t>
      </w:r>
    </w:p>
    <w:p w14:paraId="4E44D8F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challenging for Observers without Internet connectivity at the time</w:t>
      </w:r>
    </w:p>
    <w:p w14:paraId="4244D1B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52E9D6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859EB5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CA61770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29]</w:t>
      </w:r>
    </w:p>
    <w:p w14:paraId="4ADDEB52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3E99752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202FC37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36985F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2452C3F" w14:textId="66798E7A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of observation.  </w:t>
      </w:r>
      <w:del w:id="415" w:author="BOUCADAIR Mohamed TGI/OLN" w:date="2020-11-24T08:11:00Z">
        <w:r w:rsidRPr="004E1671" w:rsidDel="0027184D">
          <w:rPr>
            <w:rFonts w:ascii="Courier New" w:hAnsi="Courier New" w:cs="Courier New"/>
            <w:lang w:val="en-GB"/>
          </w:rPr>
          <w:delText>E.g.</w:delText>
        </w:r>
      </w:del>
      <w:ins w:id="416" w:author="BOUCADAIR Mohamed TGI/OLN" w:date="2020-11-24T08:11:00Z">
        <w:r w:rsidR="0027184D">
          <w:rPr>
            <w:rFonts w:ascii="Courier New" w:hAnsi="Courier New" w:cs="Courier New"/>
            <w:lang w:val="en-GB"/>
          </w:rPr>
          <w:t>For example,</w:t>
        </w:r>
      </w:ins>
      <w:r w:rsidRPr="004E1671">
        <w:rPr>
          <w:rFonts w:ascii="Courier New" w:hAnsi="Courier New" w:cs="Courier New"/>
          <w:lang w:val="en-GB"/>
        </w:rPr>
        <w:t xml:space="preserve"> checking the signature of a registry on a</w:t>
      </w:r>
    </w:p>
    <w:p w14:paraId="12BF4CB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public key certificate received via Broadcast RID in a remote area</w:t>
      </w:r>
    </w:p>
    <w:p w14:paraId="4FEF14E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presumably would require that the registry's public key had been</w:t>
      </w:r>
    </w:p>
    <w:p w14:paraId="22017E2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previously installed on the Observer's device, yet there may be many</w:t>
      </w:r>
    </w:p>
    <w:p w14:paraId="2E51FD7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registries and the Observer's device may be storage constrained, and</w:t>
      </w:r>
    </w:p>
    <w:p w14:paraId="1A75301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new registries may come on-line subsequent to installation of DRIP</w:t>
      </w:r>
    </w:p>
    <w:p w14:paraId="1CC1EFB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software on the Observer's device.  Thus there may be caveats on the</w:t>
      </w:r>
    </w:p>
    <w:p w14:paraId="57161CC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extent to which requirements can be satisfied in such cases, yet</w:t>
      </w:r>
    </w:p>
    <w:p w14:paraId="065A6A84" w14:textId="6CD08D1A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strenuous effort should be made to satisfy them, as such cases, e.g</w:t>
      </w:r>
      <w:ins w:id="417" w:author="BOUCADAIR Mohamed TGI/OLN" w:date="2020-11-23T14:47:00Z">
        <w:r w:rsidR="005156BC">
          <w:rPr>
            <w:rFonts w:ascii="Courier New" w:hAnsi="Courier New" w:cs="Courier New"/>
            <w:lang w:val="en-GB"/>
          </w:rPr>
          <w:t>.,</w:t>
        </w:r>
      </w:ins>
      <w:del w:id="418" w:author="BOUCADAIR Mohamed TGI/OLN" w:date="2020-11-23T14:47:00Z">
        <w:r w:rsidRPr="004E1671" w:rsidDel="005156BC">
          <w:rPr>
            <w:rFonts w:ascii="Courier New" w:hAnsi="Courier New" w:cs="Courier New"/>
            <w:lang w:val="en-GB"/>
          </w:rPr>
          <w:delText>.</w:delText>
        </w:r>
      </w:del>
    </w:p>
    <w:p w14:paraId="55B4FF3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firefighting in a national forest, are important.</w:t>
      </w:r>
    </w:p>
    <w:p w14:paraId="1BB0338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1B5AB9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7.  Privacy and Transparency Considerations</w:t>
      </w:r>
    </w:p>
    <w:p w14:paraId="4185A39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EE2A85C" w14:textId="17C2143C" w:rsidR="00F22550" w:rsidRPr="004E1671" w:rsidDel="005156BC" w:rsidRDefault="00F22550" w:rsidP="00F22550">
      <w:pPr>
        <w:pStyle w:val="Textebrut"/>
        <w:rPr>
          <w:del w:id="419" w:author="BOUCADAIR Mohamed TGI/OLN" w:date="2020-11-23T14:47:00Z"/>
          <w:rFonts w:ascii="Courier New" w:hAnsi="Courier New" w:cs="Courier New"/>
          <w:lang w:val="en-GB"/>
        </w:rPr>
      </w:pPr>
      <w:del w:id="420" w:author="BOUCADAIR Mohamed TGI/OLN" w:date="2020-11-23T14:47:00Z">
        <w:r w:rsidRPr="004E1671" w:rsidDel="005156BC">
          <w:rPr>
            <w:rFonts w:ascii="Courier New" w:hAnsi="Courier New" w:cs="Courier New"/>
            <w:lang w:val="en-GB"/>
          </w:rPr>
          <w:delText xml:space="preserve">   Privacy is closely related to but not synonymous with security, and</w:delText>
        </w:r>
      </w:del>
    </w:p>
    <w:p w14:paraId="1861A199" w14:textId="097DAC69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del w:id="421" w:author="BOUCADAIR Mohamed TGI/OLN" w:date="2020-11-23T14:47:00Z">
        <w:r w:rsidRPr="004E1671" w:rsidDel="005156BC">
          <w:rPr>
            <w:rFonts w:ascii="Courier New" w:hAnsi="Courier New" w:cs="Courier New"/>
            <w:lang w:val="en-GB"/>
          </w:rPr>
          <w:delText xml:space="preserve">   conflicts with transparency.  </w:delText>
        </w:r>
      </w:del>
      <w:r w:rsidRPr="004E1671">
        <w:rPr>
          <w:rFonts w:ascii="Courier New" w:hAnsi="Courier New" w:cs="Courier New"/>
          <w:lang w:val="en-GB"/>
        </w:rPr>
        <w:t>Privacy and transparency are important</w:t>
      </w:r>
    </w:p>
    <w:p w14:paraId="74812BB1" w14:textId="354BF8A9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for legal reasons including regulatory consistency.  </w:t>
      </w:r>
      <w:del w:id="422" w:author="BOUCADAIR Mohamed TGI/OLN" w:date="2020-11-23T14:48:00Z">
        <w:r w:rsidRPr="004E1671" w:rsidDel="005156BC">
          <w:rPr>
            <w:rFonts w:ascii="Courier New" w:hAnsi="Courier New" w:cs="Courier New"/>
            <w:lang w:val="en-GB"/>
          </w:rPr>
          <w:delText>[EU2018]</w:delText>
        </w:r>
      </w:del>
    </w:p>
    <w:p w14:paraId="1A761F96" w14:textId="3E8F2DEE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[EU2018] states </w:t>
      </w:r>
      <w:ins w:id="423" w:author="BOUCADAIR Mohamed TGI/OLN" w:date="2020-11-23T14:48:00Z">
        <w:r w:rsidR="005156BC">
          <w:rPr>
            <w:rFonts w:ascii="Courier New" w:hAnsi="Courier New" w:cs="Courier New"/>
            <w:lang w:val="en-GB"/>
          </w:rPr>
          <w:t xml:space="preserve">that </w:t>
        </w:r>
      </w:ins>
      <w:r w:rsidRPr="004E1671">
        <w:rPr>
          <w:rFonts w:ascii="Courier New" w:hAnsi="Courier New" w:cs="Courier New"/>
          <w:lang w:val="en-GB"/>
        </w:rPr>
        <w:t>"harmonised and interoperable national registration</w:t>
      </w:r>
    </w:p>
    <w:p w14:paraId="40A681C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systems... should comply with the applicable Union and national law</w:t>
      </w:r>
    </w:p>
    <w:p w14:paraId="4ECC8EC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on privacy and processing of personal data, and the information</w:t>
      </w:r>
    </w:p>
    <w:p w14:paraId="16A890FD" w14:textId="77777777" w:rsidR="005156BC" w:rsidRDefault="00F22550" w:rsidP="00F22550">
      <w:pPr>
        <w:pStyle w:val="Textebrut"/>
        <w:rPr>
          <w:ins w:id="424" w:author="BOUCADAIR Mohamed TGI/OLN" w:date="2020-11-23T14:48:00Z"/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stored in those registration systems should be easily accessible</w:t>
      </w:r>
      <w:del w:id="425" w:author="BOUCADAIR Mohamed TGI/OLN" w:date="2020-11-23T14:48:00Z">
        <w:r w:rsidRPr="004E1671" w:rsidDel="005156BC">
          <w:rPr>
            <w:rFonts w:ascii="Courier New" w:hAnsi="Courier New" w:cs="Courier New"/>
            <w:lang w:val="en-GB"/>
          </w:rPr>
          <w:delText>.</w:delText>
        </w:r>
      </w:del>
      <w:r w:rsidRPr="004E1671">
        <w:rPr>
          <w:rFonts w:ascii="Courier New" w:hAnsi="Courier New" w:cs="Courier New"/>
          <w:lang w:val="en-GB"/>
        </w:rPr>
        <w:t>"</w:t>
      </w:r>
      <w:ins w:id="426" w:author="BOUCADAIR Mohamed TGI/OLN" w:date="2020-11-23T14:48:00Z">
        <w:r w:rsidR="005156BC">
          <w:rPr>
            <w:rFonts w:ascii="Courier New" w:hAnsi="Courier New" w:cs="Courier New"/>
            <w:lang w:val="en-GB"/>
          </w:rPr>
          <w:t>.</w:t>
        </w:r>
      </w:ins>
    </w:p>
    <w:p w14:paraId="188EFF1B" w14:textId="5BCF06B6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0DD5DD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766C3D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Privacy and transparency (where essential to security or safety) are</w:t>
      </w:r>
    </w:p>
    <w:p w14:paraId="0C7335A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also ethical and moral imperatives.  Even in cases where old</w:t>
      </w:r>
    </w:p>
    <w:p w14:paraId="3ADDB310" w14:textId="304154ED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practices (e.g.</w:t>
      </w:r>
      <w:ins w:id="427" w:author="BOUCADAIR Mohamed TGI/OLN" w:date="2020-11-23T14:48:00Z">
        <w:r w:rsidR="005156BC">
          <w:rPr>
            <w:rFonts w:ascii="Courier New" w:hAnsi="Courier New" w:cs="Courier New"/>
            <w:lang w:val="en-GB"/>
          </w:rPr>
          <w:t>,</w:t>
        </w:r>
      </w:ins>
      <w:r w:rsidRPr="004E1671">
        <w:rPr>
          <w:rFonts w:ascii="Courier New" w:hAnsi="Courier New" w:cs="Courier New"/>
          <w:lang w:val="en-GB"/>
        </w:rPr>
        <w:t xml:space="preserve"> automobile registration plates) could be imitated,</w:t>
      </w:r>
    </w:p>
    <w:p w14:paraId="662B488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when new applications involving PII (such as UAS RID) are addressed</w:t>
      </w:r>
    </w:p>
    <w:p w14:paraId="258A231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and newer technologies could enable improving privacy, such</w:t>
      </w:r>
    </w:p>
    <w:p w14:paraId="3F71A84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opportunities should not be squandered.  Thus it is recommended that</w:t>
      </w:r>
    </w:p>
    <w:p w14:paraId="0650E9E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all DRIP documents give due regard to [RFC6973] and more broadly</w:t>
      </w:r>
    </w:p>
    <w:p w14:paraId="692B364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[RFC8280].</w:t>
      </w:r>
    </w:p>
    <w:p w14:paraId="39CD8A4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D3E626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DRIP information falls into two classes: that which, to achieve the</w:t>
      </w:r>
    </w:p>
    <w:p w14:paraId="7D52652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purpose, must be published openly as cleartext, for the benefit of</w:t>
      </w:r>
    </w:p>
    <w:p w14:paraId="5D008C6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any Observer (e.g., the basic UAS ID itself); and that which must be</w:t>
      </w:r>
    </w:p>
    <w:p w14:paraId="7916F41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protected (e.g., PII of pilots) but made available to properly</w:t>
      </w:r>
    </w:p>
    <w:p w14:paraId="009F7B7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authorized parties (e.g., public safety personnel who urgently need</w:t>
      </w:r>
    </w:p>
    <w:p w14:paraId="5563D5A6" w14:textId="77777777" w:rsidR="005156BC" w:rsidRDefault="00F22550" w:rsidP="00F22550">
      <w:pPr>
        <w:pStyle w:val="Textebrut"/>
        <w:rPr>
          <w:ins w:id="428" w:author="BOUCADAIR Mohamed TGI/OLN" w:date="2020-11-23T14:49:00Z"/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to contact pilots in emergencies).  </w:t>
      </w:r>
    </w:p>
    <w:p w14:paraId="3C034C3E" w14:textId="77777777" w:rsidR="005156BC" w:rsidRDefault="005156BC" w:rsidP="00F22550">
      <w:pPr>
        <w:pStyle w:val="Textebrut"/>
        <w:rPr>
          <w:ins w:id="429" w:author="BOUCADAIR Mohamed TGI/OLN" w:date="2020-11-23T14:49:00Z"/>
          <w:rFonts w:ascii="Courier New" w:hAnsi="Courier New" w:cs="Courier New"/>
          <w:lang w:val="en-GB"/>
        </w:rPr>
      </w:pPr>
    </w:p>
    <w:p w14:paraId="01512F93" w14:textId="72081B11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How properly authorized parties</w:t>
      </w:r>
    </w:p>
    <w:p w14:paraId="229AC09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are authorized, authenticated, etc. are questions that extend beyond</w:t>
      </w:r>
    </w:p>
    <w:p w14:paraId="25DC44C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the scope of DRIP, but DRIP may be able to provide support for such</w:t>
      </w:r>
    </w:p>
    <w:p w14:paraId="0E483E0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processes.  Classification of information as public or private must</w:t>
      </w:r>
    </w:p>
    <w:p w14:paraId="04809B0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be made explicit and reflected with markings, design, etc.</w:t>
      </w:r>
    </w:p>
    <w:p w14:paraId="2017D278" w14:textId="77777777" w:rsidR="005156BC" w:rsidRDefault="005156BC" w:rsidP="00F22550">
      <w:pPr>
        <w:pStyle w:val="Textebrut"/>
        <w:rPr>
          <w:ins w:id="430" w:author="BOUCADAIR Mohamed TGI/OLN" w:date="2020-11-23T14:49:00Z"/>
          <w:rFonts w:ascii="Courier New" w:hAnsi="Courier New" w:cs="Courier New"/>
          <w:lang w:val="en-GB"/>
        </w:rPr>
      </w:pPr>
    </w:p>
    <w:p w14:paraId="54C81CC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Classifying the information will be addressed primarily in external</w:t>
      </w:r>
    </w:p>
    <w:p w14:paraId="1C047CC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standards; herein it will be regarded as a matter for CAA, registry</w:t>
      </w:r>
    </w:p>
    <w:p w14:paraId="7332EFB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and operator policies, for which enforcement mechanisms will be</w:t>
      </w:r>
    </w:p>
    <w:p w14:paraId="04227BF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defined within the scope of DRIP WG and offered.  Details of the</w:t>
      </w:r>
    </w:p>
    <w:p w14:paraId="39FAC01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protection mechanisms will be provided in other DRIP documents.</w:t>
      </w:r>
    </w:p>
    <w:p w14:paraId="63A935B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Mitigation of adversarial correlation will also be addressed.</w:t>
      </w:r>
    </w:p>
    <w:p w14:paraId="6D7F4A4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75195F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8.  References</w:t>
      </w:r>
    </w:p>
    <w:p w14:paraId="1FF29DC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99B1FC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F1FCCC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1FF7E7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Card, et al.               Expires 5 May 2021                  [Page 30]</w:t>
      </w:r>
    </w:p>
    <w:p w14:paraId="51A3F12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br w:type="page"/>
      </w:r>
    </w:p>
    <w:p w14:paraId="19672F0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2684BCF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D5164B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6924B7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8.1.  Normative References</w:t>
      </w:r>
    </w:p>
    <w:p w14:paraId="75655BB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C7D16C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[RFC2119]  Bradner, S., "Key words for use in RFCs to Indicate</w:t>
      </w:r>
    </w:p>
    <w:p w14:paraId="75DFEE9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Requirement Levels", BCP 14, RFC 2119,</w:t>
      </w:r>
    </w:p>
    <w:p w14:paraId="2AD1F5D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DOI 10.17487/RFC2119, March 1997,</w:t>
      </w:r>
    </w:p>
    <w:p w14:paraId="53D04BA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&lt;https://www.rfc-editor.org/info/rfc2119&gt;.</w:t>
      </w:r>
    </w:p>
    <w:p w14:paraId="78F2779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8E2D1B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[RFC8174]  Leiba, B., "Ambiguity of Uppercase vs Lowercase in RFC</w:t>
      </w:r>
    </w:p>
    <w:p w14:paraId="00944F0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2119 Key Words", BCP 14, RFC 8174, DOI 10.17487/RFC8174,</w:t>
      </w:r>
    </w:p>
    <w:p w14:paraId="54A9329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May 2017, &lt;https://www.rfc-editor.org/info/rfc8174&gt;.</w:t>
      </w:r>
    </w:p>
    <w:p w14:paraId="7A076DC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A0C42B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8.2.  Informative References</w:t>
      </w:r>
    </w:p>
    <w:p w14:paraId="1367457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BE08C7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[cpdlc]    Gurtov, A., Polishchuk, T., and M. Wernberg, "Controller-</w:t>
      </w:r>
    </w:p>
    <w:p w14:paraId="7078BD5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Pilot Data Link Communication Security", MDPI</w:t>
      </w:r>
    </w:p>
    <w:p w14:paraId="6303A66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Sensors 18(5), 1636, 2018,</w:t>
      </w:r>
    </w:p>
    <w:p w14:paraId="1E14103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&lt;https://www.mdpi.com/1424-8220/18/5/1636&gt;.</w:t>
      </w:r>
    </w:p>
    <w:p w14:paraId="02BDFFE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E0FA53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[CTA2063A] ANSI, "Small Unmanned Aerial Systems Serial Numbers",</w:t>
      </w:r>
    </w:p>
    <w:p w14:paraId="4942672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September 2019.</w:t>
      </w:r>
    </w:p>
    <w:p w14:paraId="137C462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19BC06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[Delegated]</w:t>
      </w:r>
    </w:p>
    <w:p w14:paraId="6F30E36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European Union Aviation Safety Agency (EASA), "Commission</w:t>
      </w:r>
    </w:p>
    <w:p w14:paraId="41915BF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Delegated Regulation (EU) 2019/945 of 12 March 2019 on</w:t>
      </w:r>
    </w:p>
    <w:p w14:paraId="0081A8F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unmanned aircraft systems and on third-country operators</w:t>
      </w:r>
    </w:p>
    <w:p w14:paraId="093CA35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of unmanned aircraft systems", March 2019.</w:t>
      </w:r>
    </w:p>
    <w:p w14:paraId="7653FC2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EFC5F1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[drip-architecture]</w:t>
      </w:r>
    </w:p>
    <w:p w14:paraId="02D7954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Card, S., Wiethuechter, A., Moskowitz, R., Zhao, S., and</w:t>
      </w:r>
    </w:p>
    <w:p w14:paraId="238560B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A. Gurtov, "Drone Remote Identification Protocol (DRIP)</w:t>
      </w:r>
    </w:p>
    <w:p w14:paraId="4EDC034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Architecture", Work in Progress, Internet-Draft, draft-</w:t>
      </w:r>
    </w:p>
    <w:p w14:paraId="6975BCF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ietf-drip-arch-04, 28 October 2020,</w:t>
      </w:r>
    </w:p>
    <w:p w14:paraId="64E010B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&lt;https://tools.ietf.org/html/draft-ietf-drip-arch-04&gt;.</w:t>
      </w:r>
    </w:p>
    <w:p w14:paraId="02EE68B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F350B3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[ENISACSIRT]</w:t>
      </w:r>
    </w:p>
    <w:p w14:paraId="00FB9CF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European Union Agency for Cybersecurity (ENISA),</w:t>
      </w:r>
    </w:p>
    <w:p w14:paraId="4FC2713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"Actionable information for Security Incident Response",</w:t>
      </w:r>
    </w:p>
    <w:p w14:paraId="717F67D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November 2014, &lt;https://www.enisa.europa.eu/topics/csirt-</w:t>
      </w:r>
    </w:p>
    <w:p w14:paraId="3FBF5BE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cert-services/reactive-services/copy_of_actionable-</w:t>
      </w:r>
    </w:p>
    <w:p w14:paraId="2B357AC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information&gt;.</w:t>
      </w:r>
    </w:p>
    <w:p w14:paraId="3DB3A6D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01466B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[EU2018]   European Parliament and Council, "2015/0277 (COD) PE-CONS</w:t>
      </w:r>
    </w:p>
    <w:p w14:paraId="19B44CF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2/18", February 2018.</w:t>
      </w:r>
    </w:p>
    <w:p w14:paraId="34F8C60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6D25D9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[F3411-19] ASTM International, "Standard Specification for Remote ID</w:t>
      </w:r>
    </w:p>
    <w:p w14:paraId="0F5CB87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and Tracking", February 2020,</w:t>
      </w:r>
    </w:p>
    <w:p w14:paraId="731E059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&lt;http://www.astm.org/cgi-bin/resolver.cgi?F3411&gt;.</w:t>
      </w:r>
    </w:p>
    <w:p w14:paraId="61CA94C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3BA856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59CF54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17B2A8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D1AF5DA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31]</w:t>
      </w:r>
    </w:p>
    <w:p w14:paraId="7E56753F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55DCF5E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18D2C79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93F741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255BC2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[FAACONOPS]</w:t>
      </w:r>
    </w:p>
    <w:p w14:paraId="6E20BCB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FAA Office of NextGen, "UTM Concept of Operations v2.0",</w:t>
      </w:r>
    </w:p>
    <w:p w14:paraId="78F3FB4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March 2020.</w:t>
      </w:r>
    </w:p>
    <w:p w14:paraId="42FB2A4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890F5A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[I-D.maeurer-raw-ldacs]</w:t>
      </w:r>
    </w:p>
    <w:p w14:paraId="2C2BD83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Maeurer, N., Graeupl, T., and C. Schmitt, "L-band Digital</w:t>
      </w:r>
    </w:p>
    <w:p w14:paraId="291173D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Aeronautical Communications System (LDACS)", Work in</w:t>
      </w:r>
    </w:p>
    <w:p w14:paraId="1D95E71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Progress, Internet-Draft, draft-maeurer-raw-ldacs-06, 2</w:t>
      </w:r>
    </w:p>
    <w:p w14:paraId="1ACFD52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October 2020,</w:t>
      </w:r>
    </w:p>
    <w:p w14:paraId="3230BA3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&lt;https://tools.ietf.org/html/draft-maeurer-raw-ldacs-06&gt;.</w:t>
      </w:r>
    </w:p>
    <w:p w14:paraId="1264BEA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DF2CB0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[ICAOATM]  International Civil Aviation Organization, "Doc 4444:</w:t>
      </w:r>
    </w:p>
    <w:p w14:paraId="2662EA5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Procedures for Air Navigation Services: Air Traffic</w:t>
      </w:r>
    </w:p>
    <w:p w14:paraId="3BC5B51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Management", November 2016.</w:t>
      </w:r>
    </w:p>
    <w:p w14:paraId="2AC051B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F0C0C6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[ICAOUAS]  International Civil Aviation Organization, "Circular 328:</w:t>
      </w:r>
    </w:p>
    <w:p w14:paraId="7C44E8B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Unmanned Aircraft Systems", February 2011.</w:t>
      </w:r>
    </w:p>
    <w:p w14:paraId="7A9FB24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B864D7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[ICAOUTM]  International Civil Aviation Organization, "Unmanned</w:t>
      </w:r>
    </w:p>
    <w:p w14:paraId="4A55BC3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Aircraft Systems Traffic Management (UTM) - A Common</w:t>
      </w:r>
    </w:p>
    <w:p w14:paraId="5621A35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Framework with Core Principles for Global Harmonization,</w:t>
      </w:r>
    </w:p>
    <w:p w14:paraId="6383AD3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Edition 2", November 2019.</w:t>
      </w:r>
    </w:p>
    <w:p w14:paraId="4D9855A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81A65C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[Implementing]</w:t>
      </w:r>
    </w:p>
    <w:p w14:paraId="57C0083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European Union Aviation Safety Agency (EASA), "Commission</w:t>
      </w:r>
    </w:p>
    <w:p w14:paraId="7D072BC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Implementing Regulation (EU) 2019/947 of 24 May 2019 on</w:t>
      </w:r>
    </w:p>
    <w:p w14:paraId="17271AF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the rules and procedures for the operation of unmanned</w:t>
      </w:r>
    </w:p>
    <w:p w14:paraId="5241DC2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aircraft", May 2019.</w:t>
      </w:r>
    </w:p>
    <w:p w14:paraId="43A8ACD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8FCD0E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[InitialView]</w:t>
      </w:r>
    </w:p>
    <w:p w14:paraId="55E6613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SESAR Joint Undertaking, "Initial view on Principles for</w:t>
      </w:r>
    </w:p>
    <w:p w14:paraId="022B6EA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the U-space architecture", July 2019.</w:t>
      </w:r>
    </w:p>
    <w:p w14:paraId="57405B4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AF97FA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[NPRM]     United States Federal Aviation Administration (FAA),</w:t>
      </w:r>
    </w:p>
    <w:p w14:paraId="30A29BC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"Notice of Proposed Rule Making on Remote Identification</w:t>
      </w:r>
    </w:p>
    <w:p w14:paraId="694016E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of Unmanned Aircraft Systems", December 2019.</w:t>
      </w:r>
    </w:p>
    <w:p w14:paraId="5ABACF4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BAE448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[OpenDroneID]</w:t>
      </w:r>
    </w:p>
    <w:p w14:paraId="7787232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Intel Corp., "Open Drone ID", March 2019,</w:t>
      </w:r>
    </w:p>
    <w:p w14:paraId="165BF5D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&lt;https://github.com/opendroneid/specs&gt;.</w:t>
      </w:r>
    </w:p>
    <w:p w14:paraId="60F32A5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BAB773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[Opinion1] European Union Aviation Safety Agency (EASA), "Opinion No</w:t>
      </w:r>
    </w:p>
    <w:p w14:paraId="2C0A24C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01/2020: High-level regulatory framework for the U-space",</w:t>
      </w:r>
    </w:p>
    <w:p w14:paraId="1C3169A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March 2020.</w:t>
      </w:r>
    </w:p>
    <w:p w14:paraId="2EAF7F4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DB22BB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745024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D7500A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CA6327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EEA395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AA5ECE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A7F6743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>Card, et al.               Expires 5 May 2021                  [Page 32]</w:t>
      </w:r>
    </w:p>
    <w:p w14:paraId="44A9586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br w:type="page"/>
      </w:r>
    </w:p>
    <w:p w14:paraId="2FB0F97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335F8E8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3EC4070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970EFA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[Recommendations]</w:t>
      </w:r>
    </w:p>
    <w:p w14:paraId="0CA6303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FAA UAS Identification and Tracking Aviation Rulemaking</w:t>
      </w:r>
    </w:p>
    <w:p w14:paraId="5E95367A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Committee, "UAS ID and Tracking ARC Recommendations Final</w:t>
      </w:r>
    </w:p>
    <w:p w14:paraId="1D57C78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Report", September 2017.</w:t>
      </w:r>
    </w:p>
    <w:p w14:paraId="4B8D69E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B243B5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[RFC4122]  Leach, P., Mealling, M., and R. Salz, "A Universally</w:t>
      </w:r>
    </w:p>
    <w:p w14:paraId="0805B84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Unique IDentifier (UUID) URN Namespace", RFC 4122,</w:t>
      </w:r>
    </w:p>
    <w:p w14:paraId="5E7B2155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DOI 10.17487/RFC4122, July 2005,</w:t>
      </w:r>
    </w:p>
    <w:p w14:paraId="34BA93CB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&lt;https://www.rfc-editor.org/info/rfc4122&gt;.</w:t>
      </w:r>
    </w:p>
    <w:p w14:paraId="74C4AB62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7EFCA3C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[RFC4949]  Shirey, R., "Internet Security Glossary, Version 2",</w:t>
      </w:r>
    </w:p>
    <w:p w14:paraId="052E2E8D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FYI 36, RFC 4949, DOI 10.17487/RFC4949, August 2007,</w:t>
      </w:r>
    </w:p>
    <w:p w14:paraId="57BC870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&lt;https://www.rfc-editor.org/info/rfc4949&gt;.</w:t>
      </w:r>
    </w:p>
    <w:p w14:paraId="7694ED0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A5655C6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[RFC6973]  Cooper, A., Tschofenig, H., Aboba, B., Peterson, J.,</w:t>
      </w:r>
    </w:p>
    <w:p w14:paraId="6D256F2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Morris, J., Hansen, M., and R. Smith, "Privacy</w:t>
      </w:r>
    </w:p>
    <w:p w14:paraId="502656C1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Considerations for Internet Protocols", RFC 6973,</w:t>
      </w:r>
    </w:p>
    <w:p w14:paraId="69DB027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DOI 10.17487/RFC6973, July 2013,</w:t>
      </w:r>
    </w:p>
    <w:p w14:paraId="11F9FBE7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&lt;https://www.rfc-editor.org/info/rfc6973&gt;.</w:t>
      </w:r>
    </w:p>
    <w:p w14:paraId="3E4185A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2B0AB4F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[RFC8280]  ten Oever, N. and C. Cath, "Research into Human Rights</w:t>
      </w:r>
    </w:p>
    <w:p w14:paraId="7EA8E18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Protocol Considerations", RFC 8280, DOI 10.17487/RFC8280,</w:t>
      </w:r>
    </w:p>
    <w:p w14:paraId="2FE093D8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October 2017, &lt;https://www.rfc-editor.org/info/rfc8280&gt;.</w:t>
      </w:r>
    </w:p>
    <w:p w14:paraId="559487EE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E2F93B9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[Roadmap]  American National Standards Institute (ANSI) Unmanned</w:t>
      </w:r>
    </w:p>
    <w:p w14:paraId="4242E704" w14:textId="77777777" w:rsidR="00F22550" w:rsidRPr="004E1671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Aircraft Systems Standardization Collaborative (UASSC),</w:t>
      </w:r>
    </w:p>
    <w:p w14:paraId="1BA550E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4E1671">
        <w:rPr>
          <w:rFonts w:ascii="Courier New" w:hAnsi="Courier New" w:cs="Courier New"/>
          <w:lang w:val="en-GB"/>
        </w:rPr>
        <w:t xml:space="preserve">              </w:t>
      </w:r>
      <w:r w:rsidRPr="00B91E65">
        <w:rPr>
          <w:rFonts w:ascii="Courier New" w:hAnsi="Courier New" w:cs="Courier New"/>
          <w:lang w:val="en-GB"/>
        </w:rPr>
        <w:t>"Standardization Roadmap for Unmanned Aircraft Systems</w:t>
      </w:r>
    </w:p>
    <w:p w14:paraId="301CAC1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           draft v2.0", April 2020, &lt;https://share.ansi.org/Shared</w:t>
      </w:r>
    </w:p>
    <w:p w14:paraId="5701EA55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           Documents/Standards Activities/UASSC/</w:t>
      </w:r>
    </w:p>
    <w:p w14:paraId="7F8796C4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           UASSC_20-001_WORKING_DRAFT_ANSI_UASSC_Roadmap_v2.pdf&gt;.</w:t>
      </w:r>
    </w:p>
    <w:p w14:paraId="0FAFDFE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92C8C2F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[Stranger] Heinlein, R.A., "Stranger in a Strange Land", June 1961.</w:t>
      </w:r>
    </w:p>
    <w:p w14:paraId="6D0AD1EB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324255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[WG105]    EUROCAE, "WG-105 draft Minimum Operational Performance</w:t>
      </w:r>
    </w:p>
    <w:p w14:paraId="2CB8ABDB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           Standards (MOPS) for Unmanned Aircraft System (UAS)</w:t>
      </w:r>
    </w:p>
    <w:p w14:paraId="43A5CE1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           Electronic Identification", June 2020.</w:t>
      </w:r>
    </w:p>
    <w:p w14:paraId="4ADF5664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5020999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>Appendix A.  Discussion and Limitations</w:t>
      </w:r>
    </w:p>
    <w:p w14:paraId="6A373987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3A6CF20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This document is largely based on the process of one SDO, ASTM.</w:t>
      </w:r>
    </w:p>
    <w:p w14:paraId="1164EBB9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Therefore, it is tailored to specific needs and data formats of this</w:t>
      </w:r>
    </w:p>
    <w:p w14:paraId="67B3DDAA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standard.  Other organizations, for example in EU, do not necessary</w:t>
      </w:r>
    </w:p>
    <w:p w14:paraId="7A4BAB34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follow the same architecture.</w:t>
      </w:r>
      <w:bookmarkStart w:id="431" w:name="_GoBack"/>
      <w:bookmarkEnd w:id="431"/>
    </w:p>
    <w:p w14:paraId="43F3F209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0991EC3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The need for drone ID and operator privacy is an open discussion</w:t>
      </w:r>
    </w:p>
    <w:p w14:paraId="0D3DCA01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topic.  For instance, in the ground vehicular domain each car carries</w:t>
      </w:r>
    </w:p>
    <w:p w14:paraId="167B2D75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 publicly visible plate number.  In some countries, for nominal cost</w:t>
      </w:r>
    </w:p>
    <w:p w14:paraId="0E8B9D1D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or even for free, anyone can resolve the identity and contact</w:t>
      </w:r>
    </w:p>
    <w:p w14:paraId="1D1714D3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986B616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0043A80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D453427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33]</w:t>
      </w:r>
    </w:p>
    <w:p w14:paraId="02EE90B1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15318595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27DE7036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B839240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18E516E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information of the owner.  Civil commercial aviation and maritime</w:t>
      </w:r>
    </w:p>
    <w:p w14:paraId="6BD6BAEE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industries also have a tradition of broadcasting plane or ship ID,</w:t>
      </w:r>
    </w:p>
    <w:p w14:paraId="27CE31BA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coordinates and even flight plans in plain text.  Community networks</w:t>
      </w:r>
    </w:p>
    <w:p w14:paraId="2C566A63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such as OpenSky and Flightradar use this open information through</w:t>
      </w:r>
    </w:p>
    <w:p w14:paraId="0A3C2C30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ADS-B to deploy public services of flight tracking.  Many researchers</w:t>
      </w:r>
    </w:p>
    <w:p w14:paraId="4177E735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also use these data to perform optimization of routes and airport</w:t>
      </w:r>
    </w:p>
    <w:p w14:paraId="2FEDB7D1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operations.  Such ID information should be integrity protected, but</w:t>
      </w:r>
    </w:p>
    <w:p w14:paraId="4DB1A56A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not necessarily confidential.</w:t>
      </w:r>
    </w:p>
    <w:p w14:paraId="3323C134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DB7BEBB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In civil aviation, aircraft identity is broadcast by a device known</w:t>
      </w:r>
    </w:p>
    <w:p w14:paraId="0D1CF9C8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as transponder.  It transmits a four-digit squawk code, which is</w:t>
      </w:r>
    </w:p>
    <w:p w14:paraId="2BA72C39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assigned by a traffic controller to an airplane after approving a</w:t>
      </w:r>
    </w:p>
    <w:p w14:paraId="475853E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flight plan.  There are several reserved codes such as 7600 which</w:t>
      </w:r>
    </w:p>
    <w:p w14:paraId="2296E264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indicate radio communication failure.  The codes are unique in each</w:t>
      </w:r>
    </w:p>
    <w:p w14:paraId="1177CF47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traffic area and can be re-assigned when entering another control</w:t>
      </w:r>
    </w:p>
    <w:p w14:paraId="3C578C11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area.  The code is transmitted in plain text by the transponder and</w:t>
      </w:r>
    </w:p>
    <w:p w14:paraId="05A547A3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also used for collision avoidance by a system known as Traffic alert</w:t>
      </w:r>
    </w:p>
    <w:p w14:paraId="30B9FB6D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and Collision Avoidance System (TCAS).  The system could be used for</w:t>
      </w:r>
    </w:p>
    <w:p w14:paraId="69EF5BD0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UAS as well initially, but the code space is quite limited and likely</w:t>
      </w:r>
    </w:p>
    <w:p w14:paraId="1EA224E3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to be exhausted soon.  The number of UAS far exceeds the number of</w:t>
      </w:r>
    </w:p>
    <w:p w14:paraId="4D6DE8A3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civil airplanes in operation.</w:t>
      </w:r>
    </w:p>
    <w:p w14:paraId="0C829CB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9C20639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The ADS-B system is utilized in civil aviation for each "ADS-B Out"</w:t>
      </w:r>
    </w:p>
    <w:p w14:paraId="73757CF7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equipped airplane to broadcast its ID, coordinates and altitude for</w:t>
      </w:r>
    </w:p>
    <w:p w14:paraId="7D47FBC6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other airplanes and ground control stations.  If this system is</w:t>
      </w:r>
    </w:p>
    <w:p w14:paraId="4D92D86F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adopted for drone IDs, it has additional benefit with backward</w:t>
      </w:r>
    </w:p>
    <w:p w14:paraId="1585FDC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compatibility with civil aviation infrastructure; then, pilots and</w:t>
      </w:r>
    </w:p>
    <w:p w14:paraId="5064B060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dispatchers will be able to see UA on their control screens and take</w:t>
      </w:r>
    </w:p>
    <w:p w14:paraId="41CF35DB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those into account.  If not, a gateway translation system between the</w:t>
      </w:r>
    </w:p>
    <w:p w14:paraId="4551EA60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proposed drone ID and civil aviation system should be implemented.</w:t>
      </w:r>
    </w:p>
    <w:p w14:paraId="72993A37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Again, system saturation due to large numbers of UAS is a concern.</w:t>
      </w:r>
    </w:p>
    <w:p w14:paraId="7B5B4BE9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87C1444" w14:textId="6058044F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</w:t>
      </w:r>
      <w:del w:id="432" w:author="BOUCADAIR Mohamed TGI/OLN" w:date="2020-11-24T08:19:00Z">
        <w:r w:rsidRPr="00B91E65" w:rsidDel="00D503E0">
          <w:rPr>
            <w:rFonts w:ascii="Courier New" w:hAnsi="Courier New" w:cs="Courier New"/>
            <w:lang w:val="en-GB"/>
          </w:rPr>
          <w:delText>Wi-Fi</w:delText>
        </w:r>
      </w:del>
      <w:ins w:id="433" w:author="BOUCADAIR Mohamed TGI/OLN" w:date="2020-11-24T08:19:00Z">
        <w:r w:rsidR="00D503E0">
          <w:rPr>
            <w:rFonts w:ascii="Courier New" w:hAnsi="Courier New" w:cs="Courier New"/>
            <w:lang w:val="en-GB"/>
          </w:rPr>
          <w:t>WLAN</w:t>
        </w:r>
      </w:ins>
      <w:r w:rsidRPr="00B91E65">
        <w:rPr>
          <w:rFonts w:ascii="Courier New" w:hAnsi="Courier New" w:cs="Courier New"/>
          <w:lang w:val="en-GB"/>
        </w:rPr>
        <w:t xml:space="preserve"> and Bluetooth are two wireless technologies currently</w:t>
      </w:r>
    </w:p>
    <w:p w14:paraId="4B2260D3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recommended by ASTM specifications due to their widespread use and</w:t>
      </w:r>
    </w:p>
    <w:p w14:paraId="00E95CB1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broadcast nature.  However, those have limited range (max 100s of</w:t>
      </w:r>
    </w:p>
    <w:p w14:paraId="1395A435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meters) and may not reliably deliver UAS ID at high altitude or</w:t>
      </w:r>
    </w:p>
    <w:p w14:paraId="6EC937AE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distance.  Therefore, a study should be made of alternative</w:t>
      </w:r>
    </w:p>
    <w:p w14:paraId="3869FCEB" w14:textId="32863DA8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technologies from the telecom domain (WiMAX</w:t>
      </w:r>
      <w:del w:id="434" w:author="BOUCADAIR Mohamed TGI/OLN" w:date="2020-11-24T08:13:00Z">
        <w:r w:rsidRPr="00B91E65" w:rsidDel="0027184D">
          <w:rPr>
            <w:rFonts w:ascii="Courier New" w:hAnsi="Courier New" w:cs="Courier New"/>
            <w:lang w:val="en-GB"/>
          </w:rPr>
          <w:delText xml:space="preserve"> </w:delText>
        </w:r>
      </w:del>
      <w:r w:rsidRPr="00B91E65">
        <w:rPr>
          <w:rFonts w:ascii="Courier New" w:hAnsi="Courier New" w:cs="Courier New"/>
          <w:lang w:val="en-GB"/>
        </w:rPr>
        <w:t>/</w:t>
      </w:r>
      <w:del w:id="435" w:author="BOUCADAIR Mohamed TGI/OLN" w:date="2020-11-24T08:13:00Z">
        <w:r w:rsidRPr="00B91E65" w:rsidDel="0027184D">
          <w:rPr>
            <w:rFonts w:ascii="Courier New" w:hAnsi="Courier New" w:cs="Courier New"/>
            <w:lang w:val="en-GB"/>
          </w:rPr>
          <w:delText xml:space="preserve"> </w:delText>
        </w:r>
      </w:del>
      <w:r w:rsidRPr="00B91E65">
        <w:rPr>
          <w:rFonts w:ascii="Courier New" w:hAnsi="Courier New" w:cs="Courier New"/>
          <w:lang w:val="en-GB"/>
        </w:rPr>
        <w:t>IEEE 802.16, 5G) or</w:t>
      </w:r>
    </w:p>
    <w:p w14:paraId="5518986A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sensor networks (Sigfox, LORA).  Such transmission technologies can</w:t>
      </w:r>
    </w:p>
    <w:p w14:paraId="2B9BFA91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impose additional restrictions on packet sizes and frequency of</w:t>
      </w:r>
    </w:p>
    <w:p w14:paraId="19E86146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transmissions, but could provide better energy efficiency and range.</w:t>
      </w:r>
    </w:p>
    <w:p w14:paraId="02E870AF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In civil aviation, Controller-Pilot Data Link Communications (CPDLC)</w:t>
      </w:r>
    </w:p>
    <w:p w14:paraId="2A378A2B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is used to transmit command and control between the pilots and ATC.</w:t>
      </w:r>
    </w:p>
    <w:p w14:paraId="2FBC6DFD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It could be considered for UAS as well due to long range and proven</w:t>
      </w:r>
    </w:p>
    <w:p w14:paraId="6AD44FA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use despite its lack of security [cpdlc].</w:t>
      </w:r>
    </w:p>
    <w:p w14:paraId="6DFFFA0D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028BCD6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5E117D1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75B57A3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63DD038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C69E38A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54AEDE3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34]</w:t>
      </w:r>
    </w:p>
    <w:p w14:paraId="6695059D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7E05444E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2B1A503C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B84D6DB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23346DC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L-band Digital Aeronautical Communications System (LDACS) is being</w:t>
      </w:r>
    </w:p>
    <w:p w14:paraId="24321B59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standardized by ICAO and IETF for use in future civil aviation</w:t>
      </w:r>
    </w:p>
    <w:p w14:paraId="314FEC5E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[I-D.maeurer-raw-ldacs].  It provides secure communication,</w:t>
      </w:r>
    </w:p>
    <w:p w14:paraId="622B8D1E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positioning and control for aircraft using a dedicated radio band.</w:t>
      </w:r>
    </w:p>
    <w:p w14:paraId="3BD18FDD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It should be analyzed as a potential provider for UAS RID as well.</w:t>
      </w:r>
    </w:p>
    <w:p w14:paraId="7188F490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This will bring the benefit of a global integrated system creating a</w:t>
      </w:r>
    </w:p>
    <w:p w14:paraId="2E1B2C01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global airspace use awareness.</w:t>
      </w:r>
    </w:p>
    <w:p w14:paraId="6373E738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07A4CC5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>Acknowledgments</w:t>
      </w:r>
    </w:p>
    <w:p w14:paraId="1EE0245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7DE0FEB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The work of the FAA's UAS Identification and Tracking (UAS ID)</w:t>
      </w:r>
    </w:p>
    <w:p w14:paraId="3D1571B4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Aviation Rulemaking Committee (ARC) is the foundation of later ASTM</w:t>
      </w:r>
    </w:p>
    <w:p w14:paraId="7AB7DD3B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[F3411-19] and IETF DRIP efforts.  The work of Gabriel Cox, Intel</w:t>
      </w:r>
    </w:p>
    <w:p w14:paraId="7AAF0E46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Corp. and their Open Drone ID collaborators opened UAS RID to a wider</w:t>
      </w:r>
    </w:p>
    <w:p w14:paraId="28C39EB9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community.  The work of ASTM F38.02 in balancing the interests of</w:t>
      </w:r>
    </w:p>
    <w:p w14:paraId="73ACEC75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diverse stakeholders is essential to the necessary rapid and</w:t>
      </w:r>
    </w:p>
    <w:p w14:paraId="4BF828C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widespread deployment of UAS RID.  IETF volunteers who have</w:t>
      </w:r>
    </w:p>
    <w:p w14:paraId="0A4075D1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extensively reviewed or otherwise contributed to this document</w:t>
      </w:r>
    </w:p>
    <w:p w14:paraId="65F4968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include Amelia Andersdotter, Carsten Bormann, Mohamed Boucadair,</w:t>
      </w:r>
    </w:p>
    <w:p w14:paraId="733EF348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Toerless Eckert, Susan Hares, Mika Jarvenpaa, Daniel Migault,</w:t>
      </w:r>
    </w:p>
    <w:p w14:paraId="51080D3D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Alexandre Petrescu, Saulo Da Silva and Shuai Zhao.</w:t>
      </w:r>
    </w:p>
    <w:p w14:paraId="3CF0AF35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87E5A1E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>Authors' Addresses</w:t>
      </w:r>
    </w:p>
    <w:p w14:paraId="2254373F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3D83997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Stuart W. Card (editor)</w:t>
      </w:r>
    </w:p>
    <w:p w14:paraId="69261731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AX Enterprize</w:t>
      </w:r>
    </w:p>
    <w:p w14:paraId="75549B9F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4947 Commercial Drive</w:t>
      </w:r>
    </w:p>
    <w:p w14:paraId="49E32762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Yorkville, NY 13495</w:t>
      </w:r>
    </w:p>
    <w:p w14:paraId="2A6AC7EC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United States of America</w:t>
      </w:r>
    </w:p>
    <w:p w14:paraId="5D848319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FA6322B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Email: stu.card@axenterprize.com</w:t>
      </w:r>
    </w:p>
    <w:p w14:paraId="65DF7E86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A05D1E4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C51F14B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Adam Wiethuechter</w:t>
      </w:r>
    </w:p>
    <w:p w14:paraId="4EA29F70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AX Enterprize</w:t>
      </w:r>
    </w:p>
    <w:p w14:paraId="4FCB79AE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4947 Commercial Drive</w:t>
      </w:r>
    </w:p>
    <w:p w14:paraId="4C07FAED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Yorkville, NY 13495</w:t>
      </w:r>
    </w:p>
    <w:p w14:paraId="69323375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United States of America</w:t>
      </w:r>
    </w:p>
    <w:p w14:paraId="45ECF5C8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E9DD12D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Email: adam.wiethuechter@axenterprize.com</w:t>
      </w:r>
    </w:p>
    <w:p w14:paraId="776E64D1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11E8BFA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BECDEF1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Robert Moskowitz</w:t>
      </w:r>
    </w:p>
    <w:p w14:paraId="7931BDAE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HTT Consulting</w:t>
      </w:r>
    </w:p>
    <w:p w14:paraId="0446BF6A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Oak Park, MI 48237</w:t>
      </w:r>
    </w:p>
    <w:p w14:paraId="2929FB15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United States of America</w:t>
      </w:r>
    </w:p>
    <w:p w14:paraId="4A922999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452ABAB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B91E65">
        <w:rPr>
          <w:rFonts w:ascii="Courier New" w:hAnsi="Courier New" w:cs="Courier New"/>
          <w:lang w:val="en-GB"/>
        </w:rPr>
        <w:t xml:space="preserve">   Email: rgm@labs.htt-consult.com</w:t>
      </w:r>
    </w:p>
    <w:p w14:paraId="5290BE33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5DD86C4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E87D7AE" w14:textId="77777777" w:rsidR="00F22550" w:rsidRPr="00B91E65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C6A1D2D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35]</w:t>
      </w:r>
    </w:p>
    <w:p w14:paraId="3DEE4800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br w:type="page"/>
      </w:r>
    </w:p>
    <w:p w14:paraId="794CFD31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3A40EA">
        <w:rPr>
          <w:rFonts w:ascii="Courier New" w:hAnsi="Courier New" w:cs="Courier New"/>
          <w:lang w:val="en-GB"/>
        </w:rPr>
        <w:lastRenderedPageBreak/>
        <w:t>Internet-Draft                  DRIP Reqs                  November 2020</w:t>
      </w:r>
    </w:p>
    <w:p w14:paraId="199A2ECC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B021476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9D7D03B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3A40EA">
        <w:rPr>
          <w:rFonts w:ascii="Courier New" w:hAnsi="Courier New" w:cs="Courier New"/>
          <w:lang w:val="en-GB"/>
        </w:rPr>
        <w:t xml:space="preserve">   Andrei Gurtov</w:t>
      </w:r>
    </w:p>
    <w:p w14:paraId="575C2759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3A40EA">
        <w:rPr>
          <w:rFonts w:ascii="Courier New" w:hAnsi="Courier New" w:cs="Courier New"/>
          <w:lang w:val="en-GB"/>
        </w:rPr>
        <w:t xml:space="preserve">   Linköping University</w:t>
      </w:r>
    </w:p>
    <w:p w14:paraId="055E58DA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3A40EA">
        <w:rPr>
          <w:rFonts w:ascii="Courier New" w:hAnsi="Courier New" w:cs="Courier New"/>
          <w:lang w:val="en-GB"/>
        </w:rPr>
        <w:t xml:space="preserve">   IDA</w:t>
      </w:r>
    </w:p>
    <w:p w14:paraId="0F835CAB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3A40EA">
        <w:rPr>
          <w:rFonts w:ascii="Courier New" w:hAnsi="Courier New" w:cs="Courier New"/>
          <w:lang w:val="en-GB"/>
        </w:rPr>
        <w:t xml:space="preserve">   SE-58183 Linköping</w:t>
      </w:r>
    </w:p>
    <w:p w14:paraId="3D86CBD0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3A40EA">
        <w:rPr>
          <w:rFonts w:ascii="Courier New" w:hAnsi="Courier New" w:cs="Courier New"/>
          <w:lang w:val="en-GB"/>
        </w:rPr>
        <w:t xml:space="preserve">   Sweden</w:t>
      </w:r>
    </w:p>
    <w:p w14:paraId="7745AD2C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7115D2E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  <w:r w:rsidRPr="003A40EA">
        <w:rPr>
          <w:rFonts w:ascii="Courier New" w:hAnsi="Courier New" w:cs="Courier New"/>
          <w:lang w:val="en-GB"/>
        </w:rPr>
        <w:t xml:space="preserve">   Email: gurtov@acm.org</w:t>
      </w:r>
    </w:p>
    <w:p w14:paraId="003092A5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2766AC1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3EA4B66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E5B75BF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5C11D98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C9917C7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831F2AE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F37B853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7A7546C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95E67EA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5C523B9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6F82E05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2A0A7067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D86D92F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946E1FF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F58F2A3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26152D8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AB41D6F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AD9F3A2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66644C31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0CBD270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654D5FA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FA18FA4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4106CC9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52A0535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8167FD9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2336725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908E2F1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4F6EBA1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0FBA3C2F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6A38F7E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BC4CC5B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7E0BB5D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380C5D1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E318D09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DFC6F41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844FA6A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9477A44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562A60AA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2CB2B0E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373F94FF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1D43DD78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F940E79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7DFC158A" w14:textId="77777777" w:rsidR="00F22550" w:rsidRPr="003A40EA" w:rsidRDefault="00F22550" w:rsidP="00F22550">
      <w:pPr>
        <w:pStyle w:val="Textebrut"/>
        <w:rPr>
          <w:rFonts w:ascii="Courier New" w:hAnsi="Courier New" w:cs="Courier New"/>
          <w:lang w:val="en-GB"/>
        </w:rPr>
      </w:pPr>
    </w:p>
    <w:p w14:paraId="4AD34A51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  <w:r w:rsidRPr="00F22550">
        <w:rPr>
          <w:rFonts w:ascii="Courier New" w:hAnsi="Courier New" w:cs="Courier New"/>
        </w:rPr>
        <w:t>Card, et al.               Expires 5 May 2021                  [Page 36]</w:t>
      </w:r>
    </w:p>
    <w:p w14:paraId="26D6D095" w14:textId="77777777" w:rsidR="00F22550" w:rsidRPr="00F22550" w:rsidRDefault="00F22550" w:rsidP="00F22550">
      <w:pPr>
        <w:pStyle w:val="Textebrut"/>
        <w:rPr>
          <w:rFonts w:ascii="Courier New" w:hAnsi="Courier New" w:cs="Courier New"/>
        </w:rPr>
      </w:pPr>
    </w:p>
    <w:sectPr w:rsidR="00F22550" w:rsidRPr="00F22550" w:rsidSect="00DB0B17">
      <w:pgSz w:w="12240" w:h="15840"/>
      <w:pgMar w:top="567" w:right="1502" w:bottom="426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BOUCADAIR Mohamed TGI/OLN" w:date="2020-11-23T11:06:00Z" w:initials="BMT">
    <w:p w14:paraId="50C7027A" w14:textId="1D5E0AEB" w:rsidR="00DE76D3" w:rsidRPr="003A40EA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>
        <w:rPr>
          <w:lang w:val="en-GB"/>
        </w:rPr>
        <w:t>Please u</w:t>
      </w:r>
      <w:r w:rsidRPr="003A40EA">
        <w:rPr>
          <w:lang w:val="en-GB"/>
        </w:rPr>
        <w:t>pdate to « Requirements »</w:t>
      </w:r>
    </w:p>
  </w:comment>
  <w:comment w:id="5" w:author="BOUCADAIR Mohamed TGI/OLN" w:date="2020-11-23T11:47:00Z" w:initials="BMT">
    <w:p w14:paraId="79557D16" w14:textId="39015CA3" w:rsidR="00DE76D3" w:rsidRPr="003A40EA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3A40EA">
        <w:rPr>
          <w:lang w:val="en-GB"/>
        </w:rPr>
        <w:t>Why this is mentioned here?</w:t>
      </w:r>
    </w:p>
  </w:comment>
  <w:comment w:id="8" w:author="BOUCADAIR Mohamed TGI/OLN" w:date="2020-11-23T10:56:00Z" w:initials="BMT">
    <w:p w14:paraId="7DB6D410" w14:textId="77777777" w:rsidR="00DE76D3" w:rsidRPr="00B77FA0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B77FA0">
        <w:rPr>
          <w:rStyle w:val="Marquedecommentaire"/>
          <w:lang w:val="en-GB"/>
        </w:rPr>
        <w:t>Start a new para</w:t>
      </w:r>
    </w:p>
  </w:comment>
  <w:comment w:id="9" w:author="BOUCADAIR Mohamed TGI/OLN" w:date="2020-11-23T10:54:00Z" w:initials="BMT">
    <w:p w14:paraId="69F27088" w14:textId="77777777" w:rsidR="00DE76D3" w:rsidRPr="00B77FA0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B77FA0">
        <w:rPr>
          <w:lang w:val="en-GB"/>
        </w:rPr>
        <w:t>Expand the acronym</w:t>
      </w:r>
    </w:p>
  </w:comment>
  <w:comment w:id="22" w:author="BOUCADAIR Mohamed TGI/OLN" w:date="2020-11-23T10:59:00Z" w:initials="BMT">
    <w:p w14:paraId="14D40207" w14:textId="77777777" w:rsidR="00DE76D3" w:rsidRPr="004E1671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>
        <w:rPr>
          <w:lang w:val="en-GB"/>
        </w:rPr>
        <w:t>Please expand</w:t>
      </w:r>
    </w:p>
  </w:comment>
  <w:comment w:id="21" w:author="BOUCADAIR Mohamed TGI/OLN" w:date="2020-11-23T11:00:00Z" w:initials="BMT">
    <w:p w14:paraId="245E7A3F" w14:textId="4E76EC29" w:rsidR="00DE76D3" w:rsidRPr="004E1671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4E1671">
        <w:rPr>
          <w:lang w:val="en-GB"/>
        </w:rPr>
        <w:t>Please consider adding a pointer</w:t>
      </w:r>
      <w:r>
        <w:rPr>
          <w:lang w:val="en-GB"/>
        </w:rPr>
        <w:t>,</w:t>
      </w:r>
      <w:r w:rsidRPr="004E1671">
        <w:rPr>
          <w:lang w:val="en-GB"/>
        </w:rPr>
        <w:t xml:space="preserve"> if possible. </w:t>
      </w:r>
    </w:p>
  </w:comment>
  <w:comment w:id="30" w:author="BOUCADAIR Mohamed TGI/OLN" w:date="2020-11-23T11:02:00Z" w:initials="BMT">
    <w:p w14:paraId="57848319" w14:textId="77777777" w:rsidR="00DE76D3" w:rsidRPr="00B77FA0" w:rsidRDefault="00DE76D3" w:rsidP="00B77FA0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B77FA0">
        <w:rPr>
          <w:rStyle w:val="Marquedecommentaire"/>
          <w:lang w:val="en-GB"/>
        </w:rPr>
        <w:t xml:space="preserve">I would cite some few examples. </w:t>
      </w:r>
    </w:p>
  </w:comment>
  <w:comment w:id="31" w:author="BOUCADAIR Mohamed TGI/OLN" w:date="2020-11-23T11:04:00Z" w:initials="BMT">
    <w:p w14:paraId="11A6497A" w14:textId="27B03963" w:rsidR="00DE76D3" w:rsidRDefault="00DE76D3">
      <w:pPr>
        <w:pStyle w:val="Commentaire"/>
      </w:pPr>
      <w:r>
        <w:t>« </w:t>
      </w:r>
      <w:r>
        <w:rPr>
          <w:rStyle w:val="Marquedecommentaire"/>
        </w:rPr>
        <w:annotationRef/>
      </w:r>
      <w:r>
        <w:t xml:space="preserve">Scenario » of what? </w:t>
      </w:r>
    </w:p>
    <w:p w14:paraId="335D764F" w14:textId="77777777" w:rsidR="00DE76D3" w:rsidRDefault="00DE76D3">
      <w:pPr>
        <w:pStyle w:val="Commentaire"/>
      </w:pPr>
    </w:p>
    <w:p w14:paraId="239075E4" w14:textId="77777777" w:rsidR="00DE76D3" w:rsidRPr="00B77FA0" w:rsidRDefault="00DE76D3">
      <w:pPr>
        <w:pStyle w:val="Commentaire"/>
        <w:rPr>
          <w:lang w:val="en-GB"/>
        </w:rPr>
      </w:pPr>
      <w:r>
        <w:rPr>
          <w:lang w:val="en-GB"/>
        </w:rPr>
        <w:t>I would reword as follows: s/scenario/</w:t>
      </w:r>
      <w:r w:rsidRPr="00B77FA0">
        <w:rPr>
          <w:lang w:val="en-GB"/>
        </w:rPr>
        <w:t xml:space="preserve">UAS RID </w:t>
      </w:r>
      <w:r>
        <w:rPr>
          <w:lang w:val="en-GB"/>
        </w:rPr>
        <w:t>usage”</w:t>
      </w:r>
      <w:r w:rsidRPr="00B77FA0">
        <w:rPr>
          <w:lang w:val="en-GB"/>
        </w:rPr>
        <w:t> </w:t>
      </w:r>
    </w:p>
  </w:comment>
  <w:comment w:id="32" w:author="BOUCADAIR Mohamed TGI/OLN" w:date="2020-11-23T11:07:00Z" w:initials="BMT">
    <w:p w14:paraId="7807605A" w14:textId="3BD5A87F" w:rsidR="00DE76D3" w:rsidRPr="00B77FA0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B77FA0">
        <w:rPr>
          <w:lang w:val="en-GB"/>
        </w:rPr>
        <w:t>Many of the component</w:t>
      </w:r>
      <w:r>
        <w:rPr>
          <w:lang w:val="en-GB"/>
        </w:rPr>
        <w:t>s</w:t>
      </w:r>
      <w:r w:rsidRPr="00B77FA0">
        <w:rPr>
          <w:lang w:val="en-GB"/>
        </w:rPr>
        <w:t xml:space="preserve">/blocks mentioned in </w:t>
      </w:r>
      <w:r>
        <w:rPr>
          <w:lang w:val="en-GB"/>
        </w:rPr>
        <w:t>the</w:t>
      </w:r>
      <w:r w:rsidRPr="00B77FA0">
        <w:rPr>
          <w:lang w:val="en-GB"/>
        </w:rPr>
        <w:t xml:space="preserve"> figure are not introduced in the text. </w:t>
      </w:r>
      <w:r>
        <w:rPr>
          <w:lang w:val="en-GB"/>
        </w:rPr>
        <w:t xml:space="preserve">Please consider adding a brief description. </w:t>
      </w:r>
    </w:p>
  </w:comment>
  <w:comment w:id="46" w:author="BOUCADAIR Mohamed TGI/OLN" w:date="2020-11-24T07:03:00Z" w:initials="BMT">
    <w:p w14:paraId="01690F3A" w14:textId="7D03D3DF" w:rsidR="00DE76D3" w:rsidRPr="00B54613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B54613">
        <w:rPr>
          <w:lang w:val="en-GB"/>
        </w:rPr>
        <w:t xml:space="preserve">To align with the description text. </w:t>
      </w:r>
    </w:p>
  </w:comment>
  <w:comment w:id="59" w:author="BOUCADAIR Mohamed TGI/OLN" w:date="2020-11-23T13:17:00Z" w:initials="BMT">
    <w:p w14:paraId="71451285" w14:textId="60680D8B" w:rsidR="00DE76D3" w:rsidRPr="00C0540B" w:rsidRDefault="00DE76D3">
      <w:pPr>
        <w:pStyle w:val="Commentaire"/>
        <w:rPr>
          <w:rStyle w:val="Marquedecommentaire"/>
          <w:lang w:val="en-GB"/>
        </w:rPr>
      </w:pPr>
      <w:r>
        <w:rPr>
          <w:rStyle w:val="Marquedecommentaire"/>
        </w:rPr>
        <w:annotationRef/>
      </w:r>
      <w:r w:rsidRPr="00C0540B">
        <w:rPr>
          <w:rStyle w:val="Marquedecommentaire"/>
          <w:lang w:val="en-GB"/>
        </w:rPr>
        <w:t xml:space="preserve">I expect that we </w:t>
      </w:r>
      <w:r>
        <w:rPr>
          <w:rStyle w:val="Marquedecommentaire"/>
          <w:lang w:val="en-GB"/>
        </w:rPr>
        <w:t>will have comments whether this is informative or normative. It seems that we are more close to the normative side vs. informative?</w:t>
      </w:r>
    </w:p>
    <w:p w14:paraId="021597D9" w14:textId="77777777" w:rsidR="00DE76D3" w:rsidRPr="00C0540B" w:rsidRDefault="00DE76D3">
      <w:pPr>
        <w:pStyle w:val="Commentaire"/>
        <w:rPr>
          <w:rStyle w:val="Marquedecommentaire"/>
          <w:lang w:val="en-GB"/>
        </w:rPr>
      </w:pPr>
    </w:p>
    <w:p w14:paraId="6F32F920" w14:textId="22D3450D" w:rsidR="00DE76D3" w:rsidRPr="00C0540B" w:rsidRDefault="00DE76D3">
      <w:pPr>
        <w:pStyle w:val="Commentaire"/>
        <w:rPr>
          <w:lang w:val="en-GB"/>
        </w:rPr>
      </w:pPr>
      <w:r>
        <w:rPr>
          <w:rStyle w:val="Marquedecommentaire"/>
          <w:lang w:val="en-GB"/>
        </w:rPr>
        <w:t xml:space="preserve">Please double check all the citations of </w:t>
      </w:r>
      <w:r w:rsidRPr="00C0540B">
        <w:rPr>
          <w:rStyle w:val="Marquedecommentaire"/>
          <w:lang w:val="en-GB"/>
        </w:rPr>
        <w:t>F3411-19</w:t>
      </w:r>
      <w:r>
        <w:rPr>
          <w:rStyle w:val="Marquedecommentaire"/>
          <w:lang w:val="en-GB"/>
        </w:rPr>
        <w:t xml:space="preserve"> with that in mind and whether that is still aligned with citing the doc as “informative”. </w:t>
      </w:r>
    </w:p>
  </w:comment>
  <w:comment w:id="60" w:author="BOUCADAIR Mohamed TGI/OLN" w:date="2020-11-23T11:13:00Z" w:initials="BMT">
    <w:p w14:paraId="4E084332" w14:textId="5656362B" w:rsidR="00DE76D3" w:rsidRPr="00C0540B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C0540B">
        <w:rPr>
          <w:lang w:val="en-GB"/>
        </w:rPr>
        <w:t>Consider adding a pointer.</w:t>
      </w:r>
    </w:p>
  </w:comment>
  <w:comment w:id="81" w:author="BOUCADAIR Mohamed TGI/OLN" w:date="2020-11-23T13:19:00Z" w:initials="BMT">
    <w:p w14:paraId="598AFE39" w14:textId="099FC27F" w:rsidR="00DE76D3" w:rsidRPr="00C0540B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C0540B">
        <w:rPr>
          <w:rStyle w:val="Marquedecommentaire"/>
          <w:lang w:val="en-GB"/>
        </w:rPr>
        <w:t>We need to be prepared to have a d</w:t>
      </w:r>
      <w:r>
        <w:rPr>
          <w:rStyle w:val="Marquedecommentaire"/>
          <w:lang w:val="en-GB"/>
        </w:rPr>
        <w:t xml:space="preserve">efinition of what we mean here. It is better to explain this in the text. </w:t>
      </w:r>
    </w:p>
  </w:comment>
  <w:comment w:id="85" w:author="BOUCADAIR Mohamed TGI/OLN" w:date="2020-11-23T12:59:00Z" w:initials="BMT">
    <w:p w14:paraId="7F2135B6" w14:textId="50330A7D" w:rsidR="00DE76D3" w:rsidRDefault="00DE76D3">
      <w:pPr>
        <w:pStyle w:val="Commentaire"/>
      </w:pPr>
      <w:r>
        <w:rPr>
          <w:rStyle w:val="Marquedecommentaire"/>
        </w:rPr>
        <w:annotationRef/>
      </w:r>
      <w:r>
        <w:t>To be expanded</w:t>
      </w:r>
    </w:p>
  </w:comment>
  <w:comment w:id="86" w:author="BOUCADAIR Mohamed TGI/OLN" w:date="2020-11-23T13:00:00Z" w:initials="BMT">
    <w:p w14:paraId="51263886" w14:textId="0F0D3645" w:rsidR="00DE76D3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E80EEB">
        <w:rPr>
          <w:lang w:val="en-GB"/>
        </w:rPr>
        <w:t xml:space="preserve">Please split this into more sentence to ease readability. </w:t>
      </w:r>
    </w:p>
    <w:p w14:paraId="7E5F50BB" w14:textId="4818DCE0" w:rsidR="0027184D" w:rsidRPr="00E80EEB" w:rsidRDefault="0027184D">
      <w:pPr>
        <w:pStyle w:val="Commentaire"/>
        <w:rPr>
          <w:lang w:val="en-GB"/>
        </w:rPr>
      </w:pPr>
    </w:p>
  </w:comment>
  <w:comment w:id="87" w:author="BOUCADAIR Mohamed TGI/OLN" w:date="2020-11-23T13:02:00Z" w:initials="BMT">
    <w:p w14:paraId="08E7A34D" w14:textId="3412EFD9" w:rsidR="00DE76D3" w:rsidRPr="00E80EEB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E80EEB">
        <w:rPr>
          <w:lang w:val="en-GB"/>
        </w:rPr>
        <w:t>Do we need this precision at this stage?</w:t>
      </w:r>
    </w:p>
  </w:comment>
  <w:comment w:id="92" w:author="BOUCADAIR Mohamed TGI/OLN" w:date="2020-11-23T13:05:00Z" w:initials="BMT">
    <w:p w14:paraId="6F28B980" w14:textId="36E18662" w:rsidR="00DE76D3" w:rsidRPr="00512555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>
        <w:rPr>
          <w:lang w:val="en-GB"/>
        </w:rPr>
        <w:t xml:space="preserve">I quite agree with this but I think this is a distraction for the main goal of the document. I would delete this sentence.  </w:t>
      </w:r>
    </w:p>
  </w:comment>
  <w:comment w:id="98" w:author="BOUCADAIR Mohamed TGI/OLN" w:date="2020-11-24T07:11:00Z" w:initials="BMT">
    <w:p w14:paraId="23EC7B8C" w14:textId="0BC17176" w:rsidR="00DE76D3" w:rsidRPr="00D6012D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D6012D">
        <w:rPr>
          <w:lang w:val="en-GB"/>
        </w:rPr>
        <w:t>I suggest to move this text to 1.4.</w:t>
      </w:r>
    </w:p>
  </w:comment>
  <w:comment w:id="107" w:author="BOUCADAIR Mohamed TGI/OLN" w:date="2020-11-23T13:08:00Z" w:initials="BMT">
    <w:p w14:paraId="1698AF1B" w14:textId="0038F3C5" w:rsidR="00DE76D3" w:rsidRPr="00512555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512555">
        <w:rPr>
          <w:lang w:val="en-GB"/>
        </w:rPr>
        <w:t>We need to describe the scope</w:t>
      </w:r>
      <w:r>
        <w:rPr>
          <w:lang w:val="en-GB"/>
        </w:rPr>
        <w:t xml:space="preserve"> &amp; objectives</w:t>
      </w:r>
      <w:r w:rsidRPr="00512555">
        <w:rPr>
          <w:lang w:val="en-GB"/>
        </w:rPr>
        <w:t xml:space="preserve"> of the document</w:t>
      </w:r>
      <w:r>
        <w:rPr>
          <w:lang w:val="en-GB"/>
        </w:rPr>
        <w:t xml:space="preserve">: problem space, common terminology, and requirements. </w:t>
      </w:r>
    </w:p>
  </w:comment>
  <w:comment w:id="109" w:author="BOUCADAIR Mohamed TGI/OLN" w:date="2020-11-23T13:13:00Z" w:initials="BMT">
    <w:p w14:paraId="6A2F8585" w14:textId="21738B11" w:rsidR="00DE76D3" w:rsidRPr="00B91E65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B91E65">
        <w:rPr>
          <w:lang w:val="en-GB"/>
        </w:rPr>
        <w:t>We also need to add a</w:t>
      </w:r>
      <w:r>
        <w:rPr>
          <w:lang w:val="en-GB"/>
        </w:rPr>
        <w:t xml:space="preserve"> </w:t>
      </w:r>
      <w:r w:rsidRPr="00B91E65">
        <w:rPr>
          <w:lang w:val="en-GB"/>
        </w:rPr>
        <w:t>pointer to « </w:t>
      </w:r>
      <w:r w:rsidRPr="006C50D4">
        <w:rPr>
          <w:rFonts w:ascii="Courier New" w:hAnsi="Courier New" w:cs="Courier New"/>
          <w:sz w:val="21"/>
          <w:szCs w:val="21"/>
          <w:lang w:val="en-GB"/>
        </w:rPr>
        <w:t>Discussion and Limitations</w:t>
      </w:r>
      <w:r>
        <w:rPr>
          <w:rFonts w:ascii="Courier New" w:hAnsi="Courier New" w:cs="Courier New"/>
          <w:sz w:val="21"/>
          <w:szCs w:val="21"/>
          <w:lang w:val="en-GB"/>
        </w:rPr>
        <w:t xml:space="preserve">” to ACK.  </w:t>
      </w:r>
    </w:p>
  </w:comment>
  <w:comment w:id="119" w:author="BOUCADAIR Mohamed TGI/OLN" w:date="2020-11-23T13:09:00Z" w:initials="BMT">
    <w:p w14:paraId="39665F93" w14:textId="00357A67" w:rsidR="00DE76D3" w:rsidRPr="00D6012D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D6012D">
        <w:rPr>
          <w:lang w:val="en-GB"/>
        </w:rPr>
        <w:t>Start a new para</w:t>
      </w:r>
    </w:p>
  </w:comment>
  <w:comment w:id="122" w:author="BOUCADAIR Mohamed TGI/OLN" w:date="2020-11-23T13:10:00Z" w:initials="BMT">
    <w:p w14:paraId="101B042F" w14:textId="5B3D1EA8" w:rsidR="00DE76D3" w:rsidRDefault="00DE76D3">
      <w:pPr>
        <w:pStyle w:val="Commentaire"/>
      </w:pPr>
      <w:r>
        <w:rPr>
          <w:rStyle w:val="Marquedecommentaire"/>
        </w:rPr>
        <w:annotationRef/>
      </w:r>
      <w:r w:rsidRPr="00D6012D">
        <w:rPr>
          <w:lang w:val="en-GB"/>
        </w:rPr>
        <w:t xml:space="preserve">Start a new </w:t>
      </w:r>
      <w:r>
        <w:rPr>
          <w:lang w:val="en-GB"/>
        </w:rPr>
        <w:t>para</w:t>
      </w:r>
      <w:r>
        <w:t xml:space="preserve">. </w:t>
      </w:r>
    </w:p>
  </w:comment>
  <w:comment w:id="130" w:author="BOUCADAIR Mohamed TGI/OLN" w:date="2020-11-23T13:28:00Z" w:initials="BMT">
    <w:p w14:paraId="0216FE36" w14:textId="28F184C6" w:rsidR="00DE76D3" w:rsidRPr="00E6003E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E6003E">
        <w:rPr>
          <w:rStyle w:val="Marquedecommentaire"/>
          <w:lang w:val="en-GB"/>
        </w:rPr>
        <w:t>We need to avoid mixing term definitions</w:t>
      </w:r>
      <w:r>
        <w:rPr>
          <w:rStyle w:val="Marquedecommentaire"/>
          <w:lang w:val="en-GB"/>
        </w:rPr>
        <w:t xml:space="preserve"> vs. requirements.</w:t>
      </w:r>
    </w:p>
  </w:comment>
  <w:comment w:id="134" w:author="BOUCADAIR Mohamed TGI/OLN" w:date="2020-11-23T13:26:00Z" w:initials="BMT">
    <w:p w14:paraId="68A6BBC0" w14:textId="1DD6F0AE" w:rsidR="00DE76D3" w:rsidRDefault="00DE76D3">
      <w:pPr>
        <w:pStyle w:val="Commentaire"/>
        <w:rPr>
          <w:rStyle w:val="Marquedecommentaire"/>
          <w:lang w:val="en-GB"/>
        </w:rPr>
      </w:pPr>
      <w:r>
        <w:rPr>
          <w:rStyle w:val="Marquedecommentaire"/>
        </w:rPr>
        <w:annotationRef/>
      </w:r>
      <w:r w:rsidRPr="00E6003E">
        <w:rPr>
          <w:rStyle w:val="Marquedecommentaire"/>
          <w:lang w:val="en-GB"/>
        </w:rPr>
        <w:t>We need to avoid mixing term definitions</w:t>
      </w:r>
      <w:r>
        <w:rPr>
          <w:rStyle w:val="Marquedecommentaire"/>
          <w:lang w:val="en-GB"/>
        </w:rPr>
        <w:t xml:space="preserve"> vs. requirements. </w:t>
      </w:r>
    </w:p>
    <w:p w14:paraId="5A11ADE4" w14:textId="77777777" w:rsidR="00DE76D3" w:rsidRPr="00E6003E" w:rsidRDefault="00DE76D3">
      <w:pPr>
        <w:pStyle w:val="Commentaire"/>
        <w:rPr>
          <w:lang w:val="en-GB"/>
        </w:rPr>
      </w:pPr>
    </w:p>
  </w:comment>
  <w:comment w:id="136" w:author="BOUCADAIR Mohamed TGI/OLN" w:date="2020-11-23T13:22:00Z" w:initials="BMT">
    <w:p w14:paraId="68AAD9C6" w14:textId="4ECE5EBF" w:rsidR="00DE76D3" w:rsidRPr="00C073E2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C073E2">
        <w:rPr>
          <w:rStyle w:val="Marquedecommentaire"/>
          <w:lang w:val="en-GB"/>
        </w:rPr>
        <w:t>This conflicts with the introduction. Suggest to delete the entry.</w:t>
      </w:r>
    </w:p>
  </w:comment>
  <w:comment w:id="168" w:author="BOUCADAIR Mohamed TGI/OLN" w:date="2020-11-24T07:55:00Z" w:initials="BMT">
    <w:p w14:paraId="52CE0A04" w14:textId="04D27000" w:rsidR="00DE76D3" w:rsidRPr="00DE76D3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DE76D3">
        <w:rPr>
          <w:rStyle w:val="Marquedecommentaire"/>
          <w:lang w:val="en-GB"/>
        </w:rPr>
        <w:t>Not sure why this are cited here.</w:t>
      </w:r>
    </w:p>
  </w:comment>
  <w:comment w:id="185" w:author="BOUCADAIR Mohamed TGI/OLN" w:date="2020-11-24T07:57:00Z" w:initials="BMT">
    <w:p w14:paraId="665BC2B5" w14:textId="3B9DA3A6" w:rsidR="00DE76D3" w:rsidRPr="00DE76D3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DE76D3">
        <w:rPr>
          <w:lang w:val="en-GB"/>
        </w:rPr>
        <w:t>Which one ?</w:t>
      </w:r>
    </w:p>
  </w:comment>
  <w:comment w:id="190" w:author="BOUCADAIR Mohamed TGI/OLN" w:date="2020-11-24T07:58:00Z" w:initials="BMT">
    <w:p w14:paraId="591897D4" w14:textId="08EEBB5E" w:rsidR="00DE76D3" w:rsidRPr="00DE76D3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DE76D3">
        <w:rPr>
          <w:lang w:val="en-GB"/>
        </w:rPr>
        <w:t>I’m  not sure this is needed in the definition section</w:t>
      </w:r>
    </w:p>
  </w:comment>
  <w:comment w:id="227" w:author="BOUCADAIR Mohamed TGI/OLN" w:date="2020-11-23T13:33:00Z" w:initials="BMT">
    <w:p w14:paraId="07D82E55" w14:textId="4F194DDD" w:rsidR="00DE76D3" w:rsidRPr="00E6003E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E6003E">
        <w:rPr>
          <w:lang w:val="en-GB"/>
        </w:rPr>
        <w:t>This is clearly arguing for listing the ref as normative.</w:t>
      </w:r>
      <w:r>
        <w:rPr>
          <w:lang w:val="en-GB"/>
        </w:rPr>
        <w:t xml:space="preserve"> </w:t>
      </w:r>
      <w:r w:rsidRPr="00E6003E">
        <w:rPr>
          <w:lang w:val="en-GB"/>
        </w:rPr>
        <w:t xml:space="preserve"> </w:t>
      </w:r>
    </w:p>
  </w:comment>
  <w:comment w:id="235" w:author="BOUCADAIR Mohamed TGI/OLN" w:date="2020-11-23T13:35:00Z" w:initials="BMT">
    <w:p w14:paraId="38580EF5" w14:textId="73A19268" w:rsidR="00DE76D3" w:rsidRPr="002653B6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2653B6">
        <w:rPr>
          <w:lang w:val="en-GB"/>
        </w:rPr>
        <w:t xml:space="preserve">I would </w:t>
      </w:r>
      <w:r>
        <w:rPr>
          <w:lang w:val="en-GB"/>
        </w:rPr>
        <w:t>cite</w:t>
      </w:r>
      <w:r w:rsidRPr="002653B6">
        <w:rPr>
          <w:lang w:val="en-GB"/>
        </w:rPr>
        <w:t xml:space="preserve"> this earlier in the document. </w:t>
      </w:r>
    </w:p>
  </w:comment>
  <w:comment w:id="236" w:author="BOUCADAIR Mohamed TGI/OLN" w:date="2020-11-23T14:01:00Z" w:initials="BMT">
    <w:p w14:paraId="0F8A3A81" w14:textId="7F8248C5" w:rsidR="00DE76D3" w:rsidRPr="00DE626A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DE626A">
        <w:rPr>
          <w:lang w:val="en-GB"/>
        </w:rPr>
        <w:t>Wi-Fi is a trad</w:t>
      </w:r>
      <w:r>
        <w:rPr>
          <w:lang w:val="en-GB"/>
        </w:rPr>
        <w:t>emark. Please use WLAN instead.</w:t>
      </w:r>
    </w:p>
  </w:comment>
  <w:comment w:id="245" w:author="BOUCADAIR Mohamed TGI/OLN" w:date="2020-11-23T14:05:00Z" w:initials="BMT">
    <w:p w14:paraId="52CA84E6" w14:textId="048285F1" w:rsidR="00DE76D3" w:rsidRPr="00DE626A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DE626A">
        <w:rPr>
          <w:lang w:val="en-GB"/>
        </w:rPr>
        <w:t xml:space="preserve">Not called out in the text. </w:t>
      </w:r>
    </w:p>
  </w:comment>
  <w:comment w:id="248" w:author="BOUCADAIR Mohamed TGI/OLN" w:date="2020-11-23T14:06:00Z" w:initials="BMT">
    <w:p w14:paraId="13EE07D3" w14:textId="3D9BEF00" w:rsidR="00DE76D3" w:rsidRPr="00DE626A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DE626A">
        <w:rPr>
          <w:lang w:val="en-GB"/>
        </w:rPr>
        <w:t>How path is defined here?</w:t>
      </w:r>
    </w:p>
  </w:comment>
  <w:comment w:id="258" w:author="BOUCADAIR Mohamed TGI/OLN" w:date="2020-11-23T14:07:00Z" w:initials="BMT">
    <w:p w14:paraId="5B7669D6" w14:textId="3C885F9D" w:rsidR="00DE76D3" w:rsidRPr="00DE626A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DE626A">
        <w:rPr>
          <w:lang w:val="en-GB"/>
        </w:rPr>
        <w:t xml:space="preserve">Please consider splitting this too long sentence. </w:t>
      </w:r>
    </w:p>
  </w:comment>
  <w:comment w:id="277" w:author="BOUCADAIR Mohamed TGI/OLN" w:date="2020-11-23T14:14:00Z" w:initials="BMT">
    <w:p w14:paraId="76D6AFAF" w14:textId="49A32B64" w:rsidR="00DE76D3" w:rsidRPr="00A1772C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A1772C">
        <w:rPr>
          <w:rStyle w:val="Marquedecommentaire"/>
          <w:lang w:val="en-GB"/>
        </w:rPr>
        <w:t xml:space="preserve">This has to be assessed. </w:t>
      </w:r>
    </w:p>
  </w:comment>
  <w:comment w:id="278" w:author="BOUCADAIR Mohamed TGI/OLN" w:date="2020-11-23T14:14:00Z" w:initials="BMT">
    <w:p w14:paraId="203F0B33" w14:textId="0BD1487E" w:rsidR="00DE76D3" w:rsidRPr="00A1772C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A1772C">
        <w:rPr>
          <w:lang w:val="en-GB"/>
        </w:rPr>
        <w:t>Not cited in the text.</w:t>
      </w:r>
    </w:p>
  </w:comment>
  <w:comment w:id="313" w:author="BOUCADAIR Mohamed TGI/OLN" w:date="2020-11-24T07:16:00Z" w:initials="BMT">
    <w:p w14:paraId="490C055A" w14:textId="4F5A0E34" w:rsidR="00DE76D3" w:rsidRPr="00D6012D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D6012D">
        <w:rPr>
          <w:lang w:val="en-GB"/>
        </w:rPr>
        <w:t>Consider adding a transition text to the requirements.</w:t>
      </w:r>
    </w:p>
  </w:comment>
  <w:comment w:id="315" w:author="BOUCADAIR Mohamed TGI/OLN" w:date="2020-11-23T14:56:00Z" w:initials="BMT">
    <w:p w14:paraId="5FA1F745" w14:textId="5C8F3157" w:rsidR="00DE76D3" w:rsidRPr="00B8578B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B8578B">
        <w:rPr>
          <w:lang w:val="en-GB"/>
        </w:rPr>
        <w:t xml:space="preserve">We need to indicate somewhere in the doc that one or many solutions are needed to achieve DRIP gaols. </w:t>
      </w:r>
      <w:r>
        <w:rPr>
          <w:lang w:val="en-GB"/>
        </w:rPr>
        <w:t xml:space="preserve">These solutions are called “DRIP in this section. </w:t>
      </w:r>
    </w:p>
  </w:comment>
  <w:comment w:id="334" w:author="BOUCADAIR Mohamed TGI/OLN" w:date="2020-11-24T07:20:00Z" w:initials="BMT">
    <w:p w14:paraId="0C735D00" w14:textId="318CEDBA" w:rsidR="00DE76D3" w:rsidRPr="00893ED2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893ED2">
        <w:rPr>
          <w:lang w:val="en-GB"/>
        </w:rPr>
        <w:t>The use of parentheses makes it hard to follow the meaning of the requir</w:t>
      </w:r>
      <w:r>
        <w:rPr>
          <w:lang w:val="en-GB"/>
        </w:rPr>
        <w:t xml:space="preserve">ement. The same comment applies for other requirements. Please reword. </w:t>
      </w:r>
    </w:p>
  </w:comment>
  <w:comment w:id="347" w:author="BOUCADAIR Mohamed TGI/OLN" w:date="2020-11-24T07:22:00Z" w:initials="BMT">
    <w:p w14:paraId="6DE3937C" w14:textId="78EAD6B5" w:rsidR="00DE76D3" w:rsidRPr="00893ED2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893ED2">
        <w:rPr>
          <w:lang w:val="en-GB"/>
        </w:rPr>
        <w:t>I’m afraid more elaboration is needed.</w:t>
      </w:r>
    </w:p>
  </w:comment>
  <w:comment w:id="354" w:author="BOUCADAIR Mohamed TGI/OLN" w:date="2020-11-23T14:39:00Z" w:initials="BMT">
    <w:p w14:paraId="6084B061" w14:textId="3A81D523" w:rsidR="00DE76D3" w:rsidRPr="00F50741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F50741">
        <w:rPr>
          <w:lang w:val="en-GB"/>
        </w:rPr>
        <w:t xml:space="preserve">We may be challenged whether we can define </w:t>
      </w:r>
      <w:r>
        <w:rPr>
          <w:lang w:val="en-GB"/>
        </w:rPr>
        <w:t xml:space="preserve">this more concretely. </w:t>
      </w:r>
    </w:p>
  </w:comment>
  <w:comment w:id="364" w:author="BOUCADAIR Mohamed TGI/OLN" w:date="2020-11-23T14:42:00Z" w:initials="BMT">
    <w:p w14:paraId="187E0D60" w14:textId="6D6EAE86" w:rsidR="00DE76D3" w:rsidRPr="00F50741" w:rsidRDefault="00DE76D3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F50741">
        <w:rPr>
          <w:lang w:val="en-GB"/>
        </w:rPr>
        <w:t>I don’t see the need to mention these.</w:t>
      </w:r>
    </w:p>
  </w:comment>
  <w:comment w:id="372" w:author="BOUCADAIR Mohamed TGI/OLN" w:date="2020-11-23T14:44:00Z" w:initials="BMT">
    <w:p w14:paraId="2D175ACC" w14:textId="782FA660" w:rsidR="00DE76D3" w:rsidRDefault="00DE76D3">
      <w:pPr>
        <w:pStyle w:val="Commentaire"/>
      </w:pPr>
      <w:r>
        <w:rPr>
          <w:rStyle w:val="Marquedecommentaire"/>
        </w:rPr>
        <w:annotationRef/>
      </w:r>
      <w:r>
        <w:t>Which ends ?</w:t>
      </w:r>
    </w:p>
  </w:comment>
  <w:comment w:id="377" w:author="BOUCADAIR Mohamed TGI/OLN" w:date="2020-11-23T14:46:00Z" w:initials="BMT">
    <w:p w14:paraId="47852F76" w14:textId="4B0E9B27" w:rsidR="00DE76D3" w:rsidRDefault="00DE76D3">
      <w:pPr>
        <w:pStyle w:val="Commentaire"/>
      </w:pPr>
      <w:r>
        <w:rPr>
          <w:rStyle w:val="Marquedecommentaire"/>
        </w:rPr>
        <w:annotationRef/>
      </w:r>
      <w:r>
        <w:t>What does this mean 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C7027A" w15:done="0"/>
  <w15:commentEx w15:paraId="79557D16" w15:done="0"/>
  <w15:commentEx w15:paraId="7DB6D410" w15:done="0"/>
  <w15:commentEx w15:paraId="69F27088" w15:done="0"/>
  <w15:commentEx w15:paraId="14D40207" w15:done="0"/>
  <w15:commentEx w15:paraId="245E7A3F" w15:done="0"/>
  <w15:commentEx w15:paraId="57848319" w15:done="0"/>
  <w15:commentEx w15:paraId="239075E4" w15:done="0"/>
  <w15:commentEx w15:paraId="7807605A" w15:done="0"/>
  <w15:commentEx w15:paraId="01690F3A" w15:done="0"/>
  <w15:commentEx w15:paraId="6F32F920" w15:done="0"/>
  <w15:commentEx w15:paraId="4E084332" w15:done="0"/>
  <w15:commentEx w15:paraId="598AFE39" w15:done="0"/>
  <w15:commentEx w15:paraId="7F2135B6" w15:done="0"/>
  <w15:commentEx w15:paraId="7E5F50BB" w15:done="0"/>
  <w15:commentEx w15:paraId="08E7A34D" w15:done="0"/>
  <w15:commentEx w15:paraId="6F28B980" w15:done="0"/>
  <w15:commentEx w15:paraId="23EC7B8C" w15:done="0"/>
  <w15:commentEx w15:paraId="1698AF1B" w15:done="0"/>
  <w15:commentEx w15:paraId="6A2F8585" w15:done="0"/>
  <w15:commentEx w15:paraId="39665F93" w15:done="0"/>
  <w15:commentEx w15:paraId="101B042F" w15:done="0"/>
  <w15:commentEx w15:paraId="0216FE36" w15:done="0"/>
  <w15:commentEx w15:paraId="5A11ADE4" w15:done="0"/>
  <w15:commentEx w15:paraId="68AAD9C6" w15:done="0"/>
  <w15:commentEx w15:paraId="52CE0A04" w15:done="0"/>
  <w15:commentEx w15:paraId="665BC2B5" w15:done="0"/>
  <w15:commentEx w15:paraId="591897D4" w15:done="0"/>
  <w15:commentEx w15:paraId="07D82E55" w15:done="0"/>
  <w15:commentEx w15:paraId="38580EF5" w15:done="0"/>
  <w15:commentEx w15:paraId="0F8A3A81" w15:done="0"/>
  <w15:commentEx w15:paraId="52CA84E6" w15:done="0"/>
  <w15:commentEx w15:paraId="13EE07D3" w15:done="0"/>
  <w15:commentEx w15:paraId="5B7669D6" w15:done="0"/>
  <w15:commentEx w15:paraId="76D6AFAF" w15:done="0"/>
  <w15:commentEx w15:paraId="203F0B33" w15:done="0"/>
  <w15:commentEx w15:paraId="490C055A" w15:done="0"/>
  <w15:commentEx w15:paraId="5FA1F745" w15:done="0"/>
  <w15:commentEx w15:paraId="0C735D00" w15:done="0"/>
  <w15:commentEx w15:paraId="6DE3937C" w15:done="0"/>
  <w15:commentEx w15:paraId="6084B061" w15:done="0"/>
  <w15:commentEx w15:paraId="187E0D60" w15:done="0"/>
  <w15:commentEx w15:paraId="2D175ACC" w15:done="0"/>
  <w15:commentEx w15:paraId="47852F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1A"/>
    <w:rsid w:val="000009E5"/>
    <w:rsid w:val="000068C0"/>
    <w:rsid w:val="00036447"/>
    <w:rsid w:val="00043F58"/>
    <w:rsid w:val="000774DB"/>
    <w:rsid w:val="000A045A"/>
    <w:rsid w:val="00103A44"/>
    <w:rsid w:val="0010663D"/>
    <w:rsid w:val="00125B2D"/>
    <w:rsid w:val="00137093"/>
    <w:rsid w:val="00155F1C"/>
    <w:rsid w:val="00184FEB"/>
    <w:rsid w:val="001963D0"/>
    <w:rsid w:val="001C6F88"/>
    <w:rsid w:val="001D0D18"/>
    <w:rsid w:val="0020051B"/>
    <w:rsid w:val="002222C4"/>
    <w:rsid w:val="0022721A"/>
    <w:rsid w:val="002653B6"/>
    <w:rsid w:val="0027184D"/>
    <w:rsid w:val="00294C02"/>
    <w:rsid w:val="0031083E"/>
    <w:rsid w:val="00374536"/>
    <w:rsid w:val="003A40EA"/>
    <w:rsid w:val="003F0BD2"/>
    <w:rsid w:val="003F23DB"/>
    <w:rsid w:val="00431DC5"/>
    <w:rsid w:val="00475401"/>
    <w:rsid w:val="00486148"/>
    <w:rsid w:val="004E1671"/>
    <w:rsid w:val="005042C7"/>
    <w:rsid w:val="00511860"/>
    <w:rsid w:val="00512555"/>
    <w:rsid w:val="005156BC"/>
    <w:rsid w:val="005425BF"/>
    <w:rsid w:val="00551DF2"/>
    <w:rsid w:val="005B2020"/>
    <w:rsid w:val="005C6649"/>
    <w:rsid w:val="0060243D"/>
    <w:rsid w:val="00607A69"/>
    <w:rsid w:val="006170A5"/>
    <w:rsid w:val="006A2DE0"/>
    <w:rsid w:val="006B544F"/>
    <w:rsid w:val="006B6E99"/>
    <w:rsid w:val="006F5B2E"/>
    <w:rsid w:val="00720FDB"/>
    <w:rsid w:val="007447AA"/>
    <w:rsid w:val="00794312"/>
    <w:rsid w:val="00796967"/>
    <w:rsid w:val="007C4BF9"/>
    <w:rsid w:val="00833B19"/>
    <w:rsid w:val="00851526"/>
    <w:rsid w:val="00853469"/>
    <w:rsid w:val="008558AC"/>
    <w:rsid w:val="00893ED2"/>
    <w:rsid w:val="008B2975"/>
    <w:rsid w:val="008D3133"/>
    <w:rsid w:val="00900035"/>
    <w:rsid w:val="009A10C7"/>
    <w:rsid w:val="00A11BC6"/>
    <w:rsid w:val="00A1772C"/>
    <w:rsid w:val="00A3625E"/>
    <w:rsid w:val="00A42B44"/>
    <w:rsid w:val="00A92E5C"/>
    <w:rsid w:val="00A9369B"/>
    <w:rsid w:val="00AB051A"/>
    <w:rsid w:val="00AF1AAE"/>
    <w:rsid w:val="00B00C2D"/>
    <w:rsid w:val="00B2350C"/>
    <w:rsid w:val="00B32BBD"/>
    <w:rsid w:val="00B52E62"/>
    <w:rsid w:val="00B54613"/>
    <w:rsid w:val="00B77FA0"/>
    <w:rsid w:val="00B8578B"/>
    <w:rsid w:val="00B91E65"/>
    <w:rsid w:val="00BA61B3"/>
    <w:rsid w:val="00BB1B80"/>
    <w:rsid w:val="00BD1999"/>
    <w:rsid w:val="00BD6F6B"/>
    <w:rsid w:val="00BF73CB"/>
    <w:rsid w:val="00C0164B"/>
    <w:rsid w:val="00C0540B"/>
    <w:rsid w:val="00C073E2"/>
    <w:rsid w:val="00C553A0"/>
    <w:rsid w:val="00C7277D"/>
    <w:rsid w:val="00C93B7A"/>
    <w:rsid w:val="00C94297"/>
    <w:rsid w:val="00CA2A11"/>
    <w:rsid w:val="00CB1441"/>
    <w:rsid w:val="00CD7EAA"/>
    <w:rsid w:val="00D503E0"/>
    <w:rsid w:val="00D6012D"/>
    <w:rsid w:val="00DA78FF"/>
    <w:rsid w:val="00DB0B17"/>
    <w:rsid w:val="00DC0EB3"/>
    <w:rsid w:val="00DE626A"/>
    <w:rsid w:val="00DE76D3"/>
    <w:rsid w:val="00DF420B"/>
    <w:rsid w:val="00E6003E"/>
    <w:rsid w:val="00E80EEB"/>
    <w:rsid w:val="00EB43BD"/>
    <w:rsid w:val="00F22550"/>
    <w:rsid w:val="00F50741"/>
    <w:rsid w:val="00F80403"/>
    <w:rsid w:val="00F85C5B"/>
    <w:rsid w:val="00F96D8E"/>
    <w:rsid w:val="00FD7C4B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F586"/>
  <w15:chartTrackingRefBased/>
  <w15:docId w15:val="{C0F81F94-A1B2-413A-AFDC-986B2BA6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2873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873AB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1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671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E167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E167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E167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E167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E16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97B9-B229-493D-9DF1-01488EAF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36</Pages>
  <Words>13630</Words>
  <Characters>74967</Characters>
  <Application>Microsoft Office Word</Application>
  <DocSecurity>0</DocSecurity>
  <Lines>624</Lines>
  <Paragraphs>176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88421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22</cp:revision>
  <cp:lastPrinted>2020-11-24T07:17:00Z</cp:lastPrinted>
  <dcterms:created xsi:type="dcterms:W3CDTF">2020-11-23T09:52:00Z</dcterms:created>
  <dcterms:modified xsi:type="dcterms:W3CDTF">2020-11-24T07:27:00Z</dcterms:modified>
</cp:coreProperties>
</file>