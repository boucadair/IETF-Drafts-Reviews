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275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774E1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FAE5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3B90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TEAS Working Group                                       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Ed.</w:t>
      </w:r>
    </w:p>
    <w:p w14:paraId="2A10C9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Internet-Draft                                        Old Dog Consulting</w:t>
      </w:r>
    </w:p>
    <w:p w14:paraId="610F7B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Obsoletes: 3272 (if approved)                              April 7, 2021</w:t>
      </w:r>
    </w:p>
    <w:p w14:paraId="29F596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Intended status: Informational</w:t>
      </w:r>
    </w:p>
    <w:p w14:paraId="4DA2A4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Expires: October 9, 2021</w:t>
      </w:r>
    </w:p>
    <w:p w14:paraId="739CBF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6D86A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D457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Overview and Principles of Internet Traffic Engineering</w:t>
      </w:r>
    </w:p>
    <w:p w14:paraId="782C48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       draft-ietf-teas-rfc3272bis-11</w:t>
      </w:r>
    </w:p>
    <w:p w14:paraId="55D4C9B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4AD4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Abstract</w:t>
      </w:r>
    </w:p>
    <w:p w14:paraId="54B5285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D9B8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describes the principles of traffic engineering (TE) in</w:t>
      </w:r>
    </w:p>
    <w:p w14:paraId="6F8101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Internet.  The document is intended to promote better</w:t>
      </w:r>
    </w:p>
    <w:p w14:paraId="431F77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understanding of the issues surrounding traffic engineering in IP</w:t>
      </w:r>
    </w:p>
    <w:p w14:paraId="292CD4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and the networks that support IP networking, and to provide</w:t>
      </w:r>
    </w:p>
    <w:p w14:paraId="37F1ED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common basis for the development of traffic engineering</w:t>
      </w:r>
    </w:p>
    <w:p w14:paraId="5726B5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capabilities for the Internet.  The principles, architectures, and</w:t>
      </w:r>
    </w:p>
    <w:p w14:paraId="030B95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methodologies for performance evaluation and performance optimization</w:t>
      </w:r>
    </w:p>
    <w:p w14:paraId="6E620E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operational networks are also discussed.</w:t>
      </w:r>
    </w:p>
    <w:p w14:paraId="42C8C6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77D2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work was first published as RFC 3272 in May 2002.  This document</w:t>
      </w:r>
    </w:p>
    <w:p w14:paraId="2ECD4F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obsoletes RFC 3272 by making a complete update to bring the text in</w:t>
      </w:r>
    </w:p>
    <w:p w14:paraId="158264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line with best current practices for Internet traffic engineering and</w:t>
      </w:r>
    </w:p>
    <w:p w14:paraId="465514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include references to the latest relevant work in the IETF.</w:t>
      </w:r>
    </w:p>
    <w:p w14:paraId="49129C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031B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Status of This Memo</w:t>
      </w:r>
    </w:p>
    <w:p w14:paraId="14513B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611F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Internet-Draft is submitted in full conformance with the</w:t>
      </w:r>
    </w:p>
    <w:p w14:paraId="28057B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provisions of BCP 78 and BCP 79.</w:t>
      </w:r>
    </w:p>
    <w:p w14:paraId="755859E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7E6C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Internet-Drafts are working documents of the Internet Engineering</w:t>
      </w:r>
    </w:p>
    <w:p w14:paraId="62156C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Task Force (IETF).  Note that other groups may also distribute</w:t>
      </w:r>
    </w:p>
    <w:p w14:paraId="6AF049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working documents as Internet-Drafts.  The list of current Internet-</w:t>
      </w:r>
    </w:p>
    <w:p w14:paraId="1F5225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Drafts is at https://datatracker.ietf.org/drafts/current/.</w:t>
      </w:r>
    </w:p>
    <w:p w14:paraId="2D78760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55E8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Internet-Drafts are draft documents valid for a maximum of six months</w:t>
      </w:r>
    </w:p>
    <w:p w14:paraId="57C09D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may be updated, replaced, or obsoleted by other documents at any</w:t>
      </w:r>
    </w:p>
    <w:p w14:paraId="135F07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time.  It is inappropriate to use Internet-Drafts as reference</w:t>
      </w:r>
    </w:p>
    <w:p w14:paraId="3FB893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material or to cite them other than as "work in progress."</w:t>
      </w:r>
    </w:p>
    <w:p w14:paraId="26F259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6F83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Internet-Draft will expire on October 9, 2021.</w:t>
      </w:r>
    </w:p>
    <w:p w14:paraId="6310DE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3E98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Copyright Notice</w:t>
      </w:r>
    </w:p>
    <w:p w14:paraId="116314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24E8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Copyright (c) 2021 IETF Trust and the persons identified as the</w:t>
      </w:r>
    </w:p>
    <w:p w14:paraId="20051F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 authors.  All rights reserved.</w:t>
      </w:r>
    </w:p>
    <w:p w14:paraId="7F8ACF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598B9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4D6E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9269D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F375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1]</w:t>
      </w:r>
    </w:p>
    <w:p w14:paraId="4BE747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2C17F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455070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FB7B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B514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is subject to BCP 78 and the IETF Trust's Legal</w:t>
      </w:r>
    </w:p>
    <w:p w14:paraId="5BD4FE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Provisions Relating to IETF Documents</w:t>
      </w:r>
    </w:p>
    <w:p w14:paraId="153B59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(https://trustee.ietf.org/license-info) in effect on the date of</w:t>
      </w:r>
    </w:p>
    <w:p w14:paraId="20ED88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publication of this document.  Please review these documents</w:t>
      </w:r>
    </w:p>
    <w:p w14:paraId="53A0AA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carefully, as they describe your rights and restrictions with respect</w:t>
      </w:r>
    </w:p>
    <w:p w14:paraId="55C00B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this document.  Code Components extracted from this document must</w:t>
      </w:r>
    </w:p>
    <w:p w14:paraId="438551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Simplified BSD License text as described in Section 4.e of</w:t>
      </w:r>
    </w:p>
    <w:p w14:paraId="6C9C9F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Trust Legal Provisions and are provided without warranty as</w:t>
      </w:r>
    </w:p>
    <w:p w14:paraId="4FA9E4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described in the Simplified BSD License.</w:t>
      </w:r>
    </w:p>
    <w:p w14:paraId="43A4EC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1FE7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Table of Contents</w:t>
      </w:r>
    </w:p>
    <w:p w14:paraId="47F389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E449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Introduction  . . . . . . . . . . . . . . . . . . . . . . . .   4</w:t>
      </w:r>
    </w:p>
    <w:p w14:paraId="24E61A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1.1.  What is Internet Traffic Engineering? . . . . . . . . . .   4</w:t>
      </w:r>
    </w:p>
    <w:p w14:paraId="2A8C27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1.2.  Components of Traffic Engineering . . . . . . . . . . . .   6</w:t>
      </w:r>
    </w:p>
    <w:p w14:paraId="5DC531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1.3.  Scope . . . . . . . . . . . . . . . . . . . . . . . . . .   8</w:t>
      </w:r>
    </w:p>
    <w:p w14:paraId="7118C8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1.4.  Terminology . . . . . . . . . . . . . . . . . . . . . . .   8</w:t>
      </w:r>
    </w:p>
    <w:p w14:paraId="5ED2D4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Background  . . . . . . . . . . . . . . . . . . . . . . . . .  11</w:t>
      </w:r>
    </w:p>
    <w:p w14:paraId="593558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2.1.  Context of Internet Traffic Engineering . . . . . . . . .  11</w:t>
      </w:r>
    </w:p>
    <w:p w14:paraId="6EA217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2.2.  Network Domain Context  . . . . . . . . . . . . . . . . .  12</w:t>
      </w:r>
    </w:p>
    <w:p w14:paraId="5B7CBB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2.3.  Problem Context . . . . . . . . . . . . . . . . . . . . .  14</w:t>
      </w:r>
    </w:p>
    <w:p w14:paraId="5B201D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2.3.1.  Congestion and its Ramifications  . . . . . . . . . .  15</w:t>
      </w:r>
    </w:p>
    <w:p w14:paraId="7A1166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2.4.  Solution Context  . . . . . . . . . . . . . . . . . . . .  16</w:t>
      </w:r>
    </w:p>
    <w:p w14:paraId="088787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2.4.1.  Combating the Congestion Problem  . . . . . . . . . .  18</w:t>
      </w:r>
    </w:p>
    <w:p w14:paraId="5273B9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2.5.  Implementation and Operational Context  . . . . . . . . .  21</w:t>
      </w:r>
    </w:p>
    <w:p w14:paraId="3C9673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Traffic Engineering Process Models  . . . . . . . . . . . . .  21</w:t>
      </w:r>
    </w:p>
    <w:p w14:paraId="72E5C8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3.1.  Components of the Traffic Engineering Process Model . . .  22</w:t>
      </w:r>
    </w:p>
    <w:p w14:paraId="745563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4.  Review of TE Techniques . . . . . . . . . . . . . . . . . . .  22</w:t>
      </w:r>
    </w:p>
    <w:p w14:paraId="0ACF3A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4.1.  Overview of IETF Projects Related to Traffic Engineering   23</w:t>
      </w:r>
    </w:p>
    <w:p w14:paraId="4AF667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4.1.1.  Constraint-Based Routing  . . . . . . . . . . . . . .  23</w:t>
      </w:r>
    </w:p>
    <w:p w14:paraId="69F4F1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4.1.2.  Integrated Services . . . . . . . . . . . . . . . . .  25</w:t>
      </w:r>
    </w:p>
    <w:p w14:paraId="74EA53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4.1.3.  RSVP  . . . . . . . . . . . . . . . . . . . . . . . .  25</w:t>
      </w:r>
    </w:p>
    <w:p w14:paraId="5C84A5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4.1.4.  Differentiated Services . . . . . . . . . . . . . . .  26</w:t>
      </w:r>
    </w:p>
    <w:p w14:paraId="67DAAB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4.1.5.  QUIC  . . . . . . . . . . . . . . . . . . . . . . . .  27</w:t>
      </w:r>
    </w:p>
    <w:p w14:paraId="4AFAE6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4.1.6.  Multiprotocol Label Switching (MPLS)  . . . . . . . .  28</w:t>
      </w:r>
    </w:p>
    <w:p w14:paraId="165B0E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4.1.7.  Generalized MPLS (GMPLS)  . . . . . . . . . . . . . .  29</w:t>
      </w:r>
    </w:p>
    <w:p w14:paraId="3E3AAE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4.1.8.  IP Performance Metrics  . . . . . . . . . . . . . . .  29</w:t>
      </w:r>
    </w:p>
    <w:p w14:paraId="6C3DD2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4.1.9.  Flow Measurement  . . . . . . . . . . . . . . . . . .  30</w:t>
      </w:r>
    </w:p>
    <w:p w14:paraId="1ACB2F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4.1.10. Endpoint Congestion Management  . . . . . . . . . . .  30</w:t>
      </w:r>
    </w:p>
    <w:p w14:paraId="7FFB3E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4.1.11. TE Extensions to the IGPs . . . . . . . . . . . . . .  31</w:t>
      </w:r>
    </w:p>
    <w:p w14:paraId="648F96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4.1.12. Link-State BGP  . . . . . . . . . . . . . . . . . . .  31</w:t>
      </w:r>
    </w:p>
    <w:p w14:paraId="738DC5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4.1.13. Path Computation Element  . . . . . . . . . . . . . .  32</w:t>
      </w:r>
    </w:p>
    <w:p w14:paraId="20ED1B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4.1.14. Multi-Layer Traffic Engineering . . . . . . . . . . .  32</w:t>
      </w:r>
    </w:p>
    <w:p w14:paraId="434905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4.1.15. Application-Layer Traffic Optimization  . . . . . . .  33</w:t>
      </w:r>
    </w:p>
    <w:p w14:paraId="63693E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4.1.16. Segment Routing with MPLS Encapsulation (SR-MPLS) . .  34</w:t>
      </w:r>
    </w:p>
    <w:p w14:paraId="57A239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4.1.17. Network Virtualization and Abstraction  . . . . . . .  36</w:t>
      </w:r>
    </w:p>
    <w:p w14:paraId="058178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4.1.18. Network Slicing . . . . . . . . . . . . . . . . . . .  37</w:t>
      </w:r>
    </w:p>
    <w:p w14:paraId="52FD08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4.1.19. Deterministic Networking  . . . . . . . . . . . . . .  38</w:t>
      </w:r>
    </w:p>
    <w:p w14:paraId="503A602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875E0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2E42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AC9A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2]</w:t>
      </w:r>
    </w:p>
    <w:p w14:paraId="53A938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DF976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63A37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7AFF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9EFC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4.1.20. Network TE State Definition and Presentation  . . . .  38</w:t>
      </w:r>
    </w:p>
    <w:p w14:paraId="455A4F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4.1.21. System Management and Control Interfaces  . . . . . .  39</w:t>
      </w:r>
    </w:p>
    <w:p w14:paraId="34BB94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4.2.  Content Distribution  . . . . . . . . . . . . . . . . . .  39</w:t>
      </w:r>
    </w:p>
    <w:p w14:paraId="1B4541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5.  Taxonomy of Traffic Engineering Systems . . . . . . . . . . .  40</w:t>
      </w:r>
    </w:p>
    <w:p w14:paraId="4AF5FD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5.1.  Time-Dependent Versus State-Dependent Versus Event-</w:t>
      </w:r>
    </w:p>
    <w:p w14:paraId="5A19DE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Dependent . . . . . . . . . . . . . . . . . . . . . . . .  40</w:t>
      </w:r>
    </w:p>
    <w:p w14:paraId="2D7805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5.2.  Offline Versus Online . . . . . . . . . . . . . . . . . .  42</w:t>
      </w:r>
    </w:p>
    <w:p w14:paraId="70666F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5.3.  Centralized Versus Distributed  . . . . . . . . . . . . .  42</w:t>
      </w:r>
    </w:p>
    <w:p w14:paraId="24C9DE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5.3.1.  Hybrid Systems  . . . . . . . . . . . . . . . . . . .  42</w:t>
      </w:r>
    </w:p>
    <w:p w14:paraId="6F745C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5.3.2.  Considerations for Software Defined Networking  . . .  43</w:t>
      </w:r>
    </w:p>
    <w:p w14:paraId="5E0C62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5.4.  Local Versus Global . . . . . . . . . . . . . . . . . . .  44</w:t>
      </w:r>
    </w:p>
    <w:p w14:paraId="1C1F38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5.5.  Prescriptive Versus Descriptive . . . . . . . . . . . . .  44</w:t>
      </w:r>
    </w:p>
    <w:p w14:paraId="74C6A2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5.5.1.  Intent-Based Networking . . . . . . . . . . . . . . .  44</w:t>
      </w:r>
    </w:p>
    <w:p w14:paraId="034B23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5.6.  Open-Loop Versus Closed-Loop  . . . . . . . . . . . . . .  45</w:t>
      </w:r>
    </w:p>
    <w:p w14:paraId="749907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5.7.  Tactical versus Strategic . . . . . . . . . . . . . . . .  46</w:t>
      </w:r>
    </w:p>
    <w:p w14:paraId="2DC722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6.  Recommendations for Internet Traffic Engineering  . . . . . .  46</w:t>
      </w:r>
    </w:p>
    <w:p w14:paraId="4B8D20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6.1.  Generic Non-functional Recommendations  . . . . . . . . .  46</w:t>
      </w:r>
    </w:p>
    <w:p w14:paraId="0026A4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6.2.  Routing Recommendations . . . . . . . . . . . . . . . . .  48</w:t>
      </w:r>
    </w:p>
    <w:p w14:paraId="657916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6.3.  Traffic Mapping Recommendations . . . . . . . . . . . . .  51</w:t>
      </w:r>
    </w:p>
    <w:p w14:paraId="7163FC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6.4.  Measurement Recommendations . . . . . . . . . . . . . . .  51</w:t>
      </w:r>
    </w:p>
    <w:p w14:paraId="23ED5A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6.5.  Network Survivability . . . . . . . . . . . . . . . . . .  52</w:t>
      </w:r>
    </w:p>
    <w:p w14:paraId="63ABB8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6.5.1.  Survivability in MPLS Based Networks  . . . . . . . .  54</w:t>
      </w:r>
    </w:p>
    <w:p w14:paraId="4DCDB3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6.5.2.  Protection Options  . . . . . . . . . . . . . . . . .  55</w:t>
      </w:r>
    </w:p>
    <w:p w14:paraId="676010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6.6.  Traffic Engineering in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Environments  . . . . . .  56</w:t>
      </w:r>
    </w:p>
    <w:p w14:paraId="6B6AC2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6.7.  Network Controllability . . . . . . . . . . . . . . . . .  58</w:t>
      </w:r>
    </w:p>
    <w:p w14:paraId="79AD38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7.  Inter-Domain Considerations . . . . . . . . . . . . . . . . .  58</w:t>
      </w:r>
    </w:p>
    <w:p w14:paraId="054B2A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8.  Overview of Contemporary TE Practices in Operational IP</w:t>
      </w:r>
    </w:p>
    <w:p w14:paraId="2FAE29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Networks  . . . . . . . . . . . . . . . . . . . . . . . . . .  60</w:t>
      </w:r>
    </w:p>
    <w:p w14:paraId="477A8E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9.  Security Considerations . . . . . . . . . . . . . . . . . . .  63</w:t>
      </w:r>
    </w:p>
    <w:p w14:paraId="43BBB7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10. IANA Considerations . . . . . . . . . . . . . . . . . . . . .  63</w:t>
      </w:r>
    </w:p>
    <w:p w14:paraId="1389E1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11. Acknowledgments . . . . . . . . . . . . . . . . . . . . . . .  63</w:t>
      </w:r>
    </w:p>
    <w:p w14:paraId="2B9C85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12. Contributors  . . . . . . . . . . . . . . . . . . . . . . . .  65</w:t>
      </w:r>
    </w:p>
    <w:p w14:paraId="2EC5D9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13. Informative References  . . . . . . . . . . . . . . . . . . .  66</w:t>
      </w:r>
    </w:p>
    <w:p w14:paraId="7746F5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Appendix A.  Historic Overview  . . . . . . . . . . . . . . . . .  78</w:t>
      </w:r>
    </w:p>
    <w:p w14:paraId="785462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A.1.  Traffic Engineering in Classical Telephone Networks . . .  78</w:t>
      </w:r>
    </w:p>
    <w:p w14:paraId="584E02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A.2.  Evolution of Traffic Engineering in Packet Networks . . .  80</w:t>
      </w:r>
    </w:p>
    <w:p w14:paraId="43CEE9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A.2.1.  Adaptive Routing in the ARPANET . . . . . . . . . . .  80</w:t>
      </w:r>
    </w:p>
    <w:p w14:paraId="73F25A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A.2.2.  Dynamic Routing in the Internet . . . . . . . . . . .  81</w:t>
      </w:r>
    </w:p>
    <w:p w14:paraId="338BD1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A.2.3. 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Routing . . . . . . . . . . . . . . . . . . . . .  82</w:t>
      </w:r>
    </w:p>
    <w:p w14:paraId="15F663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A.2.4.  Equal Cost Multi-Path . . . . . . . . . . . . . . . .  82</w:t>
      </w:r>
    </w:p>
    <w:p w14:paraId="2861BC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A.2.5.  Nimrod  . . . . . . . . . . . . . . . . . . . . . . .  83</w:t>
      </w:r>
    </w:p>
    <w:p w14:paraId="487FA8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A.3.  Development of Internet Traffic Engineering . . . . . . .  83</w:t>
      </w:r>
    </w:p>
    <w:p w14:paraId="646111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A.3.1.  Overlay Model . . . . . . . . . . . . . . . . . . . .  83</w:t>
      </w:r>
    </w:p>
    <w:p w14:paraId="7ADF2D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Appendix B.  Overview of Traffic Engineering Related Work in</w:t>
      </w:r>
    </w:p>
    <w:p w14:paraId="5EE32C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  Other SDOs . . . . . . . . . . . . . . . . . . . . .  83</w:t>
      </w:r>
    </w:p>
    <w:p w14:paraId="4C2660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B.1.  Overview of ITU Activities Related to Traffic Engineering  84</w:t>
      </w:r>
    </w:p>
    <w:p w14:paraId="7743B9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Appendix C.  Summary of Changes Since RFC 3272  . . . . . . . . .  85</w:t>
      </w:r>
    </w:p>
    <w:p w14:paraId="7C3004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C.1.  RFC 3272  . . . . . . . . . . . . . . . . . . . . . . . .  85</w:t>
      </w:r>
    </w:p>
    <w:p w14:paraId="591FA6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52A07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E1F58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960E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3]</w:t>
      </w:r>
    </w:p>
    <w:p w14:paraId="14BCA3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3D5DA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E255A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022B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42E0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C.2.  This Document . . . . . . . . . . . . . . . . . . . . . .  88</w:t>
      </w:r>
    </w:p>
    <w:p w14:paraId="40AFCC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Author's Address  . . . . . . . . . . . . . . . . . . . . . . . .  91</w:t>
      </w:r>
    </w:p>
    <w:p w14:paraId="33364F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9A68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1.  Introduction</w:t>
      </w:r>
    </w:p>
    <w:p w14:paraId="4FA1FE6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A916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describes the principles of Internet </w:t>
      </w:r>
      <w:del w:id="0" w:author="BOUCADAIR Mohamed TGI/OLN" w:date="2021-04-08T11:50:00Z">
        <w:r w:rsidRPr="00920B97" w:rsidDel="00EB10C3">
          <w:rPr>
            <w:rFonts w:ascii="Courier New" w:hAnsi="Courier New" w:cs="Courier New"/>
          </w:rPr>
          <w:delText>traffic</w:delText>
        </w:r>
      </w:del>
      <w:ins w:id="1" w:author="BOUCADAIR Mohamed TGI/OLN" w:date="2021-04-08T11:50:00Z">
        <w:r w:rsidR="00EB10C3">
          <w:rPr>
            <w:rFonts w:ascii="Courier New" w:hAnsi="Courier New" w:cs="Courier New"/>
          </w:rPr>
          <w:t>T</w:t>
        </w:r>
        <w:r w:rsidR="00EB10C3" w:rsidRPr="00920B97">
          <w:rPr>
            <w:rFonts w:ascii="Courier New" w:hAnsi="Courier New" w:cs="Courier New"/>
          </w:rPr>
          <w:t>raffic</w:t>
        </w:r>
      </w:ins>
    </w:p>
    <w:p w14:paraId="35E138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del w:id="2" w:author="BOUCADAIR Mohamed TGI/OLN" w:date="2021-04-08T11:50:00Z">
        <w:r w:rsidRPr="00920B97" w:rsidDel="00EB10C3">
          <w:rPr>
            <w:rFonts w:ascii="Courier New" w:hAnsi="Courier New" w:cs="Courier New"/>
          </w:rPr>
          <w:delText xml:space="preserve">engineering </w:delText>
        </w:r>
      </w:del>
      <w:ins w:id="3" w:author="BOUCADAIR Mohamed TGI/OLN" w:date="2021-04-08T11:50:00Z">
        <w:r w:rsidR="00EB10C3">
          <w:rPr>
            <w:rFonts w:ascii="Courier New" w:hAnsi="Courier New" w:cs="Courier New"/>
          </w:rPr>
          <w:t>E</w:t>
        </w:r>
        <w:r w:rsidR="00EB10C3" w:rsidRPr="00920B97">
          <w:rPr>
            <w:rFonts w:ascii="Courier New" w:hAnsi="Courier New" w:cs="Courier New"/>
          </w:rPr>
          <w:t xml:space="preserve">ngineering </w:t>
        </w:r>
      </w:ins>
      <w:r w:rsidRPr="00920B97">
        <w:rPr>
          <w:rFonts w:ascii="Courier New" w:hAnsi="Courier New" w:cs="Courier New"/>
        </w:rPr>
        <w:t>(TE).  The objective of the document is to articulate the</w:t>
      </w:r>
    </w:p>
    <w:p w14:paraId="1C3B75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general issues and principles for </w:t>
      </w:r>
      <w:commentRangeStart w:id="4"/>
      <w:r w:rsidRPr="00920B97">
        <w:rPr>
          <w:rFonts w:ascii="Courier New" w:hAnsi="Courier New" w:cs="Courier New"/>
        </w:rPr>
        <w:t>Internet traffic engineering</w:t>
      </w:r>
      <w:commentRangeEnd w:id="4"/>
      <w:r w:rsidR="00EB10C3">
        <w:rPr>
          <w:rStyle w:val="Marquedecommentaire"/>
          <w:rFonts w:asciiTheme="minorHAnsi" w:hAnsiTheme="minorHAnsi"/>
        </w:rPr>
        <w:commentReference w:id="4"/>
      </w:r>
      <w:r w:rsidRPr="00920B97">
        <w:rPr>
          <w:rFonts w:ascii="Courier New" w:hAnsi="Courier New" w:cs="Courier New"/>
        </w:rPr>
        <w:t>, and</w:t>
      </w:r>
    </w:p>
    <w:p w14:paraId="300F72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where appropriate to provide recommendations, guidelines, and options</w:t>
      </w:r>
    </w:p>
    <w:p w14:paraId="5B9EB6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the development of </w:t>
      </w:r>
      <w:commentRangeStart w:id="5"/>
      <w:r w:rsidRPr="00920B97">
        <w:rPr>
          <w:rFonts w:ascii="Courier New" w:hAnsi="Courier New" w:cs="Courier New"/>
        </w:rPr>
        <w:t>online and offline</w:t>
      </w:r>
      <w:commentRangeEnd w:id="5"/>
      <w:r w:rsidR="00EB10C3">
        <w:rPr>
          <w:rStyle w:val="Marquedecommentaire"/>
          <w:rFonts w:asciiTheme="minorHAnsi" w:hAnsiTheme="minorHAnsi"/>
        </w:rPr>
        <w:commentReference w:id="5"/>
      </w:r>
      <w:r w:rsidRPr="00920B97">
        <w:rPr>
          <w:rFonts w:ascii="Courier New" w:hAnsi="Courier New" w:cs="Courier New"/>
        </w:rPr>
        <w:t xml:space="preserve"> Internet traffic</w:t>
      </w:r>
    </w:p>
    <w:p w14:paraId="72DE51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capabilities and support systems.</w:t>
      </w:r>
    </w:p>
    <w:p w14:paraId="55E42DA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B779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provides a terminology and taxonomy for describing and</w:t>
      </w:r>
    </w:p>
    <w:p w14:paraId="72B8CD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understanding common Internet traffic engineering concepts.</w:t>
      </w:r>
    </w:p>
    <w:p w14:paraId="36B01E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86A353" w14:textId="77777777" w:rsidR="00B32715" w:rsidRPr="00B32715" w:rsidRDefault="00AF7D61" w:rsidP="00920B97">
      <w:pPr>
        <w:pStyle w:val="Textebrut"/>
        <w:rPr>
          <w:rFonts w:ascii="Courier New" w:hAnsi="Courier New" w:cs="Courier New"/>
          <w:highlight w:val="yellow"/>
          <w:rPrChange w:id="6" w:author="BOUCADAIR Mohamed TGI/OLN" w:date="2021-04-08T11:53:00Z">
            <w:rPr>
              <w:rFonts w:ascii="Courier New" w:hAnsi="Courier New" w:cs="Courier New"/>
            </w:rPr>
          </w:rPrChange>
        </w:rPr>
      </w:pPr>
      <w:r w:rsidRPr="00920B97">
        <w:rPr>
          <w:rFonts w:ascii="Courier New" w:hAnsi="Courier New" w:cs="Courier New"/>
        </w:rPr>
        <w:t xml:space="preserve">   Even though Internet traffic engineering is most e</w:t>
      </w:r>
      <w:r w:rsidRPr="00EB10C3">
        <w:rPr>
          <w:rFonts w:ascii="Courier New" w:hAnsi="Courier New" w:cs="Courier New"/>
          <w:highlight w:val="yellow"/>
          <w:rPrChange w:id="7" w:author="BOUCADAIR Mohamed TGI/OLN" w:date="2021-04-08T11:53:00Z">
            <w:rPr>
              <w:rFonts w:ascii="Courier New" w:hAnsi="Courier New" w:cs="Courier New"/>
            </w:rPr>
          </w:rPrChange>
        </w:rPr>
        <w:t>ffective when</w:t>
      </w:r>
    </w:p>
    <w:p w14:paraId="51346198" w14:textId="77777777" w:rsidR="00B32715" w:rsidRPr="00B32715" w:rsidRDefault="00AF7D61" w:rsidP="00920B97">
      <w:pPr>
        <w:pStyle w:val="Textebrut"/>
        <w:rPr>
          <w:rFonts w:ascii="Courier New" w:hAnsi="Courier New" w:cs="Courier New"/>
          <w:highlight w:val="yellow"/>
          <w:rPrChange w:id="8" w:author="BOUCADAIR Mohamed TGI/OLN" w:date="2021-04-08T11:53:00Z">
            <w:rPr>
              <w:rFonts w:ascii="Courier New" w:hAnsi="Courier New" w:cs="Courier New"/>
            </w:rPr>
          </w:rPrChange>
        </w:rPr>
      </w:pPr>
      <w:r w:rsidRPr="00EB10C3">
        <w:rPr>
          <w:rFonts w:ascii="Courier New" w:hAnsi="Courier New" w:cs="Courier New"/>
          <w:highlight w:val="yellow"/>
          <w:rPrChange w:id="9" w:author="BOUCADAIR Mohamed TGI/OLN" w:date="2021-04-08T11:53:00Z">
            <w:rPr>
              <w:rFonts w:ascii="Courier New" w:hAnsi="Courier New" w:cs="Courier New"/>
            </w:rPr>
          </w:rPrChange>
        </w:rPr>
        <w:t xml:space="preserve">   applied end-to-end, the focus of this document is traffic engineering</w:t>
      </w:r>
    </w:p>
    <w:p w14:paraId="6190F8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  <w:highlight w:val="yellow"/>
          <w:rPrChange w:id="10" w:author="BOUCADAIR Mohamed TGI/OLN" w:date="2021-04-08T11:53:00Z">
            <w:rPr>
              <w:rFonts w:ascii="Courier New" w:hAnsi="Courier New" w:cs="Courier New"/>
            </w:rPr>
          </w:rPrChange>
        </w:rPr>
        <w:t xml:space="preserve">   within a given domain (such as an autonomous system).</w:t>
      </w:r>
      <w:r w:rsidRPr="00920B97">
        <w:rPr>
          <w:rFonts w:ascii="Courier New" w:hAnsi="Courier New" w:cs="Courier New"/>
        </w:rPr>
        <w:t xml:space="preserve">  However,</w:t>
      </w:r>
    </w:p>
    <w:p w14:paraId="118C0A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because a preponderance of Internet traffic tends to originate in one</w:t>
      </w:r>
    </w:p>
    <w:p w14:paraId="446CEB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autonomous system and terminate in another, this document also</w:t>
      </w:r>
    </w:p>
    <w:p w14:paraId="219750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provides an overview of aspects pertaining to inter-domain traffic</w:t>
      </w:r>
    </w:p>
    <w:p w14:paraId="44F666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engineering.</w:t>
      </w:r>
    </w:p>
    <w:p w14:paraId="3BC180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651D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work was first published as [RFC3272] in May 2002.  This</w:t>
      </w:r>
    </w:p>
    <w:p w14:paraId="072816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 obsoletes [RFC3272] by making a complete update to bring the</w:t>
      </w:r>
    </w:p>
    <w:p w14:paraId="280275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text in line with best current practices for Internet traffic</w:t>
      </w:r>
    </w:p>
    <w:p w14:paraId="01629F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and to include references to the latest relevant work in</w:t>
      </w:r>
    </w:p>
    <w:p w14:paraId="3F8B9A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IETF.  It is worth noting around three fifths of the RFCs</w:t>
      </w:r>
    </w:p>
    <w:p w14:paraId="69A4A2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referenced in this document post-date the publication of RFC 3272.</w:t>
      </w:r>
    </w:p>
    <w:p w14:paraId="6C0B59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Appendix C provides a summary of changes between RFC 3272 and this</w:t>
      </w:r>
    </w:p>
    <w:p w14:paraId="0A7869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document.</w:t>
      </w:r>
    </w:p>
    <w:p w14:paraId="487F614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C45E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1.1.  What is Internet Traffic Engineering?</w:t>
      </w:r>
    </w:p>
    <w:p w14:paraId="5D5EB0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9AA764" w14:textId="53892021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of the most significant functions performed </w:t>
      </w:r>
      <w:del w:id="11" w:author="BOUCADAIR Mohamed TGI/OLN" w:date="2021-05-03T14:52:00Z">
        <w:r w:rsidRPr="00920B97" w:rsidDel="003E6AC4">
          <w:rPr>
            <w:rFonts w:ascii="Courier New" w:hAnsi="Courier New" w:cs="Courier New"/>
          </w:rPr>
          <w:delText xml:space="preserve">by </w:delText>
        </w:r>
      </w:del>
      <w:ins w:id="12" w:author="BOUCADAIR Mohamed TGI/OLN" w:date="2021-05-03T14:52:00Z">
        <w:r w:rsidR="003E6AC4">
          <w:rPr>
            <w:rFonts w:ascii="Courier New" w:hAnsi="Courier New" w:cs="Courier New"/>
          </w:rPr>
          <w:t>in</w:t>
        </w:r>
        <w:r w:rsidR="003E6AC4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the Internet is</w:t>
      </w:r>
    </w:p>
    <w:p w14:paraId="0C145B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</w:t>
      </w:r>
      <w:ins w:id="13" w:author="BOUCADAIR Mohamed TGI/OLN" w:date="2021-04-08T11:57:00Z">
        <w:r w:rsidR="00EB10C3">
          <w:rPr>
            <w:rFonts w:ascii="Courier New" w:hAnsi="Courier New" w:cs="Courier New"/>
          </w:rPr>
          <w:t>forwarding/</w:t>
        </w:r>
      </w:ins>
      <w:r w:rsidRPr="00920B97">
        <w:rPr>
          <w:rFonts w:ascii="Courier New" w:hAnsi="Courier New" w:cs="Courier New"/>
        </w:rPr>
        <w:t>routing of traffic from ingress nodes to egress nodes.</w:t>
      </w:r>
    </w:p>
    <w:p w14:paraId="040361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Therefore, one of the most distinctive functions performed by</w:t>
      </w:r>
    </w:p>
    <w:p w14:paraId="10BF3D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 traffic engineering is the control and optimization of the</w:t>
      </w:r>
    </w:p>
    <w:p w14:paraId="13B07340" w14:textId="1F23232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del w:id="14" w:author="BOUCADAIR Mohamed TGI/OLN" w:date="2021-05-03T14:52:00Z">
        <w:r w:rsidR="00EB10C3" w:rsidRPr="00920B97" w:rsidDel="003E6AC4">
          <w:rPr>
            <w:rFonts w:ascii="Courier New" w:hAnsi="Courier New" w:cs="Courier New"/>
          </w:rPr>
          <w:delText>R</w:delText>
        </w:r>
        <w:r w:rsidRPr="00920B97" w:rsidDel="003E6AC4">
          <w:rPr>
            <w:rFonts w:ascii="Courier New" w:hAnsi="Courier New" w:cs="Courier New"/>
          </w:rPr>
          <w:delText>outing</w:delText>
        </w:r>
      </w:del>
      <w:ins w:id="15" w:author="BOUCADAIR Mohamed TGI/OLN" w:date="2021-05-03T14:52:00Z">
        <w:r w:rsidR="003E6AC4">
          <w:rPr>
            <w:rFonts w:ascii="Courier New" w:hAnsi="Courier New" w:cs="Courier New"/>
          </w:rPr>
          <w:t>r</w:t>
        </w:r>
        <w:r w:rsidR="003E6AC4" w:rsidRPr="00920B97">
          <w:rPr>
            <w:rFonts w:ascii="Courier New" w:hAnsi="Courier New" w:cs="Courier New"/>
          </w:rPr>
          <w:t>outing</w:t>
        </w:r>
      </w:ins>
      <w:ins w:id="16" w:author="BOUCADAIR Mohamed TGI/OLN" w:date="2021-04-08T11:57:00Z">
        <w:r w:rsidR="00EB10C3">
          <w:rPr>
            <w:rFonts w:ascii="Courier New" w:hAnsi="Courier New" w:cs="Courier New"/>
          </w:rPr>
          <w:t>/forwarding</w:t>
        </w:r>
      </w:ins>
      <w:r w:rsidRPr="00920B97">
        <w:rPr>
          <w:rFonts w:ascii="Courier New" w:hAnsi="Courier New" w:cs="Courier New"/>
        </w:rPr>
        <w:t xml:space="preserve"> function</w:t>
      </w:r>
      <w:ins w:id="17" w:author="BOUCADAIR Mohamed TGI/OLN" w:date="2021-04-08T11:57:00Z">
        <w:r w:rsidR="00EB10C3">
          <w:rPr>
            <w:rFonts w:ascii="Courier New" w:hAnsi="Courier New" w:cs="Courier New"/>
          </w:rPr>
          <w:t>s</w:t>
        </w:r>
      </w:ins>
      <w:r w:rsidRPr="00920B97">
        <w:rPr>
          <w:rFonts w:ascii="Courier New" w:hAnsi="Courier New" w:cs="Courier New"/>
        </w:rPr>
        <w:t>, to steer traffic through the network.</w:t>
      </w:r>
    </w:p>
    <w:p w14:paraId="73420D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1964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 traffic engineering is defined as that aspect of Internet</w:t>
      </w:r>
    </w:p>
    <w:p w14:paraId="114347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engineering dealing with the issues of performance evaluation</w:t>
      </w:r>
    </w:p>
    <w:p w14:paraId="5D2459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performance optimization of operational IP networks.  Traffic</w:t>
      </w:r>
    </w:p>
    <w:p w14:paraId="5687B2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encompasses the application of technology and scientific</w:t>
      </w:r>
    </w:p>
    <w:p w14:paraId="2EC9FF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principles to the measurement, characterization, modeling, and</w:t>
      </w:r>
    </w:p>
    <w:p w14:paraId="165A8A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of Internet traffic [RFC2702], [AWD2].</w:t>
      </w:r>
    </w:p>
    <w:p w14:paraId="2A716D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81AD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DF3D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4BD5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46A5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51FF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4]</w:t>
      </w:r>
    </w:p>
    <w:p w14:paraId="39C023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B1552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C13627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B45D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7C3F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 is the performance of the network as seen by end users of network</w:t>
      </w:r>
    </w:p>
    <w:p w14:paraId="3199FB6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 that is paramount.  The characteristics visible to end users</w:t>
      </w:r>
    </w:p>
    <w:p w14:paraId="7B4FAC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the emergent properties of the network, which are the</w:t>
      </w:r>
    </w:p>
    <w:p w14:paraId="3A88BA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characteristics of the network when viewed as a whole.  A central</w:t>
      </w:r>
    </w:p>
    <w:p w14:paraId="2A62E9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goal of the service provider, therefore, is to enhance the emergent</w:t>
      </w:r>
    </w:p>
    <w:p w14:paraId="2FABE5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properties of the network while taking economic considerations into</w:t>
      </w:r>
    </w:p>
    <w:p w14:paraId="7093DE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account.  This is accomplished by addressing traffic oriented</w:t>
      </w:r>
    </w:p>
    <w:p w14:paraId="73C006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requirements while utilizing network resources</w:t>
      </w:r>
    </w:p>
    <w:p w14:paraId="28B98F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economically and reliably.  Traffic oriented performance measures</w:t>
      </w:r>
    </w:p>
    <w:p w14:paraId="71D3CE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delay, delay variation, packet loss, and throughput.</w:t>
      </w:r>
    </w:p>
    <w:p w14:paraId="65B1FF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A731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 traffic engineering responds to network events.  Aspects of</w:t>
      </w:r>
    </w:p>
    <w:p w14:paraId="412D64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capacity management respond at intervals ranging from days to years.</w:t>
      </w:r>
    </w:p>
    <w:p w14:paraId="057C22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control functions operate at intervals ranging from</w:t>
      </w:r>
    </w:p>
    <w:p w14:paraId="064396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milliseconds to days.  Packet level processing functions operate at</w:t>
      </w:r>
    </w:p>
    <w:p w14:paraId="69E475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very fine levels of temporal resolution, ranging from picoseconds to</w:t>
      </w:r>
    </w:p>
    <w:p w14:paraId="7C83D6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milliseconds while reacting to the real-time statistical behavior of</w:t>
      </w:r>
    </w:p>
    <w:p w14:paraId="68BA66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traffic.</w:t>
      </w:r>
    </w:p>
    <w:p w14:paraId="520518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8193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Thus, the optimization aspects of traffic engineering can be viewed</w:t>
      </w:r>
    </w:p>
    <w:p w14:paraId="0DFF57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from a control perspective, and can be both pro-active and reactive.</w:t>
      </w:r>
    </w:p>
    <w:p w14:paraId="17D5B8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the pro-active case, the traffic engineering control system takes</w:t>
      </w:r>
    </w:p>
    <w:p w14:paraId="7D0BC5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preventive action to protect against predicted unfavorable future</w:t>
      </w:r>
    </w:p>
    <w:p w14:paraId="47A1B8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states, for example, by engineering backup paths.  It may</w:t>
      </w:r>
    </w:p>
    <w:p w14:paraId="223288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also take action that will lead to a more desirable future network</w:t>
      </w:r>
    </w:p>
    <w:p w14:paraId="079BA6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state.  In the reactive case, the control system responds to correct</w:t>
      </w:r>
    </w:p>
    <w:p w14:paraId="793D6C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issues and adapt to network events, such as routing after failure.</w:t>
      </w:r>
    </w:p>
    <w:p w14:paraId="446FC4C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DD9A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 important objective of Internet traffic engineering is to</w:t>
      </w:r>
    </w:p>
    <w:p w14:paraId="667388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facilitate reliable network operations [RFC2702].  Reliable network</w:t>
      </w:r>
    </w:p>
    <w:p w14:paraId="795319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operations can be facilitated by providing mechanisms that enhance</w:t>
      </w:r>
    </w:p>
    <w:p w14:paraId="041863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integrity and by embracing policies emphasizing network</w:t>
      </w:r>
    </w:p>
    <w:p w14:paraId="36BEB9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survivability.  This reduces the vulnerability of services to outages</w:t>
      </w:r>
    </w:p>
    <w:p w14:paraId="4DCDA0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arising from errors, faults, and failures occurring within the</w:t>
      </w:r>
    </w:p>
    <w:p w14:paraId="64830B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infrastructure.</w:t>
      </w:r>
    </w:p>
    <w:p w14:paraId="1252F3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482B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optimization aspects of traffic engineering can be achieved</w:t>
      </w:r>
    </w:p>
    <w:p w14:paraId="52BE02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through capacity management and traffic management.  In this</w:t>
      </w:r>
    </w:p>
    <w:p w14:paraId="5E6722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document, capacity management includes capacity planning, routing</w:t>
      </w:r>
    </w:p>
    <w:p w14:paraId="3591A6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control, and resource management.  Network resources of particular</w:t>
      </w:r>
    </w:p>
    <w:p w14:paraId="2FA7F1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interest include link bandwidth, buffer space, and computational</w:t>
      </w:r>
    </w:p>
    <w:p w14:paraId="58DF69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resources.  In this document, traffic management includes:</w:t>
      </w:r>
    </w:p>
    <w:p w14:paraId="0DCC71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2A49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nodal traffic control functions such as traffic conditioning,</w:t>
      </w:r>
    </w:p>
    <w:p w14:paraId="2C623B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queue management, </w:t>
      </w:r>
      <w:ins w:id="18" w:author="BOUCADAIR Mohamed TGI/OLN" w:date="2021-04-08T12:01:00Z">
        <w:r w:rsidR="00AA5230">
          <w:rPr>
            <w:rFonts w:ascii="Courier New" w:hAnsi="Courier New" w:cs="Courier New"/>
          </w:rPr>
          <w:t xml:space="preserve">and </w:t>
        </w:r>
      </w:ins>
      <w:r w:rsidRPr="00920B97">
        <w:rPr>
          <w:rFonts w:ascii="Courier New" w:hAnsi="Courier New" w:cs="Courier New"/>
        </w:rPr>
        <w:t>scheduling</w:t>
      </w:r>
    </w:p>
    <w:p w14:paraId="4F8D84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11E7A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F10E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D157C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20D8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2893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B037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5]</w:t>
      </w:r>
    </w:p>
    <w:p w14:paraId="315594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B2D42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2691E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C3CE6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D2C85E" w14:textId="519B8BAC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other functions that regulate traffic </w:t>
      </w:r>
      <w:del w:id="19" w:author="BOUCADAIR Mohamed TGI/OLN" w:date="2021-05-03T14:56:00Z">
        <w:r w:rsidRPr="00920B97" w:rsidDel="003E6AC4">
          <w:rPr>
            <w:rFonts w:ascii="Courier New" w:hAnsi="Courier New" w:cs="Courier New"/>
          </w:rPr>
          <w:delText xml:space="preserve">flow </w:delText>
        </w:r>
      </w:del>
      <w:ins w:id="20" w:author="BOUCADAIR Mohamed TGI/OLN" w:date="2021-05-03T14:56:00Z">
        <w:r w:rsidR="003E6AC4">
          <w:rPr>
            <w:rFonts w:ascii="Courier New" w:hAnsi="Courier New" w:cs="Courier New"/>
          </w:rPr>
          <w:t>flows</w:t>
        </w:r>
        <w:r w:rsidR="003E6AC4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through the network or</w:t>
      </w:r>
    </w:p>
    <w:p w14:paraId="285DB4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that arbitrate access to network resources between different</w:t>
      </w:r>
    </w:p>
    <w:p w14:paraId="2DEC64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packets or between different traffic streams.</w:t>
      </w:r>
    </w:p>
    <w:p w14:paraId="60E8818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BE29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major challenge of Internet traffic engineering is the</w:t>
      </w:r>
    </w:p>
    <w:p w14:paraId="64473C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realization of automated control capabilities that adapt quickly and</w:t>
      </w:r>
    </w:p>
    <w:p w14:paraId="1BF9D2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cost effectively to significant changes in network state, while still</w:t>
      </w:r>
    </w:p>
    <w:p w14:paraId="5A05AB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maintaining stability of the network.  Performance evaluation can</w:t>
      </w:r>
    </w:p>
    <w:p w14:paraId="26881A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assess the effectiveness of traffic engineering methods, and the</w:t>
      </w:r>
    </w:p>
    <w:p w14:paraId="4E7284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results of this evaluation can be used to identify existing problems,</w:t>
      </w:r>
    </w:p>
    <w:p w14:paraId="1A6179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guide network re-optimization, and aid in the prediction of potential</w:t>
      </w:r>
    </w:p>
    <w:p w14:paraId="28894A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future problems.  However, this process can also be time consuming</w:t>
      </w:r>
    </w:p>
    <w:p w14:paraId="360DBB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may not be suitable to act on short-lived changes in the network.</w:t>
      </w:r>
    </w:p>
    <w:p w14:paraId="47E87C4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F5A8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evaluation can be achieved in many different ways.  The</w:t>
      </w:r>
    </w:p>
    <w:p w14:paraId="373E0F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most notable techniques include analytical methods, simulation, and</w:t>
      </w:r>
    </w:p>
    <w:p w14:paraId="62D68B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empirical methods based on measurements.</w:t>
      </w:r>
    </w:p>
    <w:p w14:paraId="5BA232F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8915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comes in two flavors: either a background process</w:t>
      </w:r>
    </w:p>
    <w:p w14:paraId="3E0F7F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constantly monitors traffic and optimizes the use of resources</w:t>
      </w:r>
    </w:p>
    <w:p w14:paraId="7393A7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improve performance; or a form of a pre-planned optimized traffic</w:t>
      </w:r>
    </w:p>
    <w:p w14:paraId="0292B2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distribution that is considered optimal.  In the </w:t>
      </w:r>
      <w:proofErr w:type="spellStart"/>
      <w:r w:rsidRPr="00920B97">
        <w:rPr>
          <w:rFonts w:ascii="Courier New" w:hAnsi="Courier New" w:cs="Courier New"/>
        </w:rPr>
        <w:t>later</w:t>
      </w:r>
      <w:proofErr w:type="spellEnd"/>
      <w:r w:rsidRPr="00920B97">
        <w:rPr>
          <w:rFonts w:ascii="Courier New" w:hAnsi="Courier New" w:cs="Courier New"/>
        </w:rPr>
        <w:t xml:space="preserve"> case, any</w:t>
      </w:r>
    </w:p>
    <w:p w14:paraId="50DA22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deviation from the optimum distribution (e.g., caused by a fiber cut)</w:t>
      </w:r>
    </w:p>
    <w:p w14:paraId="5B6296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reverted upon repair without further optimization.  However, this</w:t>
      </w:r>
    </w:p>
    <w:p w14:paraId="7033A1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form of traffic engineering relies upon the notion that the planned</w:t>
      </w:r>
    </w:p>
    <w:p w14:paraId="07B974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of the network is optimal.  Hence, in such a mode there are two</w:t>
      </w:r>
    </w:p>
    <w:p w14:paraId="70C5F2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levels of traffic engineering: the TE-planning task to enable optimum</w:t>
      </w:r>
    </w:p>
    <w:p w14:paraId="74FD56E8" w14:textId="13468BBB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distribution, and the routing</w:t>
      </w:r>
      <w:ins w:id="21" w:author="BOUCADAIR Mohamed TGI/OLN" w:date="2021-05-03T15:20:00Z">
        <w:r w:rsidR="00AC48DF">
          <w:rPr>
            <w:rFonts w:ascii="Courier New" w:hAnsi="Courier New" w:cs="Courier New"/>
          </w:rPr>
          <w:t>/forwarding</w:t>
        </w:r>
      </w:ins>
      <w:r w:rsidRPr="00920B97">
        <w:rPr>
          <w:rFonts w:ascii="Courier New" w:hAnsi="Courier New" w:cs="Courier New"/>
        </w:rPr>
        <w:t xml:space="preserve"> task </w:t>
      </w:r>
      <w:ins w:id="22" w:author="BOUCADAIR Mohamed TGI/OLN" w:date="2021-05-03T15:20:00Z">
        <w:r w:rsidR="00AC48DF">
          <w:rPr>
            <w:rFonts w:ascii="Courier New" w:hAnsi="Courier New" w:cs="Courier New"/>
          </w:rPr>
          <w:t xml:space="preserve">that </w:t>
        </w:r>
      </w:ins>
      <w:del w:id="23" w:author="BOUCADAIR Mohamed TGI/OLN" w:date="2021-05-03T15:20:00Z">
        <w:r w:rsidRPr="00920B97" w:rsidDel="00AC48DF">
          <w:rPr>
            <w:rFonts w:ascii="Courier New" w:hAnsi="Courier New" w:cs="Courier New"/>
          </w:rPr>
          <w:delText xml:space="preserve">keeping </w:delText>
        </w:r>
      </w:del>
      <w:ins w:id="24" w:author="BOUCADAIR Mohamed TGI/OLN" w:date="2021-05-03T15:20:00Z">
        <w:r w:rsidR="00AC48DF" w:rsidRPr="00920B97">
          <w:rPr>
            <w:rFonts w:ascii="Courier New" w:hAnsi="Courier New" w:cs="Courier New"/>
          </w:rPr>
          <w:t>keep</w:t>
        </w:r>
        <w:r w:rsidR="00AC48DF">
          <w:rPr>
            <w:rFonts w:ascii="Courier New" w:hAnsi="Courier New" w:cs="Courier New"/>
          </w:rPr>
          <w:t>s</w:t>
        </w:r>
        <w:r w:rsidR="00AC48DF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traffic flows</w:t>
      </w:r>
    </w:p>
    <w:p w14:paraId="35FBE9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attached to the pre-planned distribution.</w:t>
      </w:r>
    </w:p>
    <w:p w14:paraId="1C26CC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8A49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a general rule, traffic engineering concepts and mechanisms must</w:t>
      </w:r>
    </w:p>
    <w:p w14:paraId="2F2A0C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sufficiently specific and well-defined to address known</w:t>
      </w:r>
    </w:p>
    <w:p w14:paraId="7B4080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requirements, but </w:t>
      </w:r>
      <w:commentRangeStart w:id="25"/>
      <w:r w:rsidRPr="00920B97">
        <w:rPr>
          <w:rFonts w:ascii="Courier New" w:hAnsi="Courier New" w:cs="Courier New"/>
        </w:rPr>
        <w:t xml:space="preserve">simultaneously flexible and extensible </w:t>
      </w:r>
      <w:commentRangeEnd w:id="25"/>
      <w:r w:rsidR="00751BA9">
        <w:rPr>
          <w:rStyle w:val="Marquedecommentaire"/>
          <w:rFonts w:asciiTheme="minorHAnsi" w:hAnsiTheme="minorHAnsi"/>
        </w:rPr>
        <w:commentReference w:id="25"/>
      </w:r>
      <w:r w:rsidRPr="00920B97">
        <w:rPr>
          <w:rFonts w:ascii="Courier New" w:hAnsi="Courier New" w:cs="Courier New"/>
        </w:rPr>
        <w:t>to</w:t>
      </w:r>
    </w:p>
    <w:p w14:paraId="74954C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accommodate unforeseen future demands.</w:t>
      </w:r>
    </w:p>
    <w:p w14:paraId="1EB714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A69B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1.2.  Components of Traffic Engineering</w:t>
      </w:r>
    </w:p>
    <w:p w14:paraId="42B4B7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FD39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mentioned in Section 1.1, Internet traffic engineering provides</w:t>
      </w:r>
    </w:p>
    <w:p w14:paraId="72988165" w14:textId="574A31D4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optimization of </w:t>
      </w:r>
      <w:del w:id="26" w:author="BOUCADAIR Mohamed TGI/OLN" w:date="2021-05-03T14:58:00Z">
        <w:r w:rsidRPr="00920B97" w:rsidDel="003E6AC4">
          <w:rPr>
            <w:rFonts w:ascii="Courier New" w:hAnsi="Courier New" w:cs="Courier New"/>
          </w:rPr>
          <w:delText xml:space="preserve">operational </w:delText>
        </w:r>
      </w:del>
      <w:r w:rsidRPr="00920B97">
        <w:rPr>
          <w:rFonts w:ascii="Courier New" w:hAnsi="Courier New" w:cs="Courier New"/>
        </w:rPr>
        <w:t>IP networks while utilizing</w:t>
      </w:r>
    </w:p>
    <w:p w14:paraId="5FA8EA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resources </w:t>
      </w:r>
      <w:r w:rsidRPr="000A0AF5">
        <w:rPr>
          <w:rFonts w:ascii="Courier New" w:hAnsi="Courier New" w:cs="Courier New"/>
          <w:highlight w:val="yellow"/>
          <w:rPrChange w:id="27" w:author="BOUCADAIR Mohamed TGI/OLN" w:date="2021-05-03T15:21:00Z">
            <w:rPr>
              <w:rFonts w:ascii="Courier New" w:hAnsi="Courier New" w:cs="Courier New"/>
            </w:rPr>
          </w:rPrChange>
        </w:rPr>
        <w:t>economically</w:t>
      </w:r>
      <w:r w:rsidRPr="00920B97">
        <w:rPr>
          <w:rFonts w:ascii="Courier New" w:hAnsi="Courier New" w:cs="Courier New"/>
        </w:rPr>
        <w:t xml:space="preserve"> and reliably.  Such optimization is</w:t>
      </w:r>
    </w:p>
    <w:p w14:paraId="6E37AA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supported at the control/controller level and within the data/</w:t>
      </w:r>
    </w:p>
    <w:p w14:paraId="68A51B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forwarding plane.</w:t>
      </w:r>
    </w:p>
    <w:p w14:paraId="2128F2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FE10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key elements required in any TE solution are as follows:</w:t>
      </w:r>
    </w:p>
    <w:p w14:paraId="3FC520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6EAC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Policy</w:t>
      </w:r>
    </w:p>
    <w:p w14:paraId="18D6665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20DE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Path steering</w:t>
      </w:r>
    </w:p>
    <w:p w14:paraId="2BF8B55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50FB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CF5E9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6C7E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6]</w:t>
      </w:r>
    </w:p>
    <w:p w14:paraId="734A58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63D2C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3CFD38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F1BB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A3B9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Resource management</w:t>
      </w:r>
    </w:p>
    <w:p w14:paraId="5E22640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63D0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Some TE solutions rely on these elements to a lesser or greater</w:t>
      </w:r>
    </w:p>
    <w:p w14:paraId="5834A1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extent.  Debate remains about whether a solution can truly be called</w:t>
      </w:r>
    </w:p>
    <w:p w14:paraId="762AAD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if it does not include all of these elements.</w:t>
      </w:r>
    </w:p>
    <w:p w14:paraId="5E41AC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the sake of this document, we assert that all TE solutions must</w:t>
      </w:r>
    </w:p>
    <w:p w14:paraId="1880A3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some aspects of all of these elements.  Other solutions can</w:t>
      </w:r>
    </w:p>
    <w:p w14:paraId="1A1886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classed as "partial TE" and also fall in scope of this document.</w:t>
      </w:r>
    </w:p>
    <w:p w14:paraId="39EEA6F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88201C" w14:textId="50C84E89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Policy allows for the selection of </w:t>
      </w:r>
      <w:del w:id="28" w:author="BOUCADAIR Mohamed TGI/OLN" w:date="2021-05-03T15:22:00Z">
        <w:r w:rsidRPr="00920B97" w:rsidDel="000A0AF5">
          <w:rPr>
            <w:rFonts w:ascii="Courier New" w:hAnsi="Courier New" w:cs="Courier New"/>
          </w:rPr>
          <w:delText xml:space="preserve">next hops and </w:delText>
        </w:r>
      </w:del>
      <w:r w:rsidRPr="00920B97">
        <w:rPr>
          <w:rFonts w:ascii="Courier New" w:hAnsi="Courier New" w:cs="Courier New"/>
        </w:rPr>
        <w:t>paths</w:t>
      </w:r>
      <w:ins w:id="29" w:author="BOUCADAIR Mohamed TGI/OLN" w:date="2021-05-03T15:22:00Z">
        <w:r w:rsidR="000A0AF5">
          <w:rPr>
            <w:rFonts w:ascii="Courier New" w:hAnsi="Courier New" w:cs="Courier New"/>
          </w:rPr>
          <w:t xml:space="preserve"> (including next-hops)</w:t>
        </w:r>
      </w:ins>
      <w:r w:rsidRPr="00920B97">
        <w:rPr>
          <w:rFonts w:ascii="Courier New" w:hAnsi="Courier New" w:cs="Courier New"/>
        </w:rPr>
        <w:t xml:space="preserve"> based on</w:t>
      </w:r>
    </w:p>
    <w:p w14:paraId="684485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beyond basic reachability.  Early definitions of routing</w:t>
      </w:r>
    </w:p>
    <w:p w14:paraId="27C243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policy, e.g., [RFC1102] and [RFC1104], discuss routing policy being</w:t>
      </w:r>
    </w:p>
    <w:p w14:paraId="629A36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applied to restrict access to network resources at an aggregate</w:t>
      </w:r>
    </w:p>
    <w:p w14:paraId="5126E7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level.  BGP is an example of a commonly used mechanism for applying</w:t>
      </w:r>
    </w:p>
    <w:p w14:paraId="5C8986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such policies, see [RFC4271] and [RFC8955].  In the traffic</w:t>
      </w:r>
    </w:p>
    <w:p w14:paraId="22F911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context, policy decisions are made within the control</w:t>
      </w:r>
    </w:p>
    <w:p w14:paraId="482F7526" w14:textId="1D129D3C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plane</w:t>
      </w:r>
      <w:del w:id="30" w:author="BOUCADAIR Mohamed TGI/OLN" w:date="2021-05-03T15:24:00Z">
        <w:r w:rsidRPr="00920B97" w:rsidDel="000A0AF5">
          <w:rPr>
            <w:rFonts w:ascii="Courier New" w:hAnsi="Courier New" w:cs="Courier New"/>
          </w:rPr>
          <w:delText xml:space="preserve"> or by controllers</w:delText>
        </w:r>
      </w:del>
      <w:r w:rsidRPr="00920B97">
        <w:rPr>
          <w:rFonts w:ascii="Courier New" w:hAnsi="Courier New" w:cs="Courier New"/>
        </w:rPr>
        <w:t>, and govern the selection of paths.  Examples</w:t>
      </w:r>
    </w:p>
    <w:p w14:paraId="5FAE04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be found in [RFC4655] and [RFC5394].  Standard TE solutions may</w:t>
      </w:r>
    </w:p>
    <w:p w14:paraId="31E316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cover the mechanisms to distribute and/or enforce polices, but</w:t>
      </w:r>
    </w:p>
    <w:p w14:paraId="6FD88D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specific policy definition is generally unspecified.</w:t>
      </w:r>
    </w:p>
    <w:p w14:paraId="61C3FBE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A3F3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steering is the ability to forward packets using more</w:t>
      </w:r>
    </w:p>
    <w:p w14:paraId="4ACC2D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than just knowledge of the next hop.  Examples of path</w:t>
      </w:r>
    </w:p>
    <w:p w14:paraId="15EEEC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steering include IPv4 source routes [RFC0791], RSVP-TE explicit</w:t>
      </w:r>
    </w:p>
    <w:p w14:paraId="09FF1D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routes [RFC3209], </w:t>
      </w:r>
      <w:del w:id="31" w:author="BOUCADAIR Mohamed TGI/OLN" w:date="2021-04-08T12:04:00Z">
        <w:r w:rsidRPr="00920B97" w:rsidDel="00AA5230">
          <w:rPr>
            <w:rFonts w:ascii="Courier New" w:hAnsi="Courier New" w:cs="Courier New"/>
          </w:rPr>
          <w:delText xml:space="preserve">and </w:delText>
        </w:r>
      </w:del>
      <w:r w:rsidRPr="00920B97">
        <w:rPr>
          <w:rFonts w:ascii="Courier New" w:hAnsi="Courier New" w:cs="Courier New"/>
        </w:rPr>
        <w:t>Segment Routing [RFC8402]</w:t>
      </w:r>
      <w:ins w:id="32" w:author="BOUCADAIR Mohamed TGI/OLN" w:date="2021-04-08T12:04:00Z">
        <w:r w:rsidR="00AA5230">
          <w:rPr>
            <w:rFonts w:ascii="Courier New" w:hAnsi="Courier New" w:cs="Courier New"/>
          </w:rPr>
          <w:t>, and SFC [RFC7665]</w:t>
        </w:r>
      </w:ins>
      <w:r w:rsidRPr="00920B97">
        <w:rPr>
          <w:rFonts w:ascii="Courier New" w:hAnsi="Courier New" w:cs="Courier New"/>
        </w:rPr>
        <w:t>.  Path steering for</w:t>
      </w:r>
    </w:p>
    <w:p w14:paraId="1B2858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 can be supported via control plane protocols, by encoding in the</w:t>
      </w:r>
    </w:p>
    <w:p w14:paraId="75D47A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data plane headers, or by a combination of the two.  This includes</w:t>
      </w:r>
    </w:p>
    <w:p w14:paraId="73698FF8" w14:textId="15FCBBAC" w:rsidR="00B32715" w:rsidRPr="00920B97" w:rsidDel="000A0AF5" w:rsidRDefault="00AF7D61" w:rsidP="000A0AF5">
      <w:pPr>
        <w:pStyle w:val="Textebrut"/>
        <w:rPr>
          <w:del w:id="33" w:author="BOUCADAIR Mohamed TGI/OLN" w:date="2021-05-03T15:25:00Z"/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control is provided by a controller using a </w:t>
      </w:r>
      <w:del w:id="34" w:author="BOUCADAIR Mohamed TGI/OLN" w:date="2021-05-03T15:25:00Z">
        <w:r w:rsidRPr="00920B97" w:rsidDel="000A0AF5">
          <w:rPr>
            <w:rFonts w:ascii="Courier New" w:hAnsi="Courier New" w:cs="Courier New"/>
          </w:rPr>
          <w:delText xml:space="preserve">southbound </w:delText>
        </w:r>
      </w:del>
      <w:ins w:id="35" w:author="BOUCADAIR Mohamed TGI/OLN" w:date="2021-05-03T15:25:00Z">
        <w:r w:rsidR="000A0AF5">
          <w:rPr>
            <w:rFonts w:ascii="Courier New" w:hAnsi="Courier New" w:cs="Courier New"/>
          </w:rPr>
          <w:t xml:space="preserve">network-facing </w:t>
        </w:r>
      </w:ins>
      <w:del w:id="36" w:author="BOUCADAIR Mohamed TGI/OLN" w:date="2021-05-03T15:25:00Z">
        <w:r w:rsidRPr="00920B97" w:rsidDel="000A0AF5">
          <w:rPr>
            <w:rFonts w:ascii="Courier New" w:hAnsi="Courier New" w:cs="Courier New"/>
          </w:rPr>
          <w:delText>(i.e.,</w:delText>
        </w:r>
      </w:del>
    </w:p>
    <w:p w14:paraId="33C51E59" w14:textId="1BB87E51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del w:id="37" w:author="BOUCADAIR Mohamed TGI/OLN" w:date="2021-05-03T15:25:00Z">
        <w:r w:rsidRPr="00920B97" w:rsidDel="000A0AF5">
          <w:rPr>
            <w:rFonts w:ascii="Courier New" w:hAnsi="Courier New" w:cs="Courier New"/>
          </w:rPr>
          <w:delText xml:space="preserve">   controller to router) </w:delText>
        </w:r>
      </w:del>
      <w:r w:rsidRPr="00920B97">
        <w:rPr>
          <w:rFonts w:ascii="Courier New" w:hAnsi="Courier New" w:cs="Courier New"/>
        </w:rPr>
        <w:t>control protocol.</w:t>
      </w:r>
    </w:p>
    <w:p w14:paraId="2C29FC8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CA53E2" w14:textId="09CB14F2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management provides </w:t>
      </w:r>
      <w:del w:id="38" w:author="BOUCADAIR Mohamed TGI/OLN" w:date="2021-05-03T15:00:00Z">
        <w:r w:rsidRPr="00920B97" w:rsidDel="003E6AC4">
          <w:rPr>
            <w:rFonts w:ascii="Courier New" w:hAnsi="Courier New" w:cs="Courier New"/>
          </w:rPr>
          <w:delText xml:space="preserve">resource </w:delText>
        </w:r>
      </w:del>
      <w:ins w:id="39" w:author="BOUCADAIR Mohamed TGI/OLN" w:date="2021-05-03T15:00:00Z">
        <w:r w:rsidR="003E6AC4" w:rsidRPr="00920B97">
          <w:rPr>
            <w:rFonts w:ascii="Courier New" w:hAnsi="Courier New" w:cs="Courier New"/>
          </w:rPr>
          <w:t>resource</w:t>
        </w:r>
        <w:r w:rsidR="003E6AC4">
          <w:rPr>
            <w:rFonts w:ascii="Courier New" w:hAnsi="Courier New" w:cs="Courier New"/>
          </w:rPr>
          <w:t>-</w:t>
        </w:r>
      </w:ins>
      <w:r w:rsidRPr="00920B97">
        <w:rPr>
          <w:rFonts w:ascii="Courier New" w:hAnsi="Courier New" w:cs="Courier New"/>
        </w:rPr>
        <w:t>aware control and forwarding.</w:t>
      </w:r>
    </w:p>
    <w:p w14:paraId="2A00FA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Examples of resources are bandwidth, buffers, and queues, all of</w:t>
      </w:r>
    </w:p>
    <w:p w14:paraId="02A2E5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which can be managed to control loss and latency.</w:t>
      </w:r>
    </w:p>
    <w:p w14:paraId="3E3C646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E569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 reservation is the control aspect of resource management.</w:t>
      </w:r>
    </w:p>
    <w:p w14:paraId="551654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It provides for domain-wide consensus about which network</w:t>
      </w:r>
    </w:p>
    <w:p w14:paraId="54BD07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resources are used by a particular flow.  This determination may</w:t>
      </w:r>
    </w:p>
    <w:p w14:paraId="72D9D3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 made at a very course or very fine level.  Note that this</w:t>
      </w:r>
    </w:p>
    <w:p w14:paraId="299A4B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consensus exists at the network control or controller level, not</w:t>
      </w:r>
    </w:p>
    <w:p w14:paraId="1F5B85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within the data plane.  It may be composed purely of accounting/</w:t>
      </w:r>
    </w:p>
    <w:p w14:paraId="150F85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bookkeeping, but it typically includes an ability to admit,</w:t>
      </w:r>
    </w:p>
    <w:p w14:paraId="0F7BAE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reject, or reclassify a flow based on policy.  Such accounting can</w:t>
      </w:r>
    </w:p>
    <w:p w14:paraId="16D9B8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 done based on any combination of a static understanding of</w:t>
      </w:r>
    </w:p>
    <w:p w14:paraId="399376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 requirements, and the use of dynamic mechanisms to</w:t>
      </w:r>
    </w:p>
    <w:p w14:paraId="6939BB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collect requirements (e.g., via [RFC3209]) and resource</w:t>
      </w:r>
    </w:p>
    <w:p w14:paraId="66DBEB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availability (e.g., via [RFC4203]).</w:t>
      </w:r>
    </w:p>
    <w:p w14:paraId="1DF030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7E428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CAFD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7483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E15D5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C757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7]</w:t>
      </w:r>
    </w:p>
    <w:p w14:paraId="6877BB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468DA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59938F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22A74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C640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commentRangeStart w:id="40"/>
      <w:r w:rsidRPr="00920B97">
        <w:rPr>
          <w:rFonts w:ascii="Courier New" w:hAnsi="Courier New" w:cs="Courier New"/>
        </w:rPr>
        <w:t>Resource allocation</w:t>
      </w:r>
      <w:commentRangeEnd w:id="40"/>
      <w:r w:rsidR="00AA5230">
        <w:rPr>
          <w:rStyle w:val="Marquedecommentaire"/>
          <w:rFonts w:asciiTheme="minorHAnsi" w:hAnsiTheme="minorHAnsi"/>
        </w:rPr>
        <w:commentReference w:id="40"/>
      </w:r>
      <w:r w:rsidRPr="00920B97">
        <w:rPr>
          <w:rFonts w:ascii="Courier New" w:hAnsi="Courier New" w:cs="Courier New"/>
        </w:rPr>
        <w:t xml:space="preserve"> is the data plane aspect of resource</w:t>
      </w:r>
    </w:p>
    <w:p w14:paraId="0DB2E0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management.  It provides for the allocation of specific node and</w:t>
      </w:r>
    </w:p>
    <w:p w14:paraId="22540C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link resources to specific flows.  Example resources include</w:t>
      </w:r>
    </w:p>
    <w:p w14:paraId="0D7E76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buffers, policing, and rate-shaping mechanisms that are typically</w:t>
      </w:r>
    </w:p>
    <w:p w14:paraId="478726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supported via queuing.  It also includes the matching of a flow</w:t>
      </w:r>
    </w:p>
    <w:p w14:paraId="26E004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(i.e., flow classification) to a particular set of allocated</w:t>
      </w:r>
    </w:p>
    <w:p w14:paraId="7B141C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resources.  The method of flow classification and granularity of</w:t>
      </w:r>
    </w:p>
    <w:p w14:paraId="4D8DCE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 management is technology specific.  Examples include</w:t>
      </w:r>
    </w:p>
    <w:p w14:paraId="5431FE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with dropping and remarking [RFC4594], MPLS-TE [RFC3209],</w:t>
      </w:r>
    </w:p>
    <w:p w14:paraId="1CF2E5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GMPLS based label switched paths [RFC3945], as well as</w:t>
      </w:r>
    </w:p>
    <w:p w14:paraId="2D5609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controller-based solutions [RFC8453].  This level of resource</w:t>
      </w:r>
    </w:p>
    <w:p w14:paraId="58A484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control, while optional, is important in networks that wish to</w:t>
      </w:r>
    </w:p>
    <w:p w14:paraId="3A8DDF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support congestion management policies to control or regulate the</w:t>
      </w:r>
    </w:p>
    <w:p w14:paraId="6FC447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offered traffic to deliver different levels of service and</w:t>
      </w:r>
    </w:p>
    <w:p w14:paraId="57FDD2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alleviate congestion problems, or those networks that wish to</w:t>
      </w:r>
    </w:p>
    <w:p w14:paraId="3F74A9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control latencies experienced by specific traffic flows.</w:t>
      </w:r>
    </w:p>
    <w:p w14:paraId="798D7F6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5D37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1.3.  Scope</w:t>
      </w:r>
    </w:p>
    <w:p w14:paraId="472D0C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45C7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scope of this document is </w:t>
      </w:r>
      <w:r w:rsidRPr="00596F09">
        <w:rPr>
          <w:rFonts w:ascii="Courier New" w:hAnsi="Courier New" w:cs="Courier New"/>
        </w:rPr>
        <w:t>intra-domain traffic engineering</w:t>
      </w:r>
      <w:r w:rsidRPr="00920B97">
        <w:rPr>
          <w:rFonts w:ascii="Courier New" w:hAnsi="Courier New" w:cs="Courier New"/>
        </w:rPr>
        <w:t>.  That</w:t>
      </w:r>
    </w:p>
    <w:p w14:paraId="5DFC64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is, traffic engineering within a given autonomous system in the</w:t>
      </w:r>
    </w:p>
    <w:p w14:paraId="36A5F9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Internet.  This document discusses concepts pertaining to intra-</w:t>
      </w:r>
    </w:p>
    <w:p w14:paraId="186B05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 traffic control, including such issues as routing control,</w:t>
      </w:r>
    </w:p>
    <w:p w14:paraId="5CB191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micro and macro resource allocation, and the control coordination</w:t>
      </w:r>
    </w:p>
    <w:p w14:paraId="231AFC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problems that arise consequently.</w:t>
      </w:r>
    </w:p>
    <w:p w14:paraId="5D6710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FB90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describes and characterizes techniques already in use</w:t>
      </w:r>
    </w:p>
    <w:p w14:paraId="2EF512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in advanced development for Internet traffic engineering.  The way</w:t>
      </w:r>
    </w:p>
    <w:p w14:paraId="0AC31B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techniques fit together is discussed and scenarios in which</w:t>
      </w:r>
    </w:p>
    <w:p w14:paraId="79F650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they are useful will be identified.</w:t>
      </w:r>
    </w:p>
    <w:p w14:paraId="7980350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7F80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Although the emphasis in this document is on intra-domain traffic</w:t>
      </w:r>
    </w:p>
    <w:p w14:paraId="247352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engineering, in Section 7, an overview of the high level</w:t>
      </w:r>
    </w:p>
    <w:p w14:paraId="772EEC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considerations pertaining to inter-domain traffic engineering </w:t>
      </w:r>
      <w:del w:id="41" w:author="BOUCADAIR Mohamed TGI/OLN" w:date="2021-04-08T12:08:00Z">
        <w:r w:rsidRPr="00920B97" w:rsidDel="00AA5230">
          <w:rPr>
            <w:rFonts w:ascii="Courier New" w:hAnsi="Courier New" w:cs="Courier New"/>
          </w:rPr>
          <w:delText>will be</w:delText>
        </w:r>
      </w:del>
      <w:ins w:id="42" w:author="BOUCADAIR Mohamed TGI/OLN" w:date="2021-04-08T12:08:00Z">
        <w:r w:rsidR="00AA5230">
          <w:rPr>
            <w:rFonts w:ascii="Courier New" w:hAnsi="Courier New" w:cs="Courier New"/>
          </w:rPr>
          <w:t>are</w:t>
        </w:r>
      </w:ins>
    </w:p>
    <w:p w14:paraId="5E36CB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provided.  Inter-domain Internet traffic engineering is crucial to</w:t>
      </w:r>
    </w:p>
    <w:p w14:paraId="773155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performance enhancement of the global Internet infrastructure.</w:t>
      </w:r>
    </w:p>
    <w:p w14:paraId="3A9A1CA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4965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Whenever possible, relevant requirements from existing IETF documents</w:t>
      </w:r>
    </w:p>
    <w:p w14:paraId="2BCA49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other sources are incorporated by reference.</w:t>
      </w:r>
    </w:p>
    <w:p w14:paraId="0A60C4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6106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1.4.  Terminology</w:t>
      </w:r>
    </w:p>
    <w:p w14:paraId="4E3E70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76B5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provides terminology which is useful for Internet</w:t>
      </w:r>
    </w:p>
    <w:p w14:paraId="012988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engineering.  The definitions presented apply to this</w:t>
      </w:r>
    </w:p>
    <w:p w14:paraId="317259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document.  These terms may have other meanings elsewhere.</w:t>
      </w:r>
    </w:p>
    <w:p w14:paraId="0ADC5C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DA18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E86C9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9BEF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40A0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5656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33DB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8]</w:t>
      </w:r>
    </w:p>
    <w:p w14:paraId="7C7D71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37AF6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F4344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AA19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B0D2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Busy hour:  A one hour period within a specified interval of time</w:t>
      </w:r>
    </w:p>
    <w:p w14:paraId="4477A8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(typically 24 hours) in which the traffic load in a network or</w:t>
      </w:r>
    </w:p>
    <w:p w14:paraId="3D88E8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sub-network is greatest.</w:t>
      </w:r>
    </w:p>
    <w:p w14:paraId="483B56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8377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Congestion:  A state of a network resource in which the traffic</w:t>
      </w:r>
    </w:p>
    <w:p w14:paraId="79887D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incident on the resource exceeds its output capacity over an</w:t>
      </w:r>
    </w:p>
    <w:p w14:paraId="0432B6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interval of time.</w:t>
      </w:r>
    </w:p>
    <w:p w14:paraId="287F695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F90D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avoidance:  An approach to congestion management that</w:t>
      </w:r>
    </w:p>
    <w:p w14:paraId="7F7AE6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attempts to obviate the occurrence of congestion.</w:t>
      </w:r>
    </w:p>
    <w:p w14:paraId="28FA67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6132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control:  An approach to congestion management that</w:t>
      </w:r>
    </w:p>
    <w:p w14:paraId="10DF12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attempts to remedy congestion problems that have already occurred.</w:t>
      </w:r>
    </w:p>
    <w:p w14:paraId="58C2F5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56C5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routing:  A class of routing protocols that take</w:t>
      </w:r>
    </w:p>
    <w:p w14:paraId="7DD49A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specified traffic attributes, network constraints, and policy</w:t>
      </w:r>
    </w:p>
    <w:p w14:paraId="6047D1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constraints into account when making routing decisions.</w:t>
      </w:r>
    </w:p>
    <w:p w14:paraId="3E3876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Constraint-based routing is applicable to traffic aggregates as</w:t>
      </w:r>
    </w:p>
    <w:p w14:paraId="17249EBA" w14:textId="4C05145D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well as flows.  It is a generalization of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ins w:id="43" w:author="BOUCADAIR Mohamed TGI/OLN" w:date="2021-05-03T15:27:00Z">
        <w:r w:rsidR="00EB5B35">
          <w:rPr>
            <w:rFonts w:ascii="Courier New" w:hAnsi="Courier New" w:cs="Courier New"/>
          </w:rPr>
          <w:t>-based</w:t>
        </w:r>
      </w:ins>
      <w:r w:rsidRPr="00920B97">
        <w:rPr>
          <w:rFonts w:ascii="Courier New" w:hAnsi="Courier New" w:cs="Courier New"/>
        </w:rPr>
        <w:t xml:space="preserve"> routing.</w:t>
      </w:r>
    </w:p>
    <w:p w14:paraId="72E9F89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F2D3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Demand side congestion management:  A congestion management scheme</w:t>
      </w:r>
    </w:p>
    <w:p w14:paraId="42B477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that addresses congestion problems by regulating or conditioning</w:t>
      </w:r>
    </w:p>
    <w:p w14:paraId="206A97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offered load.</w:t>
      </w:r>
    </w:p>
    <w:p w14:paraId="3447694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9EC3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Effective bandwidth:  The minimum amount of bandwidth that can be</w:t>
      </w:r>
    </w:p>
    <w:p w14:paraId="0FC599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assigned to a flow </w:t>
      </w:r>
      <w:proofErr w:type="spellStart"/>
      <w:r w:rsidRPr="00920B97">
        <w:rPr>
          <w:rFonts w:ascii="Courier New" w:hAnsi="Courier New" w:cs="Courier New"/>
        </w:rPr>
        <w:t>or</w:t>
      </w:r>
      <w:proofErr w:type="spellEnd"/>
      <w:r w:rsidRPr="00920B97">
        <w:rPr>
          <w:rFonts w:ascii="Courier New" w:hAnsi="Courier New" w:cs="Courier New"/>
        </w:rPr>
        <w:t xml:space="preserve"> traffic aggregate in order to deliver</w:t>
      </w:r>
    </w:p>
    <w:p w14:paraId="2A9E41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'acceptable service quality' to the flow </w:t>
      </w:r>
      <w:proofErr w:type="spellStart"/>
      <w:r w:rsidRPr="00920B97">
        <w:rPr>
          <w:rFonts w:ascii="Courier New" w:hAnsi="Courier New" w:cs="Courier New"/>
        </w:rPr>
        <w:t>or</w:t>
      </w:r>
      <w:proofErr w:type="spellEnd"/>
      <w:r w:rsidRPr="00920B97">
        <w:rPr>
          <w:rFonts w:ascii="Courier New" w:hAnsi="Courier New" w:cs="Courier New"/>
        </w:rPr>
        <w:t xml:space="preserve"> traffic aggregate.</w:t>
      </w:r>
    </w:p>
    <w:p w14:paraId="145122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9944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Hot-spot:  A network element or subsystem which is in a state of</w:t>
      </w:r>
    </w:p>
    <w:p w14:paraId="1DECBE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congestion.</w:t>
      </w:r>
    </w:p>
    <w:p w14:paraId="1E5D8E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2465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Inter-domain traffic:  Traffic that originates in one Autonomous</w:t>
      </w:r>
    </w:p>
    <w:p w14:paraId="3D6199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system and terminates in another.</w:t>
      </w:r>
    </w:p>
    <w:p w14:paraId="643D2B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B818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Metric:  A parameter defined in terms of standard units of</w:t>
      </w:r>
    </w:p>
    <w:p w14:paraId="46A38F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measurement.</w:t>
      </w:r>
    </w:p>
    <w:p w14:paraId="0BCBE4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F77D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Measurement methodology:  A repeatable measurement technique used to</w:t>
      </w:r>
    </w:p>
    <w:p w14:paraId="5C97FC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derive one or more metrics of interest.</w:t>
      </w:r>
    </w:p>
    <w:p w14:paraId="4DB65E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580A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survivability:  The capability to provide a prescribed level</w:t>
      </w:r>
    </w:p>
    <w:p w14:paraId="14A5C7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for existing services after a given number of failures</w:t>
      </w:r>
    </w:p>
    <w:p w14:paraId="36D341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occur within the network.</w:t>
      </w:r>
    </w:p>
    <w:p w14:paraId="618C5E6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0E37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Offline traffic engineering:  A traffic engineering system that</w:t>
      </w:r>
    </w:p>
    <w:p w14:paraId="7982C8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exists outside of the network.</w:t>
      </w:r>
    </w:p>
    <w:p w14:paraId="2947F4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7B72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D8BBA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A31D0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9D73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762C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 [Page 9]</w:t>
      </w:r>
    </w:p>
    <w:p w14:paraId="0E9196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23CF4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78667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2E4C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2F40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Online traffic engineering:  A traffic engineering system that exists</w:t>
      </w:r>
    </w:p>
    <w:p w14:paraId="78D15D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within the network, typically implemented on or as adjuncts to</w:t>
      </w:r>
    </w:p>
    <w:p w14:paraId="130C49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operational network elements.</w:t>
      </w:r>
    </w:p>
    <w:p w14:paraId="595C35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8E48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measures:  Metrics that provide quantitative or</w:t>
      </w:r>
    </w:p>
    <w:p w14:paraId="0A8BA9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qualitative measures of the performance of systems or subsystems</w:t>
      </w:r>
    </w:p>
    <w:p w14:paraId="2AF93D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 interest.</w:t>
      </w:r>
    </w:p>
    <w:p w14:paraId="36B711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38D2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metric:  A performance parameter defined in terms of</w:t>
      </w:r>
    </w:p>
    <w:p w14:paraId="26E2D6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standard units of measurement.</w:t>
      </w:r>
    </w:p>
    <w:p w14:paraId="673C2B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6A97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Provisioning:  The process of assigning or configuring network</w:t>
      </w:r>
    </w:p>
    <w:p w14:paraId="364D31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resources to meet certain requests.</w:t>
      </w:r>
    </w:p>
    <w:p w14:paraId="4A5F29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CC7C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routing:  Class of routing systems that selects paths to be used</w:t>
      </w:r>
    </w:p>
    <w:p w14:paraId="22C576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by a flow based on the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of the flow.</w:t>
      </w:r>
    </w:p>
    <w:p w14:paraId="0C57AC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80BB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Level Agreement (SLA):  A contract between a provider and a</w:t>
      </w:r>
    </w:p>
    <w:p w14:paraId="57B869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customer that guarantees specific levels of performance and</w:t>
      </w:r>
    </w:p>
    <w:p w14:paraId="58A4A0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reliability at a certain cost.</w:t>
      </w:r>
    </w:p>
    <w:p w14:paraId="3EB00B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A6C2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Level Objective (SLO):  A key element of an SLA between a</w:t>
      </w:r>
    </w:p>
    <w:p w14:paraId="526E81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provider and a customer.  SLOs are agreed upon as a means of</w:t>
      </w:r>
    </w:p>
    <w:p w14:paraId="747387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measuring the performance of the Service Provider and are outlined</w:t>
      </w:r>
    </w:p>
    <w:p w14:paraId="0F2ABC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as a way of avoiding disputes between the two parties based on</w:t>
      </w:r>
    </w:p>
    <w:p w14:paraId="758190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misunderstanding.</w:t>
      </w:r>
    </w:p>
    <w:p w14:paraId="0682A8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7C0D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Stability:  An operational state in which a network does not</w:t>
      </w:r>
    </w:p>
    <w:p w14:paraId="7B14AD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oscillate in a disruptive manner from one mode to another mode.</w:t>
      </w:r>
    </w:p>
    <w:p w14:paraId="633EFDD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9E38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Supply-side congestion management:  A congestion management scheme</w:t>
      </w:r>
    </w:p>
    <w:p w14:paraId="0AEA03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that provisions additional network resources to address existing</w:t>
      </w:r>
    </w:p>
    <w:p w14:paraId="4E953B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and/or anticipated congestion problems.</w:t>
      </w:r>
    </w:p>
    <w:p w14:paraId="4E1904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D406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characteristic:  A description of the temporal behavior or a</w:t>
      </w:r>
    </w:p>
    <w:p w14:paraId="5104B7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description of the attributes of a given traffic flow or traffic</w:t>
      </w:r>
    </w:p>
    <w:p w14:paraId="3D0B74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aggregate.</w:t>
      </w:r>
    </w:p>
    <w:p w14:paraId="7B93AE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A024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system:  A collection of objects, mechanisms, and</w:t>
      </w:r>
    </w:p>
    <w:p w14:paraId="79B711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protocols that are used together to accomplish traffic engineering</w:t>
      </w:r>
    </w:p>
    <w:p w14:paraId="7F3807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objectives.</w:t>
      </w:r>
    </w:p>
    <w:p w14:paraId="239493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E0A4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flow:  A stream of packets between two end-points that can be</w:t>
      </w:r>
    </w:p>
    <w:p w14:paraId="66224E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characterized in a certain way.  </w:t>
      </w:r>
      <w:commentRangeStart w:id="44"/>
      <w:r w:rsidRPr="00920B97">
        <w:rPr>
          <w:rFonts w:ascii="Courier New" w:hAnsi="Courier New" w:cs="Courier New"/>
        </w:rPr>
        <w:t>A micro-flow has a more specific</w:t>
      </w:r>
    </w:p>
    <w:p w14:paraId="4D214A37" w14:textId="11DC2DE2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del w:id="45" w:author="BOUCADAIR Mohamed TGI/OLN" w:date="2021-05-03T15:34:00Z">
        <w:r w:rsidRPr="00920B97" w:rsidDel="00596F09">
          <w:rPr>
            <w:rFonts w:ascii="Courier New" w:hAnsi="Courier New" w:cs="Courier New"/>
          </w:rPr>
          <w:delText xml:space="preserve">definition </w:delText>
        </w:r>
      </w:del>
      <w:ins w:id="46" w:author="BOUCADAIR Mohamed TGI/OLN" w:date="2021-05-03T15:34:00Z">
        <w:r w:rsidR="00596F09">
          <w:rPr>
            <w:rFonts w:ascii="Courier New" w:hAnsi="Courier New" w:cs="Courier New"/>
          </w:rPr>
          <w:t xml:space="preserve">definition. </w:t>
        </w:r>
      </w:ins>
      <w:r w:rsidRPr="00920B97">
        <w:rPr>
          <w:rFonts w:ascii="Courier New" w:hAnsi="Courier New" w:cs="Courier New"/>
        </w:rPr>
        <w:t xml:space="preserve">A micro-flow </w:t>
      </w:r>
      <w:commentRangeEnd w:id="44"/>
      <w:r w:rsidR="00596F09">
        <w:rPr>
          <w:rStyle w:val="Marquedecommentaire"/>
          <w:rFonts w:asciiTheme="minorHAnsi" w:hAnsiTheme="minorHAnsi"/>
        </w:rPr>
        <w:commentReference w:id="44"/>
      </w:r>
      <w:r w:rsidRPr="00920B97">
        <w:rPr>
          <w:rFonts w:ascii="Courier New" w:hAnsi="Courier New" w:cs="Courier New"/>
        </w:rPr>
        <w:t>is a stream of packets with the same</w:t>
      </w:r>
    </w:p>
    <w:p w14:paraId="1128EC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source and destination addresses, source and destination ports,</w:t>
      </w:r>
    </w:p>
    <w:p w14:paraId="6A0DB5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protocol ID.</w:t>
      </w:r>
    </w:p>
    <w:p w14:paraId="2AFC59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11593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98879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95B7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B8B2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10]</w:t>
      </w:r>
    </w:p>
    <w:p w14:paraId="22AD44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C1FBA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8470C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C2E05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269C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matrix:  A representation of the traffic demand between a set</w:t>
      </w:r>
    </w:p>
    <w:p w14:paraId="4F59CA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 origin and destination abstract nodes.  An abstract node can</w:t>
      </w:r>
    </w:p>
    <w:p w14:paraId="42A81D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consist of one or more network elements.</w:t>
      </w:r>
    </w:p>
    <w:p w14:paraId="467E936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E8B8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monitoring:  The process of observing traffic characteristics</w:t>
      </w:r>
    </w:p>
    <w:p w14:paraId="7AF9B1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at a given point in a network and collecting the traffic</w:t>
      </w:r>
    </w:p>
    <w:p w14:paraId="5814C6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information for analysis and further action.</w:t>
      </w:r>
    </w:p>
    <w:p w14:paraId="300739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444D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trunk:  An aggregation of traffic flows belonging to the same</w:t>
      </w:r>
    </w:p>
    <w:p w14:paraId="775A01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class which are forwarded through a common path.  A traffic trunk</w:t>
      </w:r>
    </w:p>
    <w:p w14:paraId="52FEDF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may be characterized by an ingress and egress node, and a set of</w:t>
      </w:r>
    </w:p>
    <w:p w14:paraId="16C2BE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attributes which determine its behavioral characteristics and</w:t>
      </w:r>
    </w:p>
    <w:p w14:paraId="482408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requirements from the network.</w:t>
      </w:r>
    </w:p>
    <w:p w14:paraId="2957C4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1A7A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  Background</w:t>
      </w:r>
    </w:p>
    <w:p w14:paraId="3DE41B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01B7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Internet </w:t>
      </w:r>
      <w:r w:rsidRPr="00EB5B35">
        <w:rPr>
          <w:rFonts w:ascii="Courier New" w:hAnsi="Courier New" w:cs="Courier New"/>
          <w:highlight w:val="yellow"/>
          <w:rPrChange w:id="47" w:author="BOUCADAIR Mohamed TGI/OLN" w:date="2021-05-03T15:29:00Z">
            <w:rPr>
              <w:rFonts w:ascii="Courier New" w:hAnsi="Courier New" w:cs="Courier New"/>
            </w:rPr>
          </w:rPrChange>
        </w:rPr>
        <w:t>must</w:t>
      </w:r>
      <w:r w:rsidRPr="00920B97">
        <w:rPr>
          <w:rFonts w:ascii="Courier New" w:hAnsi="Courier New" w:cs="Courier New"/>
        </w:rPr>
        <w:t xml:space="preserve"> convey IP packets from ingress nodes to egress</w:t>
      </w:r>
    </w:p>
    <w:p w14:paraId="23DA5A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nodes efficiently, expeditiously, and </w:t>
      </w:r>
      <w:commentRangeStart w:id="48"/>
      <w:r w:rsidRPr="00F86AE2">
        <w:rPr>
          <w:rFonts w:ascii="Courier New" w:hAnsi="Courier New" w:cs="Courier New"/>
        </w:rPr>
        <w:t>economically</w:t>
      </w:r>
      <w:commentRangeEnd w:id="48"/>
      <w:r w:rsidR="00EB5B35">
        <w:rPr>
          <w:rStyle w:val="Marquedecommentaire"/>
          <w:rFonts w:asciiTheme="minorHAnsi" w:hAnsiTheme="minorHAnsi"/>
        </w:rPr>
        <w:commentReference w:id="48"/>
      </w:r>
      <w:r w:rsidRPr="00920B97">
        <w:rPr>
          <w:rFonts w:ascii="Courier New" w:hAnsi="Courier New" w:cs="Courier New"/>
        </w:rPr>
        <w:t>.  Furthermore, in</w:t>
      </w:r>
    </w:p>
    <w:p w14:paraId="0AC35D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multiclass service environment (e.g.,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capable networks -</w:t>
      </w:r>
    </w:p>
    <w:p w14:paraId="03DA4A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see Section 4.1.4), the resource sharing parameters of the network</w:t>
      </w:r>
    </w:p>
    <w:p w14:paraId="686847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must be appropriately determined and configured according to</w:t>
      </w:r>
    </w:p>
    <w:p w14:paraId="0383F6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prevailing policies and service models to resolve resource contention</w:t>
      </w:r>
    </w:p>
    <w:p w14:paraId="789BB4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issues arising from mutual interference between packets traversing</w:t>
      </w:r>
    </w:p>
    <w:p w14:paraId="08590E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through the network.  Thus, consideration must be given to resolving</w:t>
      </w:r>
    </w:p>
    <w:p w14:paraId="5B7DFDCA" w14:textId="1C22F46F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competition for network resources between traffic </w:t>
      </w:r>
      <w:del w:id="49" w:author="BOUCADAIR Mohamed TGI/OLN" w:date="2021-05-03T15:32:00Z">
        <w:r w:rsidRPr="00920B97" w:rsidDel="00F86AE2">
          <w:rPr>
            <w:rFonts w:ascii="Courier New" w:hAnsi="Courier New" w:cs="Courier New"/>
          </w:rPr>
          <w:delText xml:space="preserve">streams </w:delText>
        </w:r>
      </w:del>
      <w:ins w:id="50" w:author="BOUCADAIR Mohamed TGI/OLN" w:date="2021-05-03T15:32:00Z">
        <w:r w:rsidR="00F86AE2">
          <w:rPr>
            <w:rFonts w:ascii="Courier New" w:hAnsi="Courier New" w:cs="Courier New"/>
          </w:rPr>
          <w:t>flows</w:t>
        </w:r>
        <w:r w:rsidR="00F86AE2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belonging</w:t>
      </w:r>
    </w:p>
    <w:p w14:paraId="0B7E17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the same service class (intra-class contention resolution) and</w:t>
      </w:r>
    </w:p>
    <w:p w14:paraId="7F4A4A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streams belonging to different classes (inter-class</w:t>
      </w:r>
    </w:p>
    <w:p w14:paraId="601E66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contention resolution).</w:t>
      </w:r>
    </w:p>
    <w:p w14:paraId="095D451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2F5E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2.1.  Context of Internet Traffic Engineering</w:t>
      </w:r>
    </w:p>
    <w:p w14:paraId="664F70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8E84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context of Internet traffic engineering includes:</w:t>
      </w:r>
    </w:p>
    <w:p w14:paraId="467FDC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45AA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A network domain context that defines the scope under</w:t>
      </w:r>
    </w:p>
    <w:p w14:paraId="359923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consideration, and in particular the situations in which the</w:t>
      </w:r>
    </w:p>
    <w:p w14:paraId="4EE4F5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traffic engineering problems occur.  The network domain context</w:t>
      </w:r>
    </w:p>
    <w:p w14:paraId="40A8A4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includes network structure, network policies, network</w:t>
      </w:r>
    </w:p>
    <w:p w14:paraId="20C441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characteristics, network constraints, network quality attributes,</w:t>
      </w:r>
    </w:p>
    <w:p w14:paraId="24173B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and network optimization criteria.</w:t>
      </w:r>
    </w:p>
    <w:p w14:paraId="2A43E8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3A96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A problem context defining the general and concrete issues that</w:t>
      </w:r>
    </w:p>
    <w:p w14:paraId="04B8AB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traffic engineering addresses.  The problem context includes</w:t>
      </w:r>
    </w:p>
    <w:p w14:paraId="3B97B2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identification, abstraction of relevant features, representation,</w:t>
      </w:r>
    </w:p>
    <w:p w14:paraId="45B70F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formulation, specification of the requirements on the solution</w:t>
      </w:r>
    </w:p>
    <w:p w14:paraId="1AD0E1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space, and specification of the desirable features of acceptable</w:t>
      </w:r>
    </w:p>
    <w:p w14:paraId="5A581D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solutions.</w:t>
      </w:r>
    </w:p>
    <w:p w14:paraId="016512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7C1F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E21F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E7998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FA34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BA05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11]</w:t>
      </w:r>
    </w:p>
    <w:p w14:paraId="557799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83B63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97577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7571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861C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A solution context suggesting how to address the issues</w:t>
      </w:r>
    </w:p>
    <w:p w14:paraId="220FD1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identified by the problem context.  The solution context includes</w:t>
      </w:r>
    </w:p>
    <w:p w14:paraId="53EF0B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analysis, evaluation of alternatives, prescription, and</w:t>
      </w:r>
    </w:p>
    <w:p w14:paraId="14A253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resolution.</w:t>
      </w:r>
    </w:p>
    <w:p w14:paraId="32595A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009A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4.  An implementation and operational context in which the solutions</w:t>
      </w:r>
    </w:p>
    <w:p w14:paraId="173980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are instantiated.  The implementation and operational context</w:t>
      </w:r>
    </w:p>
    <w:p w14:paraId="13F685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includes planning, organization, and execution.</w:t>
      </w:r>
    </w:p>
    <w:p w14:paraId="735A39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4D99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context of Internet traffic engineering and the different problem</w:t>
      </w:r>
    </w:p>
    <w:p w14:paraId="26FEE6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scenarios are discussed in the following subsections.</w:t>
      </w:r>
    </w:p>
    <w:p w14:paraId="1BD8F50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3DB7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2.2.  Network Domain Context</w:t>
      </w:r>
    </w:p>
    <w:p w14:paraId="73A585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0A2B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IP networks range in size from small clusters of routers situated</w:t>
      </w:r>
    </w:p>
    <w:p w14:paraId="114282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within a given location, to thousands of interconnected routers,</w:t>
      </w:r>
    </w:p>
    <w:p w14:paraId="3F9162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switches, and other components distributed all over the world.</w:t>
      </w:r>
    </w:p>
    <w:p w14:paraId="4771A5A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EDEB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 the most basic level of abstraction, an IP network can be</w:t>
      </w:r>
    </w:p>
    <w:p w14:paraId="5B8032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represented as a distributed dynamic system consisting of:</w:t>
      </w:r>
    </w:p>
    <w:p w14:paraId="601D03E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2C8F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interconnected resources which provide transport services</w:t>
      </w:r>
    </w:p>
    <w:p w14:paraId="4C7FDF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for IP traffic subject to certain constraints</w:t>
      </w:r>
    </w:p>
    <w:p w14:paraId="60ACBC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D8FB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demand system representing the offered load to be transported</w:t>
      </w:r>
    </w:p>
    <w:p w14:paraId="6833A1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through the network</w:t>
      </w:r>
    </w:p>
    <w:p w14:paraId="1FBA335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50E9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response system consisting of network processes, protocols, and</w:t>
      </w:r>
    </w:p>
    <w:p w14:paraId="4C29ED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related mechanisms which facilitate the movement of traffic</w:t>
      </w:r>
    </w:p>
    <w:p w14:paraId="7F79E2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through the network (see also [AWD2]).</w:t>
      </w:r>
    </w:p>
    <w:p w14:paraId="01EF48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C61A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elements and resources may have specific characteristics</w:t>
      </w:r>
    </w:p>
    <w:p w14:paraId="71F3A8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restricting the manner in which the traffic demand is handled.</w:t>
      </w:r>
    </w:p>
    <w:p w14:paraId="2B8B55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Additionally, network resources may be equipped with traffic control</w:t>
      </w:r>
    </w:p>
    <w:p w14:paraId="1B48DD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managing the way in which the demand is serviced.  Traffic</w:t>
      </w:r>
    </w:p>
    <w:p w14:paraId="556A5F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mechanisms may be used to:</w:t>
      </w:r>
    </w:p>
    <w:p w14:paraId="6CE8E7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1737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control packet processing activities within a given resource</w:t>
      </w:r>
    </w:p>
    <w:p w14:paraId="1BC7B4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6216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arbitrate contention for access to the resource by different</w:t>
      </w:r>
    </w:p>
    <w:p w14:paraId="690B3E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packets</w:t>
      </w:r>
    </w:p>
    <w:p w14:paraId="6F79465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8D2F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regulate traffic behavior through the resource.</w:t>
      </w:r>
    </w:p>
    <w:p w14:paraId="3570D45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8E34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configuration management and provisioning system may allow the</w:t>
      </w:r>
    </w:p>
    <w:p w14:paraId="1E8A26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settings of the traffic control mechanisms to be manipulated by</w:t>
      </w:r>
    </w:p>
    <w:p w14:paraId="34F4EA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external or internal entities in order to exercise control over the</w:t>
      </w:r>
    </w:p>
    <w:p w14:paraId="32C79D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E7A9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669DB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BC11F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0B52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12]</w:t>
      </w:r>
    </w:p>
    <w:p w14:paraId="6A5B9F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7FB0D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54136F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E5C7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1599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way in which the network elements respond to internal and external</w:t>
      </w:r>
    </w:p>
    <w:p w14:paraId="02A053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stimuli.</w:t>
      </w:r>
    </w:p>
    <w:p w14:paraId="5BBB4D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8D1E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details of how the network carries packets are specified in the</w:t>
      </w:r>
    </w:p>
    <w:p w14:paraId="2FD253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policies of the network administrators and are installed through</w:t>
      </w:r>
    </w:p>
    <w:p w14:paraId="32D8BD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configuration management and policy based provisioning</w:t>
      </w:r>
    </w:p>
    <w:p w14:paraId="3FF8CB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systems.  Generally, the types of service provided by the network</w:t>
      </w:r>
    </w:p>
    <w:p w14:paraId="46B650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also depend upon the technology and characteristics of the network</w:t>
      </w:r>
    </w:p>
    <w:p w14:paraId="5B3448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elements and protocols, the prevailing service and utility models,</w:t>
      </w:r>
    </w:p>
    <w:p w14:paraId="7FCC95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the ability of the network administrators to translate policies</w:t>
      </w:r>
    </w:p>
    <w:p w14:paraId="6684F0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into network configurations.</w:t>
      </w:r>
    </w:p>
    <w:p w14:paraId="151A1E3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04FC98" w14:textId="77777777" w:rsidR="00B32715" w:rsidRPr="00DF6CF0" w:rsidRDefault="00AF7D61" w:rsidP="00920B97">
      <w:pPr>
        <w:pStyle w:val="Textebrut"/>
        <w:rPr>
          <w:rFonts w:ascii="Courier New" w:hAnsi="Courier New" w:cs="Courier New"/>
        </w:rPr>
      </w:pPr>
      <w:commentRangeStart w:id="51"/>
      <w:r w:rsidRPr="00920B97">
        <w:rPr>
          <w:rFonts w:ascii="Courier New" w:hAnsi="Courier New" w:cs="Courier New"/>
        </w:rPr>
        <w:t xml:space="preserve">   </w:t>
      </w:r>
      <w:r w:rsidRPr="00DF6CF0">
        <w:rPr>
          <w:rFonts w:ascii="Courier New" w:hAnsi="Courier New" w:cs="Courier New"/>
        </w:rPr>
        <w:t>Inter</w:t>
      </w:r>
      <w:r w:rsidRPr="00DF6CF0">
        <w:rPr>
          <w:rFonts w:ascii="Courier New" w:hAnsi="Courier New" w:cs="Courier New"/>
          <w:color w:val="FF0000"/>
        </w:rPr>
        <w:t>net</w:t>
      </w:r>
      <w:r w:rsidRPr="00DF6CF0">
        <w:rPr>
          <w:rFonts w:ascii="Courier New" w:hAnsi="Courier New" w:cs="Courier New"/>
        </w:rPr>
        <w:t xml:space="preserve"> </w:t>
      </w:r>
      <w:r w:rsidRPr="00DF6CF0">
        <w:rPr>
          <w:rFonts w:ascii="Courier New" w:hAnsi="Courier New" w:cs="Courier New"/>
          <w:color w:val="FF0000"/>
        </w:rPr>
        <w:t>networks</w:t>
      </w:r>
      <w:r w:rsidRPr="00DF6CF0">
        <w:rPr>
          <w:rFonts w:ascii="Courier New" w:hAnsi="Courier New" w:cs="Courier New"/>
        </w:rPr>
        <w:t xml:space="preserve"> have three significant characteristics:</w:t>
      </w:r>
    </w:p>
    <w:p w14:paraId="285B0EF0" w14:textId="77777777" w:rsidR="00B32715" w:rsidRPr="00DF6CF0" w:rsidRDefault="00B32715" w:rsidP="00920B97">
      <w:pPr>
        <w:pStyle w:val="Textebrut"/>
        <w:rPr>
          <w:rFonts w:ascii="Courier New" w:hAnsi="Courier New" w:cs="Courier New"/>
        </w:rPr>
      </w:pPr>
    </w:p>
    <w:p w14:paraId="4858DE1C" w14:textId="77777777" w:rsidR="00B32715" w:rsidRPr="00DF6CF0" w:rsidRDefault="00AF7D61" w:rsidP="00920B97">
      <w:pPr>
        <w:pStyle w:val="Textebrut"/>
        <w:rPr>
          <w:rFonts w:ascii="Courier New" w:hAnsi="Courier New" w:cs="Courier New"/>
        </w:rPr>
      </w:pPr>
      <w:r w:rsidRPr="00DF6CF0">
        <w:rPr>
          <w:rFonts w:ascii="Courier New" w:hAnsi="Courier New" w:cs="Courier New"/>
        </w:rPr>
        <w:t xml:space="preserve">   o  they provide real-time services</w:t>
      </w:r>
    </w:p>
    <w:p w14:paraId="144DB89C" w14:textId="77777777" w:rsidR="00B32715" w:rsidRPr="00DF6CF0" w:rsidRDefault="00B32715" w:rsidP="00920B97">
      <w:pPr>
        <w:pStyle w:val="Textebrut"/>
        <w:rPr>
          <w:rFonts w:ascii="Courier New" w:hAnsi="Courier New" w:cs="Courier New"/>
        </w:rPr>
      </w:pPr>
    </w:p>
    <w:p w14:paraId="04AFE363" w14:textId="77777777" w:rsidR="00B32715" w:rsidRPr="00DF6CF0" w:rsidRDefault="00AF7D61" w:rsidP="00920B97">
      <w:pPr>
        <w:pStyle w:val="Textebrut"/>
        <w:rPr>
          <w:rFonts w:ascii="Courier New" w:hAnsi="Courier New" w:cs="Courier New"/>
        </w:rPr>
      </w:pPr>
      <w:r w:rsidRPr="00DF6CF0">
        <w:rPr>
          <w:rFonts w:ascii="Courier New" w:hAnsi="Courier New" w:cs="Courier New"/>
        </w:rPr>
        <w:t xml:space="preserve">   o  they are mission critical</w:t>
      </w:r>
    </w:p>
    <w:p w14:paraId="6AB2EE9B" w14:textId="77777777" w:rsidR="00B32715" w:rsidRPr="00DF6CF0" w:rsidRDefault="00B32715" w:rsidP="00920B97">
      <w:pPr>
        <w:pStyle w:val="Textebrut"/>
        <w:rPr>
          <w:rFonts w:ascii="Courier New" w:hAnsi="Courier New" w:cs="Courier New"/>
        </w:rPr>
      </w:pPr>
    </w:p>
    <w:p w14:paraId="6D789F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DF6CF0">
        <w:rPr>
          <w:rFonts w:ascii="Courier New" w:hAnsi="Courier New" w:cs="Courier New"/>
        </w:rPr>
        <w:t xml:space="preserve">   o  their operating environments are very dynamic.</w:t>
      </w:r>
      <w:commentRangeEnd w:id="51"/>
      <w:r w:rsidR="00DF6CF0">
        <w:rPr>
          <w:rStyle w:val="Marquedecommentaire"/>
          <w:rFonts w:asciiTheme="minorHAnsi" w:hAnsiTheme="minorHAnsi"/>
        </w:rPr>
        <w:commentReference w:id="51"/>
      </w:r>
    </w:p>
    <w:p w14:paraId="478BE0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34F5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dynamic characteristics of IP and </w:t>
      </w:r>
      <w:r w:rsidRPr="00DF6CF0">
        <w:rPr>
          <w:rFonts w:ascii="Courier New" w:hAnsi="Courier New" w:cs="Courier New"/>
        </w:rPr>
        <w:t>IP/MPLS networks</w:t>
      </w:r>
      <w:r w:rsidRPr="00920B97">
        <w:rPr>
          <w:rFonts w:ascii="Courier New" w:hAnsi="Courier New" w:cs="Courier New"/>
        </w:rPr>
        <w:t xml:space="preserve"> can be</w:t>
      </w:r>
    </w:p>
    <w:p w14:paraId="76BFC8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attributed in part to fluctuations in demand, to the interaction</w:t>
      </w:r>
    </w:p>
    <w:p w14:paraId="36688F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various network protocols and processes, to the rapid</w:t>
      </w:r>
    </w:p>
    <w:p w14:paraId="64608E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evolution of the infrastructure which demands the constant inclusion</w:t>
      </w:r>
    </w:p>
    <w:p w14:paraId="675309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new technologies and new network elements, and to transient and</w:t>
      </w:r>
    </w:p>
    <w:p w14:paraId="77956C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persistent faults which occur within the system.</w:t>
      </w:r>
    </w:p>
    <w:p w14:paraId="3A6C9B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8581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Packets contend for the use of network resources as they are conveyed</w:t>
      </w:r>
    </w:p>
    <w:p w14:paraId="63B905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through the network.  A network resource is considered to be</w:t>
      </w:r>
    </w:p>
    <w:p w14:paraId="4C1964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congested if, for an interval of time, the arrival rate of packets</w:t>
      </w:r>
    </w:p>
    <w:p w14:paraId="053DD8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exceed the output capacity of the resource.  Congestion may result in</w:t>
      </w:r>
    </w:p>
    <w:p w14:paraId="30985B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some of the arriving packets being delayed or even dropped.</w:t>
      </w:r>
    </w:p>
    <w:p w14:paraId="5FF73ED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3339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increases transit delay, delay variation, may lead to</w:t>
      </w:r>
    </w:p>
    <w:p w14:paraId="673159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 loss, and reduces the predictability of network services.</w:t>
      </w:r>
    </w:p>
    <w:p w14:paraId="6B4D50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Clearly, congestion is highly undesirable.  Combating congestion at a</w:t>
      </w:r>
    </w:p>
    <w:p w14:paraId="1008B8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reasonable cost is a major objective of Internet traffic engineering.</w:t>
      </w:r>
    </w:p>
    <w:p w14:paraId="399A88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7FD254" w14:textId="7C22BE3B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Efficient sharing of network resources by multiple traffic </w:t>
      </w:r>
      <w:del w:id="52" w:author="BOUCADAIR Mohamed TGI/OLN" w:date="2021-05-03T15:43:00Z">
        <w:r w:rsidRPr="00920B97" w:rsidDel="001B599A">
          <w:rPr>
            <w:rFonts w:ascii="Courier New" w:hAnsi="Courier New" w:cs="Courier New"/>
          </w:rPr>
          <w:delText xml:space="preserve">streams </w:delText>
        </w:r>
      </w:del>
      <w:ins w:id="53" w:author="BOUCADAIR Mohamed TGI/OLN" w:date="2021-05-03T15:43:00Z">
        <w:r w:rsidR="001B599A">
          <w:rPr>
            <w:rFonts w:ascii="Courier New" w:hAnsi="Courier New" w:cs="Courier New"/>
          </w:rPr>
          <w:t>flows</w:t>
        </w:r>
        <w:r w:rsidR="001B599A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is</w:t>
      </w:r>
    </w:p>
    <w:p w14:paraId="5AB4CB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basic operational premise for the Internet.  A fundamental</w:t>
      </w:r>
    </w:p>
    <w:p w14:paraId="64FEA8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challenge in network operation is to increase resource utilization</w:t>
      </w:r>
    </w:p>
    <w:p w14:paraId="1894B7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while minimizing the possibility of congestion.</w:t>
      </w:r>
    </w:p>
    <w:p w14:paraId="1C54B0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0C3C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Internet has to function in the presence of different classes of</w:t>
      </w:r>
    </w:p>
    <w:p w14:paraId="087B4E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with different service requirements.  RFC 2475 provides an</w:t>
      </w:r>
    </w:p>
    <w:p w14:paraId="7D8812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architecture for Differentiated Services (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) and makes this</w:t>
      </w:r>
    </w:p>
    <w:p w14:paraId="68313B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 clear [RFC2475].  </w:t>
      </w:r>
      <w:r w:rsidRPr="005E1484">
        <w:rPr>
          <w:rFonts w:ascii="Courier New" w:hAnsi="Courier New" w:cs="Courier New"/>
          <w:highlight w:val="yellow"/>
          <w:rPrChange w:id="54" w:author="BOUCADAIR Mohamed TGI/OLN" w:date="2021-04-08T12:13:00Z">
            <w:rPr>
              <w:rFonts w:ascii="Courier New" w:hAnsi="Courier New" w:cs="Courier New"/>
            </w:rPr>
          </w:rPrChange>
        </w:rPr>
        <w:t>The RFC allows</w:t>
      </w:r>
      <w:r w:rsidRPr="00920B97">
        <w:rPr>
          <w:rFonts w:ascii="Courier New" w:hAnsi="Courier New" w:cs="Courier New"/>
        </w:rPr>
        <w:t xml:space="preserve"> packets to be grouped</w:t>
      </w:r>
    </w:p>
    <w:p w14:paraId="43D3E3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into behavior aggregates such that each aggregate has a common set of</w:t>
      </w:r>
    </w:p>
    <w:p w14:paraId="32BE785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1C1A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2F43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435F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13]</w:t>
      </w:r>
    </w:p>
    <w:p w14:paraId="4CAE83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DE829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E9D4CC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9651E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D17A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behavioral characteristics or a common set of delivery requirements.</w:t>
      </w:r>
    </w:p>
    <w:p w14:paraId="376814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Delivery requirements of a specific set of packets may be specified</w:t>
      </w:r>
    </w:p>
    <w:p w14:paraId="2EF4B9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explicitly or implicitly.  Two of the most important traffic delivery</w:t>
      </w:r>
    </w:p>
    <w:p w14:paraId="7D8F69EF" w14:textId="78B3BB72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 are</w:t>
      </w:r>
      <w:ins w:id="55" w:author="BOUCADAIR Mohamed TGI/OLN" w:date="2021-05-03T15:44:00Z">
        <w:r w:rsidR="00A77C34">
          <w:rPr>
            <w:rFonts w:ascii="Courier New" w:hAnsi="Courier New" w:cs="Courier New"/>
          </w:rPr>
          <w:t>:</w:t>
        </w:r>
      </w:ins>
      <w:del w:id="56" w:author="BOUCADAIR Mohamed TGI/OLN" w:date="2021-05-03T15:44:00Z">
        <w:r w:rsidRPr="00920B97" w:rsidDel="00A77C34">
          <w:rPr>
            <w:rFonts w:ascii="Courier New" w:hAnsi="Courier New" w:cs="Courier New"/>
          </w:rPr>
          <w:delText xml:space="preserve"> capacity constraints and QoS constraints</w:delText>
        </w:r>
      </w:del>
      <w:r w:rsidRPr="00920B97">
        <w:rPr>
          <w:rFonts w:ascii="Courier New" w:hAnsi="Courier New" w:cs="Courier New"/>
        </w:rPr>
        <w:t>.</w:t>
      </w:r>
    </w:p>
    <w:p w14:paraId="01DFE5E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843806" w14:textId="140A8B52" w:rsidR="00B32715" w:rsidRPr="00920B97" w:rsidRDefault="00AF7D61" w:rsidP="00A77C34">
      <w:pPr>
        <w:pStyle w:val="Textebrut"/>
        <w:numPr>
          <w:ilvl w:val="0"/>
          <w:numId w:val="1"/>
        </w:numPr>
        <w:rPr>
          <w:rFonts w:ascii="Courier New" w:hAnsi="Courier New" w:cs="Courier New"/>
        </w:rPr>
        <w:pPrChange w:id="57" w:author="BOUCADAIR Mohamed TGI/OLN" w:date="2021-05-03T15:44:00Z">
          <w:pPr>
            <w:pStyle w:val="Textebrut"/>
          </w:pPr>
        </w:pPrChange>
      </w:pPr>
      <w:del w:id="58" w:author="BOUCADAIR Mohamed TGI/OLN" w:date="2021-05-03T15:44:00Z">
        <w:r w:rsidRPr="00920B97" w:rsidDel="00A77C34">
          <w:rPr>
            <w:rFonts w:ascii="Courier New" w:hAnsi="Courier New" w:cs="Courier New"/>
          </w:rPr>
          <w:delText xml:space="preserve">   </w:delText>
        </w:r>
      </w:del>
      <w:r w:rsidRPr="00920B97">
        <w:rPr>
          <w:rFonts w:ascii="Courier New" w:hAnsi="Courier New" w:cs="Courier New"/>
        </w:rPr>
        <w:t>Capacity constraints can be expressed statistically as peak rates,</w:t>
      </w:r>
    </w:p>
    <w:p w14:paraId="3C65F4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mean rates, burst sizes, or as some deterministic notion of effective</w:t>
      </w:r>
    </w:p>
    <w:p w14:paraId="3841244D" w14:textId="77777777" w:rsidR="00A77C34" w:rsidRDefault="00AF7D61" w:rsidP="00920B97">
      <w:pPr>
        <w:pStyle w:val="Textebrut"/>
        <w:rPr>
          <w:ins w:id="59" w:author="BOUCADAIR Mohamed TGI/OLN" w:date="2021-05-03T15:43:00Z"/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bandwidth</w:t>
      </w:r>
      <w:commentRangeStart w:id="60"/>
      <w:r w:rsidRPr="00920B97">
        <w:rPr>
          <w:rFonts w:ascii="Courier New" w:hAnsi="Courier New" w:cs="Courier New"/>
        </w:rPr>
        <w:t xml:space="preserve">.  </w:t>
      </w:r>
      <w:commentRangeEnd w:id="60"/>
      <w:r w:rsidR="00A77C34">
        <w:rPr>
          <w:rStyle w:val="Marquedecommentaire"/>
          <w:rFonts w:asciiTheme="minorHAnsi" w:hAnsiTheme="minorHAnsi"/>
        </w:rPr>
        <w:commentReference w:id="60"/>
      </w:r>
    </w:p>
    <w:p w14:paraId="2FDDBEF6" w14:textId="77777777" w:rsidR="00A77C34" w:rsidRDefault="00A77C34" w:rsidP="00920B97">
      <w:pPr>
        <w:pStyle w:val="Textebrut"/>
        <w:rPr>
          <w:ins w:id="61" w:author="BOUCADAIR Mohamed TGI/OLN" w:date="2021-05-03T15:43:00Z"/>
          <w:rFonts w:ascii="Courier New" w:hAnsi="Courier New" w:cs="Courier New"/>
        </w:rPr>
      </w:pPr>
    </w:p>
    <w:p w14:paraId="2E703D23" w14:textId="11737D0F" w:rsidR="00B32715" w:rsidRPr="00920B97" w:rsidRDefault="00AF7D61" w:rsidP="00A77C34">
      <w:pPr>
        <w:pStyle w:val="Textebrut"/>
        <w:numPr>
          <w:ilvl w:val="0"/>
          <w:numId w:val="1"/>
        </w:numPr>
        <w:rPr>
          <w:rFonts w:ascii="Courier New" w:hAnsi="Courier New" w:cs="Courier New"/>
        </w:rPr>
        <w:pPrChange w:id="62" w:author="BOUCADAIR Mohamed TGI/OLN" w:date="2021-05-03T15:44:00Z">
          <w:pPr>
            <w:pStyle w:val="Textebrut"/>
          </w:pPr>
        </w:pPrChange>
      </w:pP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can be expressed in terms of:</w:t>
      </w:r>
    </w:p>
    <w:p w14:paraId="22E637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E6C7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integrity constraints such as packet loss</w:t>
      </w:r>
    </w:p>
    <w:p w14:paraId="548D9A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62D7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temporal constraints such as timing restrictions for the delivery</w:t>
      </w:r>
    </w:p>
    <w:p w14:paraId="06006B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 each packet (delay) and timing restrictions for the delivery of</w:t>
      </w:r>
    </w:p>
    <w:p w14:paraId="5921CC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consecutive packets belonging to the same traffic stream (delay</w:t>
      </w:r>
    </w:p>
    <w:p w14:paraId="009F0A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variation).</w:t>
      </w:r>
    </w:p>
    <w:p w14:paraId="705B59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93FD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2.3.  Problem Context</w:t>
      </w:r>
    </w:p>
    <w:p w14:paraId="7762D2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210854" w14:textId="034C8041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 are several </w:t>
      </w:r>
      <w:del w:id="63" w:author="BOUCADAIR Mohamed TGI/OLN" w:date="2021-05-03T15:45:00Z">
        <w:r w:rsidRPr="00920B97" w:rsidDel="00A21F86">
          <w:rPr>
            <w:rFonts w:ascii="Courier New" w:hAnsi="Courier New" w:cs="Courier New"/>
          </w:rPr>
          <w:delText xml:space="preserve">large </w:delText>
        </w:r>
      </w:del>
      <w:r w:rsidRPr="00920B97">
        <w:rPr>
          <w:rFonts w:ascii="Courier New" w:hAnsi="Courier New" w:cs="Courier New"/>
        </w:rPr>
        <w:t>problems associated with operating a network</w:t>
      </w:r>
    </w:p>
    <w:p w14:paraId="7F493C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described in the previous section.  This section analyzes the problem</w:t>
      </w:r>
    </w:p>
    <w:p w14:paraId="37A7DC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context in relation to traffic engineering.  The identification,</w:t>
      </w:r>
    </w:p>
    <w:p w14:paraId="3DC60F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abstraction, representation, and measurement of network features</w:t>
      </w:r>
    </w:p>
    <w:p w14:paraId="725822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relevant to traffic engineering are significant issues.</w:t>
      </w:r>
    </w:p>
    <w:p w14:paraId="3A2AC77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32E1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particular challenge is to formulate the problems that traffic</w:t>
      </w:r>
    </w:p>
    <w:p w14:paraId="3912BF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attempts to solve.  For example:</w:t>
      </w:r>
    </w:p>
    <w:p w14:paraId="1F56FE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634C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how to identify the requirements on the solution space</w:t>
      </w:r>
    </w:p>
    <w:p w14:paraId="6780D09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CE87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how to specify the desirable features of solutions</w:t>
      </w:r>
    </w:p>
    <w:p w14:paraId="353C62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92BD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how to actually solve the problems</w:t>
      </w:r>
    </w:p>
    <w:p w14:paraId="60822E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4BEE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how to measure and characterize the effectiveness of solutions.</w:t>
      </w:r>
    </w:p>
    <w:p w14:paraId="6504FE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9A65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 class of problems is how to measure and estimate relevant</w:t>
      </w:r>
    </w:p>
    <w:p w14:paraId="3D42CB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state parameters.  Effective traffic engineering relies on a</w:t>
      </w:r>
    </w:p>
    <w:p w14:paraId="467AE7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good estimate of the offered traffic load as well as a view of the</w:t>
      </w:r>
    </w:p>
    <w:p w14:paraId="740E2B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underlying topology and associated resource constraints.  A network-</w:t>
      </w:r>
    </w:p>
    <w:p w14:paraId="5E9E15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wide view of the topology is also a must for offline planning.</w:t>
      </w:r>
    </w:p>
    <w:p w14:paraId="71AB0A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C9D1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Still another class of problem is how to characterize the state of</w:t>
      </w:r>
    </w:p>
    <w:p w14:paraId="5E877C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and how to evaluate its performance.  The performance</w:t>
      </w:r>
    </w:p>
    <w:p w14:paraId="0EC754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evaluation problem is two-fold: one aspect relates to the evaluation</w:t>
      </w:r>
    </w:p>
    <w:p w14:paraId="10143A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 system-level performance of the network; the other aspect</w:t>
      </w:r>
    </w:p>
    <w:p w14:paraId="731D38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relates to the evaluation of resource-level performance, which</w:t>
      </w:r>
    </w:p>
    <w:p w14:paraId="431DA9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restricts attention to the performance analysis of individual network</w:t>
      </w:r>
    </w:p>
    <w:p w14:paraId="64021F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resources.</w:t>
      </w:r>
    </w:p>
    <w:p w14:paraId="4071A01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1851E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0BBF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B79E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14]</w:t>
      </w:r>
    </w:p>
    <w:p w14:paraId="1257F6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38F22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53926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8492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FC81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this document, we refer to the system-level characteristics of the</w:t>
      </w:r>
    </w:p>
    <w:p w14:paraId="560A30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as the "macro-states" and the resource-level characteristics</w:t>
      </w:r>
    </w:p>
    <w:p w14:paraId="5FE682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the "micro-states."  The system-level characteristics are also</w:t>
      </w:r>
    </w:p>
    <w:p w14:paraId="2926F1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known as the emergent properties of the network.  Correspondingly, we</w:t>
      </w:r>
    </w:p>
    <w:p w14:paraId="561D13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refer to the traffic engineering schemes dealing with network</w:t>
      </w:r>
    </w:p>
    <w:p w14:paraId="348AAA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optimization at the systems level as "macro-TE" and the</w:t>
      </w:r>
    </w:p>
    <w:p w14:paraId="46BF9C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schemes that optimize at the individual resource level as "micro-TE."</w:t>
      </w:r>
    </w:p>
    <w:p w14:paraId="3FD945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 certain circumstances, the system-level performance can be</w:t>
      </w:r>
    </w:p>
    <w:p w14:paraId="0D4A01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derived from the resource-level performance using appropriate rules</w:t>
      </w:r>
    </w:p>
    <w:p w14:paraId="6B1DED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composition, depending upon the particular performance measures of</w:t>
      </w:r>
    </w:p>
    <w:p w14:paraId="76311D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interest.</w:t>
      </w:r>
    </w:p>
    <w:p w14:paraId="554517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A95A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 fundamental class of problem concerns how to effectively</w:t>
      </w:r>
    </w:p>
    <w:p w14:paraId="39FD06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optimize network performance.  Performance optimization may entail</w:t>
      </w:r>
    </w:p>
    <w:p w14:paraId="3AF3AA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translating solutions for specific traffic engineering problems into</w:t>
      </w:r>
    </w:p>
    <w:p w14:paraId="30F008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configurations.  Optimization may also entail some degree of</w:t>
      </w:r>
    </w:p>
    <w:p w14:paraId="0389CD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management control, routing control, and capacity</w:t>
      </w:r>
    </w:p>
    <w:p w14:paraId="58AB31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augmentation.</w:t>
      </w:r>
    </w:p>
    <w:p w14:paraId="3AA2B79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6979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2.3.1.  Congestion and its Ramifications</w:t>
      </w:r>
    </w:p>
    <w:p w14:paraId="5C62B5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E8A7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is one of the most significant problems in an operational</w:t>
      </w:r>
    </w:p>
    <w:p w14:paraId="655C57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IP context.  A network element is said to be congested if it</w:t>
      </w:r>
    </w:p>
    <w:p w14:paraId="229CD1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experiences sustained overload over an interval of time.  Congestion</w:t>
      </w:r>
    </w:p>
    <w:p w14:paraId="752B8D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almost always results in degradation of service quality to end users.</w:t>
      </w:r>
    </w:p>
    <w:p w14:paraId="22CD66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control schemes can include demand-side policies and</w:t>
      </w:r>
    </w:p>
    <w:p w14:paraId="3CDDA3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supply-side policies.  Demand-side policies may restrict access to</w:t>
      </w:r>
    </w:p>
    <w:p w14:paraId="1DDF06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congested resources or dynamically regulate the demand to alleviate</w:t>
      </w:r>
    </w:p>
    <w:p w14:paraId="1009B7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overload situation.  Supply-side policies may expand or augment</w:t>
      </w:r>
    </w:p>
    <w:p w14:paraId="5FD7DA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capacity to better accommodate offered traffic.  Supply-side</w:t>
      </w:r>
    </w:p>
    <w:p w14:paraId="76D561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policies may also re-allocate network resources by redistributing</w:t>
      </w:r>
    </w:p>
    <w:p w14:paraId="730901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over the infrastructure.  Traffic redistribution and resource</w:t>
      </w:r>
    </w:p>
    <w:p w14:paraId="3B82BB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re-allocation serve to increase the 'effective capacity' of the</w:t>
      </w:r>
    </w:p>
    <w:p w14:paraId="2169FF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network.</w:t>
      </w:r>
    </w:p>
    <w:p w14:paraId="7A8A44F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8567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emphasis of this document is primarily on congestion management</w:t>
      </w:r>
    </w:p>
    <w:p w14:paraId="09D1AF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schemes falling within the scope of the network, rather than on</w:t>
      </w:r>
    </w:p>
    <w:p w14:paraId="4C3B5E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management systems dependent upon sensitivity and</w:t>
      </w:r>
    </w:p>
    <w:p w14:paraId="1CAF6F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adaptivity</w:t>
      </w:r>
      <w:proofErr w:type="spellEnd"/>
      <w:r w:rsidRPr="00920B97">
        <w:rPr>
          <w:rFonts w:ascii="Courier New" w:hAnsi="Courier New" w:cs="Courier New"/>
        </w:rPr>
        <w:t xml:space="preserve"> from end-systems.  That is, the aspects that are</w:t>
      </w:r>
    </w:p>
    <w:p w14:paraId="114ADE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considered in this document with respect to congestion management are</w:t>
      </w:r>
    </w:p>
    <w:p w14:paraId="004FA3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those solutions that can be provided by control entities operating on</w:t>
      </w:r>
    </w:p>
    <w:p w14:paraId="0A4F5A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and by the actions of network administrators and network</w:t>
      </w:r>
    </w:p>
    <w:p w14:paraId="21540B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operations systems.</w:t>
      </w:r>
    </w:p>
    <w:p w14:paraId="3045885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8CEC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683F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5720E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9711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86F01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B613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21763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C0C3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15]</w:t>
      </w:r>
    </w:p>
    <w:p w14:paraId="270662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B0326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2F7AF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0A18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6C8D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2.4.  Solution Context</w:t>
      </w:r>
    </w:p>
    <w:p w14:paraId="108AD81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9183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solution context for Internet traffic engineering involves</w:t>
      </w:r>
    </w:p>
    <w:p w14:paraId="1E7F58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analysis, evaluation of alternatives, and choice between alternative</w:t>
      </w:r>
    </w:p>
    <w:p w14:paraId="168200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courses of action.  Generally the solution context is based on making</w:t>
      </w:r>
    </w:p>
    <w:p w14:paraId="1453D775" w14:textId="5385C625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ins w:id="64" w:author="BOUCADAIR Mohamed TGI/OLN" w:date="2021-05-03T15:47:00Z">
        <w:r w:rsidR="00DC60AF">
          <w:rPr>
            <w:rFonts w:ascii="Courier New" w:hAnsi="Courier New" w:cs="Courier New"/>
          </w:rPr>
          <w:t>‘</w:t>
        </w:r>
      </w:ins>
      <w:r w:rsidRPr="00920B97">
        <w:rPr>
          <w:rFonts w:ascii="Courier New" w:hAnsi="Courier New" w:cs="Courier New"/>
        </w:rPr>
        <w:t>reasonable</w:t>
      </w:r>
      <w:ins w:id="65" w:author="BOUCADAIR Mohamed TGI/OLN" w:date="2021-05-03T15:47:00Z">
        <w:r w:rsidR="00DC60AF">
          <w:rPr>
            <w:rFonts w:ascii="Courier New" w:hAnsi="Courier New" w:cs="Courier New"/>
          </w:rPr>
          <w:t>’</w:t>
        </w:r>
      </w:ins>
      <w:r w:rsidRPr="00920B97">
        <w:rPr>
          <w:rFonts w:ascii="Courier New" w:hAnsi="Courier New" w:cs="Courier New"/>
        </w:rPr>
        <w:t xml:space="preserve"> inferences about the current or future state of the</w:t>
      </w:r>
    </w:p>
    <w:p w14:paraId="6F7D72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network, and making decisions that may involve a preference between</w:t>
      </w:r>
    </w:p>
    <w:p w14:paraId="3AA91C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alternative sets of action.  More specifically, the solution context</w:t>
      </w:r>
    </w:p>
    <w:p w14:paraId="04C59C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demands reasonable estimates of traffic workload, characterization of</w:t>
      </w:r>
    </w:p>
    <w:p w14:paraId="2C1021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state, derivation of solutions which may be implicitly or</w:t>
      </w:r>
    </w:p>
    <w:p w14:paraId="01E5D6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explicitly formulated, and possibly instantiating a set of control</w:t>
      </w:r>
    </w:p>
    <w:p w14:paraId="695F15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actions.  Control actions may involve the manipulation of parameters</w:t>
      </w:r>
    </w:p>
    <w:p w14:paraId="7FD6C7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associated with routing, control over tactical capacity acquisition,</w:t>
      </w:r>
    </w:p>
    <w:p w14:paraId="6DADB9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control over the traffic management functions.</w:t>
      </w:r>
    </w:p>
    <w:p w14:paraId="3CAD7F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0CB2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following list of instruments may be applicable to the solution</w:t>
      </w:r>
    </w:p>
    <w:p w14:paraId="6D3893DF" w14:textId="453D43C9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context of Internet traffic engineering</w:t>
      </w:r>
      <w:del w:id="66" w:author="BOUCADAIR Mohamed TGI/OLN" w:date="2021-05-03T15:48:00Z">
        <w:r w:rsidRPr="00920B97" w:rsidDel="00DC60AF">
          <w:rPr>
            <w:rFonts w:ascii="Courier New" w:hAnsi="Courier New" w:cs="Courier New"/>
          </w:rPr>
          <w:delText>.</w:delText>
        </w:r>
      </w:del>
      <w:ins w:id="67" w:author="BOUCADAIR Mohamed TGI/OLN" w:date="2021-05-03T15:48:00Z">
        <w:r w:rsidR="00DC60AF">
          <w:rPr>
            <w:rFonts w:ascii="Courier New" w:hAnsi="Courier New" w:cs="Courier New"/>
          </w:rPr>
          <w:t>:</w:t>
        </w:r>
      </w:ins>
    </w:p>
    <w:p w14:paraId="2E8DBC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793FC1" w14:textId="5A5E4A63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policies, objectives, and requirements (which may be</w:t>
      </w:r>
    </w:p>
    <w:p w14:paraId="5C8F79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context dependent) for network performance evaluation and</w:t>
      </w:r>
    </w:p>
    <w:p w14:paraId="07249C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performance optimization.</w:t>
      </w:r>
    </w:p>
    <w:p w14:paraId="22A608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99F6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collection of online and possibly offline tools and mechanisms</w:t>
      </w:r>
    </w:p>
    <w:p w14:paraId="6B9DD5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for measurement, characterization, modeling, and control traffic,</w:t>
      </w:r>
    </w:p>
    <w:p w14:paraId="21058D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control over the placement and allocation of network</w:t>
      </w:r>
    </w:p>
    <w:p w14:paraId="6D1925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resources, as well as control over the mapping or distribution of</w:t>
      </w:r>
    </w:p>
    <w:p w14:paraId="78BE93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onto the infrastructure.</w:t>
      </w:r>
    </w:p>
    <w:p w14:paraId="422AB7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BF60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constraints on the operating environment, the network</w:t>
      </w:r>
    </w:p>
    <w:p w14:paraId="77D493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protocols, and the traffic engineering system itself.</w:t>
      </w:r>
    </w:p>
    <w:p w14:paraId="3118AE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E10D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quantitative and qualitative techniques and methodologies</w:t>
      </w:r>
    </w:p>
    <w:p w14:paraId="46BDF8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for abstracting, formulating, and solving traffic engineering</w:t>
      </w:r>
    </w:p>
    <w:p w14:paraId="010349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problems.</w:t>
      </w:r>
    </w:p>
    <w:p w14:paraId="7630562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664A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administrative control parameters which may be</w:t>
      </w:r>
    </w:p>
    <w:p w14:paraId="6A513D44" w14:textId="4796BA6F" w:rsidR="00B32715" w:rsidRPr="00920B97" w:rsidDel="00DC60AF" w:rsidRDefault="00AF7D61" w:rsidP="00920B97">
      <w:pPr>
        <w:pStyle w:val="Textebrut"/>
        <w:rPr>
          <w:del w:id="68" w:author="BOUCADAIR Mohamed TGI/OLN" w:date="2021-05-03T15:49:00Z"/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manipulated through a </w:t>
      </w:r>
      <w:ins w:id="69" w:author="BOUCADAIR Mohamed TGI/OLN" w:date="2021-05-03T15:49:00Z">
        <w:r w:rsidR="00DC60AF">
          <w:rPr>
            <w:rFonts w:ascii="Courier New" w:hAnsi="Courier New" w:cs="Courier New"/>
          </w:rPr>
          <w:t>c</w:t>
        </w:r>
      </w:ins>
      <w:del w:id="70" w:author="BOUCADAIR Mohamed TGI/OLN" w:date="2021-05-03T15:49:00Z">
        <w:r w:rsidRPr="00920B97" w:rsidDel="00DC60AF">
          <w:rPr>
            <w:rFonts w:ascii="Courier New" w:hAnsi="Courier New" w:cs="Courier New"/>
          </w:rPr>
          <w:delText>C</w:delText>
        </w:r>
      </w:del>
      <w:r w:rsidRPr="00920B97">
        <w:rPr>
          <w:rFonts w:ascii="Courier New" w:hAnsi="Courier New" w:cs="Courier New"/>
        </w:rPr>
        <w:t xml:space="preserve">onfiguration </w:t>
      </w:r>
      <w:del w:id="71" w:author="BOUCADAIR Mohamed TGI/OLN" w:date="2021-05-03T15:49:00Z">
        <w:r w:rsidRPr="00920B97" w:rsidDel="00DC60AF">
          <w:rPr>
            <w:rFonts w:ascii="Courier New" w:hAnsi="Courier New" w:cs="Courier New"/>
          </w:rPr>
          <w:delText xml:space="preserve">Management </w:delText>
        </w:r>
      </w:del>
      <w:proofErr w:type="spellStart"/>
      <w:ins w:id="72" w:author="BOUCADAIR Mohamed TGI/OLN" w:date="2021-05-03T15:49:00Z">
        <w:r w:rsidR="00DC60AF">
          <w:rPr>
            <w:rFonts w:ascii="Courier New" w:hAnsi="Courier New" w:cs="Courier New"/>
          </w:rPr>
          <w:t>m</w:t>
        </w:r>
        <w:r w:rsidR="00DC60AF" w:rsidRPr="00920B97">
          <w:rPr>
            <w:rFonts w:ascii="Courier New" w:hAnsi="Courier New" w:cs="Courier New"/>
          </w:rPr>
          <w:t>anagement</w:t>
        </w:r>
      </w:ins>
      <w:del w:id="73" w:author="BOUCADAIR Mohamed TGI/OLN" w:date="2021-05-03T15:49:00Z">
        <w:r w:rsidRPr="00920B97" w:rsidDel="00DC60AF">
          <w:rPr>
            <w:rFonts w:ascii="Courier New" w:hAnsi="Courier New" w:cs="Courier New"/>
          </w:rPr>
          <w:delText xml:space="preserve">(CM) </w:delText>
        </w:r>
      </w:del>
      <w:r w:rsidRPr="00920B97">
        <w:rPr>
          <w:rFonts w:ascii="Courier New" w:hAnsi="Courier New" w:cs="Courier New"/>
        </w:rPr>
        <w:t>system</w:t>
      </w:r>
      <w:proofErr w:type="spellEnd"/>
      <w:r w:rsidRPr="00920B97">
        <w:rPr>
          <w:rFonts w:ascii="Courier New" w:hAnsi="Courier New" w:cs="Courier New"/>
        </w:rPr>
        <w:t xml:space="preserve">.  </w:t>
      </w:r>
      <w:del w:id="74" w:author="BOUCADAIR Mohamed TGI/OLN" w:date="2021-05-03T15:49:00Z">
        <w:r w:rsidRPr="00920B97" w:rsidDel="00DC60AF">
          <w:rPr>
            <w:rFonts w:ascii="Courier New" w:hAnsi="Courier New" w:cs="Courier New"/>
          </w:rPr>
          <w:delText>The</w:delText>
        </w:r>
      </w:del>
    </w:p>
    <w:p w14:paraId="49A857E2" w14:textId="23879C60" w:rsidR="00B32715" w:rsidRPr="00920B97" w:rsidRDefault="00AF7D61" w:rsidP="00DC60AF">
      <w:pPr>
        <w:pStyle w:val="Textebrut"/>
        <w:rPr>
          <w:rFonts w:ascii="Courier New" w:hAnsi="Courier New" w:cs="Courier New"/>
        </w:rPr>
      </w:pPr>
      <w:del w:id="75" w:author="BOUCADAIR Mohamed TGI/OLN" w:date="2021-05-03T15:49:00Z">
        <w:r w:rsidRPr="00920B97" w:rsidDel="00DC60AF">
          <w:rPr>
            <w:rFonts w:ascii="Courier New" w:hAnsi="Courier New" w:cs="Courier New"/>
          </w:rPr>
          <w:delText xml:space="preserve">      CM </w:delText>
        </w:r>
      </w:del>
      <w:ins w:id="76" w:author="BOUCADAIR Mohamed TGI/OLN" w:date="2021-05-03T15:49:00Z">
        <w:r w:rsidR="00DC60AF">
          <w:rPr>
            <w:rFonts w:ascii="Courier New" w:hAnsi="Courier New" w:cs="Courier New"/>
          </w:rPr>
          <w:t xml:space="preserve">Such a </w:t>
        </w:r>
      </w:ins>
      <w:r w:rsidRPr="00920B97">
        <w:rPr>
          <w:rFonts w:ascii="Courier New" w:hAnsi="Courier New" w:cs="Courier New"/>
        </w:rPr>
        <w:t>system itself may include a configuration control subsystem, a</w:t>
      </w:r>
    </w:p>
    <w:p w14:paraId="5A404E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configuration repository, a configuration accounting subsystem,</w:t>
      </w:r>
    </w:p>
    <w:p w14:paraId="700E40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a configuration auditing subsystem.</w:t>
      </w:r>
    </w:p>
    <w:p w14:paraId="6DDFC7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FB56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set of guidelines for network performance evaluation,</w:t>
      </w:r>
    </w:p>
    <w:p w14:paraId="112762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performance optimization, and performance improvement.</w:t>
      </w:r>
    </w:p>
    <w:p w14:paraId="2EF155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69A2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Determining traffic characteristics through measurement or estimation</w:t>
      </w:r>
    </w:p>
    <w:p w14:paraId="1E8FFA5D" w14:textId="2486DCE1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very useful within the realm </w:t>
      </w:r>
      <w:ins w:id="77" w:author="BOUCADAIR Mohamed TGI/OLN" w:date="2021-05-03T15:50:00Z">
        <w:r w:rsidR="00DC60AF">
          <w:rPr>
            <w:rFonts w:ascii="Courier New" w:hAnsi="Courier New" w:cs="Courier New"/>
          </w:rPr>
          <w:t xml:space="preserve">of </w:t>
        </w:r>
      </w:ins>
      <w:r w:rsidRPr="00920B97">
        <w:rPr>
          <w:rFonts w:ascii="Courier New" w:hAnsi="Courier New" w:cs="Courier New"/>
        </w:rPr>
        <w:t>the traffic engineering solution</w:t>
      </w:r>
    </w:p>
    <w:p w14:paraId="148484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space.  Traffic estimates can be derived from customer subscription</w:t>
      </w:r>
    </w:p>
    <w:p w14:paraId="3ADDC2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information, traffic projections, traffic models, and from actual</w:t>
      </w:r>
    </w:p>
    <w:p w14:paraId="6880772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68C7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B19EA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2108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16]</w:t>
      </w:r>
    </w:p>
    <w:p w14:paraId="30610B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5FB45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39B2A5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B34F6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F8E9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measurements.  The measurements may be performed at different levels,</w:t>
      </w:r>
    </w:p>
    <w:p w14:paraId="3F255B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e.g., at the traffic-aggregate level or at the flow level.</w:t>
      </w:r>
    </w:p>
    <w:p w14:paraId="173DF3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Measurements at the flow level or on small traffic aggregates may be</w:t>
      </w:r>
    </w:p>
    <w:p w14:paraId="3EB431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performed at edge nodes, when traffic enters and leaves the network.</w:t>
      </w:r>
    </w:p>
    <w:p w14:paraId="21DDA7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Measurements for large traffic-aggregates may be performed within the</w:t>
      </w:r>
    </w:p>
    <w:p w14:paraId="4F7CD7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core of the network.</w:t>
      </w:r>
    </w:p>
    <w:p w14:paraId="035494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ECFEC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conduct performance studies and to support planning of existing</w:t>
      </w:r>
    </w:p>
    <w:p w14:paraId="69B953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future networks, a routing analysis may be performed to determine</w:t>
      </w:r>
    </w:p>
    <w:p w14:paraId="05B5A1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paths the routing protocols will choose for various traffic</w:t>
      </w:r>
    </w:p>
    <w:p w14:paraId="23F047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demands, and to ascertain the utilization of network resources as</w:t>
      </w:r>
    </w:p>
    <w:p w14:paraId="53FB0E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is routed through the network.  Routing analysis captures the</w:t>
      </w:r>
    </w:p>
    <w:p w14:paraId="615D47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selection of paths through the network, the assignment of traffic</w:t>
      </w:r>
    </w:p>
    <w:p w14:paraId="529356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across multiple feasible routes, and the multiplexing of IP traffic</w:t>
      </w:r>
    </w:p>
    <w:p w14:paraId="796445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over traffic trunks (if such constructs exist) and over the</w:t>
      </w:r>
    </w:p>
    <w:p w14:paraId="16B946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underlying network infrastructure.  A model of network topology is</w:t>
      </w:r>
    </w:p>
    <w:p w14:paraId="5CD873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necessary to perform routing analysis.  A network topology model may</w:t>
      </w:r>
    </w:p>
    <w:p w14:paraId="76D4A3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extracted from:</w:t>
      </w:r>
    </w:p>
    <w:p w14:paraId="567E80E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2518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network architecture documents</w:t>
      </w:r>
    </w:p>
    <w:p w14:paraId="00252CF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3BA1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network designs</w:t>
      </w:r>
    </w:p>
    <w:p w14:paraId="639D6F7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C951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information contained in router configuration files</w:t>
      </w:r>
    </w:p>
    <w:p w14:paraId="2B556E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7898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routing databases</w:t>
      </w:r>
    </w:p>
    <w:p w14:paraId="387279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9A89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routing tables</w:t>
      </w:r>
    </w:p>
    <w:p w14:paraId="359A63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F070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automated tools that discover and collate network topology</w:t>
      </w:r>
    </w:p>
    <w:p w14:paraId="69212B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information.</w:t>
      </w:r>
    </w:p>
    <w:p w14:paraId="3897FD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DB69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Topology information may also be derived from servers that monitor</w:t>
      </w:r>
    </w:p>
    <w:p w14:paraId="31637B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state, and from servers that perform provisioning functions.</w:t>
      </w:r>
    </w:p>
    <w:p w14:paraId="50903B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508F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in operational IP networks can be administratively controlled</w:t>
      </w:r>
    </w:p>
    <w:p w14:paraId="5592E4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 various levels of abstraction including the manipulation of BGP</w:t>
      </w:r>
    </w:p>
    <w:p w14:paraId="7F504E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 and interior gateway protocol (IGP) metrics.  For path</w:t>
      </w:r>
    </w:p>
    <w:p w14:paraId="46D8E3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oriented technologies such as MPLS, routing can be further controlled</w:t>
      </w:r>
    </w:p>
    <w:p w14:paraId="09A9C9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the manipulation of relevant traffic engineering parameters,</w:t>
      </w:r>
    </w:p>
    <w:p w14:paraId="51AB0D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parameters, and administrative policy constraints.  Within</w:t>
      </w:r>
    </w:p>
    <w:p w14:paraId="2A3F1E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context of MPLS, the path of an explicitly routed label switched</w:t>
      </w:r>
    </w:p>
    <w:p w14:paraId="527EA7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(LSP) can be computed and established in various ways including:</w:t>
      </w:r>
    </w:p>
    <w:p w14:paraId="5FED591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7F44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manually</w:t>
      </w:r>
    </w:p>
    <w:p w14:paraId="40688D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02B4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automatically, online using constraint-based routing processes</w:t>
      </w:r>
    </w:p>
    <w:p w14:paraId="30DFA5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implemented on label switching routers</w:t>
      </w:r>
    </w:p>
    <w:p w14:paraId="0EEDFD9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2691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A4E67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E298E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17]</w:t>
      </w:r>
    </w:p>
    <w:p w14:paraId="7B5D59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74C5F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80ACF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D152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61FF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automatically, offline using constraint-based routing entities</w:t>
      </w:r>
    </w:p>
    <w:p w14:paraId="388A1B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implemented on external traffic engineering support systems.</w:t>
      </w:r>
    </w:p>
    <w:p w14:paraId="25485B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EA6D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2.4.1.  Combating the Congestion Problem</w:t>
      </w:r>
    </w:p>
    <w:p w14:paraId="3370FB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7591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Minimizing congestion is a significant aspect of Internet traffic</w:t>
      </w:r>
    </w:p>
    <w:p w14:paraId="0952CC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engineering.  This subsection gives an overview of the general</w:t>
      </w:r>
    </w:p>
    <w:p w14:paraId="48717D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approaches that have been used or proposed to combat congestion.</w:t>
      </w:r>
    </w:p>
    <w:p w14:paraId="44E771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06E1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management policies can be categorized based upon the</w:t>
      </w:r>
    </w:p>
    <w:p w14:paraId="68FD46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following criteria (see [YARE95] for a more detailed taxonomy of</w:t>
      </w:r>
    </w:p>
    <w:p w14:paraId="577416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control schemes):</w:t>
      </w:r>
    </w:p>
    <w:p w14:paraId="1BA0EF5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09F97B" w14:textId="077D1EA1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Congestion </w:t>
      </w:r>
      <w:del w:id="78" w:author="BOUCADAIR Mohamed TGI/OLN" w:date="2021-05-03T15:51:00Z">
        <w:r w:rsidRPr="00920B97" w:rsidDel="00DC60AF">
          <w:rPr>
            <w:rFonts w:ascii="Courier New" w:hAnsi="Courier New" w:cs="Courier New"/>
          </w:rPr>
          <w:delText xml:space="preserve">Management </w:delText>
        </w:r>
      </w:del>
      <w:ins w:id="79" w:author="BOUCADAIR Mohamed TGI/OLN" w:date="2021-05-03T15:51:00Z">
        <w:r w:rsidR="00DC60AF">
          <w:rPr>
            <w:rFonts w:ascii="Courier New" w:hAnsi="Courier New" w:cs="Courier New"/>
          </w:rPr>
          <w:t>m</w:t>
        </w:r>
        <w:r w:rsidR="00DC60AF" w:rsidRPr="00920B97">
          <w:rPr>
            <w:rFonts w:ascii="Courier New" w:hAnsi="Courier New" w:cs="Courier New"/>
          </w:rPr>
          <w:t xml:space="preserve">anagement </w:t>
        </w:r>
      </w:ins>
      <w:r w:rsidRPr="00920B97">
        <w:rPr>
          <w:rFonts w:ascii="Courier New" w:hAnsi="Courier New" w:cs="Courier New"/>
        </w:rPr>
        <w:t xml:space="preserve">based on </w:t>
      </w:r>
      <w:del w:id="80" w:author="BOUCADAIR Mohamed TGI/OLN" w:date="2021-05-03T15:51:00Z">
        <w:r w:rsidRPr="00920B97" w:rsidDel="00DC60AF">
          <w:rPr>
            <w:rFonts w:ascii="Courier New" w:hAnsi="Courier New" w:cs="Courier New"/>
          </w:rPr>
          <w:delText xml:space="preserve">Response </w:delText>
        </w:r>
      </w:del>
      <w:ins w:id="81" w:author="BOUCADAIR Mohamed TGI/OLN" w:date="2021-05-03T15:51:00Z">
        <w:r w:rsidR="00DC60AF">
          <w:rPr>
            <w:rFonts w:ascii="Courier New" w:hAnsi="Courier New" w:cs="Courier New"/>
          </w:rPr>
          <w:t>r</w:t>
        </w:r>
        <w:r w:rsidR="00DC60AF" w:rsidRPr="00920B97">
          <w:rPr>
            <w:rFonts w:ascii="Courier New" w:hAnsi="Courier New" w:cs="Courier New"/>
          </w:rPr>
          <w:t xml:space="preserve">esponse </w:t>
        </w:r>
      </w:ins>
      <w:del w:id="82" w:author="BOUCADAIR Mohamed TGI/OLN" w:date="2021-05-03T15:51:00Z">
        <w:r w:rsidRPr="00920B97" w:rsidDel="00DC60AF">
          <w:rPr>
            <w:rFonts w:ascii="Courier New" w:hAnsi="Courier New" w:cs="Courier New"/>
          </w:rPr>
          <w:delText xml:space="preserve">Time </w:delText>
        </w:r>
      </w:del>
      <w:ins w:id="83" w:author="BOUCADAIR Mohamed TGI/OLN" w:date="2021-05-03T15:51:00Z">
        <w:r w:rsidR="00DC60AF">
          <w:rPr>
            <w:rFonts w:ascii="Courier New" w:hAnsi="Courier New" w:cs="Courier New"/>
          </w:rPr>
          <w:t>t</w:t>
        </w:r>
        <w:r w:rsidR="00DC60AF" w:rsidRPr="00920B97">
          <w:rPr>
            <w:rFonts w:ascii="Courier New" w:hAnsi="Courier New" w:cs="Courier New"/>
          </w:rPr>
          <w:t xml:space="preserve">ime </w:t>
        </w:r>
      </w:ins>
      <w:del w:id="84" w:author="BOUCADAIR Mohamed TGI/OLN" w:date="2021-05-03T15:51:00Z">
        <w:r w:rsidRPr="00920B97" w:rsidDel="00DC60AF">
          <w:rPr>
            <w:rFonts w:ascii="Courier New" w:hAnsi="Courier New" w:cs="Courier New"/>
          </w:rPr>
          <w:delText>Scales</w:delText>
        </w:r>
      </w:del>
      <w:ins w:id="85" w:author="BOUCADAIR Mohamed TGI/OLN" w:date="2021-05-03T15:51:00Z">
        <w:r w:rsidR="00DC60AF">
          <w:rPr>
            <w:rFonts w:ascii="Courier New" w:hAnsi="Courier New" w:cs="Courier New"/>
          </w:rPr>
          <w:t>s</w:t>
        </w:r>
        <w:r w:rsidR="00DC60AF" w:rsidRPr="00920B97">
          <w:rPr>
            <w:rFonts w:ascii="Courier New" w:hAnsi="Courier New" w:cs="Courier New"/>
          </w:rPr>
          <w:t>cales</w:t>
        </w:r>
        <w:r w:rsidR="00DC60AF">
          <w:rPr>
            <w:rFonts w:ascii="Courier New" w:hAnsi="Courier New" w:cs="Courier New"/>
          </w:rPr>
          <w:t>:</w:t>
        </w:r>
      </w:ins>
    </w:p>
    <w:p w14:paraId="01B48B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4EC6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Long (weeks to months): Expanding network capacity by adding</w:t>
      </w:r>
    </w:p>
    <w:p w14:paraId="1713BC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new equipment, routers, and links takes time and is</w:t>
      </w:r>
    </w:p>
    <w:p w14:paraId="6B317E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comparatively costly.  Capacity planning needs to take this</w:t>
      </w:r>
    </w:p>
    <w:p w14:paraId="64C18E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into consideration.  Network capacity is expanded based on</w:t>
      </w:r>
    </w:p>
    <w:p w14:paraId="7090FF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estimates or forecasts of future traffic development and</w:t>
      </w:r>
    </w:p>
    <w:p w14:paraId="0595A4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traffic distribution.  These upgrades are typically carried</w:t>
      </w:r>
    </w:p>
    <w:p w14:paraId="58C4BE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out over weeks or months, or maybe even years.</w:t>
      </w:r>
    </w:p>
    <w:p w14:paraId="0EC66A4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E887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Medium (minutes to days): Several control policies fall within</w:t>
      </w:r>
    </w:p>
    <w:p w14:paraId="2FA510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 medium timescale category.  Examples include:</w:t>
      </w:r>
    </w:p>
    <w:p w14:paraId="6A8732B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B219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a.  Adjusting routing protocol parameters to route traffic</w:t>
      </w:r>
    </w:p>
    <w:p w14:paraId="4E8C47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away or towards certain segments of the network.</w:t>
      </w:r>
    </w:p>
    <w:p w14:paraId="7698AE4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6237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b.  Setting up or adjusting explicitly routed LSPs in MPLS</w:t>
      </w:r>
    </w:p>
    <w:p w14:paraId="04EE76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networks to route traffic trunks away from possibly</w:t>
      </w:r>
    </w:p>
    <w:p w14:paraId="4B3C6E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congested resources or toward possibly more favorable</w:t>
      </w:r>
    </w:p>
    <w:p w14:paraId="6865A7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routes.</w:t>
      </w:r>
    </w:p>
    <w:p w14:paraId="1EC6EBA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4A38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c.  Re-configuring the logical topology of the network to make</w:t>
      </w:r>
    </w:p>
    <w:p w14:paraId="4A6C75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it correlate more closely with the spatial traffic</w:t>
      </w:r>
    </w:p>
    <w:p w14:paraId="3DE75B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distribution using, for example, an underlying path-</w:t>
      </w:r>
    </w:p>
    <w:p w14:paraId="6FAE01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oriented technology such as MPLS LSPs or optical channel</w:t>
      </w:r>
    </w:p>
    <w:p w14:paraId="01893B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trails.</w:t>
      </w:r>
    </w:p>
    <w:p w14:paraId="08B864A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F99D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Many of these adaptive schemes rely on measurement systems.  A</w:t>
      </w:r>
    </w:p>
    <w:p w14:paraId="172E60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measurement system monitors changes in traffic distribution,</w:t>
      </w:r>
    </w:p>
    <w:p w14:paraId="692DFE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traffic loads, and network resource utilization and then</w:t>
      </w:r>
    </w:p>
    <w:p w14:paraId="2492E9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provides feedback to the online or offline traffic engineering</w:t>
      </w:r>
    </w:p>
    <w:p w14:paraId="33016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mechanisms and tools so that they can trigger control actions</w:t>
      </w:r>
    </w:p>
    <w:p w14:paraId="58D98D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within the network.  The traffic engineering mechanisms and</w:t>
      </w:r>
    </w:p>
    <w:p w14:paraId="2D1225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tools can be implemented in a distributed or centralized</w:t>
      </w:r>
    </w:p>
    <w:p w14:paraId="2C3DEF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fashion.  A centralized scheme may have global visibility into</w:t>
      </w:r>
    </w:p>
    <w:p w14:paraId="5F14B5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8C6C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2A37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AE3E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18]</w:t>
      </w:r>
    </w:p>
    <w:p w14:paraId="1BA662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90AE2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1A631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C5FF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F9D2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 network state and may produce more optimal solutions.</w:t>
      </w:r>
    </w:p>
    <w:p w14:paraId="6014A4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However, centralized schemes are prone to single points of</w:t>
      </w:r>
    </w:p>
    <w:p w14:paraId="1309A1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failure and may not scale as well as distributed schemes.</w:t>
      </w:r>
    </w:p>
    <w:p w14:paraId="738C2C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Moreover, the information utilized by a centralized scheme may</w:t>
      </w:r>
    </w:p>
    <w:p w14:paraId="639B10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be stale and might not reflect the actual state of the</w:t>
      </w:r>
    </w:p>
    <w:p w14:paraId="4ECDA5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network.  It is not an objective of this document to make a</w:t>
      </w:r>
    </w:p>
    <w:p w14:paraId="425ABF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recommendation between distributed and centralized schemes:</w:t>
      </w:r>
    </w:p>
    <w:p w14:paraId="2E7784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that is a choice that network administrators must make based</w:t>
      </w:r>
    </w:p>
    <w:p w14:paraId="3A35F2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on their specific needs.</w:t>
      </w:r>
    </w:p>
    <w:p w14:paraId="42B30C6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EEEE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Short (picoseconds to minutes): This category includes packet</w:t>
      </w:r>
    </w:p>
    <w:p w14:paraId="0E3B02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level processing functions and events that are recorded on the</w:t>
      </w:r>
    </w:p>
    <w:p w14:paraId="08D558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order of several round trip times.  It also includes router</w:t>
      </w:r>
    </w:p>
    <w:p w14:paraId="7BB446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mechanisms such as passive and active buffer management.  All</w:t>
      </w:r>
    </w:p>
    <w:p w14:paraId="4E1233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of these mechanisms are used to control congestion or signal</w:t>
      </w:r>
    </w:p>
    <w:p w14:paraId="2B5C74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congestion to end systems so that they can adaptively regulate</w:t>
      </w:r>
    </w:p>
    <w:p w14:paraId="14F352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 rate at which traffic is injected into the network.  One</w:t>
      </w:r>
    </w:p>
    <w:p w14:paraId="55AD14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of the most popular active queue management schemes,</w:t>
      </w:r>
    </w:p>
    <w:p w14:paraId="6BF0DA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especially for TCP traffic, is Random Early Detection (RED)</w:t>
      </w:r>
    </w:p>
    <w:p w14:paraId="120830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[FLJA93].  During congestion (but before the queue is filled),</w:t>
      </w:r>
    </w:p>
    <w:p w14:paraId="5F2C8E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 RED scheme chooses arriving packets to "mark" according to</w:t>
      </w:r>
    </w:p>
    <w:p w14:paraId="4B6F3C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 probabilistic algorithm which takes into account the average</w:t>
      </w:r>
    </w:p>
    <w:p w14:paraId="057553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queue size.  A router that does not utilize explicit</w:t>
      </w:r>
    </w:p>
    <w:p w14:paraId="01185C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congestion notification (ECN) [FLOY94] can simply drop marked</w:t>
      </w:r>
    </w:p>
    <w:p w14:paraId="1E906C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packets to alleviate congestion and implicitly notify the</w:t>
      </w:r>
    </w:p>
    <w:p w14:paraId="259065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receiver about the congestion.  On the other hand, if the</w:t>
      </w:r>
    </w:p>
    <w:p w14:paraId="2F7FE6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router supports ECN, it can set the ECN field in the packet</w:t>
      </w:r>
    </w:p>
    <w:p w14:paraId="58AF9E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header.  Several variations of RED have been proposed to</w:t>
      </w:r>
    </w:p>
    <w:p w14:paraId="644FB8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support different drop precedence levels in multi-class</w:t>
      </w:r>
    </w:p>
    <w:p w14:paraId="615FF9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environments [RFC2597].  RED provides congestion avoidance</w:t>
      </w:r>
    </w:p>
    <w:p w14:paraId="39E48B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which is not worse than traditional Tail-Drop (TD) queue</w:t>
      </w:r>
    </w:p>
    <w:p w14:paraId="0FCE4F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management (drop arriving packets only when the queue is</w:t>
      </w:r>
    </w:p>
    <w:p w14:paraId="78C8CB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full).  Importantly, RED reduces the possibility of global</w:t>
      </w:r>
    </w:p>
    <w:p w14:paraId="4A3B95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synchronization where retransmission burst become synchronized</w:t>
      </w:r>
    </w:p>
    <w:p w14:paraId="6AE14D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across the whole network, and improves fairness among</w:t>
      </w:r>
    </w:p>
    <w:p w14:paraId="606E75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different TCP sessions.  However, RED by itself cannot prevent</w:t>
      </w:r>
    </w:p>
    <w:p w14:paraId="08947B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congestion and unfairness caused by sources unresponsive to</w:t>
      </w:r>
    </w:p>
    <w:p w14:paraId="434EFA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RED, e.g., UDP traffic and some misbehaved greedy connections.</w:t>
      </w:r>
    </w:p>
    <w:p w14:paraId="47FB69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Other schemes have been proposed to improve the performance</w:t>
      </w:r>
    </w:p>
    <w:p w14:paraId="12FCAC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and fairness in the presence of unresponsive traffic.  Some of</w:t>
      </w:r>
    </w:p>
    <w:p w14:paraId="02809B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those schemes (such as Longest Queue Drop (LQD) and Dynamic</w:t>
      </w:r>
    </w:p>
    <w:p w14:paraId="1AECFC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Soft Partitioning with Random Drop (RND) [SLDC98]) were</w:t>
      </w:r>
    </w:p>
    <w:p w14:paraId="109F67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proposed as theoretical frameworks and are typically not</w:t>
      </w:r>
    </w:p>
    <w:p w14:paraId="4E5F43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available in existing commercial products.</w:t>
      </w:r>
    </w:p>
    <w:p w14:paraId="379E05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42FD4A" w14:textId="12EFDA25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</w:t>
      </w:r>
      <w:del w:id="86" w:author="BOUCADAIR Mohamed TGI/OLN" w:date="2021-05-03T15:54:00Z">
        <w:r w:rsidRPr="00920B97" w:rsidDel="002252D5">
          <w:rPr>
            <w:rFonts w:ascii="Courier New" w:hAnsi="Courier New" w:cs="Courier New"/>
          </w:rPr>
          <w:delText xml:space="preserve">Congestion </w:delText>
        </w:r>
      </w:del>
      <w:del w:id="87" w:author="BOUCADAIR Mohamed TGI/OLN" w:date="2021-05-03T15:52:00Z">
        <w:r w:rsidRPr="00920B97" w:rsidDel="002252D5">
          <w:rPr>
            <w:rFonts w:ascii="Courier New" w:hAnsi="Courier New" w:cs="Courier New"/>
          </w:rPr>
          <w:delText>Management</w:delText>
        </w:r>
      </w:del>
      <w:del w:id="88" w:author="BOUCADAIR Mohamed TGI/OLN" w:date="2021-05-03T15:54:00Z">
        <w:r w:rsidRPr="00920B97" w:rsidDel="002252D5">
          <w:rPr>
            <w:rFonts w:ascii="Courier New" w:hAnsi="Courier New" w:cs="Courier New"/>
          </w:rPr>
          <w:delText xml:space="preserve">: </w:delText>
        </w:r>
      </w:del>
      <w:r w:rsidRPr="00920B97">
        <w:rPr>
          <w:rFonts w:ascii="Courier New" w:hAnsi="Courier New" w:cs="Courier New"/>
        </w:rPr>
        <w:t xml:space="preserve">Reactive </w:t>
      </w:r>
      <w:del w:id="89" w:author="BOUCADAIR Mohamed TGI/OLN" w:date="2021-05-03T15:52:00Z">
        <w:r w:rsidRPr="00920B97" w:rsidDel="002252D5">
          <w:rPr>
            <w:rFonts w:ascii="Courier New" w:hAnsi="Courier New" w:cs="Courier New"/>
          </w:rPr>
          <w:delText xml:space="preserve">Versus </w:delText>
        </w:r>
      </w:del>
      <w:ins w:id="90" w:author="BOUCADAIR Mohamed TGI/OLN" w:date="2021-05-03T15:52:00Z">
        <w:r w:rsidR="002252D5">
          <w:rPr>
            <w:rFonts w:ascii="Courier New" w:hAnsi="Courier New" w:cs="Courier New"/>
          </w:rPr>
          <w:t>vs.</w:t>
        </w:r>
        <w:r w:rsidR="002252D5" w:rsidRPr="00920B97">
          <w:rPr>
            <w:rFonts w:ascii="Courier New" w:hAnsi="Courier New" w:cs="Courier New"/>
          </w:rPr>
          <w:t xml:space="preserve"> </w:t>
        </w:r>
      </w:ins>
      <w:del w:id="91" w:author="BOUCADAIR Mohamed TGI/OLN" w:date="2021-05-03T15:52:00Z">
        <w:r w:rsidRPr="00920B97" w:rsidDel="002252D5">
          <w:rPr>
            <w:rFonts w:ascii="Courier New" w:hAnsi="Courier New" w:cs="Courier New"/>
          </w:rPr>
          <w:delText xml:space="preserve">Preventive </w:delText>
        </w:r>
      </w:del>
      <w:ins w:id="92" w:author="BOUCADAIR Mohamed TGI/OLN" w:date="2021-05-03T15:52:00Z">
        <w:r w:rsidR="002252D5">
          <w:rPr>
            <w:rFonts w:ascii="Courier New" w:hAnsi="Courier New" w:cs="Courier New"/>
          </w:rPr>
          <w:t>p</w:t>
        </w:r>
        <w:r w:rsidR="002252D5" w:rsidRPr="00920B97">
          <w:rPr>
            <w:rFonts w:ascii="Courier New" w:hAnsi="Courier New" w:cs="Courier New"/>
          </w:rPr>
          <w:t xml:space="preserve">reventive </w:t>
        </w:r>
      </w:ins>
      <w:del w:id="93" w:author="BOUCADAIR Mohamed TGI/OLN" w:date="2021-05-03T15:52:00Z">
        <w:r w:rsidRPr="00920B97" w:rsidDel="002252D5">
          <w:rPr>
            <w:rFonts w:ascii="Courier New" w:hAnsi="Courier New" w:cs="Courier New"/>
          </w:rPr>
          <w:delText>Schemes</w:delText>
        </w:r>
      </w:del>
      <w:ins w:id="94" w:author="BOUCADAIR Mohamed TGI/OLN" w:date="2021-05-03T15:54:00Z">
        <w:r w:rsidR="002252D5" w:rsidRPr="002252D5">
          <w:rPr>
            <w:rFonts w:ascii="Courier New" w:hAnsi="Courier New" w:cs="Courier New"/>
          </w:rPr>
          <w:t xml:space="preserve"> </w:t>
        </w:r>
        <w:r w:rsidR="002252D5">
          <w:rPr>
            <w:rFonts w:ascii="Courier New" w:hAnsi="Courier New" w:cs="Courier New"/>
          </w:rPr>
          <w:t>c</w:t>
        </w:r>
        <w:r w:rsidR="002252D5" w:rsidRPr="00920B97">
          <w:rPr>
            <w:rFonts w:ascii="Courier New" w:hAnsi="Courier New" w:cs="Courier New"/>
          </w:rPr>
          <w:t xml:space="preserve">ongestion </w:t>
        </w:r>
        <w:r w:rsidR="002252D5">
          <w:rPr>
            <w:rFonts w:ascii="Courier New" w:hAnsi="Courier New" w:cs="Courier New"/>
          </w:rPr>
          <w:t>m</w:t>
        </w:r>
        <w:r w:rsidR="002252D5" w:rsidRPr="00920B97">
          <w:rPr>
            <w:rFonts w:ascii="Courier New" w:hAnsi="Courier New" w:cs="Courier New"/>
          </w:rPr>
          <w:t>anagement</w:t>
        </w:r>
        <w:r w:rsidR="002252D5">
          <w:rPr>
            <w:rFonts w:ascii="Courier New" w:hAnsi="Courier New" w:cs="Courier New"/>
          </w:rPr>
          <w:t xml:space="preserve"> </w:t>
        </w:r>
      </w:ins>
      <w:ins w:id="95" w:author="BOUCADAIR Mohamed TGI/OLN" w:date="2021-05-03T15:52:00Z">
        <w:r w:rsidR="002252D5">
          <w:rPr>
            <w:rFonts w:ascii="Courier New" w:hAnsi="Courier New" w:cs="Courier New"/>
          </w:rPr>
          <w:t>s</w:t>
        </w:r>
        <w:r w:rsidR="002252D5" w:rsidRPr="00920B97">
          <w:rPr>
            <w:rFonts w:ascii="Courier New" w:hAnsi="Courier New" w:cs="Courier New"/>
          </w:rPr>
          <w:t>chemes</w:t>
        </w:r>
      </w:ins>
    </w:p>
    <w:p w14:paraId="58FBDF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C535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9E95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D164A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0EA2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818C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19]</w:t>
      </w:r>
    </w:p>
    <w:p w14:paraId="77FF67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C3ED7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1D87F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9F0E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F7C61B" w14:textId="6F178A6C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</w:t>
      </w:r>
      <w:del w:id="96" w:author="BOUCADAIR Mohamed TGI/OLN" w:date="2021-05-03T15:53:00Z">
        <w:r w:rsidRPr="00920B97" w:rsidDel="002252D5">
          <w:rPr>
            <w:rFonts w:ascii="Courier New" w:hAnsi="Courier New" w:cs="Courier New"/>
          </w:rPr>
          <w:delText xml:space="preserve">Reactive: </w:delText>
        </w:r>
      </w:del>
      <w:r w:rsidRPr="00920B97">
        <w:rPr>
          <w:rFonts w:ascii="Courier New" w:hAnsi="Courier New" w:cs="Courier New"/>
        </w:rPr>
        <w:t>Reactive (recovery) congestion management policies</w:t>
      </w:r>
      <w:ins w:id="97" w:author="BOUCADAIR Mohamed TGI/OLN" w:date="2021-05-03T15:53:00Z">
        <w:r w:rsidR="002252D5">
          <w:rPr>
            <w:rFonts w:ascii="Courier New" w:hAnsi="Courier New" w:cs="Courier New"/>
          </w:rPr>
          <w:t>:</w:t>
        </w:r>
      </w:ins>
    </w:p>
    <w:p w14:paraId="4D77C0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react to existing congestion problems.  All the policies</w:t>
      </w:r>
    </w:p>
    <w:p w14:paraId="063399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described above for the long and medium time scales can be</w:t>
      </w:r>
    </w:p>
    <w:p w14:paraId="048849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categorized as being reactive.  They are based on monitoring</w:t>
      </w:r>
    </w:p>
    <w:p w14:paraId="7B760B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and identifying congestion problems that exist in the network,</w:t>
      </w:r>
    </w:p>
    <w:p w14:paraId="7A9E68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and on the initiation of relevant actions to ease a situation.</w:t>
      </w:r>
    </w:p>
    <w:p w14:paraId="2A15BA2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926CD1" w14:textId="752656FA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</w:t>
      </w:r>
      <w:del w:id="98" w:author="BOUCADAIR Mohamed TGI/OLN" w:date="2021-05-03T15:53:00Z">
        <w:r w:rsidRPr="00920B97" w:rsidDel="002252D5">
          <w:rPr>
            <w:rFonts w:ascii="Courier New" w:hAnsi="Courier New" w:cs="Courier New"/>
          </w:rPr>
          <w:delText xml:space="preserve">Preventive: </w:delText>
        </w:r>
      </w:del>
      <w:r w:rsidRPr="00920B97">
        <w:rPr>
          <w:rFonts w:ascii="Courier New" w:hAnsi="Courier New" w:cs="Courier New"/>
        </w:rPr>
        <w:t>Preventive (predictive/avoidance) policies</w:t>
      </w:r>
      <w:ins w:id="99" w:author="BOUCADAIR Mohamed TGI/OLN" w:date="2021-05-03T15:53:00Z">
        <w:r w:rsidR="002252D5">
          <w:rPr>
            <w:rFonts w:ascii="Courier New" w:hAnsi="Courier New" w:cs="Courier New"/>
          </w:rPr>
          <w:t>:</w:t>
        </w:r>
      </w:ins>
      <w:r w:rsidRPr="00920B97">
        <w:rPr>
          <w:rFonts w:ascii="Courier New" w:hAnsi="Courier New" w:cs="Courier New"/>
        </w:rPr>
        <w:t xml:space="preserve"> take</w:t>
      </w:r>
    </w:p>
    <w:p w14:paraId="726545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proactive action to prevent congestion based on estimates and</w:t>
      </w:r>
    </w:p>
    <w:p w14:paraId="32347676" w14:textId="51162E19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predictions</w:t>
      </w:r>
      <w:ins w:id="100" w:author="BOUCADAIR Mohamed TGI/OLN" w:date="2021-05-03T15:53:00Z">
        <w:r w:rsidR="002252D5">
          <w:rPr>
            <w:rFonts w:ascii="Courier New" w:hAnsi="Courier New" w:cs="Courier New"/>
          </w:rPr>
          <w:t xml:space="preserve"> (e.g., traffic matrix </w:t>
        </w:r>
      </w:ins>
      <w:ins w:id="101" w:author="BOUCADAIR Mohamed TGI/OLN" w:date="2021-05-03T15:54:00Z">
        <w:r w:rsidR="002252D5">
          <w:rPr>
            <w:rFonts w:ascii="Courier New" w:hAnsi="Courier New" w:cs="Courier New"/>
          </w:rPr>
          <w:t>forecast</w:t>
        </w:r>
      </w:ins>
      <w:ins w:id="102" w:author="BOUCADAIR Mohamed TGI/OLN" w:date="2021-05-03T15:53:00Z">
        <w:r w:rsidR="002252D5">
          <w:rPr>
            <w:rFonts w:ascii="Courier New" w:hAnsi="Courier New" w:cs="Courier New"/>
          </w:rPr>
          <w:t>)</w:t>
        </w:r>
      </w:ins>
      <w:r w:rsidRPr="00920B97">
        <w:rPr>
          <w:rFonts w:ascii="Courier New" w:hAnsi="Courier New" w:cs="Courier New"/>
        </w:rPr>
        <w:t xml:space="preserve"> of future congestion problems.  Some of the</w:t>
      </w:r>
    </w:p>
    <w:p w14:paraId="21B159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policies described for the long and medium time scales fall</w:t>
      </w:r>
    </w:p>
    <w:p w14:paraId="2BBE56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into this category.  Preventive policies do not necessarily</w:t>
      </w:r>
    </w:p>
    <w:p w14:paraId="400731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respond immediately to existing congestion problems.  Instead,</w:t>
      </w:r>
    </w:p>
    <w:p w14:paraId="6F00E1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forecasts of traffic demand and workload distribution are</w:t>
      </w:r>
    </w:p>
    <w:p w14:paraId="0FC63B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considered, and action may be taken to prevent potential</w:t>
      </w:r>
    </w:p>
    <w:p w14:paraId="42F071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future congestion problems.  The schemes described for the</w:t>
      </w:r>
    </w:p>
    <w:p w14:paraId="1D3764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short time scale can also be used for congestion avoidance</w:t>
      </w:r>
    </w:p>
    <w:p w14:paraId="710FA2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because dropping or marking packets before queues actually</w:t>
      </w:r>
    </w:p>
    <w:p w14:paraId="7FE69C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overflow would trigger corresponding TCP sources to slow down.</w:t>
      </w:r>
    </w:p>
    <w:p w14:paraId="4D0C9D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1459B4" w14:textId="2A7E73D8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</w:t>
      </w:r>
      <w:del w:id="103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Congestion Management: </w:delText>
        </w:r>
      </w:del>
      <w:r w:rsidRPr="00920B97">
        <w:rPr>
          <w:rFonts w:ascii="Courier New" w:hAnsi="Courier New" w:cs="Courier New"/>
        </w:rPr>
        <w:t>Supply-</w:t>
      </w:r>
      <w:del w:id="104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Side </w:delText>
        </w:r>
      </w:del>
      <w:ins w:id="105" w:author="BOUCADAIR Mohamed TGI/OLN" w:date="2021-05-03T15:55:00Z">
        <w:r w:rsidR="002252D5">
          <w:rPr>
            <w:rFonts w:ascii="Courier New" w:hAnsi="Courier New" w:cs="Courier New"/>
          </w:rPr>
          <w:t>s</w:t>
        </w:r>
        <w:r w:rsidR="002252D5" w:rsidRPr="00920B97">
          <w:rPr>
            <w:rFonts w:ascii="Courier New" w:hAnsi="Courier New" w:cs="Courier New"/>
          </w:rPr>
          <w:t xml:space="preserve">ide </w:t>
        </w:r>
      </w:ins>
      <w:del w:id="106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Versus </w:delText>
        </w:r>
      </w:del>
      <w:ins w:id="107" w:author="BOUCADAIR Mohamed TGI/OLN" w:date="2021-05-03T15:55:00Z">
        <w:r w:rsidR="002252D5">
          <w:rPr>
            <w:rFonts w:ascii="Courier New" w:hAnsi="Courier New" w:cs="Courier New"/>
          </w:rPr>
          <w:t>vs.</w:t>
        </w:r>
        <w:r w:rsidR="002252D5" w:rsidRPr="00920B97">
          <w:rPr>
            <w:rFonts w:ascii="Courier New" w:hAnsi="Courier New" w:cs="Courier New"/>
          </w:rPr>
          <w:t xml:space="preserve"> </w:t>
        </w:r>
      </w:ins>
      <w:del w:id="108" w:author="BOUCADAIR Mohamed TGI/OLN" w:date="2021-05-03T15:55:00Z">
        <w:r w:rsidRPr="00920B97" w:rsidDel="002252D5">
          <w:rPr>
            <w:rFonts w:ascii="Courier New" w:hAnsi="Courier New" w:cs="Courier New"/>
          </w:rPr>
          <w:delText>Demand</w:delText>
        </w:r>
      </w:del>
      <w:ins w:id="109" w:author="BOUCADAIR Mohamed TGI/OLN" w:date="2021-05-03T15:55:00Z">
        <w:r w:rsidR="002252D5">
          <w:rPr>
            <w:rFonts w:ascii="Courier New" w:hAnsi="Courier New" w:cs="Courier New"/>
          </w:rPr>
          <w:t>d</w:t>
        </w:r>
        <w:r w:rsidR="002252D5" w:rsidRPr="00920B97">
          <w:rPr>
            <w:rFonts w:ascii="Courier New" w:hAnsi="Courier New" w:cs="Courier New"/>
          </w:rPr>
          <w:t>emand</w:t>
        </w:r>
      </w:ins>
      <w:r w:rsidRPr="00920B97">
        <w:rPr>
          <w:rFonts w:ascii="Courier New" w:hAnsi="Courier New" w:cs="Courier New"/>
        </w:rPr>
        <w:t>-</w:t>
      </w:r>
      <w:del w:id="110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Side </w:delText>
        </w:r>
      </w:del>
      <w:ins w:id="111" w:author="BOUCADAIR Mohamed TGI/OLN" w:date="2021-05-03T15:55:00Z">
        <w:r w:rsidR="002252D5">
          <w:rPr>
            <w:rFonts w:ascii="Courier New" w:hAnsi="Courier New" w:cs="Courier New"/>
          </w:rPr>
          <w:t>s</w:t>
        </w:r>
        <w:r w:rsidR="002252D5" w:rsidRPr="00920B97">
          <w:rPr>
            <w:rFonts w:ascii="Courier New" w:hAnsi="Courier New" w:cs="Courier New"/>
          </w:rPr>
          <w:t xml:space="preserve">ide </w:t>
        </w:r>
        <w:r w:rsidR="002252D5" w:rsidRPr="00920B97">
          <w:rPr>
            <w:rFonts w:ascii="Courier New" w:hAnsi="Courier New" w:cs="Courier New"/>
          </w:rPr>
          <w:t xml:space="preserve">Congestion </w:t>
        </w:r>
        <w:r w:rsidR="002252D5">
          <w:rPr>
            <w:rFonts w:ascii="Courier New" w:hAnsi="Courier New" w:cs="Courier New"/>
          </w:rPr>
          <w:t>m</w:t>
        </w:r>
        <w:r w:rsidR="002252D5" w:rsidRPr="00920B97">
          <w:rPr>
            <w:rFonts w:ascii="Courier New" w:hAnsi="Courier New" w:cs="Courier New"/>
          </w:rPr>
          <w:t>anagement</w:t>
        </w:r>
        <w:r w:rsidR="002252D5">
          <w:rPr>
            <w:rFonts w:ascii="Courier New" w:hAnsi="Courier New" w:cs="Courier New"/>
          </w:rPr>
          <w:t xml:space="preserve"> s</w:t>
        </w:r>
      </w:ins>
      <w:del w:id="112" w:author="BOUCADAIR Mohamed TGI/OLN" w:date="2021-05-03T15:55:00Z">
        <w:r w:rsidRPr="00920B97" w:rsidDel="002252D5">
          <w:rPr>
            <w:rFonts w:ascii="Courier New" w:hAnsi="Courier New" w:cs="Courier New"/>
          </w:rPr>
          <w:delText>S</w:delText>
        </w:r>
      </w:del>
      <w:r w:rsidRPr="00920B97">
        <w:rPr>
          <w:rFonts w:ascii="Courier New" w:hAnsi="Courier New" w:cs="Courier New"/>
        </w:rPr>
        <w:t>chemes</w:t>
      </w:r>
    </w:p>
    <w:p w14:paraId="3FC233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4BBD36" w14:textId="3278F43D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</w:t>
      </w:r>
      <w:del w:id="113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Supply-side: </w:delText>
        </w:r>
      </w:del>
      <w:r w:rsidRPr="00920B97">
        <w:rPr>
          <w:rFonts w:ascii="Courier New" w:hAnsi="Courier New" w:cs="Courier New"/>
        </w:rPr>
        <w:t>Supply-side congestion management policies</w:t>
      </w:r>
      <w:ins w:id="114" w:author="BOUCADAIR Mohamed TGI/OLN" w:date="2021-05-03T15:55:00Z">
        <w:r w:rsidR="002252D5">
          <w:rPr>
            <w:rFonts w:ascii="Courier New" w:hAnsi="Courier New" w:cs="Courier New"/>
          </w:rPr>
          <w:t>:</w:t>
        </w:r>
      </w:ins>
    </w:p>
    <w:p w14:paraId="2CA68E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increase the effective capacity available to traffic in order</w:t>
      </w:r>
    </w:p>
    <w:p w14:paraId="0CC87F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to control or reduce congestion.  This can be accomplished by</w:t>
      </w:r>
    </w:p>
    <w:p w14:paraId="02E1EA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increasing capacity or by balancing distribution of traffic</w:t>
      </w:r>
    </w:p>
    <w:p w14:paraId="2FECB8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over the network.  Capacity planning aims to provide a</w:t>
      </w:r>
    </w:p>
    <w:p w14:paraId="277CC3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physical topology and associated link bandwidths that match or</w:t>
      </w:r>
    </w:p>
    <w:p w14:paraId="786EF9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exceed estimated traffic workload and traffic distribution</w:t>
      </w:r>
    </w:p>
    <w:p w14:paraId="546BCE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subject to traffic forecasts and budgetary or other</w:t>
      </w:r>
    </w:p>
    <w:p w14:paraId="46D797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constraints.  If the actual traffic distribution does not fit</w:t>
      </w:r>
    </w:p>
    <w:p w14:paraId="57D357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 topology derived from capacity panning, then the traffic</w:t>
      </w:r>
    </w:p>
    <w:p w14:paraId="61BFB3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can be mapped onto the topology by using routing control</w:t>
      </w:r>
    </w:p>
    <w:p w14:paraId="124C0E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mechanisms, by applying path oriented technologies (e.g., MPLS</w:t>
      </w:r>
    </w:p>
    <w:p w14:paraId="0ACFF2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LSPs and optical channel trails) to modify the logical</w:t>
      </w:r>
    </w:p>
    <w:p w14:paraId="66972E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topology, or by employing some other load redistribution</w:t>
      </w:r>
    </w:p>
    <w:p w14:paraId="50D47D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mechanisms.</w:t>
      </w:r>
    </w:p>
    <w:p w14:paraId="02F08C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57414F" w14:textId="2E77F012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</w:t>
      </w:r>
      <w:del w:id="115" w:author="BOUCADAIR Mohamed TGI/OLN" w:date="2021-05-03T15:55:00Z">
        <w:r w:rsidRPr="00920B97" w:rsidDel="002252D5">
          <w:rPr>
            <w:rFonts w:ascii="Courier New" w:hAnsi="Courier New" w:cs="Courier New"/>
          </w:rPr>
          <w:delText xml:space="preserve">Demand-side: </w:delText>
        </w:r>
      </w:del>
      <w:r w:rsidRPr="00920B97">
        <w:rPr>
          <w:rFonts w:ascii="Courier New" w:hAnsi="Courier New" w:cs="Courier New"/>
        </w:rPr>
        <w:t>Demand-side congestion management policies</w:t>
      </w:r>
      <w:ins w:id="116" w:author="BOUCADAIR Mohamed TGI/OLN" w:date="2021-05-03T15:55:00Z">
        <w:r w:rsidR="002252D5">
          <w:rPr>
            <w:rFonts w:ascii="Courier New" w:hAnsi="Courier New" w:cs="Courier New"/>
          </w:rPr>
          <w:t>:</w:t>
        </w:r>
      </w:ins>
    </w:p>
    <w:p w14:paraId="6B7158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control or regulate the offered traffic to alleviate</w:t>
      </w:r>
    </w:p>
    <w:p w14:paraId="765F1C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congestion problems.  For example, some of the short time</w:t>
      </w:r>
    </w:p>
    <w:p w14:paraId="39E096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scale mechanisms described earlier as well as policing and</w:t>
      </w:r>
    </w:p>
    <w:p w14:paraId="77F899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rate-shaping mechanisms attempt to regulate the offered load</w:t>
      </w:r>
    </w:p>
    <w:p w14:paraId="1729DB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in various ways.</w:t>
      </w:r>
    </w:p>
    <w:p w14:paraId="3BDF31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745D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3985F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D62F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E06DA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DB04E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588B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E130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20]</w:t>
      </w:r>
    </w:p>
    <w:p w14:paraId="44FBF9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19B7F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58167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6CAF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A439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2.5.  Implementation and Operational Context</w:t>
      </w:r>
    </w:p>
    <w:p w14:paraId="2B498ED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F998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operational context of Internet traffic engineering is</w:t>
      </w:r>
    </w:p>
    <w:p w14:paraId="654E3B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characterized by constant changes that occur at multiple levels of</w:t>
      </w:r>
    </w:p>
    <w:p w14:paraId="055BCC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abstraction.  The implementation context demands effective planning,</w:t>
      </w:r>
    </w:p>
    <w:p w14:paraId="2DD278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organization, and execution.  The planning aspects may involve</w:t>
      </w:r>
    </w:p>
    <w:p w14:paraId="7E6746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determining prior sets of actions to achieve desired objectives.</w:t>
      </w:r>
    </w:p>
    <w:p w14:paraId="5B0502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Organizing involves arranging and assigning responsibility to the</w:t>
      </w:r>
    </w:p>
    <w:p w14:paraId="6A48AE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various components of the traffic engineering system and coordinating</w:t>
      </w:r>
    </w:p>
    <w:p w14:paraId="0155FB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activities to accomplish the desired TE objectives.  Execution</w:t>
      </w:r>
    </w:p>
    <w:p w14:paraId="5A9896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involves measuring and applying corrective or perfective actions to</w:t>
      </w:r>
    </w:p>
    <w:p w14:paraId="2AC5CD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attain and maintain desired TE goals.</w:t>
      </w:r>
    </w:p>
    <w:p w14:paraId="017269A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4B38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3.  Traffic Engineering Process Models</w:t>
      </w:r>
    </w:p>
    <w:p w14:paraId="69C37FB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0830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describes a generic process model that captures the</w:t>
      </w:r>
    </w:p>
    <w:p w14:paraId="313CF8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high-level practical aspects of Internet traffic engineering in an</w:t>
      </w:r>
    </w:p>
    <w:p w14:paraId="0B1848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operational context.  The process model is described as a sequence of</w:t>
      </w:r>
    </w:p>
    <w:p w14:paraId="3D9EC2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actions that must be carried out to optimize the performance of an</w:t>
      </w:r>
    </w:p>
    <w:p w14:paraId="0E94D6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operational network (see also [RFC2702], [AWD2]).  This process model</w:t>
      </w:r>
    </w:p>
    <w:p w14:paraId="7EF92B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be enacted explicitly or implicitly, by a software process or by</w:t>
      </w:r>
    </w:p>
    <w:p w14:paraId="37FE4D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human.</w:t>
      </w:r>
    </w:p>
    <w:p w14:paraId="31EF70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B332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traffic engineering process model is iterative [AWD2].  The four</w:t>
      </w:r>
    </w:p>
    <w:p w14:paraId="7AAB08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phases of the process model described below are repeated as a</w:t>
      </w:r>
    </w:p>
    <w:p w14:paraId="0E7FB1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continual sequence.</w:t>
      </w:r>
    </w:p>
    <w:p w14:paraId="53D2AD5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511B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Define the relevant control policies that govern the operation of</w:t>
      </w:r>
    </w:p>
    <w:p w14:paraId="469FAE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network.</w:t>
      </w:r>
    </w:p>
    <w:p w14:paraId="76FE676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D22B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Acquire measurement data from the operational network.</w:t>
      </w:r>
    </w:p>
    <w:p w14:paraId="51DD4B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B330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Analyze the network state and characterize the traffic workload.</w:t>
      </w:r>
    </w:p>
    <w:p w14:paraId="42587D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Proactive analysis identifies potential problems that could</w:t>
      </w:r>
    </w:p>
    <w:p w14:paraId="57D6AA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manifest in the future.  Reactive analysis identifies existing</w:t>
      </w:r>
    </w:p>
    <w:p w14:paraId="614D38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problems and determines their causes.</w:t>
      </w:r>
    </w:p>
    <w:p w14:paraId="6A7E7B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5472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Optimize the performance of the network.  This involves a decision</w:t>
      </w:r>
    </w:p>
    <w:p w14:paraId="6FBB8C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process which selects and implements a set of actions from a set</w:t>
      </w:r>
    </w:p>
    <w:p w14:paraId="091D03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of alternatives given the results of the three previous steps.</w:t>
      </w:r>
    </w:p>
    <w:p w14:paraId="391E2E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Optimization actions may include the use of techniques to control</w:t>
      </w:r>
    </w:p>
    <w:p w14:paraId="55E090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offered traffic and to control the distribution of traffic</w:t>
      </w:r>
    </w:p>
    <w:p w14:paraId="232212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across the network.</w:t>
      </w:r>
    </w:p>
    <w:p w14:paraId="6D25E2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61D08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88B2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3CE5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46FD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7F80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650C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A75E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EF56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21]</w:t>
      </w:r>
    </w:p>
    <w:p w14:paraId="0CC9B9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1E0B2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42D26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243D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481C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3.1.  Components of the Traffic Engineering Process Model</w:t>
      </w:r>
    </w:p>
    <w:p w14:paraId="298AA9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8937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key components of the traffic engineering process model are as</w:t>
      </w:r>
    </w:p>
    <w:p w14:paraId="763386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follows.</w:t>
      </w:r>
    </w:p>
    <w:p w14:paraId="31C411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ED4C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Measurement is crucial to the traffic engineering function.  The</w:t>
      </w:r>
    </w:p>
    <w:p w14:paraId="2F9FC4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operational state of a network can only be conclusively</w:t>
      </w:r>
    </w:p>
    <w:p w14:paraId="1F30EA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determined through measurement.  Measurement is also critical to</w:t>
      </w:r>
    </w:p>
    <w:p w14:paraId="32B38B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the optimization function because it provides feedback data which</w:t>
      </w:r>
    </w:p>
    <w:p w14:paraId="2CF12D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is used by traffic engineering control subsystems.  This data is</w:t>
      </w:r>
    </w:p>
    <w:p w14:paraId="3B6884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used to adaptively optimize network performance in response to</w:t>
      </w:r>
    </w:p>
    <w:p w14:paraId="339D69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events and stimuli originating within and outside the network.</w:t>
      </w:r>
    </w:p>
    <w:p w14:paraId="38F7F5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Measurement in support of the TE function can occur at different</w:t>
      </w:r>
    </w:p>
    <w:p w14:paraId="1B88E9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levels of abstraction.  For example, measurement can be used to</w:t>
      </w:r>
    </w:p>
    <w:p w14:paraId="6E7F1F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derive packet level characteristics, flow level characteristics,</w:t>
      </w:r>
    </w:p>
    <w:p w14:paraId="1DE319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user or customer level characteristics, traffic aggregate</w:t>
      </w:r>
    </w:p>
    <w:p w14:paraId="2C4B12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characteristics, component level characteristics, and network</w:t>
      </w:r>
    </w:p>
    <w:p w14:paraId="5703F4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wide characteristics.</w:t>
      </w:r>
    </w:p>
    <w:p w14:paraId="4DB486A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9FA3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Modeling, analysis, and simulation are important aspects of</w:t>
      </w:r>
    </w:p>
    <w:p w14:paraId="0450E4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Internet traffic engineering.  Modeling involves constructing an</w:t>
      </w:r>
    </w:p>
    <w:p w14:paraId="2E65A0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abstract or physical representation which depicts relevant</w:t>
      </w:r>
    </w:p>
    <w:p w14:paraId="0BD3D1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traffic characteristics and network attributes.  A network model</w:t>
      </w:r>
    </w:p>
    <w:p w14:paraId="582330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is an abstract representation of the network which captures</w:t>
      </w:r>
    </w:p>
    <w:p w14:paraId="58F594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relevant network features, attributes, and characteristic.</w:t>
      </w:r>
    </w:p>
    <w:p w14:paraId="604D8D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Network simulation tools are extremely useful for traffic</w:t>
      </w:r>
    </w:p>
    <w:p w14:paraId="1A4C3C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engineering.  Because of the complexity of realistic quantitative</w:t>
      </w:r>
    </w:p>
    <w:p w14:paraId="79C4AE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analysis of network behavior, certain aspects of network</w:t>
      </w:r>
    </w:p>
    <w:p w14:paraId="097103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performance studies can only be conducted effectively using</w:t>
      </w:r>
    </w:p>
    <w:p w14:paraId="4FA983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simulation.</w:t>
      </w:r>
    </w:p>
    <w:p w14:paraId="353767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9BC6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Network performance optimization involves resolving network</w:t>
      </w:r>
    </w:p>
    <w:p w14:paraId="5814FB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issues by transforming such issues into concepts that enable a</w:t>
      </w:r>
    </w:p>
    <w:p w14:paraId="38006B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solution, identification of a solution, and implementation of the</w:t>
      </w:r>
    </w:p>
    <w:p w14:paraId="032A36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solution.  Network performance optimization can be corrective or</w:t>
      </w:r>
    </w:p>
    <w:p w14:paraId="056824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perfective.  In corrective optimization, the goal is to remedy a</w:t>
      </w:r>
    </w:p>
    <w:p w14:paraId="075020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problem that has occurred or that is incipient.  In perfective</w:t>
      </w:r>
    </w:p>
    <w:p w14:paraId="280649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optimization, the goal is to improve network performance even</w:t>
      </w:r>
    </w:p>
    <w:p w14:paraId="142D4F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when explicit problems do not exist and are not anticipated.</w:t>
      </w:r>
    </w:p>
    <w:p w14:paraId="2949AA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2B41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17"/>
      <w:r w:rsidRPr="00920B97">
        <w:rPr>
          <w:rFonts w:ascii="Courier New" w:hAnsi="Courier New" w:cs="Courier New"/>
        </w:rPr>
        <w:t>4.  Review of TE Techniques</w:t>
      </w:r>
      <w:commentRangeEnd w:id="117"/>
      <w:r w:rsidR="00A63F3F">
        <w:rPr>
          <w:rStyle w:val="Marquedecommentaire"/>
          <w:rFonts w:asciiTheme="minorHAnsi" w:hAnsiTheme="minorHAnsi"/>
        </w:rPr>
        <w:commentReference w:id="117"/>
      </w:r>
    </w:p>
    <w:p w14:paraId="388C58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3172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briefly reviews different traffic engineering approaches</w:t>
      </w:r>
    </w:p>
    <w:p w14:paraId="3314D4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proposed and implemented in telecommunications and computer networks</w:t>
      </w:r>
    </w:p>
    <w:p w14:paraId="411B0B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using IETF protocols and architectures.  The discussion is not</w:t>
      </w:r>
    </w:p>
    <w:p w14:paraId="458863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intended to be comprehensive.  It is primarily intended to illuminate</w:t>
      </w:r>
    </w:p>
    <w:p w14:paraId="1C54D7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existing approaches to traffic engineering in the Internet.  A</w:t>
      </w:r>
    </w:p>
    <w:p w14:paraId="7DE50B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historic overview of traffic engineering in telecommunications</w:t>
      </w:r>
    </w:p>
    <w:p w14:paraId="56F093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450A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A6EE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0B0A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22]</w:t>
      </w:r>
    </w:p>
    <w:p w14:paraId="4EA998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B592A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6C510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1C5F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8BC8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is provided in Appendix A, while Appendix B describes</w:t>
      </w:r>
    </w:p>
    <w:p w14:paraId="359A63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approaches in other standards bodies.</w:t>
      </w:r>
    </w:p>
    <w:p w14:paraId="7ED5E3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7820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18"/>
      <w:r w:rsidRPr="00920B97">
        <w:rPr>
          <w:rFonts w:ascii="Courier New" w:hAnsi="Courier New" w:cs="Courier New"/>
        </w:rPr>
        <w:t>4.1.  Overview of IETF Projects Related to Traffic Engineering</w:t>
      </w:r>
      <w:commentRangeEnd w:id="118"/>
      <w:r w:rsidR="002179BD">
        <w:rPr>
          <w:rStyle w:val="Marquedecommentaire"/>
          <w:rFonts w:asciiTheme="minorHAnsi" w:hAnsiTheme="minorHAnsi"/>
        </w:rPr>
        <w:commentReference w:id="118"/>
      </w:r>
    </w:p>
    <w:p w14:paraId="117C92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0C1E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subsection reviews a number of IETF activities pertinent to</w:t>
      </w:r>
    </w:p>
    <w:p w14:paraId="32EA8A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 traffic engineering.</w:t>
      </w:r>
    </w:p>
    <w:p w14:paraId="6ADEBAC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AFFA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4.1.1.  Constraint-Based Routing</w:t>
      </w:r>
    </w:p>
    <w:p w14:paraId="631785B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7230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 refers to a class of routing systems that</w:t>
      </w:r>
    </w:p>
    <w:p w14:paraId="6FC5ED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compute routes through a network subject to the satisfaction of a set</w:t>
      </w:r>
    </w:p>
    <w:p w14:paraId="173906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constraints and requirements.  In the most general case,</w:t>
      </w:r>
    </w:p>
    <w:p w14:paraId="01B4DF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 may also seek to optimize overall network</w:t>
      </w:r>
    </w:p>
    <w:p w14:paraId="12F0AA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while minimizing costs.</w:t>
      </w:r>
    </w:p>
    <w:p w14:paraId="35BEEE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C512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constraints and requirements may be imposed by the network itself</w:t>
      </w:r>
    </w:p>
    <w:p w14:paraId="3B6E97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by administrative policies.  Constraints may include bandwidth,</w:t>
      </w:r>
    </w:p>
    <w:p w14:paraId="1CAFC0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hop count, delay, and policy instruments such as resource class</w:t>
      </w:r>
    </w:p>
    <w:p w14:paraId="1D70A3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attributes.  Constraints may also include domain specific attributes</w:t>
      </w:r>
    </w:p>
    <w:p w14:paraId="054731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certain network technologies and contexts which impose</w:t>
      </w:r>
    </w:p>
    <w:p w14:paraId="173954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restrictions on the solution space of the routing function.  Path</w:t>
      </w:r>
    </w:p>
    <w:p w14:paraId="0D5A04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oriented technologies such as MPLS have made constraint-based routing</w:t>
      </w:r>
    </w:p>
    <w:p w14:paraId="515D79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feasible and attractive in public IP networks.</w:t>
      </w:r>
    </w:p>
    <w:p w14:paraId="0A1A357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81BF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concept of constraint-based routing within the context of MPLS</w:t>
      </w:r>
    </w:p>
    <w:p w14:paraId="4E9FE7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requirements in IP networks was first described</w:t>
      </w:r>
    </w:p>
    <w:p w14:paraId="678FB5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[RFC2702] and led to developments such as MPLS-TE [RFC3209] as</w:t>
      </w:r>
    </w:p>
    <w:p w14:paraId="0F3C48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described in Section 4.1.6.</w:t>
      </w:r>
    </w:p>
    <w:p w14:paraId="16C03B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BD5533" w14:textId="4A41AE9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Unlike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ins w:id="119" w:author="BOUCADAIR Mohamed TGI/OLN" w:date="2021-05-03T15:56:00Z">
        <w:r w:rsidR="002252D5">
          <w:rPr>
            <w:rFonts w:ascii="Courier New" w:hAnsi="Courier New" w:cs="Courier New"/>
          </w:rPr>
          <w:t>-based</w:t>
        </w:r>
      </w:ins>
      <w:r w:rsidRPr="00920B97">
        <w:rPr>
          <w:rFonts w:ascii="Courier New" w:hAnsi="Courier New" w:cs="Courier New"/>
        </w:rPr>
        <w:t xml:space="preserve"> routing (for example, see </w:t>
      </w:r>
      <w:commentRangeStart w:id="120"/>
      <w:r w:rsidRPr="00920B97">
        <w:rPr>
          <w:rFonts w:ascii="Courier New" w:hAnsi="Courier New" w:cs="Courier New"/>
        </w:rPr>
        <w:t>[RFC2386] and [MA]</w:t>
      </w:r>
      <w:commentRangeEnd w:id="120"/>
      <w:r w:rsidR="002252D5">
        <w:rPr>
          <w:rStyle w:val="Marquedecommentaire"/>
          <w:rFonts w:asciiTheme="minorHAnsi" w:hAnsiTheme="minorHAnsi"/>
        </w:rPr>
        <w:commentReference w:id="120"/>
      </w:r>
      <w:r w:rsidRPr="00920B97">
        <w:rPr>
          <w:rFonts w:ascii="Courier New" w:hAnsi="Courier New" w:cs="Courier New"/>
        </w:rPr>
        <w:t>) which</w:t>
      </w:r>
    </w:p>
    <w:p w14:paraId="657A76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generally addresses the issue of routing individual traffic flows to</w:t>
      </w:r>
    </w:p>
    <w:p w14:paraId="261063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satisfy prescribed flow-based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subject to network</w:t>
      </w:r>
    </w:p>
    <w:p w14:paraId="5DCB28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availability, constraint-based routing is applicable to</w:t>
      </w:r>
    </w:p>
    <w:p w14:paraId="55DF75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aggregates as well as flows and may be subject to a wide</w:t>
      </w:r>
    </w:p>
    <w:p w14:paraId="78B9E5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variety of constraints which may include policy restrictions.</w:t>
      </w:r>
    </w:p>
    <w:p w14:paraId="0E9C77A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A827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4.1.1.1.  IGP Flexible Algorithms (Flex-</w:t>
      </w:r>
      <w:proofErr w:type="spellStart"/>
      <w:r w:rsidRPr="00920B97">
        <w:rPr>
          <w:rFonts w:ascii="Courier New" w:hAnsi="Courier New" w:cs="Courier New"/>
        </w:rPr>
        <w:t>Algos</w:t>
      </w:r>
      <w:proofErr w:type="spellEnd"/>
      <w:r w:rsidRPr="00920B97">
        <w:rPr>
          <w:rFonts w:ascii="Courier New" w:hAnsi="Courier New" w:cs="Courier New"/>
        </w:rPr>
        <w:t>)</w:t>
      </w:r>
    </w:p>
    <w:p w14:paraId="04F88D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6075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traditional approach to routing in an IGP network relies on the</w:t>
      </w:r>
    </w:p>
    <w:p w14:paraId="657C09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IGPs deriving "shortest paths" over the network based solely on the</w:t>
      </w:r>
    </w:p>
    <w:p w14:paraId="6291D2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IGP metric assigned to the links.  Such an approach is often limited:</w:t>
      </w:r>
    </w:p>
    <w:p w14:paraId="0F49F7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may tend to converge toward the destination, possibly causing</w:t>
      </w:r>
    </w:p>
    <w:p w14:paraId="23BAFF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congestion; and it is not possible to steer traffic onto paths</w:t>
      </w:r>
    </w:p>
    <w:p w14:paraId="57FAB8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depending on the end-to-end qualities demanded by the applications.</w:t>
      </w:r>
    </w:p>
    <w:p w14:paraId="487AF29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BA9E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overcome this limitation, various sorts of traffic engineering</w:t>
      </w:r>
    </w:p>
    <w:p w14:paraId="255695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have been widely deployed (as described in this document), where the</w:t>
      </w:r>
    </w:p>
    <w:p w14:paraId="05A317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B863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D3E94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A8A9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23]</w:t>
      </w:r>
    </w:p>
    <w:p w14:paraId="3571C4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87A41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523F0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C5E1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5C98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 component is responsible for computing the path based on</w:t>
      </w:r>
    </w:p>
    <w:p w14:paraId="23550F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del w:id="121" w:author="BOUCADAIR Mohamed TGI/OLN" w:date="2021-04-08T12:15:00Z">
        <w:r w:rsidRPr="00920B97" w:rsidDel="005E1484">
          <w:rPr>
            <w:rFonts w:ascii="Courier New" w:hAnsi="Courier New" w:cs="Courier New"/>
          </w:rPr>
          <w:delText xml:space="preserve">additionalcmetrics </w:delText>
        </w:r>
      </w:del>
      <w:ins w:id="122" w:author="BOUCADAIR Mohamed TGI/OLN" w:date="2021-04-08T12:15:00Z">
        <w:r w:rsidR="005E1484" w:rsidRPr="00920B97">
          <w:rPr>
            <w:rFonts w:ascii="Courier New" w:hAnsi="Courier New" w:cs="Courier New"/>
          </w:rPr>
          <w:t>additional</w:t>
        </w:r>
        <w:r w:rsidR="005E1484">
          <w:rPr>
            <w:rFonts w:ascii="Courier New" w:hAnsi="Courier New" w:cs="Courier New"/>
          </w:rPr>
          <w:t xml:space="preserve"> </w:t>
        </w:r>
        <w:r w:rsidR="005E1484" w:rsidRPr="00920B97">
          <w:rPr>
            <w:rFonts w:ascii="Courier New" w:hAnsi="Courier New" w:cs="Courier New"/>
          </w:rPr>
          <w:t xml:space="preserve">metrics </w:t>
        </w:r>
      </w:ins>
      <w:r w:rsidRPr="00920B97">
        <w:rPr>
          <w:rFonts w:ascii="Courier New" w:hAnsi="Courier New" w:cs="Courier New"/>
        </w:rPr>
        <w:t>and/or constraints.  Such paths (or tunnels) need</w:t>
      </w:r>
    </w:p>
    <w:p w14:paraId="114DBB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be installed in the routers' forwarding tables in addition to, or</w:t>
      </w:r>
    </w:p>
    <w:p w14:paraId="6E160B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a replacement for the original paths computed by IGPs.  The main</w:t>
      </w:r>
    </w:p>
    <w:p w14:paraId="5ED07B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drawback of these TE approaches is the additional complexity of</w:t>
      </w:r>
    </w:p>
    <w:p w14:paraId="7F2307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protocols and management, and the state that may need to be</w:t>
      </w:r>
    </w:p>
    <w:p w14:paraId="7DE2E4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maintained within the network.</w:t>
      </w:r>
    </w:p>
    <w:p w14:paraId="046610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8634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IGP flexible algorithms (flex-</w:t>
      </w:r>
      <w:proofErr w:type="spellStart"/>
      <w:r w:rsidRPr="00920B97">
        <w:rPr>
          <w:rFonts w:ascii="Courier New" w:hAnsi="Courier New" w:cs="Courier New"/>
        </w:rPr>
        <w:t>algos</w:t>
      </w:r>
      <w:proofErr w:type="spellEnd"/>
      <w:r w:rsidRPr="00920B97">
        <w:rPr>
          <w:rFonts w:ascii="Courier New" w:hAnsi="Courier New" w:cs="Courier New"/>
        </w:rPr>
        <w:t>)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</w:t>
      </w:r>
      <w:proofErr w:type="spellEnd"/>
      <w:r w:rsidRPr="00920B97">
        <w:rPr>
          <w:rFonts w:ascii="Courier New" w:hAnsi="Courier New" w:cs="Courier New"/>
        </w:rPr>
        <w:t>-flex-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] allow</w:t>
      </w:r>
    </w:p>
    <w:p w14:paraId="6988DE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IGPs to construct constraint-based paths over the network by</w:t>
      </w:r>
    </w:p>
    <w:p w14:paraId="42DBEC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computing constraint- based next hops.  The intent of flex-</w:t>
      </w:r>
      <w:proofErr w:type="spellStart"/>
      <w:r w:rsidRPr="00920B97">
        <w:rPr>
          <w:rFonts w:ascii="Courier New" w:hAnsi="Courier New" w:cs="Courier New"/>
        </w:rPr>
        <w:t>algos</w:t>
      </w:r>
      <w:proofErr w:type="spellEnd"/>
      <w:r w:rsidRPr="00920B97">
        <w:rPr>
          <w:rFonts w:ascii="Courier New" w:hAnsi="Courier New" w:cs="Courier New"/>
        </w:rPr>
        <w:t xml:space="preserve"> is</w:t>
      </w:r>
    </w:p>
    <w:p w14:paraId="09FF82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reduce TE complexity by letting an IGP perform some basic TE</w:t>
      </w:r>
    </w:p>
    <w:p w14:paraId="2A4850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capabilities. 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 xml:space="preserve"> includes a set of extensions to</w:t>
      </w:r>
    </w:p>
    <w:p w14:paraId="3347FA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IGPs that enable a router to send TLVs that:</w:t>
      </w:r>
    </w:p>
    <w:p w14:paraId="6B54B9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68F5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describe a set of constraints on the topology</w:t>
      </w:r>
    </w:p>
    <w:p w14:paraId="51A0A9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A451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identify calculation-type</w:t>
      </w:r>
    </w:p>
    <w:p w14:paraId="09CCED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B749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describe a metric-type that is to be used to compute the best</w:t>
      </w:r>
    </w:p>
    <w:p w14:paraId="33927B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paths through the constrained topology.</w:t>
      </w:r>
    </w:p>
    <w:p w14:paraId="15929E5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D1FC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given combination of calculation-type, metric-type, and constraints</w:t>
      </w:r>
    </w:p>
    <w:p w14:paraId="76D176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known as a "Flexible Algorithm Definition" (or FAD).  A router</w:t>
      </w:r>
    </w:p>
    <w:p w14:paraId="5CCEF8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sends such a set of TLVs also assigns a specific identifier (the</w:t>
      </w:r>
    </w:p>
    <w:p w14:paraId="0B0F7F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Flexible Algorithm) to the specified combination of calculation-type,</w:t>
      </w:r>
    </w:p>
    <w:p w14:paraId="6C9BAE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metric-type, and constraints.</w:t>
      </w:r>
    </w:p>
    <w:p w14:paraId="2B83B7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3015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 are two use cases for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: in IP networks</w:t>
      </w:r>
    </w:p>
    <w:p w14:paraId="0AC17F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lsr-ip-flexalgo</w:t>
      </w:r>
      <w:proofErr w:type="spellEnd"/>
      <w:r w:rsidRPr="00920B97">
        <w:rPr>
          <w:rFonts w:ascii="Courier New" w:hAnsi="Courier New" w:cs="Courier New"/>
        </w:rPr>
        <w:t>] and in segment routing networks</w:t>
      </w:r>
    </w:p>
    <w:p w14:paraId="3C3A32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</w:t>
      </w:r>
      <w:proofErr w:type="spellEnd"/>
      <w:r w:rsidRPr="00920B97">
        <w:rPr>
          <w:rFonts w:ascii="Courier New" w:hAnsi="Courier New" w:cs="Courier New"/>
        </w:rPr>
        <w:t>-flex-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].  In the first case,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 xml:space="preserve"> computes</w:t>
      </w:r>
    </w:p>
    <w:p w14:paraId="1FB8E9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paths to an IPv4 or IPv6 address, in the second case,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</w:p>
    <w:p w14:paraId="13F319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computes paths to a prefix SID (see Section 4.1.16).</w:t>
      </w:r>
    </w:p>
    <w:p w14:paraId="70289B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EDF6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 are many use cases where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 xml:space="preserve"> can bring big value, such</w:t>
      </w:r>
    </w:p>
    <w:p w14:paraId="240E67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as:</w:t>
      </w:r>
    </w:p>
    <w:p w14:paraId="57A935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8744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Expansion of functionality of IP Performance metrics [RFC5664]</w:t>
      </w:r>
    </w:p>
    <w:p w14:paraId="0D6850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when points of interest could instantiate specific constraint-</w:t>
      </w:r>
    </w:p>
    <w:p w14:paraId="75E651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based routing (flex-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) based on the measurement results.</w:t>
      </w:r>
    </w:p>
    <w:p w14:paraId="1FC777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353B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Nested usage of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 xml:space="preserve"> and TE extensions for IGP (see</w:t>
      </w:r>
    </w:p>
    <w:p w14:paraId="0F41BB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Section 4.1.11) when we can form 'underlay' by means of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</w:p>
    <w:p w14:paraId="67CE37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'overlay' by TE.</w:t>
      </w:r>
    </w:p>
    <w:p w14:paraId="6D316B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EC4C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 xml:space="preserve"> in SR-MPLS (Section 4.1.16) is a base use case when we</w:t>
      </w:r>
    </w:p>
    <w:p w14:paraId="533F5A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can easily benefit from TE-like topology that will be built</w:t>
      </w:r>
    </w:p>
    <w:p w14:paraId="40786F0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4924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FEE0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094A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6EC6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24]</w:t>
      </w:r>
    </w:p>
    <w:p w14:paraId="33B10C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A296B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20560F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663D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3FDF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without external TE component on routers or PCE (see</w:t>
      </w:r>
    </w:p>
    <w:p w14:paraId="1176C6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Section 4.1.13).</w:t>
      </w:r>
    </w:p>
    <w:p w14:paraId="14ADC8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E741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Building of network slices</w:t>
      </w:r>
    </w:p>
    <w:p w14:paraId="67C68D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[I-</w:t>
      </w:r>
      <w:proofErr w:type="spellStart"/>
      <w:r w:rsidRPr="00920B97">
        <w:rPr>
          <w:rFonts w:ascii="Courier New" w:hAnsi="Courier New" w:cs="Courier New"/>
        </w:rPr>
        <w:t>D.nsdt</w:t>
      </w:r>
      <w:proofErr w:type="spellEnd"/>
      <w:r w:rsidRPr="00920B97">
        <w:rPr>
          <w:rFonts w:ascii="Courier New" w:hAnsi="Courier New" w:cs="Courier New"/>
        </w:rPr>
        <w:t>-teas-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-network-slice-definition] where particular</w:t>
      </w:r>
    </w:p>
    <w:p w14:paraId="4724C9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IETF network slice SLO can be guaranteed by 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.</w:t>
      </w:r>
    </w:p>
    <w:p w14:paraId="695709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13D3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4.1.2.  Integrated Services</w:t>
      </w:r>
    </w:p>
    <w:p w14:paraId="52A5E6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8AEE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IETF developed the Integrated Services (</w:t>
      </w:r>
      <w:proofErr w:type="spellStart"/>
      <w:r w:rsidRPr="00920B97">
        <w:rPr>
          <w:rFonts w:ascii="Courier New" w:hAnsi="Courier New" w:cs="Courier New"/>
        </w:rPr>
        <w:t>Intserv</w:t>
      </w:r>
      <w:proofErr w:type="spellEnd"/>
      <w:r w:rsidRPr="00920B97">
        <w:rPr>
          <w:rFonts w:ascii="Courier New" w:hAnsi="Courier New" w:cs="Courier New"/>
        </w:rPr>
        <w:t>) model that</w:t>
      </w:r>
    </w:p>
    <w:p w14:paraId="09FE4C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requires resources, such as bandwidth and buffers, to be reserved a</w:t>
      </w:r>
    </w:p>
    <w:p w14:paraId="7BCD85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priori for a given traffic flow to ensure that the quality of service</w:t>
      </w:r>
    </w:p>
    <w:p w14:paraId="16907C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requested by the traffic flow is satisfied.  The Integrated Services</w:t>
      </w:r>
    </w:p>
    <w:p w14:paraId="400BCA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model includes additional components beyond those used in the best-</w:t>
      </w:r>
    </w:p>
    <w:p w14:paraId="1F6809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effort model such as packet classifiers, packet schedulers, and</w:t>
      </w:r>
    </w:p>
    <w:p w14:paraId="75443C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admission control.  A packet classifier is used to identify flows</w:t>
      </w:r>
    </w:p>
    <w:p w14:paraId="55E003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are to receive a certain level of service.  A packet scheduler</w:t>
      </w:r>
    </w:p>
    <w:p w14:paraId="0DE544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handles the scheduling of service to different packet flows to ensure</w:t>
      </w:r>
    </w:p>
    <w:p w14:paraId="2F8308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commitments are met.  Admission control is used to determine</w:t>
      </w:r>
    </w:p>
    <w:p w14:paraId="50D88A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whether a router has the necessary resources to accept a new flow.</w:t>
      </w:r>
    </w:p>
    <w:p w14:paraId="1E4FD2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3DD2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main issue with the Integrated Services model has been</w:t>
      </w:r>
    </w:p>
    <w:p w14:paraId="19D271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scalability [RFC2998], especially in large public IP networks which</w:t>
      </w:r>
    </w:p>
    <w:p w14:paraId="395038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potentially have millions of active micro-flows in transit</w:t>
      </w:r>
    </w:p>
    <w:p w14:paraId="5594C8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concurrently.</w:t>
      </w:r>
    </w:p>
    <w:p w14:paraId="47D3A7E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DD22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notable feature of the Integrated Services model is that it</w:t>
      </w:r>
    </w:p>
    <w:p w14:paraId="47829E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requires explicit signaling of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from end systems to</w:t>
      </w:r>
    </w:p>
    <w:p w14:paraId="7908D3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routers [RFC2753].  The Resource Reservation Protocol (RSVP) performs</w:t>
      </w:r>
    </w:p>
    <w:p w14:paraId="62A788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signaling function and is a critical component of the Integrated</w:t>
      </w:r>
    </w:p>
    <w:p w14:paraId="503737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 model.  RSVP is described in Section 4.1.3.</w:t>
      </w:r>
    </w:p>
    <w:p w14:paraId="7147B1C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7B36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4.1.3.  RSVP</w:t>
      </w:r>
    </w:p>
    <w:p w14:paraId="1FEB2E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7056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RSVP is a soft state signaling protocol [RFC2205].  It supports</w:t>
      </w:r>
    </w:p>
    <w:p w14:paraId="1CAAC4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receiver initiated establishment of resource reservations for both</w:t>
      </w:r>
    </w:p>
    <w:p w14:paraId="5E4BB7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multicast and unicast flows.  RSVP was originally developed as a</w:t>
      </w:r>
    </w:p>
    <w:p w14:paraId="19D4EF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signaling protocol within the Integrated Services framework (see</w:t>
      </w:r>
    </w:p>
    <w:p w14:paraId="18FDAE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4.1.2) for applications to communicate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to</w:t>
      </w:r>
    </w:p>
    <w:p w14:paraId="571C4E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and for the network to reserve relevant resources to</w:t>
      </w:r>
    </w:p>
    <w:p w14:paraId="740E84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satisfy the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[RFC2205].</w:t>
      </w:r>
    </w:p>
    <w:p w14:paraId="6C008D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50F8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RSVP, the traffic sender or source node sends a PATH message to</w:t>
      </w:r>
    </w:p>
    <w:p w14:paraId="7955D8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traffic receiver with the same source and destination addresses</w:t>
      </w:r>
    </w:p>
    <w:p w14:paraId="6D62DE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the traffic which the sender will generate.  The PATH message</w:t>
      </w:r>
    </w:p>
    <w:p w14:paraId="05030B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contains: (1) a sender traffic specification describing the</w:t>
      </w:r>
    </w:p>
    <w:p w14:paraId="60CC89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characteristics of the traffic, (2) a sender template specifying the</w:t>
      </w:r>
    </w:p>
    <w:p w14:paraId="21D25C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format of the traffic, and (3) an optional advertisement</w:t>
      </w:r>
    </w:p>
    <w:p w14:paraId="1E3353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0C78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754C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04FF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25]</w:t>
      </w:r>
    </w:p>
    <w:p w14:paraId="68D171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60108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0BF50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7F018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6A94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specification which is used to support the concept of One Pass With</w:t>
      </w:r>
    </w:p>
    <w:p w14:paraId="30CFC1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Advertising (OPWA) [RFC2205].  Every intermediate router along the</w:t>
      </w:r>
    </w:p>
    <w:p w14:paraId="2D2CEA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forwards the PATH message to the next hop determined by the</w:t>
      </w:r>
    </w:p>
    <w:p w14:paraId="2F38C2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protocol.  Upon receiving a PATH message, the receiver</w:t>
      </w:r>
    </w:p>
    <w:p w14:paraId="2F91E2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responds with a RESV message which includes a flow descriptor used to</w:t>
      </w:r>
    </w:p>
    <w:p w14:paraId="0AB21A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request resource reservations.  The RESV message travels to the</w:t>
      </w:r>
    </w:p>
    <w:p w14:paraId="6D9C8E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sender or source node in the opposite direction along the path that</w:t>
      </w:r>
    </w:p>
    <w:p w14:paraId="2A1A55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PATH message traversed.  Every intermediate router along the path</w:t>
      </w:r>
    </w:p>
    <w:p w14:paraId="4F4BCA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reject or accept the reservation request of the RESV message.  If</w:t>
      </w:r>
    </w:p>
    <w:p w14:paraId="299CE3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request is rejected, the rejecting router will send an error</w:t>
      </w:r>
    </w:p>
    <w:p w14:paraId="02CCFB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message to the receiver and the signaling process will terminate.  If</w:t>
      </w:r>
    </w:p>
    <w:p w14:paraId="0CCBD0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request is accepted, link bandwidth and buffer space are</w:t>
      </w:r>
    </w:p>
    <w:p w14:paraId="01F758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allocated for the flow and the related flow state information is</w:t>
      </w:r>
    </w:p>
    <w:p w14:paraId="0914E3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installed in the router.</w:t>
      </w:r>
    </w:p>
    <w:p w14:paraId="015F2EE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981C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of the issues with the original RSVP specification was</w:t>
      </w:r>
    </w:p>
    <w:p w14:paraId="559428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Scalability.  This is because reservations were required for micro-</w:t>
      </w:r>
    </w:p>
    <w:p w14:paraId="2FE7A4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flows, so that the amount of state maintained by network elements</w:t>
      </w:r>
    </w:p>
    <w:p w14:paraId="649B87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tends to increase linearly with the number of micro-flows.  These</w:t>
      </w:r>
    </w:p>
    <w:p w14:paraId="3DA419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issues are described in [RFC2961] which also modifies and extends</w:t>
      </w:r>
    </w:p>
    <w:p w14:paraId="5B62F3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RSVP to mitigate the scaling problems to make RSVP a versatile</w:t>
      </w:r>
    </w:p>
    <w:p w14:paraId="7E244A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signaling protocol for the Internet.  For example, RSVP has been</w:t>
      </w:r>
    </w:p>
    <w:p w14:paraId="513E37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extended to reserve resources for aggregation of flows, to set up</w:t>
      </w:r>
    </w:p>
    <w:p w14:paraId="5AD888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explicit label switched paths (see Section 4.1.6), and to</w:t>
      </w:r>
    </w:p>
    <w:p w14:paraId="400502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 other signaling functions within the Internet.  [RFC2961]</w:t>
      </w:r>
    </w:p>
    <w:p w14:paraId="1B3173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also describes a mechanism to reduce the amount of Refresh messages</w:t>
      </w:r>
    </w:p>
    <w:p w14:paraId="531B94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required to maintain established RSVP sessions.</w:t>
      </w:r>
    </w:p>
    <w:p w14:paraId="6411847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132F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23"/>
      <w:r w:rsidRPr="00920B97">
        <w:rPr>
          <w:rFonts w:ascii="Courier New" w:hAnsi="Courier New" w:cs="Courier New"/>
        </w:rPr>
        <w:t>4.1.4.  Differentiated Services</w:t>
      </w:r>
      <w:commentRangeEnd w:id="123"/>
      <w:r w:rsidR="00A63F3F">
        <w:rPr>
          <w:rStyle w:val="Marquedecommentaire"/>
          <w:rFonts w:asciiTheme="minorHAnsi" w:hAnsiTheme="minorHAnsi"/>
        </w:rPr>
        <w:commentReference w:id="123"/>
      </w:r>
    </w:p>
    <w:p w14:paraId="6E1BE2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C34A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goal of Differentiated Services (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) within the IETF was to</w:t>
      </w:r>
    </w:p>
    <w:p w14:paraId="650553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devise scalable mechanisms for categorization of traffic into</w:t>
      </w:r>
    </w:p>
    <w:p w14:paraId="184FB1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behavior aggregates, which ultimately allows each behavior aggregate</w:t>
      </w:r>
    </w:p>
    <w:p w14:paraId="444FBF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be treated differently, especially when there is a shortage of</w:t>
      </w:r>
    </w:p>
    <w:p w14:paraId="427007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 such as link bandwidth and buffer space [RFC2475].  One of</w:t>
      </w:r>
    </w:p>
    <w:p w14:paraId="5EE439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primary motivations for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was to devise alternative</w:t>
      </w:r>
    </w:p>
    <w:p w14:paraId="74908D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for service differentiation in the Internet that mitigate</w:t>
      </w:r>
    </w:p>
    <w:p w14:paraId="6898E5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scalability issues encountered with the </w:t>
      </w:r>
      <w:proofErr w:type="spellStart"/>
      <w:r w:rsidRPr="00920B97">
        <w:rPr>
          <w:rFonts w:ascii="Courier New" w:hAnsi="Courier New" w:cs="Courier New"/>
        </w:rPr>
        <w:t>Intserv</w:t>
      </w:r>
      <w:proofErr w:type="spellEnd"/>
      <w:r w:rsidRPr="00920B97">
        <w:rPr>
          <w:rFonts w:ascii="Courier New" w:hAnsi="Courier New" w:cs="Courier New"/>
        </w:rPr>
        <w:t xml:space="preserve"> model.</w:t>
      </w:r>
    </w:p>
    <w:p w14:paraId="4C9A88B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7AAB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uses the Differentiated Services field in the IP header (the</w:t>
      </w:r>
    </w:p>
    <w:p w14:paraId="000470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DS field) consisting of six bits in what was formerly known as the</w:t>
      </w:r>
    </w:p>
    <w:p w14:paraId="456831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Type of Service (TOS) octet.  The DS field is used to indicate the</w:t>
      </w:r>
    </w:p>
    <w:p w14:paraId="493E05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forwarding treatment that a packet should receive at a transit node</w:t>
      </w:r>
    </w:p>
    <w:p w14:paraId="6B72AA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[RFC2474].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includes the concept of Per-Hop Behavior (PHB)</w:t>
      </w:r>
    </w:p>
    <w:p w14:paraId="28F651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groups.  Using the PHBs, several classes of services can be defined</w:t>
      </w:r>
    </w:p>
    <w:p w14:paraId="0CA5DD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using different classification, policing, shaping, and scheduling</w:t>
      </w:r>
    </w:p>
    <w:p w14:paraId="523940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rules.</w:t>
      </w:r>
    </w:p>
    <w:p w14:paraId="7971429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13ABF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B8DC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FB758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D943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26]</w:t>
      </w:r>
    </w:p>
    <w:p w14:paraId="070D64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7D48B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FF646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082D5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C017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an end-user of network services to utilize Differentiated</w:t>
      </w:r>
    </w:p>
    <w:p w14:paraId="5E45A3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 provided by its Internet Service Provider (ISP), it may be</w:t>
      </w:r>
    </w:p>
    <w:p w14:paraId="3099F3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necessary for the user to have an SLA with the ISP.  An SLA may</w:t>
      </w:r>
    </w:p>
    <w:p w14:paraId="1D2C68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explicitly or implicitly specify a Traffic Conditioning Agreement</w:t>
      </w:r>
    </w:p>
    <w:p w14:paraId="4B9ED3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(TCA) which defines classifier rules as well as metering, marking,</w:t>
      </w:r>
    </w:p>
    <w:p w14:paraId="272830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discarding, and shaping rules.</w:t>
      </w:r>
    </w:p>
    <w:p w14:paraId="4BE901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DB63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Packets are classified, and possibly policed and shaped at the</w:t>
      </w:r>
    </w:p>
    <w:p w14:paraId="2F828D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ingress to a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network.  When a packet traverses the boundary</w:t>
      </w:r>
    </w:p>
    <w:p w14:paraId="3E7136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different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domains, the DS field of the packet may be</w:t>
      </w:r>
    </w:p>
    <w:p w14:paraId="1854EC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re-marked according to existing agreements between the domains.</w:t>
      </w:r>
    </w:p>
    <w:p w14:paraId="0D0D51F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0EFE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Differentiated Services allows only a finite number of service</w:t>
      </w:r>
    </w:p>
    <w:p w14:paraId="01425E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classes to be specified by the DS field.  The main advantage of the</w:t>
      </w:r>
    </w:p>
    <w:p w14:paraId="6A299D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approach relative to the </w:t>
      </w:r>
      <w:proofErr w:type="spellStart"/>
      <w:r w:rsidRPr="00920B97">
        <w:rPr>
          <w:rFonts w:ascii="Courier New" w:hAnsi="Courier New" w:cs="Courier New"/>
        </w:rPr>
        <w:t>Intserv</w:t>
      </w:r>
      <w:proofErr w:type="spellEnd"/>
      <w:r w:rsidRPr="00920B97">
        <w:rPr>
          <w:rFonts w:ascii="Courier New" w:hAnsi="Courier New" w:cs="Courier New"/>
        </w:rPr>
        <w:t xml:space="preserve"> model is scalability.</w:t>
      </w:r>
    </w:p>
    <w:p w14:paraId="597CA7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 are allocated on a per-class basis and the amount of state</w:t>
      </w:r>
    </w:p>
    <w:p w14:paraId="1E230E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is proportional to the number of classes rather than to</w:t>
      </w:r>
    </w:p>
    <w:p w14:paraId="420141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number of application flows.</w:t>
      </w:r>
    </w:p>
    <w:p w14:paraId="4547AC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B06F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model deals with traffic management issues on a per hop</w:t>
      </w:r>
    </w:p>
    <w:p w14:paraId="30BFEC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basis.  The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control model consists of a collection of micro-</w:t>
      </w:r>
    </w:p>
    <w:p w14:paraId="4DE05F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 control mechanisms.  Other traffic engineering capabilities, such</w:t>
      </w:r>
    </w:p>
    <w:p w14:paraId="33C1BD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capacity management (including routing control), are also required</w:t>
      </w:r>
    </w:p>
    <w:p w14:paraId="2A8003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order to deliver acceptable service quality in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networks.</w:t>
      </w:r>
    </w:p>
    <w:p w14:paraId="0C04F8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concept of Per Domain Behaviors has been introduced to better</w:t>
      </w:r>
    </w:p>
    <w:p w14:paraId="35C8EA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capture the notion of Differentiated Services across a complete</w:t>
      </w:r>
    </w:p>
    <w:p w14:paraId="77E45B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 [RFC3086].</w:t>
      </w:r>
    </w:p>
    <w:p w14:paraId="0E8F152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2B48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24"/>
      <w:r w:rsidRPr="00A63F3F">
        <w:rPr>
          <w:rFonts w:ascii="Courier New" w:hAnsi="Courier New" w:cs="Courier New"/>
        </w:rPr>
        <w:t>4.1.5.  QUIC</w:t>
      </w:r>
      <w:commentRangeEnd w:id="124"/>
      <w:r w:rsidR="00A63F3F">
        <w:rPr>
          <w:rStyle w:val="Marquedecommentaire"/>
          <w:rFonts w:asciiTheme="minorHAnsi" w:hAnsiTheme="minorHAnsi"/>
        </w:rPr>
        <w:commentReference w:id="124"/>
      </w:r>
    </w:p>
    <w:p w14:paraId="719B16B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C3C6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QUIC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quic</w:t>
      </w:r>
      <w:proofErr w:type="spellEnd"/>
      <w:r w:rsidRPr="00920B97">
        <w:rPr>
          <w:rFonts w:ascii="Courier New" w:hAnsi="Courier New" w:cs="Courier New"/>
        </w:rPr>
        <w:t>-transport] is a UDP-based multiplexed and secure</w:t>
      </w:r>
    </w:p>
    <w:p w14:paraId="22936F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transport protocol.  QUIC provides applications with flow-controlled</w:t>
      </w:r>
    </w:p>
    <w:p w14:paraId="0D2B05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streams for structured communication, low-latency connection</w:t>
      </w:r>
    </w:p>
    <w:p w14:paraId="4688AA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establishment, and network path migration.</w:t>
      </w:r>
    </w:p>
    <w:p w14:paraId="03F97E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87EE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QUIC is a connection-oriented protocol that creates a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</w:p>
    <w:p w14:paraId="1ACBA2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interaction between a client and server.  QUIC uses a handshake</w:t>
      </w:r>
    </w:p>
    <w:p w14:paraId="112CC5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procedure that combines negotiation of cryptographic and transport</w:t>
      </w:r>
    </w:p>
    <w:p w14:paraId="7D9252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parameters.  This is a key differentiation from other transport</w:t>
      </w:r>
    </w:p>
    <w:p w14:paraId="717DAD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protocols.</w:t>
      </w:r>
    </w:p>
    <w:p w14:paraId="7D8621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C60B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Endpoints communicate in QUIC by exchanging QUIC packets that use a</w:t>
      </w:r>
    </w:p>
    <w:p w14:paraId="51BA46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customized framing for protection.  Most QUIC packets contain frames,</w:t>
      </w:r>
    </w:p>
    <w:p w14:paraId="72281E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which carry control information and application data between</w:t>
      </w:r>
    </w:p>
    <w:p w14:paraId="082585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endpoints.  QUIC authenticates all packets and encrypts as much as is</w:t>
      </w:r>
    </w:p>
    <w:p w14:paraId="228FFF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practical.  QUIC packets are carried in UDP datagrams to better</w:t>
      </w:r>
    </w:p>
    <w:p w14:paraId="094633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facilitate deployment within existing systems and networks.</w:t>
      </w:r>
    </w:p>
    <w:p w14:paraId="654455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9FA0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CC3AF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FDDA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BC43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27]</w:t>
      </w:r>
    </w:p>
    <w:p w14:paraId="56790E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D313C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4DB805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D794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5B4A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 protocols exchange information over a QUIC connection via</w:t>
      </w:r>
    </w:p>
    <w:p w14:paraId="1933A8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streams, which are ordered sequences of bytes.  Two types of stream</w:t>
      </w:r>
    </w:p>
    <w:p w14:paraId="6DCCE0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be created: bidirectional streams, which allow both endpoints to</w:t>
      </w:r>
    </w:p>
    <w:p w14:paraId="67D232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send data; and unidirectional streams, which allow a single endpoint</w:t>
      </w:r>
    </w:p>
    <w:p w14:paraId="05EC9E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send data.  A credit-based scheme is used to limit stream creation</w:t>
      </w:r>
    </w:p>
    <w:p w14:paraId="619522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to bound the amount of data that can be sent.</w:t>
      </w:r>
    </w:p>
    <w:p w14:paraId="315EFDA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3647EA" w14:textId="77777777" w:rsidR="00B32715" w:rsidRPr="005127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r w:rsidRPr="005127E8">
        <w:rPr>
          <w:rFonts w:ascii="Courier New" w:hAnsi="Courier New" w:cs="Courier New"/>
        </w:rPr>
        <w:t>QUIC provides the necessary feedback to implement reliable delivery</w:t>
      </w:r>
    </w:p>
    <w:p w14:paraId="517197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5127E8">
        <w:rPr>
          <w:rFonts w:ascii="Courier New" w:hAnsi="Courier New" w:cs="Courier New"/>
        </w:rPr>
        <w:t xml:space="preserve">   and congestion control to avoid network congestion.</w:t>
      </w:r>
    </w:p>
    <w:p w14:paraId="0DD68B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B241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4.1.6.  Multiprotocol Label Switching (MPLS)</w:t>
      </w:r>
    </w:p>
    <w:p w14:paraId="237C5F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61E1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is an advanced forwarding scheme which also includes extensions</w:t>
      </w:r>
    </w:p>
    <w:p w14:paraId="471B5A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conventional IP control plane protocols.  MPLS extends the</w:t>
      </w:r>
    </w:p>
    <w:p w14:paraId="7F6230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 routing model and enhances packet forwarding and path</w:t>
      </w:r>
    </w:p>
    <w:p w14:paraId="74E2E4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[RFC3031].</w:t>
      </w:r>
    </w:p>
    <w:p w14:paraId="3F5BE1D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F3C6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 the ingress to an MPLS domain, Label Switching Routers (LSRs)</w:t>
      </w:r>
    </w:p>
    <w:p w14:paraId="1D14FA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classify IP packets into Forwarding Equivalence Classes (FECs) based</w:t>
      </w:r>
    </w:p>
    <w:p w14:paraId="48CA5F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 a variety of factors, including, e.g., a combination of the</w:t>
      </w:r>
    </w:p>
    <w:p w14:paraId="16B03F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carried in the IP header of the packets and the local</w:t>
      </w:r>
    </w:p>
    <w:p w14:paraId="028566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information maintained by the LSRs.  An MPLS label stack</w:t>
      </w:r>
    </w:p>
    <w:p w14:paraId="52CAFD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entry is then prepended to each packet according to their forwarding</w:t>
      </w:r>
    </w:p>
    <w:p w14:paraId="506CCC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equivalence classes.  The MPLS label stack entry is 32 bits long and</w:t>
      </w:r>
    </w:p>
    <w:p w14:paraId="78F144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contains a 20-bit label field.</w:t>
      </w:r>
    </w:p>
    <w:p w14:paraId="5AEC09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3798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LSR makes forwarding decisions by using the label prepended to</w:t>
      </w:r>
    </w:p>
    <w:p w14:paraId="6BD5DF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packets as the index into a local next hop label forwarding entry</w:t>
      </w:r>
    </w:p>
    <w:p w14:paraId="06E818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(NHLFE).  The packet is then processed as specified in the NHLFE.</w:t>
      </w:r>
    </w:p>
    <w:p w14:paraId="110E6A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incoming label may be replaced by an outgoing label (label swap),</w:t>
      </w:r>
    </w:p>
    <w:p w14:paraId="711645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the packet may be forwarded to the next LSR.  Before a packet</w:t>
      </w:r>
    </w:p>
    <w:p w14:paraId="7E77C7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leaves an MPLS domain, its MPLS label may be removed (label pop).  A</w:t>
      </w:r>
    </w:p>
    <w:p w14:paraId="54344F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Label Switched Path (LSP) is the path between an ingress LSRs and an</w:t>
      </w:r>
    </w:p>
    <w:p w14:paraId="75E373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egress LSRs through which a labeled packet traverses.  The path of an</w:t>
      </w:r>
    </w:p>
    <w:p w14:paraId="31D6BD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explicit LSP is defined at the originating (ingress) node of the LSP.</w:t>
      </w:r>
    </w:p>
    <w:p w14:paraId="162CE5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can use a signaling protocol such as RSVP or LDP to set up LSPs.</w:t>
      </w:r>
    </w:p>
    <w:p w14:paraId="537F34D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1BA6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is a very powerful technology for Internet traffic engineering</w:t>
      </w:r>
    </w:p>
    <w:p w14:paraId="09D425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because it supports explicit LSPs which allow constraint-based</w:t>
      </w:r>
    </w:p>
    <w:p w14:paraId="2AB4AC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to be implemented efficiently in IP networks [AWD2].  The</w:t>
      </w:r>
    </w:p>
    <w:p w14:paraId="7039D7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 for traffic engineering over MPLS are described in</w:t>
      </w:r>
    </w:p>
    <w:p w14:paraId="760B37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[RFC2702].  Extensions to RSVP to support instantiation of explicit</w:t>
      </w:r>
    </w:p>
    <w:p w14:paraId="2757A3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LSP are discussed in [RFC3209].</w:t>
      </w:r>
    </w:p>
    <w:p w14:paraId="6828790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B81AB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E502F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B0AC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D6AF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2304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6798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5C7E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7D4C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28]</w:t>
      </w:r>
    </w:p>
    <w:p w14:paraId="26F5F3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482FE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063A8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5509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68DE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4.1.7.  Generalized MPLS (GMPLS)</w:t>
      </w:r>
    </w:p>
    <w:p w14:paraId="313EAE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CA9E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GMPLS extends MPLS control protocols to encompass time-division</w:t>
      </w:r>
    </w:p>
    <w:p w14:paraId="1441E2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(e.g., Synchronous Optical Network / Synchronous Digital Hierarchy</w:t>
      </w:r>
    </w:p>
    <w:p w14:paraId="3EAC16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(SONET/SDH), </w:t>
      </w:r>
      <w:proofErr w:type="spellStart"/>
      <w:r w:rsidRPr="00920B97">
        <w:rPr>
          <w:rFonts w:ascii="Courier New" w:hAnsi="Courier New" w:cs="Courier New"/>
        </w:rPr>
        <w:t>Plesiochronous</w:t>
      </w:r>
      <w:proofErr w:type="spellEnd"/>
      <w:r w:rsidRPr="00920B97">
        <w:rPr>
          <w:rFonts w:ascii="Courier New" w:hAnsi="Courier New" w:cs="Courier New"/>
        </w:rPr>
        <w:t xml:space="preserve"> Digital Hierarchy (PDH), Optical</w:t>
      </w:r>
    </w:p>
    <w:p w14:paraId="6AED31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Transport Network (OTN)), wavelength (lambdas), and spatial switching</w:t>
      </w:r>
    </w:p>
    <w:p w14:paraId="28A1FC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(e.g., incoming port or fiber to outgoing port or fiber) as well as</w:t>
      </w:r>
    </w:p>
    <w:p w14:paraId="6969A0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continuing to support packet switching.  GMPLS provides a common set</w:t>
      </w:r>
    </w:p>
    <w:p w14:paraId="144B81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control protocols for all of these layers (including some</w:t>
      </w:r>
    </w:p>
    <w:p w14:paraId="2FA233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technology-specific extensions) each of which has a diverse data or</w:t>
      </w:r>
    </w:p>
    <w:p w14:paraId="7CAED6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forwarding plane.  GMPLS covers both the signaling and the routing</w:t>
      </w:r>
    </w:p>
    <w:p w14:paraId="5A5596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part of that control plane and is based on the Traffic Engineering</w:t>
      </w:r>
    </w:p>
    <w:p w14:paraId="207F2D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extensions to MPLS (see Section 4.1.6).</w:t>
      </w:r>
    </w:p>
    <w:p w14:paraId="49F3BB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78C6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GMPLS, the original MPLS architecture is extended to include LSRs</w:t>
      </w:r>
    </w:p>
    <w:p w14:paraId="025475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whose forwarding planes rely on circuit switching, and therefore</w:t>
      </w:r>
    </w:p>
    <w:p w14:paraId="7D19DC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cannot forward data based on the information carried in either packet</w:t>
      </w:r>
    </w:p>
    <w:p w14:paraId="6425DC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cell headers.  Specifically, such LSRs include devices where the</w:t>
      </w:r>
    </w:p>
    <w:p w14:paraId="1B8174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switching is based on time slots, wavelengths, or physical ports.</w:t>
      </w:r>
    </w:p>
    <w:p w14:paraId="506BB0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additions impact basic LSP properties: how labels are requested</w:t>
      </w:r>
    </w:p>
    <w:p w14:paraId="4E591D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communicated, the unidirectional nature of MPLS LSPs, how errors</w:t>
      </w:r>
    </w:p>
    <w:p w14:paraId="4BC10E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propagated, and information provided for synchronizing the</w:t>
      </w:r>
    </w:p>
    <w:p w14:paraId="4862BF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ingress and egress LSRs.</w:t>
      </w:r>
    </w:p>
    <w:p w14:paraId="0F64B4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679F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4.1.8.  IP Performance Metrics</w:t>
      </w:r>
    </w:p>
    <w:p w14:paraId="136C99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48E6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IETF IP Performance Metrics (IPPM) working group has developed a</w:t>
      </w:r>
    </w:p>
    <w:p w14:paraId="2FBA60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set of standard metrics that can be used to monitor the quality,</w:t>
      </w:r>
    </w:p>
    <w:p w14:paraId="1C0538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performance, and reliability of Internet services.  These metrics can</w:t>
      </w:r>
    </w:p>
    <w:p w14:paraId="0F4937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applied by network operators, end-users, and independent testing</w:t>
      </w:r>
    </w:p>
    <w:p w14:paraId="06D558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groups to provide users and service providers with a common</w:t>
      </w:r>
    </w:p>
    <w:p w14:paraId="41B649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understanding of the performance and reliability of the Internet</w:t>
      </w:r>
    </w:p>
    <w:p w14:paraId="091C1C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component 'clouds' they use/provide [RFC2330].  The criteria for</w:t>
      </w:r>
    </w:p>
    <w:p w14:paraId="168068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metrics developed by the IPPM working group are described</w:t>
      </w:r>
    </w:p>
    <w:p w14:paraId="572F11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[RFC2330].  Examples of performance metrics include one-way packet</w:t>
      </w:r>
    </w:p>
    <w:p w14:paraId="43CC4F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loss [RFC7680], one-way delay [RFC7679], and connectivity measures</w:t>
      </w:r>
    </w:p>
    <w:p w14:paraId="10075F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two nodes [RFC2678].  Other metrics include second-order</w:t>
      </w:r>
    </w:p>
    <w:p w14:paraId="05E865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measures of packet loss and delay.</w:t>
      </w:r>
    </w:p>
    <w:p w14:paraId="3F7D82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FD9F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Some of the performance metrics specified by the IPPM working group</w:t>
      </w:r>
    </w:p>
    <w:p w14:paraId="38D6A9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useful for specifying SLAs.  SLAs are sets of service level</w:t>
      </w:r>
    </w:p>
    <w:p w14:paraId="1E3AAF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objectives negotiated between users and service providers, wherein</w:t>
      </w:r>
    </w:p>
    <w:p w14:paraId="4C6799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each objective is a combination of one or more performance metrics,</w:t>
      </w:r>
    </w:p>
    <w:p w14:paraId="3D7B54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possibly subject to certain constraints.</w:t>
      </w:r>
    </w:p>
    <w:p w14:paraId="3F6F140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5F44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D0F0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9ABB6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1321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EE6F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2F11D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CD31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29]</w:t>
      </w:r>
    </w:p>
    <w:p w14:paraId="75FBD8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9AB3A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8F0E7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F36AE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59D2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4.1.9.  Flow Measurement</w:t>
      </w:r>
    </w:p>
    <w:p w14:paraId="7DF122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D6CF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IETF Real Time Flow Measurement (RTFM) working group produced an</w:t>
      </w:r>
    </w:p>
    <w:p w14:paraId="19E8C1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architecture that defines a method to specify traffic flows as well</w:t>
      </w:r>
    </w:p>
    <w:p w14:paraId="114442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a number of components for flow measurement (meters, meter</w:t>
      </w:r>
    </w:p>
    <w:p w14:paraId="02AAD8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readers, manager) [RFC2722].  A flow measurement system enables</w:t>
      </w:r>
    </w:p>
    <w:p w14:paraId="6F358E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traffic flows to be measured and analyzed at the flow level</w:t>
      </w:r>
    </w:p>
    <w:p w14:paraId="74991F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a variety of purposes.  As noted in RFC 2722, a flow measurement</w:t>
      </w:r>
    </w:p>
    <w:p w14:paraId="316B16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system can be very useful in the following contexts:</w:t>
      </w:r>
    </w:p>
    <w:p w14:paraId="74425E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2CB9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understanding the behavior of existing networks</w:t>
      </w:r>
    </w:p>
    <w:p w14:paraId="1BE6E7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5406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planning for network development and expansion</w:t>
      </w:r>
    </w:p>
    <w:p w14:paraId="2691520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0574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quantification of network performance</w:t>
      </w:r>
    </w:p>
    <w:p w14:paraId="5C51FE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A9DF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verifying the quality of network service</w:t>
      </w:r>
    </w:p>
    <w:p w14:paraId="1FF7202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9961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attribution of network usage to users.</w:t>
      </w:r>
    </w:p>
    <w:p w14:paraId="25392D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A236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flow measurement system consists of meters, meter readers, and</w:t>
      </w:r>
    </w:p>
    <w:p w14:paraId="72FF9F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managers.  A meter observes packets passing through a measurement</w:t>
      </w:r>
    </w:p>
    <w:p w14:paraId="538B86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point, classifies them into groups, accumulates usage data (such as</w:t>
      </w:r>
    </w:p>
    <w:p w14:paraId="2AC5EC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number of packets and bytes for each group), and stores the usage</w:t>
      </w:r>
    </w:p>
    <w:p w14:paraId="06158A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data in a flow table.  A group may represent any collection of user</w:t>
      </w:r>
    </w:p>
    <w:p w14:paraId="035FFE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applications, hosts, networks, etc.  A meter reader gathers usage</w:t>
      </w:r>
    </w:p>
    <w:p w14:paraId="14BF0C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data from various meters so it can be made available for analysis.  A</w:t>
      </w:r>
    </w:p>
    <w:p w14:paraId="00454D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manager is responsible for configuring and controlling meters and</w:t>
      </w:r>
    </w:p>
    <w:p w14:paraId="7DAC19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meter readers.  The instructions received by a meter from a manager</w:t>
      </w:r>
    </w:p>
    <w:p w14:paraId="4E6B11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flow specifications, meter control parameters, and sampling</w:t>
      </w:r>
    </w:p>
    <w:p w14:paraId="7C9229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techniques.  The instructions received by a meter reader from a</w:t>
      </w:r>
    </w:p>
    <w:p w14:paraId="0E42DC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manager include the address of the meter whose date is to be</w:t>
      </w:r>
    </w:p>
    <w:p w14:paraId="360927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collected, the frequency of data collection, and the types of flows</w:t>
      </w:r>
    </w:p>
    <w:p w14:paraId="18502E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be collected.</w:t>
      </w:r>
    </w:p>
    <w:p w14:paraId="5720BED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466A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4.1.10.  Endpoint Congestion Management</w:t>
      </w:r>
    </w:p>
    <w:p w14:paraId="0E62C2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D4C5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[RFC3124] provides a set of congestion control mechanisms for the use</w:t>
      </w:r>
    </w:p>
    <w:p w14:paraId="66BA71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transport protocols.  It is also allows the development of</w:t>
      </w:r>
    </w:p>
    <w:p w14:paraId="19AB1D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for unifying congestion control across a subset of an</w:t>
      </w:r>
    </w:p>
    <w:p w14:paraId="54896C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endpoint's active unicast connections (called a congestion group).  A</w:t>
      </w:r>
    </w:p>
    <w:p w14:paraId="370BD2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manager continuously monitors the state of the path for</w:t>
      </w:r>
    </w:p>
    <w:p w14:paraId="5B8C23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each congestion group under its control.  The manager uses that</w:t>
      </w:r>
    </w:p>
    <w:p w14:paraId="2A2B93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to instruct a scheduler on how to partition bandwidth</w:t>
      </w:r>
    </w:p>
    <w:p w14:paraId="64BB2E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among the connections of that congestion group.</w:t>
      </w:r>
    </w:p>
    <w:p w14:paraId="7BEAFAF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AB81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8BFB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4AB4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F080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74917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FDF6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30]</w:t>
      </w:r>
    </w:p>
    <w:p w14:paraId="17D506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26526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D7BE8A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988EA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A67E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4.1.11.  TE Extensions to the IGPs</w:t>
      </w:r>
    </w:p>
    <w:p w14:paraId="264C237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FA45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[RFC5305] describes the extensions to the Intermediate System to</w:t>
      </w:r>
    </w:p>
    <w:p w14:paraId="0954D0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Intermediate System (IS-IS) protocol to support TE, similarly</w:t>
      </w:r>
    </w:p>
    <w:p w14:paraId="15BE18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[RFC3630] specifies TE extensions for OSPFv2 ([RFC5329] has the same</w:t>
      </w:r>
    </w:p>
    <w:p w14:paraId="38BFC7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description for OSPFv3).</w:t>
      </w:r>
    </w:p>
    <w:p w14:paraId="3051F5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3912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idea of redistribution TE extensions such as link type and ID,</w:t>
      </w:r>
    </w:p>
    <w:p w14:paraId="4F7FED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local and remote IP addresses, TE metric, maximum bandwidth, maximum</w:t>
      </w:r>
    </w:p>
    <w:p w14:paraId="79BC17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  <w:r w:rsidRPr="00920B97">
        <w:rPr>
          <w:rFonts w:ascii="Courier New" w:hAnsi="Courier New" w:cs="Courier New"/>
        </w:rPr>
        <w:t xml:space="preserve"> bandwidth and unreserved bandwidth, admin group in IGP is</w:t>
      </w:r>
    </w:p>
    <w:p w14:paraId="3FD586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common for both IS-IS and OSPF.</w:t>
      </w:r>
    </w:p>
    <w:p w14:paraId="7D84DF1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704A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difference is in the details of their transmission: IS-IS uses</w:t>
      </w:r>
    </w:p>
    <w:p w14:paraId="07E431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Extended IS Reachability TLV (type 22) and Sub-TLVs for those TE</w:t>
      </w:r>
    </w:p>
    <w:p w14:paraId="584090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parameters, OSPFv2 uses Opaque LSA [RFC5250] type 10 (OSPFv3 uses</w:t>
      </w:r>
    </w:p>
    <w:p w14:paraId="3FF82F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Intra-Area-TE-LSA) with two top-level TLV (Router Address and Link)</w:t>
      </w:r>
    </w:p>
    <w:p w14:paraId="2F3C52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also with Sub-TLVs for that purpose.</w:t>
      </w:r>
    </w:p>
    <w:p w14:paraId="383B9F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6E01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IS-IS also uses the Extended IP Reachability TLV (type 135, which</w:t>
      </w:r>
    </w:p>
    <w:p w14:paraId="313840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have the new 32 bit metric) and the TE Router ID TLV (type 134).</w:t>
      </w:r>
    </w:p>
    <w:p w14:paraId="561253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Those Sub-TLV details are described in [RFC8570] for IS-IS and in</w:t>
      </w:r>
    </w:p>
    <w:p w14:paraId="180C83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[RFC7471] for OSPFv2 ([RFC5329] for OSPFv3).</w:t>
      </w:r>
    </w:p>
    <w:p w14:paraId="330CE7B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22F8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4.1.12.  Link-State BGP</w:t>
      </w:r>
    </w:p>
    <w:p w14:paraId="05B1B0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BC53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a number of environments, a component external to a network is</w:t>
      </w:r>
    </w:p>
    <w:p w14:paraId="2FCC8E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called upon to perform computations based on the network topology and</w:t>
      </w:r>
    </w:p>
    <w:p w14:paraId="5576E8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current state of the connections within the network, including</w:t>
      </w:r>
    </w:p>
    <w:p w14:paraId="4DB9D1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information.  This is information typically</w:t>
      </w:r>
    </w:p>
    <w:p w14:paraId="6CB154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distributed by IGP routing protocols within the network (see</w:t>
      </w:r>
    </w:p>
    <w:p w14:paraId="6A0655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4.1.11.</w:t>
      </w:r>
    </w:p>
    <w:p w14:paraId="100568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8DFF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Border Gateway Protocol (BGP) </w:t>
      </w:r>
      <w:del w:id="125" w:author="BOUCADAIR Mohamed TGI/OLN" w:date="2021-04-08T12:18:00Z">
        <w:r w:rsidRPr="00920B97" w:rsidDel="005E1484">
          <w:rPr>
            <w:rFonts w:ascii="Courier New" w:hAnsi="Courier New" w:cs="Courier New"/>
          </w:rPr>
          <w:delText xml:space="preserve">Section 7 </w:delText>
        </w:r>
      </w:del>
      <w:r w:rsidRPr="00920B97">
        <w:rPr>
          <w:rFonts w:ascii="Courier New" w:hAnsi="Courier New" w:cs="Courier New"/>
        </w:rPr>
        <w:t>is one of the essential</w:t>
      </w:r>
    </w:p>
    <w:p w14:paraId="7493A4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protocols that glue the Internet together.  BGP Link State</w:t>
      </w:r>
    </w:p>
    <w:p w14:paraId="5F22DE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(BGP-LS) [RFC7752] is a mechanism by which link-state and traffic</w:t>
      </w:r>
    </w:p>
    <w:p w14:paraId="57B6A6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information can be collected from networks and shared</w:t>
      </w:r>
    </w:p>
    <w:p w14:paraId="15226D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 external components using the BGP routing protocol.  The</w:t>
      </w:r>
    </w:p>
    <w:p w14:paraId="64CE29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 is applicable to physical and virtual IGP links, and is</w:t>
      </w:r>
    </w:p>
    <w:p w14:paraId="542C20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subject to policy control.</w:t>
      </w:r>
    </w:p>
    <w:p w14:paraId="3BDC24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82C2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collected by BGP-LS can be used to construct the Traffic</w:t>
      </w:r>
    </w:p>
    <w:p w14:paraId="3E6A31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Database (TED, see Section 4.1.20) for use by the Path</w:t>
      </w:r>
    </w:p>
    <w:p w14:paraId="0AE8D5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Element (PCE, see Section 4.1.13), or may be used by</w:t>
      </w:r>
    </w:p>
    <w:p w14:paraId="214AF3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Application-Layer Traffic Optimization (ALTO) servers (see</w:t>
      </w:r>
    </w:p>
    <w:p w14:paraId="537C19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4.1.15).</w:t>
      </w:r>
    </w:p>
    <w:p w14:paraId="5AF66D0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C11E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B62BC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B942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3591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2C44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5D46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31]</w:t>
      </w:r>
    </w:p>
    <w:p w14:paraId="36707A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41F6F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4FAF4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789E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7011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4.1.13.  Path Computation Element</w:t>
      </w:r>
    </w:p>
    <w:p w14:paraId="6651F5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49CC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path computation is a fundamental building block for</w:t>
      </w:r>
    </w:p>
    <w:p w14:paraId="3740D9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in MPLS and GMPLS networks.  Path computation in</w:t>
      </w:r>
    </w:p>
    <w:p w14:paraId="4DD8CE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large, multi-domain networks is complex and may require special</w:t>
      </w:r>
    </w:p>
    <w:p w14:paraId="117A73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computational components and cooperation between the elements in</w:t>
      </w:r>
    </w:p>
    <w:p w14:paraId="21C071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domains.  The Path Computation Element (PCE) [RFC4655] is</w:t>
      </w:r>
    </w:p>
    <w:p w14:paraId="6ECC25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entity (component, application, or network node) that is capable</w:t>
      </w:r>
    </w:p>
    <w:p w14:paraId="28B96E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computing a network path or route based on a network graph and</w:t>
      </w:r>
    </w:p>
    <w:p w14:paraId="6CD40C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applying computational constraints.</w:t>
      </w:r>
    </w:p>
    <w:p w14:paraId="1DFF5A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437C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Thus, a PCE can provide a central component in a traffic engineering</w:t>
      </w:r>
    </w:p>
    <w:p w14:paraId="0008F0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system operating on the Traffic Engineering Database (TED, see</w:t>
      </w:r>
    </w:p>
    <w:p w14:paraId="72082A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4.1.20) with delegated responsibility for determining paths</w:t>
      </w:r>
    </w:p>
    <w:p w14:paraId="3E4B82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MPLS, GMPLS, or Segment Routing networks.  The PCE uses the Path</w:t>
      </w:r>
    </w:p>
    <w:p w14:paraId="71E698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Element Communication Protocol (PCEP) [RFC5440] to</w:t>
      </w:r>
    </w:p>
    <w:p w14:paraId="36720A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communicate with Path Computation Clients (PCCs), such as MPLS LSRs,</w:t>
      </w:r>
    </w:p>
    <w:p w14:paraId="5007C6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answer their requests for computed paths or to instruct them to</w:t>
      </w:r>
    </w:p>
    <w:p w14:paraId="5543E1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initiate new paths [RFC8281] and maintain state about paths already</w:t>
      </w:r>
    </w:p>
    <w:p w14:paraId="2824C8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installed in the network [RFC8231].</w:t>
      </w:r>
    </w:p>
    <w:p w14:paraId="263D68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E34F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PCEs form key components of a number of traffic engineering systems.</w:t>
      </w:r>
    </w:p>
    <w:p w14:paraId="576F28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More information about the applicability of PCE can be found in</w:t>
      </w:r>
    </w:p>
    <w:p w14:paraId="5E6A74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[RFC8051], while [RFC6805] describes the application of PCE to</w:t>
      </w:r>
    </w:p>
    <w:p w14:paraId="34FDB0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determining paths across multiple domains.  PCE also has potential</w:t>
      </w:r>
    </w:p>
    <w:p w14:paraId="036CE7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 in Abstraction and Control of TE Networks (ACTN) (see</w:t>
      </w:r>
    </w:p>
    <w:p w14:paraId="040C28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4.1.17), Centralized Network Control [RFC8283], and Software</w:t>
      </w:r>
    </w:p>
    <w:p w14:paraId="616B55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Defined Networking (SDN) (see Section 5.3.2).</w:t>
      </w:r>
    </w:p>
    <w:p w14:paraId="6DC834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83A8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26"/>
      <w:r w:rsidRPr="00920B97">
        <w:rPr>
          <w:rFonts w:ascii="Courier New" w:hAnsi="Courier New" w:cs="Courier New"/>
        </w:rPr>
        <w:t>4.1.14.  Multi-Layer Traffic Engineering</w:t>
      </w:r>
      <w:commentRangeEnd w:id="126"/>
      <w:r w:rsidR="005127E8">
        <w:rPr>
          <w:rStyle w:val="Marquedecommentaire"/>
          <w:rFonts w:asciiTheme="minorHAnsi" w:hAnsiTheme="minorHAnsi"/>
        </w:rPr>
        <w:commentReference w:id="126"/>
      </w:r>
    </w:p>
    <w:p w14:paraId="39F66F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1DF5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are often arranged as layers.  A layer relationship may</w:t>
      </w:r>
    </w:p>
    <w:p w14:paraId="1E69AD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represent the interaction between technologies (for example, an IP</w:t>
      </w:r>
    </w:p>
    <w:p w14:paraId="572B3C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operated over an optical network), or the relationship</w:t>
      </w:r>
    </w:p>
    <w:p w14:paraId="30BE6F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different network operators (for example, a customer network</w:t>
      </w:r>
    </w:p>
    <w:p w14:paraId="14D599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operated over a service provider's network).  Note that a multi-layer</w:t>
      </w:r>
    </w:p>
    <w:p w14:paraId="615C2F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does not imply the use of multiple technologies, although</w:t>
      </w:r>
    </w:p>
    <w:p w14:paraId="289EF2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some form of encapsulation is often applied.</w:t>
      </w:r>
    </w:p>
    <w:p w14:paraId="74D901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11C7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Multi-layer traffic engineering presents a number of challenges</w:t>
      </w:r>
    </w:p>
    <w:p w14:paraId="7927C5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associated with scalability and confidentiality.  These issues are</w:t>
      </w:r>
    </w:p>
    <w:p w14:paraId="05C3EE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addressed in [RFC7926] which discusses the sharing of information</w:t>
      </w:r>
    </w:p>
    <w:p w14:paraId="48B36C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domains through policy filters, aggregation, abstraction, and</w:t>
      </w:r>
    </w:p>
    <w:p w14:paraId="265FAE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virtualization.  That document also discusses how existing protocols</w:t>
      </w:r>
    </w:p>
    <w:p w14:paraId="3FACEF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support this scenario with special reference to BGP-LS (see</w:t>
      </w:r>
    </w:p>
    <w:p w14:paraId="687731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4.1.12).</w:t>
      </w:r>
    </w:p>
    <w:p w14:paraId="3FB5F2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335BB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5305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030C8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051F5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8F32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32]</w:t>
      </w:r>
    </w:p>
    <w:p w14:paraId="5698F9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5B358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C48C8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31465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6366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PCE (see Section 4.1.13) is also a useful tool for multi-layer</w:t>
      </w:r>
    </w:p>
    <w:p w14:paraId="00508A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as described in [RFC6805] and [RFC8685].  Signaling</w:t>
      </w:r>
    </w:p>
    <w:p w14:paraId="2CD66E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techniques for multi-layer traffic engineering are described in</w:t>
      </w:r>
    </w:p>
    <w:p w14:paraId="3965E4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[RFC6107].</w:t>
      </w:r>
    </w:p>
    <w:p w14:paraId="14F49F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8B55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See also Appendix A.3.1 for a discussion of how the overlay model has</w:t>
      </w:r>
    </w:p>
    <w:p w14:paraId="0769FB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been important in the development of traffic engineering.</w:t>
      </w:r>
    </w:p>
    <w:p w14:paraId="07DA37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8945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4.1.15.  Application-Layer Traffic Optimization</w:t>
      </w:r>
    </w:p>
    <w:p w14:paraId="022E55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9A12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describes various TE mechanisms available in the</w:t>
      </w:r>
    </w:p>
    <w:p w14:paraId="1FB4A4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network.  However, distributed applications in general and, in</w:t>
      </w:r>
    </w:p>
    <w:p w14:paraId="702999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particular, bandwidth-greedy P2P applications that are used, for</w:t>
      </w:r>
    </w:p>
    <w:p w14:paraId="06FE5A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example, for file sharing, cannot directly use those techniques.  As</w:t>
      </w:r>
    </w:p>
    <w:p w14:paraId="66D9A1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 [RFC5693], applications could greatly improve traffic</w:t>
      </w:r>
    </w:p>
    <w:p w14:paraId="4623A0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distribution and quality by cooperating with external services that</w:t>
      </w:r>
    </w:p>
    <w:p w14:paraId="5FC5F3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aware of the network topology.  Addressing the Application-Layer</w:t>
      </w:r>
    </w:p>
    <w:p w14:paraId="482BFA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Optimization (ALTO) problem means, on the one hand, deploying</w:t>
      </w:r>
    </w:p>
    <w:p w14:paraId="5A27A9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ALTO service to provide applications with information regarding</w:t>
      </w:r>
    </w:p>
    <w:p w14:paraId="3EAA8A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underlying network (e.g., basic network location structure and</w:t>
      </w:r>
    </w:p>
    <w:p w14:paraId="2FA32A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preferences of network paths) and, on the other hand, enhancing</w:t>
      </w:r>
    </w:p>
    <w:p w14:paraId="21AF11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applications in order to use such information to perform better-than-</w:t>
      </w:r>
    </w:p>
    <w:p w14:paraId="54330F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random selection of the endpoints with which they establish</w:t>
      </w:r>
    </w:p>
    <w:p w14:paraId="45F293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connections.</w:t>
      </w:r>
    </w:p>
    <w:p w14:paraId="0609CAA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B09F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basic function of ALTO is based on abstract maps of a network.</w:t>
      </w:r>
    </w:p>
    <w:p w14:paraId="52E386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maps provide a simplified view, yet enough information about a</w:t>
      </w:r>
    </w:p>
    <w:p w14:paraId="7DA811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for applications to effectively utilize them.  Additional</w:t>
      </w:r>
    </w:p>
    <w:p w14:paraId="33AAE3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 are built on top of the maps.  [RFC7285] describes a</w:t>
      </w:r>
    </w:p>
    <w:p w14:paraId="3DF0F1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 implementing the ALTO services as an information-publishing</w:t>
      </w:r>
    </w:p>
    <w:p w14:paraId="5F7A36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interface that allows a network to publish its network information</w:t>
      </w:r>
    </w:p>
    <w:p w14:paraId="6E7B10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such as network locations, costs between them at configurable</w:t>
      </w:r>
    </w:p>
    <w:p w14:paraId="023555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granularities, and end-host properties to network applications.  The</w:t>
      </w:r>
    </w:p>
    <w:p w14:paraId="532B1A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published by the ALTO Protocol should benefit both the</w:t>
      </w:r>
    </w:p>
    <w:p w14:paraId="37B03ACA" w14:textId="0265DEFE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and the applications.  The ALTO Protocol uses a REST</w:t>
      </w:r>
      <w:del w:id="127" w:author="BOUCADAIR Mohamed TGI/OLN" w:date="2021-05-03T16:31:00Z">
        <w:r w:rsidRPr="00920B97" w:rsidDel="00D3212D">
          <w:rPr>
            <w:rFonts w:ascii="Courier New" w:hAnsi="Courier New" w:cs="Courier New"/>
          </w:rPr>
          <w:delText>-</w:delText>
        </w:r>
      </w:del>
      <w:r w:rsidRPr="00920B97">
        <w:rPr>
          <w:rFonts w:ascii="Courier New" w:hAnsi="Courier New" w:cs="Courier New"/>
        </w:rPr>
        <w:t>ful</w:t>
      </w:r>
    </w:p>
    <w:p w14:paraId="7ECC1B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design and encodes its requests and responses using JSON [RFC8259]</w:t>
      </w:r>
    </w:p>
    <w:p w14:paraId="77502E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 a modular design by dividing ALTO information publication into</w:t>
      </w:r>
    </w:p>
    <w:p w14:paraId="5A1491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ALTO services (e.g., the Map service, the Map-Filtering</w:t>
      </w:r>
    </w:p>
    <w:p w14:paraId="620EAF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Service, the Endpoint Property Service, and the Endpoint Cost</w:t>
      </w:r>
    </w:p>
    <w:p w14:paraId="686E44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Service).</w:t>
      </w:r>
    </w:p>
    <w:p w14:paraId="69371A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08E2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[RFC8189] defines a new service that allows an ALTO Client to</w:t>
      </w:r>
    </w:p>
    <w:p w14:paraId="29D50B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retrieve several cost metrics in a single request for an ALTO</w:t>
      </w:r>
    </w:p>
    <w:p w14:paraId="6D2434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filtered cost map and endpoint cost map.  [RFC8896] extends the ALTO</w:t>
      </w:r>
    </w:p>
    <w:p w14:paraId="20F97D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cost information service so that applications decide not only 'where'</w:t>
      </w:r>
    </w:p>
    <w:p w14:paraId="1E42D8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connect, but also 'when'.  This is useful for applications that</w:t>
      </w:r>
    </w:p>
    <w:p w14:paraId="057760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need to perform bulk data transfer and would like to schedule these</w:t>
      </w:r>
    </w:p>
    <w:p w14:paraId="4FB3EC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transfers during an off-peak hour, for example.</w:t>
      </w:r>
    </w:p>
    <w:p w14:paraId="44861E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5019A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F558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61C2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33]</w:t>
      </w:r>
    </w:p>
    <w:p w14:paraId="7F672E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47D54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7146E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E267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9918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-alto-performance-metrics] introducing network performance</w:t>
      </w:r>
    </w:p>
    <w:p w14:paraId="51591C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metrics, including network delay, jitter, packet loss rate, hop</w:t>
      </w:r>
    </w:p>
    <w:p w14:paraId="629FC0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count, and bandwidth.  The ALTO server may derive and aggregate such</w:t>
      </w:r>
    </w:p>
    <w:p w14:paraId="259AFC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metrics from BGP-LS (see Section 4.1.12) or IGP-TE (see</w:t>
      </w:r>
    </w:p>
    <w:p w14:paraId="45E1D2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4.1.11), or management tools, and then expose the information</w:t>
      </w:r>
    </w:p>
    <w:p w14:paraId="035B9D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allow applications to determine 'where' to connect based on</w:t>
      </w:r>
    </w:p>
    <w:p w14:paraId="6CB408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performance criteria.  ALTO WG is evaluating the use of</w:t>
      </w:r>
    </w:p>
    <w:p w14:paraId="51B76B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TE properties while making application decisions for new use-</w:t>
      </w:r>
    </w:p>
    <w:p w14:paraId="049937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cases such as Edge computing and Datacenter interconnect.</w:t>
      </w:r>
    </w:p>
    <w:p w14:paraId="04E9B8B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611B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4.1.16.  Segment Routing with MPLS Encapsulation (SR-MPLS)</w:t>
      </w:r>
    </w:p>
    <w:p w14:paraId="49718C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17CF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Segment Routing (SR) [RFC8402] leverages the source routing and</w:t>
      </w:r>
    </w:p>
    <w:p w14:paraId="407F70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tunneling paradigms.  The path a packet takes is defined at the</w:t>
      </w:r>
    </w:p>
    <w:p w14:paraId="741D47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ingress and the packet is tunneled to the egress.  A node steers a</w:t>
      </w:r>
    </w:p>
    <w:p w14:paraId="225024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 through a controlled set of instructions, called segments, by</w:t>
      </w:r>
    </w:p>
    <w:p w14:paraId="779528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prepending the packet with an SR header: a label stack in MPLS case.</w:t>
      </w:r>
    </w:p>
    <w:p w14:paraId="304472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D8DE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segment can represent any instruction, topological or service-</w:t>
      </w:r>
    </w:p>
    <w:p w14:paraId="36D8E2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based, thanks to the MPLS architecture [RFC3031].  Labels can be</w:t>
      </w:r>
    </w:p>
    <w:p w14:paraId="396E3F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looked up in a global context (platform wide) as well as in some</w:t>
      </w:r>
    </w:p>
    <w:p w14:paraId="557492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other context (see "context labels" in Section 3 of [RFC5331]).</w:t>
      </w:r>
    </w:p>
    <w:p w14:paraId="742944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41A6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28"/>
      <w:r w:rsidRPr="00920B97">
        <w:rPr>
          <w:rFonts w:ascii="Courier New" w:hAnsi="Courier New" w:cs="Courier New"/>
        </w:rPr>
        <w:t>4.1.16.1.  Base Segment Routing Identifier Types</w:t>
      </w:r>
      <w:commentRangeEnd w:id="128"/>
      <w:r w:rsidR="00D3212D">
        <w:rPr>
          <w:rStyle w:val="Marquedecommentaire"/>
          <w:rFonts w:asciiTheme="minorHAnsi" w:hAnsiTheme="minorHAnsi"/>
        </w:rPr>
        <w:commentReference w:id="128"/>
      </w:r>
    </w:p>
    <w:p w14:paraId="67A6B6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B1EA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Segments are identified by Segment Identifiers (SIDs).  There are</w:t>
      </w:r>
    </w:p>
    <w:p w14:paraId="218903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four types of SID that are relevant for traffic engineering.</w:t>
      </w:r>
    </w:p>
    <w:p w14:paraId="2062AC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753F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Prefix SID:  Uses the SR Global Block (SRGB), must be unique within</w:t>
      </w:r>
    </w:p>
    <w:p w14:paraId="2115C2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routing domain SRGB, and is advertised by an IGP.  The Prefix-</w:t>
      </w:r>
    </w:p>
    <w:p w14:paraId="5ACCB9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SID can be configured as an absolute value or an index.</w:t>
      </w:r>
    </w:p>
    <w:p w14:paraId="7AFB0A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D9E0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Node SID:  A Prefix SID with the 'N' (node) bit set.  It is</w:t>
      </w:r>
    </w:p>
    <w:p w14:paraId="408243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associated with a host prefix (/32 or /128) that identifies the</w:t>
      </w:r>
    </w:p>
    <w:p w14:paraId="606A4A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node.  More than 1 Node SID can be configured per node.</w:t>
      </w:r>
    </w:p>
    <w:p w14:paraId="68A647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2346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Adjacency SID:  Locally significant by default, an Adjacency SID can</w:t>
      </w:r>
    </w:p>
    <w:p w14:paraId="3A6543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 made globally significant through use of the 'L' flag.  It</w:t>
      </w:r>
    </w:p>
    <w:p w14:paraId="59D0B9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identifies a unidirectional adjacency.  In most implementations</w:t>
      </w:r>
    </w:p>
    <w:p w14:paraId="377B5E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Adjacency SIDs are automatically allocated for each adjacency.</w:t>
      </w:r>
    </w:p>
    <w:p w14:paraId="12DB7A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They are always encoded as an absolute (not indexed) value.</w:t>
      </w:r>
    </w:p>
    <w:p w14:paraId="08E7B1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8115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Binding SID:  A Binding SID has two purposes:</w:t>
      </w:r>
    </w:p>
    <w:p w14:paraId="6218E89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9F55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1.  </w:t>
      </w:r>
      <w:commentRangeStart w:id="129"/>
      <w:r w:rsidRPr="00920B97">
        <w:rPr>
          <w:rFonts w:ascii="Courier New" w:hAnsi="Courier New" w:cs="Courier New"/>
        </w:rPr>
        <w:t>Mapping Server in ISIS</w:t>
      </w:r>
      <w:commentRangeEnd w:id="129"/>
      <w:r w:rsidR="005127E8">
        <w:rPr>
          <w:rStyle w:val="Marquedecommentaire"/>
          <w:rFonts w:asciiTheme="minorHAnsi" w:hAnsiTheme="minorHAnsi"/>
        </w:rPr>
        <w:commentReference w:id="129"/>
      </w:r>
    </w:p>
    <w:p w14:paraId="2BA694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9BFD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The SID/Label Binding TLV is used to advertise the mappings</w:t>
      </w:r>
    </w:p>
    <w:p w14:paraId="6B6421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of prefixes to SIDs/Labels.  This functionality is called</w:t>
      </w:r>
    </w:p>
    <w:p w14:paraId="7B76380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4FF7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CB42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B7CD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34]</w:t>
      </w:r>
    </w:p>
    <w:p w14:paraId="4155D8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5586E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C91EF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902F3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7023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the Segment Routing Mapping Server (SRMS).  The behavior of</w:t>
      </w:r>
    </w:p>
    <w:p w14:paraId="741398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the SRMS is defined in [RFC8661]</w:t>
      </w:r>
    </w:p>
    <w:p w14:paraId="2EC980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4A0E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  Cross-connect (label to FEC mapping)</w:t>
      </w:r>
    </w:p>
    <w:p w14:paraId="4B13DE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4F24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This is fundamental for multi-domain/multi-layer operation.</w:t>
      </w:r>
    </w:p>
    <w:p w14:paraId="7B302F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The Binding SID identifies a new path available at the</w:t>
      </w:r>
    </w:p>
    <w:p w14:paraId="028CF5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anchor point.  It is always local to the originator, must</w:t>
      </w:r>
    </w:p>
    <w:p w14:paraId="74B9F5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not be present at the top of the stack, and must be looked</w:t>
      </w:r>
    </w:p>
    <w:p w14:paraId="1D022D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up in the context of the Node SID.  It could be provisioned</w:t>
      </w:r>
    </w:p>
    <w:p w14:paraId="273FE272" w14:textId="77777777" w:rsidR="000756E3" w:rsidRPr="00920B97" w:rsidRDefault="00AF7D61" w:rsidP="000756E3">
      <w:pPr>
        <w:pStyle w:val="Textebrut"/>
        <w:rPr>
          <w:ins w:id="130" w:author="BOUCADAIR Mohamed TGI/OLN" w:date="2021-05-03T16:28:00Z"/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through </w:t>
      </w:r>
    </w:p>
    <w:p w14:paraId="05E3820B" w14:textId="77777777" w:rsidR="000756E3" w:rsidRPr="00920B97" w:rsidRDefault="000756E3" w:rsidP="000756E3">
      <w:pPr>
        <w:pStyle w:val="Textebrut"/>
        <w:rPr>
          <w:ins w:id="131" w:author="BOUCADAIR Mohamed TGI/OLN" w:date="2021-05-03T16:28:00Z"/>
          <w:rFonts w:ascii="Courier New" w:hAnsi="Courier New" w:cs="Courier New"/>
        </w:rPr>
      </w:pPr>
      <w:ins w:id="132" w:author="BOUCADAIR Mohamed TGI/OLN" w:date="2021-05-03T16:28:00Z">
        <w:r w:rsidRPr="00920B97">
          <w:rPr>
            <w:rFonts w:ascii="Courier New" w:hAnsi="Courier New" w:cs="Courier New"/>
          </w:rPr>
          <w:t>Network Configuration Protocol</w:t>
        </w:r>
      </w:ins>
    </w:p>
    <w:p w14:paraId="77AADAA9" w14:textId="0400A17D" w:rsidR="00B32715" w:rsidRPr="00920B97" w:rsidRDefault="000756E3" w:rsidP="000756E3">
      <w:pPr>
        <w:pStyle w:val="Textebrut"/>
        <w:rPr>
          <w:rFonts w:ascii="Courier New" w:hAnsi="Courier New" w:cs="Courier New"/>
        </w:rPr>
      </w:pPr>
      <w:ins w:id="133" w:author="BOUCADAIR Mohamed TGI/OLN" w:date="2021-05-03T16:28:00Z">
        <w:r w:rsidRPr="00920B97">
          <w:rPr>
            <w:rFonts w:ascii="Courier New" w:hAnsi="Courier New" w:cs="Courier New"/>
          </w:rPr>
          <w:t xml:space="preserve">   (NETCONF) [RFC6241] or the RESTCONF Protocol [RFC8040]</w:t>
        </w:r>
      </w:ins>
      <w:del w:id="134" w:author="BOUCADAIR Mohamed TGI/OLN" w:date="2021-04-08T12:20:00Z">
        <w:r w:rsidR="00AF7D61" w:rsidRPr="00920B97" w:rsidDel="00B07174">
          <w:rPr>
            <w:rFonts w:ascii="Courier New" w:hAnsi="Courier New" w:cs="Courier New"/>
          </w:rPr>
          <w:delText>Netconf</w:delText>
        </w:r>
      </w:del>
      <w:del w:id="135" w:author="BOUCADAIR Mohamed TGI/OLN" w:date="2021-05-03T16:28:00Z">
        <w:r w:rsidR="00AF7D61" w:rsidRPr="00920B97" w:rsidDel="000756E3">
          <w:rPr>
            <w:rFonts w:ascii="Courier New" w:hAnsi="Courier New" w:cs="Courier New"/>
          </w:rPr>
          <w:delText>/</w:delText>
        </w:r>
      </w:del>
      <w:del w:id="136" w:author="BOUCADAIR Mohamed TGI/OLN" w:date="2021-04-08T12:20:00Z">
        <w:r w:rsidR="00AF7D61" w:rsidRPr="00920B97" w:rsidDel="00B07174">
          <w:rPr>
            <w:rFonts w:ascii="Courier New" w:hAnsi="Courier New" w:cs="Courier New"/>
          </w:rPr>
          <w:delText>Restconf</w:delText>
        </w:r>
      </w:del>
      <w:r w:rsidR="00AF7D61" w:rsidRPr="00920B97">
        <w:rPr>
          <w:rFonts w:ascii="Courier New" w:hAnsi="Courier New" w:cs="Courier New"/>
        </w:rPr>
        <w:t>, PCEP, BGP, or the CLI.</w:t>
      </w:r>
    </w:p>
    <w:p w14:paraId="709375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0F0C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4.1.16.2.  Segment Routing Policy</w:t>
      </w:r>
    </w:p>
    <w:p w14:paraId="304E789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74E3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SR Policy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-spring-segment-routing-policy] is an evolution of</w:t>
      </w:r>
    </w:p>
    <w:p w14:paraId="185679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Segment Routing to enhance the TE capabilities.  It is a framework</w:t>
      </w:r>
    </w:p>
    <w:p w14:paraId="48731E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enables instantiation of an ordered list of segments on a node</w:t>
      </w:r>
    </w:p>
    <w:p w14:paraId="0377DA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implementing a source routing policy with a specific intent for</w:t>
      </w:r>
    </w:p>
    <w:p w14:paraId="280062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steering from that node.</w:t>
      </w:r>
    </w:p>
    <w:p w14:paraId="31CBA3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435B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SR Policy is identified through the tuple &lt;headend, color,</w:t>
      </w:r>
    </w:p>
    <w:p w14:paraId="6F0A77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endpoint&gt;.  The headend is the IP address of the node where the</w:t>
      </w:r>
    </w:p>
    <w:p w14:paraId="7F86AE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policy is instantiated.  The endpoint is the IP address of the</w:t>
      </w:r>
    </w:p>
    <w:p w14:paraId="6CECD0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destination of the policy.  The color is an index that associates the</w:t>
      </w:r>
    </w:p>
    <w:p w14:paraId="5403E8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SR Policy with an intent (e.g., low-latency).</w:t>
      </w:r>
    </w:p>
    <w:p w14:paraId="35086F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B6C4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headend node is notified of SR Policies and associated SR paths</w:t>
      </w:r>
    </w:p>
    <w:p w14:paraId="41A99D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via configuration or by a extensions to protocols such as PCEP</w:t>
      </w:r>
    </w:p>
    <w:p w14:paraId="231D88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[RFC8664] or BGP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idr</w:t>
      </w:r>
      <w:proofErr w:type="spellEnd"/>
      <w:r w:rsidRPr="00920B97">
        <w:rPr>
          <w:rFonts w:ascii="Courier New" w:hAnsi="Courier New" w:cs="Courier New"/>
        </w:rPr>
        <w:t>-segment-routing-</w:t>
      </w:r>
      <w:proofErr w:type="spellStart"/>
      <w:r w:rsidRPr="00920B97">
        <w:rPr>
          <w:rFonts w:ascii="Courier New" w:hAnsi="Courier New" w:cs="Courier New"/>
        </w:rPr>
        <w:t>te</w:t>
      </w:r>
      <w:proofErr w:type="spellEnd"/>
      <w:r w:rsidRPr="00920B97">
        <w:rPr>
          <w:rFonts w:ascii="Courier New" w:hAnsi="Courier New" w:cs="Courier New"/>
        </w:rPr>
        <w:t>-policy].  Each SR</w:t>
      </w:r>
    </w:p>
    <w:p w14:paraId="3F0BC3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consists of a Segment-List (an SR source-routed path), and the</w:t>
      </w:r>
    </w:p>
    <w:p w14:paraId="414542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headend uses the endpoint and color parameters to classify packets to</w:t>
      </w:r>
    </w:p>
    <w:p w14:paraId="191D9D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match the SR policy and so determine along which path to forward</w:t>
      </w:r>
    </w:p>
    <w:p w14:paraId="204279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them.  If an SR Policy is associated with a set of SR paths, each is</w:t>
      </w:r>
    </w:p>
    <w:p w14:paraId="3147A2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associated with a weight for weighted load balancing.  Furthermore,</w:t>
      </w:r>
    </w:p>
    <w:p w14:paraId="24352A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SR Policies may be associated with a set of SR paths to</w:t>
      </w:r>
    </w:p>
    <w:p w14:paraId="26B26A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allow multiple traffic flows to be placed on the same paths.</w:t>
      </w:r>
    </w:p>
    <w:p w14:paraId="25BB69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DD31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SR Binding SID (BSID) are also be associated with each candidate</w:t>
      </w:r>
    </w:p>
    <w:p w14:paraId="3DBA1C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associated with an SR Policy, or with the SR Policy itself.  The</w:t>
      </w:r>
    </w:p>
    <w:p w14:paraId="27D177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headend node installs a BSID-keyed entry in the forwarding plane and</w:t>
      </w:r>
    </w:p>
    <w:p w14:paraId="29D9D6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assigns it the action of steering packets that match the entry to the</w:t>
      </w:r>
    </w:p>
    <w:p w14:paraId="25191C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selected path of the SR Policy.  This steering can be done in various</w:t>
      </w:r>
    </w:p>
    <w:p w14:paraId="4F59A3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ways:</w:t>
      </w:r>
    </w:p>
    <w:p w14:paraId="3CED48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11F1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SID Steering: Incoming packets have an active SID matching a local</w:t>
      </w:r>
    </w:p>
    <w:p w14:paraId="2966B4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BSID at the headend.</w:t>
      </w:r>
    </w:p>
    <w:p w14:paraId="6417AEB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95C2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5088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8A789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41520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F3FB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35]</w:t>
      </w:r>
    </w:p>
    <w:p w14:paraId="78F32A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3A864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E2112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DEB3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9D28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Per-destination Steering: Incoming packets match a BGP/Service</w:t>
      </w:r>
    </w:p>
    <w:p w14:paraId="0715BC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route which indicates an SR Policy.</w:t>
      </w:r>
    </w:p>
    <w:p w14:paraId="67E3110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D1215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Per-flow Steering: Incoming packets match a forwarding array (for</w:t>
      </w:r>
    </w:p>
    <w:p w14:paraId="09E149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example, the classic 5-tuple) which indicates an SR Policies.</w:t>
      </w:r>
    </w:p>
    <w:p w14:paraId="22DF938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2A58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Policy-based Steering: Incoming packets match a routing policy</w:t>
      </w:r>
    </w:p>
    <w:p w14:paraId="5188D6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which directs them to an SR Policy.</w:t>
      </w:r>
    </w:p>
    <w:p w14:paraId="098ACD0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E7A1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4.1.17.  Network Virtualization and Abstraction</w:t>
      </w:r>
    </w:p>
    <w:p w14:paraId="4D2EEBD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1B0D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of the main drivers for Software Defined Networking (SDN)</w:t>
      </w:r>
    </w:p>
    <w:p w14:paraId="54EC16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[RFC7149] is a decoupling of the network control plane from the data</w:t>
      </w:r>
    </w:p>
    <w:p w14:paraId="0037A2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plane.  This separation has been achieved for TE networks with the</w:t>
      </w:r>
    </w:p>
    <w:p w14:paraId="715038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development of MPLS/GMPLS (see Section 4.1.6 and Section 4.1.7) and</w:t>
      </w:r>
    </w:p>
    <w:p w14:paraId="2D9CB1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Path Computation Element (PCE) (Section 4.1.13).  One of the</w:t>
      </w:r>
    </w:p>
    <w:p w14:paraId="6F554E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advantages of SDN is its logically centralized control regime that</w:t>
      </w:r>
    </w:p>
    <w:p w14:paraId="36B59A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allows a global view of the underlying networks.  Centralized control</w:t>
      </w:r>
    </w:p>
    <w:p w14:paraId="6FEE52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SDN helps improve network resource utilization compared with</w:t>
      </w:r>
    </w:p>
    <w:p w14:paraId="24DEAA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distributed network control.</w:t>
      </w:r>
    </w:p>
    <w:p w14:paraId="0D3244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8094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Abstraction and Control of TE Networks (ACTN) [RFC8453] defines a</w:t>
      </w:r>
    </w:p>
    <w:p w14:paraId="4BBFB1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hierarchical SDN architecture which describes the functional entities</w:t>
      </w:r>
    </w:p>
    <w:p w14:paraId="140B0F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methods for the coordination of resources across multiple</w:t>
      </w:r>
    </w:p>
    <w:p w14:paraId="075E21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domains, to provide end-to-end traffic engineered services.  ACTN</w:t>
      </w:r>
    </w:p>
    <w:p w14:paraId="4129A5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facilitates end-to-end connections and provides them to the user.</w:t>
      </w:r>
    </w:p>
    <w:p w14:paraId="75D19A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ACTN is focused on:</w:t>
      </w:r>
    </w:p>
    <w:p w14:paraId="052D682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0219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Abstraction of the underlying network resources and how they are</w:t>
      </w:r>
    </w:p>
    <w:p w14:paraId="7D975D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provided to higher-layer applications and customers.</w:t>
      </w:r>
    </w:p>
    <w:p w14:paraId="32DF09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86DD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Virtualization of underlying resources for use by the customer,</w:t>
      </w:r>
    </w:p>
    <w:p w14:paraId="1DE0D9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application, or service.  The creation of a virtualized</w:t>
      </w:r>
    </w:p>
    <w:p w14:paraId="5601F3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environment allows operators to view and control multi-domain</w:t>
      </w:r>
    </w:p>
    <w:p w14:paraId="23ED2B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networks as a single virtualized network.</w:t>
      </w:r>
    </w:p>
    <w:p w14:paraId="5CA411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38A4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Presentation to customers of networks as a virtual network via</w:t>
      </w:r>
    </w:p>
    <w:p w14:paraId="21068B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open and programmable interfaces.</w:t>
      </w:r>
    </w:p>
    <w:p w14:paraId="1321C5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A854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ACTN managed infrastructure is built from traffic engineered</w:t>
      </w:r>
    </w:p>
    <w:p w14:paraId="01C1CB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resources, which may include statistical packet bandwidth,</w:t>
      </w:r>
    </w:p>
    <w:p w14:paraId="02B4FC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physical forwarding plane sources (such as wavelengths and time</w:t>
      </w:r>
    </w:p>
    <w:p w14:paraId="743A14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slots), forwarding and cross-connect capabilities.  The type of</w:t>
      </w:r>
    </w:p>
    <w:p w14:paraId="733FA2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virtualization seen in ACTN allows customers and applications</w:t>
      </w:r>
    </w:p>
    <w:p w14:paraId="6B45EA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(tenants) to utilize and independently control allocated virtual</w:t>
      </w:r>
    </w:p>
    <w:p w14:paraId="7451CD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resources as if resources as if they were physically their</w:t>
      </w:r>
    </w:p>
    <w:p w14:paraId="0157C7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own resource.  The ACTN network is "sliced", with tenants being given</w:t>
      </w:r>
    </w:p>
    <w:p w14:paraId="1F9B2D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239A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DA24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B44C2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DAD2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36]</w:t>
      </w:r>
    </w:p>
    <w:p w14:paraId="0AC260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DEDFC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DF6A49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143E6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AA7B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different partial and abstracted topology view of the physical</w:t>
      </w:r>
    </w:p>
    <w:p w14:paraId="785E98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underlying network.</w:t>
      </w:r>
    </w:p>
    <w:p w14:paraId="6010A16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0C26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37"/>
      <w:r w:rsidRPr="00920B97">
        <w:rPr>
          <w:rFonts w:ascii="Courier New" w:hAnsi="Courier New" w:cs="Courier New"/>
        </w:rPr>
        <w:t>4.1.18.  Network Slicing</w:t>
      </w:r>
      <w:commentRangeEnd w:id="137"/>
      <w:r w:rsidR="000756E3">
        <w:rPr>
          <w:rStyle w:val="Marquedecommentaire"/>
          <w:rFonts w:asciiTheme="minorHAnsi" w:hAnsiTheme="minorHAnsi"/>
        </w:rPr>
        <w:commentReference w:id="137"/>
      </w:r>
    </w:p>
    <w:p w14:paraId="6222B7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F56A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IETF Network Slice is a logical network topology connecting a</w:t>
      </w:r>
    </w:p>
    <w:p w14:paraId="29FF39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number of endpoints using a set of shared or dedicated network</w:t>
      </w:r>
    </w:p>
    <w:p w14:paraId="3F4E90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 [I-</w:t>
      </w:r>
      <w:proofErr w:type="spellStart"/>
      <w:r w:rsidRPr="00920B97">
        <w:rPr>
          <w:rFonts w:ascii="Courier New" w:hAnsi="Courier New" w:cs="Courier New"/>
        </w:rPr>
        <w:t>D.nsdt</w:t>
      </w:r>
      <w:proofErr w:type="spellEnd"/>
      <w:r w:rsidRPr="00920B97">
        <w:rPr>
          <w:rFonts w:ascii="Courier New" w:hAnsi="Courier New" w:cs="Courier New"/>
        </w:rPr>
        <w:t>-teas-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-network-slice-definition].  The</w:t>
      </w:r>
    </w:p>
    <w:p w14:paraId="43FE58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 are used to satisfy specific Service Level Objectives</w:t>
      </w:r>
    </w:p>
    <w:p w14:paraId="0F9069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(SLOs) specified by the consumer.</w:t>
      </w:r>
    </w:p>
    <w:p w14:paraId="322C80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5944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IETF Network Slices are created and managed within the scope of one</w:t>
      </w:r>
    </w:p>
    <w:p w14:paraId="2B9595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more network technologies (e.g., IP, MPLS, optical).  They are</w:t>
      </w:r>
    </w:p>
    <w:p w14:paraId="248C68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intended to enable a diverse set of applications that have different</w:t>
      </w:r>
    </w:p>
    <w:p w14:paraId="398D5C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 to coexist on the same network infrastructure.  IETF</w:t>
      </w:r>
    </w:p>
    <w:p w14:paraId="7F153B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Slices are defined such that they are independent of the</w:t>
      </w:r>
    </w:p>
    <w:p w14:paraId="6C8E11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underlying infrastructure connectivity and technologies used.  This</w:t>
      </w:r>
    </w:p>
    <w:p w14:paraId="2153E7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to allow an IETF Network Slice consumer to describe their network</w:t>
      </w:r>
    </w:p>
    <w:p w14:paraId="2AF090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connectivity and relevant objectives in a common format, independent</w:t>
      </w:r>
    </w:p>
    <w:p w14:paraId="69EF96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 underlying technologies used.</w:t>
      </w:r>
    </w:p>
    <w:p w14:paraId="275E8C4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37A2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IETF Network Slice is a well-defined composite of a set of</w:t>
      </w:r>
    </w:p>
    <w:p w14:paraId="7E7088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endpoints, the connectivity requirements between subsets of these</w:t>
      </w:r>
    </w:p>
    <w:p w14:paraId="3E42AB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endpoints, and associated service requirements.  The service</w:t>
      </w:r>
    </w:p>
    <w:p w14:paraId="1EC64D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 are expressed in terms of quantifiable characteristics</w:t>
      </w:r>
    </w:p>
    <w:p w14:paraId="388B0E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service level objectives (SLOs).  SLOs along with terms Service</w:t>
      </w:r>
    </w:p>
    <w:p w14:paraId="49C131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Level Indicator (SLI) and Service Level Agreement (SLA) are used to</w:t>
      </w:r>
    </w:p>
    <w:p w14:paraId="138BD7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 the performance of a service at different levels</w:t>
      </w:r>
    </w:p>
    <w:p w14:paraId="76E720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D.nsdt</w:t>
      </w:r>
      <w:proofErr w:type="spellEnd"/>
      <w:r w:rsidRPr="00920B97">
        <w:rPr>
          <w:rFonts w:ascii="Courier New" w:hAnsi="Courier New" w:cs="Courier New"/>
        </w:rPr>
        <w:t>-teas-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-network-slice-definition].</w:t>
      </w:r>
    </w:p>
    <w:p w14:paraId="1BD7797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5B9A7B" w14:textId="67A9773C" w:rsidR="00B32715" w:rsidRPr="00920B97" w:rsidDel="000756E3" w:rsidRDefault="00AF7D61" w:rsidP="00920B97">
      <w:pPr>
        <w:pStyle w:val="Textebrut"/>
        <w:rPr>
          <w:del w:id="138" w:author="BOUCADAIR Mohamed TGI/OLN" w:date="2021-05-03T16:26:00Z"/>
          <w:rFonts w:ascii="Courier New" w:hAnsi="Courier New" w:cs="Courier New"/>
        </w:rPr>
      </w:pPr>
      <w:del w:id="139" w:author="BOUCADAIR Mohamed TGI/OLN" w:date="2021-05-03T16:26:00Z">
        <w:r w:rsidRPr="00920B97" w:rsidDel="000756E3">
          <w:rPr>
            <w:rFonts w:ascii="Courier New" w:hAnsi="Courier New" w:cs="Courier New"/>
          </w:rPr>
          <w:delText xml:space="preserve">   The concept of an IETF network slice is consistent with an enhanced</w:delText>
        </w:r>
      </w:del>
    </w:p>
    <w:p w14:paraId="394228C4" w14:textId="55B4175B" w:rsidR="00B32715" w:rsidRPr="000756E3" w:rsidDel="000756E3" w:rsidRDefault="00AF7D61" w:rsidP="00920B97">
      <w:pPr>
        <w:pStyle w:val="Textebrut"/>
        <w:rPr>
          <w:del w:id="140" w:author="BOUCADAIR Mohamed TGI/OLN" w:date="2021-05-03T16:26:00Z"/>
          <w:rFonts w:ascii="Courier New" w:hAnsi="Courier New" w:cs="Courier New"/>
        </w:rPr>
      </w:pPr>
      <w:del w:id="141" w:author="BOUCADAIR Mohamed TGI/OLN" w:date="2021-05-03T16:26:00Z">
        <w:r w:rsidRPr="00920B97" w:rsidDel="000756E3">
          <w:rPr>
            <w:rFonts w:ascii="Courier New" w:hAnsi="Courier New" w:cs="Courier New"/>
          </w:rPr>
          <w:delText xml:space="preserve">   VPN (VPN+) [I-D.ietf-teas-enhanced-vpn].  </w:delText>
        </w:r>
        <w:r w:rsidRPr="000756E3" w:rsidDel="000756E3">
          <w:rPr>
            <w:rFonts w:ascii="Courier New" w:hAnsi="Courier New" w:cs="Courier New"/>
          </w:rPr>
          <w:delText>That is, from a consumer's</w:delText>
        </w:r>
      </w:del>
    </w:p>
    <w:p w14:paraId="3A22B701" w14:textId="4A9D23F8" w:rsidR="00B32715" w:rsidRPr="000756E3" w:rsidDel="000756E3" w:rsidRDefault="00AF7D61" w:rsidP="00920B97">
      <w:pPr>
        <w:pStyle w:val="Textebrut"/>
        <w:rPr>
          <w:del w:id="142" w:author="BOUCADAIR Mohamed TGI/OLN" w:date="2021-05-03T16:26:00Z"/>
          <w:rFonts w:ascii="Courier New" w:hAnsi="Courier New" w:cs="Courier New"/>
        </w:rPr>
      </w:pPr>
      <w:del w:id="143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perspective it looks like a VPN connectivity matrix with additional</w:delText>
        </w:r>
      </w:del>
    </w:p>
    <w:p w14:paraId="60D365FF" w14:textId="50D3CA35" w:rsidR="00B32715" w:rsidRPr="000756E3" w:rsidDel="000756E3" w:rsidRDefault="00AF7D61" w:rsidP="00920B97">
      <w:pPr>
        <w:pStyle w:val="Textebrut"/>
        <w:rPr>
          <w:del w:id="144" w:author="BOUCADAIR Mohamed TGI/OLN" w:date="2021-05-03T16:26:00Z"/>
          <w:rFonts w:ascii="Courier New" w:hAnsi="Courier New" w:cs="Courier New"/>
        </w:rPr>
      </w:pPr>
      <w:del w:id="145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information about the level of service required between endpoints,</w:delText>
        </w:r>
      </w:del>
    </w:p>
    <w:p w14:paraId="28FCD02A" w14:textId="136A7E05" w:rsidR="00B32715" w:rsidRPr="000756E3" w:rsidDel="000756E3" w:rsidRDefault="00AF7D61" w:rsidP="00920B97">
      <w:pPr>
        <w:pStyle w:val="Textebrut"/>
        <w:rPr>
          <w:del w:id="146" w:author="BOUCADAIR Mohamed TGI/OLN" w:date="2021-05-03T16:26:00Z"/>
          <w:rFonts w:ascii="Courier New" w:hAnsi="Courier New" w:cs="Courier New"/>
        </w:rPr>
      </w:pPr>
      <w:del w:id="147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while from an operator's perspective it looks like a set of routing</w:delText>
        </w:r>
      </w:del>
    </w:p>
    <w:p w14:paraId="05CA9DA6" w14:textId="4D5C67AB" w:rsidR="00B32715" w:rsidRPr="000756E3" w:rsidDel="000756E3" w:rsidRDefault="00AF7D61" w:rsidP="00920B97">
      <w:pPr>
        <w:pStyle w:val="Textebrut"/>
        <w:rPr>
          <w:del w:id="148" w:author="BOUCADAIR Mohamed TGI/OLN" w:date="2021-05-03T16:26:00Z"/>
          <w:rFonts w:ascii="Courier New" w:hAnsi="Courier New" w:cs="Courier New"/>
        </w:rPr>
      </w:pPr>
      <w:del w:id="149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or tunneling instructions with the network resource reservations</w:delText>
        </w:r>
      </w:del>
    </w:p>
    <w:p w14:paraId="490E9A3C" w14:textId="7D54BC0D" w:rsidR="00B32715" w:rsidRPr="000756E3" w:rsidDel="000756E3" w:rsidRDefault="00AF7D61" w:rsidP="00920B97">
      <w:pPr>
        <w:pStyle w:val="Textebrut"/>
        <w:rPr>
          <w:del w:id="150" w:author="BOUCADAIR Mohamed TGI/OLN" w:date="2021-05-03T16:26:00Z"/>
          <w:rFonts w:ascii="Courier New" w:hAnsi="Courier New" w:cs="Courier New"/>
        </w:rPr>
      </w:pPr>
      <w:del w:id="151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necessary to provide the required service levels as specified by the</w:delText>
        </w:r>
      </w:del>
    </w:p>
    <w:p w14:paraId="503FBAB9" w14:textId="62F1CF6D" w:rsidR="00B32715" w:rsidRPr="00920B97" w:rsidDel="000756E3" w:rsidRDefault="00AF7D61" w:rsidP="00920B97">
      <w:pPr>
        <w:pStyle w:val="Textebrut"/>
        <w:rPr>
          <w:del w:id="152" w:author="BOUCADAIR Mohamed TGI/OLN" w:date="2021-05-03T16:26:00Z"/>
          <w:rFonts w:ascii="Courier New" w:hAnsi="Courier New" w:cs="Courier New"/>
        </w:rPr>
      </w:pPr>
      <w:del w:id="153" w:author="BOUCADAIR Mohamed TGI/OLN" w:date="2021-05-03T16:26:00Z">
        <w:r w:rsidRPr="000756E3" w:rsidDel="000756E3">
          <w:rPr>
            <w:rFonts w:ascii="Courier New" w:hAnsi="Courier New" w:cs="Courier New"/>
          </w:rPr>
          <w:delText xml:space="preserve">   SLOs.</w:delText>
        </w:r>
      </w:del>
    </w:p>
    <w:p w14:paraId="37EB3D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A7E4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IETF network slices are not, of </w:t>
      </w:r>
      <w:commentRangeStart w:id="154"/>
      <w:r w:rsidRPr="00920B97">
        <w:rPr>
          <w:rFonts w:ascii="Courier New" w:hAnsi="Courier New" w:cs="Courier New"/>
        </w:rPr>
        <w:t>themselves, TE constructs</w:t>
      </w:r>
      <w:commentRangeEnd w:id="154"/>
      <w:r w:rsidR="000756E3">
        <w:rPr>
          <w:rStyle w:val="Marquedecommentaire"/>
          <w:rFonts w:asciiTheme="minorHAnsi" w:hAnsiTheme="minorHAnsi"/>
        </w:rPr>
        <w:commentReference w:id="154"/>
      </w:r>
      <w:r w:rsidRPr="00920B97">
        <w:rPr>
          <w:rFonts w:ascii="Courier New" w:hAnsi="Courier New" w:cs="Courier New"/>
        </w:rPr>
        <w:t>.  However,</w:t>
      </w:r>
    </w:p>
    <w:p w14:paraId="01FA2B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network operator that offers IETF network slices is likely to use</w:t>
      </w:r>
    </w:p>
    <w:p w14:paraId="756117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many TE tools in order to manage their network and provide the</w:t>
      </w:r>
    </w:p>
    <w:p w14:paraId="28C952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services.</w:t>
      </w:r>
    </w:p>
    <w:p w14:paraId="4E6FE1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28116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2F76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E5CCE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F2CDC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CC270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02FD1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B367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95A3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37]</w:t>
      </w:r>
    </w:p>
    <w:p w14:paraId="73BF08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2AF45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911AD1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29DC4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F4F5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4.1.19.  Deterministic Networking</w:t>
      </w:r>
    </w:p>
    <w:p w14:paraId="3681ABD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A92C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Deterministic Networking (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>) [RFC8655] is an architecture for</w:t>
      </w:r>
    </w:p>
    <w:p w14:paraId="202566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applications with critical timing and reliability requirements.  The</w:t>
      </w:r>
    </w:p>
    <w:p w14:paraId="55E316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layered architecture particularly focuses on developing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</w:p>
    <w:p w14:paraId="03E730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capabilities in the data plane [RFC8938].  The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service</w:t>
      </w:r>
    </w:p>
    <w:p w14:paraId="572DD9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sub-layer provides a set of Packet Replication, Elimination, and</w:t>
      </w:r>
    </w:p>
    <w:p w14:paraId="15074E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Ordering Functions (PREOF) functions to provide end-to-end service</w:t>
      </w:r>
    </w:p>
    <w:p w14:paraId="546D97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assurance.  The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forwarding sub-layer provides corresponding</w:t>
      </w:r>
    </w:p>
    <w:p w14:paraId="0B57ED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forwarding assurance (low packet loss, bounded latency, and in-order</w:t>
      </w:r>
    </w:p>
    <w:p w14:paraId="473834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delivery) functions using resource allocations and explicit route</w:t>
      </w:r>
    </w:p>
    <w:p w14:paraId="524CEB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mechanisms.</w:t>
      </w:r>
    </w:p>
    <w:p w14:paraId="6BFC95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0A4D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separation into two sub-layers allows a greater flexibility to</w:t>
      </w:r>
    </w:p>
    <w:p w14:paraId="2A4A3F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adapt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capability over a number of TE data plane mechanisms</w:t>
      </w:r>
    </w:p>
    <w:p w14:paraId="7D71C0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such as IP, MPLS, and Segment Routing.  More importantly it</w:t>
      </w:r>
    </w:p>
    <w:p w14:paraId="0FFC5D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interconnects IEEE 802.1 Time Sensitive Networking (TSN)</w:t>
      </w:r>
    </w:p>
    <w:p w14:paraId="5FA138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ip</w:t>
      </w:r>
      <w:proofErr w:type="spellEnd"/>
      <w:r w:rsidRPr="00920B97">
        <w:rPr>
          <w:rFonts w:ascii="Courier New" w:hAnsi="Courier New" w:cs="Courier New"/>
        </w:rPr>
        <w:t>-over-</w:t>
      </w:r>
      <w:proofErr w:type="spellStart"/>
      <w:r w:rsidRPr="00920B97">
        <w:rPr>
          <w:rFonts w:ascii="Courier New" w:hAnsi="Courier New" w:cs="Courier New"/>
        </w:rPr>
        <w:t>tsn</w:t>
      </w:r>
      <w:proofErr w:type="spellEnd"/>
      <w:r w:rsidRPr="00920B97">
        <w:rPr>
          <w:rFonts w:ascii="Courier New" w:hAnsi="Courier New" w:cs="Courier New"/>
        </w:rPr>
        <w:t>] deployed in Industry Control and</w:t>
      </w:r>
    </w:p>
    <w:p w14:paraId="471334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Automation Systems (ICAS).</w:t>
      </w:r>
    </w:p>
    <w:p w14:paraId="46C4562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2A8A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can be seen as a specialized branch of TE, since it sets up</w:t>
      </w:r>
    </w:p>
    <w:p w14:paraId="7C1363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explicit optimized paths with allocation of resources as requested.</w:t>
      </w:r>
    </w:p>
    <w:p w14:paraId="0EE0CC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application can express its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attributes or traffic</w:t>
      </w:r>
    </w:p>
    <w:p w14:paraId="6123AD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behavior using any combination of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functions described in sub-</w:t>
      </w:r>
    </w:p>
    <w:p w14:paraId="30D2EA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layers.  They are then distributed and provisioned using well-</w:t>
      </w:r>
    </w:p>
    <w:p w14:paraId="267484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established control and provisioning mechanisms adopted for traffic-</w:t>
      </w:r>
    </w:p>
    <w:p w14:paraId="5F1CBE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engineering.</w:t>
      </w:r>
    </w:p>
    <w:p w14:paraId="6CCB1A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B941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>, a considerable state information is required to maintain</w:t>
      </w:r>
    </w:p>
    <w:p w14:paraId="4C18EB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 flow queuing disciplines and resource reservation for a large</w:t>
      </w:r>
    </w:p>
    <w:p w14:paraId="730F78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number of individual flows.  This can be quite challenging for</w:t>
      </w:r>
    </w:p>
    <w:p w14:paraId="337D49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operations during network events such as faults, change in</w:t>
      </w:r>
    </w:p>
    <w:p w14:paraId="687728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volume or re-provisioning.  Therefore,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recommends</w:t>
      </w:r>
    </w:p>
    <w:p w14:paraId="3E67F5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support for aggregated flows, however, it still requires large amount</w:t>
      </w:r>
    </w:p>
    <w:p w14:paraId="353DB2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control signaling to establish and maintain 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 xml:space="preserve"> flows.</w:t>
      </w:r>
    </w:p>
    <w:p w14:paraId="1B051C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3209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4.1.20.  Network TE State Definition and Presentation</w:t>
      </w:r>
    </w:p>
    <w:p w14:paraId="50A565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2C17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states that are relevant to the traffic engineering need</w:t>
      </w:r>
    </w:p>
    <w:p w14:paraId="5A833D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be stored in the system and presented to the user.  The Traffic</w:t>
      </w:r>
    </w:p>
    <w:p w14:paraId="77CBB0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Database (TED) is a collection of all TE information</w:t>
      </w:r>
    </w:p>
    <w:p w14:paraId="5C4BE9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about all TE nodes and TE links in the network, which is an essential</w:t>
      </w:r>
    </w:p>
    <w:p w14:paraId="6758BC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component of a TE system, such as MPLS-TE [RFC2702] and GMPLS</w:t>
      </w:r>
    </w:p>
    <w:p w14:paraId="523AB6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[RFC3945].  In order to formally define the data in the TED and to</w:t>
      </w:r>
    </w:p>
    <w:p w14:paraId="318098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present the data to the user with high usability, the data modeling</w:t>
      </w:r>
    </w:p>
    <w:p w14:paraId="2D54D6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language YANG [RFC7950] can be used as described in [RFC8795].</w:t>
      </w:r>
    </w:p>
    <w:p w14:paraId="2AAB43D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556D1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47B0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41625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675E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ADCB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38]</w:t>
      </w:r>
    </w:p>
    <w:p w14:paraId="5D546C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AD320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09C2C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6BF61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CDB8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4.1.21.  System Management and Control Interfaces</w:t>
      </w:r>
    </w:p>
    <w:p w14:paraId="093E7E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85F8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traffic engineering control system needs to have a management</w:t>
      </w:r>
    </w:p>
    <w:p w14:paraId="57ADDB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interface that is human-friendly and a control interfaces that is</w:t>
      </w:r>
    </w:p>
    <w:p w14:paraId="43C5C7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programmable for automation.  The Network Configuration Protocol</w:t>
      </w:r>
    </w:p>
    <w:p w14:paraId="1572C5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(NETCONF) [RFC6241] or the RESTCONF Protocol [RFC8040] provide</w:t>
      </w:r>
    </w:p>
    <w:p w14:paraId="6F02F5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programmable interfaces that are also human-friendly.  These</w:t>
      </w:r>
    </w:p>
    <w:p w14:paraId="5F8AC1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protocols use XML or JSON encoded messages.  When message compactness</w:t>
      </w:r>
    </w:p>
    <w:p w14:paraId="693217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 protocol bandwidth consumption needs to be optimized for the</w:t>
      </w:r>
    </w:p>
    <w:p w14:paraId="41B77C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interface, other protocols, such as Group Communication for</w:t>
      </w:r>
    </w:p>
    <w:p w14:paraId="3741E7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Constrained Application Protocol (</w:t>
      </w:r>
      <w:proofErr w:type="spellStart"/>
      <w:r w:rsidRPr="00920B97">
        <w:rPr>
          <w:rFonts w:ascii="Courier New" w:hAnsi="Courier New" w:cs="Courier New"/>
        </w:rPr>
        <w:t>CoAP</w:t>
      </w:r>
      <w:proofErr w:type="spellEnd"/>
      <w:r w:rsidRPr="00920B97">
        <w:rPr>
          <w:rFonts w:ascii="Courier New" w:hAnsi="Courier New" w:cs="Courier New"/>
        </w:rPr>
        <w:t xml:space="preserve">) [RFC7390] or </w:t>
      </w:r>
      <w:proofErr w:type="spellStart"/>
      <w:r w:rsidRPr="00920B97">
        <w:rPr>
          <w:rFonts w:ascii="Courier New" w:hAnsi="Courier New" w:cs="Courier New"/>
        </w:rPr>
        <w:t>gRPC</w:t>
      </w:r>
      <w:proofErr w:type="spellEnd"/>
      <w:r w:rsidRPr="00920B97">
        <w:rPr>
          <w:rFonts w:ascii="Courier New" w:hAnsi="Courier New" w:cs="Courier New"/>
        </w:rPr>
        <w:t>, are</w:t>
      </w:r>
    </w:p>
    <w:p w14:paraId="76541B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available, especially when the protocol messages are encoded in a</w:t>
      </w:r>
    </w:p>
    <w:p w14:paraId="13B351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binary format.  Along with any of these protocols, the data modeling</w:t>
      </w:r>
    </w:p>
    <w:p w14:paraId="615575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language YANG [RFC7950] can be used to formally and precisely define</w:t>
      </w:r>
    </w:p>
    <w:p w14:paraId="26875F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interface data.</w:t>
      </w:r>
    </w:p>
    <w:p w14:paraId="326EFB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C143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Path Computation Element Communication Protocol (PCEP) [RFC5440]</w:t>
      </w:r>
    </w:p>
    <w:p w14:paraId="1F36F8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another protocol that has evolved to be an option for the TE</w:t>
      </w:r>
    </w:p>
    <w:p w14:paraId="1AD72E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system control interface.  The messages of PCEP are TLV-based, not</w:t>
      </w:r>
    </w:p>
    <w:p w14:paraId="4C14DA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defined by a data modeling language such as YANG.</w:t>
      </w:r>
    </w:p>
    <w:p w14:paraId="571CEC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A829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4.2.  Content Distribution</w:t>
      </w:r>
    </w:p>
    <w:p w14:paraId="4D55D3F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B237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Internet is dominated by client-server interactions, principally</w:t>
      </w:r>
    </w:p>
    <w:p w14:paraId="000232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Web traffic although in the future, more sophisticated media servers</w:t>
      </w:r>
    </w:p>
    <w:p w14:paraId="6F4A5C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become dominant.  The location and performance of major</w:t>
      </w:r>
    </w:p>
    <w:p w14:paraId="12D066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servers has a significant impact on the traffic patterns</w:t>
      </w:r>
    </w:p>
    <w:p w14:paraId="5FEFA4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within the Internet as well as on the perception of service quality</w:t>
      </w:r>
    </w:p>
    <w:p w14:paraId="077D26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end users.</w:t>
      </w:r>
    </w:p>
    <w:p w14:paraId="67497A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F513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number of dynamic load balancing techniques have been devised to</w:t>
      </w:r>
    </w:p>
    <w:p w14:paraId="3CFE98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improve the performance of replicated information servers.  These</w:t>
      </w:r>
    </w:p>
    <w:p w14:paraId="0E2D22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techniques can cause spatial traffic characteristics to become more</w:t>
      </w:r>
    </w:p>
    <w:p w14:paraId="74A06E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dynamic in the Internet because information servers can be</w:t>
      </w:r>
    </w:p>
    <w:p w14:paraId="49ACBD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dynamically picked based upon the location of the clients, the</w:t>
      </w:r>
    </w:p>
    <w:p w14:paraId="02E155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location of the servers, the relative utilization of the servers, the</w:t>
      </w:r>
    </w:p>
    <w:p w14:paraId="199E36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relative performance of different networks, and the relative</w:t>
      </w:r>
    </w:p>
    <w:p w14:paraId="65A5B3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of different parts of a network.  This process of</w:t>
      </w:r>
    </w:p>
    <w:p w14:paraId="20DD1B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assignment of distributed servers to clients is called traffic</w:t>
      </w:r>
    </w:p>
    <w:p w14:paraId="5D634F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directing.  It is an application layer function.</w:t>
      </w:r>
    </w:p>
    <w:p w14:paraId="45DCD90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7EAE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directing schemes that allocate servers in multiple</w:t>
      </w:r>
    </w:p>
    <w:p w14:paraId="4AFBE6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geographically dispersed locations to clients may require empirical</w:t>
      </w:r>
    </w:p>
    <w:p w14:paraId="3CC24B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performance statistics to make more effective decisions.  In</w:t>
      </w:r>
    </w:p>
    <w:p w14:paraId="04D7E1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future, network measurement systems may need to provide this type</w:t>
      </w:r>
    </w:p>
    <w:p w14:paraId="68FFDB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information.</w:t>
      </w:r>
    </w:p>
    <w:p w14:paraId="3A98B5B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809A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B0489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DDCDA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266E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5FB7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39]</w:t>
      </w:r>
    </w:p>
    <w:p w14:paraId="3021FD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2FDCE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DE60D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94A42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6981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congestion exists in the network, traffic directing and traffic</w:t>
      </w:r>
    </w:p>
    <w:p w14:paraId="4C8A60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systems should act in a coordinated manner.  This topic</w:t>
      </w:r>
    </w:p>
    <w:p w14:paraId="739ED5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for further study.</w:t>
      </w:r>
    </w:p>
    <w:p w14:paraId="2F773EA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ABAE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issues related to location and replication of information</w:t>
      </w:r>
    </w:p>
    <w:p w14:paraId="31611D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servers, particularly web servers, are important for Internet traffic</w:t>
      </w:r>
    </w:p>
    <w:p w14:paraId="75C795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because these servers contribute a substantial proportion</w:t>
      </w:r>
    </w:p>
    <w:p w14:paraId="04B870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Internet traffic.</w:t>
      </w:r>
    </w:p>
    <w:p w14:paraId="32ADFB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938A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55"/>
      <w:r w:rsidRPr="00920B97">
        <w:rPr>
          <w:rFonts w:ascii="Courier New" w:hAnsi="Courier New" w:cs="Courier New"/>
        </w:rPr>
        <w:t>5.  Taxonomy of Traffic Engineering Systems</w:t>
      </w:r>
      <w:commentRangeEnd w:id="155"/>
      <w:r w:rsidR="00B07174">
        <w:rPr>
          <w:rStyle w:val="Marquedecommentaire"/>
          <w:rFonts w:asciiTheme="minorHAnsi" w:hAnsiTheme="minorHAnsi"/>
        </w:rPr>
        <w:commentReference w:id="155"/>
      </w:r>
    </w:p>
    <w:p w14:paraId="523D93E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60D8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presents a short taxonomy of traffic engineering systems</w:t>
      </w:r>
    </w:p>
    <w:p w14:paraId="6152BB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constructed based on traffic engineering styles and views as listed</w:t>
      </w:r>
    </w:p>
    <w:p w14:paraId="3DF4AB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below and described in greater detail in the following subsections of</w:t>
      </w:r>
    </w:p>
    <w:p w14:paraId="6E5918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document.</w:t>
      </w:r>
    </w:p>
    <w:p w14:paraId="6B09DC7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5BB2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Time-dependent versus State-dependent versus Event-dependent</w:t>
      </w:r>
    </w:p>
    <w:p w14:paraId="7CCE2B7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65DE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Offline versus Online</w:t>
      </w:r>
    </w:p>
    <w:p w14:paraId="3B0D1B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DADE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Centralized versus Distributed</w:t>
      </w:r>
    </w:p>
    <w:p w14:paraId="6783CD5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6867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Local versus Global Information</w:t>
      </w:r>
    </w:p>
    <w:p w14:paraId="2E46661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C770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Prescriptive versus Descriptive</w:t>
      </w:r>
    </w:p>
    <w:p w14:paraId="473A5B0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C35F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Open Loop versus Closed Loop</w:t>
      </w:r>
    </w:p>
    <w:p w14:paraId="762D0B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1B72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Tactical versus Strategic</w:t>
      </w:r>
    </w:p>
    <w:p w14:paraId="6CF995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E185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5.1.  Time-Dependent Versus State-Dependent Versus Event-Dependent</w:t>
      </w:r>
    </w:p>
    <w:p w14:paraId="0FC5107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1609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methodologies can be classified as time-</w:t>
      </w:r>
    </w:p>
    <w:p w14:paraId="666A58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dependent, state-dependent, or event-dependent.  All TE schemes are</w:t>
      </w:r>
    </w:p>
    <w:p w14:paraId="18DFF0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considered to be dynamic in this document.  Static TE implies that no</w:t>
      </w:r>
    </w:p>
    <w:p w14:paraId="621A2C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methodology or algorithm is being applied - it is</w:t>
      </w:r>
    </w:p>
    <w:p w14:paraId="212FC7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feature of network planning, but lacks the reactive and flexible</w:t>
      </w:r>
    </w:p>
    <w:p w14:paraId="41037D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nature of traffic engineering.</w:t>
      </w:r>
    </w:p>
    <w:p w14:paraId="3DE86DA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C411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time-dependent TE, historical information based on periodic</w:t>
      </w:r>
    </w:p>
    <w:p w14:paraId="34D33C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variations in traffic (such as time of day) is used to pre-program</w:t>
      </w:r>
    </w:p>
    <w:p w14:paraId="26B720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and other TE control mechanisms.  Additionally, customer</w:t>
      </w:r>
    </w:p>
    <w:p w14:paraId="5A6C45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subscription or traffic projection may be used.  Pre-programmed</w:t>
      </w:r>
    </w:p>
    <w:p w14:paraId="06B492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plans typically change on a relatively long time scale (e.g.,</w:t>
      </w:r>
    </w:p>
    <w:p w14:paraId="586BE4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daily).  Time-dependent algorithms do not attempt to adapt to short-</w:t>
      </w:r>
    </w:p>
    <w:p w14:paraId="3E3CBE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term variations in traffic or changing network conditions.  An</w:t>
      </w:r>
    </w:p>
    <w:p w14:paraId="3B676F6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example of a time-dependent algorithm is a global centralized</w:t>
      </w:r>
    </w:p>
    <w:p w14:paraId="0A2AB5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optimizer where the input to the system is a traffic matrix and</w:t>
      </w:r>
    </w:p>
    <w:p w14:paraId="23947B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24E3B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E50D34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C6AA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40]</w:t>
      </w:r>
    </w:p>
    <w:p w14:paraId="2974C6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FE92F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FCE2B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6EE1C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D80C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multi-class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requirements as described [MR99].  Another example of</w:t>
      </w:r>
    </w:p>
    <w:p w14:paraId="3E624F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such a methodology is the application of data mining to Internet</w:t>
      </w:r>
    </w:p>
    <w:p w14:paraId="5C7D87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[AJ19] which enables the use of various machine learning</w:t>
      </w:r>
    </w:p>
    <w:p w14:paraId="56D04E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algorithms to identify patterns within historically collected</w:t>
      </w:r>
    </w:p>
    <w:p w14:paraId="105E26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datasets about Internet traffic, and to extract information in order</w:t>
      </w:r>
    </w:p>
    <w:p w14:paraId="06E4F6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guide decision-making, and to improve efficiency and productivity</w:t>
      </w:r>
    </w:p>
    <w:p w14:paraId="18C66D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operational processes.</w:t>
      </w:r>
    </w:p>
    <w:p w14:paraId="0F63B9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C92E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State-dependent TE adapts the routing plans based on the current</w:t>
      </w:r>
    </w:p>
    <w:p w14:paraId="6418D2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of the network which provides additional information on</w:t>
      </w:r>
    </w:p>
    <w:p w14:paraId="27449B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variations in actual traffic (i.e., perturbations from regular</w:t>
      </w:r>
    </w:p>
    <w:p w14:paraId="0E051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variations) that could not be predicted using historical information.</w:t>
      </w:r>
    </w:p>
    <w:p w14:paraId="755042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 is an example of state-dependent TE</w:t>
      </w:r>
    </w:p>
    <w:p w14:paraId="2313FB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operating in a relatively long time scale.  An example operating in a</w:t>
      </w:r>
    </w:p>
    <w:p w14:paraId="509F41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relatively short timescale is a load-balancing algorithm described in</w:t>
      </w:r>
    </w:p>
    <w:p w14:paraId="089EE6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[MATE].  The state of the network can be based on parameters flooded</w:t>
      </w:r>
    </w:p>
    <w:p w14:paraId="52EDF0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the routers.  Another approach is for a particular router</w:t>
      </w:r>
    </w:p>
    <w:p w14:paraId="0D259B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performing adaptive TE to send probe packets along a path to gather</w:t>
      </w:r>
    </w:p>
    <w:p w14:paraId="76D763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state of that path.  [RFC6374] defines protocol extensions to</w:t>
      </w:r>
    </w:p>
    <w:p w14:paraId="4023AA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collect performance measurements from MPLS networks.  Another</w:t>
      </w:r>
    </w:p>
    <w:p w14:paraId="3344E6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 is for a management system to gather the relevant</w:t>
      </w:r>
    </w:p>
    <w:p w14:paraId="753E43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directly from network elements using telemetry data</w:t>
      </w:r>
    </w:p>
    <w:p w14:paraId="70B178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r w:rsidRPr="00826580">
        <w:rPr>
          <w:rFonts w:ascii="Courier New" w:hAnsi="Courier New" w:cs="Courier New"/>
          <w:lang w:val="fr-FR"/>
        </w:rPr>
        <w:t>collection "publication/</w:t>
      </w:r>
      <w:proofErr w:type="spellStart"/>
      <w:r w:rsidRPr="00826580">
        <w:rPr>
          <w:rFonts w:ascii="Courier New" w:hAnsi="Courier New" w:cs="Courier New"/>
          <w:lang w:val="fr-FR"/>
        </w:rPr>
        <w:t>subscription</w:t>
      </w:r>
      <w:proofErr w:type="spellEnd"/>
      <w:r w:rsidRPr="00826580">
        <w:rPr>
          <w:rFonts w:ascii="Courier New" w:hAnsi="Courier New" w:cs="Courier New"/>
          <w:lang w:val="fr-FR"/>
        </w:rPr>
        <w:t xml:space="preserve">" techniques [RFC7923].  </w:t>
      </w:r>
      <w:r w:rsidRPr="00920B97">
        <w:rPr>
          <w:rFonts w:ascii="Courier New" w:hAnsi="Courier New" w:cs="Courier New"/>
        </w:rPr>
        <w:t>Timely</w:t>
      </w:r>
    </w:p>
    <w:p w14:paraId="6361B9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gathering and distribution of state information is critical for</w:t>
      </w:r>
    </w:p>
    <w:p w14:paraId="3711A5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adaptive TE.  While time-dependent algorithms are suitable for</w:t>
      </w:r>
    </w:p>
    <w:p w14:paraId="3AF8326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predictable traffic variations, state-dependent algorithms may be</w:t>
      </w:r>
    </w:p>
    <w:p w14:paraId="5EB3B1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applied to increase network efficiency and resilience to adapt to the</w:t>
      </w:r>
    </w:p>
    <w:p w14:paraId="2EAF57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prevailing network state.</w:t>
      </w:r>
    </w:p>
    <w:p w14:paraId="17B3E5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6DE9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Event-dependent TE methods can also be used for TE path selection.</w:t>
      </w:r>
    </w:p>
    <w:p w14:paraId="7299BD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Event-dependent TE methods are distinct from time-dependent and</w:t>
      </w:r>
    </w:p>
    <w:p w14:paraId="0EF75B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state-dependent TE methods in the manner in which paths are selected.</w:t>
      </w:r>
    </w:p>
    <w:p w14:paraId="428759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algorithms are adaptive and distributed in nature and typically</w:t>
      </w:r>
    </w:p>
    <w:p w14:paraId="5D8BBA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 learning models to find good paths for TE in a network.  While</w:t>
      </w:r>
    </w:p>
    <w:p w14:paraId="548EE0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state-dependent TE models typically use available-link-bandwidth</w:t>
      </w:r>
    </w:p>
    <w:p w14:paraId="083BF7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(ALB) flooding for TE path selection, event-dependent TE methods do</w:t>
      </w:r>
    </w:p>
    <w:p w14:paraId="7F8043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not require ALB flooding.  Rather, event-dependent TE methods</w:t>
      </w:r>
    </w:p>
    <w:p w14:paraId="76A1A0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typically search out capacity by learning models, as in the success-</w:t>
      </w:r>
    </w:p>
    <w:p w14:paraId="319F16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to-the-top (STT) method.  ALB flooding can be resource intensive,</w:t>
      </w:r>
    </w:p>
    <w:p w14:paraId="3F2733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since it requires link bandwidth to carry LSAs, processor capacity to</w:t>
      </w:r>
    </w:p>
    <w:p w14:paraId="5DF589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process LSAs, and the overhead can limit area/Autonomous System (AS)</w:t>
      </w:r>
    </w:p>
    <w:p w14:paraId="2FB81C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size.  Modeling results suggest that event-dependent TE methods could</w:t>
      </w:r>
    </w:p>
    <w:p w14:paraId="452BA7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lead to a reduction in ALB flooding overhead without loss of network</w:t>
      </w:r>
    </w:p>
    <w:p w14:paraId="36CF9E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throughput performance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tewg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>-routing].</w:t>
      </w:r>
    </w:p>
    <w:p w14:paraId="55F5443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4636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A24A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21DD4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78926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94AD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D17AC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608F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41]</w:t>
      </w:r>
    </w:p>
    <w:p w14:paraId="116AD5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A8439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DA13B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71B6F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83F6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5.2.  Offline Versus Online</w:t>
      </w:r>
    </w:p>
    <w:p w14:paraId="3783E50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F746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requires the computation of routing plans.  The</w:t>
      </w:r>
    </w:p>
    <w:p w14:paraId="7E48D1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may be performed offline or online.  The computation can</w:t>
      </w:r>
    </w:p>
    <w:p w14:paraId="4AA559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done offline for scenarios where routing plans need not be</w:t>
      </w:r>
    </w:p>
    <w:p w14:paraId="4457F3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executed in real-time.  For example, routing plans computed from</w:t>
      </w:r>
    </w:p>
    <w:p w14:paraId="7D2F7E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forecast information may be computed offline.  Typically, offline</w:t>
      </w:r>
    </w:p>
    <w:p w14:paraId="220DDA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is also used to perform extensive searches on multi-</w:t>
      </w:r>
    </w:p>
    <w:p w14:paraId="0889B1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dimensional solution spaces.</w:t>
      </w:r>
    </w:p>
    <w:p w14:paraId="255BFF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5355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Online computation is required when the routing plans must adapt to</w:t>
      </w:r>
    </w:p>
    <w:p w14:paraId="78F3E0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changing network conditions as in state-dependent algorithms.  Unlike</w:t>
      </w:r>
    </w:p>
    <w:p w14:paraId="3EFA0D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offline computation (which can be computationally demanding), online</w:t>
      </w:r>
    </w:p>
    <w:p w14:paraId="19D6CD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is geared toward relative simple and fast calculations to</w:t>
      </w:r>
    </w:p>
    <w:p w14:paraId="60858E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 routes, fine-tune the allocations of resources, and perform</w:t>
      </w:r>
    </w:p>
    <w:p w14:paraId="7EA619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load balancing.</w:t>
      </w:r>
    </w:p>
    <w:p w14:paraId="453D77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130B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5.3.  Centralized Versus Distributed</w:t>
      </w:r>
    </w:p>
    <w:p w14:paraId="0FAC8F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F9D5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 centralized control there is a central authority which</w:t>
      </w:r>
    </w:p>
    <w:p w14:paraId="308DA8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determines routing plans and perhaps other TE control parameters on</w:t>
      </w:r>
    </w:p>
    <w:p w14:paraId="458C82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behalf of each router.  The central authority periodically collects</w:t>
      </w:r>
    </w:p>
    <w:p w14:paraId="3A850A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network-state information from all routers, and sends routing</w:t>
      </w:r>
    </w:p>
    <w:p w14:paraId="1CF02B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to the routers.  The update cycle for information</w:t>
      </w:r>
    </w:p>
    <w:p w14:paraId="44C9B7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exchange in both directions is a critical parameter directly</w:t>
      </w:r>
    </w:p>
    <w:p w14:paraId="099E7A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impacting the performance of the network being controlled.</w:t>
      </w:r>
    </w:p>
    <w:p w14:paraId="1FE010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Centralized control may need high processing power and high bandwidth</w:t>
      </w:r>
    </w:p>
    <w:p w14:paraId="71EA9B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channels.</w:t>
      </w:r>
    </w:p>
    <w:p w14:paraId="504DDBA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F0D5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Distributed control determines route selection by each router</w:t>
      </w:r>
    </w:p>
    <w:p w14:paraId="13436F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autonomously based on the router's view of the state of the network.</w:t>
      </w:r>
    </w:p>
    <w:p w14:paraId="1D1946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state information may be obtained by the router using a</w:t>
      </w:r>
    </w:p>
    <w:p w14:paraId="6DBE4D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probing method or distributed by other routers on a periodic basis</w:t>
      </w:r>
    </w:p>
    <w:p w14:paraId="38B829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using link state advertisements.  Network state information may also</w:t>
      </w:r>
    </w:p>
    <w:p w14:paraId="0C0F24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disseminated under exception conditions.  Examples of protocol</w:t>
      </w:r>
    </w:p>
    <w:p w14:paraId="3C043E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extensions used to advertise network link state information are</w:t>
      </w:r>
    </w:p>
    <w:p w14:paraId="09DE36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defined in [RFC5305], [RFC6119], [RFC7471], [RFC8570], and [RFC8571].</w:t>
      </w:r>
    </w:p>
    <w:p w14:paraId="2CCD49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See also Section 4.1.11.</w:t>
      </w:r>
    </w:p>
    <w:p w14:paraId="5A8E46F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45EC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5.3.1.  Hybrid Systems</w:t>
      </w:r>
    </w:p>
    <w:p w14:paraId="588C7C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7FBF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practice, most TE systems will be a hybrid of central and</w:t>
      </w:r>
    </w:p>
    <w:p w14:paraId="5FEC68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distributed control.  For example, a popular MPLS approach to TE is</w:t>
      </w:r>
    </w:p>
    <w:p w14:paraId="0B7CFC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use a central controller based on an active,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  <w:r w:rsidRPr="00920B97">
        <w:rPr>
          <w:rFonts w:ascii="Courier New" w:hAnsi="Courier New" w:cs="Courier New"/>
        </w:rPr>
        <w:t xml:space="preserve"> PCE, but to</w:t>
      </w:r>
    </w:p>
    <w:p w14:paraId="54E143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 routing and signaling protocols to make local decisions at</w:t>
      </w:r>
    </w:p>
    <w:p w14:paraId="60DF95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routers within the network.  Local decisions may be able to respond</w:t>
      </w:r>
    </w:p>
    <w:p w14:paraId="7C68B0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more quickly to network events, but may result in conflicts with</w:t>
      </w:r>
    </w:p>
    <w:p w14:paraId="573FBB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decisions made by other routers.</w:t>
      </w:r>
    </w:p>
    <w:p w14:paraId="42FCCBD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2417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AC056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5859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42]</w:t>
      </w:r>
    </w:p>
    <w:p w14:paraId="20687A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33A2C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9CF19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16A9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68CB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operations for TE systems may also use a hybrid of offline</w:t>
      </w:r>
    </w:p>
    <w:p w14:paraId="004D3A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online computation.  TE paths may be precomputed based on stable-</w:t>
      </w:r>
    </w:p>
    <w:p w14:paraId="2DD374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network information and planned traffic demands, but may then</w:t>
      </w:r>
    </w:p>
    <w:p w14:paraId="2418C9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modified in the active network depending on variations in network</w:t>
      </w:r>
    </w:p>
    <w:p w14:paraId="65FEED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and traffic load.  Furthermore, responses to network events may</w:t>
      </w:r>
    </w:p>
    <w:p w14:paraId="7FED5C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precomputed offline to allow rapid reactions without further</w:t>
      </w:r>
    </w:p>
    <w:p w14:paraId="4FF8C5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computation, or may be derived online depending on the nature of the</w:t>
      </w:r>
    </w:p>
    <w:p w14:paraId="15ABD6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events.</w:t>
      </w:r>
    </w:p>
    <w:p w14:paraId="7C5817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94C7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Lastly, note that a fully functional TE system is likely to use all</w:t>
      </w:r>
    </w:p>
    <w:p w14:paraId="18BFA2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aspects of time-dependent, state-dependent, and event-dependent</w:t>
      </w:r>
    </w:p>
    <w:p w14:paraId="0ACA30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methodologies as described in Section 5.1.</w:t>
      </w:r>
    </w:p>
    <w:p w14:paraId="09C44D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E265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5.3.2.  Considerations for Software Defined Networking</w:t>
      </w:r>
    </w:p>
    <w:p w14:paraId="6A5C440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A99A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discussed in Section 4.1.17, one of the main drivers for SDN is a</w:t>
      </w:r>
    </w:p>
    <w:p w14:paraId="35A48C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decoupling of the network control plane from the data plane</w:t>
      </w:r>
    </w:p>
    <w:p w14:paraId="04AB34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[RFC7149].  However, SDN may also combine centralized control of</w:t>
      </w:r>
    </w:p>
    <w:p w14:paraId="37170B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resources, and facilitate application-to-network interaction via an</w:t>
      </w:r>
    </w:p>
    <w:p w14:paraId="0A2A90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 programming interface (API) such as [RFC8040].  Combining</w:t>
      </w:r>
    </w:p>
    <w:p w14:paraId="1E07B0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features provides a flexible network architecture that can</w:t>
      </w:r>
    </w:p>
    <w:p w14:paraId="27FA44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adapt to network requirements of a variety of higher-layer</w:t>
      </w:r>
    </w:p>
    <w:p w14:paraId="471C47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applications, a concept often referred to as the "programmable</w:t>
      </w:r>
    </w:p>
    <w:p w14:paraId="22F56B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network" [RFC7426].</w:t>
      </w:r>
    </w:p>
    <w:p w14:paraId="3C3619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8998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centralized control aspect of SDN helps improve global network</w:t>
      </w:r>
    </w:p>
    <w:p w14:paraId="73BAD8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utilization compared with distributed network control, where</w:t>
      </w:r>
    </w:p>
    <w:p w14:paraId="621B8A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local policy may often override global optimization goals.  In an SDN</w:t>
      </w:r>
    </w:p>
    <w:p w14:paraId="559124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environment, the data plane forwards traffic to its desired</w:t>
      </w:r>
    </w:p>
    <w:p w14:paraId="3C40DC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destination.  However, before traffic reaches the data plane, the</w:t>
      </w:r>
    </w:p>
    <w:p w14:paraId="1F6930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logically centralized SDN control plane often determines the end-to-</w:t>
      </w:r>
    </w:p>
    <w:p w14:paraId="21847F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end path the application traffic will take in the network.</w:t>
      </w:r>
    </w:p>
    <w:p w14:paraId="73139D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Therefore, the SDN control plane needs to be aware of the underlying</w:t>
      </w:r>
    </w:p>
    <w:p w14:paraId="5287BE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topology, capabilities and current node and link resource</w:t>
      </w:r>
    </w:p>
    <w:p w14:paraId="3C9913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state.</w:t>
      </w:r>
    </w:p>
    <w:p w14:paraId="577BE5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2370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Using a PCE-based SDN control framework [RFC7491], the available</w:t>
      </w:r>
    </w:p>
    <w:p w14:paraId="359FC3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topology may be discovered by running a passive instance of</w:t>
      </w:r>
    </w:p>
    <w:p w14:paraId="4D1C00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OSPF or IS-IS, or via BGP-LS [RFC7752], to generate a TED (see</w:t>
      </w:r>
    </w:p>
    <w:p w14:paraId="463925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4.1.20).  The PCE is used to compute a path (see</w:t>
      </w:r>
    </w:p>
    <w:p w14:paraId="196F7B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4.1.13) based on the TED and available bandwidth, and further</w:t>
      </w:r>
    </w:p>
    <w:p w14:paraId="64E228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optimization may be based on requested objective functions</w:t>
      </w:r>
    </w:p>
    <w:p w14:paraId="534072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[RFC5541].  When a suitable path has been computed the programming of</w:t>
      </w:r>
    </w:p>
    <w:p w14:paraId="6A798F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explicit network path may be performed using either end-to-end</w:t>
      </w:r>
    </w:p>
    <w:p w14:paraId="548CCB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signaling protocol [RFC3209] or per-hop with each node being directly</w:t>
      </w:r>
    </w:p>
    <w:p w14:paraId="3857DB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programmed [RFC8283] by the SDN controller.</w:t>
      </w:r>
    </w:p>
    <w:p w14:paraId="1D7A01F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AB496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2D11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F99E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3BDD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A69D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43]</w:t>
      </w:r>
    </w:p>
    <w:p w14:paraId="3DFCF9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CFAA2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63F57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0ECF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47F1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utilizing a centralized approach to network control, additional</w:t>
      </w:r>
    </w:p>
    <w:p w14:paraId="691319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benefits are also available, including Global Concurrent</w:t>
      </w:r>
    </w:p>
    <w:p w14:paraId="1CB836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Optimization (GCO) [RFC5557].  A GCO path computation request will</w:t>
      </w:r>
    </w:p>
    <w:p w14:paraId="6205E3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simultaneously use the network topology and set of new end-to-end</w:t>
      </w:r>
    </w:p>
    <w:p w14:paraId="16EC22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requests, along with their respective constraints, for optimal</w:t>
      </w:r>
    </w:p>
    <w:p w14:paraId="7BFB66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placement in the network.  Correspondingly, a GCO-based computation</w:t>
      </w:r>
    </w:p>
    <w:p w14:paraId="76A738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be applied to </w:t>
      </w:r>
      <w:proofErr w:type="spellStart"/>
      <w:r w:rsidRPr="00920B97">
        <w:rPr>
          <w:rFonts w:ascii="Courier New" w:hAnsi="Courier New" w:cs="Courier New"/>
        </w:rPr>
        <w:t>recompute</w:t>
      </w:r>
      <w:proofErr w:type="spellEnd"/>
      <w:r w:rsidRPr="00920B97">
        <w:rPr>
          <w:rFonts w:ascii="Courier New" w:hAnsi="Courier New" w:cs="Courier New"/>
        </w:rPr>
        <w:t xml:space="preserve"> existing network paths to groom traffic</w:t>
      </w:r>
    </w:p>
    <w:p w14:paraId="082CBA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to mitigate congestion.</w:t>
      </w:r>
    </w:p>
    <w:p w14:paraId="3702CCF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7E60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5.4.  Local Versus Global</w:t>
      </w:r>
    </w:p>
    <w:p w14:paraId="685815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38B1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algorithms may require local and global network-</w:t>
      </w:r>
    </w:p>
    <w:p w14:paraId="18073E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information.</w:t>
      </w:r>
    </w:p>
    <w:p w14:paraId="68F6BA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6EEA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Local information is the state of a portion of the domain.  Examples</w:t>
      </w:r>
    </w:p>
    <w:p w14:paraId="26240B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the bandwidth and packet loss rate of a particular path, or</w:t>
      </w:r>
    </w:p>
    <w:p w14:paraId="4FDAE8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state and capabilities of a network link.  Local state</w:t>
      </w:r>
    </w:p>
    <w:p w14:paraId="1C21C1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may be sufficient for certain instances of distributed</w:t>
      </w:r>
    </w:p>
    <w:p w14:paraId="55FB2C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TE.</w:t>
      </w:r>
    </w:p>
    <w:p w14:paraId="1FDB0A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2BBB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Global information is the state of the entire TE domain.  Examples</w:t>
      </w:r>
    </w:p>
    <w:p w14:paraId="75B30E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a global traffic matrix, and loading information on each link</w:t>
      </w:r>
    </w:p>
    <w:p w14:paraId="712E00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throughout the domain of interest.  Global state information is</w:t>
      </w:r>
    </w:p>
    <w:p w14:paraId="0CD626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typically required with centralized control.  Distributed TE systems</w:t>
      </w:r>
    </w:p>
    <w:p w14:paraId="0E888F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also need global information in some cases.</w:t>
      </w:r>
    </w:p>
    <w:p w14:paraId="27FAA8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1818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5.5.  Prescriptive Versus Descriptive</w:t>
      </w:r>
    </w:p>
    <w:p w14:paraId="7568F2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2CF3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 systems may also be classified as prescriptive or descriptive.</w:t>
      </w:r>
    </w:p>
    <w:p w14:paraId="158609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2786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Prescriptive traffic engineering evaluates alternatives and</w:t>
      </w:r>
    </w:p>
    <w:p w14:paraId="516B91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recommends a course of action.  Prescriptive traffic engineering can</w:t>
      </w:r>
    </w:p>
    <w:p w14:paraId="26A9C3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further categorized as either corrective or perfective.</w:t>
      </w:r>
    </w:p>
    <w:p w14:paraId="59B701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Corrective TE prescribes a course of action to address an existing or</w:t>
      </w:r>
    </w:p>
    <w:p w14:paraId="5CCDB7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predicted anomaly.  Perfective TE prescribes a course of action to</w:t>
      </w:r>
    </w:p>
    <w:p w14:paraId="5B0EE7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evolve and improve network performance even when no anomalies are</w:t>
      </w:r>
    </w:p>
    <w:p w14:paraId="65DEFC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evident.</w:t>
      </w:r>
    </w:p>
    <w:p w14:paraId="367E76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974F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Descriptive traffic engineering, on the other hand, characterizes the</w:t>
      </w:r>
    </w:p>
    <w:p w14:paraId="43C160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of the network and assesses the impact of various policies</w:t>
      </w:r>
    </w:p>
    <w:p w14:paraId="6CAB44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without recommending any particular course of action.</w:t>
      </w:r>
    </w:p>
    <w:p w14:paraId="016568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5DFB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commentRangeStart w:id="156"/>
      <w:r w:rsidRPr="00920B97">
        <w:rPr>
          <w:rFonts w:ascii="Courier New" w:hAnsi="Courier New" w:cs="Courier New"/>
        </w:rPr>
        <w:t>5.5.1.  Intent-Based Networking</w:t>
      </w:r>
      <w:commentRangeEnd w:id="156"/>
      <w:r w:rsidR="00751BA9">
        <w:rPr>
          <w:rStyle w:val="Marquedecommentaire"/>
          <w:rFonts w:asciiTheme="minorHAnsi" w:hAnsiTheme="minorHAnsi"/>
        </w:rPr>
        <w:commentReference w:id="156"/>
      </w:r>
    </w:p>
    <w:p w14:paraId="72732A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2BE3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Intent is defined in [I-</w:t>
      </w:r>
      <w:proofErr w:type="spellStart"/>
      <w:r w:rsidRPr="00920B97">
        <w:rPr>
          <w:rFonts w:ascii="Courier New" w:hAnsi="Courier New" w:cs="Courier New"/>
        </w:rPr>
        <w:t>D.irtf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nmrg</w:t>
      </w:r>
      <w:proofErr w:type="spellEnd"/>
      <w:r w:rsidRPr="00920B97">
        <w:rPr>
          <w:rFonts w:ascii="Courier New" w:hAnsi="Courier New" w:cs="Courier New"/>
        </w:rPr>
        <w:t>-ibn-concepts-definitions] as a</w:t>
      </w:r>
    </w:p>
    <w:p w14:paraId="79C25A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set of operational goals (that a network should meet) and outcomes</w:t>
      </w:r>
    </w:p>
    <w:p w14:paraId="300638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(that a network is supposed to deliver), defined in a declarative</w:t>
      </w:r>
    </w:p>
    <w:p w14:paraId="79B0CB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manner without specifying how to achieve or implement them.  This</w:t>
      </w:r>
    </w:p>
    <w:p w14:paraId="0E6D76A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6E7BA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898C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DF1E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44]</w:t>
      </w:r>
    </w:p>
    <w:p w14:paraId="2EB443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49E8C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174733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74C8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47D5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definition is based on [RFC7575] where, in the context of Autonomic</w:t>
      </w:r>
    </w:p>
    <w:p w14:paraId="10E8ED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Networks, it is described as "an abstract, high-level policy used to</w:t>
      </w:r>
    </w:p>
    <w:p w14:paraId="52FB8A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operate a network."</w:t>
      </w:r>
    </w:p>
    <w:p w14:paraId="16ED5FA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7B9E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Thus, intent-based management or Intent-Based Networking (IBN) is the</w:t>
      </w:r>
    </w:p>
    <w:p w14:paraId="408CBD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concept of operating a network based on the concept of intent.</w:t>
      </w:r>
    </w:p>
    <w:p w14:paraId="7248AB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DE2D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Intent-Based Networking aims to produce networks that are simpler to</w:t>
      </w:r>
    </w:p>
    <w:p w14:paraId="2E94FD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manage and operate, requiring only minimal intervention.  Networks</w:t>
      </w:r>
    </w:p>
    <w:p w14:paraId="24CEAD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have no way of automatically knowing operational goals nor which</w:t>
      </w:r>
    </w:p>
    <w:p w14:paraId="27D104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instances of networking services to support, thus the operator's</w:t>
      </w:r>
    </w:p>
    <w:p w14:paraId="189F6D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intent needs to be communicated to the network.</w:t>
      </w:r>
    </w:p>
    <w:p w14:paraId="3730B6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CBC3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More specifically, intent is a declaration of operational goals that</w:t>
      </w:r>
    </w:p>
    <w:p w14:paraId="3E06F7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network should meet and outcomes that the network is supposed to</w:t>
      </w:r>
    </w:p>
    <w:p w14:paraId="2C458C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deliver, without specifying how to achieve them.  Those goals and</w:t>
      </w:r>
    </w:p>
    <w:p w14:paraId="0331E6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outcomes are defined in a purely declarative way: they specify what</w:t>
      </w:r>
    </w:p>
    <w:p w14:paraId="2C748F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accomplish, not how to achieve it.  Intent applies two concepts:</w:t>
      </w:r>
    </w:p>
    <w:p w14:paraId="0EB9A71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4AE3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It provides data abstraction: users and operators do not need to</w:t>
      </w:r>
    </w:p>
    <w:p w14:paraId="6B1625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 concerned with low-level device configuration.</w:t>
      </w:r>
    </w:p>
    <w:p w14:paraId="4BBBDA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C72D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It provides functional abstraction: users and operators do not</w:t>
      </w:r>
    </w:p>
    <w:p w14:paraId="742DD3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need to be concerned with how to achieve a given intent.  What is</w:t>
      </w:r>
    </w:p>
    <w:p w14:paraId="1D094C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specified is the desired outcome which is converted by the</w:t>
      </w:r>
    </w:p>
    <w:p w14:paraId="08C74E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management system into the actions that will achieve the outcome.</w:t>
      </w:r>
    </w:p>
    <w:p w14:paraId="611BFD4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CFCE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Intent-Based Networking is applicable to traffic engineering because</w:t>
      </w:r>
    </w:p>
    <w:p w14:paraId="04442C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many of the high-level objectives may be expressed as "intent."  For</w:t>
      </w:r>
    </w:p>
    <w:p w14:paraId="466389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example, load balancing, delivery of services, and robustness against</w:t>
      </w:r>
    </w:p>
    <w:p w14:paraId="7399B2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failures.  The intent is converted by the management system into</w:t>
      </w:r>
    </w:p>
    <w:p w14:paraId="6A5C84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actions within the network.</w:t>
      </w:r>
    </w:p>
    <w:p w14:paraId="7A44F6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AE55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5.6.  Open-Loop Versus Closed-Loop</w:t>
      </w:r>
    </w:p>
    <w:p w14:paraId="350BD46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DF39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Open-loop traffic engineering control is where control action does</w:t>
      </w:r>
    </w:p>
    <w:p w14:paraId="0BABAA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not use feedback information from the current network state.  The</w:t>
      </w:r>
    </w:p>
    <w:p w14:paraId="53C058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action may use its own local information for accounting</w:t>
      </w:r>
    </w:p>
    <w:p w14:paraId="150313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purposes, however.</w:t>
      </w:r>
    </w:p>
    <w:p w14:paraId="32102A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33E8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Closed-loop traffic engineering control is where control action</w:t>
      </w:r>
    </w:p>
    <w:p w14:paraId="2F6B3B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utilizes feedback information from the network state.  The feedback</w:t>
      </w:r>
    </w:p>
    <w:p w14:paraId="3FC86F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information may be in the form of historical information or current</w:t>
      </w:r>
    </w:p>
    <w:p w14:paraId="0778CD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measurement.</w:t>
      </w:r>
    </w:p>
    <w:p w14:paraId="40621BE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D5D1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CB430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D7250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B474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DEAA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3D0C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17B8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45]</w:t>
      </w:r>
    </w:p>
    <w:p w14:paraId="6B0F8A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E36DC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9AA06D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D615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0627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5.7.  Tactical versus Strategic</w:t>
      </w:r>
    </w:p>
    <w:p w14:paraId="4134B2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A69D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Tactical traffic engineering aims to address specific performance</w:t>
      </w:r>
    </w:p>
    <w:p w14:paraId="1BECE3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problems (such as hot-spots) that occur in the network from a</w:t>
      </w:r>
    </w:p>
    <w:p w14:paraId="69D3C6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tactical perspective, without consideration of overall strategic</w:t>
      </w:r>
    </w:p>
    <w:p w14:paraId="7C7EB3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imperatives.  Without proper planning and insights, tactical TE tends</w:t>
      </w:r>
    </w:p>
    <w:p w14:paraId="23A757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be ad hoc in nature.</w:t>
      </w:r>
    </w:p>
    <w:p w14:paraId="65C863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A736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Strategic traffic engineering approaches the TE problem from a more</w:t>
      </w:r>
    </w:p>
    <w:p w14:paraId="50DB36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organized and systematic perspective, taking into consideration the</w:t>
      </w:r>
    </w:p>
    <w:p w14:paraId="04CEBE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immediate and longer term consequences of specific policies and</w:t>
      </w:r>
    </w:p>
    <w:p w14:paraId="0A7F90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actions.</w:t>
      </w:r>
    </w:p>
    <w:p w14:paraId="5AC3F3D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6D6C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  Recommendations for Internet Traffic Engineering</w:t>
      </w:r>
    </w:p>
    <w:p w14:paraId="42D5E6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F922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describes high-level recommendations for traffic</w:t>
      </w:r>
    </w:p>
    <w:p w14:paraId="4AB167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in the Internet in general terms.</w:t>
      </w:r>
    </w:p>
    <w:p w14:paraId="12D025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3B9E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recommendations describe the capabilities needed to solve a</w:t>
      </w:r>
    </w:p>
    <w:p w14:paraId="484AEF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problem or to achieve a traffic engineering</w:t>
      </w:r>
    </w:p>
    <w:p w14:paraId="7DD248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objective.  Broadly speaking, these recommendations can be</w:t>
      </w:r>
    </w:p>
    <w:p w14:paraId="073087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categorized as either functional or non-functional recommendations.</w:t>
      </w:r>
    </w:p>
    <w:p w14:paraId="6BD9DBA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CCFE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Functional recommendations describe the functions that a traffic</w:t>
      </w:r>
    </w:p>
    <w:p w14:paraId="164E09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engineering system should perform.  These functions are needed to</w:t>
      </w:r>
    </w:p>
    <w:p w14:paraId="4ABCB5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realize traffic engineering objectives by addressing traffic</w:t>
      </w:r>
    </w:p>
    <w:p w14:paraId="44810C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engineering problems.</w:t>
      </w:r>
    </w:p>
    <w:p w14:paraId="25BEA9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6F94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Non-functional recommendations relate to the quality attributes or</w:t>
      </w:r>
    </w:p>
    <w:p w14:paraId="39AA72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state characteristics of a traffic engineering system.  These</w:t>
      </w:r>
    </w:p>
    <w:p w14:paraId="5B02EF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recommendations may contain conflicting assertions and may</w:t>
      </w:r>
    </w:p>
    <w:p w14:paraId="1AA231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sometimes be difficult to quantify precisely.</w:t>
      </w:r>
    </w:p>
    <w:p w14:paraId="5B47BEB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6C25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6.1.  Generic Non-functional Recommendations</w:t>
      </w:r>
    </w:p>
    <w:p w14:paraId="51F619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48D1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generic non-functional recommendations for Internet traffic</w:t>
      </w:r>
    </w:p>
    <w:p w14:paraId="299411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are listed in the paragraphs that follow.  In a given</w:t>
      </w:r>
    </w:p>
    <w:p w14:paraId="306407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context, some of these recommendations may be critical while others</w:t>
      </w:r>
    </w:p>
    <w:p w14:paraId="087AC1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be optional.  Therefore, prioritization may be required during</w:t>
      </w:r>
    </w:p>
    <w:p w14:paraId="686E0D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development phase of a traffic engineering system to tailor it to</w:t>
      </w:r>
    </w:p>
    <w:p w14:paraId="60F638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specific operational context.</w:t>
      </w:r>
    </w:p>
    <w:p w14:paraId="60E575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E188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Usability:  Usability is a human aspect of traffic engineering</w:t>
      </w:r>
    </w:p>
    <w:p w14:paraId="304B12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systems.  It refers to the ease with which a traffic engineering</w:t>
      </w:r>
    </w:p>
    <w:p w14:paraId="4B0A9D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system can be deployed and operated.  In general, it is desirable</w:t>
      </w:r>
    </w:p>
    <w:p w14:paraId="7146E7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have a TE system that can be readily deployed in an existing</w:t>
      </w:r>
    </w:p>
    <w:p w14:paraId="481C64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network.  It is also desirable to have a TE system that is easy to</w:t>
      </w:r>
    </w:p>
    <w:p w14:paraId="0457BC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operate and maintain.</w:t>
      </w:r>
    </w:p>
    <w:p w14:paraId="34D4FE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2CE5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5FFB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4C0A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46]</w:t>
      </w:r>
    </w:p>
    <w:p w14:paraId="383F2D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AB7ED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D28E87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6B17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8046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Automation:  Whenever feasible, a TE system should automate as many</w:t>
      </w:r>
    </w:p>
    <w:p w14:paraId="7C2000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TE functions as possible to minimize the amount of human effort</w:t>
      </w:r>
    </w:p>
    <w:p w14:paraId="72B157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needed to analyze and control operational networks.  Automation is</w:t>
      </w:r>
    </w:p>
    <w:p w14:paraId="1880BE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particularly important in large-scale public networks because of</w:t>
      </w:r>
    </w:p>
    <w:p w14:paraId="1E0C21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high cost of the human aspects of network operations and the</w:t>
      </w:r>
    </w:p>
    <w:p w14:paraId="526E40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high risk of network problems caused by human errors.  Automation</w:t>
      </w:r>
    </w:p>
    <w:p w14:paraId="6AA5E6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may entail the incorporation of automatic feedback and</w:t>
      </w:r>
    </w:p>
    <w:p w14:paraId="798881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intelligence into some components of the TE system.</w:t>
      </w:r>
    </w:p>
    <w:p w14:paraId="04CEDD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22C3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Scalability:  Public networks continue to grow rapidly with respect</w:t>
      </w:r>
    </w:p>
    <w:p w14:paraId="43A759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network size and traffic volume.  Therefore, to remain</w:t>
      </w:r>
    </w:p>
    <w:p w14:paraId="062C61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applicable as the network evolves, a TE system should be scalable.</w:t>
      </w:r>
    </w:p>
    <w:p w14:paraId="6F9961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 particular, a TE system should remain functional as the network</w:t>
      </w:r>
    </w:p>
    <w:p w14:paraId="6A33D2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expands with regard to the number of routers and links, and with</w:t>
      </w:r>
    </w:p>
    <w:p w14:paraId="611B75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respect to the traffic volume.  A TE system should have a scalable</w:t>
      </w:r>
    </w:p>
    <w:p w14:paraId="756F50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architecture, should not adversely impair other functions and</w:t>
      </w:r>
    </w:p>
    <w:p w14:paraId="4A6B71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processes in a network element, and should not consume too many</w:t>
      </w:r>
    </w:p>
    <w:p w14:paraId="16EB5A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 resources when collecting and distributing state</w:t>
      </w:r>
    </w:p>
    <w:p w14:paraId="5E0971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information, or when exerting control.</w:t>
      </w:r>
    </w:p>
    <w:p w14:paraId="2B61A06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541C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Stability:  Stability is a very important consideration in TE systems</w:t>
      </w:r>
    </w:p>
    <w:p w14:paraId="44C745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that respond to changes in the state of the network.  State-</w:t>
      </w:r>
    </w:p>
    <w:p w14:paraId="2BD344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dependent TE methodologies typically include a trade-off between</w:t>
      </w:r>
    </w:p>
    <w:p w14:paraId="62FFAD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responsiveness and stability.  It is strongly recommended that</w:t>
      </w:r>
    </w:p>
    <w:p w14:paraId="05BEF1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when a trade-off between responsiveness and stability is needed,</w:t>
      </w:r>
    </w:p>
    <w:p w14:paraId="093EB8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it should be made in favor of stability (especially in public IP</w:t>
      </w:r>
    </w:p>
    <w:p w14:paraId="4643A0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backbone networks).</w:t>
      </w:r>
    </w:p>
    <w:p w14:paraId="2B6C8D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7456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Flexibility:  A TE system should allow for changes in optimization</w:t>
      </w:r>
    </w:p>
    <w:p w14:paraId="50217C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policy.  In particular, a TE system should provide sufficient</w:t>
      </w:r>
    </w:p>
    <w:p w14:paraId="2FBA06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configuration options so that a network administrator can tailor</w:t>
      </w:r>
    </w:p>
    <w:p w14:paraId="0E9DA8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system to a particular environment.  It may also be desirable</w:t>
      </w:r>
    </w:p>
    <w:p w14:paraId="5145F3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have both online and offline TE subsystems which can be</w:t>
      </w:r>
    </w:p>
    <w:p w14:paraId="03A27A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independently enabled and disabled.  TE systems that are used in</w:t>
      </w:r>
    </w:p>
    <w:p w14:paraId="0B3ECE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multi-class networks should also have options to support class</w:t>
      </w:r>
    </w:p>
    <w:p w14:paraId="03966B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based performance evaluation and optimization.</w:t>
      </w:r>
    </w:p>
    <w:p w14:paraId="3CA396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C7FF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Visibility:  Mechanisms should exist as part of the TE system to</w:t>
      </w:r>
    </w:p>
    <w:p w14:paraId="15AD1A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collect statistics from the network and to analyze these</w:t>
      </w:r>
    </w:p>
    <w:p w14:paraId="2CD27E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statistics to determine how well the network is functioning.</w:t>
      </w:r>
    </w:p>
    <w:p w14:paraId="22509C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Derived statistics such as traffic matrices, link utilization,</w:t>
      </w:r>
    </w:p>
    <w:p w14:paraId="0982C6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latency, packet loss, and other performance measures of interest</w:t>
      </w:r>
    </w:p>
    <w:p w14:paraId="790BC9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which are determined from network measurements can be used as</w:t>
      </w:r>
    </w:p>
    <w:p w14:paraId="54434B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indicators of prevailing network conditions.  The capabilities of</w:t>
      </w:r>
    </w:p>
    <w:p w14:paraId="34ACC8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various components of the routing system are other examples of</w:t>
      </w:r>
    </w:p>
    <w:p w14:paraId="638656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status information which should be observable.</w:t>
      </w:r>
    </w:p>
    <w:p w14:paraId="33BDEF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A2EE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A9E0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0D96F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65BB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D61C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47]</w:t>
      </w:r>
    </w:p>
    <w:p w14:paraId="6703B0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39918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360A73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FB7B6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BA5F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Simplicity:  A TE system should be as simple as possible </w:t>
      </w:r>
      <w:commentRangeStart w:id="157"/>
      <w:r w:rsidRPr="00920B97">
        <w:rPr>
          <w:rFonts w:ascii="Courier New" w:hAnsi="Courier New" w:cs="Courier New"/>
        </w:rPr>
        <w:t>and easy to</w:t>
      </w:r>
    </w:p>
    <w:p w14:paraId="6FE91B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use</w:t>
      </w:r>
      <w:commentRangeEnd w:id="157"/>
      <w:r w:rsidR="00751BA9">
        <w:rPr>
          <w:rStyle w:val="Marquedecommentaire"/>
          <w:rFonts w:asciiTheme="minorHAnsi" w:hAnsiTheme="minorHAnsi"/>
        </w:rPr>
        <w:commentReference w:id="157"/>
      </w:r>
      <w:r w:rsidRPr="00920B97">
        <w:rPr>
          <w:rFonts w:ascii="Courier New" w:hAnsi="Courier New" w:cs="Courier New"/>
        </w:rPr>
        <w:t xml:space="preserve"> (i.e., have clean, convenient, and intuitive user interfaces).</w:t>
      </w:r>
    </w:p>
    <w:p w14:paraId="5CD85C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Simplicity in user interface does not necessarily imply that the</w:t>
      </w:r>
    </w:p>
    <w:p w14:paraId="7357BB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TE system will use naive algorithms.  When complex algorithms and</w:t>
      </w:r>
    </w:p>
    <w:p w14:paraId="07D306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internal structures are used, the user interface should hide such</w:t>
      </w:r>
    </w:p>
    <w:p w14:paraId="45A14B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complexities from the network administrator as much as possible.</w:t>
      </w:r>
    </w:p>
    <w:p w14:paraId="57D10B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B036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Interoperability:  Whenever feasible, TE systems and their components</w:t>
      </w:r>
    </w:p>
    <w:p w14:paraId="482302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should be developed with open standards-based interfaces to allow</w:t>
      </w:r>
    </w:p>
    <w:p w14:paraId="02298B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interoperation with other systems and components.</w:t>
      </w:r>
    </w:p>
    <w:p w14:paraId="0ECED9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7275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Security:  Security is a critical consideration in TE systems.  Such</w:t>
      </w:r>
    </w:p>
    <w:p w14:paraId="3208FD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systems typically exert control over functional aspects of the</w:t>
      </w:r>
    </w:p>
    <w:p w14:paraId="1DFC99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 to achieve the desired performance objectives.  Therefore,</w:t>
      </w:r>
    </w:p>
    <w:p w14:paraId="7EA722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adequate measures must be taken to safeguard the integrity of the</w:t>
      </w:r>
    </w:p>
    <w:p w14:paraId="6CF1C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TE system.  Adequate measures must also be taken to protect the</w:t>
      </w:r>
    </w:p>
    <w:p w14:paraId="136C72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 from vulnerabilities that originate from security breaches</w:t>
      </w:r>
    </w:p>
    <w:p w14:paraId="425FBD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and other impairments within the TE system.</w:t>
      </w:r>
    </w:p>
    <w:p w14:paraId="6E0054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B4EC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remaining subsections of this section focus on some of the high-</w:t>
      </w:r>
    </w:p>
    <w:p w14:paraId="40D5C5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level functional recommendations for traffic engineering.</w:t>
      </w:r>
    </w:p>
    <w:p w14:paraId="640B83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B955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6.2.  Routing Recommendations</w:t>
      </w:r>
    </w:p>
    <w:p w14:paraId="68FFB3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970E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control is a significant aspect of Internet traffic</w:t>
      </w:r>
    </w:p>
    <w:p w14:paraId="2215D5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engineering.  Routing impacts many of the key performance measures</w:t>
      </w:r>
    </w:p>
    <w:p w14:paraId="3AB7AA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associated with networks, such as throughput, delay, and utilization.</w:t>
      </w:r>
    </w:p>
    <w:p w14:paraId="331F92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Generally, it is very difficult to provide good service quality in a</w:t>
      </w:r>
    </w:p>
    <w:p w14:paraId="5D5440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wide area network without effective routing control.  A desirable TE</w:t>
      </w:r>
    </w:p>
    <w:p w14:paraId="043C37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system is one that takes traffic characteristics and network</w:t>
      </w:r>
    </w:p>
    <w:p w14:paraId="1538C5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constraints into account during route selection while maintaining</w:t>
      </w:r>
    </w:p>
    <w:p w14:paraId="3E09F8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stability.</w:t>
      </w:r>
    </w:p>
    <w:p w14:paraId="1F94358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D6F5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Shortest path first (SPF) IGPs are based on shortest path algorithms</w:t>
      </w:r>
    </w:p>
    <w:p w14:paraId="38915D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have limited control capabilities for TE [RFC2702], [AWD2].</w:t>
      </w:r>
    </w:p>
    <w:p w14:paraId="3BBA76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limitations include:</w:t>
      </w:r>
    </w:p>
    <w:p w14:paraId="7B6278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BD72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  Pure SPF protocols do not take network constraints and traffic</w:t>
      </w:r>
    </w:p>
    <w:p w14:paraId="7DE9DB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characteristics into account during route selection.  For</w:t>
      </w:r>
    </w:p>
    <w:p w14:paraId="0F8514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example, IGPs always select the shortest paths based on link</w:t>
      </w:r>
    </w:p>
    <w:p w14:paraId="7F6310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metrics assigned by administrators) so load sharing cannot be</w:t>
      </w:r>
    </w:p>
    <w:p w14:paraId="16784E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performed across paths of different costs.  Using shortest paths</w:t>
      </w:r>
    </w:p>
    <w:p w14:paraId="2076C8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to forward traffic may cause the following problems:</w:t>
      </w:r>
    </w:p>
    <w:p w14:paraId="07E7A0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0EE9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If traffic from a source to a destination exceeds the capacity</w:t>
      </w:r>
    </w:p>
    <w:p w14:paraId="4333CC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of a link along the shortest path, the link (and hence the</w:t>
      </w:r>
    </w:p>
    <w:p w14:paraId="353293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shortest path) becomes congested while a longer path between</w:t>
      </w:r>
    </w:p>
    <w:p w14:paraId="705344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these two nodes may be under-utilized</w:t>
      </w:r>
    </w:p>
    <w:p w14:paraId="4570A4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D7024E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45254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B43A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48]</w:t>
      </w:r>
    </w:p>
    <w:p w14:paraId="0A280C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D6775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52141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CD52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F24A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The shortest paths from different sources can overlap at some</w:t>
      </w:r>
    </w:p>
    <w:p w14:paraId="0C2791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links.  If the total traffic from the sources exceeds the</w:t>
      </w:r>
    </w:p>
    <w:p w14:paraId="650FA1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capacity of any of these links, congestion will occur.</w:t>
      </w:r>
    </w:p>
    <w:p w14:paraId="23A75C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9528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*  Problems can also occur because traffic demand changes over</w:t>
      </w:r>
    </w:p>
    <w:p w14:paraId="035267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time, but network topology and routing configuration cannot be</w:t>
      </w:r>
    </w:p>
    <w:p w14:paraId="0B5866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changed as rapidly.  This causes the network topology and</w:t>
      </w:r>
    </w:p>
    <w:p w14:paraId="5963D2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routing configuration to become sub-optimal over time, which</w:t>
      </w:r>
    </w:p>
    <w:p w14:paraId="6582B8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may result in persistent congestion problems.</w:t>
      </w:r>
    </w:p>
    <w:p w14:paraId="62E7C94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20E4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  The Equal-Cost Multi-Path (ECMP) capability of SPF IGPs supports</w:t>
      </w:r>
    </w:p>
    <w:p w14:paraId="15E663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sharing of traffic among equal cost paths between two nodes.</w:t>
      </w:r>
    </w:p>
    <w:p w14:paraId="428A1F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However, ECMP attempts to divide the traffic as equally as</w:t>
      </w:r>
    </w:p>
    <w:p w14:paraId="47D96C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possible among the equal cost shortest paths.  Generally, ECMP</w:t>
      </w:r>
    </w:p>
    <w:p w14:paraId="7B1B2B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does not support configurable load sharing ratios among equal</w:t>
      </w:r>
    </w:p>
    <w:p w14:paraId="5C5D82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cost paths.  The result is that one of the paths may carry</w:t>
      </w:r>
    </w:p>
    <w:p w14:paraId="0A76D2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significantly more traffic than other paths because it may also</w:t>
      </w:r>
    </w:p>
    <w:p w14:paraId="0B79CA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carry traffic from other sources.  This situation can result in</w:t>
      </w:r>
    </w:p>
    <w:p w14:paraId="5A6A47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congestion along the path that carries more traffic.  Weighted</w:t>
      </w:r>
    </w:p>
    <w:p w14:paraId="3A49BB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ECMP (WECMP) (see, for example,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bess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evpn</w:t>
      </w:r>
      <w:proofErr w:type="spellEnd"/>
      <w:r w:rsidRPr="00920B97">
        <w:rPr>
          <w:rFonts w:ascii="Courier New" w:hAnsi="Courier New" w:cs="Courier New"/>
        </w:rPr>
        <w:t>-unequal-</w:t>
      </w:r>
      <w:proofErr w:type="spellStart"/>
      <w:r w:rsidRPr="00920B97">
        <w:rPr>
          <w:rFonts w:ascii="Courier New" w:hAnsi="Courier New" w:cs="Courier New"/>
        </w:rPr>
        <w:t>lb</w:t>
      </w:r>
      <w:proofErr w:type="spellEnd"/>
      <w:r w:rsidRPr="00920B97">
        <w:rPr>
          <w:rFonts w:ascii="Courier New" w:hAnsi="Courier New" w:cs="Courier New"/>
        </w:rPr>
        <w:t>])</w:t>
      </w:r>
    </w:p>
    <w:p w14:paraId="39AD23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provides some mitigation.</w:t>
      </w:r>
    </w:p>
    <w:p w14:paraId="424755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AD77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  Modifying IGP metrics to control traffic routing tends to have</w:t>
      </w:r>
    </w:p>
    <w:p w14:paraId="2ABC2A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network-wide effects.  Consequently, undesirable and</w:t>
      </w:r>
    </w:p>
    <w:p w14:paraId="0FB54E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unanticipated traffic shifts can be triggered as a result.  Work</w:t>
      </w:r>
    </w:p>
    <w:p w14:paraId="399629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described in Section 8 may be capable of better control [FT00],</w:t>
      </w:r>
    </w:p>
    <w:p w14:paraId="50C65B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[FT01].</w:t>
      </w:r>
    </w:p>
    <w:p w14:paraId="649FC9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FC74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Because of these limitations, new capabilities are needed to enhance</w:t>
      </w:r>
    </w:p>
    <w:p w14:paraId="500ABD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routing function in IP networks.  Some of these capabilities are</w:t>
      </w:r>
    </w:p>
    <w:p w14:paraId="4714E4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summarized below.</w:t>
      </w:r>
    </w:p>
    <w:p w14:paraId="0781109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6677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Constraint-based routing computes routes to fulfill requirements</w:t>
      </w:r>
    </w:p>
    <w:p w14:paraId="5EF213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subject to constraints.  This can be useful in public IP backbones</w:t>
      </w:r>
    </w:p>
    <w:p w14:paraId="07ED7C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with complex topologies.  Constraints may include bandwidth, hop</w:t>
      </w:r>
    </w:p>
    <w:p w14:paraId="3CBCF8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count, delay, and administrative policy instruments such as</w:t>
      </w:r>
    </w:p>
    <w:p w14:paraId="38A3C6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 class attributes [RFC2702], [RFC2386].  This makes it</w:t>
      </w:r>
    </w:p>
    <w:p w14:paraId="7DF92C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possible to select routes that satisfy a given set of</w:t>
      </w:r>
    </w:p>
    <w:p w14:paraId="5B38FD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requirements.  Routes computed by constraint-based routing are not</w:t>
      </w:r>
    </w:p>
    <w:p w14:paraId="346DA4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necessarily the shortest paths.  Constraint-based routing works</w:t>
      </w:r>
    </w:p>
    <w:p w14:paraId="6D47B6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best with path-oriented technologies that support explicit</w:t>
      </w:r>
    </w:p>
    <w:p w14:paraId="733F1A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routing, such as MPLS.</w:t>
      </w:r>
    </w:p>
    <w:p w14:paraId="56F2D3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A311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Constraint-based routing can also be used as a way to distribute</w:t>
      </w:r>
    </w:p>
    <w:p w14:paraId="56D660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onto the infrastructure, including for best effort</w:t>
      </w:r>
    </w:p>
    <w:p w14:paraId="794321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traffic.  For example, congestion problems caused by uneven</w:t>
      </w:r>
    </w:p>
    <w:p w14:paraId="1F744C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distribution may be avoided or reduced by knowing the</w:t>
      </w:r>
    </w:p>
    <w:p w14:paraId="4BA3D55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3D82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B396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AFDAE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6DAD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49]</w:t>
      </w:r>
    </w:p>
    <w:p w14:paraId="60A042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F34EA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C26262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9155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9521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  <w:r w:rsidRPr="00920B97">
        <w:rPr>
          <w:rFonts w:ascii="Courier New" w:hAnsi="Courier New" w:cs="Courier New"/>
        </w:rPr>
        <w:t xml:space="preserve"> bandwidth attributes of the network links and by</w:t>
      </w:r>
    </w:p>
    <w:p w14:paraId="4C2443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specifying the bandwidth requirements for path selection.</w:t>
      </w:r>
    </w:p>
    <w:p w14:paraId="264264A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1B4D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 number of enhancements to the link state IGPs are needed to</w:t>
      </w:r>
    </w:p>
    <w:p w14:paraId="1E81BF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allow them to distribute additional state information required for</w:t>
      </w:r>
    </w:p>
    <w:p w14:paraId="7291C1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constraint-based routing.  The extensions to OSPF are described in</w:t>
      </w:r>
    </w:p>
    <w:p w14:paraId="5CC0E1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[RFC3630], and to IS-IS in [RFC5305].  Some of the additional</w:t>
      </w:r>
    </w:p>
    <w:p w14:paraId="6E9C52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topology state information includes link attributes such as</w:t>
      </w:r>
    </w:p>
    <w:p w14:paraId="7E0F11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  <w:r w:rsidRPr="00920B97">
        <w:rPr>
          <w:rFonts w:ascii="Courier New" w:hAnsi="Courier New" w:cs="Courier New"/>
        </w:rPr>
        <w:t xml:space="preserve"> bandwidth and link resource class attribute (an</w:t>
      </w:r>
    </w:p>
    <w:p w14:paraId="231FED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administratively specified property of the link).  The resource</w:t>
      </w:r>
    </w:p>
    <w:p w14:paraId="1AE1DE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class attribute concept is defined in [RFC2702].  The additional</w:t>
      </w:r>
    </w:p>
    <w:p w14:paraId="662A6C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topology state information is carried in new TLVs and sub-TLVs in</w:t>
      </w:r>
    </w:p>
    <w:p w14:paraId="04921A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IS-IS, or in the Opaque LSA in OSPF [RFC5305], [RFC3630].</w:t>
      </w:r>
    </w:p>
    <w:p w14:paraId="74035E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40F4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 enhanced link-state IGP may flood information more frequently</w:t>
      </w:r>
    </w:p>
    <w:p w14:paraId="16E2AC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than a normal IGP.  This is because even without changes in</w:t>
      </w:r>
    </w:p>
    <w:p w14:paraId="10F001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topology, changes in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  <w:r w:rsidRPr="00920B97">
        <w:rPr>
          <w:rFonts w:ascii="Courier New" w:hAnsi="Courier New" w:cs="Courier New"/>
        </w:rPr>
        <w:t xml:space="preserve"> bandwidth or link affinity can</w:t>
      </w:r>
    </w:p>
    <w:p w14:paraId="627E6E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trigger the enhanced IGP to initiate flooding.  A trade-off</w:t>
      </w:r>
    </w:p>
    <w:p w14:paraId="275EED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between the timeliness of the information flooded and the flooding</w:t>
      </w:r>
    </w:p>
    <w:p w14:paraId="7FD44B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frequency is typically implemented using a threshold based on the</w:t>
      </w:r>
    </w:p>
    <w:p w14:paraId="0E5F4D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percentage change of the advertised resources to avoid excessive</w:t>
      </w:r>
    </w:p>
    <w:p w14:paraId="791BB0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consumption of link bandwidth and computational resources, and to</w:t>
      </w:r>
    </w:p>
    <w:p w14:paraId="36469B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avoid instability in the TED.</w:t>
      </w:r>
    </w:p>
    <w:p w14:paraId="4DD082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1D5D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In a TE system, it is also desirable for the routing subsystem to</w:t>
      </w:r>
    </w:p>
    <w:p w14:paraId="289B70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make the load splitting ratio among multiple paths (with equal</w:t>
      </w:r>
    </w:p>
    <w:p w14:paraId="6E2E02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cost or different cost) configurable.  This capability gives</w:t>
      </w:r>
    </w:p>
    <w:p w14:paraId="761AD6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network administrators more flexibility in the control of traffic</w:t>
      </w:r>
    </w:p>
    <w:p w14:paraId="7E9781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distribution across the network.  It can be very useful for</w:t>
      </w:r>
    </w:p>
    <w:p w14:paraId="1560F5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avoiding/relieving congestion in certain situations.  Examples can</w:t>
      </w:r>
    </w:p>
    <w:p w14:paraId="43BD18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 found in [XIAO] and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bess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evpn</w:t>
      </w:r>
      <w:proofErr w:type="spellEnd"/>
      <w:r w:rsidRPr="00920B97">
        <w:rPr>
          <w:rFonts w:ascii="Courier New" w:hAnsi="Courier New" w:cs="Courier New"/>
        </w:rPr>
        <w:t>-unequal-</w:t>
      </w:r>
      <w:proofErr w:type="spellStart"/>
      <w:r w:rsidRPr="00920B97">
        <w:rPr>
          <w:rFonts w:ascii="Courier New" w:hAnsi="Courier New" w:cs="Courier New"/>
        </w:rPr>
        <w:t>lb</w:t>
      </w:r>
      <w:proofErr w:type="spellEnd"/>
      <w:r w:rsidRPr="00920B97">
        <w:rPr>
          <w:rFonts w:ascii="Courier New" w:hAnsi="Courier New" w:cs="Courier New"/>
        </w:rPr>
        <w:t>].</w:t>
      </w:r>
    </w:p>
    <w:p w14:paraId="4867AA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0D05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The routing system should also have the capability to control the</w:t>
      </w:r>
    </w:p>
    <w:p w14:paraId="2A97C8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routes of subsets of traffic without affecting the routes of other</w:t>
      </w:r>
    </w:p>
    <w:p w14:paraId="1BEEE7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if sufficient resources exist for this purpose.  This</w:t>
      </w:r>
    </w:p>
    <w:p w14:paraId="37308D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capability allows a more refined control over the distribution of</w:t>
      </w:r>
    </w:p>
    <w:p w14:paraId="5CB11F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across the network.  For example, the ability to move</w:t>
      </w:r>
    </w:p>
    <w:p w14:paraId="1216F2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away from its original path to another path (without</w:t>
      </w:r>
    </w:p>
    <w:p w14:paraId="1560F2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affecting other traffic paths) allows the traffic to be moved from</w:t>
      </w:r>
    </w:p>
    <w:p w14:paraId="433F7F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resource-poor network segments to resource-rich segments.  Path</w:t>
      </w:r>
    </w:p>
    <w:p w14:paraId="75FA13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oriented technologies such as MPLS-TE inherently support this</w:t>
      </w:r>
    </w:p>
    <w:p w14:paraId="15D1BA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capability as discussed in [AWD2].</w:t>
      </w:r>
    </w:p>
    <w:p w14:paraId="29F254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966B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Additionally, the routing subsystem should be able to select</w:t>
      </w:r>
    </w:p>
    <w:p w14:paraId="359953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different paths for different classes of traffic (or for different</w:t>
      </w:r>
    </w:p>
    <w:p w14:paraId="561676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traffic behavior aggregates) if the network supports multiple</w:t>
      </w:r>
    </w:p>
    <w:p w14:paraId="36C237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classes of service (different behavior aggregates).</w:t>
      </w:r>
    </w:p>
    <w:p w14:paraId="53E1D9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54988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6CCB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B9D1D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5B4BE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50]</w:t>
      </w:r>
    </w:p>
    <w:p w14:paraId="41ED31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39D51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5544F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758EF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FB18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6.3.  </w:t>
      </w:r>
      <w:commentRangeStart w:id="158"/>
      <w:r w:rsidRPr="00920B97">
        <w:rPr>
          <w:rFonts w:ascii="Courier New" w:hAnsi="Courier New" w:cs="Courier New"/>
        </w:rPr>
        <w:t>Traffic Mapping Recommendations</w:t>
      </w:r>
      <w:commentRangeEnd w:id="158"/>
      <w:r w:rsidR="00751BA9">
        <w:rPr>
          <w:rStyle w:val="Marquedecommentaire"/>
          <w:rFonts w:asciiTheme="minorHAnsi" w:hAnsiTheme="minorHAnsi"/>
        </w:rPr>
        <w:commentReference w:id="158"/>
      </w:r>
    </w:p>
    <w:p w14:paraId="11D8DD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BE6C67" w14:textId="30B43722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mapping is the assignment of traffic workload onto </w:t>
      </w:r>
      <w:ins w:id="159" w:author="BOUCADAIR Mohamed TGI/OLN" w:date="2021-05-03T16:41:00Z">
        <w:r w:rsidR="00751BA9">
          <w:rPr>
            <w:rFonts w:ascii="Courier New" w:hAnsi="Courier New" w:cs="Courier New"/>
          </w:rPr>
          <w:t>(</w:t>
        </w:r>
      </w:ins>
      <w:r w:rsidRPr="00920B97">
        <w:rPr>
          <w:rFonts w:ascii="Courier New" w:hAnsi="Courier New" w:cs="Courier New"/>
        </w:rPr>
        <w:t>pre-</w:t>
      </w:r>
    </w:p>
    <w:p w14:paraId="6F518AB9" w14:textId="4D23D84B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r w:rsidR="00751BA9" w:rsidRPr="00920B97">
        <w:rPr>
          <w:rFonts w:ascii="Courier New" w:hAnsi="Courier New" w:cs="Courier New"/>
        </w:rPr>
        <w:t>E</w:t>
      </w:r>
      <w:r w:rsidRPr="00920B97">
        <w:rPr>
          <w:rFonts w:ascii="Courier New" w:hAnsi="Courier New" w:cs="Courier New"/>
        </w:rPr>
        <w:t>stablished</w:t>
      </w:r>
      <w:ins w:id="160" w:author="BOUCADAIR Mohamed TGI/OLN" w:date="2021-05-03T16:41:00Z">
        <w:r w:rsidR="00751BA9">
          <w:rPr>
            <w:rFonts w:ascii="Courier New" w:hAnsi="Courier New" w:cs="Courier New"/>
          </w:rPr>
          <w:t>)</w:t>
        </w:r>
      </w:ins>
      <w:r w:rsidRPr="00920B97">
        <w:rPr>
          <w:rFonts w:ascii="Courier New" w:hAnsi="Courier New" w:cs="Courier New"/>
        </w:rPr>
        <w:t xml:space="preserve"> paths to meet certain requirements.  Thus, while</w:t>
      </w:r>
    </w:p>
    <w:p w14:paraId="2643DD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 deals with path selection, traffic mapping</w:t>
      </w:r>
    </w:p>
    <w:p w14:paraId="148A19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deals with the assignment of traffic to established paths which may</w:t>
      </w:r>
    </w:p>
    <w:p w14:paraId="110C24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have been generated by constraint-based routing or by some other</w:t>
      </w:r>
    </w:p>
    <w:p w14:paraId="19E37B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means.  Traffic mapping can be performed by time-dependent or state-</w:t>
      </w:r>
    </w:p>
    <w:p w14:paraId="47022F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dependent mechanisms, as described in Section 5.1.</w:t>
      </w:r>
    </w:p>
    <w:p w14:paraId="39E44E5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9E0C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important aspect of the traffic mapping function is the ability to</w:t>
      </w:r>
    </w:p>
    <w:p w14:paraId="78438A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establish multiple paths between an originating node and a</w:t>
      </w:r>
    </w:p>
    <w:p w14:paraId="521E91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destination node, and the capability to distribute the traffic</w:t>
      </w:r>
    </w:p>
    <w:p w14:paraId="79C1E0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the two nodes across the paths according to some policies.  A</w:t>
      </w:r>
    </w:p>
    <w:p w14:paraId="1DC118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pre-condition for this scheme is the existence of flexible mechanisms</w:t>
      </w:r>
    </w:p>
    <w:p w14:paraId="13D6BD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partition traffic and then assign the traffic partitions onto the</w:t>
      </w:r>
    </w:p>
    <w:p w14:paraId="3028E6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parallel paths as noted in [RFC2702].  When traffic is assigned to</w:t>
      </w:r>
    </w:p>
    <w:p w14:paraId="2C263B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parallel paths, it is recommended that special care should</w:t>
      </w:r>
    </w:p>
    <w:p w14:paraId="51B4A1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taken to ensure proper ordering of packets belonging to the same</w:t>
      </w:r>
    </w:p>
    <w:p w14:paraId="19B184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application (or micro-flow) at the destination node of the parallel</w:t>
      </w:r>
    </w:p>
    <w:p w14:paraId="4A333D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paths.</w:t>
      </w:r>
    </w:p>
    <w:p w14:paraId="2AD28A3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0C39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that perform the traffic mapping functions should aim to</w:t>
      </w:r>
    </w:p>
    <w:p w14:paraId="721798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map the traffic onto the network infrastructure to minimize</w:t>
      </w:r>
    </w:p>
    <w:p w14:paraId="0E466C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congestion.  If the total traffic load cannot be accommodated, or if</w:t>
      </w:r>
    </w:p>
    <w:p w14:paraId="3EAF88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routing and mapping functions cannot react fast enough to</w:t>
      </w:r>
    </w:p>
    <w:p w14:paraId="6F10C3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changing traffic conditions, then a traffic mapping system may use</w:t>
      </w:r>
    </w:p>
    <w:p w14:paraId="713302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short time scale congestion control mechanisms (such as queue</w:t>
      </w:r>
    </w:p>
    <w:p w14:paraId="4CFB9E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management, scheduling, etc.) to mitigate congestion.  Thus,</w:t>
      </w:r>
    </w:p>
    <w:p w14:paraId="6C0683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that perform the traffic mapping functions complement</w:t>
      </w:r>
    </w:p>
    <w:p w14:paraId="50FFA9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existing congestion control mechanisms.  In an operational network,</w:t>
      </w:r>
    </w:p>
    <w:p w14:paraId="7B15CF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should be mapped onto the infrastructure such that intra-</w:t>
      </w:r>
    </w:p>
    <w:p w14:paraId="0EB685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 and inter-class resource contention are minimized (see</w:t>
      </w:r>
    </w:p>
    <w:p w14:paraId="0B2908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Section 2).</w:t>
      </w:r>
    </w:p>
    <w:p w14:paraId="402E69C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F9D9C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traffic mapping techniques that depend on dynamic state feedback</w:t>
      </w:r>
    </w:p>
    <w:p w14:paraId="6C7DB8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(e.g., MATE [MATE] and such like) are used, special care must be</w:t>
      </w:r>
    </w:p>
    <w:p w14:paraId="2E1DCE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taken to guarantee network stability.</w:t>
      </w:r>
    </w:p>
    <w:p w14:paraId="487EE6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6A7B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6.4.  Measurement Recommendations</w:t>
      </w:r>
    </w:p>
    <w:p w14:paraId="5B0937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AF87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importance of measurement in traffic engineering has been</w:t>
      </w:r>
    </w:p>
    <w:p w14:paraId="67E838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discussed throughout this document.  A TE system should include</w:t>
      </w:r>
    </w:p>
    <w:p w14:paraId="52BFDD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to measure and collect statistics from the network to</w:t>
      </w:r>
    </w:p>
    <w:p w14:paraId="25ADF2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support the TE function.  Additional capabilities may be needed to</w:t>
      </w:r>
    </w:p>
    <w:p w14:paraId="1D483B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help in the analysis of the statistics.  The actions of these</w:t>
      </w:r>
    </w:p>
    <w:p w14:paraId="7719AA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should not adversely affect the accuracy and integrity of</w:t>
      </w:r>
    </w:p>
    <w:p w14:paraId="2EBC98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3289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D256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5A06F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CA06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51]</w:t>
      </w:r>
    </w:p>
    <w:p w14:paraId="6E6CFA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5C91F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FD2D8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BAD8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0D0D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statistics collected.  The mechanisms for statistical data</w:t>
      </w:r>
    </w:p>
    <w:p w14:paraId="14C74F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acquisition should also be able to scale as the network evolves.</w:t>
      </w:r>
    </w:p>
    <w:p w14:paraId="3D3844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ACDF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statistics may be classified according to long-term or short-</w:t>
      </w:r>
    </w:p>
    <w:p w14:paraId="2D1662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term timescales.  Long-term traffic statistics are very useful for</w:t>
      </w:r>
    </w:p>
    <w:p w14:paraId="4ECCE0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engineering.  Long-term traffic statistics may periodicity</w:t>
      </w:r>
    </w:p>
    <w:p w14:paraId="24BC24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record network workload (such as hourly, daily, and weekly variations</w:t>
      </w:r>
    </w:p>
    <w:p w14:paraId="60D5AF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traffic profiles) as well as traffic trends.  Aspects of the</w:t>
      </w:r>
    </w:p>
    <w:p w14:paraId="00C201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statistics may also describe class of service characteristics</w:t>
      </w:r>
    </w:p>
    <w:p w14:paraId="2DC164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a network supporting multiple classes of service.  Analysis of</w:t>
      </w:r>
    </w:p>
    <w:p w14:paraId="6F4973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long-term traffic statistics may yield other information such as</w:t>
      </w:r>
    </w:p>
    <w:p w14:paraId="6FD34D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busy hour characteristics, traffic growth patterns, persistent</w:t>
      </w:r>
    </w:p>
    <w:p w14:paraId="185A0E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problems, hot-spot, and imbalances in link utilization</w:t>
      </w:r>
    </w:p>
    <w:p w14:paraId="51DC99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caused by routing anomalies.</w:t>
      </w:r>
    </w:p>
    <w:p w14:paraId="16FD505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00A1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mechanism for constructing traffic matrices for both long-term and</w:t>
      </w:r>
    </w:p>
    <w:p w14:paraId="264941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short-term traffic statistics should be in place.  In multi-service</w:t>
      </w:r>
    </w:p>
    <w:p w14:paraId="6359F9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IP networks, the traffic matrices may be constructed for different</w:t>
      </w:r>
    </w:p>
    <w:p w14:paraId="0DB4C4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classes.  Each element of a traffic matrix represents a</w:t>
      </w:r>
    </w:p>
    <w:p w14:paraId="6AE1C1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statistic about the traffic flow between a pair of abstract nodes.</w:t>
      </w:r>
    </w:p>
    <w:p w14:paraId="71B7F5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abstract node may represent a router, a collection of routers, or</w:t>
      </w:r>
    </w:p>
    <w:p w14:paraId="396255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site in a VPN.</w:t>
      </w:r>
    </w:p>
    <w:p w14:paraId="0C7C7E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1FDC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statistics should provide reasonable and reliable indicators</w:t>
      </w:r>
    </w:p>
    <w:p w14:paraId="246427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 current state of the network on the short-term scale.  Some</w:t>
      </w:r>
    </w:p>
    <w:p w14:paraId="313A5F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short term traffic statistics may reflect link utilization and link</w:t>
      </w:r>
    </w:p>
    <w:p w14:paraId="275E88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status.  Examples of congestion indicators include</w:t>
      </w:r>
    </w:p>
    <w:p w14:paraId="709A7D6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excessive packet delay, packet loss, and high resource utilization.</w:t>
      </w:r>
    </w:p>
    <w:p w14:paraId="71CB04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Examples of mechanisms for distributing this kind of information</w:t>
      </w:r>
    </w:p>
    <w:p w14:paraId="1483576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SNMP, probing tools, FTP, IGP link state advertisements, and</w:t>
      </w:r>
    </w:p>
    <w:p w14:paraId="0DBDEAA9" w14:textId="44E1CB3A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del w:id="161" w:author="BOUCADAIR Mohamed TGI/OLN" w:date="2021-05-03T15:10:00Z">
        <w:r w:rsidRPr="00920B97" w:rsidDel="00EE4AE8">
          <w:rPr>
            <w:rFonts w:ascii="Courier New" w:hAnsi="Courier New" w:cs="Courier New"/>
          </w:rPr>
          <w:delText>Netconf</w:delText>
        </w:r>
      </w:del>
      <w:ins w:id="162" w:author="BOUCADAIR Mohamed TGI/OLN" w:date="2021-05-03T15:10:00Z">
        <w:r w:rsidR="00EE4AE8">
          <w:rPr>
            <w:rFonts w:ascii="Courier New" w:hAnsi="Courier New" w:cs="Courier New"/>
          </w:rPr>
          <w:t>NETCONF</w:t>
        </w:r>
      </w:ins>
      <w:r w:rsidRPr="00920B97">
        <w:rPr>
          <w:rFonts w:ascii="Courier New" w:hAnsi="Courier New" w:cs="Courier New"/>
        </w:rPr>
        <w:t>/</w:t>
      </w:r>
      <w:del w:id="163" w:author="BOUCADAIR Mohamed TGI/OLN" w:date="2021-05-03T15:10:00Z">
        <w:r w:rsidRPr="00920B97" w:rsidDel="00EE4AE8">
          <w:rPr>
            <w:rFonts w:ascii="Courier New" w:hAnsi="Courier New" w:cs="Courier New"/>
          </w:rPr>
          <w:delText>Restconf</w:delText>
        </w:r>
      </w:del>
      <w:ins w:id="164" w:author="BOUCADAIR Mohamed TGI/OLN" w:date="2021-05-03T15:10:00Z">
        <w:r w:rsidR="00EE4AE8">
          <w:rPr>
            <w:rFonts w:ascii="Courier New" w:hAnsi="Courier New" w:cs="Courier New"/>
          </w:rPr>
          <w:t>RESTCONF</w:t>
        </w:r>
      </w:ins>
      <w:r w:rsidRPr="00920B97">
        <w:rPr>
          <w:rFonts w:ascii="Courier New" w:hAnsi="Courier New" w:cs="Courier New"/>
        </w:rPr>
        <w:t>, etc.</w:t>
      </w:r>
    </w:p>
    <w:p w14:paraId="49E004C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230B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6.5.  Network Survivability</w:t>
      </w:r>
    </w:p>
    <w:p w14:paraId="058866F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E364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survivability refers to the capability of a network to</w:t>
      </w:r>
    </w:p>
    <w:p w14:paraId="1A9F00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maintain service continuity in the presence of faults.  This can be</w:t>
      </w:r>
    </w:p>
    <w:p w14:paraId="60E18F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accomplished by promptly recovering from network impairments and</w:t>
      </w:r>
    </w:p>
    <w:p w14:paraId="484ECD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maintaining the required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for existing services after recovery.</w:t>
      </w:r>
    </w:p>
    <w:p w14:paraId="122F91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Survivability is an issue of great concern within the Internet</w:t>
      </w:r>
    </w:p>
    <w:p w14:paraId="45FE21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community due to the demand to carry mission critical traffic, real-</w:t>
      </w:r>
    </w:p>
    <w:p w14:paraId="416323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time traffic, and other high priority traffic over the Internet.</w:t>
      </w:r>
    </w:p>
    <w:p w14:paraId="13527B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Survivability can be addressed at the device level by developing</w:t>
      </w:r>
    </w:p>
    <w:p w14:paraId="5E6A80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elements that are more reliable; and at the network level by</w:t>
      </w:r>
    </w:p>
    <w:p w14:paraId="36C264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incorporating redundancy into the architecture, design, and operation</w:t>
      </w:r>
    </w:p>
    <w:p w14:paraId="5A8A0B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networks.  It is recommended that a philosophy of robustness and</w:t>
      </w:r>
    </w:p>
    <w:p w14:paraId="7CEE08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survivability should be adopted in the architecture, design, and</w:t>
      </w:r>
    </w:p>
    <w:p w14:paraId="52D428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operation of traffic engineering that control IP networks (especially</w:t>
      </w:r>
    </w:p>
    <w:p w14:paraId="3027ED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public IP networks).  Because different contexts may demand different</w:t>
      </w:r>
    </w:p>
    <w:p w14:paraId="06D9A8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2B0C0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79AA0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7BE8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52]</w:t>
      </w:r>
    </w:p>
    <w:p w14:paraId="6B9014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1763F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07AD7E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BA258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3F10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levels of survivability, the mechanisms developed to support network</w:t>
      </w:r>
    </w:p>
    <w:p w14:paraId="69745C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survivability should be flexible so that they can be tailored to</w:t>
      </w:r>
    </w:p>
    <w:p w14:paraId="300D74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needs.  A number of tools and techniques have been</w:t>
      </w:r>
    </w:p>
    <w:p w14:paraId="0F4586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developed to enable network survivability including MPLS Fast Reroute</w:t>
      </w:r>
    </w:p>
    <w:p w14:paraId="7947B9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[RFC4090], RSVP-TE Extensions in Support of End-to-End GMPLS Recovery</w:t>
      </w:r>
    </w:p>
    <w:p w14:paraId="4F91E0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[RFC4872], and GMPLS Segment Recovery [RFC4873].</w:t>
      </w:r>
    </w:p>
    <w:p w14:paraId="2A6F35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59A3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impact of service outages varies significantly for different</w:t>
      </w:r>
    </w:p>
    <w:p w14:paraId="14F460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classes depending on the duration of the outage which can</w:t>
      </w:r>
    </w:p>
    <w:p w14:paraId="7E1D34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vary from milliseconds (with minor service impact) to seconds (with</w:t>
      </w:r>
    </w:p>
    <w:p w14:paraId="416443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possible call drops for IP telephony and session time-outs for</w:t>
      </w:r>
    </w:p>
    <w:p w14:paraId="3E6E1F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connection oriented transactions) to minutes and hours (with</w:t>
      </w:r>
    </w:p>
    <w:p w14:paraId="21B46A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potentially considerable social and business impact).  Different</w:t>
      </w:r>
    </w:p>
    <w:p w14:paraId="216499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duration outages have different impacts depending on the throughput</w:t>
      </w:r>
    </w:p>
    <w:p w14:paraId="2B6416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 traffic flows that are interrupted.</w:t>
      </w:r>
    </w:p>
    <w:p w14:paraId="39C7FF1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91C6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Failure protection and restoration capabilities are available in</w:t>
      </w:r>
    </w:p>
    <w:p w14:paraId="1B8A88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layers as network technologies have continued to evolve.</w:t>
      </w:r>
    </w:p>
    <w:p w14:paraId="2C9B25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Optical networks are capable of providing dynamic ring and mesh</w:t>
      </w:r>
    </w:p>
    <w:p w14:paraId="5707BA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restoration functionality at the wavelength level.  At the SONET/SDH</w:t>
      </w:r>
    </w:p>
    <w:p w14:paraId="5E91EF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layer survivability capability is provided with Automatic Protection</w:t>
      </w:r>
    </w:p>
    <w:p w14:paraId="1F98C5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Switching (APS) as well as self-healing ring and mesh architectures.</w:t>
      </w:r>
    </w:p>
    <w:p w14:paraId="42DEF1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Similar functionality is provided by layer 2 technologies such as</w:t>
      </w:r>
    </w:p>
    <w:p w14:paraId="7DD77E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Ethernet.</w:t>
      </w:r>
    </w:p>
    <w:p w14:paraId="4F28596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FBE4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Rerouting is used at the IP layer to restore service following link</w:t>
      </w:r>
    </w:p>
    <w:p w14:paraId="2F8AE7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node outages.  Rerouting at the IP layer occurs after a period of</w:t>
      </w:r>
    </w:p>
    <w:p w14:paraId="7EEAFB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convergence which may require seconds to minutes to complete.</w:t>
      </w:r>
    </w:p>
    <w:p w14:paraId="17D1D6F4" w14:textId="1BFACB1B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Path-oriented technologies such </w:t>
      </w:r>
      <w:del w:id="165" w:author="BOUCADAIR Mohamed TGI/OLN" w:date="2021-05-03T16:44:00Z">
        <w:r w:rsidRPr="00920B97" w:rsidDel="00751BA9">
          <w:rPr>
            <w:rFonts w:ascii="Courier New" w:hAnsi="Courier New" w:cs="Courier New"/>
          </w:rPr>
          <w:delText xml:space="preserve">a </w:delText>
        </w:r>
      </w:del>
      <w:ins w:id="166" w:author="BOUCADAIR Mohamed TGI/OLN" w:date="2021-05-03T16:44:00Z">
        <w:r w:rsidR="00751BA9">
          <w:rPr>
            <w:rFonts w:ascii="Courier New" w:hAnsi="Courier New" w:cs="Courier New"/>
          </w:rPr>
          <w:t>as</w:t>
        </w:r>
        <w:r w:rsidR="00751BA9" w:rsidRPr="00920B97">
          <w:rPr>
            <w:rFonts w:ascii="Courier New" w:hAnsi="Courier New" w:cs="Courier New"/>
          </w:rPr>
          <w:t xml:space="preserve"> </w:t>
        </w:r>
      </w:ins>
      <w:r w:rsidRPr="00920B97">
        <w:rPr>
          <w:rFonts w:ascii="Courier New" w:hAnsi="Courier New" w:cs="Courier New"/>
        </w:rPr>
        <w:t>MPLS ([RFC3469]) can be used to</w:t>
      </w:r>
    </w:p>
    <w:p w14:paraId="683011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enhance the survivability of IP networks in a potentially cost</w:t>
      </w:r>
    </w:p>
    <w:p w14:paraId="171870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effective manner.</w:t>
      </w:r>
    </w:p>
    <w:p w14:paraId="1F94BE2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4E9F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important of multi-layer survivability is that technologies at</w:t>
      </w:r>
    </w:p>
    <w:p w14:paraId="6B4BBA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layers may provide protection and restoration capabilities</w:t>
      </w:r>
    </w:p>
    <w:p w14:paraId="533D43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 different granularities in terms of time scales and at different</w:t>
      </w:r>
    </w:p>
    <w:p w14:paraId="705ABC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bandwidth granularity (from packet-level to wavelength level).</w:t>
      </w:r>
    </w:p>
    <w:p w14:paraId="640B27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Protection and restoration capabilities can also be sensitive to</w:t>
      </w:r>
    </w:p>
    <w:p w14:paraId="1B075B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service classes and different network utility models.</w:t>
      </w:r>
    </w:p>
    <w:p w14:paraId="04607E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Coordinating different protection and restoration capabilities across</w:t>
      </w:r>
    </w:p>
    <w:p w14:paraId="04E012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layers in a cohesive manner to ensure network survivability</w:t>
      </w:r>
    </w:p>
    <w:p w14:paraId="23426E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maintained at reasonable cost is a challenging task.  Protection</w:t>
      </w:r>
    </w:p>
    <w:p w14:paraId="469AE5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restoration coordination across layers may not always be</w:t>
      </w:r>
    </w:p>
    <w:p w14:paraId="3F592B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feasible, because networks at different layers may belong to</w:t>
      </w:r>
    </w:p>
    <w:p w14:paraId="5AE00B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administrative domains.</w:t>
      </w:r>
    </w:p>
    <w:p w14:paraId="60132F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07CC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following paragraphs present some of the general recommendations</w:t>
      </w:r>
    </w:p>
    <w:p w14:paraId="554374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protection and restoration coordination.</w:t>
      </w:r>
    </w:p>
    <w:p w14:paraId="17DDA99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BFD7A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C1EF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01575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8024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53]</w:t>
      </w:r>
    </w:p>
    <w:p w14:paraId="670088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A82CD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71E30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282E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8297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Protection and restoration capabilities from different layers</w:t>
      </w:r>
    </w:p>
    <w:p w14:paraId="78E7C7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should be coordinated to provide network survivability in a</w:t>
      </w:r>
    </w:p>
    <w:p w14:paraId="6EE5CD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flexible and cost effective manner.  Avoiding duplication of</w:t>
      </w:r>
    </w:p>
    <w:p w14:paraId="00FD81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functions in different layers is one way to achieve the</w:t>
      </w:r>
    </w:p>
    <w:p w14:paraId="18556E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coordination.  Escalation of alarms and other fault indicators</w:t>
      </w:r>
    </w:p>
    <w:p w14:paraId="208527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from lower to higher layers may also be performed in a coordinated</w:t>
      </w:r>
    </w:p>
    <w:p w14:paraId="2F5736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manner.  The order of timing of restoration triggers from</w:t>
      </w:r>
    </w:p>
    <w:p w14:paraId="3FC9C3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different layers is another way to coordinate multi-layer</w:t>
      </w:r>
    </w:p>
    <w:p w14:paraId="3A5470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protection/restoration.</w:t>
      </w:r>
    </w:p>
    <w:p w14:paraId="545BF7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223E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Network capacity reserved in one layer to provide protection and</w:t>
      </w:r>
    </w:p>
    <w:p w14:paraId="27C5F5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restoration is not available to carry traffic in a higher layer:</w:t>
      </w:r>
    </w:p>
    <w:p w14:paraId="705B65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it is not visible as spare capacity in the higher layer.  Placing</w:t>
      </w:r>
    </w:p>
    <w:p w14:paraId="7D6270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protection/restoration functions in many layers may increase</w:t>
      </w:r>
    </w:p>
    <w:p w14:paraId="448556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redundancy and robustness, but it can result in significant</w:t>
      </w:r>
    </w:p>
    <w:p w14:paraId="4A542E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inefficiencies in network resource utilization.  Careful planning</w:t>
      </w:r>
    </w:p>
    <w:p w14:paraId="1A8EF2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is needed to balance the trade-off between the desire for</w:t>
      </w:r>
    </w:p>
    <w:p w14:paraId="78EC4C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survivablity</w:t>
      </w:r>
      <w:proofErr w:type="spellEnd"/>
      <w:r w:rsidRPr="00920B97">
        <w:rPr>
          <w:rFonts w:ascii="Courier New" w:hAnsi="Courier New" w:cs="Courier New"/>
        </w:rPr>
        <w:t xml:space="preserve"> and the optimal use of resources.</w:t>
      </w:r>
    </w:p>
    <w:p w14:paraId="1C4893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44E4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It is generally desirable to have protection and restoration</w:t>
      </w:r>
    </w:p>
    <w:p w14:paraId="18F061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schemes that are intrinsically bandwidth efficient.</w:t>
      </w:r>
    </w:p>
    <w:p w14:paraId="58CA65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B557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Failure notifications throughout the network should be timely and</w:t>
      </w:r>
    </w:p>
    <w:p w14:paraId="32F7C1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reliable if they are to be acted on as triggers for effective</w:t>
      </w:r>
    </w:p>
    <w:p w14:paraId="65B4EE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and restoration actions.</w:t>
      </w:r>
    </w:p>
    <w:p w14:paraId="693EDB9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7AA2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Alarms and other fault monitoring and reporting capabilities</w:t>
      </w:r>
    </w:p>
    <w:p w14:paraId="1ABF55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should be provided at the right network layers so that the</w:t>
      </w:r>
    </w:p>
    <w:p w14:paraId="3932D3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and restoration actions can be taken in those layers.</w:t>
      </w:r>
    </w:p>
    <w:p w14:paraId="6DFAB5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0912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6.5.1.  Survivability in MPLS Based Networks</w:t>
      </w:r>
    </w:p>
    <w:p w14:paraId="651D4A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BD86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Because MPLS is path-oriented, it has the potential to provide faster</w:t>
      </w:r>
    </w:p>
    <w:p w14:paraId="14D41D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more predictable protection and restoration capabilities than</w:t>
      </w:r>
    </w:p>
    <w:p w14:paraId="2885C9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conventional hop by hop routed IP systems.  Protection types for MPLS</w:t>
      </w:r>
    </w:p>
    <w:p w14:paraId="2F8A7E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can be divided into four categories.</w:t>
      </w:r>
    </w:p>
    <w:p w14:paraId="6F332B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14CC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Link Protection: The objective of link protection is to protect an</w:t>
      </w:r>
    </w:p>
    <w:p w14:paraId="4E02ED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 from the failure of a given link.  Under link protection, a</w:t>
      </w:r>
    </w:p>
    <w:p w14:paraId="614D1E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or backup LSP (the secondary LSP) follows a path that</w:t>
      </w:r>
    </w:p>
    <w:p w14:paraId="669B14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is disjoint from the path of the working or operational LSP (the</w:t>
      </w:r>
    </w:p>
    <w:p w14:paraId="6670E1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primary LSP) at the particular link where link protection is</w:t>
      </w:r>
    </w:p>
    <w:p w14:paraId="1390A1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required.  When the protected link fails, traffic on the working</w:t>
      </w:r>
    </w:p>
    <w:p w14:paraId="2E98E1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 is switched to the protection LSP at the head-end of the</w:t>
      </w:r>
    </w:p>
    <w:p w14:paraId="39FF1F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failed link.  As a local repair method, link protection can be</w:t>
      </w:r>
    </w:p>
    <w:p w14:paraId="0B59A8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fast.  This form of protection may be most appropriate in</w:t>
      </w:r>
    </w:p>
    <w:p w14:paraId="09AF7C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situations where some network elements along a given path are</w:t>
      </w:r>
    </w:p>
    <w:p w14:paraId="2C4FC0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known to be less reliable than others.</w:t>
      </w:r>
    </w:p>
    <w:p w14:paraId="0A8AC1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38B89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0DAB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7D28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54]</w:t>
      </w:r>
    </w:p>
    <w:p w14:paraId="62907C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C035B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7E9D7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FB66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A611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Node Protection: The objective of node protection is to protect an</w:t>
      </w:r>
    </w:p>
    <w:p w14:paraId="78F7D7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 from the failure of a given node.  Under node protection, the</w:t>
      </w:r>
    </w:p>
    <w:p w14:paraId="571D71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secondary LSP follows a path that is disjoint from the path of the</w:t>
      </w:r>
    </w:p>
    <w:p w14:paraId="1F97A8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primary LSP at the particular node where node protection is</w:t>
      </w:r>
    </w:p>
    <w:p w14:paraId="183537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required.  The secondary LSP is also disjoint from the primary LSP</w:t>
      </w:r>
    </w:p>
    <w:p w14:paraId="4CA097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at all links attached to the node to be protected.  When the</w:t>
      </w:r>
    </w:p>
    <w:p w14:paraId="47E0F8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protected node fails, traffic on the working LSP is switched over</w:t>
      </w:r>
    </w:p>
    <w:p w14:paraId="1CB18D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the protection LSP at the upstream LSR directly connected to</w:t>
      </w:r>
    </w:p>
    <w:p w14:paraId="628B2A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failed node.  Node protection covers a slightly larger part of</w:t>
      </w:r>
    </w:p>
    <w:p w14:paraId="0FD7EE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network compared to link protection, but is otherwise</w:t>
      </w:r>
    </w:p>
    <w:p w14:paraId="69D5AD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fundamentally the same.</w:t>
      </w:r>
    </w:p>
    <w:p w14:paraId="457CCC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CCD7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Path Protection: The goal of LSP path protection (or end-to-end</w:t>
      </w:r>
    </w:p>
    <w:p w14:paraId="507E2F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protection) is to protect an LSP from any failure along its routed</w:t>
      </w:r>
    </w:p>
    <w:p w14:paraId="13F5FA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path.  Under path protection, the path of the protection LSP is</w:t>
      </w:r>
    </w:p>
    <w:p w14:paraId="5E98A1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completely disjoint from the path of the working LSP.  The</w:t>
      </w:r>
    </w:p>
    <w:p w14:paraId="207E35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advantage of path protection is that the backup LSP protects the</w:t>
      </w:r>
    </w:p>
    <w:p w14:paraId="24CE7B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working LSP from all possible link and node failures along the</w:t>
      </w:r>
    </w:p>
    <w:p w14:paraId="205ED2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path, except for failures of ingress or egress LSR.  Additionally,</w:t>
      </w:r>
    </w:p>
    <w:p w14:paraId="70C462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path protection may be more efficient in terms of resource usage</w:t>
      </w:r>
    </w:p>
    <w:p w14:paraId="38FA2E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than link or node protection applied at every </w:t>
      </w:r>
      <w:proofErr w:type="spellStart"/>
      <w:r w:rsidRPr="00920B97">
        <w:rPr>
          <w:rFonts w:ascii="Courier New" w:hAnsi="Courier New" w:cs="Courier New"/>
        </w:rPr>
        <w:t>jop</w:t>
      </w:r>
      <w:proofErr w:type="spellEnd"/>
      <w:r w:rsidRPr="00920B97">
        <w:rPr>
          <w:rFonts w:ascii="Courier New" w:hAnsi="Courier New" w:cs="Courier New"/>
        </w:rPr>
        <w:t xml:space="preserve"> along the path.</w:t>
      </w:r>
    </w:p>
    <w:p w14:paraId="70DDA5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However, path protection may be slower than link and node</w:t>
      </w:r>
    </w:p>
    <w:p w14:paraId="022C76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because the fault notifications have to be propagated</w:t>
      </w:r>
    </w:p>
    <w:p w14:paraId="7ED40F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further.</w:t>
      </w:r>
    </w:p>
    <w:p w14:paraId="285B99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2BDB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Segment Protection: An MPLS domain may be partitioned into</w:t>
      </w:r>
    </w:p>
    <w:p w14:paraId="768ED5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multiple subdomains (protection domains).  Path protection is</w:t>
      </w:r>
    </w:p>
    <w:p w14:paraId="60979F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applied to the path of each LSP as it crosses the domain from its</w:t>
      </w:r>
    </w:p>
    <w:p w14:paraId="33C0E6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ingress to the domain to where it egresses the domain.  In cases</w:t>
      </w:r>
    </w:p>
    <w:p w14:paraId="0A4616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where an LSP traverses multiple protection domains, a protection</w:t>
      </w:r>
    </w:p>
    <w:p w14:paraId="3DCCAE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mechanism within a domain only needs to protect the segment of the</w:t>
      </w:r>
    </w:p>
    <w:p w14:paraId="703E51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 that lies within the domain.  Segment protection will</w:t>
      </w:r>
    </w:p>
    <w:p w14:paraId="21D377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generally be faster than end-to-end path protection because</w:t>
      </w:r>
    </w:p>
    <w:p w14:paraId="489416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recovery generally occurs closer to the fault and the notification</w:t>
      </w:r>
    </w:p>
    <w:p w14:paraId="742DCE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doesn't have to propagate as far.</w:t>
      </w:r>
    </w:p>
    <w:p w14:paraId="1C5BFD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0CA4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See [RFC3469] and [RFC6372] for a more comprehensive discussion of</w:t>
      </w:r>
    </w:p>
    <w:p w14:paraId="501762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based recovery.</w:t>
      </w:r>
    </w:p>
    <w:p w14:paraId="2C367B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35C1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6.5.2.  Protection Options</w:t>
      </w:r>
    </w:p>
    <w:p w14:paraId="4652DBC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3C6B0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 issue to consider is the concept of protection options.  We</w:t>
      </w:r>
    </w:p>
    <w:p w14:paraId="285E6F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 notation such as "m:n protection", where m is the number of</w:t>
      </w:r>
    </w:p>
    <w:p w14:paraId="49DAC3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protection LSPs used to protect n working LSPs.  In all cases except</w:t>
      </w:r>
    </w:p>
    <w:p w14:paraId="689CDF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1+1 protection, the resources associated with the protection LSPs can</w:t>
      </w:r>
    </w:p>
    <w:p w14:paraId="653CEC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used to carry </w:t>
      </w:r>
      <w:proofErr w:type="spellStart"/>
      <w:r w:rsidRPr="00920B97">
        <w:rPr>
          <w:rFonts w:ascii="Courier New" w:hAnsi="Courier New" w:cs="Courier New"/>
        </w:rPr>
        <w:t>preemptable</w:t>
      </w:r>
      <w:proofErr w:type="spellEnd"/>
      <w:r w:rsidRPr="00920B97">
        <w:rPr>
          <w:rFonts w:ascii="Courier New" w:hAnsi="Courier New" w:cs="Courier New"/>
        </w:rPr>
        <w:t xml:space="preserve"> best-effort traffic when the working LSP</w:t>
      </w:r>
    </w:p>
    <w:p w14:paraId="6D43F4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functioning correctly.</w:t>
      </w:r>
    </w:p>
    <w:p w14:paraId="630CF70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6E352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F97F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934D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05C2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55]</w:t>
      </w:r>
    </w:p>
    <w:p w14:paraId="24FE81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2B5B8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0699B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7BB4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D41C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1:1 protection: One working LSP is protected/restored by one</w:t>
      </w:r>
    </w:p>
    <w:p w14:paraId="76516B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LSP.</w:t>
      </w:r>
    </w:p>
    <w:p w14:paraId="2C84222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1EB2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1:n protection: One protection LSP is used to protect/restore n</w:t>
      </w:r>
    </w:p>
    <w:p w14:paraId="08A8D5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working LSPs.  Only one failed LSP can be restored at any time.</w:t>
      </w:r>
    </w:p>
    <w:p w14:paraId="500CEB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B0B4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o  n</w:t>
      </w:r>
      <w:proofErr w:type="spellEnd"/>
      <w:r w:rsidRPr="00920B97">
        <w:rPr>
          <w:rFonts w:ascii="Courier New" w:hAnsi="Courier New" w:cs="Courier New"/>
        </w:rPr>
        <w:t>:1 protection: One working LSP is protected/restored by n</w:t>
      </w:r>
    </w:p>
    <w:p w14:paraId="08120E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LSPs, possibly with load splitting across the</w:t>
      </w:r>
    </w:p>
    <w:p w14:paraId="37BA70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protection LSPs.  This may be especially useful when it is not</w:t>
      </w:r>
    </w:p>
    <w:p w14:paraId="068B9B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feasible to find one path for the backup that can satisfy the</w:t>
      </w:r>
    </w:p>
    <w:p w14:paraId="34D58D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bandwidth requirement of the primary LSP.</w:t>
      </w:r>
    </w:p>
    <w:p w14:paraId="7FA99F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6780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1+1 protection: Traffic is sent concurrently on both the working</w:t>
      </w:r>
    </w:p>
    <w:p w14:paraId="02AA98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 and a protection LSP.  The egress LSR selects one of the two</w:t>
      </w:r>
    </w:p>
    <w:p w14:paraId="65A18B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LSPs based on local policy (usually based on traffic integrity).</w:t>
      </w:r>
    </w:p>
    <w:p w14:paraId="017388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When a fault disrupts the traffic on one LSP, the egress switches</w:t>
      </w:r>
    </w:p>
    <w:p w14:paraId="4840C7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receive traffic from the other LSP.  This approach is expensive</w:t>
      </w:r>
    </w:p>
    <w:p w14:paraId="784242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 how it consumes network but recovers from failures most</w:t>
      </w:r>
    </w:p>
    <w:p w14:paraId="210FAC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rapidly.</w:t>
      </w:r>
    </w:p>
    <w:p w14:paraId="7153387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AAAD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6.6.  Traffic Engineering in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Environments</w:t>
      </w:r>
    </w:p>
    <w:p w14:paraId="4EC890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57FF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Increasing requirements to support multiple classes of traffic in the</w:t>
      </w:r>
    </w:p>
    <w:p w14:paraId="6DE374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Internet, such as best effort and mission critical data, calls for IP</w:t>
      </w:r>
    </w:p>
    <w:p w14:paraId="49FFC2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to differentiate traffic according to some criteria and to</w:t>
      </w:r>
    </w:p>
    <w:p w14:paraId="73DC38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give preferential treatment to certain types of traffic.  Large</w:t>
      </w:r>
    </w:p>
    <w:p w14:paraId="6279BF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numbers of flows can be aggregated into a few behavior aggregates</w:t>
      </w:r>
    </w:p>
    <w:p w14:paraId="73AD6E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based on some criteria based on common performance requirements in</w:t>
      </w:r>
    </w:p>
    <w:p w14:paraId="5F7AC9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terms of packet loss ratio, delay, and jitter, or in terms of common</w:t>
      </w:r>
    </w:p>
    <w:p w14:paraId="0492C1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fields within the IP packet headers.</w:t>
      </w:r>
    </w:p>
    <w:p w14:paraId="0D13239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499C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Differentiated Services (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) [RFC2475] can be used to ensure</w:t>
      </w:r>
    </w:p>
    <w:p w14:paraId="4D12D2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SLAs defined to differentiate between traffic flows are met.</w:t>
      </w:r>
    </w:p>
    <w:p w14:paraId="661E7B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Classes of service (</w:t>
      </w:r>
      <w:proofErr w:type="spellStart"/>
      <w:r w:rsidRPr="00920B97">
        <w:rPr>
          <w:rFonts w:ascii="Courier New" w:hAnsi="Courier New" w:cs="Courier New"/>
        </w:rPr>
        <w:t>CoS</w:t>
      </w:r>
      <w:proofErr w:type="spellEnd"/>
      <w:r w:rsidRPr="00920B97">
        <w:rPr>
          <w:rFonts w:ascii="Courier New" w:hAnsi="Courier New" w:cs="Courier New"/>
        </w:rPr>
        <w:t xml:space="preserve">) can be supported in a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environment</w:t>
      </w:r>
    </w:p>
    <w:p w14:paraId="3A6C46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concatenating per-hop behaviors (PHBs) along the routing path.  A</w:t>
      </w:r>
    </w:p>
    <w:p w14:paraId="66C788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PHB is the forwarding behavior that a packet receives at a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-</w:t>
      </w:r>
    </w:p>
    <w:p w14:paraId="0FD36B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compliant node, and it can be configured at each router.  PHBs are</w:t>
      </w:r>
    </w:p>
    <w:p w14:paraId="3CBCDF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delivered using buffer management and packet scheduling mechanisms</w:t>
      </w:r>
    </w:p>
    <w:p w14:paraId="34D71F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require that the ingress nodes use traffic classification,</w:t>
      </w:r>
    </w:p>
    <w:p w14:paraId="3BCED8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marking, policing, and shaping.</w:t>
      </w:r>
    </w:p>
    <w:p w14:paraId="094B78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57D1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can </w:t>
      </w:r>
      <w:del w:id="167" w:author="BOUCADAIR Mohamed TGI/OLN" w:date="2021-04-08T12:24:00Z">
        <w:r w:rsidRPr="00920B97" w:rsidDel="00B07174">
          <w:rPr>
            <w:rFonts w:ascii="Courier New" w:hAnsi="Courier New" w:cs="Courier New"/>
          </w:rPr>
          <w:delText>compliment</w:delText>
        </w:r>
      </w:del>
      <w:ins w:id="168" w:author="BOUCADAIR Mohamed TGI/OLN" w:date="2021-04-08T12:24:00Z">
        <w:r w:rsidR="00B07174" w:rsidRPr="00920B97">
          <w:rPr>
            <w:rFonts w:ascii="Courier New" w:hAnsi="Courier New" w:cs="Courier New"/>
          </w:rPr>
          <w:t>complement</w:t>
        </w:r>
      </w:ins>
      <w:r w:rsidRPr="00920B97">
        <w:rPr>
          <w:rFonts w:ascii="Courier New" w:hAnsi="Courier New" w:cs="Courier New"/>
        </w:rPr>
        <w:t xml:space="preserve">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to improve utilization of</w:t>
      </w:r>
    </w:p>
    <w:p w14:paraId="5711D3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resources.  Traffic engineering can be operated on an</w:t>
      </w:r>
    </w:p>
    <w:p w14:paraId="61F614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aggregated basis across all service classes [RFC3270], or on a per</w:t>
      </w:r>
    </w:p>
    <w:p w14:paraId="388E3C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class basis.  The former is used to provide better</w:t>
      </w:r>
    </w:p>
    <w:p w14:paraId="43AE9B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distribution of the traffic load over the network resources (see</w:t>
      </w:r>
    </w:p>
    <w:p w14:paraId="1C8962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[RFC3270] for detailed mechanisms to support aggregate traffic</w:t>
      </w:r>
    </w:p>
    <w:p w14:paraId="5DA697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engineering).  The latter case is discussed below since it is</w:t>
      </w:r>
    </w:p>
    <w:p w14:paraId="5B02F72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CFC6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F9D7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BAB0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56]</w:t>
      </w:r>
    </w:p>
    <w:p w14:paraId="001629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D4A16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E5517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8403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8F5F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specific to the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environment, with so called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-aware</w:t>
      </w:r>
    </w:p>
    <w:p w14:paraId="075AC0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[RFC4124].</w:t>
      </w:r>
    </w:p>
    <w:p w14:paraId="3F8C02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4E74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some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networks, it may be desirable to control the</w:t>
      </w:r>
    </w:p>
    <w:p w14:paraId="51E73F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of some service classes by enforcing relationships</w:t>
      </w:r>
    </w:p>
    <w:p w14:paraId="2F8831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the traffic workload contributed by each service class and</w:t>
      </w:r>
    </w:p>
    <w:p w14:paraId="16EC8A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amount of network resources allocated or provisioned for that</w:t>
      </w:r>
    </w:p>
    <w:p w14:paraId="0B846D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class.  Such relationships between demand and resource</w:t>
      </w:r>
    </w:p>
    <w:p w14:paraId="726D44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allocation can be enforced using a combination of, for example:</w:t>
      </w:r>
    </w:p>
    <w:p w14:paraId="64E2F1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53E0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TE mechanisms on a per service class basis that enforce the</w:t>
      </w:r>
    </w:p>
    <w:p w14:paraId="39E1E1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relationship between the amount of traffic contributed by a given</w:t>
      </w:r>
    </w:p>
    <w:p w14:paraId="299669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service class and the resources allocated to that class.</w:t>
      </w:r>
    </w:p>
    <w:p w14:paraId="0A5B97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BD64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Mechanisms that dynamically adjust the resources allocated to a</w:t>
      </w:r>
    </w:p>
    <w:p w14:paraId="5AB2FF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given service class to relate to the amount of traffic contributed</w:t>
      </w:r>
    </w:p>
    <w:p w14:paraId="1FFD59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by that service class.</w:t>
      </w:r>
    </w:p>
    <w:p w14:paraId="554E35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755F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 may also be desirable to limit the performance impact of high</w:t>
      </w:r>
    </w:p>
    <w:p w14:paraId="15EE4F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priority traffic on relatively low priority traffic.  This can be</w:t>
      </w:r>
    </w:p>
    <w:p w14:paraId="72654A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achieved, for example, by controlling the percentage of high priority</w:t>
      </w:r>
    </w:p>
    <w:p w14:paraId="32E2A2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that is routed through a given link.  Another way to</w:t>
      </w:r>
    </w:p>
    <w:p w14:paraId="3B779B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accomplish this is to increase link capacities appropriately so that</w:t>
      </w:r>
    </w:p>
    <w:p w14:paraId="768678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lower priority traffic can still enjoy adequate service quality.</w:t>
      </w:r>
    </w:p>
    <w:p w14:paraId="1FD940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the ratio of traffic workload contributed by different service</w:t>
      </w:r>
    </w:p>
    <w:p w14:paraId="6C7F43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classes varies significantly from router to router, it may not be</w:t>
      </w:r>
    </w:p>
    <w:p w14:paraId="69543B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enough to rely on conventional IGP routing protocols or on TE</w:t>
      </w:r>
    </w:p>
    <w:p w14:paraId="5F78E7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that are not sensitive to different service classes.</w:t>
      </w:r>
    </w:p>
    <w:p w14:paraId="3C4D02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Instead, it may be desirable to perform traffic engineering,</w:t>
      </w:r>
    </w:p>
    <w:p w14:paraId="716BB0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especially routing control and mapping functions, on a per service</w:t>
      </w:r>
    </w:p>
    <w:p w14:paraId="4B6058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 basis.  One way to accomplish this in a domain that supports</w:t>
      </w:r>
    </w:p>
    <w:p w14:paraId="4A3E72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both MPLS and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is to define class specific LSPs and to map</w:t>
      </w:r>
    </w:p>
    <w:p w14:paraId="58C6EB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from each class onto one or more LSPs that correspond to that</w:t>
      </w:r>
    </w:p>
    <w:p w14:paraId="624F17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class.  An LSP corresponding to a given service class can</w:t>
      </w:r>
    </w:p>
    <w:p w14:paraId="0F3E4D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then be routed and protected/restored in a class dependent manner,</w:t>
      </w:r>
    </w:p>
    <w:p w14:paraId="643D6C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according to specific policies.</w:t>
      </w:r>
    </w:p>
    <w:p w14:paraId="23728F7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F688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Performing traffic engineering on a per class basis may require per-</w:t>
      </w:r>
    </w:p>
    <w:p w14:paraId="18E8C9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 parameters to be distributed.  It is common to have some</w:t>
      </w:r>
    </w:p>
    <w:p w14:paraId="359747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classes share some aggregate constraints (e.g., maximum bandwidth</w:t>
      </w:r>
    </w:p>
    <w:p w14:paraId="07B091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requirement) without enforcing the constraint on each individual</w:t>
      </w:r>
    </w:p>
    <w:p w14:paraId="1BC782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class.  These classes can be grouped into class-types, and per-class-</w:t>
      </w:r>
    </w:p>
    <w:p w14:paraId="4FECE1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type parameters can be distributed to improve scalability.  This also</w:t>
      </w:r>
    </w:p>
    <w:p w14:paraId="4D8BC7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allows better bandwidth sharing between classes in the same class-</w:t>
      </w:r>
    </w:p>
    <w:p w14:paraId="067CB6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type.  A class-type is a set of classes that satisfy the following</w:t>
      </w:r>
    </w:p>
    <w:p w14:paraId="79807A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two conditions:</w:t>
      </w:r>
    </w:p>
    <w:p w14:paraId="50D82E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8756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0098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EF85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D095D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107F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57]</w:t>
      </w:r>
    </w:p>
    <w:p w14:paraId="2BF4F5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F7925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58D643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4B60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B203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Classes in the same class-type have common aggregate requirements</w:t>
      </w:r>
    </w:p>
    <w:p w14:paraId="2237B2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satisfy required performance levels.</w:t>
      </w:r>
    </w:p>
    <w:p w14:paraId="4DC67B7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7B3D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There is no requirement to be enforced at the level of an</w:t>
      </w:r>
    </w:p>
    <w:p w14:paraId="5D00A1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individual class in the class-type.  Note that it is,</w:t>
      </w:r>
    </w:p>
    <w:p w14:paraId="7C4CD6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nevertheless, still possible to implement some priority policies</w:t>
      </w:r>
    </w:p>
    <w:p w14:paraId="2ABB6A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for classes in the same class-type to permit preferential access</w:t>
      </w:r>
    </w:p>
    <w:p w14:paraId="72FB98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the class-type bandwidth through the use of preemption</w:t>
      </w:r>
    </w:p>
    <w:p w14:paraId="3924A1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priorities.</w:t>
      </w:r>
    </w:p>
    <w:p w14:paraId="4D59E9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D605E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See [RFC4124] for detailed requirements on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-aware traffic</w:t>
      </w:r>
    </w:p>
    <w:p w14:paraId="4506A3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engineering.</w:t>
      </w:r>
    </w:p>
    <w:p w14:paraId="2AAFA54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63A4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6.7.  Network Controllability</w:t>
      </w:r>
    </w:p>
    <w:p w14:paraId="1CAF6B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AFDA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Offline and online (see Section 5.2) TE considerations are of limited</w:t>
      </w:r>
    </w:p>
    <w:p w14:paraId="456B52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utility if the network cannot be controlled effectively to implement</w:t>
      </w:r>
    </w:p>
    <w:p w14:paraId="4139B4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results of TE decisions and to achieve the desired network</w:t>
      </w:r>
    </w:p>
    <w:p w14:paraId="5DC0BD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objectives.</w:t>
      </w:r>
    </w:p>
    <w:p w14:paraId="4627D5A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3C26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Capacity augmentation is a coarse-grained solution to TE issues.</w:t>
      </w:r>
    </w:p>
    <w:p w14:paraId="7B8AF9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However, it is simple and may be advantageous if bandwidth is</w:t>
      </w:r>
    </w:p>
    <w:p w14:paraId="1D8D28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abundant and cheap.  However, bandwidth is not always abundant and</w:t>
      </w:r>
    </w:p>
    <w:p w14:paraId="4B4724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cheap, and additional capacity might not always be the best solution.</w:t>
      </w:r>
    </w:p>
    <w:p w14:paraId="034703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Adjustments of administrative weights and other parameters associated</w:t>
      </w:r>
    </w:p>
    <w:p w14:paraId="565DDA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 routing protocols provide finer-grained control, but this</w:t>
      </w:r>
    </w:p>
    <w:p w14:paraId="69A1D4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 is difficult to use and imprecise because of the </w:t>
      </w:r>
      <w:del w:id="169" w:author="BOUCADAIR Mohamed TGI/OLN" w:date="2021-04-08T12:24:00Z">
        <w:r w:rsidRPr="00920B97" w:rsidDel="00B07174">
          <w:rPr>
            <w:rFonts w:ascii="Courier New" w:hAnsi="Courier New" w:cs="Courier New"/>
          </w:rPr>
          <w:delText xml:space="preserve">the </w:delText>
        </w:r>
      </w:del>
      <w:r w:rsidRPr="00920B97">
        <w:rPr>
          <w:rFonts w:ascii="Courier New" w:hAnsi="Courier New" w:cs="Courier New"/>
        </w:rPr>
        <w:t>way the</w:t>
      </w:r>
    </w:p>
    <w:p w14:paraId="00616A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protocols interact occur across the network.</w:t>
      </w:r>
    </w:p>
    <w:p w14:paraId="3430EF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57F2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mechanisms can be manual (e.g., static configuration),</w:t>
      </w:r>
    </w:p>
    <w:p w14:paraId="4D0E38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partially-automated (e.g., scripts), or fully-automated (e.g., policy</w:t>
      </w:r>
    </w:p>
    <w:p w14:paraId="35A1E8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based management systems).  Automated mechanisms are particularly</w:t>
      </w:r>
    </w:p>
    <w:p w14:paraId="1F4EDC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useful in large scale networks.  Multi-vendor interoperability can be</w:t>
      </w:r>
    </w:p>
    <w:p w14:paraId="2F5F05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facilitated by standardized management systems (e.g., YANG models) to</w:t>
      </w:r>
    </w:p>
    <w:p w14:paraId="6B5A25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support the control functions required to address TE objectives.</w:t>
      </w:r>
    </w:p>
    <w:p w14:paraId="7C6BB4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06DF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control functions should be secure, reliable, and stable as</w:t>
      </w:r>
    </w:p>
    <w:p w14:paraId="61C0A6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these are often needed to operate correctly in times of network</w:t>
      </w:r>
    </w:p>
    <w:p w14:paraId="36B7B9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impairments (e.g., during network congestion or security attacks).</w:t>
      </w:r>
    </w:p>
    <w:p w14:paraId="416296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2800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7.  Inter-Domain Considerations</w:t>
      </w:r>
    </w:p>
    <w:p w14:paraId="5FBA85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A859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Inter-domain TE is concerned with performance optimization for</w:t>
      </w:r>
    </w:p>
    <w:p w14:paraId="028161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that originates in one administrative domain and terminates</w:t>
      </w:r>
    </w:p>
    <w:p w14:paraId="387410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a different one.</w:t>
      </w:r>
    </w:p>
    <w:p w14:paraId="57A4192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64B5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BGP [RFC4271] is the standard exterior gateway protocol used to</w:t>
      </w:r>
    </w:p>
    <w:p w14:paraId="2B9761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exchange routing information between autonomous systems (</w:t>
      </w:r>
      <w:proofErr w:type="spellStart"/>
      <w:r w:rsidRPr="00920B97">
        <w:rPr>
          <w:rFonts w:ascii="Courier New" w:hAnsi="Courier New" w:cs="Courier New"/>
        </w:rPr>
        <w:t>ASes</w:t>
      </w:r>
      <w:proofErr w:type="spellEnd"/>
      <w:r w:rsidRPr="00920B97">
        <w:rPr>
          <w:rFonts w:ascii="Courier New" w:hAnsi="Courier New" w:cs="Courier New"/>
        </w:rPr>
        <w:t>) in the</w:t>
      </w:r>
    </w:p>
    <w:p w14:paraId="697CEC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867AB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1FBBD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76FC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58]</w:t>
      </w:r>
    </w:p>
    <w:p w14:paraId="05BDE3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0D01D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B19B8D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D3CC9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5DA7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Internet.  BGP includes a sequential decision process that calculates</w:t>
      </w:r>
    </w:p>
    <w:p w14:paraId="4FDEC6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preference for routes to a given destination network.  There are</w:t>
      </w:r>
    </w:p>
    <w:p w14:paraId="3067D9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two fundamental aspects to inter-domain TE using BGP:</w:t>
      </w:r>
    </w:p>
    <w:p w14:paraId="1B040E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9F06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Route Redistribution: Controlling the import and export of routes</w:t>
      </w:r>
    </w:p>
    <w:p w14:paraId="40C234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between </w:t>
      </w:r>
      <w:proofErr w:type="spellStart"/>
      <w:r w:rsidRPr="00920B97">
        <w:rPr>
          <w:rFonts w:ascii="Courier New" w:hAnsi="Courier New" w:cs="Courier New"/>
        </w:rPr>
        <w:t>ASes</w:t>
      </w:r>
      <w:proofErr w:type="spellEnd"/>
      <w:r w:rsidRPr="00920B97">
        <w:rPr>
          <w:rFonts w:ascii="Courier New" w:hAnsi="Courier New" w:cs="Courier New"/>
        </w:rPr>
        <w:t>, and controlling the redistribution of routes between</w:t>
      </w:r>
    </w:p>
    <w:p w14:paraId="756CD1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BGP and other protocols within an AS.</w:t>
      </w:r>
    </w:p>
    <w:p w14:paraId="6A9DD7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60AD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Best path selection: Selecting the best path when there are</w:t>
      </w:r>
    </w:p>
    <w:p w14:paraId="4BEEDD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multiple candidate paths to a given destination network.  This is</w:t>
      </w:r>
    </w:p>
    <w:p w14:paraId="25B74B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performed by the BGP decision process, selecting preferred exit</w:t>
      </w:r>
    </w:p>
    <w:p w14:paraId="03C765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points out of an AS towards specific destination networks taking a</w:t>
      </w:r>
    </w:p>
    <w:p w14:paraId="138FA9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number of different considerations into account.  The BGP path</w:t>
      </w:r>
    </w:p>
    <w:p w14:paraId="096CB7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selection process can be influenced by manipulating the attributes</w:t>
      </w:r>
    </w:p>
    <w:p w14:paraId="2ACD38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associated with the process, including NEXT-HOP, WEIGHT, LOCAL-</w:t>
      </w:r>
    </w:p>
    <w:p w14:paraId="1E0E11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PREFERENCE, AS-PATH, ROUTE-ORIGIN, MULTI-EXIT-DESCRIMINATOR (MED),</w:t>
      </w:r>
    </w:p>
    <w:p w14:paraId="1CBF4B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IGP METRIC, etc.</w:t>
      </w:r>
    </w:p>
    <w:p w14:paraId="71D1A2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25FD0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Route-maps provide the flexibility to implement complex BGP policies</w:t>
      </w:r>
    </w:p>
    <w:p w14:paraId="00DC9D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based on pre-configured logical conditions.  They can be used to</w:t>
      </w:r>
    </w:p>
    <w:p w14:paraId="2A89A0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import and export policies for incoming and outgoing routes,</w:t>
      </w:r>
    </w:p>
    <w:p w14:paraId="7CEBB3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control the redistribution of routes between BGP and other protocols,</w:t>
      </w:r>
    </w:p>
    <w:p w14:paraId="794548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influence the selection of best paths by manipulating the</w:t>
      </w:r>
    </w:p>
    <w:p w14:paraId="720ACB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 associated with the BGP decision process.  Very complex</w:t>
      </w:r>
    </w:p>
    <w:p w14:paraId="231D1C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logical expressions that implement various types of policies can be</w:t>
      </w:r>
    </w:p>
    <w:p w14:paraId="2EDA2A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implemented using a combination of Route-maps, BGP-attributes,</w:t>
      </w:r>
    </w:p>
    <w:p w14:paraId="02AE49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Access-lists, and Community attributes.</w:t>
      </w:r>
    </w:p>
    <w:p w14:paraId="7340C77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308B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considering inter-domain TE with BGP, note that the outbound</w:t>
      </w:r>
    </w:p>
    <w:p w14:paraId="3C554C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exit point is controllable, whereas the interconnection point</w:t>
      </w:r>
    </w:p>
    <w:p w14:paraId="2F70EF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where inbound traffic is received typically is not.  Therefore, it is</w:t>
      </w:r>
    </w:p>
    <w:p w14:paraId="1A9197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up to each individual network to implement TE strategies that deal</w:t>
      </w:r>
    </w:p>
    <w:p w14:paraId="5E8042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 the efficient delivery of outbound traffic from its customers to</w:t>
      </w:r>
    </w:p>
    <w:p w14:paraId="797EBC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its peering points.  The vast majority of TE policy is based on a</w:t>
      </w:r>
    </w:p>
    <w:p w14:paraId="0E20EE71" w14:textId="33AB649D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"closest exit" strategy, which offloads inter</w:t>
      </w:r>
      <w:ins w:id="170" w:author="BOUCADAIR Mohamed TGI/OLN" w:date="2021-05-03T15:10:00Z">
        <w:r w:rsidR="00EE4AE8">
          <w:rPr>
            <w:rFonts w:ascii="Courier New" w:hAnsi="Courier New" w:cs="Courier New"/>
          </w:rPr>
          <w:t>-</w:t>
        </w:r>
      </w:ins>
      <w:r w:rsidRPr="00920B97">
        <w:rPr>
          <w:rFonts w:ascii="Courier New" w:hAnsi="Courier New" w:cs="Courier New"/>
        </w:rPr>
        <w:t>domain traffic at the</w:t>
      </w:r>
    </w:p>
    <w:p w14:paraId="20680B5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nearest outbound peering point towards the destination AS.  Most</w:t>
      </w:r>
    </w:p>
    <w:p w14:paraId="5287DB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methods of manipulating the point at which inbound traffic enters a</w:t>
      </w:r>
    </w:p>
    <w:p w14:paraId="40FBAD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either ineffective, or not accepted in the peering community.</w:t>
      </w:r>
    </w:p>
    <w:p w14:paraId="122D0A8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FA94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Inter-domain TE with BGP is generally effective, but it is usually</w:t>
      </w:r>
    </w:p>
    <w:p w14:paraId="7C31CE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applied in a trial-and-error fashion because a TE system usually only</w:t>
      </w:r>
    </w:p>
    <w:p w14:paraId="1DCA02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has a view of the available network resources within one domain (an</w:t>
      </w:r>
    </w:p>
    <w:p w14:paraId="69C4F7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in this case).  A systematic approach for inter-domain TE requires</w:t>
      </w:r>
    </w:p>
    <w:p w14:paraId="4447FC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cooperation between the domains.  Further, what may be considered a</w:t>
      </w:r>
    </w:p>
    <w:p w14:paraId="18B94C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good solution in one domain may not necessarily be a good solution in</w:t>
      </w:r>
    </w:p>
    <w:p w14:paraId="17C49E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another.  Moreover, it is generally considered inadvisable for one</w:t>
      </w:r>
    </w:p>
    <w:p w14:paraId="6CFAE3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 to permit a control process from another domain to influence</w:t>
      </w:r>
    </w:p>
    <w:p w14:paraId="6FF25C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routing and management of traffic in its network.</w:t>
      </w:r>
    </w:p>
    <w:p w14:paraId="3FC902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D6A06B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912E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A11E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59]</w:t>
      </w:r>
    </w:p>
    <w:p w14:paraId="2B29D2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E7237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ED5CF6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81C22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0182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TE-tunnels (LSPs) can add a degree of flexibility in the</w:t>
      </w:r>
    </w:p>
    <w:p w14:paraId="110A3E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selection of exit points for inter-domain routing by applying </w:t>
      </w:r>
      <w:proofErr w:type="spellStart"/>
      <w:r w:rsidRPr="00920B97">
        <w:rPr>
          <w:rFonts w:ascii="Courier New" w:hAnsi="Courier New" w:cs="Courier New"/>
        </w:rPr>
        <w:t>rhe</w:t>
      </w:r>
      <w:proofErr w:type="spellEnd"/>
    </w:p>
    <w:p w14:paraId="51024B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concept of relative and absolute metrics.  If BGP attributes are</w:t>
      </w:r>
    </w:p>
    <w:p w14:paraId="600627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defined such that the BGP decision process depends on IGP metrics to</w:t>
      </w:r>
    </w:p>
    <w:p w14:paraId="6737D3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 exit points for inter-domain traffic, then some inter-domain</w:t>
      </w:r>
    </w:p>
    <w:p w14:paraId="63CBB5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destined to a given peer network can be made to prefer a</w:t>
      </w:r>
    </w:p>
    <w:p w14:paraId="18FEB2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specific exit point by establishing a TE-tunnel between the router</w:t>
      </w:r>
    </w:p>
    <w:p w14:paraId="7E0988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making the selection and the peering point via a TE-tunnel and</w:t>
      </w:r>
    </w:p>
    <w:p w14:paraId="4EB776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assigning the TE-tunnel a metric which is smaller than the IGP cost</w:t>
      </w:r>
    </w:p>
    <w:p w14:paraId="6F57A3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all other peering points.</w:t>
      </w:r>
    </w:p>
    <w:p w14:paraId="103871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7829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Similarly to intra-domain TE, inter-domain TE is best accomplished</w:t>
      </w:r>
    </w:p>
    <w:p w14:paraId="7CD382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a traffic matrix can be derived to depict the volume of traffic</w:t>
      </w:r>
    </w:p>
    <w:p w14:paraId="593D559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from one AS to another.</w:t>
      </w:r>
    </w:p>
    <w:p w14:paraId="2109956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B4E9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8.  Overview of Contemporary TE Practices in Operational IP Networks</w:t>
      </w:r>
    </w:p>
    <w:p w14:paraId="427875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3E52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provides an overview of some traffic engineering</w:t>
      </w:r>
    </w:p>
    <w:p w14:paraId="4BE493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practices in IP networks.  The focus is on aspects of control of the</w:t>
      </w:r>
    </w:p>
    <w:p w14:paraId="1AEDCE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function in operational contexts.  The intent here is to</w:t>
      </w:r>
    </w:p>
    <w:p w14:paraId="302193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provide an overview of the commonly used practices: the discussion is</w:t>
      </w:r>
    </w:p>
    <w:p w14:paraId="1326BF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not intended to be exhaustive.</w:t>
      </w:r>
    </w:p>
    <w:p w14:paraId="5098CFB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64D0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providers apply many of the traffic engineering mechanisms</w:t>
      </w:r>
    </w:p>
    <w:p w14:paraId="63A593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described in this document to optimize the performance of their IP</w:t>
      </w:r>
    </w:p>
    <w:p w14:paraId="621B40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networks.  These techniques include capacity planning for long</w:t>
      </w:r>
    </w:p>
    <w:p w14:paraId="4A8171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timescales; routing control using IGP metrics and MPLS, as well as</w:t>
      </w:r>
    </w:p>
    <w:p w14:paraId="62F69D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planning and path control using MPLS and Segment Routing for</w:t>
      </w:r>
    </w:p>
    <w:p w14:paraId="29F32F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medium timescales; and traffic management mechanisms for short</w:t>
      </w:r>
    </w:p>
    <w:p w14:paraId="7172E5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timescale.</w:t>
      </w:r>
    </w:p>
    <w:p w14:paraId="5FDDED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E2A6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Capacity planning is an important component of how a service provider</w:t>
      </w:r>
    </w:p>
    <w:p w14:paraId="150D2F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plans an effective IP network.  These plans may take the following</w:t>
      </w:r>
    </w:p>
    <w:p w14:paraId="35E1AC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aspects into account: location of and new links or nodes, existing</w:t>
      </w:r>
    </w:p>
    <w:p w14:paraId="2DA4DD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predicted traffic patterns, costs, link capacity, topology,</w:t>
      </w:r>
    </w:p>
    <w:p w14:paraId="28C81B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design, and survivability.</w:t>
      </w:r>
    </w:p>
    <w:p w14:paraId="1FE6A6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9DDE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Performance optimization of operational networks is usually an</w:t>
      </w:r>
    </w:p>
    <w:p w14:paraId="3972CA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ongoing process in which traffic statistics, performance parameters,</w:t>
      </w:r>
    </w:p>
    <w:p w14:paraId="03C460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fault indicators are continually collected from the network.</w:t>
      </w:r>
    </w:p>
    <w:p w14:paraId="1FA56B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empirical data is analyzed and used to trigger TE mechanisms.</w:t>
      </w:r>
    </w:p>
    <w:p w14:paraId="2817F2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Tools that perform what-if analysis can also be used to assist the TE</w:t>
      </w:r>
    </w:p>
    <w:p w14:paraId="39B9E6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process by reviewing scenarios before a new set of configurations are</w:t>
      </w:r>
    </w:p>
    <w:p w14:paraId="2BDDDA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implemented in the operational network.</w:t>
      </w:r>
    </w:p>
    <w:p w14:paraId="79090C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3558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Real-time intra-domain TE using the IGP is done by increasing the</w:t>
      </w:r>
    </w:p>
    <w:p w14:paraId="78959C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OSPF or IS-IS metric of a congested link until enough traffic has</w:t>
      </w:r>
    </w:p>
    <w:p w14:paraId="1E94A6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been diverted away from that link.  This approach has some</w:t>
      </w:r>
    </w:p>
    <w:p w14:paraId="47D706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2197D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CA31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C795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60]</w:t>
      </w:r>
    </w:p>
    <w:p w14:paraId="04CFDB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5152F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8DA0CB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25F9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E498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limitations as discussed in Section 6.2.  Intra-domain TE approaches</w:t>
      </w:r>
    </w:p>
    <w:p w14:paraId="4BC307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([RR94] [FT00] [FT01] [WANG]) take traffic matrix, network topology,</w:t>
      </w:r>
    </w:p>
    <w:p w14:paraId="1402EE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network performance objectives as input, and produce link metrics</w:t>
      </w:r>
    </w:p>
    <w:p w14:paraId="4F873E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load-sharing ratios.  These processes open the possibility for</w:t>
      </w:r>
    </w:p>
    <w:p w14:paraId="127BE1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intra-domain TE with IGP to be done in a more systematic way.</w:t>
      </w:r>
    </w:p>
    <w:p w14:paraId="358B26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4D9D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Administrators of MPLS-TE networks specify and configure link</w:t>
      </w:r>
    </w:p>
    <w:p w14:paraId="5A9889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 and resource constraints such as maximum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</w:p>
    <w:p w14:paraId="28D788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bandwidth and resource class attributes for the links in the domain.</w:t>
      </w:r>
    </w:p>
    <w:p w14:paraId="6F8CBA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link state IGP that supports TE extensions (IS-IS-TE or OSPF-TE) is</w:t>
      </w:r>
    </w:p>
    <w:p w14:paraId="04E0E8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used to propagate information about network topology and link</w:t>
      </w:r>
    </w:p>
    <w:p w14:paraId="434C84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 to all routers in the domain.  Network administrators</w:t>
      </w:r>
    </w:p>
    <w:p w14:paraId="698CC2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specify the LSPs that are to originate at each router.  For each LSP,</w:t>
      </w:r>
    </w:p>
    <w:p w14:paraId="57FBE3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administrator specifies the destination node and the</w:t>
      </w:r>
    </w:p>
    <w:p w14:paraId="7549F9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attributes of the LSP which indicate the requirements that are to be</w:t>
      </w:r>
    </w:p>
    <w:p w14:paraId="31EBCE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satisfied during the path selection process.  The attributes may</w:t>
      </w:r>
    </w:p>
    <w:p w14:paraId="3E5A7A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include and explicit path for the LSP to follow, or originating</w:t>
      </w:r>
    </w:p>
    <w:p w14:paraId="302C5A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router uses a local constraint-based routing process to compute the</w:t>
      </w:r>
    </w:p>
    <w:p w14:paraId="30931B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of the LSP.  RSVP-TE is used as a signaling protocol to</w:t>
      </w:r>
    </w:p>
    <w:p w14:paraId="16A0E0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instantiate the LSPs.  By assigning proper bandwidth values to links</w:t>
      </w:r>
    </w:p>
    <w:p w14:paraId="34C11D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LSPs, congestion caused by uneven traffic distribution can be</w:t>
      </w:r>
    </w:p>
    <w:p w14:paraId="6F8B42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avoided or mitigated.</w:t>
      </w:r>
    </w:p>
    <w:p w14:paraId="4C8672B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ECE5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bandwidth attributes of an LSP relates to the bandwidth</w:t>
      </w:r>
    </w:p>
    <w:p w14:paraId="0737B5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requirements of traffic that flows through the LSP.  The traffic</w:t>
      </w:r>
    </w:p>
    <w:p w14:paraId="7F34D7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attribute of an LSP can be modified to accommodate persistent shifts</w:t>
      </w:r>
    </w:p>
    <w:p w14:paraId="2943A2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demand (traffic growth or reduction).  If network congestion</w:t>
      </w:r>
    </w:p>
    <w:p w14:paraId="22C2C1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occurs due to some unexpected events, existing LSPs can be rerouted</w:t>
      </w:r>
    </w:p>
    <w:p w14:paraId="248F8C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alleviate the situation or network administrator can configure new</w:t>
      </w:r>
    </w:p>
    <w:p w14:paraId="3204B1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LSPs to divert some traffic to alternative paths.  The </w:t>
      </w:r>
      <w:proofErr w:type="spellStart"/>
      <w:r w:rsidRPr="00920B97">
        <w:rPr>
          <w:rFonts w:ascii="Courier New" w:hAnsi="Courier New" w:cs="Courier New"/>
        </w:rPr>
        <w:t>reservable</w:t>
      </w:r>
      <w:proofErr w:type="spellEnd"/>
    </w:p>
    <w:p w14:paraId="792B4E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bandwidth of the congested links can also be reduced to force some</w:t>
      </w:r>
    </w:p>
    <w:p w14:paraId="0D80CF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LSPs to be rerouted to other paths.  A traffic matrix in an MPLS</w:t>
      </w:r>
    </w:p>
    <w:p w14:paraId="21AF66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 can also be estimated by monitoring the traffic on LSPs.  Such</w:t>
      </w:r>
    </w:p>
    <w:p w14:paraId="60EABE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statistics can be used for a variety of purposes including</w:t>
      </w:r>
    </w:p>
    <w:p w14:paraId="288869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planning and network optimization.</w:t>
      </w:r>
    </w:p>
    <w:p w14:paraId="143ADF9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A0A3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management and planning systems have evolved and taken over a</w:t>
      </w:r>
    </w:p>
    <w:p w14:paraId="7AA026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lot of the responsibility for determining traffic paths in TE</w:t>
      </w:r>
    </w:p>
    <w:p w14:paraId="6CF878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networks.  This allows a network-wide view of resources, and</w:t>
      </w:r>
    </w:p>
    <w:p w14:paraId="134565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facilitates coordination of the use of resources for all traffic</w:t>
      </w:r>
    </w:p>
    <w:p w14:paraId="68550F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flows in the network.  Initial solutions using a PCE to perform path</w:t>
      </w:r>
    </w:p>
    <w:p w14:paraId="223F01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 on behalf of network routers have given way to an</w:t>
      </w:r>
    </w:p>
    <w:p w14:paraId="6633F5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 that follows the SDN architecture.  A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  <w:r w:rsidRPr="00920B97">
        <w:rPr>
          <w:rFonts w:ascii="Courier New" w:hAnsi="Courier New" w:cs="Courier New"/>
        </w:rPr>
        <w:t xml:space="preserve"> PCE is able</w:t>
      </w:r>
    </w:p>
    <w:p w14:paraId="726F50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track all of the LSPs in the network and can redistribute them to</w:t>
      </w:r>
    </w:p>
    <w:p w14:paraId="3361EE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make better use of the available resources.  Such a PCE can forms</w:t>
      </w:r>
    </w:p>
    <w:p w14:paraId="4F09C5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part of a network orchestrator that uses PCEP or some other</w:t>
      </w:r>
    </w:p>
    <w:p w14:paraId="44E7F2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southbound interface to instruct the signaling protocol or directly</w:t>
      </w:r>
    </w:p>
    <w:p w14:paraId="115CE3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program the routers.</w:t>
      </w:r>
    </w:p>
    <w:p w14:paraId="3389B5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FA56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CBA97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3140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61]</w:t>
      </w:r>
    </w:p>
    <w:p w14:paraId="7E8CFB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18B1F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15168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3137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1EFB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Segment routing leverages a centralized TE controller and either an</w:t>
      </w:r>
    </w:p>
    <w:p w14:paraId="419A16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MPLS or IPv6 forwarding plane, but does not need to use a signaling</w:t>
      </w:r>
    </w:p>
    <w:p w14:paraId="4F5D17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 or management plane protocol to reserve resources in the</w:t>
      </w:r>
    </w:p>
    <w:p w14:paraId="4162C52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routers.  All resource reservation is logical within the controller,</w:t>
      </w:r>
    </w:p>
    <w:p w14:paraId="053354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not distributed to the routers.  Packets are steered through the</w:t>
      </w:r>
    </w:p>
    <w:p w14:paraId="1D3A7D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using segment routing.</w:t>
      </w:r>
    </w:p>
    <w:p w14:paraId="67ECFE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EB4E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mentioned in Section 7, there is usually no direct control over</w:t>
      </w:r>
    </w:p>
    <w:p w14:paraId="2330AA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distribution of inbound traffic to a domain.  Therefore, the main</w:t>
      </w:r>
    </w:p>
    <w:p w14:paraId="1D1523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goal of inter-domain TE is to optimize the distribution of outbound</w:t>
      </w:r>
    </w:p>
    <w:p w14:paraId="4EFE27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between multiple inter-domain links.  When operating a global</w:t>
      </w:r>
    </w:p>
    <w:p w14:paraId="072D1E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network, maintaining the ability to operate the network in a regional</w:t>
      </w:r>
    </w:p>
    <w:p w14:paraId="690A1C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fashion where desired, while continuing to take advantage of the</w:t>
      </w:r>
    </w:p>
    <w:p w14:paraId="4405CF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benefits of a global network, also becomes an important objective.</w:t>
      </w:r>
    </w:p>
    <w:p w14:paraId="2DF35C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1FDF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Inter-domain TE with BGP begins with the placement of multiple</w:t>
      </w:r>
    </w:p>
    <w:p w14:paraId="1DC85E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peering interconnection points that are in close proximity to traffic</w:t>
      </w:r>
    </w:p>
    <w:p w14:paraId="2ACF06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sources/destination, and offer lowest cost paths across the network</w:t>
      </w:r>
    </w:p>
    <w:p w14:paraId="633B39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the peering points and </w:t>
      </w:r>
      <w:del w:id="171" w:author="BOUCADAIR Mohamed TGI/OLN" w:date="2021-04-08T12:24:00Z">
        <w:r w:rsidRPr="00920B97" w:rsidDel="00B07174">
          <w:rPr>
            <w:rFonts w:ascii="Courier New" w:hAnsi="Courier New" w:cs="Courier New"/>
          </w:rPr>
          <w:delText xml:space="preserve">and </w:delText>
        </w:r>
      </w:del>
      <w:r w:rsidRPr="00920B97">
        <w:rPr>
          <w:rFonts w:ascii="Courier New" w:hAnsi="Courier New" w:cs="Courier New"/>
        </w:rPr>
        <w:t>the sources/destinations.  Some</w:t>
      </w:r>
    </w:p>
    <w:p w14:paraId="72241F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location-decision problems that arise in association with inter-</w:t>
      </w:r>
    </w:p>
    <w:p w14:paraId="6EDED8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domain routing are discussed in [AWD5].</w:t>
      </w:r>
    </w:p>
    <w:p w14:paraId="7613662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41E0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Once the locations of the peering interconnects have been determined</w:t>
      </w:r>
    </w:p>
    <w:p w14:paraId="373FE0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implemented, the network operator decides how best to handle the</w:t>
      </w:r>
    </w:p>
    <w:p w14:paraId="28A3B7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routes advertised by the peer, as well as how to propagate the peer's</w:t>
      </w:r>
    </w:p>
    <w:p w14:paraId="2BB0D7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routes within their network.  One way to engineer outbound traffic</w:t>
      </w:r>
    </w:p>
    <w:p w14:paraId="3A4E6B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flows in a network with many peering interconnects is to create a</w:t>
      </w:r>
    </w:p>
    <w:p w14:paraId="6D9119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hierarchy of peers.  Generally, the shortest AS paths will be chosen</w:t>
      </w:r>
    </w:p>
    <w:p w14:paraId="7296DD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forward traffic but BGP metrics can be used to prefer some peers</w:t>
      </w:r>
    </w:p>
    <w:p w14:paraId="20C8F5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so favor particular paths.  Preferred peers are those peers</w:t>
      </w:r>
    </w:p>
    <w:p w14:paraId="588476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attached through peering interconnects with the most available</w:t>
      </w:r>
    </w:p>
    <w:p w14:paraId="6CC342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capacity.  Changes may be needed, for example, to deal with a</w:t>
      </w:r>
    </w:p>
    <w:p w14:paraId="19DDEA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"problem peer" who is difficult to work with on upgrades or is</w:t>
      </w:r>
    </w:p>
    <w:p w14:paraId="7169D1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charging high prices for connectivity to their network.  In that</w:t>
      </w:r>
    </w:p>
    <w:p w14:paraId="039D3C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case, the peer may be given a reduced preference.  This type of</w:t>
      </w:r>
    </w:p>
    <w:p w14:paraId="423165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change can affect a large amount of traffic, and is only used after</w:t>
      </w:r>
    </w:p>
    <w:p w14:paraId="7C1D21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other methods have failed to provide the desired results.</w:t>
      </w:r>
    </w:p>
    <w:p w14:paraId="049E0C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48B2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When there are multiple exit points toward a given peer, and only one</w:t>
      </w:r>
    </w:p>
    <w:p w14:paraId="0602AA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them is congested, it is not necessary to shift traffic away from</w:t>
      </w:r>
    </w:p>
    <w:p w14:paraId="2F4BC9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peer entirely, but only from the one congested connections.  This</w:t>
      </w:r>
    </w:p>
    <w:p w14:paraId="09728E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be achieved by using passive IGP-metrics, AS-path filtering, or</w:t>
      </w:r>
    </w:p>
    <w:p w14:paraId="0AC18C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prefix filtering.</w:t>
      </w:r>
    </w:p>
    <w:p w14:paraId="3E313E0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2609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44AE3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DBFA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2BA9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12AA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202A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19BE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9DAB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62]</w:t>
      </w:r>
    </w:p>
    <w:p w14:paraId="66CB39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D6813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CB923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9882E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E185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9.  Security Considerations</w:t>
      </w:r>
    </w:p>
    <w:p w14:paraId="74C657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1C14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document does not introduce new security issues.</w:t>
      </w:r>
    </w:p>
    <w:p w14:paraId="684C477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5FC5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security is, of course, an important issue.  In general, TE</w:t>
      </w:r>
    </w:p>
    <w:p w14:paraId="623619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mechanisms are security neutral: they may use tunnels which can</w:t>
      </w:r>
    </w:p>
    <w:p w14:paraId="507F42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slightly help protect traffic from inspection and which, in some</w:t>
      </w:r>
    </w:p>
    <w:p w14:paraId="3D34EF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cases, can be secured using encryption; they put traffic onto</w:t>
      </w:r>
    </w:p>
    <w:p w14:paraId="32E06B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predictable paths within the network that may make it easier to find</w:t>
      </w:r>
    </w:p>
    <w:p w14:paraId="668175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attack; they increase the complexity or operation and management</w:t>
      </w:r>
    </w:p>
    <w:p w14:paraId="0F813F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the network; and they enable traffic to be steered onto more</w:t>
      </w:r>
    </w:p>
    <w:p w14:paraId="6C7EC6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secure links or to more secure parts of the network.</w:t>
      </w:r>
    </w:p>
    <w:p w14:paraId="568D828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DD568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consequences of attacks on the control and management protocols</w:t>
      </w:r>
    </w:p>
    <w:p w14:paraId="4F1CD9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used to operate TE networks can be significant: traffic can be</w:t>
      </w:r>
    </w:p>
    <w:p w14:paraId="20C8A0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hijacked to pass through specific nodes that perform inspection, or</w:t>
      </w:r>
    </w:p>
    <w:p w14:paraId="4BCA1B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even to be delivered to the wrong place; traffic can be steered onto</w:t>
      </w:r>
    </w:p>
    <w:p w14:paraId="23980A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paths that deliver quality that is below the desired quality; and,</w:t>
      </w:r>
    </w:p>
    <w:p w14:paraId="1AC9DC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can be congested or have resources on key links consumed.</w:t>
      </w:r>
    </w:p>
    <w:p w14:paraId="4D0B91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Thus, it is important to use adequate protection mechanisms on all</w:t>
      </w:r>
    </w:p>
    <w:p w14:paraId="4FD7C1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protocols used to deliver TE.</w:t>
      </w:r>
    </w:p>
    <w:p w14:paraId="2326DB0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ACCC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Certain aspects of a network may be deduced from the details of the</w:t>
      </w:r>
    </w:p>
    <w:p w14:paraId="1430C5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 paths that are used.  For example, the link connectivity of the</w:t>
      </w:r>
    </w:p>
    <w:p w14:paraId="2E1B25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network, and the quality and load on individual links may be assumed</w:t>
      </w:r>
    </w:p>
    <w:p w14:paraId="626D3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from knowing the paths of traffic and the requirements they place on</w:t>
      </w:r>
    </w:p>
    <w:p w14:paraId="13E427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(for example, by seeing the control messages or through</w:t>
      </w:r>
    </w:p>
    <w:p w14:paraId="32C6C4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path- trace techniques).  Such knowledge can be used to launch</w:t>
      </w:r>
    </w:p>
    <w:p w14:paraId="0E6E02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targeted attacks (for example, taking down critical links) or can</w:t>
      </w:r>
    </w:p>
    <w:p w14:paraId="2D6F30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reveal commercially sensitive information (for example, whether a</w:t>
      </w:r>
    </w:p>
    <w:p w14:paraId="1DABE0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is close to capacity).  Network operators may, therefore,</w:t>
      </w:r>
    </w:p>
    <w:p w14:paraId="65D24A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choose techniques that mask or hide information from within the</w:t>
      </w:r>
    </w:p>
    <w:p w14:paraId="4F7E23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network.</w:t>
      </w:r>
    </w:p>
    <w:p w14:paraId="351908B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6FF5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10.  IANA Considerations</w:t>
      </w:r>
    </w:p>
    <w:p w14:paraId="0E3952D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2BFD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draft makes no requests for IANA action.</w:t>
      </w:r>
    </w:p>
    <w:p w14:paraId="5AAC4A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B3A0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11.  Acknowledgments</w:t>
      </w:r>
    </w:p>
    <w:p w14:paraId="6C2C42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FAF9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Much of the text in this document is derived from RFC 3272.  The</w:t>
      </w:r>
    </w:p>
    <w:p w14:paraId="4F53A5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authors of this document would like to express their gratitude to all</w:t>
      </w:r>
    </w:p>
    <w:p w14:paraId="56EF28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involved in that work.  Although the source text has been edited in</w:t>
      </w:r>
    </w:p>
    <w:p w14:paraId="2FEA10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production of this document, the original authors</w:t>
      </w:r>
      <w:bookmarkStart w:id="172" w:name="_GoBack"/>
      <w:bookmarkEnd w:id="172"/>
      <w:r w:rsidRPr="00920B97">
        <w:rPr>
          <w:rFonts w:ascii="Courier New" w:hAnsi="Courier New" w:cs="Courier New"/>
        </w:rPr>
        <w:t xml:space="preserve"> should be</w:t>
      </w:r>
    </w:p>
    <w:p w14:paraId="418BBC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considered as Contributors to this work.  They were:</w:t>
      </w:r>
    </w:p>
    <w:p w14:paraId="28D45B8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C72A3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AB95A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9A57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265B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8612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7E3B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63]</w:t>
      </w:r>
    </w:p>
    <w:p w14:paraId="0AAF8F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C20D6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2D3A9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2506D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8548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Daniel O.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</w:p>
    <w:p w14:paraId="54446F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Movaz</w:t>
      </w:r>
      <w:proofErr w:type="spellEnd"/>
      <w:r w:rsidRPr="00920B97">
        <w:rPr>
          <w:rFonts w:ascii="Courier New" w:hAnsi="Courier New" w:cs="Courier New"/>
        </w:rPr>
        <w:t xml:space="preserve"> Networks</w:t>
      </w:r>
    </w:p>
    <w:p w14:paraId="607B155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EF21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Angela Chiu</w:t>
      </w:r>
    </w:p>
    <w:p w14:paraId="2CF04B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Celion</w:t>
      </w:r>
      <w:proofErr w:type="spellEnd"/>
      <w:r w:rsidRPr="00920B97">
        <w:rPr>
          <w:rFonts w:ascii="Courier New" w:hAnsi="Courier New" w:cs="Courier New"/>
        </w:rPr>
        <w:t xml:space="preserve"> Networks</w:t>
      </w:r>
    </w:p>
    <w:p w14:paraId="198D56E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E4C8B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Anwar </w:t>
      </w:r>
      <w:proofErr w:type="spellStart"/>
      <w:r w:rsidRPr="00920B97">
        <w:rPr>
          <w:rFonts w:ascii="Courier New" w:hAnsi="Courier New" w:cs="Courier New"/>
        </w:rPr>
        <w:t>Elwalid</w:t>
      </w:r>
      <w:proofErr w:type="spellEnd"/>
    </w:p>
    <w:p w14:paraId="398BD471" w14:textId="77777777" w:rsidR="00B32715" w:rsidRPr="00EB10C3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r w:rsidRPr="00EB10C3">
        <w:rPr>
          <w:rFonts w:ascii="Courier New" w:hAnsi="Courier New" w:cs="Courier New"/>
        </w:rPr>
        <w:t>Lucent Technologies</w:t>
      </w:r>
    </w:p>
    <w:p w14:paraId="4461C27A" w14:textId="77777777" w:rsidR="00B32715" w:rsidRPr="00EB10C3" w:rsidRDefault="00B32715" w:rsidP="00920B97">
      <w:pPr>
        <w:pStyle w:val="Textebrut"/>
        <w:rPr>
          <w:rFonts w:ascii="Courier New" w:hAnsi="Courier New" w:cs="Courier New"/>
        </w:rPr>
      </w:pPr>
    </w:p>
    <w:p w14:paraId="756E8A7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</w:rPr>
        <w:t xml:space="preserve">      </w:t>
      </w:r>
      <w:r w:rsidRPr="00EE4AE8">
        <w:rPr>
          <w:rFonts w:ascii="Courier New" w:hAnsi="Courier New" w:cs="Courier New"/>
        </w:rPr>
        <w:t xml:space="preserve">Indra </w:t>
      </w:r>
      <w:proofErr w:type="spellStart"/>
      <w:r w:rsidRPr="00EE4AE8">
        <w:rPr>
          <w:rFonts w:ascii="Courier New" w:hAnsi="Courier New" w:cs="Courier New"/>
        </w:rPr>
        <w:t>Widjaja</w:t>
      </w:r>
      <w:proofErr w:type="spellEnd"/>
    </w:p>
    <w:p w14:paraId="2CC3411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Bell </w:t>
      </w:r>
      <w:proofErr w:type="spellStart"/>
      <w:r w:rsidRPr="00EE4AE8">
        <w:rPr>
          <w:rFonts w:ascii="Courier New" w:hAnsi="Courier New" w:cs="Courier New"/>
        </w:rPr>
        <w:t>Labs</w:t>
      </w:r>
      <w:proofErr w:type="spellEnd"/>
      <w:r w:rsidRPr="00EE4AE8">
        <w:rPr>
          <w:rFonts w:ascii="Courier New" w:hAnsi="Courier New" w:cs="Courier New"/>
        </w:rPr>
        <w:t>, Lucent Technologies</w:t>
      </w:r>
    </w:p>
    <w:p w14:paraId="59A4D004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22CD20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XiPeng</w:t>
      </w:r>
      <w:proofErr w:type="spellEnd"/>
      <w:r w:rsidRPr="00920B97">
        <w:rPr>
          <w:rFonts w:ascii="Courier New" w:hAnsi="Courier New" w:cs="Courier New"/>
        </w:rPr>
        <w:t xml:space="preserve"> Xiao</w:t>
      </w:r>
    </w:p>
    <w:p w14:paraId="325C93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Redback</w:t>
      </w:r>
      <w:proofErr w:type="spellEnd"/>
      <w:r w:rsidRPr="00920B97">
        <w:rPr>
          <w:rFonts w:ascii="Courier New" w:hAnsi="Courier New" w:cs="Courier New"/>
        </w:rPr>
        <w:t xml:space="preserve"> Networks</w:t>
      </w:r>
    </w:p>
    <w:p w14:paraId="24A1957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EF22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acknowledgements in RFC3272 were as below.  All people who helped</w:t>
      </w:r>
    </w:p>
    <w:p w14:paraId="220CBF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the production of that document also need to be thanked for the</w:t>
      </w:r>
    </w:p>
    <w:p w14:paraId="5E243A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carry-over into this new document.</w:t>
      </w:r>
    </w:p>
    <w:p w14:paraId="2EDAC65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F800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authors would like to thank Jim Boyle for inputs on the</w:t>
      </w:r>
    </w:p>
    <w:p w14:paraId="5A43825A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</w:t>
      </w:r>
      <w:proofErr w:type="spellStart"/>
      <w:r w:rsidRPr="00EE4AE8">
        <w:rPr>
          <w:rFonts w:ascii="Courier New" w:hAnsi="Courier New" w:cs="Courier New"/>
        </w:rPr>
        <w:t>recommendations</w:t>
      </w:r>
      <w:proofErr w:type="spellEnd"/>
      <w:r w:rsidRPr="00EE4AE8">
        <w:rPr>
          <w:rFonts w:ascii="Courier New" w:hAnsi="Courier New" w:cs="Courier New"/>
        </w:rPr>
        <w:t xml:space="preserve"> section, </w:t>
      </w:r>
      <w:proofErr w:type="spellStart"/>
      <w:r w:rsidRPr="00EE4AE8">
        <w:rPr>
          <w:rFonts w:ascii="Courier New" w:hAnsi="Courier New" w:cs="Courier New"/>
        </w:rPr>
        <w:t>Francois</w:t>
      </w:r>
      <w:proofErr w:type="spellEnd"/>
      <w:r w:rsidRPr="00EE4AE8">
        <w:rPr>
          <w:rFonts w:ascii="Courier New" w:hAnsi="Courier New" w:cs="Courier New"/>
        </w:rPr>
        <w:t xml:space="preserve"> Le Faucheur for inputs on</w:t>
      </w:r>
    </w:p>
    <w:p w14:paraId="6AEC94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aspects, Blaine Christian for inputs on measurement,</w:t>
      </w:r>
    </w:p>
    <w:p w14:paraId="110162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Gerald Ash for inputs on routing in telephone networks and for</w:t>
      </w:r>
    </w:p>
    <w:p w14:paraId="7D3EDB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text on event-dependent TE methods, Steven Wright for inputs</w:t>
      </w:r>
    </w:p>
    <w:p w14:paraId="6F89C0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on network controllability, and Jonathan </w:t>
      </w:r>
      <w:proofErr w:type="spellStart"/>
      <w:r w:rsidRPr="00920B97">
        <w:rPr>
          <w:rFonts w:ascii="Courier New" w:hAnsi="Courier New" w:cs="Courier New"/>
        </w:rPr>
        <w:t>Aufderheide</w:t>
      </w:r>
      <w:proofErr w:type="spellEnd"/>
      <w:r w:rsidRPr="00920B97">
        <w:rPr>
          <w:rFonts w:ascii="Courier New" w:hAnsi="Courier New" w:cs="Courier New"/>
        </w:rPr>
        <w:t xml:space="preserve"> for</w:t>
      </w:r>
    </w:p>
    <w:p w14:paraId="12A77E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inputs on inter-domain TE with BGP.  Special thanks to</w:t>
      </w:r>
    </w:p>
    <w:p w14:paraId="3E9F30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Randy Bush for proposing the TE taxonomy based on "tactical versus</w:t>
      </w:r>
    </w:p>
    <w:p w14:paraId="7C26B0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strategic" methods.  The subsection describing an "Overview of</w:t>
      </w:r>
    </w:p>
    <w:p w14:paraId="736120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ITU Activities Related to Traffic Engineering" was adapted from</w:t>
      </w:r>
    </w:p>
    <w:p w14:paraId="701923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 contribution by </w:t>
      </w:r>
      <w:proofErr w:type="spellStart"/>
      <w:r w:rsidRPr="00920B97">
        <w:rPr>
          <w:rFonts w:ascii="Courier New" w:hAnsi="Courier New" w:cs="Courier New"/>
        </w:rPr>
        <w:t>Waisum</w:t>
      </w:r>
      <w:proofErr w:type="spellEnd"/>
      <w:r w:rsidRPr="00920B97">
        <w:rPr>
          <w:rFonts w:ascii="Courier New" w:hAnsi="Courier New" w:cs="Courier New"/>
        </w:rPr>
        <w:t xml:space="preserve"> Lai.  Useful feedback and pointers to</w:t>
      </w:r>
    </w:p>
    <w:p w14:paraId="0F736C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relevant materials were provided by J. Noel </w:t>
      </w:r>
      <w:proofErr w:type="spellStart"/>
      <w:r w:rsidRPr="00920B97">
        <w:rPr>
          <w:rFonts w:ascii="Courier New" w:hAnsi="Courier New" w:cs="Courier New"/>
        </w:rPr>
        <w:t>Chiappa</w:t>
      </w:r>
      <w:proofErr w:type="spellEnd"/>
      <w:r w:rsidRPr="00920B97">
        <w:rPr>
          <w:rFonts w:ascii="Courier New" w:hAnsi="Courier New" w:cs="Courier New"/>
        </w:rPr>
        <w:t>.</w:t>
      </w:r>
    </w:p>
    <w:p w14:paraId="5A150D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Additional comments were provided by Glenn </w:t>
      </w:r>
      <w:proofErr w:type="spellStart"/>
      <w:r w:rsidRPr="00920B97">
        <w:rPr>
          <w:rFonts w:ascii="Courier New" w:hAnsi="Courier New" w:cs="Courier New"/>
        </w:rPr>
        <w:t>Grotefeld</w:t>
      </w:r>
      <w:proofErr w:type="spellEnd"/>
      <w:r w:rsidRPr="00920B97">
        <w:rPr>
          <w:rFonts w:ascii="Courier New" w:hAnsi="Courier New" w:cs="Courier New"/>
        </w:rPr>
        <w:t xml:space="preserve"> during</w:t>
      </w:r>
    </w:p>
    <w:p w14:paraId="74AF67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the working last call process.  Finally, the authors would like</w:t>
      </w:r>
    </w:p>
    <w:p w14:paraId="0834D9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thank Ed Kern, the TEWG co-chair, for his comments and</w:t>
      </w:r>
    </w:p>
    <w:p w14:paraId="6E995F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support.</w:t>
      </w:r>
    </w:p>
    <w:p w14:paraId="0D00A54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D0E9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early versions of this document were produced by the TEAS Working</w:t>
      </w:r>
    </w:p>
    <w:p w14:paraId="25A873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Group's RFC3272bis Design Team.  The full list of members of this</w:t>
      </w:r>
    </w:p>
    <w:p w14:paraId="4A6B0D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team is:</w:t>
      </w:r>
    </w:p>
    <w:p w14:paraId="08038D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4CE0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5BDB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F4131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8DD0C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8EE6D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3B89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0B25F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BD71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B8B28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A62C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1757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28FE7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64]</w:t>
      </w:r>
    </w:p>
    <w:p w14:paraId="15B8BF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BA5EC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76871A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DD59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B02C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Acee</w:t>
      </w:r>
      <w:proofErr w:type="spellEnd"/>
      <w:r w:rsidRPr="00920B97">
        <w:rPr>
          <w:rFonts w:ascii="Courier New" w:hAnsi="Courier New" w:cs="Courier New"/>
        </w:rPr>
        <w:t xml:space="preserve"> </w:t>
      </w:r>
      <w:proofErr w:type="spellStart"/>
      <w:r w:rsidRPr="00920B97">
        <w:rPr>
          <w:rFonts w:ascii="Courier New" w:hAnsi="Courier New" w:cs="Courier New"/>
        </w:rPr>
        <w:t>Lindem</w:t>
      </w:r>
      <w:proofErr w:type="spellEnd"/>
    </w:p>
    <w:p w14:paraId="2B9BFC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Adrian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</w:p>
    <w:p w14:paraId="1A4352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Aijun</w:t>
      </w:r>
      <w:proofErr w:type="spellEnd"/>
      <w:r w:rsidRPr="00920B97">
        <w:rPr>
          <w:rFonts w:ascii="Courier New" w:hAnsi="Courier New" w:cs="Courier New"/>
        </w:rPr>
        <w:t xml:space="preserve"> Wang</w:t>
      </w:r>
    </w:p>
    <w:p w14:paraId="23B999B6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EE4AE8">
        <w:rPr>
          <w:rFonts w:ascii="Courier New" w:hAnsi="Courier New" w:cs="Courier New"/>
        </w:rPr>
        <w:t>Daniele</w:t>
      </w:r>
      <w:proofErr w:type="spellEnd"/>
      <w:r w:rsidRPr="00EE4AE8">
        <w:rPr>
          <w:rFonts w:ascii="Courier New" w:hAnsi="Courier New" w:cs="Courier New"/>
        </w:rPr>
        <w:t xml:space="preserve"> </w:t>
      </w:r>
      <w:proofErr w:type="spellStart"/>
      <w:r w:rsidRPr="00EE4AE8">
        <w:rPr>
          <w:rFonts w:ascii="Courier New" w:hAnsi="Courier New" w:cs="Courier New"/>
        </w:rPr>
        <w:t>Ceccarelli</w:t>
      </w:r>
      <w:proofErr w:type="spellEnd"/>
    </w:p>
    <w:p w14:paraId="224A9C02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Dieter </w:t>
      </w:r>
      <w:proofErr w:type="spellStart"/>
      <w:r w:rsidRPr="00EE4AE8">
        <w:rPr>
          <w:rFonts w:ascii="Courier New" w:hAnsi="Courier New" w:cs="Courier New"/>
        </w:rPr>
        <w:t>Beller</w:t>
      </w:r>
      <w:proofErr w:type="spellEnd"/>
    </w:p>
    <w:p w14:paraId="234FB7BE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Jeff Tantsura</w:t>
      </w:r>
    </w:p>
    <w:p w14:paraId="4448C4A5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Julien Meuric</w:t>
      </w:r>
    </w:p>
    <w:p w14:paraId="36ACD8DD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Liu Hua</w:t>
      </w:r>
    </w:p>
    <w:p w14:paraId="200877D8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Loa Andersson</w:t>
      </w:r>
    </w:p>
    <w:p w14:paraId="7FEA5FF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Luis Miguel Contreras</w:t>
      </w:r>
    </w:p>
    <w:p w14:paraId="5D70D0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</w:t>
      </w:r>
      <w:r w:rsidRPr="00920B97">
        <w:rPr>
          <w:rFonts w:ascii="Courier New" w:hAnsi="Courier New" w:cs="Courier New"/>
        </w:rPr>
        <w:t xml:space="preserve">Martin </w:t>
      </w:r>
      <w:proofErr w:type="spellStart"/>
      <w:r w:rsidRPr="00920B97">
        <w:rPr>
          <w:rFonts w:ascii="Courier New" w:hAnsi="Courier New" w:cs="Courier New"/>
        </w:rPr>
        <w:t>Horneffer</w:t>
      </w:r>
      <w:proofErr w:type="spellEnd"/>
    </w:p>
    <w:p w14:paraId="4C04B1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Tarek </w:t>
      </w:r>
      <w:proofErr w:type="spellStart"/>
      <w:r w:rsidRPr="00920B97">
        <w:rPr>
          <w:rFonts w:ascii="Courier New" w:hAnsi="Courier New" w:cs="Courier New"/>
        </w:rPr>
        <w:t>Saad</w:t>
      </w:r>
      <w:proofErr w:type="spellEnd"/>
    </w:p>
    <w:p w14:paraId="6B0B5F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Xufeng</w:t>
      </w:r>
      <w:proofErr w:type="spellEnd"/>
      <w:r w:rsidRPr="00920B97">
        <w:rPr>
          <w:rFonts w:ascii="Courier New" w:hAnsi="Courier New" w:cs="Courier New"/>
        </w:rPr>
        <w:t xml:space="preserve"> Liu</w:t>
      </w:r>
    </w:p>
    <w:p w14:paraId="2E682DF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B94B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production of this document includes a fix to the original text</w:t>
      </w:r>
    </w:p>
    <w:p w14:paraId="788CB2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resulting from an Errata Report by Jean-Michel </w:t>
      </w:r>
      <w:proofErr w:type="spellStart"/>
      <w:r w:rsidRPr="00920B97">
        <w:rPr>
          <w:rFonts w:ascii="Courier New" w:hAnsi="Courier New" w:cs="Courier New"/>
        </w:rPr>
        <w:t>Grimaldi</w:t>
      </w:r>
      <w:proofErr w:type="spellEnd"/>
      <w:r w:rsidRPr="00920B97">
        <w:rPr>
          <w:rFonts w:ascii="Courier New" w:hAnsi="Courier New" w:cs="Courier New"/>
        </w:rPr>
        <w:t>.</w:t>
      </w:r>
    </w:p>
    <w:p w14:paraId="48BB27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EBA9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author of this document would also like to thank </w:t>
      </w:r>
      <w:proofErr w:type="spellStart"/>
      <w:r w:rsidRPr="00920B97">
        <w:rPr>
          <w:rFonts w:ascii="Courier New" w:hAnsi="Courier New" w:cs="Courier New"/>
        </w:rPr>
        <w:t>Dhurv</w:t>
      </w:r>
      <w:proofErr w:type="spellEnd"/>
      <w:r w:rsidRPr="00920B97">
        <w:rPr>
          <w:rFonts w:ascii="Courier New" w:hAnsi="Courier New" w:cs="Courier New"/>
        </w:rPr>
        <w:t xml:space="preserve"> Dhody for</w:t>
      </w:r>
    </w:p>
    <w:p w14:paraId="41D42E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review comments.</w:t>
      </w:r>
    </w:p>
    <w:p w14:paraId="04158C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BA07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12.  Contributors</w:t>
      </w:r>
    </w:p>
    <w:p w14:paraId="00B5C6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9472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following people contributed substantive text to this document:</w:t>
      </w:r>
    </w:p>
    <w:p w14:paraId="51F2EE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AC4F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7E007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E4369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0EE72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C72BD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E8F0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6EB1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8AFF1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69C8A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42EB9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5583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8AA8DE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126D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01682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0587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2350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D481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749D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DCCEE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F9E9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8589E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0936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73C1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D2E3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5F3E9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F171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A8FB0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B419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65]</w:t>
      </w:r>
    </w:p>
    <w:p w14:paraId="774461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1553D5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C2CB65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5BD6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412E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Gert</w:t>
      </w:r>
      <w:proofErr w:type="spellEnd"/>
      <w:r w:rsidRPr="00920B97">
        <w:rPr>
          <w:rFonts w:ascii="Courier New" w:hAnsi="Courier New" w:cs="Courier New"/>
        </w:rPr>
        <w:t xml:space="preserve"> </w:t>
      </w:r>
      <w:proofErr w:type="spellStart"/>
      <w:r w:rsidRPr="00920B97">
        <w:rPr>
          <w:rFonts w:ascii="Courier New" w:hAnsi="Courier New" w:cs="Courier New"/>
        </w:rPr>
        <w:t>Grammel</w:t>
      </w:r>
      <w:proofErr w:type="spellEnd"/>
    </w:p>
    <w:p w14:paraId="3F95D6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EMail</w:t>
      </w:r>
      <w:proofErr w:type="spellEnd"/>
      <w:r w:rsidRPr="00920B97">
        <w:rPr>
          <w:rFonts w:ascii="Courier New" w:hAnsi="Courier New" w:cs="Courier New"/>
        </w:rPr>
        <w:t>: ggrammel@juniper.net</w:t>
      </w:r>
    </w:p>
    <w:p w14:paraId="7240CEA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444C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Loa </w:t>
      </w:r>
      <w:proofErr w:type="spellStart"/>
      <w:r w:rsidRPr="00920B97">
        <w:rPr>
          <w:rFonts w:ascii="Courier New" w:hAnsi="Courier New" w:cs="Courier New"/>
        </w:rPr>
        <w:t>Andersson</w:t>
      </w:r>
      <w:proofErr w:type="spellEnd"/>
    </w:p>
    <w:p w14:paraId="463142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EMail</w:t>
      </w:r>
      <w:proofErr w:type="spellEnd"/>
      <w:r w:rsidRPr="00920B97">
        <w:rPr>
          <w:rFonts w:ascii="Courier New" w:hAnsi="Courier New" w:cs="Courier New"/>
        </w:rPr>
        <w:t>: loa@pi.nu</w:t>
      </w:r>
    </w:p>
    <w:p w14:paraId="6AC973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6540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Xufeng</w:t>
      </w:r>
      <w:proofErr w:type="spellEnd"/>
      <w:r w:rsidRPr="00920B97">
        <w:rPr>
          <w:rFonts w:ascii="Courier New" w:hAnsi="Courier New" w:cs="Courier New"/>
        </w:rPr>
        <w:t xml:space="preserve"> Liu</w:t>
      </w:r>
    </w:p>
    <w:p w14:paraId="406C23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EMail</w:t>
      </w:r>
      <w:proofErr w:type="spellEnd"/>
      <w:r w:rsidRPr="00920B97">
        <w:rPr>
          <w:rFonts w:ascii="Courier New" w:hAnsi="Courier New" w:cs="Courier New"/>
        </w:rPr>
        <w:t>: xufeng.liu.ietf@gmail.com</w:t>
      </w:r>
    </w:p>
    <w:p w14:paraId="0F989B8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93CFC7" w14:textId="77777777" w:rsidR="00B32715" w:rsidRPr="00EB10C3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r w:rsidRPr="00EB10C3">
        <w:rPr>
          <w:rFonts w:ascii="Courier New" w:hAnsi="Courier New" w:cs="Courier New"/>
        </w:rPr>
        <w:t>Lou Berger</w:t>
      </w:r>
    </w:p>
    <w:p w14:paraId="7D96EC8A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</w:rPr>
        <w:t xml:space="preserve">       </w:t>
      </w:r>
      <w:proofErr w:type="spellStart"/>
      <w:r w:rsidRPr="00EE4AE8">
        <w:rPr>
          <w:rFonts w:ascii="Courier New" w:hAnsi="Courier New" w:cs="Courier New"/>
        </w:rPr>
        <w:t>EMail</w:t>
      </w:r>
      <w:proofErr w:type="spellEnd"/>
      <w:r w:rsidRPr="00EE4AE8">
        <w:rPr>
          <w:rFonts w:ascii="Courier New" w:hAnsi="Courier New" w:cs="Courier New"/>
        </w:rPr>
        <w:t>: lberger@labn.net</w:t>
      </w:r>
    </w:p>
    <w:p w14:paraId="21FD7607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13A5A2D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Jeff Tantsura</w:t>
      </w:r>
    </w:p>
    <w:p w14:paraId="5463EF36" w14:textId="77777777" w:rsidR="00B32715" w:rsidRPr="00EB10C3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</w:t>
      </w:r>
      <w:proofErr w:type="spellStart"/>
      <w:r w:rsidRPr="00EB10C3">
        <w:rPr>
          <w:rFonts w:ascii="Courier New" w:hAnsi="Courier New" w:cs="Courier New"/>
        </w:rPr>
        <w:t>EMail</w:t>
      </w:r>
      <w:proofErr w:type="spellEnd"/>
      <w:r w:rsidRPr="00EB10C3">
        <w:rPr>
          <w:rFonts w:ascii="Courier New" w:hAnsi="Courier New" w:cs="Courier New"/>
        </w:rPr>
        <w:t>: jefftant.ietf@gmail.com</w:t>
      </w:r>
    </w:p>
    <w:p w14:paraId="18DCC8CE" w14:textId="77777777" w:rsidR="00B32715" w:rsidRPr="00EB10C3" w:rsidRDefault="00B32715" w:rsidP="00920B97">
      <w:pPr>
        <w:pStyle w:val="Textebrut"/>
        <w:rPr>
          <w:rFonts w:ascii="Courier New" w:hAnsi="Courier New" w:cs="Courier New"/>
        </w:rPr>
      </w:pPr>
    </w:p>
    <w:p w14:paraId="691046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</w:rPr>
        <w:t xml:space="preserve">       </w:t>
      </w:r>
      <w:r w:rsidRPr="00920B97">
        <w:rPr>
          <w:rFonts w:ascii="Courier New" w:hAnsi="Courier New" w:cs="Courier New"/>
        </w:rPr>
        <w:t>Daniel King</w:t>
      </w:r>
    </w:p>
    <w:p w14:paraId="30742B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proofErr w:type="spellStart"/>
      <w:r w:rsidRPr="00920B97">
        <w:rPr>
          <w:rFonts w:ascii="Courier New" w:hAnsi="Courier New" w:cs="Courier New"/>
        </w:rPr>
        <w:t>EMail</w:t>
      </w:r>
      <w:proofErr w:type="spellEnd"/>
      <w:r w:rsidRPr="00920B97">
        <w:rPr>
          <w:rFonts w:ascii="Courier New" w:hAnsi="Courier New" w:cs="Courier New"/>
        </w:rPr>
        <w:t>: daniel@olddog.co.uk</w:t>
      </w:r>
    </w:p>
    <w:p w14:paraId="73B1A5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2C90A0" w14:textId="77777777" w:rsidR="00B32715" w:rsidRPr="00EB10C3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</w:t>
      </w:r>
      <w:r w:rsidRPr="00EB10C3">
        <w:rPr>
          <w:rFonts w:ascii="Courier New" w:hAnsi="Courier New" w:cs="Courier New"/>
        </w:rPr>
        <w:t xml:space="preserve">Boris </w:t>
      </w:r>
      <w:proofErr w:type="spellStart"/>
      <w:r w:rsidRPr="00EB10C3">
        <w:rPr>
          <w:rFonts w:ascii="Courier New" w:hAnsi="Courier New" w:cs="Courier New"/>
        </w:rPr>
        <w:t>Hassanov</w:t>
      </w:r>
      <w:proofErr w:type="spellEnd"/>
    </w:p>
    <w:p w14:paraId="25B4E9F9" w14:textId="77777777" w:rsidR="00B32715" w:rsidRPr="00EB10C3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</w:rPr>
        <w:t xml:space="preserve">       </w:t>
      </w:r>
      <w:proofErr w:type="spellStart"/>
      <w:r w:rsidRPr="00EB10C3">
        <w:rPr>
          <w:rFonts w:ascii="Courier New" w:hAnsi="Courier New" w:cs="Courier New"/>
        </w:rPr>
        <w:t>EMail</w:t>
      </w:r>
      <w:proofErr w:type="spellEnd"/>
      <w:r w:rsidRPr="00EB10C3">
        <w:rPr>
          <w:rFonts w:ascii="Courier New" w:hAnsi="Courier New" w:cs="Courier New"/>
        </w:rPr>
        <w:t>: bhassanov@yandex-team.ru</w:t>
      </w:r>
    </w:p>
    <w:p w14:paraId="2880B081" w14:textId="77777777" w:rsidR="00B32715" w:rsidRPr="00EB10C3" w:rsidRDefault="00B32715" w:rsidP="00920B97">
      <w:pPr>
        <w:pStyle w:val="Textebrut"/>
        <w:rPr>
          <w:rFonts w:ascii="Courier New" w:hAnsi="Courier New" w:cs="Courier New"/>
        </w:rPr>
      </w:pPr>
    </w:p>
    <w:p w14:paraId="6C0008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B10C3">
        <w:rPr>
          <w:rFonts w:ascii="Courier New" w:hAnsi="Courier New" w:cs="Courier New"/>
        </w:rPr>
        <w:t xml:space="preserve">       </w:t>
      </w:r>
      <w:r w:rsidRPr="00920B97">
        <w:rPr>
          <w:rFonts w:ascii="Courier New" w:hAnsi="Courier New" w:cs="Courier New"/>
        </w:rPr>
        <w:t>Kiran Makhijani</w:t>
      </w:r>
    </w:p>
    <w:p w14:paraId="5863A6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Email: kiranm@futurewei.com</w:t>
      </w:r>
    </w:p>
    <w:p w14:paraId="01FC630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6EE2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Dhruv Dhody</w:t>
      </w:r>
    </w:p>
    <w:p w14:paraId="1AE69B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Email: dhruv.ietf@gmail.com</w:t>
      </w:r>
    </w:p>
    <w:p w14:paraId="1BF7E4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031E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13.  Informative References</w:t>
      </w:r>
    </w:p>
    <w:p w14:paraId="62C6A1E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3DB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[AJ19]     </w:t>
      </w:r>
      <w:proofErr w:type="spellStart"/>
      <w:r w:rsidRPr="00920B97">
        <w:rPr>
          <w:rFonts w:ascii="Courier New" w:hAnsi="Courier New" w:cs="Courier New"/>
        </w:rPr>
        <w:t>Adekitan</w:t>
      </w:r>
      <w:proofErr w:type="spellEnd"/>
      <w:r w:rsidRPr="00920B97">
        <w:rPr>
          <w:rFonts w:ascii="Courier New" w:hAnsi="Courier New" w:cs="Courier New"/>
        </w:rPr>
        <w:t xml:space="preserve">, A., </w:t>
      </w:r>
      <w:proofErr w:type="spellStart"/>
      <w:r w:rsidRPr="00920B97">
        <w:rPr>
          <w:rFonts w:ascii="Courier New" w:hAnsi="Courier New" w:cs="Courier New"/>
        </w:rPr>
        <w:t>Abolade</w:t>
      </w:r>
      <w:proofErr w:type="spellEnd"/>
      <w:r w:rsidRPr="00920B97">
        <w:rPr>
          <w:rFonts w:ascii="Courier New" w:hAnsi="Courier New" w:cs="Courier New"/>
        </w:rPr>
        <w:t xml:space="preserve">, J., and O. </w:t>
      </w:r>
      <w:proofErr w:type="spellStart"/>
      <w:r w:rsidRPr="00920B97">
        <w:rPr>
          <w:rFonts w:ascii="Courier New" w:hAnsi="Courier New" w:cs="Courier New"/>
        </w:rPr>
        <w:t>Shobayo</w:t>
      </w:r>
      <w:proofErr w:type="spellEnd"/>
      <w:r w:rsidRPr="00920B97">
        <w:rPr>
          <w:rFonts w:ascii="Courier New" w:hAnsi="Courier New" w:cs="Courier New"/>
        </w:rPr>
        <w:t>, "Data mining</w:t>
      </w:r>
    </w:p>
    <w:p w14:paraId="50A2C7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approach for predicting the daily Internet data traffic of</w:t>
      </w:r>
    </w:p>
    <w:p w14:paraId="0FC0ED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 smart university", Article Journal of Big Data, 2019,</w:t>
      </w:r>
    </w:p>
    <w:p w14:paraId="77692E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Volume 6, Number 1, Page 1, 1998.</w:t>
      </w:r>
    </w:p>
    <w:p w14:paraId="191F40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043C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[ASH2]     Ash, J., "Dynamic Routing in Telecommunications Networks",</w:t>
      </w:r>
    </w:p>
    <w:p w14:paraId="409794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Book McGraw Hill, 1998.</w:t>
      </w:r>
    </w:p>
    <w:p w14:paraId="123851A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A0AD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[AWD2]    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  <w:r w:rsidRPr="00920B97">
        <w:rPr>
          <w:rFonts w:ascii="Courier New" w:hAnsi="Courier New" w:cs="Courier New"/>
        </w:rPr>
        <w:t>, D., "MPLS and Traffic Engineering in IP</w:t>
      </w:r>
    </w:p>
    <w:p w14:paraId="50287A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Networks", Article IEEE Communications Magazine, December</w:t>
      </w:r>
    </w:p>
    <w:p w14:paraId="3BE771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1999.</w:t>
      </w:r>
    </w:p>
    <w:p w14:paraId="38FDCDD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CE10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[AWD5]    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  <w:r w:rsidRPr="00920B97">
        <w:rPr>
          <w:rFonts w:ascii="Courier New" w:hAnsi="Courier New" w:cs="Courier New"/>
        </w:rPr>
        <w:t>, D., "An Approach to Optimal Peering Between</w:t>
      </w:r>
    </w:p>
    <w:p w14:paraId="2B53AB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Autonomous Systems in the Internet", Paper International</w:t>
      </w:r>
    </w:p>
    <w:p w14:paraId="43DF2FF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Conference on Computer Communications and Networks</w:t>
      </w:r>
    </w:p>
    <w:p w14:paraId="643F06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(ICCCN'98), October 1998.</w:t>
      </w:r>
    </w:p>
    <w:p w14:paraId="60E0571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7AC9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8D54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EBC10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59A3B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EB03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F2BC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66]</w:t>
      </w:r>
    </w:p>
    <w:p w14:paraId="27434E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C24D9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CB35A8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A447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5239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[FLJA93]   Floyd, S. and V. Jacobson, "Random Early Detection</w:t>
      </w:r>
    </w:p>
    <w:p w14:paraId="71838C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Gateways for Congestion Avoidance", Article IEEE/ACM</w:t>
      </w:r>
    </w:p>
    <w:p w14:paraId="5EAE74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Transactions on Networking, Vol. 1, p. 387-413, November</w:t>
      </w:r>
    </w:p>
    <w:p w14:paraId="65C7BD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1993.</w:t>
      </w:r>
    </w:p>
    <w:p w14:paraId="3AB6F93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8361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[FLOY94]   Floyd, S., "TCP and Explicit Congestion Notification",</w:t>
      </w:r>
    </w:p>
    <w:p w14:paraId="033531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Article ACM Computer Communication Review, V. 24, No. 5,</w:t>
      </w:r>
    </w:p>
    <w:p w14:paraId="2AAE6B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p. 10-23, October 1994.</w:t>
      </w:r>
    </w:p>
    <w:p w14:paraId="005AB5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F93A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[FT00]     </w:t>
      </w:r>
      <w:proofErr w:type="spellStart"/>
      <w:r w:rsidRPr="00920B97">
        <w:rPr>
          <w:rFonts w:ascii="Courier New" w:hAnsi="Courier New" w:cs="Courier New"/>
        </w:rPr>
        <w:t>Fortz</w:t>
      </w:r>
      <w:proofErr w:type="spellEnd"/>
      <w:r w:rsidRPr="00920B97">
        <w:rPr>
          <w:rFonts w:ascii="Courier New" w:hAnsi="Courier New" w:cs="Courier New"/>
        </w:rPr>
        <w:t xml:space="preserve">, B. and M. </w:t>
      </w:r>
      <w:proofErr w:type="spellStart"/>
      <w:r w:rsidRPr="00920B97">
        <w:rPr>
          <w:rFonts w:ascii="Courier New" w:hAnsi="Courier New" w:cs="Courier New"/>
        </w:rPr>
        <w:t>Thorup</w:t>
      </w:r>
      <w:proofErr w:type="spellEnd"/>
      <w:r w:rsidRPr="00920B97">
        <w:rPr>
          <w:rFonts w:ascii="Courier New" w:hAnsi="Courier New" w:cs="Courier New"/>
        </w:rPr>
        <w:t>, "Internet Traffic Engineering by</w:t>
      </w:r>
    </w:p>
    <w:p w14:paraId="1E41E8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Optimizing OSPF Weights", Article IEEE INFOCOM 2000, March</w:t>
      </w:r>
    </w:p>
    <w:p w14:paraId="617499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2000.</w:t>
      </w:r>
    </w:p>
    <w:p w14:paraId="51387C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18C7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[FT01]     </w:t>
      </w:r>
      <w:proofErr w:type="spellStart"/>
      <w:r w:rsidRPr="00920B97">
        <w:rPr>
          <w:rFonts w:ascii="Courier New" w:hAnsi="Courier New" w:cs="Courier New"/>
        </w:rPr>
        <w:t>Fortz</w:t>
      </w:r>
      <w:proofErr w:type="spellEnd"/>
      <w:r w:rsidRPr="00920B97">
        <w:rPr>
          <w:rFonts w:ascii="Courier New" w:hAnsi="Courier New" w:cs="Courier New"/>
        </w:rPr>
        <w:t xml:space="preserve">, B. and M. </w:t>
      </w:r>
      <w:proofErr w:type="spellStart"/>
      <w:r w:rsidRPr="00920B97">
        <w:rPr>
          <w:rFonts w:ascii="Courier New" w:hAnsi="Courier New" w:cs="Courier New"/>
        </w:rPr>
        <w:t>Thorup</w:t>
      </w:r>
      <w:proofErr w:type="spellEnd"/>
      <w:r w:rsidRPr="00920B97">
        <w:rPr>
          <w:rFonts w:ascii="Courier New" w:hAnsi="Courier New" w:cs="Courier New"/>
        </w:rPr>
        <w:t>, "Optimizing OSPF/IS-IS Weights in</w:t>
      </w:r>
    </w:p>
    <w:p w14:paraId="74A84D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 Changing World", </w:t>
      </w:r>
      <w:proofErr w:type="spellStart"/>
      <w:r w:rsidRPr="00920B97">
        <w:rPr>
          <w:rFonts w:ascii="Courier New" w:hAnsi="Courier New" w:cs="Courier New"/>
        </w:rPr>
        <w:t>n.d.</w:t>
      </w:r>
      <w:proofErr w:type="spellEnd"/>
      <w:r w:rsidRPr="00920B97">
        <w:rPr>
          <w:rFonts w:ascii="Courier New" w:hAnsi="Courier New" w:cs="Courier New"/>
        </w:rPr>
        <w:t>,</w:t>
      </w:r>
    </w:p>
    <w:p w14:paraId="77BAFF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&lt;http://www.research.att.com/~mthorup/PAPERS/papers.html&gt;.</w:t>
      </w:r>
    </w:p>
    <w:p w14:paraId="5BF1B2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56E5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[HUSS87]   Hurley, B., </w:t>
      </w:r>
      <w:proofErr w:type="spellStart"/>
      <w:r w:rsidRPr="00920B97">
        <w:rPr>
          <w:rFonts w:ascii="Courier New" w:hAnsi="Courier New" w:cs="Courier New"/>
        </w:rPr>
        <w:t>Seidl</w:t>
      </w:r>
      <w:proofErr w:type="spellEnd"/>
      <w:r w:rsidRPr="00920B97">
        <w:rPr>
          <w:rFonts w:ascii="Courier New" w:hAnsi="Courier New" w:cs="Courier New"/>
        </w:rPr>
        <w:t>, C., and W. Sewel, "A Survey of Dynamic</w:t>
      </w:r>
    </w:p>
    <w:p w14:paraId="3AAC5A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Routing Methods for Circuit-Switched Traffic",</w:t>
      </w:r>
    </w:p>
    <w:p w14:paraId="011F2452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Article IEEE Communication Magazine, </w:t>
      </w:r>
      <w:proofErr w:type="spellStart"/>
      <w:r w:rsidRPr="00EE4AE8">
        <w:rPr>
          <w:rFonts w:ascii="Courier New" w:hAnsi="Courier New" w:cs="Courier New"/>
        </w:rPr>
        <w:t>September</w:t>
      </w:r>
      <w:proofErr w:type="spellEnd"/>
      <w:r w:rsidRPr="00EE4AE8">
        <w:rPr>
          <w:rFonts w:ascii="Courier New" w:hAnsi="Courier New" w:cs="Courier New"/>
        </w:rPr>
        <w:t xml:space="preserve"> 1987.</w:t>
      </w:r>
    </w:p>
    <w:p w14:paraId="22C11B3B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653E7E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>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-alto-performance-metrics]</w:t>
      </w:r>
    </w:p>
    <w:p w14:paraId="297B5E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WU, Q., Yang, Y., Lee, Y., Dhody, D., </w:t>
      </w:r>
      <w:proofErr w:type="spellStart"/>
      <w:r w:rsidRPr="00920B97">
        <w:rPr>
          <w:rFonts w:ascii="Courier New" w:hAnsi="Courier New" w:cs="Courier New"/>
        </w:rPr>
        <w:t>Randriamasy</w:t>
      </w:r>
      <w:proofErr w:type="spellEnd"/>
      <w:r w:rsidRPr="00920B97">
        <w:rPr>
          <w:rFonts w:ascii="Courier New" w:hAnsi="Courier New" w:cs="Courier New"/>
        </w:rPr>
        <w:t>, S., and</w:t>
      </w:r>
    </w:p>
    <w:p w14:paraId="7CDA99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L. Contreras, "ALTO Performance Cost Metrics", draft-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</w:t>
      </w:r>
    </w:p>
    <w:p w14:paraId="692CB5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alto-performance-metrics-14 (work in progress), January</w:t>
      </w:r>
    </w:p>
    <w:p w14:paraId="733E85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2021.</w:t>
      </w:r>
    </w:p>
    <w:p w14:paraId="409EA75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8687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bess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evpn</w:t>
      </w:r>
      <w:proofErr w:type="spellEnd"/>
      <w:r w:rsidRPr="00920B97">
        <w:rPr>
          <w:rFonts w:ascii="Courier New" w:hAnsi="Courier New" w:cs="Courier New"/>
        </w:rPr>
        <w:t>-unequal-</w:t>
      </w:r>
      <w:proofErr w:type="spellStart"/>
      <w:r w:rsidRPr="00920B97">
        <w:rPr>
          <w:rFonts w:ascii="Courier New" w:hAnsi="Courier New" w:cs="Courier New"/>
        </w:rPr>
        <w:t>lb</w:t>
      </w:r>
      <w:proofErr w:type="spellEnd"/>
      <w:r w:rsidRPr="00920B97">
        <w:rPr>
          <w:rFonts w:ascii="Courier New" w:hAnsi="Courier New" w:cs="Courier New"/>
        </w:rPr>
        <w:t>]</w:t>
      </w:r>
    </w:p>
    <w:p w14:paraId="40FF8980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Malhotra, N., </w:t>
      </w:r>
      <w:proofErr w:type="spellStart"/>
      <w:r w:rsidRPr="00EE4AE8">
        <w:rPr>
          <w:rFonts w:ascii="Courier New" w:hAnsi="Courier New" w:cs="Courier New"/>
        </w:rPr>
        <w:t>Sajassi</w:t>
      </w:r>
      <w:proofErr w:type="spellEnd"/>
      <w:r w:rsidRPr="00EE4AE8">
        <w:rPr>
          <w:rFonts w:ascii="Courier New" w:hAnsi="Courier New" w:cs="Courier New"/>
        </w:rPr>
        <w:t xml:space="preserve">, A., </w:t>
      </w:r>
      <w:proofErr w:type="spellStart"/>
      <w:r w:rsidRPr="00EE4AE8">
        <w:rPr>
          <w:rFonts w:ascii="Courier New" w:hAnsi="Courier New" w:cs="Courier New"/>
        </w:rPr>
        <w:t>Rabadan</w:t>
      </w:r>
      <w:proofErr w:type="spellEnd"/>
      <w:r w:rsidRPr="00EE4AE8">
        <w:rPr>
          <w:rFonts w:ascii="Courier New" w:hAnsi="Courier New" w:cs="Courier New"/>
        </w:rPr>
        <w:t>, J., Drake, J.,</w:t>
      </w:r>
    </w:p>
    <w:p w14:paraId="264AD8E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 xml:space="preserve">Lingala, A., and S. </w:t>
      </w:r>
      <w:proofErr w:type="spellStart"/>
      <w:r w:rsidRPr="00920B97">
        <w:rPr>
          <w:rFonts w:ascii="Courier New" w:hAnsi="Courier New" w:cs="Courier New"/>
        </w:rPr>
        <w:t>Thoria</w:t>
      </w:r>
      <w:proofErr w:type="spellEnd"/>
      <w:r w:rsidRPr="00920B97">
        <w:rPr>
          <w:rFonts w:ascii="Courier New" w:hAnsi="Courier New" w:cs="Courier New"/>
        </w:rPr>
        <w:t>, "Weighted Multi-Path</w:t>
      </w:r>
    </w:p>
    <w:p w14:paraId="206F00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Procedures for EVPN All-Active Multi-Homing", draft-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</w:t>
      </w:r>
    </w:p>
    <w:p w14:paraId="5D6DB4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bess-evpn-unequal-lb-07 (work in progress), October 2020.</w:t>
      </w:r>
    </w:p>
    <w:p w14:paraId="54AC75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2582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ip</w:t>
      </w:r>
      <w:proofErr w:type="spellEnd"/>
      <w:r w:rsidRPr="00920B97">
        <w:rPr>
          <w:rFonts w:ascii="Courier New" w:hAnsi="Courier New" w:cs="Courier New"/>
        </w:rPr>
        <w:t>-over-</w:t>
      </w:r>
      <w:proofErr w:type="spellStart"/>
      <w:r w:rsidRPr="00920B97">
        <w:rPr>
          <w:rFonts w:ascii="Courier New" w:hAnsi="Courier New" w:cs="Courier New"/>
        </w:rPr>
        <w:t>tsn</w:t>
      </w:r>
      <w:proofErr w:type="spellEnd"/>
      <w:r w:rsidRPr="00920B97">
        <w:rPr>
          <w:rFonts w:ascii="Courier New" w:hAnsi="Courier New" w:cs="Courier New"/>
        </w:rPr>
        <w:t>]</w:t>
      </w:r>
    </w:p>
    <w:p w14:paraId="750E32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Varga</w:t>
      </w:r>
      <w:proofErr w:type="spellEnd"/>
      <w:r w:rsidRPr="00920B97">
        <w:rPr>
          <w:rFonts w:ascii="Courier New" w:hAnsi="Courier New" w:cs="Courier New"/>
        </w:rPr>
        <w:t xml:space="preserve">, B., </w:t>
      </w:r>
      <w:proofErr w:type="spellStart"/>
      <w:r w:rsidRPr="00920B97">
        <w:rPr>
          <w:rFonts w:ascii="Courier New" w:hAnsi="Courier New" w:cs="Courier New"/>
        </w:rPr>
        <w:t>Farkas</w:t>
      </w:r>
      <w:proofErr w:type="spellEnd"/>
      <w:r w:rsidRPr="00920B97">
        <w:rPr>
          <w:rFonts w:ascii="Courier New" w:hAnsi="Courier New" w:cs="Courier New"/>
        </w:rPr>
        <w:t xml:space="preserve">, J., </w:t>
      </w:r>
      <w:proofErr w:type="spellStart"/>
      <w:r w:rsidRPr="00920B97">
        <w:rPr>
          <w:rFonts w:ascii="Courier New" w:hAnsi="Courier New" w:cs="Courier New"/>
        </w:rPr>
        <w:t>Malis</w:t>
      </w:r>
      <w:proofErr w:type="spellEnd"/>
      <w:r w:rsidRPr="00920B97">
        <w:rPr>
          <w:rFonts w:ascii="Courier New" w:hAnsi="Courier New" w:cs="Courier New"/>
        </w:rPr>
        <w:t>, A., and S. Bryant, "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</w:p>
    <w:p w14:paraId="3CA65D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Data Plane: IP over IEEE 802.1 Time Sensitive Networking</w:t>
      </w:r>
    </w:p>
    <w:p w14:paraId="555EE4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(TSN)", draft-ietf-detnet-ip-over-tsn-05 (work in</w:t>
      </w:r>
    </w:p>
    <w:p w14:paraId="347B6C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progress), December 2020.</w:t>
      </w:r>
    </w:p>
    <w:p w14:paraId="7E0CAB4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12F3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idr</w:t>
      </w:r>
      <w:proofErr w:type="spellEnd"/>
      <w:r w:rsidRPr="00920B97">
        <w:rPr>
          <w:rFonts w:ascii="Courier New" w:hAnsi="Courier New" w:cs="Courier New"/>
        </w:rPr>
        <w:t>-segment-routing-</w:t>
      </w:r>
      <w:proofErr w:type="spellStart"/>
      <w:r w:rsidRPr="00920B97">
        <w:rPr>
          <w:rFonts w:ascii="Courier New" w:hAnsi="Courier New" w:cs="Courier New"/>
        </w:rPr>
        <w:t>te</w:t>
      </w:r>
      <w:proofErr w:type="spellEnd"/>
      <w:r w:rsidRPr="00920B97">
        <w:rPr>
          <w:rFonts w:ascii="Courier New" w:hAnsi="Courier New" w:cs="Courier New"/>
        </w:rPr>
        <w:t>-policy]</w:t>
      </w:r>
    </w:p>
    <w:p w14:paraId="3D1AC8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 xml:space="preserve">, C., </w:t>
      </w:r>
      <w:proofErr w:type="spellStart"/>
      <w:r w:rsidRPr="00920B97">
        <w:rPr>
          <w:rFonts w:ascii="Courier New" w:hAnsi="Courier New" w:cs="Courier New"/>
        </w:rPr>
        <w:t>Talaulikar</w:t>
      </w:r>
      <w:proofErr w:type="spellEnd"/>
      <w:r w:rsidRPr="00920B97">
        <w:rPr>
          <w:rFonts w:ascii="Courier New" w:hAnsi="Courier New" w:cs="Courier New"/>
        </w:rPr>
        <w:t>, K., Mattes, P.,</w:t>
      </w:r>
    </w:p>
    <w:p w14:paraId="477D62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Rosen, E., Jain, D., and S. Lin, "Advertising Segment</w:t>
      </w:r>
    </w:p>
    <w:p w14:paraId="303D61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Routing Policies in BGP", draft-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idr</w:t>
      </w:r>
      <w:proofErr w:type="spellEnd"/>
      <w:r w:rsidRPr="00920B97">
        <w:rPr>
          <w:rFonts w:ascii="Courier New" w:hAnsi="Courier New" w:cs="Courier New"/>
        </w:rPr>
        <w:t>-segment-routing-</w:t>
      </w:r>
    </w:p>
    <w:p w14:paraId="3DD343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te-policy-11 (work in progress), November 2020.</w:t>
      </w:r>
    </w:p>
    <w:p w14:paraId="6CDF94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6257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FCDCF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9483F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96AF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D7EAD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59010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8A9D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67]</w:t>
      </w:r>
    </w:p>
    <w:p w14:paraId="5BBCA3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EDC7B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B8CC81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2E3E8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4C02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</w:t>
      </w:r>
      <w:proofErr w:type="spellEnd"/>
      <w:r w:rsidRPr="00920B97">
        <w:rPr>
          <w:rFonts w:ascii="Courier New" w:hAnsi="Courier New" w:cs="Courier New"/>
        </w:rPr>
        <w:t>-flex-</w:t>
      </w:r>
      <w:proofErr w:type="spellStart"/>
      <w:r w:rsidRPr="00920B97">
        <w:rPr>
          <w:rFonts w:ascii="Courier New" w:hAnsi="Courier New" w:cs="Courier New"/>
        </w:rPr>
        <w:t>algo</w:t>
      </w:r>
      <w:proofErr w:type="spellEnd"/>
      <w:r w:rsidRPr="00920B97">
        <w:rPr>
          <w:rFonts w:ascii="Courier New" w:hAnsi="Courier New" w:cs="Courier New"/>
        </w:rPr>
        <w:t>]</w:t>
      </w:r>
    </w:p>
    <w:p w14:paraId="0B0B35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Psenak</w:t>
      </w:r>
      <w:proofErr w:type="spellEnd"/>
      <w:r w:rsidRPr="00920B97">
        <w:rPr>
          <w:rFonts w:ascii="Courier New" w:hAnsi="Courier New" w:cs="Courier New"/>
        </w:rPr>
        <w:t xml:space="preserve">, P., </w:t>
      </w:r>
      <w:proofErr w:type="spellStart"/>
      <w:r w:rsidRPr="00920B97">
        <w:rPr>
          <w:rFonts w:ascii="Courier New" w:hAnsi="Courier New" w:cs="Courier New"/>
        </w:rPr>
        <w:t>Hegde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 xml:space="preserve">, C., </w:t>
      </w:r>
      <w:proofErr w:type="spellStart"/>
      <w:r w:rsidRPr="00920B97">
        <w:rPr>
          <w:rFonts w:ascii="Courier New" w:hAnsi="Courier New" w:cs="Courier New"/>
        </w:rPr>
        <w:t>Talaulikar</w:t>
      </w:r>
      <w:proofErr w:type="spellEnd"/>
      <w:r w:rsidRPr="00920B97">
        <w:rPr>
          <w:rFonts w:ascii="Courier New" w:hAnsi="Courier New" w:cs="Courier New"/>
        </w:rPr>
        <w:t>, K., and</w:t>
      </w:r>
    </w:p>
    <w:p w14:paraId="480A321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A. </w:t>
      </w:r>
      <w:proofErr w:type="spellStart"/>
      <w:r w:rsidRPr="00920B97">
        <w:rPr>
          <w:rFonts w:ascii="Courier New" w:hAnsi="Courier New" w:cs="Courier New"/>
        </w:rPr>
        <w:t>Gulko</w:t>
      </w:r>
      <w:proofErr w:type="spellEnd"/>
      <w:r w:rsidRPr="00920B97">
        <w:rPr>
          <w:rFonts w:ascii="Courier New" w:hAnsi="Courier New" w:cs="Courier New"/>
        </w:rPr>
        <w:t>, "IGP Flexible Algorithm", draft-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</w:t>
      </w:r>
      <w:proofErr w:type="spellEnd"/>
      <w:r w:rsidRPr="00920B97">
        <w:rPr>
          <w:rFonts w:ascii="Courier New" w:hAnsi="Courier New" w:cs="Courier New"/>
        </w:rPr>
        <w:t>-flex-</w:t>
      </w:r>
    </w:p>
    <w:p w14:paraId="4A3023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algo-13 (work in progress), October 2020.</w:t>
      </w:r>
    </w:p>
    <w:p w14:paraId="33D09C7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1006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lsr-ip-flexalgo</w:t>
      </w:r>
      <w:proofErr w:type="spellEnd"/>
      <w:r w:rsidRPr="00920B97">
        <w:rPr>
          <w:rFonts w:ascii="Courier New" w:hAnsi="Courier New" w:cs="Courier New"/>
        </w:rPr>
        <w:t>]</w:t>
      </w:r>
    </w:p>
    <w:p w14:paraId="32DF0A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Britto</w:t>
      </w:r>
      <w:proofErr w:type="spellEnd"/>
      <w:r w:rsidRPr="00920B97">
        <w:rPr>
          <w:rFonts w:ascii="Courier New" w:hAnsi="Courier New" w:cs="Courier New"/>
        </w:rPr>
        <w:t xml:space="preserve">, W., </w:t>
      </w:r>
      <w:proofErr w:type="spellStart"/>
      <w:r w:rsidRPr="00920B97">
        <w:rPr>
          <w:rFonts w:ascii="Courier New" w:hAnsi="Courier New" w:cs="Courier New"/>
        </w:rPr>
        <w:t>Hegde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Kaneriya</w:t>
      </w:r>
      <w:proofErr w:type="spellEnd"/>
      <w:r w:rsidRPr="00920B97">
        <w:rPr>
          <w:rFonts w:ascii="Courier New" w:hAnsi="Courier New" w:cs="Courier New"/>
        </w:rPr>
        <w:t xml:space="preserve">, P., Shetty, R., </w:t>
      </w:r>
      <w:proofErr w:type="spellStart"/>
      <w:r w:rsidRPr="00920B97">
        <w:rPr>
          <w:rFonts w:ascii="Courier New" w:hAnsi="Courier New" w:cs="Courier New"/>
        </w:rPr>
        <w:t>Bonica</w:t>
      </w:r>
      <w:proofErr w:type="spellEnd"/>
      <w:r w:rsidRPr="00920B97">
        <w:rPr>
          <w:rFonts w:ascii="Courier New" w:hAnsi="Courier New" w:cs="Courier New"/>
        </w:rPr>
        <w:t>,</w:t>
      </w:r>
    </w:p>
    <w:p w14:paraId="31B2FB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R., and P. </w:t>
      </w:r>
      <w:proofErr w:type="spellStart"/>
      <w:r w:rsidRPr="00920B97">
        <w:rPr>
          <w:rFonts w:ascii="Courier New" w:hAnsi="Courier New" w:cs="Courier New"/>
        </w:rPr>
        <w:t>Psenak</w:t>
      </w:r>
      <w:proofErr w:type="spellEnd"/>
      <w:r w:rsidRPr="00920B97">
        <w:rPr>
          <w:rFonts w:ascii="Courier New" w:hAnsi="Courier New" w:cs="Courier New"/>
        </w:rPr>
        <w:t>, "IGP Flexible Algorithms (Flex-</w:t>
      </w:r>
    </w:p>
    <w:p w14:paraId="3A67D3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Algorithm) In IP Networks", draft-ietf-lsr-ip-flexalgo-00</w:t>
      </w:r>
    </w:p>
    <w:p w14:paraId="3C2948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(work in progress), December 2020.</w:t>
      </w:r>
    </w:p>
    <w:p w14:paraId="16D93F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5F2E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quic</w:t>
      </w:r>
      <w:proofErr w:type="spellEnd"/>
      <w:r w:rsidRPr="00920B97">
        <w:rPr>
          <w:rFonts w:ascii="Courier New" w:hAnsi="Courier New" w:cs="Courier New"/>
        </w:rPr>
        <w:t>-transport]</w:t>
      </w:r>
    </w:p>
    <w:p w14:paraId="0995BA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Iyengar</w:t>
      </w:r>
      <w:proofErr w:type="spellEnd"/>
      <w:r w:rsidRPr="00920B97">
        <w:rPr>
          <w:rFonts w:ascii="Courier New" w:hAnsi="Courier New" w:cs="Courier New"/>
        </w:rPr>
        <w:t>, J. and M. Thomson, "QUIC: A UDP-Based Multiplexed</w:t>
      </w:r>
    </w:p>
    <w:p w14:paraId="5028BD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Secure Transport", draft-ietf-quic-transport-34 (work</w:t>
      </w:r>
    </w:p>
    <w:p w14:paraId="45FD61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in progress), January 2021.</w:t>
      </w:r>
    </w:p>
    <w:p w14:paraId="2497444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23AC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-spring-segment-routing-policy]</w:t>
      </w:r>
    </w:p>
    <w:p w14:paraId="25A990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 xml:space="preserve">, C., </w:t>
      </w:r>
      <w:proofErr w:type="spellStart"/>
      <w:r w:rsidRPr="00920B97">
        <w:rPr>
          <w:rFonts w:ascii="Courier New" w:hAnsi="Courier New" w:cs="Courier New"/>
        </w:rPr>
        <w:t>Talaulikar</w:t>
      </w:r>
      <w:proofErr w:type="spellEnd"/>
      <w:r w:rsidRPr="00920B97">
        <w:rPr>
          <w:rFonts w:ascii="Courier New" w:hAnsi="Courier New" w:cs="Courier New"/>
        </w:rPr>
        <w:t xml:space="preserve">, K., </w:t>
      </w:r>
      <w:proofErr w:type="spellStart"/>
      <w:r w:rsidRPr="00920B97">
        <w:rPr>
          <w:rFonts w:ascii="Courier New" w:hAnsi="Courier New" w:cs="Courier New"/>
        </w:rPr>
        <w:t>Voyer</w:t>
      </w:r>
      <w:proofErr w:type="spellEnd"/>
      <w:r w:rsidRPr="00920B97">
        <w:rPr>
          <w:rFonts w:ascii="Courier New" w:hAnsi="Courier New" w:cs="Courier New"/>
        </w:rPr>
        <w:t xml:space="preserve">, D., </w:t>
      </w:r>
      <w:proofErr w:type="spellStart"/>
      <w:r w:rsidRPr="00920B97">
        <w:rPr>
          <w:rFonts w:ascii="Courier New" w:hAnsi="Courier New" w:cs="Courier New"/>
        </w:rPr>
        <w:t>Bogdanov</w:t>
      </w:r>
      <w:proofErr w:type="spellEnd"/>
      <w:r w:rsidRPr="00920B97">
        <w:rPr>
          <w:rFonts w:ascii="Courier New" w:hAnsi="Courier New" w:cs="Courier New"/>
        </w:rPr>
        <w:t>, A., and</w:t>
      </w:r>
    </w:p>
    <w:p w14:paraId="752923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P. Mattes, "Segment Routing Policy Architecture", draft-</w:t>
      </w:r>
    </w:p>
    <w:p w14:paraId="463CD1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ietf-spring-segment-routing-policy-09 (work in progress),</w:t>
      </w:r>
    </w:p>
    <w:p w14:paraId="262F14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November 2020.</w:t>
      </w:r>
    </w:p>
    <w:p w14:paraId="77358A2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027E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-teas-enhanced-</w:t>
      </w:r>
      <w:proofErr w:type="spellStart"/>
      <w:r w:rsidRPr="00920B97">
        <w:rPr>
          <w:rFonts w:ascii="Courier New" w:hAnsi="Courier New" w:cs="Courier New"/>
        </w:rPr>
        <w:t>vpn</w:t>
      </w:r>
      <w:proofErr w:type="spellEnd"/>
      <w:r w:rsidRPr="00920B97">
        <w:rPr>
          <w:rFonts w:ascii="Courier New" w:hAnsi="Courier New" w:cs="Courier New"/>
        </w:rPr>
        <w:t>]</w:t>
      </w:r>
    </w:p>
    <w:p w14:paraId="66CEBB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Dong, J., Bryant, S., Li, Z., </w:t>
      </w:r>
      <w:proofErr w:type="spellStart"/>
      <w:r w:rsidRPr="00920B97">
        <w:rPr>
          <w:rFonts w:ascii="Courier New" w:hAnsi="Courier New" w:cs="Courier New"/>
        </w:rPr>
        <w:t>Miyasaka</w:t>
      </w:r>
      <w:proofErr w:type="spellEnd"/>
      <w:r w:rsidRPr="00920B97">
        <w:rPr>
          <w:rFonts w:ascii="Courier New" w:hAnsi="Courier New" w:cs="Courier New"/>
        </w:rPr>
        <w:t>, T., and Y. Lee, "A</w:t>
      </w:r>
    </w:p>
    <w:p w14:paraId="23F646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Framework for Enhanced Virtual Private Networks (VPN+)</w:t>
      </w:r>
    </w:p>
    <w:p w14:paraId="3A0748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Service", draft-ietf-teas-enhanced-vpn-06 (work in</w:t>
      </w:r>
    </w:p>
    <w:p w14:paraId="446B52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progress), July 2020.</w:t>
      </w:r>
    </w:p>
    <w:p w14:paraId="644BF2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AB7F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tewg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>-routing]</w:t>
      </w:r>
    </w:p>
    <w:p w14:paraId="5E53623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Ash, G., "Traffic Engineering &amp;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Methods for IP-, ATM-,</w:t>
      </w:r>
    </w:p>
    <w:p w14:paraId="3FECE5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&amp; Based Multiservice Networks", draft-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tewg-qos</w:t>
      </w:r>
      <w:proofErr w:type="spellEnd"/>
      <w:r w:rsidRPr="00920B97">
        <w:rPr>
          <w:rFonts w:ascii="Courier New" w:hAnsi="Courier New" w:cs="Courier New"/>
        </w:rPr>
        <w:t>-</w:t>
      </w:r>
    </w:p>
    <w:p w14:paraId="7E23A4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routing-04 (work in progress), October 2001.</w:t>
      </w:r>
    </w:p>
    <w:p w14:paraId="38645A2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E334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D.irtf</w:t>
      </w:r>
      <w:proofErr w:type="spellEnd"/>
      <w:r w:rsidRPr="00920B97">
        <w:rPr>
          <w:rFonts w:ascii="Courier New" w:hAnsi="Courier New" w:cs="Courier New"/>
        </w:rPr>
        <w:t>-</w:t>
      </w:r>
      <w:proofErr w:type="spellStart"/>
      <w:r w:rsidRPr="00920B97">
        <w:rPr>
          <w:rFonts w:ascii="Courier New" w:hAnsi="Courier New" w:cs="Courier New"/>
        </w:rPr>
        <w:t>nmrg</w:t>
      </w:r>
      <w:proofErr w:type="spellEnd"/>
      <w:r w:rsidRPr="00920B97">
        <w:rPr>
          <w:rFonts w:ascii="Courier New" w:hAnsi="Courier New" w:cs="Courier New"/>
        </w:rPr>
        <w:t>-ibn-concepts-definitions]</w:t>
      </w:r>
    </w:p>
    <w:p w14:paraId="3367C4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Clemm, A., </w:t>
      </w:r>
      <w:proofErr w:type="spellStart"/>
      <w:r w:rsidRPr="00920B97">
        <w:rPr>
          <w:rFonts w:ascii="Courier New" w:hAnsi="Courier New" w:cs="Courier New"/>
        </w:rPr>
        <w:t>Ciavaglia</w:t>
      </w:r>
      <w:proofErr w:type="spellEnd"/>
      <w:r w:rsidRPr="00920B97">
        <w:rPr>
          <w:rFonts w:ascii="Courier New" w:hAnsi="Courier New" w:cs="Courier New"/>
        </w:rPr>
        <w:t>, L., Granville, L., and J. Tantsura,</w:t>
      </w:r>
    </w:p>
    <w:p w14:paraId="2EDC21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"Intent-Based Networking - Concepts and Definitions",</w:t>
      </w:r>
    </w:p>
    <w:p w14:paraId="4E057F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draft-irtf-nmrg-ibn-concepts-definitions-02 (work in</w:t>
      </w:r>
    </w:p>
    <w:p w14:paraId="43EEE4E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progress), September 2020.</w:t>
      </w:r>
    </w:p>
    <w:p w14:paraId="3ED0766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E5AB9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[I-</w:t>
      </w:r>
      <w:proofErr w:type="spellStart"/>
      <w:r w:rsidRPr="00920B97">
        <w:rPr>
          <w:rFonts w:ascii="Courier New" w:hAnsi="Courier New" w:cs="Courier New"/>
        </w:rPr>
        <w:t>D.nsdt</w:t>
      </w:r>
      <w:proofErr w:type="spellEnd"/>
      <w:r w:rsidRPr="00920B97">
        <w:rPr>
          <w:rFonts w:ascii="Courier New" w:hAnsi="Courier New" w:cs="Courier New"/>
        </w:rPr>
        <w:t>-teas-</w:t>
      </w:r>
      <w:proofErr w:type="spellStart"/>
      <w:r w:rsidRPr="00920B97">
        <w:rPr>
          <w:rFonts w:ascii="Courier New" w:hAnsi="Courier New" w:cs="Courier New"/>
        </w:rPr>
        <w:t>ietf</w:t>
      </w:r>
      <w:proofErr w:type="spellEnd"/>
      <w:r w:rsidRPr="00920B97">
        <w:rPr>
          <w:rFonts w:ascii="Courier New" w:hAnsi="Courier New" w:cs="Courier New"/>
        </w:rPr>
        <w:t>-network-slice-definition]</w:t>
      </w:r>
    </w:p>
    <w:p w14:paraId="598D9D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Rokui, R., Homma, S., Makhijani, K., Contreras, L., and J.</w:t>
      </w:r>
    </w:p>
    <w:p w14:paraId="28F289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Tantsura, "Definition of IETF Network Slices", draft-</w:t>
      </w:r>
      <w:proofErr w:type="spellStart"/>
      <w:r w:rsidRPr="00920B97">
        <w:rPr>
          <w:rFonts w:ascii="Courier New" w:hAnsi="Courier New" w:cs="Courier New"/>
        </w:rPr>
        <w:t>nsdt</w:t>
      </w:r>
      <w:proofErr w:type="spellEnd"/>
      <w:r w:rsidRPr="00920B97">
        <w:rPr>
          <w:rFonts w:ascii="Courier New" w:hAnsi="Courier New" w:cs="Courier New"/>
        </w:rPr>
        <w:t>-</w:t>
      </w:r>
    </w:p>
    <w:p w14:paraId="7B9BE7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teas-ietf-network-slice-definition-02 (work in progress),</w:t>
      </w:r>
    </w:p>
    <w:p w14:paraId="26FB45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December 2020.</w:t>
      </w:r>
    </w:p>
    <w:p w14:paraId="10A1262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417B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[ITU-E600]</w:t>
      </w:r>
    </w:p>
    <w:p w14:paraId="182946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"Terms and Definitions of Traffic Engineering",</w:t>
      </w:r>
    </w:p>
    <w:p w14:paraId="027A4D1E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ITU-T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E.600, March 1993.</w:t>
      </w:r>
    </w:p>
    <w:p w14:paraId="28ED2F46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2E3B4CD3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33FF1491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5BC4D7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68]</w:t>
      </w:r>
    </w:p>
    <w:p w14:paraId="298513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715162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5A3392E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98B8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ED28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[ITU-E701]</w:t>
      </w:r>
    </w:p>
    <w:p w14:paraId="0D3F6A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"Reference Connections for Traffic Engineering",</w:t>
      </w:r>
    </w:p>
    <w:p w14:paraId="54EBDD7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ITU-T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E.701, </w:t>
      </w:r>
      <w:proofErr w:type="spellStart"/>
      <w:r w:rsidRPr="00EE4AE8">
        <w:rPr>
          <w:rFonts w:ascii="Courier New" w:hAnsi="Courier New" w:cs="Courier New"/>
        </w:rPr>
        <w:t>October</w:t>
      </w:r>
      <w:proofErr w:type="spellEnd"/>
      <w:r w:rsidRPr="00EE4AE8">
        <w:rPr>
          <w:rFonts w:ascii="Courier New" w:hAnsi="Courier New" w:cs="Courier New"/>
        </w:rPr>
        <w:t xml:space="preserve"> 1993.</w:t>
      </w:r>
    </w:p>
    <w:p w14:paraId="779BF2AC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34B9A5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>[ITU-E801]</w:t>
      </w:r>
    </w:p>
    <w:p w14:paraId="510FD5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"Framework for Service Quality Agreement",</w:t>
      </w:r>
    </w:p>
    <w:p w14:paraId="676C551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ITU-T </w:t>
      </w:r>
      <w:proofErr w:type="spellStart"/>
      <w:r w:rsidRPr="00EE4AE8">
        <w:rPr>
          <w:rFonts w:ascii="Courier New" w:hAnsi="Courier New" w:cs="Courier New"/>
        </w:rPr>
        <w:t>Recommendation</w:t>
      </w:r>
      <w:proofErr w:type="spellEnd"/>
      <w:r w:rsidRPr="00EE4AE8">
        <w:rPr>
          <w:rFonts w:ascii="Courier New" w:hAnsi="Courier New" w:cs="Courier New"/>
        </w:rPr>
        <w:t xml:space="preserve"> E.801, </w:t>
      </w:r>
      <w:proofErr w:type="spellStart"/>
      <w:r w:rsidRPr="00EE4AE8">
        <w:rPr>
          <w:rFonts w:ascii="Courier New" w:hAnsi="Courier New" w:cs="Courier New"/>
        </w:rPr>
        <w:t>October</w:t>
      </w:r>
      <w:proofErr w:type="spellEnd"/>
      <w:r w:rsidRPr="00EE4AE8">
        <w:rPr>
          <w:rFonts w:ascii="Courier New" w:hAnsi="Courier New" w:cs="Courier New"/>
        </w:rPr>
        <w:t xml:space="preserve"> 1996.</w:t>
      </w:r>
    </w:p>
    <w:p w14:paraId="4209549B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7AFFA4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>[MA]       Ma, Q., "Quality of Service Routing in Integrated Services</w:t>
      </w:r>
    </w:p>
    <w:p w14:paraId="3C6285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Networks", Ph.D. PhD Dissertation, CMU-CS-98-138, CMU,</w:t>
      </w:r>
    </w:p>
    <w:p w14:paraId="2AACF8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1998.</w:t>
      </w:r>
    </w:p>
    <w:p w14:paraId="48BEB67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6B66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[MATE]     </w:t>
      </w:r>
      <w:proofErr w:type="spellStart"/>
      <w:r w:rsidRPr="00920B97">
        <w:rPr>
          <w:rFonts w:ascii="Courier New" w:hAnsi="Courier New" w:cs="Courier New"/>
        </w:rPr>
        <w:t>Elwalid</w:t>
      </w:r>
      <w:proofErr w:type="spellEnd"/>
      <w:r w:rsidRPr="00920B97">
        <w:rPr>
          <w:rFonts w:ascii="Courier New" w:hAnsi="Courier New" w:cs="Courier New"/>
        </w:rPr>
        <w:t xml:space="preserve">, A., </w:t>
      </w:r>
      <w:proofErr w:type="spellStart"/>
      <w:r w:rsidRPr="00920B97">
        <w:rPr>
          <w:rFonts w:ascii="Courier New" w:hAnsi="Courier New" w:cs="Courier New"/>
        </w:rPr>
        <w:t>Jin</w:t>
      </w:r>
      <w:proofErr w:type="spellEnd"/>
      <w:r w:rsidRPr="00920B97">
        <w:rPr>
          <w:rFonts w:ascii="Courier New" w:hAnsi="Courier New" w:cs="Courier New"/>
        </w:rPr>
        <w:t xml:space="preserve">, C., Low, S., and I. </w:t>
      </w:r>
      <w:proofErr w:type="spellStart"/>
      <w:r w:rsidRPr="00920B97">
        <w:rPr>
          <w:rFonts w:ascii="Courier New" w:hAnsi="Courier New" w:cs="Courier New"/>
        </w:rPr>
        <w:t>Widjaja</w:t>
      </w:r>
      <w:proofErr w:type="spellEnd"/>
      <w:r w:rsidRPr="00920B97">
        <w:rPr>
          <w:rFonts w:ascii="Courier New" w:hAnsi="Courier New" w:cs="Courier New"/>
        </w:rPr>
        <w:t>, "MATE -</w:t>
      </w:r>
    </w:p>
    <w:p w14:paraId="4E5A33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MPLS Adaptive Traffic Engineering",</w:t>
      </w:r>
    </w:p>
    <w:p w14:paraId="757975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Proceedings INFOCOM'01, April 2001.</w:t>
      </w:r>
    </w:p>
    <w:p w14:paraId="4F9ACD6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C7F87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[MCQ80]    </w:t>
      </w:r>
      <w:proofErr w:type="spellStart"/>
      <w:r w:rsidRPr="00920B97">
        <w:rPr>
          <w:rFonts w:ascii="Courier New" w:hAnsi="Courier New" w:cs="Courier New"/>
        </w:rPr>
        <w:t>McQuillan</w:t>
      </w:r>
      <w:proofErr w:type="spellEnd"/>
      <w:r w:rsidRPr="00920B97">
        <w:rPr>
          <w:rFonts w:ascii="Courier New" w:hAnsi="Courier New" w:cs="Courier New"/>
        </w:rPr>
        <w:t>, J., Richer, I., and E. Rosen, "The New Routing</w:t>
      </w:r>
    </w:p>
    <w:p w14:paraId="129398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Algorithm for the ARPANET", Transaction IEEE Transactions</w:t>
      </w:r>
    </w:p>
    <w:p w14:paraId="434440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on Communications, vol. 28, no. 5, p. 711-719, May 1980.</w:t>
      </w:r>
    </w:p>
    <w:p w14:paraId="2C59A9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D59C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[MR99]     </w:t>
      </w:r>
      <w:proofErr w:type="spellStart"/>
      <w:r w:rsidRPr="00920B97">
        <w:rPr>
          <w:rFonts w:ascii="Courier New" w:hAnsi="Courier New" w:cs="Courier New"/>
        </w:rPr>
        <w:t>Mitra</w:t>
      </w:r>
      <w:proofErr w:type="spellEnd"/>
      <w:r w:rsidRPr="00920B97">
        <w:rPr>
          <w:rFonts w:ascii="Courier New" w:hAnsi="Courier New" w:cs="Courier New"/>
        </w:rPr>
        <w:t>, D. and K. Ramakrishnan, "A Case Study of</w:t>
      </w:r>
    </w:p>
    <w:p w14:paraId="4BDB53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Multiservice, </w:t>
      </w:r>
      <w:proofErr w:type="spellStart"/>
      <w:r w:rsidRPr="00920B97">
        <w:rPr>
          <w:rFonts w:ascii="Courier New" w:hAnsi="Courier New" w:cs="Courier New"/>
        </w:rPr>
        <w:t>Multipriority</w:t>
      </w:r>
      <w:proofErr w:type="spellEnd"/>
      <w:r w:rsidRPr="00920B97">
        <w:rPr>
          <w:rFonts w:ascii="Courier New" w:hAnsi="Courier New" w:cs="Courier New"/>
        </w:rPr>
        <w:t xml:space="preserve"> Traffic Engineering Design for</w:t>
      </w:r>
    </w:p>
    <w:p w14:paraId="380E02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Data Networks", Proceedings Globecom'99, December 1999.</w:t>
      </w:r>
    </w:p>
    <w:p w14:paraId="0C7BF3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3995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[RFC0791]  </w:t>
      </w:r>
      <w:proofErr w:type="spellStart"/>
      <w:r w:rsidRPr="00920B97">
        <w:rPr>
          <w:rFonts w:ascii="Courier New" w:hAnsi="Courier New" w:cs="Courier New"/>
        </w:rPr>
        <w:t>Postel</w:t>
      </w:r>
      <w:proofErr w:type="spellEnd"/>
      <w:r w:rsidRPr="00920B97">
        <w:rPr>
          <w:rFonts w:ascii="Courier New" w:hAnsi="Courier New" w:cs="Courier New"/>
        </w:rPr>
        <w:t>, J., "Internet Protocol", STD 5, RFC 791,</w:t>
      </w:r>
    </w:p>
    <w:p w14:paraId="5E2535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10.17487/RFC0791, September 1981,</w:t>
      </w:r>
    </w:p>
    <w:p w14:paraId="547CD2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&lt;https://www.rfc-editor.org/info/rfc791&gt;.</w:t>
      </w:r>
    </w:p>
    <w:p w14:paraId="53B5ADE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DCAF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[RFC1102]  Clark, D., "Policy routing in Internet protocols",</w:t>
      </w:r>
    </w:p>
    <w:p w14:paraId="5C4EAA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1102, DOI 10.17487/RFC1102, May 1989,</w:t>
      </w:r>
    </w:p>
    <w:p w14:paraId="50DF48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&lt;https://www.rfc-editor.org/info/rfc1102&gt;.</w:t>
      </w:r>
    </w:p>
    <w:p w14:paraId="20E2FB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D7C9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[RFC1104]  Braun, H., "Models of policy based routing", RFC 1104,</w:t>
      </w:r>
    </w:p>
    <w:p w14:paraId="7746DADD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DOI 10.17487/RFC1104,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1989,</w:t>
      </w:r>
    </w:p>
    <w:p w14:paraId="744756A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&lt;https://www.rfc-editor.org/info/rfc1104&gt;.</w:t>
      </w:r>
    </w:p>
    <w:p w14:paraId="6FD3528D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1912D3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[RFC1992]  </w:t>
      </w:r>
      <w:proofErr w:type="spellStart"/>
      <w:r w:rsidRPr="00920B97">
        <w:rPr>
          <w:rFonts w:ascii="Courier New" w:hAnsi="Courier New" w:cs="Courier New"/>
        </w:rPr>
        <w:t>Castineyra</w:t>
      </w:r>
      <w:proofErr w:type="spellEnd"/>
      <w:r w:rsidRPr="00920B97">
        <w:rPr>
          <w:rFonts w:ascii="Courier New" w:hAnsi="Courier New" w:cs="Courier New"/>
        </w:rPr>
        <w:t xml:space="preserve">, I., </w:t>
      </w:r>
      <w:proofErr w:type="spellStart"/>
      <w:r w:rsidRPr="00920B97">
        <w:rPr>
          <w:rFonts w:ascii="Courier New" w:hAnsi="Courier New" w:cs="Courier New"/>
        </w:rPr>
        <w:t>Chiappa</w:t>
      </w:r>
      <w:proofErr w:type="spellEnd"/>
      <w:r w:rsidRPr="00920B97">
        <w:rPr>
          <w:rFonts w:ascii="Courier New" w:hAnsi="Courier New" w:cs="Courier New"/>
        </w:rPr>
        <w:t xml:space="preserve">, N., and M. </w:t>
      </w:r>
      <w:proofErr w:type="spellStart"/>
      <w:r w:rsidRPr="00920B97">
        <w:rPr>
          <w:rFonts w:ascii="Courier New" w:hAnsi="Courier New" w:cs="Courier New"/>
        </w:rPr>
        <w:t>Steenstrup</w:t>
      </w:r>
      <w:proofErr w:type="spellEnd"/>
      <w:r w:rsidRPr="00920B97">
        <w:rPr>
          <w:rFonts w:ascii="Courier New" w:hAnsi="Courier New" w:cs="Courier New"/>
        </w:rPr>
        <w:t>, "The</w:t>
      </w:r>
    </w:p>
    <w:p w14:paraId="023570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Nimrod Routing Architecture", RFC 1992,</w:t>
      </w:r>
    </w:p>
    <w:p w14:paraId="5729E5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10.17487/RFC1992, August 1996,</w:t>
      </w:r>
    </w:p>
    <w:p w14:paraId="7D6844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&lt;https://www.rfc-editor.org/info/rfc1992&gt;.</w:t>
      </w:r>
    </w:p>
    <w:p w14:paraId="241982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B411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[RFC2205]  Braden, R., Ed., Zhang, L., </w:t>
      </w:r>
      <w:proofErr w:type="spellStart"/>
      <w:r w:rsidRPr="00920B97">
        <w:rPr>
          <w:rFonts w:ascii="Courier New" w:hAnsi="Courier New" w:cs="Courier New"/>
        </w:rPr>
        <w:t>Berson</w:t>
      </w:r>
      <w:proofErr w:type="spellEnd"/>
      <w:r w:rsidRPr="00920B97">
        <w:rPr>
          <w:rFonts w:ascii="Courier New" w:hAnsi="Courier New" w:cs="Courier New"/>
        </w:rPr>
        <w:t>, S., Herzog, S., and S.</w:t>
      </w:r>
    </w:p>
    <w:p w14:paraId="740302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Jamin</w:t>
      </w:r>
      <w:proofErr w:type="spellEnd"/>
      <w:r w:rsidRPr="00920B97">
        <w:rPr>
          <w:rFonts w:ascii="Courier New" w:hAnsi="Courier New" w:cs="Courier New"/>
        </w:rPr>
        <w:t xml:space="preserve">, "Resource </w:t>
      </w:r>
      <w:proofErr w:type="spellStart"/>
      <w:r w:rsidRPr="00920B97">
        <w:rPr>
          <w:rFonts w:ascii="Courier New" w:hAnsi="Courier New" w:cs="Courier New"/>
        </w:rPr>
        <w:t>ReSerVation</w:t>
      </w:r>
      <w:proofErr w:type="spellEnd"/>
      <w:r w:rsidRPr="00920B97">
        <w:rPr>
          <w:rFonts w:ascii="Courier New" w:hAnsi="Courier New" w:cs="Courier New"/>
        </w:rPr>
        <w:t xml:space="preserve"> Protocol (RSVP) -- Version 1</w:t>
      </w:r>
    </w:p>
    <w:p w14:paraId="328D43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Functional Specification", RFC 2205, DOI 10.17487/RFC2205,</w:t>
      </w:r>
    </w:p>
    <w:p w14:paraId="706B84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September 1997, &lt;https://www.rfc-editor.org/info/rfc2205&gt;.</w:t>
      </w:r>
    </w:p>
    <w:p w14:paraId="67BF0F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C874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34BA7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E2BF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D5872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AF51A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4DCC6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69]</w:t>
      </w:r>
    </w:p>
    <w:p w14:paraId="44C414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1540E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0CD876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D0EE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504F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[RFC2328]  Moy, J., "OSPF Version 2", STD 54, RFC 2328,</w:t>
      </w:r>
    </w:p>
    <w:p w14:paraId="05157F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10.17487/RFC2328, April 1998,</w:t>
      </w:r>
    </w:p>
    <w:p w14:paraId="24C80D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&lt;https://www.rfc-editor.org/info/rfc2328&gt;.</w:t>
      </w:r>
    </w:p>
    <w:p w14:paraId="29C5C7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37571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[RFC2330]  </w:t>
      </w:r>
      <w:proofErr w:type="spellStart"/>
      <w:r w:rsidRPr="00920B97">
        <w:rPr>
          <w:rFonts w:ascii="Courier New" w:hAnsi="Courier New" w:cs="Courier New"/>
        </w:rPr>
        <w:t>Paxson</w:t>
      </w:r>
      <w:proofErr w:type="spellEnd"/>
      <w:r w:rsidRPr="00920B97">
        <w:rPr>
          <w:rFonts w:ascii="Courier New" w:hAnsi="Courier New" w:cs="Courier New"/>
        </w:rPr>
        <w:t xml:space="preserve">, V., </w:t>
      </w:r>
      <w:proofErr w:type="spellStart"/>
      <w:r w:rsidRPr="00920B97">
        <w:rPr>
          <w:rFonts w:ascii="Courier New" w:hAnsi="Courier New" w:cs="Courier New"/>
        </w:rPr>
        <w:t>Almes</w:t>
      </w:r>
      <w:proofErr w:type="spellEnd"/>
      <w:r w:rsidRPr="00920B97">
        <w:rPr>
          <w:rFonts w:ascii="Courier New" w:hAnsi="Courier New" w:cs="Courier New"/>
        </w:rPr>
        <w:t xml:space="preserve">, G., </w:t>
      </w:r>
      <w:proofErr w:type="spellStart"/>
      <w:r w:rsidRPr="00920B97">
        <w:rPr>
          <w:rFonts w:ascii="Courier New" w:hAnsi="Courier New" w:cs="Courier New"/>
        </w:rPr>
        <w:t>Mahdavi</w:t>
      </w:r>
      <w:proofErr w:type="spellEnd"/>
      <w:r w:rsidRPr="00920B97">
        <w:rPr>
          <w:rFonts w:ascii="Courier New" w:hAnsi="Courier New" w:cs="Courier New"/>
        </w:rPr>
        <w:t>, J., and M. Mathis,</w:t>
      </w:r>
    </w:p>
    <w:p w14:paraId="6B9E17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"Framework for IP Performance Metrics", RFC 2330,</w:t>
      </w:r>
    </w:p>
    <w:p w14:paraId="2AFA8E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10.17487/RFC2330, May 1998,</w:t>
      </w:r>
    </w:p>
    <w:p w14:paraId="6938F4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&lt;https://www.rfc-editor.org/info/rfc2330&gt;.</w:t>
      </w:r>
    </w:p>
    <w:p w14:paraId="48F967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F552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[RFC2386]  Crawley, E., Nair, R., </w:t>
      </w:r>
      <w:proofErr w:type="spellStart"/>
      <w:r w:rsidRPr="00920B97">
        <w:rPr>
          <w:rFonts w:ascii="Courier New" w:hAnsi="Courier New" w:cs="Courier New"/>
        </w:rPr>
        <w:t>Rajagopalan</w:t>
      </w:r>
      <w:proofErr w:type="spellEnd"/>
      <w:r w:rsidRPr="00920B97">
        <w:rPr>
          <w:rFonts w:ascii="Courier New" w:hAnsi="Courier New" w:cs="Courier New"/>
        </w:rPr>
        <w:t xml:space="preserve">, B., and H. </w:t>
      </w:r>
      <w:proofErr w:type="spellStart"/>
      <w:r w:rsidRPr="00920B97">
        <w:rPr>
          <w:rFonts w:ascii="Courier New" w:hAnsi="Courier New" w:cs="Courier New"/>
        </w:rPr>
        <w:t>Sandick</w:t>
      </w:r>
      <w:proofErr w:type="spellEnd"/>
      <w:r w:rsidRPr="00920B97">
        <w:rPr>
          <w:rFonts w:ascii="Courier New" w:hAnsi="Courier New" w:cs="Courier New"/>
        </w:rPr>
        <w:t>, "A</w:t>
      </w:r>
    </w:p>
    <w:p w14:paraId="386E7E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Framework for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>-based Routing in the Internet",</w:t>
      </w:r>
    </w:p>
    <w:p w14:paraId="01FC2E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2386, DOI 10.17487/RFC2386, August 1998,</w:t>
      </w:r>
    </w:p>
    <w:p w14:paraId="428BA4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&lt;https://www.rfc-editor.org/info/rfc2386&gt;.</w:t>
      </w:r>
    </w:p>
    <w:p w14:paraId="0223CFD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E869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[RFC2474]  Nichols, K., Blake, S., Baker, F., and D. Black,</w:t>
      </w:r>
    </w:p>
    <w:p w14:paraId="191AC4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"Definition of the Differentiated Services Field (DS</w:t>
      </w:r>
    </w:p>
    <w:p w14:paraId="32FBA8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Field) in the IPv4 and IPv6 Headers", RFC 2474,</w:t>
      </w:r>
    </w:p>
    <w:p w14:paraId="7B7A8A1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10.17487/RFC2474, December 1998,</w:t>
      </w:r>
    </w:p>
    <w:p w14:paraId="27114C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&lt;https://www.rfc-editor.org/info/rfc2474&gt;.</w:t>
      </w:r>
    </w:p>
    <w:p w14:paraId="5DBC65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98A5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[RFC2475]  Blake, S., Black, D., Carlson, M., Davies, E., Wang, Z.,</w:t>
      </w:r>
    </w:p>
    <w:p w14:paraId="3E0010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W. Weiss, "An Architecture for Differentiated</w:t>
      </w:r>
    </w:p>
    <w:p w14:paraId="2390793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Services", RFC 2475, DOI 10.17487/RFC2475, December 1998,</w:t>
      </w:r>
    </w:p>
    <w:p w14:paraId="7886DB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&lt;https://www.rfc-editor.org/info/rfc2475&gt;.</w:t>
      </w:r>
    </w:p>
    <w:p w14:paraId="688EFBD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6000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[RFC2597]  </w:t>
      </w:r>
      <w:proofErr w:type="spellStart"/>
      <w:r w:rsidRPr="00920B97">
        <w:rPr>
          <w:rFonts w:ascii="Courier New" w:hAnsi="Courier New" w:cs="Courier New"/>
        </w:rPr>
        <w:t>Heinanen</w:t>
      </w:r>
      <w:proofErr w:type="spellEnd"/>
      <w:r w:rsidRPr="00920B97">
        <w:rPr>
          <w:rFonts w:ascii="Courier New" w:hAnsi="Courier New" w:cs="Courier New"/>
        </w:rPr>
        <w:t xml:space="preserve">, J., Baker, F., Weiss, W., and J. </w:t>
      </w:r>
      <w:proofErr w:type="spellStart"/>
      <w:r w:rsidRPr="00920B97">
        <w:rPr>
          <w:rFonts w:ascii="Courier New" w:hAnsi="Courier New" w:cs="Courier New"/>
        </w:rPr>
        <w:t>Wroclawski</w:t>
      </w:r>
      <w:proofErr w:type="spellEnd"/>
      <w:r w:rsidRPr="00920B97">
        <w:rPr>
          <w:rFonts w:ascii="Courier New" w:hAnsi="Courier New" w:cs="Courier New"/>
        </w:rPr>
        <w:t>,</w:t>
      </w:r>
    </w:p>
    <w:p w14:paraId="0E0044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"Assured Forwarding PHB Group", RFC 2597,</w:t>
      </w:r>
    </w:p>
    <w:p w14:paraId="3B5C7AE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DOI 10.17487/RFC2597,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1999,</w:t>
      </w:r>
    </w:p>
    <w:p w14:paraId="65E421F2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&lt;https://www.rfc-editor.org/info/rfc2597&gt;.</w:t>
      </w:r>
    </w:p>
    <w:p w14:paraId="7BF730EE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551D09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[RFC2678]  </w:t>
      </w:r>
      <w:proofErr w:type="spellStart"/>
      <w:r w:rsidRPr="00920B97">
        <w:rPr>
          <w:rFonts w:ascii="Courier New" w:hAnsi="Courier New" w:cs="Courier New"/>
        </w:rPr>
        <w:t>Mahdavi</w:t>
      </w:r>
      <w:proofErr w:type="spellEnd"/>
      <w:r w:rsidRPr="00920B97">
        <w:rPr>
          <w:rFonts w:ascii="Courier New" w:hAnsi="Courier New" w:cs="Courier New"/>
        </w:rPr>
        <w:t xml:space="preserve">, J. and V. </w:t>
      </w:r>
      <w:proofErr w:type="spellStart"/>
      <w:r w:rsidRPr="00920B97">
        <w:rPr>
          <w:rFonts w:ascii="Courier New" w:hAnsi="Courier New" w:cs="Courier New"/>
        </w:rPr>
        <w:t>Paxson</w:t>
      </w:r>
      <w:proofErr w:type="spellEnd"/>
      <w:r w:rsidRPr="00920B97">
        <w:rPr>
          <w:rFonts w:ascii="Courier New" w:hAnsi="Courier New" w:cs="Courier New"/>
        </w:rPr>
        <w:t>, "IPPM Metrics for Measuring</w:t>
      </w:r>
    </w:p>
    <w:p w14:paraId="56027B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Connectivity", RFC 2678, DOI 10.17487/RFC2678, September</w:t>
      </w:r>
    </w:p>
    <w:p w14:paraId="383D05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1999, &lt;https://www.rfc-editor.org/info/rfc2678&gt;.</w:t>
      </w:r>
    </w:p>
    <w:p w14:paraId="17FAA6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C972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[RFC2702] 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  <w:r w:rsidRPr="00920B97">
        <w:rPr>
          <w:rFonts w:ascii="Courier New" w:hAnsi="Courier New" w:cs="Courier New"/>
        </w:rPr>
        <w:t xml:space="preserve">, D., Malcolm, J., </w:t>
      </w:r>
      <w:proofErr w:type="spellStart"/>
      <w:r w:rsidRPr="00920B97">
        <w:rPr>
          <w:rFonts w:ascii="Courier New" w:hAnsi="Courier New" w:cs="Courier New"/>
        </w:rPr>
        <w:t>Agogbua</w:t>
      </w:r>
      <w:proofErr w:type="spellEnd"/>
      <w:r w:rsidRPr="00920B97">
        <w:rPr>
          <w:rFonts w:ascii="Courier New" w:hAnsi="Courier New" w:cs="Courier New"/>
        </w:rPr>
        <w:t>, J., O'Dell, M., and J.</w:t>
      </w:r>
    </w:p>
    <w:p w14:paraId="1C3651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McManus, "Requirements for Traffic Engineering Over MPLS",</w:t>
      </w:r>
    </w:p>
    <w:p w14:paraId="6AE3654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2702, DOI 10.17487/RFC2702, September 1999,</w:t>
      </w:r>
    </w:p>
    <w:p w14:paraId="30B1A4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&lt;https://www.rfc-editor.org/info/rfc2702&gt;.</w:t>
      </w:r>
    </w:p>
    <w:p w14:paraId="29F7C3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160C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[RFC2722]  Brownlee, N., Mills, C., and G. Ruth, "Traffic Flow</w:t>
      </w:r>
    </w:p>
    <w:p w14:paraId="65E1FC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Measurement: Architecture", RFC 2722,</w:t>
      </w:r>
    </w:p>
    <w:p w14:paraId="29B3B0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10.17487/RFC2722, October 1999,</w:t>
      </w:r>
    </w:p>
    <w:p w14:paraId="6D8643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&lt;https://www.rfc-editor.org/info/rfc2722&gt;.</w:t>
      </w:r>
    </w:p>
    <w:p w14:paraId="52D6EB7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1440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[RFC2753]  </w:t>
      </w:r>
      <w:proofErr w:type="spellStart"/>
      <w:r w:rsidRPr="00920B97">
        <w:rPr>
          <w:rFonts w:ascii="Courier New" w:hAnsi="Courier New" w:cs="Courier New"/>
        </w:rPr>
        <w:t>Yavatkar</w:t>
      </w:r>
      <w:proofErr w:type="spellEnd"/>
      <w:r w:rsidRPr="00920B97">
        <w:rPr>
          <w:rFonts w:ascii="Courier New" w:hAnsi="Courier New" w:cs="Courier New"/>
        </w:rPr>
        <w:t xml:space="preserve">, R., </w:t>
      </w:r>
      <w:proofErr w:type="spellStart"/>
      <w:r w:rsidRPr="00920B97">
        <w:rPr>
          <w:rFonts w:ascii="Courier New" w:hAnsi="Courier New" w:cs="Courier New"/>
        </w:rPr>
        <w:t>Pendarakis</w:t>
      </w:r>
      <w:proofErr w:type="spellEnd"/>
      <w:r w:rsidRPr="00920B97">
        <w:rPr>
          <w:rFonts w:ascii="Courier New" w:hAnsi="Courier New" w:cs="Courier New"/>
        </w:rPr>
        <w:t>, D., and R. Guerin, "A Framework</w:t>
      </w:r>
    </w:p>
    <w:p w14:paraId="15ECC3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for Policy-based Admission Control", RFC 2753,</w:t>
      </w:r>
    </w:p>
    <w:p w14:paraId="372131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10.17487/RFC2753, January 2000,</w:t>
      </w:r>
    </w:p>
    <w:p w14:paraId="0F86D9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&lt;https://www.rfc-editor.org/info/rfc2753&gt;.</w:t>
      </w:r>
    </w:p>
    <w:p w14:paraId="434F03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54C92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B66F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D41B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70]</w:t>
      </w:r>
    </w:p>
    <w:p w14:paraId="65306E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E1371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AE746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7CAB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D6D3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[RFC2961]  Berger, L., </w:t>
      </w:r>
      <w:proofErr w:type="spellStart"/>
      <w:r w:rsidRPr="00920B97">
        <w:rPr>
          <w:rFonts w:ascii="Courier New" w:hAnsi="Courier New" w:cs="Courier New"/>
        </w:rPr>
        <w:t>Gan</w:t>
      </w:r>
      <w:proofErr w:type="spellEnd"/>
      <w:r w:rsidRPr="00920B97">
        <w:rPr>
          <w:rFonts w:ascii="Courier New" w:hAnsi="Courier New" w:cs="Courier New"/>
        </w:rPr>
        <w:t xml:space="preserve">, D., Swallow, G., Pan, P., </w:t>
      </w:r>
      <w:proofErr w:type="spellStart"/>
      <w:r w:rsidRPr="00920B97">
        <w:rPr>
          <w:rFonts w:ascii="Courier New" w:hAnsi="Courier New" w:cs="Courier New"/>
        </w:rPr>
        <w:t>Tommasi</w:t>
      </w:r>
      <w:proofErr w:type="spellEnd"/>
      <w:r w:rsidRPr="00920B97">
        <w:rPr>
          <w:rFonts w:ascii="Courier New" w:hAnsi="Courier New" w:cs="Courier New"/>
        </w:rPr>
        <w:t>, F.,</w:t>
      </w:r>
    </w:p>
    <w:p w14:paraId="6E74FAE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S. </w:t>
      </w:r>
      <w:proofErr w:type="spellStart"/>
      <w:r w:rsidRPr="00920B97">
        <w:rPr>
          <w:rFonts w:ascii="Courier New" w:hAnsi="Courier New" w:cs="Courier New"/>
        </w:rPr>
        <w:t>Molendini</w:t>
      </w:r>
      <w:proofErr w:type="spellEnd"/>
      <w:r w:rsidRPr="00920B97">
        <w:rPr>
          <w:rFonts w:ascii="Courier New" w:hAnsi="Courier New" w:cs="Courier New"/>
        </w:rPr>
        <w:t>, "RSVP Refresh Overhead Reduction</w:t>
      </w:r>
    </w:p>
    <w:p w14:paraId="18CB3A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Extensions", RFC 2961, DOI 10.17487/RFC2961, April 2001,</w:t>
      </w:r>
    </w:p>
    <w:p w14:paraId="4795E9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&lt;https://www.rfc-editor.org/info/rfc2961&gt;.</w:t>
      </w:r>
    </w:p>
    <w:p w14:paraId="5D2C46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964C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[RFC2998]  </w:t>
      </w:r>
      <w:proofErr w:type="spellStart"/>
      <w:r w:rsidRPr="00920B97">
        <w:rPr>
          <w:rFonts w:ascii="Courier New" w:hAnsi="Courier New" w:cs="Courier New"/>
        </w:rPr>
        <w:t>Bernet</w:t>
      </w:r>
      <w:proofErr w:type="spellEnd"/>
      <w:r w:rsidRPr="00920B97">
        <w:rPr>
          <w:rFonts w:ascii="Courier New" w:hAnsi="Courier New" w:cs="Courier New"/>
        </w:rPr>
        <w:t xml:space="preserve">, Y., Ford, P., </w:t>
      </w:r>
      <w:proofErr w:type="spellStart"/>
      <w:r w:rsidRPr="00920B97">
        <w:rPr>
          <w:rFonts w:ascii="Courier New" w:hAnsi="Courier New" w:cs="Courier New"/>
        </w:rPr>
        <w:t>Yavatkar</w:t>
      </w:r>
      <w:proofErr w:type="spellEnd"/>
      <w:r w:rsidRPr="00920B97">
        <w:rPr>
          <w:rFonts w:ascii="Courier New" w:hAnsi="Courier New" w:cs="Courier New"/>
        </w:rPr>
        <w:t>, R., Baker, F., Zhang, L.,</w:t>
      </w:r>
    </w:p>
    <w:p w14:paraId="4EF0EFC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Speer, M., Braden, R., Davie, B., </w:t>
      </w:r>
      <w:proofErr w:type="spellStart"/>
      <w:r w:rsidRPr="00920B97">
        <w:rPr>
          <w:rFonts w:ascii="Courier New" w:hAnsi="Courier New" w:cs="Courier New"/>
        </w:rPr>
        <w:t>Wroclawski</w:t>
      </w:r>
      <w:proofErr w:type="spellEnd"/>
      <w:r w:rsidRPr="00920B97">
        <w:rPr>
          <w:rFonts w:ascii="Courier New" w:hAnsi="Courier New" w:cs="Courier New"/>
        </w:rPr>
        <w:t>, J., and E.</w:t>
      </w:r>
    </w:p>
    <w:p w14:paraId="0C2CA4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Felstaine</w:t>
      </w:r>
      <w:proofErr w:type="spellEnd"/>
      <w:r w:rsidRPr="00920B97">
        <w:rPr>
          <w:rFonts w:ascii="Courier New" w:hAnsi="Courier New" w:cs="Courier New"/>
        </w:rPr>
        <w:t>, "A Framework for Integrated Services Operation</w:t>
      </w:r>
    </w:p>
    <w:p w14:paraId="27B192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over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Networks", RFC 2998, DOI 10.17487/RFC2998,</w:t>
      </w:r>
    </w:p>
    <w:p w14:paraId="625144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November 2000, &lt;https://www.rfc-editor.org/info/rfc2998&gt;.</w:t>
      </w:r>
    </w:p>
    <w:p w14:paraId="62BA21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9C40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[RFC3031]  Rosen, E., Viswanathan, A., and R. </w:t>
      </w:r>
      <w:proofErr w:type="spellStart"/>
      <w:r w:rsidRPr="00920B97">
        <w:rPr>
          <w:rFonts w:ascii="Courier New" w:hAnsi="Courier New" w:cs="Courier New"/>
        </w:rPr>
        <w:t>Callon</w:t>
      </w:r>
      <w:proofErr w:type="spellEnd"/>
      <w:r w:rsidRPr="00920B97">
        <w:rPr>
          <w:rFonts w:ascii="Courier New" w:hAnsi="Courier New" w:cs="Courier New"/>
        </w:rPr>
        <w:t>, "Multiprotocol</w:t>
      </w:r>
    </w:p>
    <w:p w14:paraId="1A6115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Label Switching Architecture", RFC 3031,</w:t>
      </w:r>
    </w:p>
    <w:p w14:paraId="19736F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10.17487/RFC3031, January 2001,</w:t>
      </w:r>
    </w:p>
    <w:p w14:paraId="7C8648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&lt;https://www.rfc-editor.org/info/rfc3031&gt;.</w:t>
      </w:r>
    </w:p>
    <w:p w14:paraId="468799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096E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[RFC3086]  Nichols, K. and B. Carpenter, "Definition of</w:t>
      </w:r>
    </w:p>
    <w:p w14:paraId="13D019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Differentiated Services Per Domain Behaviors and Rules for</w:t>
      </w:r>
    </w:p>
    <w:p w14:paraId="3176E99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their Specification", RFC 3086, DOI 10.17487/RFC3086,</w:t>
      </w:r>
    </w:p>
    <w:p w14:paraId="39EBAE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April 2001, &lt;https://www.rfc-editor.org/info/rfc3086&gt;.</w:t>
      </w:r>
    </w:p>
    <w:p w14:paraId="219CE4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EC80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[RFC3124]  </w:t>
      </w:r>
      <w:proofErr w:type="spellStart"/>
      <w:r w:rsidRPr="00920B97">
        <w:rPr>
          <w:rFonts w:ascii="Courier New" w:hAnsi="Courier New" w:cs="Courier New"/>
        </w:rPr>
        <w:t>Balakrishnan</w:t>
      </w:r>
      <w:proofErr w:type="spellEnd"/>
      <w:r w:rsidRPr="00920B97">
        <w:rPr>
          <w:rFonts w:ascii="Courier New" w:hAnsi="Courier New" w:cs="Courier New"/>
        </w:rPr>
        <w:t xml:space="preserve">, H. and S. </w:t>
      </w:r>
      <w:proofErr w:type="spellStart"/>
      <w:r w:rsidRPr="00920B97">
        <w:rPr>
          <w:rFonts w:ascii="Courier New" w:hAnsi="Courier New" w:cs="Courier New"/>
        </w:rPr>
        <w:t>Seshan</w:t>
      </w:r>
      <w:proofErr w:type="spellEnd"/>
      <w:r w:rsidRPr="00920B97">
        <w:rPr>
          <w:rFonts w:ascii="Courier New" w:hAnsi="Courier New" w:cs="Courier New"/>
        </w:rPr>
        <w:t>, "The Congestion Manager",</w:t>
      </w:r>
    </w:p>
    <w:p w14:paraId="7E06C88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RFC 3124, DOI 10.17487/RFC3124,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2001,</w:t>
      </w:r>
    </w:p>
    <w:p w14:paraId="6546FBF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&lt;https://www.rfc-editor.org/info/rfc3124&gt;.</w:t>
      </w:r>
    </w:p>
    <w:p w14:paraId="6F3C28C9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71F597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[RFC3209] 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  <w:r w:rsidRPr="00920B97">
        <w:rPr>
          <w:rFonts w:ascii="Courier New" w:hAnsi="Courier New" w:cs="Courier New"/>
        </w:rPr>
        <w:t xml:space="preserve">, D., Berger, L., </w:t>
      </w:r>
      <w:proofErr w:type="spellStart"/>
      <w:r w:rsidRPr="00920B97">
        <w:rPr>
          <w:rFonts w:ascii="Courier New" w:hAnsi="Courier New" w:cs="Courier New"/>
        </w:rPr>
        <w:t>Gan</w:t>
      </w:r>
      <w:proofErr w:type="spellEnd"/>
      <w:r w:rsidRPr="00920B97">
        <w:rPr>
          <w:rFonts w:ascii="Courier New" w:hAnsi="Courier New" w:cs="Courier New"/>
        </w:rPr>
        <w:t>, D., Li, T., Srinivasan, V.,</w:t>
      </w:r>
    </w:p>
    <w:p w14:paraId="75CFC2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G. Swallow, "RSVP-TE: Extensions to RSVP for LSP</w:t>
      </w:r>
    </w:p>
    <w:p w14:paraId="3E53E1DC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Tunnels", RFC 3209, DOI 10.17487/RFC3209, </w:t>
      </w:r>
      <w:proofErr w:type="spellStart"/>
      <w:r w:rsidRPr="00EE4AE8">
        <w:rPr>
          <w:rFonts w:ascii="Courier New" w:hAnsi="Courier New" w:cs="Courier New"/>
        </w:rPr>
        <w:t>December</w:t>
      </w:r>
      <w:proofErr w:type="spellEnd"/>
      <w:r w:rsidRPr="00EE4AE8">
        <w:rPr>
          <w:rFonts w:ascii="Courier New" w:hAnsi="Courier New" w:cs="Courier New"/>
        </w:rPr>
        <w:t xml:space="preserve"> 2001,</w:t>
      </w:r>
    </w:p>
    <w:p w14:paraId="330C81E0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&lt;https://www.rfc-editor.org/info/rfc3209&gt;.</w:t>
      </w:r>
    </w:p>
    <w:p w14:paraId="01DF36C3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6B4475C8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[RFC3270]  Le Faucheur, F., Wu, L., </w:t>
      </w:r>
      <w:proofErr w:type="spellStart"/>
      <w:r w:rsidRPr="00EE4AE8">
        <w:rPr>
          <w:rFonts w:ascii="Courier New" w:hAnsi="Courier New" w:cs="Courier New"/>
        </w:rPr>
        <w:t>Davie</w:t>
      </w:r>
      <w:proofErr w:type="spellEnd"/>
      <w:r w:rsidRPr="00EE4AE8">
        <w:rPr>
          <w:rFonts w:ascii="Courier New" w:hAnsi="Courier New" w:cs="Courier New"/>
        </w:rPr>
        <w:t xml:space="preserve">, B., </w:t>
      </w:r>
      <w:proofErr w:type="spellStart"/>
      <w:r w:rsidRPr="00EE4AE8">
        <w:rPr>
          <w:rFonts w:ascii="Courier New" w:hAnsi="Courier New" w:cs="Courier New"/>
        </w:rPr>
        <w:t>Davari</w:t>
      </w:r>
      <w:proofErr w:type="spellEnd"/>
      <w:r w:rsidRPr="00EE4AE8">
        <w:rPr>
          <w:rFonts w:ascii="Courier New" w:hAnsi="Courier New" w:cs="Courier New"/>
        </w:rPr>
        <w:t xml:space="preserve">, S., </w:t>
      </w:r>
      <w:proofErr w:type="spellStart"/>
      <w:r w:rsidRPr="00EE4AE8">
        <w:rPr>
          <w:rFonts w:ascii="Courier New" w:hAnsi="Courier New" w:cs="Courier New"/>
        </w:rPr>
        <w:t>Vaananen</w:t>
      </w:r>
      <w:proofErr w:type="spellEnd"/>
      <w:r w:rsidRPr="00EE4AE8">
        <w:rPr>
          <w:rFonts w:ascii="Courier New" w:hAnsi="Courier New" w:cs="Courier New"/>
        </w:rPr>
        <w:t>,</w:t>
      </w:r>
    </w:p>
    <w:p w14:paraId="3C677A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 xml:space="preserve">P., Krishnan, R., Cheval, P., and J. </w:t>
      </w:r>
      <w:proofErr w:type="spellStart"/>
      <w:r w:rsidRPr="00920B97">
        <w:rPr>
          <w:rFonts w:ascii="Courier New" w:hAnsi="Courier New" w:cs="Courier New"/>
        </w:rPr>
        <w:t>Heinanen</w:t>
      </w:r>
      <w:proofErr w:type="spellEnd"/>
      <w:r w:rsidRPr="00920B97">
        <w:rPr>
          <w:rFonts w:ascii="Courier New" w:hAnsi="Courier New" w:cs="Courier New"/>
        </w:rPr>
        <w:t>, "Multi-</w:t>
      </w:r>
    </w:p>
    <w:p w14:paraId="68D4B4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Protocol Label Switching (MPLS) Support of Differentiated</w:t>
      </w:r>
    </w:p>
    <w:p w14:paraId="431DB7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Services", RFC 3270, DOI 10.17487/RFC3270, May 2002,</w:t>
      </w:r>
    </w:p>
    <w:p w14:paraId="6620B5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&lt;https://www.rfc-editor.org/info/rfc3270&gt;.</w:t>
      </w:r>
    </w:p>
    <w:p w14:paraId="0FCE60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48CD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[RFC3272]  </w:t>
      </w:r>
      <w:proofErr w:type="spellStart"/>
      <w:r w:rsidRPr="00920B97">
        <w:rPr>
          <w:rFonts w:ascii="Courier New" w:hAnsi="Courier New" w:cs="Courier New"/>
        </w:rPr>
        <w:t>Awduche</w:t>
      </w:r>
      <w:proofErr w:type="spellEnd"/>
      <w:r w:rsidRPr="00920B97">
        <w:rPr>
          <w:rFonts w:ascii="Courier New" w:hAnsi="Courier New" w:cs="Courier New"/>
        </w:rPr>
        <w:t xml:space="preserve">, D., Chiu, A., </w:t>
      </w:r>
      <w:proofErr w:type="spellStart"/>
      <w:r w:rsidRPr="00920B97">
        <w:rPr>
          <w:rFonts w:ascii="Courier New" w:hAnsi="Courier New" w:cs="Courier New"/>
        </w:rPr>
        <w:t>Elwalid</w:t>
      </w:r>
      <w:proofErr w:type="spellEnd"/>
      <w:r w:rsidRPr="00920B97">
        <w:rPr>
          <w:rFonts w:ascii="Courier New" w:hAnsi="Courier New" w:cs="Courier New"/>
        </w:rPr>
        <w:t xml:space="preserve">, A., </w:t>
      </w:r>
      <w:proofErr w:type="spellStart"/>
      <w:r w:rsidRPr="00920B97">
        <w:rPr>
          <w:rFonts w:ascii="Courier New" w:hAnsi="Courier New" w:cs="Courier New"/>
        </w:rPr>
        <w:t>Widjaja</w:t>
      </w:r>
      <w:proofErr w:type="spellEnd"/>
      <w:r w:rsidRPr="00920B97">
        <w:rPr>
          <w:rFonts w:ascii="Courier New" w:hAnsi="Courier New" w:cs="Courier New"/>
        </w:rPr>
        <w:t>, I., and X.</w:t>
      </w:r>
    </w:p>
    <w:p w14:paraId="32FFEF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Xiao, "Overview and Principles of Internet Traffic</w:t>
      </w:r>
    </w:p>
    <w:p w14:paraId="1F8C54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Engineering", RFC 3272, DOI 10.17487/RFC3272, May 2002,</w:t>
      </w:r>
    </w:p>
    <w:p w14:paraId="6591E8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&lt;https://www.rfc-editor.org/info/rfc3272&gt;.</w:t>
      </w:r>
    </w:p>
    <w:p w14:paraId="297EF2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38DD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[RFC3469]  Sharma, V., Ed. and F. </w:t>
      </w:r>
      <w:proofErr w:type="spellStart"/>
      <w:r w:rsidRPr="00920B97">
        <w:rPr>
          <w:rFonts w:ascii="Courier New" w:hAnsi="Courier New" w:cs="Courier New"/>
        </w:rPr>
        <w:t>Hellstrand</w:t>
      </w:r>
      <w:proofErr w:type="spellEnd"/>
      <w:r w:rsidRPr="00920B97">
        <w:rPr>
          <w:rFonts w:ascii="Courier New" w:hAnsi="Courier New" w:cs="Courier New"/>
        </w:rPr>
        <w:t>, Ed., "Framework for</w:t>
      </w:r>
    </w:p>
    <w:p w14:paraId="4EA7E4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Multi-Protocol Label Switching (MPLS)-based Recovery",</w:t>
      </w:r>
    </w:p>
    <w:p w14:paraId="19FAF2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3469, DOI 10.17487/RFC3469, February 2003,</w:t>
      </w:r>
    </w:p>
    <w:p w14:paraId="4B369F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&lt;https://www.rfc-editor.org/info/rfc3469&gt;.</w:t>
      </w:r>
    </w:p>
    <w:p w14:paraId="099A5A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7C35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10E48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1AE4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C0048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7B844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8E05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71]</w:t>
      </w:r>
    </w:p>
    <w:p w14:paraId="43849F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1E790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B9780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1D7D5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5E4C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[RFC3630]  Katz, D., </w:t>
      </w:r>
      <w:proofErr w:type="spellStart"/>
      <w:r w:rsidRPr="00920B97">
        <w:rPr>
          <w:rFonts w:ascii="Courier New" w:hAnsi="Courier New" w:cs="Courier New"/>
        </w:rPr>
        <w:t>Kompella</w:t>
      </w:r>
      <w:proofErr w:type="spellEnd"/>
      <w:r w:rsidRPr="00920B97">
        <w:rPr>
          <w:rFonts w:ascii="Courier New" w:hAnsi="Courier New" w:cs="Courier New"/>
        </w:rPr>
        <w:t>, K., and D. Yeung, "Traffic Engineering</w:t>
      </w:r>
    </w:p>
    <w:p w14:paraId="18AA62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(TE) Extensions to OSPF Version 2", RFC 3630,</w:t>
      </w:r>
    </w:p>
    <w:p w14:paraId="5BA326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10.17487/RFC3630, September 2003,</w:t>
      </w:r>
    </w:p>
    <w:p w14:paraId="1D001A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&lt;https://www.rfc-editor.org/info/rfc3630&gt;.</w:t>
      </w:r>
    </w:p>
    <w:p w14:paraId="27F36D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AEB5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[RFC3945]  Mannie, E., Ed., "Generalized Multi-Protocol Label</w:t>
      </w:r>
    </w:p>
    <w:p w14:paraId="0973DF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Switching (GMPLS) Architecture", RFC 3945,</w:t>
      </w:r>
    </w:p>
    <w:p w14:paraId="3D534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10.17487/RFC3945, October 2004,</w:t>
      </w:r>
    </w:p>
    <w:p w14:paraId="3FD7ED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&lt;https://www.rfc-editor.org/info/rfc3945&gt;.</w:t>
      </w:r>
    </w:p>
    <w:p w14:paraId="59CF24D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C434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[RFC4090]  Pan, P., Ed., Swallow, G., Ed., and A. Atlas, Ed., "Fast</w:t>
      </w:r>
    </w:p>
    <w:p w14:paraId="5422C7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Reroute Extensions to RSVP-TE for LSP Tunnels", RFC 4090,</w:t>
      </w:r>
    </w:p>
    <w:p w14:paraId="553EB0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10.17487/RFC4090, May 2005,</w:t>
      </w:r>
    </w:p>
    <w:p w14:paraId="60F7CC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&lt;https://www.rfc-editor.org/info/rfc4090&gt;.</w:t>
      </w:r>
    </w:p>
    <w:p w14:paraId="1D5D49A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DE4C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[RFC4124]  Le </w:t>
      </w:r>
      <w:proofErr w:type="spellStart"/>
      <w:r w:rsidRPr="00920B97">
        <w:rPr>
          <w:rFonts w:ascii="Courier New" w:hAnsi="Courier New" w:cs="Courier New"/>
        </w:rPr>
        <w:t>Faucheur</w:t>
      </w:r>
      <w:proofErr w:type="spellEnd"/>
      <w:r w:rsidRPr="00920B97">
        <w:rPr>
          <w:rFonts w:ascii="Courier New" w:hAnsi="Courier New" w:cs="Courier New"/>
        </w:rPr>
        <w:t>, F., Ed., "Protocol Extensions for Support of</w:t>
      </w:r>
    </w:p>
    <w:p w14:paraId="512D82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>-aware MPLS Traffic Engineering", RFC 4124,</w:t>
      </w:r>
    </w:p>
    <w:p w14:paraId="59FD81D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DOI 10.17487/RFC4124,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2005,</w:t>
      </w:r>
    </w:p>
    <w:p w14:paraId="6D6B3EF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&lt;https://www.rfc-editor.org/info/rfc4124&gt;.</w:t>
      </w:r>
    </w:p>
    <w:p w14:paraId="465B8177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3F8296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[RFC4203]  </w:t>
      </w:r>
      <w:proofErr w:type="spellStart"/>
      <w:r w:rsidRPr="00920B97">
        <w:rPr>
          <w:rFonts w:ascii="Courier New" w:hAnsi="Courier New" w:cs="Courier New"/>
        </w:rPr>
        <w:t>Kompella</w:t>
      </w:r>
      <w:proofErr w:type="spellEnd"/>
      <w:r w:rsidRPr="00920B97">
        <w:rPr>
          <w:rFonts w:ascii="Courier New" w:hAnsi="Courier New" w:cs="Courier New"/>
        </w:rPr>
        <w:t xml:space="preserve">, K., Ed. and Y. </w:t>
      </w:r>
      <w:proofErr w:type="spellStart"/>
      <w:r w:rsidRPr="00920B97">
        <w:rPr>
          <w:rFonts w:ascii="Courier New" w:hAnsi="Courier New" w:cs="Courier New"/>
        </w:rPr>
        <w:t>Rekhter</w:t>
      </w:r>
      <w:proofErr w:type="spellEnd"/>
      <w:r w:rsidRPr="00920B97">
        <w:rPr>
          <w:rFonts w:ascii="Courier New" w:hAnsi="Courier New" w:cs="Courier New"/>
        </w:rPr>
        <w:t>, Ed., "OSPF Extensions in</w:t>
      </w:r>
    </w:p>
    <w:p w14:paraId="0FCB4E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Support of Generalized Multi-Protocol Label Switching</w:t>
      </w:r>
    </w:p>
    <w:p w14:paraId="059412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(GMPLS)", RFC 4203, DOI 10.17487/RFC4203, October 2005,</w:t>
      </w:r>
    </w:p>
    <w:p w14:paraId="1C88A3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&lt;https://www.rfc-editor.org/info/rfc4203&gt;.</w:t>
      </w:r>
    </w:p>
    <w:p w14:paraId="40F6519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A464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[RFC4271]  </w:t>
      </w:r>
      <w:proofErr w:type="spellStart"/>
      <w:r w:rsidRPr="00920B97">
        <w:rPr>
          <w:rFonts w:ascii="Courier New" w:hAnsi="Courier New" w:cs="Courier New"/>
        </w:rPr>
        <w:t>Rekhter</w:t>
      </w:r>
      <w:proofErr w:type="spellEnd"/>
      <w:r w:rsidRPr="00920B97">
        <w:rPr>
          <w:rFonts w:ascii="Courier New" w:hAnsi="Courier New" w:cs="Courier New"/>
        </w:rPr>
        <w:t>, Y., Ed., Li, T., Ed., and S. Hares, Ed., "A</w:t>
      </w:r>
    </w:p>
    <w:p w14:paraId="71C16B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Border Gateway Protocol 4 (BGP-4)", RFC 4271,</w:t>
      </w:r>
    </w:p>
    <w:p w14:paraId="243316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10.17487/RFC4271, January 2006,</w:t>
      </w:r>
    </w:p>
    <w:p w14:paraId="56F020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&lt;https://www.rfc-editor.org/info/rfc4271&gt;.</w:t>
      </w:r>
    </w:p>
    <w:p w14:paraId="55120A1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1B1D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[RFC4594]  </w:t>
      </w:r>
      <w:proofErr w:type="spellStart"/>
      <w:r w:rsidRPr="00920B97">
        <w:rPr>
          <w:rFonts w:ascii="Courier New" w:hAnsi="Courier New" w:cs="Courier New"/>
        </w:rPr>
        <w:t>Babiarz</w:t>
      </w:r>
      <w:proofErr w:type="spellEnd"/>
      <w:r w:rsidRPr="00920B97">
        <w:rPr>
          <w:rFonts w:ascii="Courier New" w:hAnsi="Courier New" w:cs="Courier New"/>
        </w:rPr>
        <w:t>, J., Chan, K., and F. Baker, "Configuration</w:t>
      </w:r>
    </w:p>
    <w:p w14:paraId="1B367B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Guidelines for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Service Classes", RFC 4594,</w:t>
      </w:r>
    </w:p>
    <w:p w14:paraId="141D66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10.17487/RFC4594, August 2006,</w:t>
      </w:r>
    </w:p>
    <w:p w14:paraId="46E646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&lt;https://www.rfc-editor.org/info/rfc4594&gt;.</w:t>
      </w:r>
    </w:p>
    <w:p w14:paraId="0B1E5D0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E295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[RFC4655] 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, A., </w:t>
      </w:r>
      <w:proofErr w:type="spellStart"/>
      <w:r w:rsidRPr="00920B97">
        <w:rPr>
          <w:rFonts w:ascii="Courier New" w:hAnsi="Courier New" w:cs="Courier New"/>
        </w:rPr>
        <w:t>Vasseur</w:t>
      </w:r>
      <w:proofErr w:type="spellEnd"/>
      <w:r w:rsidRPr="00920B97">
        <w:rPr>
          <w:rFonts w:ascii="Courier New" w:hAnsi="Courier New" w:cs="Courier New"/>
        </w:rPr>
        <w:t>, J., and J. Ash, "A Path Computation</w:t>
      </w:r>
    </w:p>
    <w:p w14:paraId="5D7FDB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Element (PCE)-Based Architecture", RFC 4655,</w:t>
      </w:r>
    </w:p>
    <w:p w14:paraId="0D1270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10.17487/RFC4655, August 2006,</w:t>
      </w:r>
    </w:p>
    <w:p w14:paraId="177A0CB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&lt;https://www.rfc-editor.org/info/rfc4655&gt;.</w:t>
      </w:r>
    </w:p>
    <w:p w14:paraId="4045CCB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CAC6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[RFC4872]  Lang, J., Ed., </w:t>
      </w:r>
      <w:proofErr w:type="spellStart"/>
      <w:r w:rsidRPr="00920B97">
        <w:rPr>
          <w:rFonts w:ascii="Courier New" w:hAnsi="Courier New" w:cs="Courier New"/>
        </w:rPr>
        <w:t>Rekhter</w:t>
      </w:r>
      <w:proofErr w:type="spellEnd"/>
      <w:r w:rsidRPr="00920B97">
        <w:rPr>
          <w:rFonts w:ascii="Courier New" w:hAnsi="Courier New" w:cs="Courier New"/>
        </w:rPr>
        <w:t>, Y., Ed., and D. Papadimitriou,</w:t>
      </w:r>
    </w:p>
    <w:p w14:paraId="0E2142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Ed., "RSVP-TE Extensions in Support of End-to-End</w:t>
      </w:r>
    </w:p>
    <w:p w14:paraId="2D1345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Generalized Multi-Protocol Label Switching (GMPLS)</w:t>
      </w:r>
    </w:p>
    <w:p w14:paraId="574F50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Recovery", RFC 4872, DOI 10.17487/RFC4872, May 2007,</w:t>
      </w:r>
    </w:p>
    <w:p w14:paraId="18D554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&lt;https://www.rfc-editor.org/info/rfc4872&gt;.</w:t>
      </w:r>
    </w:p>
    <w:p w14:paraId="4B1D89E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740005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5AD86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2C17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87780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14C38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9E6F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72]</w:t>
      </w:r>
    </w:p>
    <w:p w14:paraId="7B37EA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B3E4E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057D6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C0789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DEA5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[RFC4873]  Berger, L., </w:t>
      </w:r>
      <w:proofErr w:type="spellStart"/>
      <w:r w:rsidRPr="00920B97">
        <w:rPr>
          <w:rFonts w:ascii="Courier New" w:hAnsi="Courier New" w:cs="Courier New"/>
        </w:rPr>
        <w:t>Bryskin</w:t>
      </w:r>
      <w:proofErr w:type="spellEnd"/>
      <w:r w:rsidRPr="00920B97">
        <w:rPr>
          <w:rFonts w:ascii="Courier New" w:hAnsi="Courier New" w:cs="Courier New"/>
        </w:rPr>
        <w:t xml:space="preserve">, I., Papadimitriou, D., and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</w:t>
      </w:r>
    </w:p>
    <w:p w14:paraId="168984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"GMPLS Segment Recovery", RFC 4873, DOI 10.17487/RFC4873,</w:t>
      </w:r>
    </w:p>
    <w:p w14:paraId="34A837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May 2007, &lt;https://www.rfc-editor.org/info/rfc4873&gt;.</w:t>
      </w:r>
    </w:p>
    <w:p w14:paraId="346A22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B0F5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[RFC5250]  Berger, L., </w:t>
      </w:r>
      <w:proofErr w:type="spellStart"/>
      <w:r w:rsidRPr="00920B97">
        <w:rPr>
          <w:rFonts w:ascii="Courier New" w:hAnsi="Courier New" w:cs="Courier New"/>
        </w:rPr>
        <w:t>Bryskin</w:t>
      </w:r>
      <w:proofErr w:type="spellEnd"/>
      <w:r w:rsidRPr="00920B97">
        <w:rPr>
          <w:rFonts w:ascii="Courier New" w:hAnsi="Courier New" w:cs="Courier New"/>
        </w:rPr>
        <w:t xml:space="preserve">, I., </w:t>
      </w:r>
      <w:proofErr w:type="spellStart"/>
      <w:r w:rsidRPr="00920B97">
        <w:rPr>
          <w:rFonts w:ascii="Courier New" w:hAnsi="Courier New" w:cs="Courier New"/>
        </w:rPr>
        <w:t>Zinin</w:t>
      </w:r>
      <w:proofErr w:type="spellEnd"/>
      <w:r w:rsidRPr="00920B97">
        <w:rPr>
          <w:rFonts w:ascii="Courier New" w:hAnsi="Courier New" w:cs="Courier New"/>
        </w:rPr>
        <w:t xml:space="preserve">, A., and R. </w:t>
      </w:r>
      <w:proofErr w:type="spellStart"/>
      <w:r w:rsidRPr="00920B97">
        <w:rPr>
          <w:rFonts w:ascii="Courier New" w:hAnsi="Courier New" w:cs="Courier New"/>
        </w:rPr>
        <w:t>Coltun</w:t>
      </w:r>
      <w:proofErr w:type="spellEnd"/>
      <w:r w:rsidRPr="00920B97">
        <w:rPr>
          <w:rFonts w:ascii="Courier New" w:hAnsi="Courier New" w:cs="Courier New"/>
        </w:rPr>
        <w:t>, "The</w:t>
      </w:r>
    </w:p>
    <w:p w14:paraId="2DC6F9D5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>OSPF Opaque LSA Option", RFC 5250, DOI 10.17487/RFC5250,</w:t>
      </w:r>
    </w:p>
    <w:p w14:paraId="456B1B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>July 2008, &lt;https://www.rfc-editor.org/info/rfc5250&gt;.</w:t>
      </w:r>
    </w:p>
    <w:p w14:paraId="38F97DD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5C88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[RFC5305]  Li, T. and H. Smit, "IS-IS Extensions for Traffic</w:t>
      </w:r>
    </w:p>
    <w:p w14:paraId="36E6CA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Engineering", RFC 5305, DOI 10.17487/RFC5305, October</w:t>
      </w:r>
    </w:p>
    <w:p w14:paraId="4EED64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2008, &lt;https://www.rfc-editor.org/info/rfc5305&gt;.</w:t>
      </w:r>
    </w:p>
    <w:p w14:paraId="044541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F8F77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[RFC5329]  Ishiguro, K., </w:t>
      </w:r>
      <w:proofErr w:type="spellStart"/>
      <w:r w:rsidRPr="00920B97">
        <w:rPr>
          <w:rFonts w:ascii="Courier New" w:hAnsi="Courier New" w:cs="Courier New"/>
        </w:rPr>
        <w:t>Manral</w:t>
      </w:r>
      <w:proofErr w:type="spellEnd"/>
      <w:r w:rsidRPr="00920B97">
        <w:rPr>
          <w:rFonts w:ascii="Courier New" w:hAnsi="Courier New" w:cs="Courier New"/>
        </w:rPr>
        <w:t xml:space="preserve">, V., Davey, A., and A. </w:t>
      </w:r>
      <w:proofErr w:type="spellStart"/>
      <w:r w:rsidRPr="00920B97">
        <w:rPr>
          <w:rFonts w:ascii="Courier New" w:hAnsi="Courier New" w:cs="Courier New"/>
        </w:rPr>
        <w:t>Lindem</w:t>
      </w:r>
      <w:proofErr w:type="spellEnd"/>
      <w:r w:rsidRPr="00920B97">
        <w:rPr>
          <w:rFonts w:ascii="Courier New" w:hAnsi="Courier New" w:cs="Courier New"/>
        </w:rPr>
        <w:t>, Ed.,</w:t>
      </w:r>
    </w:p>
    <w:p w14:paraId="3D3A3B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"Traffic Engineering Extensions to OSPF Version 3",</w:t>
      </w:r>
    </w:p>
    <w:p w14:paraId="7E1C35B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5329, DOI 10.17487/RFC5329, September 2008,</w:t>
      </w:r>
    </w:p>
    <w:p w14:paraId="1B46BC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&lt;https://www.rfc-editor.org/info/rfc5329&gt;.</w:t>
      </w:r>
    </w:p>
    <w:p w14:paraId="03B0B1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9281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[RFC5331]  Aggarwal, R., </w:t>
      </w:r>
      <w:proofErr w:type="spellStart"/>
      <w:r w:rsidRPr="00920B97">
        <w:rPr>
          <w:rFonts w:ascii="Courier New" w:hAnsi="Courier New" w:cs="Courier New"/>
        </w:rPr>
        <w:t>Rekhter</w:t>
      </w:r>
      <w:proofErr w:type="spellEnd"/>
      <w:r w:rsidRPr="00920B97">
        <w:rPr>
          <w:rFonts w:ascii="Courier New" w:hAnsi="Courier New" w:cs="Courier New"/>
        </w:rPr>
        <w:t>, Y., and E. Rosen, "MPLS Upstream</w:t>
      </w:r>
    </w:p>
    <w:p w14:paraId="0B7377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Label Assignment and Context-Specific Label Space",</w:t>
      </w:r>
    </w:p>
    <w:p w14:paraId="67CF056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5331, DOI 10.17487/RFC5331, August 2008,</w:t>
      </w:r>
    </w:p>
    <w:p w14:paraId="0C0FB1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&lt;https://www.rfc-editor.org/info/rfc5331&gt;.</w:t>
      </w:r>
    </w:p>
    <w:p w14:paraId="512921E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0617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[RFC5394]  </w:t>
      </w:r>
      <w:proofErr w:type="spellStart"/>
      <w:r w:rsidRPr="00920B97">
        <w:rPr>
          <w:rFonts w:ascii="Courier New" w:hAnsi="Courier New" w:cs="Courier New"/>
        </w:rPr>
        <w:t>Bryskin</w:t>
      </w:r>
      <w:proofErr w:type="spellEnd"/>
      <w:r w:rsidRPr="00920B97">
        <w:rPr>
          <w:rFonts w:ascii="Courier New" w:hAnsi="Courier New" w:cs="Courier New"/>
        </w:rPr>
        <w:t>, I., Papadimitriou, D., Berger, L., and J. Ash,</w:t>
      </w:r>
    </w:p>
    <w:p w14:paraId="2EBC69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"Policy-Enabled Path Computation Framework", RFC 5394,</w:t>
      </w:r>
    </w:p>
    <w:p w14:paraId="0D200F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10.17487/RFC5394, December 2008,</w:t>
      </w:r>
    </w:p>
    <w:p w14:paraId="21FCB6B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&lt;https://www.rfc-editor.org/info/rfc5394&gt;.</w:t>
      </w:r>
    </w:p>
    <w:p w14:paraId="76FB71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36DF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[RFC5440]  </w:t>
      </w:r>
      <w:proofErr w:type="spellStart"/>
      <w:r w:rsidRPr="00920B97">
        <w:rPr>
          <w:rFonts w:ascii="Courier New" w:hAnsi="Courier New" w:cs="Courier New"/>
        </w:rPr>
        <w:t>Vasseur</w:t>
      </w:r>
      <w:proofErr w:type="spellEnd"/>
      <w:r w:rsidRPr="00920B97">
        <w:rPr>
          <w:rFonts w:ascii="Courier New" w:hAnsi="Courier New" w:cs="Courier New"/>
        </w:rPr>
        <w:t>, JP., Ed. and JL. Le Roux, Ed., "Path Computation</w:t>
      </w:r>
    </w:p>
    <w:p w14:paraId="7F1CCE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Element (PCE) Communication Protocol (PCEP)", RFC 5440,</w:t>
      </w:r>
    </w:p>
    <w:p w14:paraId="0F33F9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10.17487/RFC5440, March 2009,</w:t>
      </w:r>
    </w:p>
    <w:p w14:paraId="57E96A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&lt;https://www.rfc-editor.org/info/rfc5440&gt;.</w:t>
      </w:r>
    </w:p>
    <w:p w14:paraId="30A70EC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EEF2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[RFC5541]  Le Roux, JL., </w:t>
      </w:r>
      <w:proofErr w:type="spellStart"/>
      <w:r w:rsidRPr="00920B97">
        <w:rPr>
          <w:rFonts w:ascii="Courier New" w:hAnsi="Courier New" w:cs="Courier New"/>
        </w:rPr>
        <w:t>Vasseur</w:t>
      </w:r>
      <w:proofErr w:type="spellEnd"/>
      <w:r w:rsidRPr="00920B97">
        <w:rPr>
          <w:rFonts w:ascii="Courier New" w:hAnsi="Courier New" w:cs="Courier New"/>
        </w:rPr>
        <w:t>, JP., and Y. Lee, "Encoding of</w:t>
      </w:r>
    </w:p>
    <w:p w14:paraId="50DB50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Objective Functions in the Path Computation Element</w:t>
      </w:r>
    </w:p>
    <w:p w14:paraId="08AB48F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>Communication Protocol (PCEP)", RFC 5541,</w:t>
      </w:r>
    </w:p>
    <w:p w14:paraId="2E19F941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DOI 10.17487/RFC5541,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2009,</w:t>
      </w:r>
    </w:p>
    <w:p w14:paraId="357BF2D4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&lt;https://www.rfc-editor.org/info/rfc5541&gt;.</w:t>
      </w:r>
    </w:p>
    <w:p w14:paraId="6F1F7C0A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25E681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>[RFC5557]  Lee, Y., Le Roux, JL., King, D., and E. Oki, "Path</w:t>
      </w:r>
    </w:p>
    <w:p w14:paraId="16FCF49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Computation </w:t>
      </w:r>
      <w:proofErr w:type="spellStart"/>
      <w:r w:rsidRPr="00EE4AE8">
        <w:rPr>
          <w:rFonts w:ascii="Courier New" w:hAnsi="Courier New" w:cs="Courier New"/>
        </w:rPr>
        <w:t>Element</w:t>
      </w:r>
      <w:proofErr w:type="spellEnd"/>
      <w:r w:rsidRPr="00EE4AE8">
        <w:rPr>
          <w:rFonts w:ascii="Courier New" w:hAnsi="Courier New" w:cs="Courier New"/>
        </w:rPr>
        <w:t xml:space="preserve"> Communication Protocol (PCEP)</w:t>
      </w:r>
    </w:p>
    <w:p w14:paraId="01404D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>Requirements and Protocol Extensions in Support of Global</w:t>
      </w:r>
    </w:p>
    <w:p w14:paraId="1AD9B44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Concurrent </w:t>
      </w:r>
      <w:proofErr w:type="spellStart"/>
      <w:r w:rsidRPr="00EE4AE8">
        <w:rPr>
          <w:rFonts w:ascii="Courier New" w:hAnsi="Courier New" w:cs="Courier New"/>
        </w:rPr>
        <w:t>Optimization</w:t>
      </w:r>
      <w:proofErr w:type="spellEnd"/>
      <w:r w:rsidRPr="00EE4AE8">
        <w:rPr>
          <w:rFonts w:ascii="Courier New" w:hAnsi="Courier New" w:cs="Courier New"/>
        </w:rPr>
        <w:t>", RFC 5557, DOI 10.17487/RFC5557,</w:t>
      </w:r>
    </w:p>
    <w:p w14:paraId="2CE61A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>July 2009, &lt;https://www.rfc-editor.org/info/rfc5557&gt;.</w:t>
      </w:r>
    </w:p>
    <w:p w14:paraId="12A4DE1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E8F9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[RFC5664]  Halevy, B., Welch, B., and J. </w:t>
      </w:r>
      <w:proofErr w:type="spellStart"/>
      <w:r w:rsidRPr="00920B97">
        <w:rPr>
          <w:rFonts w:ascii="Courier New" w:hAnsi="Courier New" w:cs="Courier New"/>
        </w:rPr>
        <w:t>Zelenka</w:t>
      </w:r>
      <w:proofErr w:type="spellEnd"/>
      <w:r w:rsidRPr="00920B97">
        <w:rPr>
          <w:rFonts w:ascii="Courier New" w:hAnsi="Courier New" w:cs="Courier New"/>
        </w:rPr>
        <w:t>, "Object-Based</w:t>
      </w:r>
    </w:p>
    <w:p w14:paraId="59BB5D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Parallel NFS (</w:t>
      </w:r>
      <w:proofErr w:type="spellStart"/>
      <w:r w:rsidRPr="00920B97">
        <w:rPr>
          <w:rFonts w:ascii="Courier New" w:hAnsi="Courier New" w:cs="Courier New"/>
        </w:rPr>
        <w:t>pNFS</w:t>
      </w:r>
      <w:proofErr w:type="spellEnd"/>
      <w:r w:rsidRPr="00920B97">
        <w:rPr>
          <w:rFonts w:ascii="Courier New" w:hAnsi="Courier New" w:cs="Courier New"/>
        </w:rPr>
        <w:t>) Operations", RFC 5664,</w:t>
      </w:r>
    </w:p>
    <w:p w14:paraId="03EF5E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10.17487/RFC5664, January 2010,</w:t>
      </w:r>
    </w:p>
    <w:p w14:paraId="110552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&lt;https://www.rfc-editor.org/info/rfc5664&gt;.</w:t>
      </w:r>
    </w:p>
    <w:p w14:paraId="143A3A5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DBCBA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21AA0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84A3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73]</w:t>
      </w:r>
    </w:p>
    <w:p w14:paraId="649011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5EA4A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083A091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7B8E5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10C1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[RFC5693]  </w:t>
      </w:r>
      <w:proofErr w:type="spellStart"/>
      <w:r w:rsidRPr="00920B97">
        <w:rPr>
          <w:rFonts w:ascii="Courier New" w:hAnsi="Courier New" w:cs="Courier New"/>
        </w:rPr>
        <w:t>Seedorf</w:t>
      </w:r>
      <w:proofErr w:type="spellEnd"/>
      <w:r w:rsidRPr="00920B97">
        <w:rPr>
          <w:rFonts w:ascii="Courier New" w:hAnsi="Courier New" w:cs="Courier New"/>
        </w:rPr>
        <w:t>, J. and E. Burger, "Application-Layer Traffic</w:t>
      </w:r>
    </w:p>
    <w:p w14:paraId="7DE5BF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Optimization (ALTO) Problem Statement", RFC 5693,</w:t>
      </w:r>
    </w:p>
    <w:p w14:paraId="71E839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10.17487/RFC5693, October 2009,</w:t>
      </w:r>
    </w:p>
    <w:p w14:paraId="7500FE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&lt;https://www.rfc-editor.org/info/rfc5693&gt;.</w:t>
      </w:r>
    </w:p>
    <w:p w14:paraId="4235E9A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5203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[RFC6107]  </w:t>
      </w:r>
      <w:proofErr w:type="spellStart"/>
      <w:r w:rsidRPr="00920B97">
        <w:rPr>
          <w:rFonts w:ascii="Courier New" w:hAnsi="Courier New" w:cs="Courier New"/>
        </w:rPr>
        <w:t>Shiomoto</w:t>
      </w:r>
      <w:proofErr w:type="spellEnd"/>
      <w:r w:rsidRPr="00920B97">
        <w:rPr>
          <w:rFonts w:ascii="Courier New" w:hAnsi="Courier New" w:cs="Courier New"/>
        </w:rPr>
        <w:t xml:space="preserve">, K., Ed. and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Ed., "Procedures for</w:t>
      </w:r>
    </w:p>
    <w:p w14:paraId="4A6FC3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Dynamically Signaled Hierarchical Label Switched Paths",</w:t>
      </w:r>
    </w:p>
    <w:p w14:paraId="3CAF91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6107, DOI 10.17487/RFC6107, February 2011,</w:t>
      </w:r>
    </w:p>
    <w:p w14:paraId="36693D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&lt;https://www.rfc-editor.org/info/rfc6107&gt;.</w:t>
      </w:r>
    </w:p>
    <w:p w14:paraId="7E65B2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E8530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[RFC6119]  Harrison, J., Berger, J., and M. Bartlett, "IPv6 Traffic</w:t>
      </w:r>
    </w:p>
    <w:p w14:paraId="769FB6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 in IS-IS", RFC 6119, DOI 10.17487/RFC6119,</w:t>
      </w:r>
    </w:p>
    <w:p w14:paraId="6835350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February 2011, &lt;https://www.rfc-editor.org/info/rfc6119&gt;.</w:t>
      </w:r>
    </w:p>
    <w:p w14:paraId="5C3F79D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3257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[RFC6241]  Enns, R., Ed., </w:t>
      </w:r>
      <w:proofErr w:type="spellStart"/>
      <w:r w:rsidRPr="00920B97">
        <w:rPr>
          <w:rFonts w:ascii="Courier New" w:hAnsi="Courier New" w:cs="Courier New"/>
        </w:rPr>
        <w:t>Bjorklund</w:t>
      </w:r>
      <w:proofErr w:type="spellEnd"/>
      <w:r w:rsidRPr="00920B97">
        <w:rPr>
          <w:rFonts w:ascii="Courier New" w:hAnsi="Courier New" w:cs="Courier New"/>
        </w:rPr>
        <w:t xml:space="preserve">, M., Ed., </w:t>
      </w:r>
      <w:proofErr w:type="spellStart"/>
      <w:r w:rsidRPr="00920B97">
        <w:rPr>
          <w:rFonts w:ascii="Courier New" w:hAnsi="Courier New" w:cs="Courier New"/>
        </w:rPr>
        <w:t>Schoenwaelder</w:t>
      </w:r>
      <w:proofErr w:type="spellEnd"/>
      <w:r w:rsidRPr="00920B97">
        <w:rPr>
          <w:rFonts w:ascii="Courier New" w:hAnsi="Courier New" w:cs="Courier New"/>
        </w:rPr>
        <w:t>, J., Ed.,</w:t>
      </w:r>
    </w:p>
    <w:p w14:paraId="485ED8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A. Bierman, Ed., "Network Configuration Protocol</w:t>
      </w:r>
    </w:p>
    <w:p w14:paraId="7992FA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(NETCONF)", RFC 6241, DOI 10.17487/RFC6241, June 2011,</w:t>
      </w:r>
    </w:p>
    <w:p w14:paraId="16B079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&lt;https://www.rfc-editor.org/info/rfc6241&gt;.</w:t>
      </w:r>
    </w:p>
    <w:p w14:paraId="0B2317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48FA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[RFC6372]  </w:t>
      </w:r>
      <w:proofErr w:type="spellStart"/>
      <w:r w:rsidRPr="00920B97">
        <w:rPr>
          <w:rFonts w:ascii="Courier New" w:hAnsi="Courier New" w:cs="Courier New"/>
        </w:rPr>
        <w:t>Sprecher</w:t>
      </w:r>
      <w:proofErr w:type="spellEnd"/>
      <w:r w:rsidRPr="00920B97">
        <w:rPr>
          <w:rFonts w:ascii="Courier New" w:hAnsi="Courier New" w:cs="Courier New"/>
        </w:rPr>
        <w:t xml:space="preserve">, N., Ed. and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Ed., "MPLS Transport</w:t>
      </w:r>
    </w:p>
    <w:p w14:paraId="76D0A6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Profile (MPLS-TP) Survivability Framework", RFC 6372,</w:t>
      </w:r>
    </w:p>
    <w:p w14:paraId="3D8D957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10.17487/RFC6372, September 2011,</w:t>
      </w:r>
    </w:p>
    <w:p w14:paraId="7BACB9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&lt;https://www.rfc-editor.org/info/rfc6372&gt;.</w:t>
      </w:r>
    </w:p>
    <w:p w14:paraId="2C6280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F0C0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[RFC6374]  Frost, D. and S. Bryant, "Packet Loss and Delay</w:t>
      </w:r>
    </w:p>
    <w:p w14:paraId="040394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Measurement for MPLS Networks", RFC 6374,</w:t>
      </w:r>
    </w:p>
    <w:p w14:paraId="185E0E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10.17487/RFC6374, September 2011,</w:t>
      </w:r>
    </w:p>
    <w:p w14:paraId="6B5CDA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&lt;https://www.rfc-editor.org/info/rfc6374&gt;.</w:t>
      </w:r>
    </w:p>
    <w:p w14:paraId="642A8AA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F15D2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[RFC6805]  King, D., Ed. and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Ed., "The Application of the</w:t>
      </w:r>
    </w:p>
    <w:p w14:paraId="1346D9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Path Computation Element Architecture to the Determination</w:t>
      </w:r>
    </w:p>
    <w:p w14:paraId="20056C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of a Sequence of Domains in MPLS and GMPLS", RFC 6805,</w:t>
      </w:r>
    </w:p>
    <w:p w14:paraId="0B1F97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10.17487/RFC6805, November 2012,</w:t>
      </w:r>
    </w:p>
    <w:p w14:paraId="55F79A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&lt;https://www.rfc-editor.org/info/rfc6805&gt;.</w:t>
      </w:r>
    </w:p>
    <w:p w14:paraId="16E186D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FF84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[RFC7149]  </w:t>
      </w:r>
      <w:proofErr w:type="spellStart"/>
      <w:r w:rsidRPr="00920B97">
        <w:rPr>
          <w:rFonts w:ascii="Courier New" w:hAnsi="Courier New" w:cs="Courier New"/>
        </w:rPr>
        <w:t>Boucadair</w:t>
      </w:r>
      <w:proofErr w:type="spellEnd"/>
      <w:r w:rsidRPr="00920B97">
        <w:rPr>
          <w:rFonts w:ascii="Courier New" w:hAnsi="Courier New" w:cs="Courier New"/>
        </w:rPr>
        <w:t xml:space="preserve">, M. and C. </w:t>
      </w:r>
      <w:proofErr w:type="spellStart"/>
      <w:r w:rsidRPr="00920B97">
        <w:rPr>
          <w:rFonts w:ascii="Courier New" w:hAnsi="Courier New" w:cs="Courier New"/>
        </w:rPr>
        <w:t>Jacquenet</w:t>
      </w:r>
      <w:proofErr w:type="spellEnd"/>
      <w:r w:rsidRPr="00920B97">
        <w:rPr>
          <w:rFonts w:ascii="Courier New" w:hAnsi="Courier New" w:cs="Courier New"/>
        </w:rPr>
        <w:t>, "Software-Defined</w:t>
      </w:r>
    </w:p>
    <w:p w14:paraId="3992E4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Networking: A Perspective from within a Service Provider</w:t>
      </w:r>
    </w:p>
    <w:p w14:paraId="536720C3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EE4AE8">
        <w:rPr>
          <w:rFonts w:ascii="Courier New" w:hAnsi="Courier New" w:cs="Courier New"/>
        </w:rPr>
        <w:t>Environment</w:t>
      </w:r>
      <w:proofErr w:type="spellEnd"/>
      <w:r w:rsidRPr="00EE4AE8">
        <w:rPr>
          <w:rFonts w:ascii="Courier New" w:hAnsi="Courier New" w:cs="Courier New"/>
        </w:rPr>
        <w:t>", RFC 7149, DOI 10.17487/RFC7149, March 2014,</w:t>
      </w:r>
    </w:p>
    <w:p w14:paraId="3660BFCB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&lt;https://www.rfc-editor.org/info/rfc7149&gt;.</w:t>
      </w:r>
    </w:p>
    <w:p w14:paraId="38AA9840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039FB0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[RFC7285]  </w:t>
      </w:r>
      <w:proofErr w:type="spellStart"/>
      <w:r w:rsidRPr="00920B97">
        <w:rPr>
          <w:rFonts w:ascii="Courier New" w:hAnsi="Courier New" w:cs="Courier New"/>
        </w:rPr>
        <w:t>Alimi</w:t>
      </w:r>
      <w:proofErr w:type="spellEnd"/>
      <w:r w:rsidRPr="00920B97">
        <w:rPr>
          <w:rFonts w:ascii="Courier New" w:hAnsi="Courier New" w:cs="Courier New"/>
        </w:rPr>
        <w:t xml:space="preserve">, R., Ed., </w:t>
      </w:r>
      <w:proofErr w:type="spellStart"/>
      <w:r w:rsidRPr="00920B97">
        <w:rPr>
          <w:rFonts w:ascii="Courier New" w:hAnsi="Courier New" w:cs="Courier New"/>
        </w:rPr>
        <w:t>Penno</w:t>
      </w:r>
      <w:proofErr w:type="spellEnd"/>
      <w:r w:rsidRPr="00920B97">
        <w:rPr>
          <w:rFonts w:ascii="Courier New" w:hAnsi="Courier New" w:cs="Courier New"/>
        </w:rPr>
        <w:t xml:space="preserve">, R., Ed., Yang, Y., Ed., </w:t>
      </w:r>
      <w:proofErr w:type="spellStart"/>
      <w:r w:rsidRPr="00920B97">
        <w:rPr>
          <w:rFonts w:ascii="Courier New" w:hAnsi="Courier New" w:cs="Courier New"/>
        </w:rPr>
        <w:t>Kiesel</w:t>
      </w:r>
      <w:proofErr w:type="spellEnd"/>
      <w:r w:rsidRPr="00920B97">
        <w:rPr>
          <w:rFonts w:ascii="Courier New" w:hAnsi="Courier New" w:cs="Courier New"/>
        </w:rPr>
        <w:t>, S.,</w:t>
      </w:r>
    </w:p>
    <w:p w14:paraId="203D7C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Roome</w:t>
      </w:r>
      <w:proofErr w:type="spellEnd"/>
      <w:r w:rsidRPr="00920B97">
        <w:rPr>
          <w:rFonts w:ascii="Courier New" w:hAnsi="Courier New" w:cs="Courier New"/>
        </w:rPr>
        <w:t xml:space="preserve">, W., </w:t>
      </w:r>
      <w:proofErr w:type="spellStart"/>
      <w:r w:rsidRPr="00920B97">
        <w:rPr>
          <w:rFonts w:ascii="Courier New" w:hAnsi="Courier New" w:cs="Courier New"/>
        </w:rPr>
        <w:t>Shalunov</w:t>
      </w:r>
      <w:proofErr w:type="spellEnd"/>
      <w:r w:rsidRPr="00920B97">
        <w:rPr>
          <w:rFonts w:ascii="Courier New" w:hAnsi="Courier New" w:cs="Courier New"/>
        </w:rPr>
        <w:t xml:space="preserve">, S., and R. </w:t>
      </w:r>
      <w:proofErr w:type="spellStart"/>
      <w:r w:rsidRPr="00920B97">
        <w:rPr>
          <w:rFonts w:ascii="Courier New" w:hAnsi="Courier New" w:cs="Courier New"/>
        </w:rPr>
        <w:t>Woundy</w:t>
      </w:r>
      <w:proofErr w:type="spellEnd"/>
      <w:r w:rsidRPr="00920B97">
        <w:rPr>
          <w:rFonts w:ascii="Courier New" w:hAnsi="Courier New" w:cs="Courier New"/>
        </w:rPr>
        <w:t>,</w:t>
      </w:r>
    </w:p>
    <w:p w14:paraId="71DD6A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"Application-Layer Traffic Optimization (ALTO) Protocol",</w:t>
      </w:r>
    </w:p>
    <w:p w14:paraId="5644E4B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RFC 7285, DOI 10.17487/RFC7285, </w:t>
      </w:r>
      <w:proofErr w:type="spellStart"/>
      <w:r w:rsidRPr="00EE4AE8">
        <w:rPr>
          <w:rFonts w:ascii="Courier New" w:hAnsi="Courier New" w:cs="Courier New"/>
        </w:rPr>
        <w:t>September</w:t>
      </w:r>
      <w:proofErr w:type="spellEnd"/>
      <w:r w:rsidRPr="00EE4AE8">
        <w:rPr>
          <w:rFonts w:ascii="Courier New" w:hAnsi="Courier New" w:cs="Courier New"/>
        </w:rPr>
        <w:t xml:space="preserve"> 2014,</w:t>
      </w:r>
    </w:p>
    <w:p w14:paraId="2C073658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&lt;https://www.rfc-editor.org/info/rfc7285&gt;.</w:t>
      </w:r>
    </w:p>
    <w:p w14:paraId="2BBC9D18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7DE3745C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19F3FB0A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3FF26DCC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526B09AB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6F5EC7CD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2223E5C8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EE4AE8">
        <w:rPr>
          <w:rFonts w:ascii="Courier New" w:hAnsi="Courier New" w:cs="Courier New"/>
        </w:rPr>
        <w:t>Farrel</w:t>
      </w:r>
      <w:proofErr w:type="spellEnd"/>
      <w:r w:rsidRPr="00EE4AE8">
        <w:rPr>
          <w:rFonts w:ascii="Courier New" w:hAnsi="Courier New" w:cs="Courier New"/>
        </w:rPr>
        <w:t xml:space="preserve">                   Expires </w:t>
      </w:r>
      <w:proofErr w:type="spellStart"/>
      <w:r w:rsidRPr="00EE4AE8">
        <w:rPr>
          <w:rFonts w:ascii="Courier New" w:hAnsi="Courier New" w:cs="Courier New"/>
        </w:rPr>
        <w:t>October</w:t>
      </w:r>
      <w:proofErr w:type="spellEnd"/>
      <w:r w:rsidRPr="00EE4AE8">
        <w:rPr>
          <w:rFonts w:ascii="Courier New" w:hAnsi="Courier New" w:cs="Courier New"/>
        </w:rPr>
        <w:t xml:space="preserve"> 9, 2021               [Page 74]</w:t>
      </w:r>
    </w:p>
    <w:p w14:paraId="5632E91F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br w:type="page"/>
      </w:r>
    </w:p>
    <w:p w14:paraId="7A261E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366751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A63DC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9D00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[RFC7390]  Rahman, A., Ed. and E. </w:t>
      </w:r>
      <w:proofErr w:type="spellStart"/>
      <w:r w:rsidRPr="00920B97">
        <w:rPr>
          <w:rFonts w:ascii="Courier New" w:hAnsi="Courier New" w:cs="Courier New"/>
        </w:rPr>
        <w:t>Dijk</w:t>
      </w:r>
      <w:proofErr w:type="spellEnd"/>
      <w:r w:rsidRPr="00920B97">
        <w:rPr>
          <w:rFonts w:ascii="Courier New" w:hAnsi="Courier New" w:cs="Courier New"/>
        </w:rPr>
        <w:t>, Ed., "Group Communication for</w:t>
      </w:r>
    </w:p>
    <w:p w14:paraId="2223E0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the Constrained Application Protocol (</w:t>
      </w:r>
      <w:proofErr w:type="spellStart"/>
      <w:r w:rsidRPr="00920B97">
        <w:rPr>
          <w:rFonts w:ascii="Courier New" w:hAnsi="Courier New" w:cs="Courier New"/>
        </w:rPr>
        <w:t>CoAP</w:t>
      </w:r>
      <w:proofErr w:type="spellEnd"/>
      <w:r w:rsidRPr="00920B97">
        <w:rPr>
          <w:rFonts w:ascii="Courier New" w:hAnsi="Courier New" w:cs="Courier New"/>
        </w:rPr>
        <w:t>)", RFC 7390,</w:t>
      </w:r>
    </w:p>
    <w:p w14:paraId="5564A9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10.17487/RFC7390, October 2014,</w:t>
      </w:r>
    </w:p>
    <w:p w14:paraId="11C6C5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&lt;https://www.rfc-editor.org/info/rfc7390&gt;.</w:t>
      </w:r>
    </w:p>
    <w:p w14:paraId="119DA58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E4F8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[RFC7426]  Haleplidis, E., Ed., </w:t>
      </w:r>
      <w:proofErr w:type="spellStart"/>
      <w:r w:rsidRPr="00920B97">
        <w:rPr>
          <w:rFonts w:ascii="Courier New" w:hAnsi="Courier New" w:cs="Courier New"/>
        </w:rPr>
        <w:t>Pentikousis</w:t>
      </w:r>
      <w:proofErr w:type="spellEnd"/>
      <w:r w:rsidRPr="00920B97">
        <w:rPr>
          <w:rFonts w:ascii="Courier New" w:hAnsi="Courier New" w:cs="Courier New"/>
        </w:rPr>
        <w:t xml:space="preserve">, K., Ed., </w:t>
      </w:r>
      <w:proofErr w:type="spellStart"/>
      <w:r w:rsidRPr="00920B97">
        <w:rPr>
          <w:rFonts w:ascii="Courier New" w:hAnsi="Courier New" w:cs="Courier New"/>
        </w:rPr>
        <w:t>Denazis</w:t>
      </w:r>
      <w:proofErr w:type="spellEnd"/>
      <w:r w:rsidRPr="00920B97">
        <w:rPr>
          <w:rFonts w:ascii="Courier New" w:hAnsi="Courier New" w:cs="Courier New"/>
        </w:rPr>
        <w:t>, S.,</w:t>
      </w:r>
    </w:p>
    <w:p w14:paraId="5623DD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Hadi</w:t>
      </w:r>
      <w:proofErr w:type="spellEnd"/>
      <w:r w:rsidRPr="00920B97">
        <w:rPr>
          <w:rFonts w:ascii="Courier New" w:hAnsi="Courier New" w:cs="Courier New"/>
        </w:rPr>
        <w:t xml:space="preserve"> Salim, J., Meyer, D., and O. </w:t>
      </w:r>
      <w:proofErr w:type="spellStart"/>
      <w:r w:rsidRPr="00920B97">
        <w:rPr>
          <w:rFonts w:ascii="Courier New" w:hAnsi="Courier New" w:cs="Courier New"/>
        </w:rPr>
        <w:t>Koufopavlou</w:t>
      </w:r>
      <w:proofErr w:type="spellEnd"/>
      <w:r w:rsidRPr="00920B97">
        <w:rPr>
          <w:rFonts w:ascii="Courier New" w:hAnsi="Courier New" w:cs="Courier New"/>
        </w:rPr>
        <w:t>, "Software-</w:t>
      </w:r>
    </w:p>
    <w:p w14:paraId="38FF33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Defined Networking (SDN): Layers and Architecture</w:t>
      </w:r>
    </w:p>
    <w:p w14:paraId="3156F9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Terminology", RFC 7426, DOI 10.17487/RFC7426, January</w:t>
      </w:r>
    </w:p>
    <w:p w14:paraId="70C0CD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2015, &lt;https://www.rfc-editor.org/info/rfc7426&gt;.</w:t>
      </w:r>
    </w:p>
    <w:p w14:paraId="2FA228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E92F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[RFC7471]  </w:t>
      </w:r>
      <w:proofErr w:type="spellStart"/>
      <w:r w:rsidRPr="00920B97">
        <w:rPr>
          <w:rFonts w:ascii="Courier New" w:hAnsi="Courier New" w:cs="Courier New"/>
        </w:rPr>
        <w:t>Giacalone</w:t>
      </w:r>
      <w:proofErr w:type="spellEnd"/>
      <w:r w:rsidRPr="00920B97">
        <w:rPr>
          <w:rFonts w:ascii="Courier New" w:hAnsi="Courier New" w:cs="Courier New"/>
        </w:rPr>
        <w:t>, S., Ward, D., Drake, J., Atlas, A., and S.</w:t>
      </w:r>
    </w:p>
    <w:p w14:paraId="5EDFB5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>, "OSPF Traffic Engineering (TE) Metric</w:t>
      </w:r>
    </w:p>
    <w:p w14:paraId="47445C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Extensions", RFC 7471, DOI 10.17487/RFC7471, March 2015,</w:t>
      </w:r>
    </w:p>
    <w:p w14:paraId="249BA8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&lt;https://www.rfc-editor.org/info/rfc7471&gt;.</w:t>
      </w:r>
    </w:p>
    <w:p w14:paraId="029C38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41A5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[RFC7491]  King, D. and A.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"A PCE-Based Architecture for</w:t>
      </w:r>
    </w:p>
    <w:p w14:paraId="776ACC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Application-Based Network Operations", RFC 7491,</w:t>
      </w:r>
    </w:p>
    <w:p w14:paraId="57446A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10.17487/RFC7491, March 2015,</w:t>
      </w:r>
    </w:p>
    <w:p w14:paraId="76AB19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&lt;https://www.rfc-editor.org/info/rfc7491&gt;.</w:t>
      </w:r>
    </w:p>
    <w:p w14:paraId="1CEE7D2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43BC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[RFC7575]  </w:t>
      </w:r>
      <w:proofErr w:type="spellStart"/>
      <w:r w:rsidRPr="00920B97">
        <w:rPr>
          <w:rFonts w:ascii="Courier New" w:hAnsi="Courier New" w:cs="Courier New"/>
        </w:rPr>
        <w:t>Behringer</w:t>
      </w:r>
      <w:proofErr w:type="spellEnd"/>
      <w:r w:rsidRPr="00920B97">
        <w:rPr>
          <w:rFonts w:ascii="Courier New" w:hAnsi="Courier New" w:cs="Courier New"/>
        </w:rPr>
        <w:t xml:space="preserve">, M., </w:t>
      </w:r>
      <w:proofErr w:type="spellStart"/>
      <w:r w:rsidRPr="00920B97">
        <w:rPr>
          <w:rFonts w:ascii="Courier New" w:hAnsi="Courier New" w:cs="Courier New"/>
        </w:rPr>
        <w:t>Pritikin</w:t>
      </w:r>
      <w:proofErr w:type="spellEnd"/>
      <w:r w:rsidRPr="00920B97">
        <w:rPr>
          <w:rFonts w:ascii="Courier New" w:hAnsi="Courier New" w:cs="Courier New"/>
        </w:rPr>
        <w:t xml:space="preserve">, M., </w:t>
      </w:r>
      <w:proofErr w:type="spellStart"/>
      <w:r w:rsidRPr="00920B97">
        <w:rPr>
          <w:rFonts w:ascii="Courier New" w:hAnsi="Courier New" w:cs="Courier New"/>
        </w:rPr>
        <w:t>Bjarnason</w:t>
      </w:r>
      <w:proofErr w:type="spellEnd"/>
      <w:r w:rsidRPr="00920B97">
        <w:rPr>
          <w:rFonts w:ascii="Courier New" w:hAnsi="Courier New" w:cs="Courier New"/>
        </w:rPr>
        <w:t>, S., Clemm, A.,</w:t>
      </w:r>
    </w:p>
    <w:p w14:paraId="35A710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Carpenter, B., Jiang, S., and L. </w:t>
      </w:r>
      <w:proofErr w:type="spellStart"/>
      <w:r w:rsidRPr="00920B97">
        <w:rPr>
          <w:rFonts w:ascii="Courier New" w:hAnsi="Courier New" w:cs="Courier New"/>
        </w:rPr>
        <w:t>Ciavaglia</w:t>
      </w:r>
      <w:proofErr w:type="spellEnd"/>
      <w:r w:rsidRPr="00920B97">
        <w:rPr>
          <w:rFonts w:ascii="Courier New" w:hAnsi="Courier New" w:cs="Courier New"/>
        </w:rPr>
        <w:t>, "Autonomic</w:t>
      </w:r>
    </w:p>
    <w:p w14:paraId="652B0D3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Networking: Definitions and Design Goals", RFC 7575,</w:t>
      </w:r>
    </w:p>
    <w:p w14:paraId="3FA69327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DOI 10.17487/RFC7575,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2015,</w:t>
      </w:r>
    </w:p>
    <w:p w14:paraId="74682465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&lt;https://www.rfc-editor.org/info/rfc7575&gt;.</w:t>
      </w:r>
    </w:p>
    <w:p w14:paraId="5A491FBD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425388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</w:t>
      </w:r>
      <w:r w:rsidRPr="00920B97">
        <w:rPr>
          <w:rFonts w:ascii="Courier New" w:hAnsi="Courier New" w:cs="Courier New"/>
        </w:rPr>
        <w:t xml:space="preserve">[RFC7679]  </w:t>
      </w:r>
      <w:proofErr w:type="spellStart"/>
      <w:r w:rsidRPr="00920B97">
        <w:rPr>
          <w:rFonts w:ascii="Courier New" w:hAnsi="Courier New" w:cs="Courier New"/>
        </w:rPr>
        <w:t>Almes</w:t>
      </w:r>
      <w:proofErr w:type="spellEnd"/>
      <w:r w:rsidRPr="00920B97">
        <w:rPr>
          <w:rFonts w:ascii="Courier New" w:hAnsi="Courier New" w:cs="Courier New"/>
        </w:rPr>
        <w:t xml:space="preserve">, G., </w:t>
      </w:r>
      <w:proofErr w:type="spellStart"/>
      <w:r w:rsidRPr="00920B97">
        <w:rPr>
          <w:rFonts w:ascii="Courier New" w:hAnsi="Courier New" w:cs="Courier New"/>
        </w:rPr>
        <w:t>Kalidindi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Zekauskas</w:t>
      </w:r>
      <w:proofErr w:type="spellEnd"/>
      <w:r w:rsidRPr="00920B97">
        <w:rPr>
          <w:rFonts w:ascii="Courier New" w:hAnsi="Courier New" w:cs="Courier New"/>
        </w:rPr>
        <w:t>, M., and A. Morton,</w:t>
      </w:r>
    </w:p>
    <w:p w14:paraId="19BAA7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Ed., "A One-Way Delay Metric for IP Performance Metrics</w:t>
      </w:r>
    </w:p>
    <w:p w14:paraId="28AD3B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(IPPM)", STD 81, RFC 7679, DOI 10.17487/RFC7679, January</w:t>
      </w:r>
    </w:p>
    <w:p w14:paraId="18C4EE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2016, &lt;https://www.rfc-editor.org/info/rfc7679&gt;.</w:t>
      </w:r>
    </w:p>
    <w:p w14:paraId="55ECDF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4D0A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[RFC7680]  </w:t>
      </w:r>
      <w:proofErr w:type="spellStart"/>
      <w:r w:rsidRPr="00920B97">
        <w:rPr>
          <w:rFonts w:ascii="Courier New" w:hAnsi="Courier New" w:cs="Courier New"/>
        </w:rPr>
        <w:t>Almes</w:t>
      </w:r>
      <w:proofErr w:type="spellEnd"/>
      <w:r w:rsidRPr="00920B97">
        <w:rPr>
          <w:rFonts w:ascii="Courier New" w:hAnsi="Courier New" w:cs="Courier New"/>
        </w:rPr>
        <w:t xml:space="preserve">, G., </w:t>
      </w:r>
      <w:proofErr w:type="spellStart"/>
      <w:r w:rsidRPr="00920B97">
        <w:rPr>
          <w:rFonts w:ascii="Courier New" w:hAnsi="Courier New" w:cs="Courier New"/>
        </w:rPr>
        <w:t>Kalidindi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Zekauskas</w:t>
      </w:r>
      <w:proofErr w:type="spellEnd"/>
      <w:r w:rsidRPr="00920B97">
        <w:rPr>
          <w:rFonts w:ascii="Courier New" w:hAnsi="Courier New" w:cs="Courier New"/>
        </w:rPr>
        <w:t>, M., and A. Morton,</w:t>
      </w:r>
    </w:p>
    <w:p w14:paraId="55A020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Ed., "A One-Way Loss Metric for IP Performance Metrics</w:t>
      </w:r>
    </w:p>
    <w:p w14:paraId="7B027C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(IPPM)", STD 82, RFC 7680, DOI 10.17487/RFC7680, January</w:t>
      </w:r>
    </w:p>
    <w:p w14:paraId="297BF7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2016, &lt;https://www.rfc-editor.org/info/rfc7680&gt;.</w:t>
      </w:r>
    </w:p>
    <w:p w14:paraId="13C1C1B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310C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[RFC7752]  </w:t>
      </w:r>
      <w:proofErr w:type="spellStart"/>
      <w:r w:rsidRPr="00920B97">
        <w:rPr>
          <w:rFonts w:ascii="Courier New" w:hAnsi="Courier New" w:cs="Courier New"/>
        </w:rPr>
        <w:t>Gredler</w:t>
      </w:r>
      <w:proofErr w:type="spellEnd"/>
      <w:r w:rsidRPr="00920B97">
        <w:rPr>
          <w:rFonts w:ascii="Courier New" w:hAnsi="Courier New" w:cs="Courier New"/>
        </w:rPr>
        <w:t xml:space="preserve">, H., Ed., </w:t>
      </w:r>
      <w:proofErr w:type="spellStart"/>
      <w:r w:rsidRPr="00920B97">
        <w:rPr>
          <w:rFonts w:ascii="Courier New" w:hAnsi="Courier New" w:cs="Courier New"/>
        </w:rPr>
        <w:t>Medved</w:t>
      </w:r>
      <w:proofErr w:type="spellEnd"/>
      <w:r w:rsidRPr="00920B97">
        <w:rPr>
          <w:rFonts w:ascii="Courier New" w:hAnsi="Courier New" w:cs="Courier New"/>
        </w:rPr>
        <w:t xml:space="preserve">, J.,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A., and</w:t>
      </w:r>
    </w:p>
    <w:p w14:paraId="73BE481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S. Ray, "North-Bound Distribution of Link-State and</w:t>
      </w:r>
    </w:p>
    <w:p w14:paraId="65E07E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Traffic Engineering (TE) Information Using BGP", RFC 7752,</w:t>
      </w:r>
    </w:p>
    <w:p w14:paraId="706BC1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10.17487/RFC7752, March 2016,</w:t>
      </w:r>
    </w:p>
    <w:p w14:paraId="70EF04B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&lt;https://www.rfc-editor.org/info/rfc7752&gt;.</w:t>
      </w:r>
    </w:p>
    <w:p w14:paraId="1C94BD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2FA8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[RFC7923]  </w:t>
      </w:r>
      <w:proofErr w:type="spellStart"/>
      <w:r w:rsidRPr="00920B97">
        <w:rPr>
          <w:rFonts w:ascii="Courier New" w:hAnsi="Courier New" w:cs="Courier New"/>
        </w:rPr>
        <w:t>Voit</w:t>
      </w:r>
      <w:proofErr w:type="spellEnd"/>
      <w:r w:rsidRPr="00920B97">
        <w:rPr>
          <w:rFonts w:ascii="Courier New" w:hAnsi="Courier New" w:cs="Courier New"/>
        </w:rPr>
        <w:t>, E., Clemm, A., and A. Gonzalez Prieto, "Requirements</w:t>
      </w:r>
    </w:p>
    <w:p w14:paraId="6C5ACCC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for Subscription to YANG Datastores", RFC 7923,</w:t>
      </w:r>
    </w:p>
    <w:p w14:paraId="726DE133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DOI 10.17487/RFC7923, </w:t>
      </w:r>
      <w:proofErr w:type="spellStart"/>
      <w:r w:rsidRPr="00EE4AE8">
        <w:rPr>
          <w:rFonts w:ascii="Courier New" w:hAnsi="Courier New" w:cs="Courier New"/>
        </w:rPr>
        <w:t>June</w:t>
      </w:r>
      <w:proofErr w:type="spellEnd"/>
      <w:r w:rsidRPr="00EE4AE8">
        <w:rPr>
          <w:rFonts w:ascii="Courier New" w:hAnsi="Courier New" w:cs="Courier New"/>
        </w:rPr>
        <w:t xml:space="preserve"> 2016,</w:t>
      </w:r>
    </w:p>
    <w:p w14:paraId="7C6560AD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&lt;https://www.rfc-editor.org/info/rfc7923&gt;.</w:t>
      </w:r>
    </w:p>
    <w:p w14:paraId="583AD67D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64436D2C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09C0232E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2B12484B" w14:textId="77777777" w:rsidR="00B32715" w:rsidRPr="00EE4AE8" w:rsidRDefault="00B32715" w:rsidP="00920B97">
      <w:pPr>
        <w:pStyle w:val="Textebrut"/>
        <w:rPr>
          <w:rFonts w:ascii="Courier New" w:hAnsi="Courier New" w:cs="Courier New"/>
        </w:rPr>
      </w:pPr>
    </w:p>
    <w:p w14:paraId="776C42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75]</w:t>
      </w:r>
    </w:p>
    <w:p w14:paraId="0F2D1B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08974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458BE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9CE2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BB05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[RFC7926] 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, A., Ed., Drake, J., </w:t>
      </w:r>
      <w:proofErr w:type="spellStart"/>
      <w:r w:rsidRPr="00920B97">
        <w:rPr>
          <w:rFonts w:ascii="Courier New" w:hAnsi="Courier New" w:cs="Courier New"/>
        </w:rPr>
        <w:t>Bitar</w:t>
      </w:r>
      <w:proofErr w:type="spellEnd"/>
      <w:r w:rsidRPr="00920B97">
        <w:rPr>
          <w:rFonts w:ascii="Courier New" w:hAnsi="Courier New" w:cs="Courier New"/>
        </w:rPr>
        <w:t>, N., Swallow, G.,</w:t>
      </w:r>
    </w:p>
    <w:p w14:paraId="5DDF2E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Ceccarelli</w:t>
      </w:r>
      <w:proofErr w:type="spellEnd"/>
      <w:r w:rsidRPr="00920B97">
        <w:rPr>
          <w:rFonts w:ascii="Courier New" w:hAnsi="Courier New" w:cs="Courier New"/>
        </w:rPr>
        <w:t>, D., and X. Zhang, "Problem Statement and</w:t>
      </w:r>
    </w:p>
    <w:p w14:paraId="5612BF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Architecture for Information Exchange between</w:t>
      </w:r>
    </w:p>
    <w:p w14:paraId="283DA3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Interconnected Traffic-Engineered Networks", BCP 206,</w:t>
      </w:r>
    </w:p>
    <w:p w14:paraId="5FB26F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7926, DOI 10.17487/RFC7926, July 2016,</w:t>
      </w:r>
    </w:p>
    <w:p w14:paraId="5B76D2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&lt;https://www.rfc-editor.org/info/rfc7926&gt;.</w:t>
      </w:r>
    </w:p>
    <w:p w14:paraId="7866FAB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1AE60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[RFC7950]  </w:t>
      </w:r>
      <w:proofErr w:type="spellStart"/>
      <w:r w:rsidRPr="00920B97">
        <w:rPr>
          <w:rFonts w:ascii="Courier New" w:hAnsi="Courier New" w:cs="Courier New"/>
        </w:rPr>
        <w:t>Bjorklund</w:t>
      </w:r>
      <w:proofErr w:type="spellEnd"/>
      <w:r w:rsidRPr="00920B97">
        <w:rPr>
          <w:rFonts w:ascii="Courier New" w:hAnsi="Courier New" w:cs="Courier New"/>
        </w:rPr>
        <w:t>, M., Ed., "The YANG 1.1 Data Modeling Language",</w:t>
      </w:r>
    </w:p>
    <w:p w14:paraId="39B07D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7950, DOI 10.17487/RFC7950, August 2016,</w:t>
      </w:r>
    </w:p>
    <w:p w14:paraId="42C7AAB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&lt;https://www.rfc-editor.org/info/rfc7950&gt;.</w:t>
      </w:r>
    </w:p>
    <w:p w14:paraId="00EC0C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AB075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[RFC8040]  Bierman, A., </w:t>
      </w:r>
      <w:proofErr w:type="spellStart"/>
      <w:r w:rsidRPr="00920B97">
        <w:rPr>
          <w:rFonts w:ascii="Courier New" w:hAnsi="Courier New" w:cs="Courier New"/>
        </w:rPr>
        <w:t>Bjorklund</w:t>
      </w:r>
      <w:proofErr w:type="spellEnd"/>
      <w:r w:rsidRPr="00920B97">
        <w:rPr>
          <w:rFonts w:ascii="Courier New" w:hAnsi="Courier New" w:cs="Courier New"/>
        </w:rPr>
        <w:t>, M., and K. Watsen, "RESTCONF</w:t>
      </w:r>
    </w:p>
    <w:p w14:paraId="5EA1A2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Protocol", RFC 8040, DOI 10.17487/RFC8040, January 2017,</w:t>
      </w:r>
    </w:p>
    <w:p w14:paraId="79E077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&lt;https://www.rfc-editor.org/info/rfc8040&gt;.</w:t>
      </w:r>
    </w:p>
    <w:p w14:paraId="33659A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E55E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[RFC8051]  Zhang, X., Ed. and I. </w:t>
      </w:r>
      <w:proofErr w:type="spellStart"/>
      <w:r w:rsidRPr="00920B97">
        <w:rPr>
          <w:rFonts w:ascii="Courier New" w:hAnsi="Courier New" w:cs="Courier New"/>
        </w:rPr>
        <w:t>Minei</w:t>
      </w:r>
      <w:proofErr w:type="spellEnd"/>
      <w:r w:rsidRPr="00920B97">
        <w:rPr>
          <w:rFonts w:ascii="Courier New" w:hAnsi="Courier New" w:cs="Courier New"/>
        </w:rPr>
        <w:t>, Ed., "Applicability of a</w:t>
      </w:r>
    </w:p>
    <w:p w14:paraId="095981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  <w:r w:rsidRPr="00920B97">
        <w:rPr>
          <w:rFonts w:ascii="Courier New" w:hAnsi="Courier New" w:cs="Courier New"/>
        </w:rPr>
        <w:t xml:space="preserve"> Path Computation Element (PCE)", RFC 8051,</w:t>
      </w:r>
    </w:p>
    <w:p w14:paraId="49B74C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10.17487/RFC8051, January 2017,</w:t>
      </w:r>
    </w:p>
    <w:p w14:paraId="180065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&lt;https://www.rfc-editor.org/info/rfc8051&gt;.</w:t>
      </w:r>
    </w:p>
    <w:p w14:paraId="623E48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65BA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[RFC8189]  </w:t>
      </w:r>
      <w:proofErr w:type="spellStart"/>
      <w:r w:rsidRPr="00920B97">
        <w:rPr>
          <w:rFonts w:ascii="Courier New" w:hAnsi="Courier New" w:cs="Courier New"/>
        </w:rPr>
        <w:t>Randriamasy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Roome</w:t>
      </w:r>
      <w:proofErr w:type="spellEnd"/>
      <w:r w:rsidRPr="00920B97">
        <w:rPr>
          <w:rFonts w:ascii="Courier New" w:hAnsi="Courier New" w:cs="Courier New"/>
        </w:rPr>
        <w:t>, W., and N. Schwan, "Multi-Cost</w:t>
      </w:r>
    </w:p>
    <w:p w14:paraId="7BC0F8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Application-Layer Traffic Optimization (ALTO)", RFC 8189,</w:t>
      </w:r>
    </w:p>
    <w:p w14:paraId="35094D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10.17487/RFC8189, October 2017,</w:t>
      </w:r>
    </w:p>
    <w:p w14:paraId="40E047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&lt;https://www.rfc-editor.org/info/rfc8189&gt;.</w:t>
      </w:r>
    </w:p>
    <w:p w14:paraId="773122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01A9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[RFC8231]  Crabbe, E., </w:t>
      </w:r>
      <w:proofErr w:type="spellStart"/>
      <w:r w:rsidRPr="00920B97">
        <w:rPr>
          <w:rFonts w:ascii="Courier New" w:hAnsi="Courier New" w:cs="Courier New"/>
        </w:rPr>
        <w:t>Minei</w:t>
      </w:r>
      <w:proofErr w:type="spellEnd"/>
      <w:r w:rsidRPr="00920B97">
        <w:rPr>
          <w:rFonts w:ascii="Courier New" w:hAnsi="Courier New" w:cs="Courier New"/>
        </w:rPr>
        <w:t xml:space="preserve">, I., </w:t>
      </w:r>
      <w:proofErr w:type="spellStart"/>
      <w:r w:rsidRPr="00920B97">
        <w:rPr>
          <w:rFonts w:ascii="Courier New" w:hAnsi="Courier New" w:cs="Courier New"/>
        </w:rPr>
        <w:t>Medved</w:t>
      </w:r>
      <w:proofErr w:type="spellEnd"/>
      <w:r w:rsidRPr="00920B97">
        <w:rPr>
          <w:rFonts w:ascii="Courier New" w:hAnsi="Courier New" w:cs="Courier New"/>
        </w:rPr>
        <w:t xml:space="preserve">, J., and R. </w:t>
      </w:r>
      <w:proofErr w:type="spellStart"/>
      <w:r w:rsidRPr="00920B97">
        <w:rPr>
          <w:rFonts w:ascii="Courier New" w:hAnsi="Courier New" w:cs="Courier New"/>
        </w:rPr>
        <w:t>Varga</w:t>
      </w:r>
      <w:proofErr w:type="spellEnd"/>
      <w:r w:rsidRPr="00920B97">
        <w:rPr>
          <w:rFonts w:ascii="Courier New" w:hAnsi="Courier New" w:cs="Courier New"/>
        </w:rPr>
        <w:t>, "Path</w:t>
      </w:r>
    </w:p>
    <w:p w14:paraId="61D82199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Computation </w:t>
      </w:r>
      <w:proofErr w:type="spellStart"/>
      <w:r w:rsidRPr="00EE4AE8">
        <w:rPr>
          <w:rFonts w:ascii="Courier New" w:hAnsi="Courier New" w:cs="Courier New"/>
        </w:rPr>
        <w:t>Element</w:t>
      </w:r>
      <w:proofErr w:type="spellEnd"/>
      <w:r w:rsidRPr="00EE4AE8">
        <w:rPr>
          <w:rFonts w:ascii="Courier New" w:hAnsi="Courier New" w:cs="Courier New"/>
        </w:rPr>
        <w:t xml:space="preserve"> Communication Protocol (PCEP)</w:t>
      </w:r>
    </w:p>
    <w:p w14:paraId="3B8DE8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 xml:space="preserve">Extensions for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  <w:r w:rsidRPr="00920B97">
        <w:rPr>
          <w:rFonts w:ascii="Courier New" w:hAnsi="Courier New" w:cs="Courier New"/>
        </w:rPr>
        <w:t xml:space="preserve"> PCE", RFC 8231,</w:t>
      </w:r>
    </w:p>
    <w:p w14:paraId="4E1057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10.17487/RFC8231, September 2017,</w:t>
      </w:r>
    </w:p>
    <w:p w14:paraId="63EECF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&lt;https://www.rfc-editor.org/info/rfc8231&gt;.</w:t>
      </w:r>
    </w:p>
    <w:p w14:paraId="5B9BE2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4A69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[RFC8259]  Bray, T., Ed., "The JavaScript Object Notation (JSON) Data</w:t>
      </w:r>
    </w:p>
    <w:p w14:paraId="6FCCC75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Interchange Format", STD 90, RFC 8259,</w:t>
      </w:r>
    </w:p>
    <w:p w14:paraId="1E0900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10.17487/RFC8259, December 2017,</w:t>
      </w:r>
    </w:p>
    <w:p w14:paraId="5A63D2B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&lt;https://www.rfc-editor.org/info/rfc8259&gt;.</w:t>
      </w:r>
    </w:p>
    <w:p w14:paraId="429859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B42F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[RFC8281]  Crabbe, E., </w:t>
      </w:r>
      <w:proofErr w:type="spellStart"/>
      <w:r w:rsidRPr="00920B97">
        <w:rPr>
          <w:rFonts w:ascii="Courier New" w:hAnsi="Courier New" w:cs="Courier New"/>
        </w:rPr>
        <w:t>Minei</w:t>
      </w:r>
      <w:proofErr w:type="spellEnd"/>
      <w:r w:rsidRPr="00920B97">
        <w:rPr>
          <w:rFonts w:ascii="Courier New" w:hAnsi="Courier New" w:cs="Courier New"/>
        </w:rPr>
        <w:t xml:space="preserve">, I., </w:t>
      </w:r>
      <w:proofErr w:type="spellStart"/>
      <w:r w:rsidRPr="00920B97">
        <w:rPr>
          <w:rFonts w:ascii="Courier New" w:hAnsi="Courier New" w:cs="Courier New"/>
        </w:rPr>
        <w:t>Sivabalan</w:t>
      </w:r>
      <w:proofErr w:type="spellEnd"/>
      <w:r w:rsidRPr="00920B97">
        <w:rPr>
          <w:rFonts w:ascii="Courier New" w:hAnsi="Courier New" w:cs="Courier New"/>
        </w:rPr>
        <w:t xml:space="preserve">, S., and R. </w:t>
      </w:r>
      <w:proofErr w:type="spellStart"/>
      <w:r w:rsidRPr="00920B97">
        <w:rPr>
          <w:rFonts w:ascii="Courier New" w:hAnsi="Courier New" w:cs="Courier New"/>
        </w:rPr>
        <w:t>Varga</w:t>
      </w:r>
      <w:proofErr w:type="spellEnd"/>
      <w:r w:rsidRPr="00920B97">
        <w:rPr>
          <w:rFonts w:ascii="Courier New" w:hAnsi="Courier New" w:cs="Courier New"/>
        </w:rPr>
        <w:t>, "Path</w:t>
      </w:r>
    </w:p>
    <w:p w14:paraId="40A0D778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r w:rsidRPr="00EE4AE8">
        <w:rPr>
          <w:rFonts w:ascii="Courier New" w:hAnsi="Courier New" w:cs="Courier New"/>
        </w:rPr>
        <w:t xml:space="preserve">Computation </w:t>
      </w:r>
      <w:proofErr w:type="spellStart"/>
      <w:r w:rsidRPr="00EE4AE8">
        <w:rPr>
          <w:rFonts w:ascii="Courier New" w:hAnsi="Courier New" w:cs="Courier New"/>
        </w:rPr>
        <w:t>Element</w:t>
      </w:r>
      <w:proofErr w:type="spellEnd"/>
      <w:r w:rsidRPr="00EE4AE8">
        <w:rPr>
          <w:rFonts w:ascii="Courier New" w:hAnsi="Courier New" w:cs="Courier New"/>
        </w:rPr>
        <w:t xml:space="preserve"> Communication Protocol (PCEP)</w:t>
      </w:r>
    </w:p>
    <w:p w14:paraId="7576EE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 xml:space="preserve">Extensions for PCE-Initiated LSP Setup in a </w:t>
      </w:r>
      <w:proofErr w:type="spellStart"/>
      <w:r w:rsidRPr="00920B97">
        <w:rPr>
          <w:rFonts w:ascii="Courier New" w:hAnsi="Courier New" w:cs="Courier New"/>
        </w:rPr>
        <w:t>Stateful</w:t>
      </w:r>
      <w:proofErr w:type="spellEnd"/>
      <w:r w:rsidRPr="00920B97">
        <w:rPr>
          <w:rFonts w:ascii="Courier New" w:hAnsi="Courier New" w:cs="Courier New"/>
        </w:rPr>
        <w:t xml:space="preserve"> PCE</w:t>
      </w:r>
    </w:p>
    <w:p w14:paraId="6E96A8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Model", RFC 8281, DOI 10.17487/RFC8281, December 2017,</w:t>
      </w:r>
    </w:p>
    <w:p w14:paraId="24BD0A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&lt;https://www.rfc-editor.org/info/rfc8281&gt;.</w:t>
      </w:r>
    </w:p>
    <w:p w14:paraId="034F5F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000A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[RFC8283] 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>, A., Ed., Zhao, Q., Ed., Li, Z., and C. Zhou, "An</w:t>
      </w:r>
    </w:p>
    <w:p w14:paraId="7792BD0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Architecture for Use of PCE and the PCE Communication</w:t>
      </w:r>
    </w:p>
    <w:p w14:paraId="536BC4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Protocol (PCEP) in a Network with Central Control",</w:t>
      </w:r>
    </w:p>
    <w:p w14:paraId="684E5F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8283, DOI 10.17487/RFC8283, December 2017,</w:t>
      </w:r>
    </w:p>
    <w:p w14:paraId="21B388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&lt;https://www.rfc-editor.org/info/rfc8283&gt;.</w:t>
      </w:r>
    </w:p>
    <w:p w14:paraId="7F7DC5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1A342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5048A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FF681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48E9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76]</w:t>
      </w:r>
    </w:p>
    <w:p w14:paraId="663D9D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4BE34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FDE5D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C1BEA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3BC72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[RFC8402] 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 xml:space="preserve">, C., Ed.,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>, S., Ed., Ginsberg, L.,</w:t>
      </w:r>
    </w:p>
    <w:p w14:paraId="4F7AA9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Decraene</w:t>
      </w:r>
      <w:proofErr w:type="spellEnd"/>
      <w:r w:rsidRPr="00920B97">
        <w:rPr>
          <w:rFonts w:ascii="Courier New" w:hAnsi="Courier New" w:cs="Courier New"/>
        </w:rPr>
        <w:t xml:space="preserve">, B., </w:t>
      </w:r>
      <w:proofErr w:type="spellStart"/>
      <w:r w:rsidRPr="00920B97">
        <w:rPr>
          <w:rFonts w:ascii="Courier New" w:hAnsi="Courier New" w:cs="Courier New"/>
        </w:rPr>
        <w:t>Litkowski</w:t>
      </w:r>
      <w:proofErr w:type="spellEnd"/>
      <w:r w:rsidRPr="00920B97">
        <w:rPr>
          <w:rFonts w:ascii="Courier New" w:hAnsi="Courier New" w:cs="Courier New"/>
        </w:rPr>
        <w:t xml:space="preserve">, S., and R. </w:t>
      </w:r>
      <w:proofErr w:type="spellStart"/>
      <w:r w:rsidRPr="00920B97">
        <w:rPr>
          <w:rFonts w:ascii="Courier New" w:hAnsi="Courier New" w:cs="Courier New"/>
        </w:rPr>
        <w:t>Shakir</w:t>
      </w:r>
      <w:proofErr w:type="spellEnd"/>
      <w:r w:rsidRPr="00920B97">
        <w:rPr>
          <w:rFonts w:ascii="Courier New" w:hAnsi="Courier New" w:cs="Courier New"/>
        </w:rPr>
        <w:t>, "Segment</w:t>
      </w:r>
    </w:p>
    <w:p w14:paraId="2FC85A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Routing Architecture", RFC 8402, DOI 10.17487/RFC8402,</w:t>
      </w:r>
    </w:p>
    <w:p w14:paraId="3454E6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July 2018, &lt;https://www.rfc-editor.org/info/rfc8402&gt;.</w:t>
      </w:r>
    </w:p>
    <w:p w14:paraId="381BA36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5782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[RFC8453]  </w:t>
      </w:r>
      <w:proofErr w:type="spellStart"/>
      <w:r w:rsidRPr="00920B97">
        <w:rPr>
          <w:rFonts w:ascii="Courier New" w:hAnsi="Courier New" w:cs="Courier New"/>
        </w:rPr>
        <w:t>Ceccarelli</w:t>
      </w:r>
      <w:proofErr w:type="spellEnd"/>
      <w:r w:rsidRPr="00920B97">
        <w:rPr>
          <w:rFonts w:ascii="Courier New" w:hAnsi="Courier New" w:cs="Courier New"/>
        </w:rPr>
        <w:t>, D., Ed. and Y. Lee, Ed., "Framework for</w:t>
      </w:r>
    </w:p>
    <w:p w14:paraId="1340CB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Abstraction and Control of TE Networks (ACTN)", RFC 8453,</w:t>
      </w:r>
    </w:p>
    <w:p w14:paraId="37BEA6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10.17487/RFC8453, August 2018,</w:t>
      </w:r>
    </w:p>
    <w:p w14:paraId="28096E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&lt;https://www.rfc-editor.org/info/rfc8453&gt;.</w:t>
      </w:r>
    </w:p>
    <w:p w14:paraId="0CF181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F901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[RFC8570]  Ginsberg, L., Ed.,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 xml:space="preserve">, S., Ed., </w:t>
      </w:r>
      <w:proofErr w:type="spellStart"/>
      <w:r w:rsidRPr="00920B97">
        <w:rPr>
          <w:rFonts w:ascii="Courier New" w:hAnsi="Courier New" w:cs="Courier New"/>
        </w:rPr>
        <w:t>Giacalone</w:t>
      </w:r>
      <w:proofErr w:type="spellEnd"/>
      <w:r w:rsidRPr="00920B97">
        <w:rPr>
          <w:rFonts w:ascii="Courier New" w:hAnsi="Courier New" w:cs="Courier New"/>
        </w:rPr>
        <w:t>, S., Ward,</w:t>
      </w:r>
    </w:p>
    <w:p w14:paraId="16BFE4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D., Drake, J., and Q. Wu, "IS-IS Traffic Engineering (TE)</w:t>
      </w:r>
    </w:p>
    <w:p w14:paraId="5AA0E9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Metric Extensions", RFC 8570, DOI 10.17487/RFC8570, March</w:t>
      </w:r>
    </w:p>
    <w:p w14:paraId="6A3C5F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2019, &lt;https://www.rfc-editor.org/info/rfc8570&gt;.</w:t>
      </w:r>
    </w:p>
    <w:p w14:paraId="293708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5158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[RFC8571]  Ginsberg, L., Ed.,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>, S., Wu, Q., Tantsura, J., and</w:t>
      </w:r>
    </w:p>
    <w:p w14:paraId="2EAECA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C.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>, "BGP - Link State (BGP-LS) Advertisement of</w:t>
      </w:r>
    </w:p>
    <w:p w14:paraId="029E22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IGP Traffic Engineering Performance Metric Extensions",</w:t>
      </w:r>
    </w:p>
    <w:p w14:paraId="078D0C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8571, DOI 10.17487/RFC8571, March 2019,</w:t>
      </w:r>
    </w:p>
    <w:p w14:paraId="4924E0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&lt;https://www.rfc-editor.org/info/rfc8571&gt;.</w:t>
      </w:r>
    </w:p>
    <w:p w14:paraId="26D848F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7492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[RFC8655]  Finn, N., </w:t>
      </w:r>
      <w:proofErr w:type="spellStart"/>
      <w:r w:rsidRPr="00920B97">
        <w:rPr>
          <w:rFonts w:ascii="Courier New" w:hAnsi="Courier New" w:cs="Courier New"/>
        </w:rPr>
        <w:t>Thubert</w:t>
      </w:r>
      <w:proofErr w:type="spellEnd"/>
      <w:r w:rsidRPr="00920B97">
        <w:rPr>
          <w:rFonts w:ascii="Courier New" w:hAnsi="Courier New" w:cs="Courier New"/>
        </w:rPr>
        <w:t xml:space="preserve">, P., </w:t>
      </w:r>
      <w:proofErr w:type="spellStart"/>
      <w:r w:rsidRPr="00920B97">
        <w:rPr>
          <w:rFonts w:ascii="Courier New" w:hAnsi="Courier New" w:cs="Courier New"/>
        </w:rPr>
        <w:t>Varga</w:t>
      </w:r>
      <w:proofErr w:type="spellEnd"/>
      <w:r w:rsidRPr="00920B97">
        <w:rPr>
          <w:rFonts w:ascii="Courier New" w:hAnsi="Courier New" w:cs="Courier New"/>
        </w:rPr>
        <w:t xml:space="preserve">, B., and J. </w:t>
      </w:r>
      <w:proofErr w:type="spellStart"/>
      <w:r w:rsidRPr="00920B97">
        <w:rPr>
          <w:rFonts w:ascii="Courier New" w:hAnsi="Courier New" w:cs="Courier New"/>
        </w:rPr>
        <w:t>Farkas</w:t>
      </w:r>
      <w:proofErr w:type="spellEnd"/>
      <w:r w:rsidRPr="00920B97">
        <w:rPr>
          <w:rFonts w:ascii="Courier New" w:hAnsi="Courier New" w:cs="Courier New"/>
        </w:rPr>
        <w:t>,</w:t>
      </w:r>
    </w:p>
    <w:p w14:paraId="5D1711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"Deterministic Networking Architecture", RFC 8655,</w:t>
      </w:r>
    </w:p>
    <w:p w14:paraId="58F7B1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10.17487/RFC8655, October 2019,</w:t>
      </w:r>
    </w:p>
    <w:p w14:paraId="315D23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&lt;https://www.rfc-editor.org/info/rfc8655&gt;.</w:t>
      </w:r>
    </w:p>
    <w:p w14:paraId="5D34D92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F7AA1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[RFC8661]  </w:t>
      </w:r>
      <w:proofErr w:type="spellStart"/>
      <w:r w:rsidRPr="00920B97">
        <w:rPr>
          <w:rFonts w:ascii="Courier New" w:hAnsi="Courier New" w:cs="Courier New"/>
        </w:rPr>
        <w:t>Bashandy</w:t>
      </w:r>
      <w:proofErr w:type="spellEnd"/>
      <w:r w:rsidRPr="00920B97">
        <w:rPr>
          <w:rFonts w:ascii="Courier New" w:hAnsi="Courier New" w:cs="Courier New"/>
        </w:rPr>
        <w:t xml:space="preserve">, A., Ed.,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 xml:space="preserve">, C., Ed., </w:t>
      </w:r>
      <w:proofErr w:type="spellStart"/>
      <w:r w:rsidRPr="00920B97">
        <w:rPr>
          <w:rFonts w:ascii="Courier New" w:hAnsi="Courier New" w:cs="Courier New"/>
        </w:rPr>
        <w:t>Previdi</w:t>
      </w:r>
      <w:proofErr w:type="spellEnd"/>
      <w:r w:rsidRPr="00920B97">
        <w:rPr>
          <w:rFonts w:ascii="Courier New" w:hAnsi="Courier New" w:cs="Courier New"/>
        </w:rPr>
        <w:t>, S.,</w:t>
      </w:r>
    </w:p>
    <w:p w14:paraId="2E9855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Decraene</w:t>
      </w:r>
      <w:proofErr w:type="spellEnd"/>
      <w:r w:rsidRPr="00920B97">
        <w:rPr>
          <w:rFonts w:ascii="Courier New" w:hAnsi="Courier New" w:cs="Courier New"/>
        </w:rPr>
        <w:t xml:space="preserve">, B., and S. </w:t>
      </w:r>
      <w:proofErr w:type="spellStart"/>
      <w:r w:rsidRPr="00920B97">
        <w:rPr>
          <w:rFonts w:ascii="Courier New" w:hAnsi="Courier New" w:cs="Courier New"/>
        </w:rPr>
        <w:t>Litkowski</w:t>
      </w:r>
      <w:proofErr w:type="spellEnd"/>
      <w:r w:rsidRPr="00920B97">
        <w:rPr>
          <w:rFonts w:ascii="Courier New" w:hAnsi="Courier New" w:cs="Courier New"/>
        </w:rPr>
        <w:t>, "Segment Routing MPLS</w:t>
      </w:r>
    </w:p>
    <w:p w14:paraId="250BE4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Interworking with LDP", RFC 8661, DOI 10.17487/RFC8661,</w:t>
      </w:r>
    </w:p>
    <w:p w14:paraId="543B71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December 2019, &lt;https://www.rfc-editor.org/info/rfc8661&gt;.</w:t>
      </w:r>
    </w:p>
    <w:p w14:paraId="079028D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7B693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[RFC8664]  </w:t>
      </w:r>
      <w:proofErr w:type="spellStart"/>
      <w:r w:rsidRPr="00920B97">
        <w:rPr>
          <w:rFonts w:ascii="Courier New" w:hAnsi="Courier New" w:cs="Courier New"/>
        </w:rPr>
        <w:t>Sivabalan</w:t>
      </w:r>
      <w:proofErr w:type="spellEnd"/>
      <w:r w:rsidRPr="00920B97">
        <w:rPr>
          <w:rFonts w:ascii="Courier New" w:hAnsi="Courier New" w:cs="Courier New"/>
        </w:rPr>
        <w:t xml:space="preserve">, S., </w:t>
      </w:r>
      <w:proofErr w:type="spellStart"/>
      <w:r w:rsidRPr="00920B97">
        <w:rPr>
          <w:rFonts w:ascii="Courier New" w:hAnsi="Courier New" w:cs="Courier New"/>
        </w:rPr>
        <w:t>Filsfils</w:t>
      </w:r>
      <w:proofErr w:type="spellEnd"/>
      <w:r w:rsidRPr="00920B97">
        <w:rPr>
          <w:rFonts w:ascii="Courier New" w:hAnsi="Courier New" w:cs="Courier New"/>
        </w:rPr>
        <w:t>, C., Tantsura, J., Henderickx, W.,</w:t>
      </w:r>
    </w:p>
    <w:p w14:paraId="59813E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and J. Hardwick, "Path Computation Element Communication</w:t>
      </w:r>
    </w:p>
    <w:p w14:paraId="4E4D38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Protocol (PCEP) Extensions for Segment Routing", RFC 8664,</w:t>
      </w:r>
    </w:p>
    <w:p w14:paraId="038EA9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10.17487/RFC8664, December 2019,</w:t>
      </w:r>
    </w:p>
    <w:p w14:paraId="130A856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&lt;https://www.rfc-editor.org/info/rfc8664&gt;.</w:t>
      </w:r>
    </w:p>
    <w:p w14:paraId="15AD50D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03CC7B" w14:textId="77777777" w:rsidR="00B32715" w:rsidRPr="00EE4AE8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r w:rsidRPr="00EE4AE8">
        <w:rPr>
          <w:rFonts w:ascii="Courier New" w:hAnsi="Courier New" w:cs="Courier New"/>
        </w:rPr>
        <w:t xml:space="preserve">[RFC8685]  Zhang, F., Zhao, Q., Gonzalez de Dios, O., </w:t>
      </w:r>
      <w:proofErr w:type="spellStart"/>
      <w:r w:rsidRPr="00EE4AE8">
        <w:rPr>
          <w:rFonts w:ascii="Courier New" w:hAnsi="Courier New" w:cs="Courier New"/>
        </w:rPr>
        <w:t>Casellas</w:t>
      </w:r>
      <w:proofErr w:type="spellEnd"/>
      <w:r w:rsidRPr="00EE4AE8">
        <w:rPr>
          <w:rFonts w:ascii="Courier New" w:hAnsi="Courier New" w:cs="Courier New"/>
        </w:rPr>
        <w:t>, R.,</w:t>
      </w:r>
    </w:p>
    <w:p w14:paraId="6DC86C3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EE4AE8">
        <w:rPr>
          <w:rFonts w:ascii="Courier New" w:hAnsi="Courier New" w:cs="Courier New"/>
        </w:rPr>
        <w:t xml:space="preserve">              </w:t>
      </w:r>
      <w:r w:rsidRPr="00920B97">
        <w:rPr>
          <w:rFonts w:ascii="Courier New" w:hAnsi="Courier New" w:cs="Courier New"/>
        </w:rPr>
        <w:t>and D. King, "Path Computation Element Communication</w:t>
      </w:r>
    </w:p>
    <w:p w14:paraId="3CED4D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Protocol (PCEP) Extensions for the Hierarchical Path</w:t>
      </w:r>
    </w:p>
    <w:p w14:paraId="76B102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Computation Element (H-PCE) Architecture", RFC 8685,</w:t>
      </w:r>
    </w:p>
    <w:p w14:paraId="7FC906F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10.17487/RFC8685, December 2019,</w:t>
      </w:r>
    </w:p>
    <w:p w14:paraId="5E1D5A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&lt;https://www.rfc-editor.org/info/rfc8685&gt;.</w:t>
      </w:r>
    </w:p>
    <w:p w14:paraId="2738A8B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ACC07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6106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3A92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08C3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3BB0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BE0F1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8B69D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6938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77]</w:t>
      </w:r>
    </w:p>
    <w:p w14:paraId="39B0F6C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4F822A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4E5581B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5EDDD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70709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[RFC8795]  Liu, X., </w:t>
      </w:r>
      <w:proofErr w:type="spellStart"/>
      <w:r w:rsidRPr="00920B97">
        <w:rPr>
          <w:rFonts w:ascii="Courier New" w:hAnsi="Courier New" w:cs="Courier New"/>
        </w:rPr>
        <w:t>Bryskin</w:t>
      </w:r>
      <w:proofErr w:type="spellEnd"/>
      <w:r w:rsidRPr="00920B97">
        <w:rPr>
          <w:rFonts w:ascii="Courier New" w:hAnsi="Courier New" w:cs="Courier New"/>
        </w:rPr>
        <w:t xml:space="preserve">, I., Beeram, V., </w:t>
      </w:r>
      <w:proofErr w:type="spellStart"/>
      <w:r w:rsidRPr="00920B97">
        <w:rPr>
          <w:rFonts w:ascii="Courier New" w:hAnsi="Courier New" w:cs="Courier New"/>
        </w:rPr>
        <w:t>Saad</w:t>
      </w:r>
      <w:proofErr w:type="spellEnd"/>
      <w:r w:rsidRPr="00920B97">
        <w:rPr>
          <w:rFonts w:ascii="Courier New" w:hAnsi="Courier New" w:cs="Courier New"/>
        </w:rPr>
        <w:t>, T., Shah, H., and</w:t>
      </w:r>
    </w:p>
    <w:p w14:paraId="479B5C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O. Gonzalez de Dios, "YANG Data Model for Traffic</w:t>
      </w:r>
    </w:p>
    <w:p w14:paraId="2E29C5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 (TE) Topologies", RFC 8795,</w:t>
      </w:r>
    </w:p>
    <w:p w14:paraId="1378D7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DOI 10.17487/RFC8795, August 2020,</w:t>
      </w:r>
    </w:p>
    <w:p w14:paraId="1DFC35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&lt;https://www.rfc-editor.org/info/rfc8795&gt;.</w:t>
      </w:r>
    </w:p>
    <w:p w14:paraId="6FA9FC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3955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[RFC8896]  </w:t>
      </w:r>
      <w:proofErr w:type="spellStart"/>
      <w:r w:rsidRPr="00920B97">
        <w:rPr>
          <w:rFonts w:ascii="Courier New" w:hAnsi="Courier New" w:cs="Courier New"/>
        </w:rPr>
        <w:t>Randriamasy</w:t>
      </w:r>
      <w:proofErr w:type="spellEnd"/>
      <w:r w:rsidRPr="00920B97">
        <w:rPr>
          <w:rFonts w:ascii="Courier New" w:hAnsi="Courier New" w:cs="Courier New"/>
        </w:rPr>
        <w:t>, S., Yang, R., Wu, Q., Deng, L., and N.</w:t>
      </w:r>
    </w:p>
    <w:p w14:paraId="1D90EF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Schwan, "Application-Layer Traffic Optimization (ALTO)</w:t>
      </w:r>
    </w:p>
    <w:p w14:paraId="5C47AF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Cost Calendar", RFC 8896, DOI 10.17487/RFC8896, November</w:t>
      </w:r>
    </w:p>
    <w:p w14:paraId="4518C1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2020, &lt;https://www.rfc-editor.org/info/rfc8896&gt;.</w:t>
      </w:r>
    </w:p>
    <w:p w14:paraId="61C3DEA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42A6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[RFC8938]  </w:t>
      </w:r>
      <w:proofErr w:type="spellStart"/>
      <w:r w:rsidRPr="00920B97">
        <w:rPr>
          <w:rFonts w:ascii="Courier New" w:hAnsi="Courier New" w:cs="Courier New"/>
        </w:rPr>
        <w:t>Varga</w:t>
      </w:r>
      <w:proofErr w:type="spellEnd"/>
      <w:r w:rsidRPr="00920B97">
        <w:rPr>
          <w:rFonts w:ascii="Courier New" w:hAnsi="Courier New" w:cs="Courier New"/>
        </w:rPr>
        <w:t xml:space="preserve">, B., Ed., </w:t>
      </w:r>
      <w:proofErr w:type="spellStart"/>
      <w:r w:rsidRPr="00920B97">
        <w:rPr>
          <w:rFonts w:ascii="Courier New" w:hAnsi="Courier New" w:cs="Courier New"/>
        </w:rPr>
        <w:t>Farkas</w:t>
      </w:r>
      <w:proofErr w:type="spellEnd"/>
      <w:r w:rsidRPr="00920B97">
        <w:rPr>
          <w:rFonts w:ascii="Courier New" w:hAnsi="Courier New" w:cs="Courier New"/>
        </w:rPr>
        <w:t xml:space="preserve">, J., Berger, L., </w:t>
      </w:r>
      <w:proofErr w:type="spellStart"/>
      <w:r w:rsidRPr="00920B97">
        <w:rPr>
          <w:rFonts w:ascii="Courier New" w:hAnsi="Courier New" w:cs="Courier New"/>
        </w:rPr>
        <w:t>Malis</w:t>
      </w:r>
      <w:proofErr w:type="spellEnd"/>
      <w:r w:rsidRPr="00920B97">
        <w:rPr>
          <w:rFonts w:ascii="Courier New" w:hAnsi="Courier New" w:cs="Courier New"/>
        </w:rPr>
        <w:t>, A., and S.</w:t>
      </w:r>
    </w:p>
    <w:p w14:paraId="41F00A4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Bryant, "Deterministic Networking (</w:t>
      </w:r>
      <w:proofErr w:type="spellStart"/>
      <w:r w:rsidRPr="00920B97">
        <w:rPr>
          <w:rFonts w:ascii="Courier New" w:hAnsi="Courier New" w:cs="Courier New"/>
        </w:rPr>
        <w:t>DetNet</w:t>
      </w:r>
      <w:proofErr w:type="spellEnd"/>
      <w:r w:rsidRPr="00920B97">
        <w:rPr>
          <w:rFonts w:ascii="Courier New" w:hAnsi="Courier New" w:cs="Courier New"/>
        </w:rPr>
        <w:t>) Data Plane</w:t>
      </w:r>
    </w:p>
    <w:p w14:paraId="30C77F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Framework", RFC 8938, DOI 10.17487/RFC8938, November 2020,</w:t>
      </w:r>
    </w:p>
    <w:p w14:paraId="706376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&lt;https://www.rfc-editor.org/info/rfc8938&gt;.</w:t>
      </w:r>
    </w:p>
    <w:p w14:paraId="32CFF5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148C2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[RFC8955]  </w:t>
      </w:r>
      <w:proofErr w:type="spellStart"/>
      <w:r w:rsidRPr="00920B97">
        <w:rPr>
          <w:rFonts w:ascii="Courier New" w:hAnsi="Courier New" w:cs="Courier New"/>
        </w:rPr>
        <w:t>Loibl</w:t>
      </w:r>
      <w:proofErr w:type="spellEnd"/>
      <w:r w:rsidRPr="00920B97">
        <w:rPr>
          <w:rFonts w:ascii="Courier New" w:hAnsi="Courier New" w:cs="Courier New"/>
        </w:rPr>
        <w:t xml:space="preserve">, C., Hares, S., </w:t>
      </w:r>
      <w:proofErr w:type="spellStart"/>
      <w:r w:rsidRPr="00920B97">
        <w:rPr>
          <w:rFonts w:ascii="Courier New" w:hAnsi="Courier New" w:cs="Courier New"/>
        </w:rPr>
        <w:t>Raszuk</w:t>
      </w:r>
      <w:proofErr w:type="spellEnd"/>
      <w:r w:rsidRPr="00920B97">
        <w:rPr>
          <w:rFonts w:ascii="Courier New" w:hAnsi="Courier New" w:cs="Courier New"/>
        </w:rPr>
        <w:t>, R., McPherson, D., and M.</w:t>
      </w:r>
    </w:p>
    <w:p w14:paraId="0251FB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</w:t>
      </w:r>
      <w:proofErr w:type="spellStart"/>
      <w:r w:rsidRPr="00920B97">
        <w:rPr>
          <w:rFonts w:ascii="Courier New" w:hAnsi="Courier New" w:cs="Courier New"/>
        </w:rPr>
        <w:t>Bacher</w:t>
      </w:r>
      <w:proofErr w:type="spellEnd"/>
      <w:r w:rsidRPr="00920B97">
        <w:rPr>
          <w:rFonts w:ascii="Courier New" w:hAnsi="Courier New" w:cs="Courier New"/>
        </w:rPr>
        <w:t>, "Dissemination of Flow Specification Rules",</w:t>
      </w:r>
    </w:p>
    <w:p w14:paraId="1E3A96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RFC 8955, DOI 10.17487/RFC8955, December 2020,</w:t>
      </w:r>
    </w:p>
    <w:p w14:paraId="48B913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&lt;https://www.rfc-editor.org/info/rfc8955&gt;.</w:t>
      </w:r>
    </w:p>
    <w:p w14:paraId="7F3915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094F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[RR94]     Rodrigues, M. and K. Ramakrishnan, "Optimal Routing in</w:t>
      </w:r>
    </w:p>
    <w:p w14:paraId="1C35F7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Shortest Path Networks", Proceedings ITS'94, Rio de</w:t>
      </w:r>
    </w:p>
    <w:p w14:paraId="5D723C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Janeiro, Brazil, 1994.</w:t>
      </w:r>
    </w:p>
    <w:p w14:paraId="0299903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3F83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[SLDC98]   Suter, B., </w:t>
      </w:r>
      <w:proofErr w:type="spellStart"/>
      <w:r w:rsidRPr="00920B97">
        <w:rPr>
          <w:rFonts w:ascii="Courier New" w:hAnsi="Courier New" w:cs="Courier New"/>
        </w:rPr>
        <w:t>Lakshman</w:t>
      </w:r>
      <w:proofErr w:type="spellEnd"/>
      <w:r w:rsidRPr="00920B97">
        <w:rPr>
          <w:rFonts w:ascii="Courier New" w:hAnsi="Courier New" w:cs="Courier New"/>
        </w:rPr>
        <w:t xml:space="preserve">, T., </w:t>
      </w:r>
      <w:proofErr w:type="spellStart"/>
      <w:r w:rsidRPr="00920B97">
        <w:rPr>
          <w:rFonts w:ascii="Courier New" w:hAnsi="Courier New" w:cs="Courier New"/>
        </w:rPr>
        <w:t>Stiliadis</w:t>
      </w:r>
      <w:proofErr w:type="spellEnd"/>
      <w:r w:rsidRPr="00920B97">
        <w:rPr>
          <w:rFonts w:ascii="Courier New" w:hAnsi="Courier New" w:cs="Courier New"/>
        </w:rPr>
        <w:t>, D., and A. Choudhury,</w:t>
      </w:r>
    </w:p>
    <w:p w14:paraId="17A1AB7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"Design Considerations for Supporting TCP with Per-flow</w:t>
      </w:r>
    </w:p>
    <w:p w14:paraId="303BCD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Queueing", Proceedings INFOCOM'98, p. 299-306, 1998.</w:t>
      </w:r>
    </w:p>
    <w:p w14:paraId="01579A7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CDCF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[WANG]     Wang, Y., Wang, Z., and L. Zhang, "Internet traffic</w:t>
      </w:r>
    </w:p>
    <w:p w14:paraId="2A93B1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 without full mesh overlaying",</w:t>
      </w:r>
    </w:p>
    <w:p w14:paraId="7F0F26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Proceedings INFOCOM'2001, April 2001.</w:t>
      </w:r>
    </w:p>
    <w:p w14:paraId="0337AA0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81C5F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[XIAO]     Xiao, X., </w:t>
      </w:r>
      <w:proofErr w:type="spellStart"/>
      <w:r w:rsidRPr="00920B97">
        <w:rPr>
          <w:rFonts w:ascii="Courier New" w:hAnsi="Courier New" w:cs="Courier New"/>
        </w:rPr>
        <w:t>Hannan</w:t>
      </w:r>
      <w:proofErr w:type="spellEnd"/>
      <w:r w:rsidRPr="00920B97">
        <w:rPr>
          <w:rFonts w:ascii="Courier New" w:hAnsi="Courier New" w:cs="Courier New"/>
        </w:rPr>
        <w:t>, A., Bailey, B., and L. Ni, "Traffic</w:t>
      </w:r>
    </w:p>
    <w:p w14:paraId="5293D0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Engineering with MPLS in the Internet", Article IEEE</w:t>
      </w:r>
    </w:p>
    <w:p w14:paraId="0BA331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 Magazine, March 2000.</w:t>
      </w:r>
    </w:p>
    <w:p w14:paraId="0EA46D0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F7F2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[YARE95]   Yang, C. and A. Reddy, "A Taxonomy for Congestion Control</w:t>
      </w:r>
    </w:p>
    <w:p w14:paraId="472C3C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Algorithms in Packet Switching Networks", Article IEEE</w:t>
      </w:r>
    </w:p>
    <w:p w14:paraId="072C54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  Network Magazine, p. 34-45, 1995.</w:t>
      </w:r>
    </w:p>
    <w:p w14:paraId="4AAC10F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1427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Appendix A.  Historic Overview</w:t>
      </w:r>
    </w:p>
    <w:p w14:paraId="0E35998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50C6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A.1.  Traffic Engineering in Classical Telephone Networks</w:t>
      </w:r>
    </w:p>
    <w:p w14:paraId="6AE8C8F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71D7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subsection presents a brief overview of traffic engineering in</w:t>
      </w:r>
    </w:p>
    <w:p w14:paraId="4D6590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telephone networks which often relates to the way user traffic is</w:t>
      </w:r>
    </w:p>
    <w:p w14:paraId="4C5756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steered from an originating node to the terminating node.  This</w:t>
      </w:r>
    </w:p>
    <w:p w14:paraId="4DA100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49534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1005B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B7E4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78]</w:t>
      </w:r>
    </w:p>
    <w:p w14:paraId="79B54E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BA179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CAD759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84C61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B169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subsection presents a brief overview of this topic.  A detailed</w:t>
      </w:r>
    </w:p>
    <w:p w14:paraId="7E34D5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description of the various routing strategies applied in telephone</w:t>
      </w:r>
    </w:p>
    <w:p w14:paraId="4BFB35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 is included in the book by G.  Ash [ASH2].</w:t>
      </w:r>
    </w:p>
    <w:p w14:paraId="7F30E44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B1B2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early telephone network relied on static hierarchical routing,</w:t>
      </w:r>
    </w:p>
    <w:p w14:paraId="691BF8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whereby routing patterns remained fixed independent of the state of</w:t>
      </w:r>
    </w:p>
    <w:p w14:paraId="710919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 or time of day.  The hierarchy was intended to</w:t>
      </w:r>
    </w:p>
    <w:p w14:paraId="051845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accommodate overflow traffic, improve network reliability via</w:t>
      </w:r>
    </w:p>
    <w:p w14:paraId="0F2715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alternate routes, and prevent call looping by employing strict</w:t>
      </w:r>
    </w:p>
    <w:p w14:paraId="697685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hierarchical rules.  The network was typically over-provisioned since</w:t>
      </w:r>
    </w:p>
    <w:p w14:paraId="02EB830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given fixed route had to be dimensioned so that it could carry user</w:t>
      </w:r>
    </w:p>
    <w:p w14:paraId="200F22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during a busy hour of any busy day.  Hierarchical routing in</w:t>
      </w:r>
    </w:p>
    <w:p w14:paraId="7F9DEDE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telephony network was found to be too rigid upon the advent of</w:t>
      </w:r>
    </w:p>
    <w:p w14:paraId="68BC05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digital switches and stored program control which were able to manage</w:t>
      </w:r>
    </w:p>
    <w:p w14:paraId="1027A4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more complicated traffic engineering rules.</w:t>
      </w:r>
    </w:p>
    <w:p w14:paraId="5BE8F2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2A950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Dynamic routing was introduced to alleviate the routing inflexibility</w:t>
      </w:r>
    </w:p>
    <w:p w14:paraId="047410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the static hierarchical routing so that the network would operate</w:t>
      </w:r>
    </w:p>
    <w:p w14:paraId="73BB29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more efficiently.  This resulted in significant economic gains</w:t>
      </w:r>
    </w:p>
    <w:p w14:paraId="6E46EEC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[HUSS87].  Dynamic routing typically reduces the overall loss</w:t>
      </w:r>
    </w:p>
    <w:p w14:paraId="324446A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probability by 10 to 20 percent (compared to static hierarchical</w:t>
      </w:r>
    </w:p>
    <w:p w14:paraId="00574B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routing).  Dynamic routing can also improve network resilience by</w:t>
      </w:r>
    </w:p>
    <w:p w14:paraId="2FED28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recalculating routes on a per-call basis and periodically updating</w:t>
      </w:r>
    </w:p>
    <w:p w14:paraId="383AF7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routes.</w:t>
      </w:r>
    </w:p>
    <w:p w14:paraId="493F99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F497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There are three main types of dynamic routing in the telephone</w:t>
      </w:r>
    </w:p>
    <w:p w14:paraId="6D6F06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network.  They are time-dependent routing, state-dependent routing</w:t>
      </w:r>
    </w:p>
    <w:p w14:paraId="575873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(SDR), and event dependent routing (EDR).</w:t>
      </w:r>
    </w:p>
    <w:p w14:paraId="77438A5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52062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time-dependent routing, regular variations in traffic loads (such</w:t>
      </w:r>
    </w:p>
    <w:p w14:paraId="76823CC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time of day or day of week) are exploited in pre-planned routing</w:t>
      </w:r>
    </w:p>
    <w:p w14:paraId="7D6299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tables.  In state-dependent routing, routing tables are updated</w:t>
      </w:r>
    </w:p>
    <w:p w14:paraId="4AA3C8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online according to the current state of the network (e.g., traffic</w:t>
      </w:r>
    </w:p>
    <w:p w14:paraId="085680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demand, utilization, etc.).  In event dependent routing, routing</w:t>
      </w:r>
    </w:p>
    <w:p w14:paraId="799E88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changes are triggers by events (such as call setups encountering</w:t>
      </w:r>
    </w:p>
    <w:p w14:paraId="51D652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congested or blocked links) whereupon new paths are searched out</w:t>
      </w:r>
    </w:p>
    <w:p w14:paraId="262356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using learning models.  EDR methods are real-time adaptive, but they</w:t>
      </w:r>
    </w:p>
    <w:p w14:paraId="34BDA24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 not require global state information as does SDR.  Examples of EDR</w:t>
      </w:r>
    </w:p>
    <w:p w14:paraId="6A07DD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schemes include the dynamic alternate routing (DAR) from BT, the</w:t>
      </w:r>
    </w:p>
    <w:p w14:paraId="4AB64D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state-and-time dependent routing (STR) from NTT, and the success-to-</w:t>
      </w:r>
    </w:p>
    <w:p w14:paraId="4EC13A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the-top (STT) routing from AT&amp;T.</w:t>
      </w:r>
    </w:p>
    <w:p w14:paraId="65EC2AB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2E84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Dynamic non-hierarchical routing (DNHR) is an example of dynamic</w:t>
      </w:r>
    </w:p>
    <w:p w14:paraId="03A843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that was introduced in the AT&amp;T toll network in the 1980's to</w:t>
      </w:r>
    </w:p>
    <w:p w14:paraId="693049F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respond to time-dependent information such as regular load variations</w:t>
      </w:r>
    </w:p>
    <w:p w14:paraId="7C93B6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a function of time.  Time-dependent information in terms of load</w:t>
      </w:r>
    </w:p>
    <w:p w14:paraId="49D9617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be divided into three timescales: hourly, weekly, and yearly.</w:t>
      </w:r>
    </w:p>
    <w:p w14:paraId="337C0D1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Correspondingly, three algorithms are defined to pre-plan the routing</w:t>
      </w:r>
    </w:p>
    <w:p w14:paraId="390EC11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1236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BD8C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9C49D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79]</w:t>
      </w:r>
    </w:p>
    <w:p w14:paraId="26D1F0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EF4EA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4CEDDB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1D056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6542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tables.  The network design algorithm operates over a year-long</w:t>
      </w:r>
    </w:p>
    <w:p w14:paraId="62BD61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interval while the demand servicing algorithm operates on a weekly</w:t>
      </w:r>
    </w:p>
    <w:p w14:paraId="165E41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basis to fine tune link sizes and routing tables to correct forecast</w:t>
      </w:r>
    </w:p>
    <w:p w14:paraId="39097C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errors on the yearly basis.  At the smallest timescale, the routing</w:t>
      </w:r>
    </w:p>
    <w:p w14:paraId="3BF597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algorithm is used to make limited adjustments based on daily traffic</w:t>
      </w:r>
    </w:p>
    <w:p w14:paraId="57CEDD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variations.  Network design and demand servicing are computed using</w:t>
      </w:r>
    </w:p>
    <w:p w14:paraId="36178C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offline calculations.  Typically, the calculations require extensive</w:t>
      </w:r>
    </w:p>
    <w:p w14:paraId="406675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searches on possible routes.  On the other hand, routing may need</w:t>
      </w:r>
    </w:p>
    <w:p w14:paraId="35AEB2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online calculations to handle </w:t>
      </w:r>
      <w:proofErr w:type="spellStart"/>
      <w:r w:rsidRPr="00920B97">
        <w:rPr>
          <w:rFonts w:ascii="Courier New" w:hAnsi="Courier New" w:cs="Courier New"/>
        </w:rPr>
        <w:t>crankback</w:t>
      </w:r>
      <w:proofErr w:type="spellEnd"/>
      <w:r w:rsidRPr="00920B97">
        <w:rPr>
          <w:rFonts w:ascii="Courier New" w:hAnsi="Courier New" w:cs="Courier New"/>
        </w:rPr>
        <w:t>.  DNHR adopts a "two-link"</w:t>
      </w:r>
    </w:p>
    <w:p w14:paraId="0A0CA7A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approach whereby a path can consist of two links at most.  The</w:t>
      </w:r>
    </w:p>
    <w:p w14:paraId="228775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algorithm presents an ordered list of route choices between</w:t>
      </w:r>
    </w:p>
    <w:p w14:paraId="41A8EC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 originating switch and a terminating switch.  If a call overflows,</w:t>
      </w:r>
    </w:p>
    <w:p w14:paraId="087AD2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 via switch (a tandem exchange between the originating switch and</w:t>
      </w:r>
    </w:p>
    <w:p w14:paraId="6AD7F4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terminating switch) would send a </w:t>
      </w:r>
      <w:proofErr w:type="spellStart"/>
      <w:r w:rsidRPr="00920B97">
        <w:rPr>
          <w:rFonts w:ascii="Courier New" w:hAnsi="Courier New" w:cs="Courier New"/>
        </w:rPr>
        <w:t>crankback</w:t>
      </w:r>
      <w:proofErr w:type="spellEnd"/>
      <w:r w:rsidRPr="00920B97">
        <w:rPr>
          <w:rFonts w:ascii="Courier New" w:hAnsi="Courier New" w:cs="Courier New"/>
        </w:rPr>
        <w:t xml:space="preserve"> signal to the</w:t>
      </w:r>
    </w:p>
    <w:p w14:paraId="79BAF9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originating switch.  This switch would then select the next route,</w:t>
      </w:r>
    </w:p>
    <w:p w14:paraId="14FDE9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so on, until there are no alternative routes available in which</w:t>
      </w:r>
    </w:p>
    <w:p w14:paraId="6C036A3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call is blocked.</w:t>
      </w:r>
    </w:p>
    <w:p w14:paraId="5A0F4A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A70E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A.2.  Evolution of Traffic Engineering in Packet Networks</w:t>
      </w:r>
    </w:p>
    <w:p w14:paraId="7ED64D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56BA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subsection reviews related prior work that was intended to</w:t>
      </w:r>
    </w:p>
    <w:p w14:paraId="604249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improve the performance of data networks.  Indeed, optimization of</w:t>
      </w:r>
    </w:p>
    <w:p w14:paraId="6A1B76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performance of data networks started in the early days of the</w:t>
      </w:r>
    </w:p>
    <w:p w14:paraId="3AAB23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ARPANET.  Other early commercial networks such as SNA also recognized</w:t>
      </w:r>
    </w:p>
    <w:p w14:paraId="52806F7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importance of performance optimization and service</w:t>
      </w:r>
    </w:p>
    <w:p w14:paraId="24419A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differentiation.</w:t>
      </w:r>
    </w:p>
    <w:p w14:paraId="03D2D70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9036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terms of traffic management, the Internet has been a best effort</w:t>
      </w:r>
    </w:p>
    <w:p w14:paraId="1987E2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environment until recently.  In particular, very limited</w:t>
      </w:r>
    </w:p>
    <w:p w14:paraId="0D0C414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management capabilities existed in IP networks to provide</w:t>
      </w:r>
    </w:p>
    <w:p w14:paraId="2A31F2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differentiated queue management and scheduling services to packets</w:t>
      </w:r>
    </w:p>
    <w:p w14:paraId="5928565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belonging to different classes.</w:t>
      </w:r>
    </w:p>
    <w:p w14:paraId="7B84816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64F8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terms of routing control, the Internet has employed distributed</w:t>
      </w:r>
    </w:p>
    <w:p w14:paraId="2D9773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protocols for intra-domain routing.  These protocols are highly</w:t>
      </w:r>
    </w:p>
    <w:p w14:paraId="2626817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scalable and resilient.  However, they are based on simple algorithms</w:t>
      </w:r>
    </w:p>
    <w:p w14:paraId="2E41526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for path selection which have very limited functionality to allow</w:t>
      </w:r>
    </w:p>
    <w:p w14:paraId="1B0203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flexible control of the path selection process.</w:t>
      </w:r>
    </w:p>
    <w:p w14:paraId="375851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22FCB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the following subsections, the evolution of practical traffic</w:t>
      </w:r>
    </w:p>
    <w:p w14:paraId="0EAB1D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mechanisms in IP networks and its predecessors are</w:t>
      </w:r>
    </w:p>
    <w:p w14:paraId="558E9B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reviewed.</w:t>
      </w:r>
    </w:p>
    <w:p w14:paraId="5AF85F1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641A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A.2.1.  Adaptive Routing in the ARPANET</w:t>
      </w:r>
    </w:p>
    <w:p w14:paraId="6C49DB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7363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early ARPANET recognized the importance of adaptive routing where</w:t>
      </w:r>
    </w:p>
    <w:p w14:paraId="2DB91D7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decisions were based on the current state of the network</w:t>
      </w:r>
    </w:p>
    <w:p w14:paraId="31AD31A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[MCQ80].  Early minimum delay routing approaches forwarded each</w:t>
      </w:r>
    </w:p>
    <w:p w14:paraId="5C56CD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13AE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25F75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28FA5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80]</w:t>
      </w:r>
    </w:p>
    <w:p w14:paraId="0BCDA7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B8D64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A583B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F3B2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0849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 to its destination along a path for which the total estimated</w:t>
      </w:r>
    </w:p>
    <w:p w14:paraId="75EF57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transit time was the smallest.  Each node maintained a table of</w:t>
      </w:r>
    </w:p>
    <w:p w14:paraId="79EB3A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 delays, representing the estimated delay that a packet would</w:t>
      </w:r>
    </w:p>
    <w:p w14:paraId="5036FE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experience along a given path toward its destination.  The minimum</w:t>
      </w:r>
    </w:p>
    <w:p w14:paraId="68CC68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delay table was periodically transmitted by a node to its neighbors.</w:t>
      </w:r>
    </w:p>
    <w:p w14:paraId="04D1F7D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shortest path, in terms of hop count, was also propagated to give</w:t>
      </w:r>
    </w:p>
    <w:p w14:paraId="061D47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connectivity information.</w:t>
      </w:r>
    </w:p>
    <w:p w14:paraId="2C3E589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D8602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drawback to this approach is that dynamic link metrics tend to</w:t>
      </w:r>
    </w:p>
    <w:p w14:paraId="7DEDC2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create "traffic magnets" causing congestion to be shifted from one</w:t>
      </w:r>
    </w:p>
    <w:p w14:paraId="253F75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location of a network to another location, resulting in oscillation</w:t>
      </w:r>
    </w:p>
    <w:p w14:paraId="0E8761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network instability.</w:t>
      </w:r>
    </w:p>
    <w:p w14:paraId="7AC5CBA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234C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A.2.2.  Dynamic Routing in the Internet</w:t>
      </w:r>
    </w:p>
    <w:p w14:paraId="1249A4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40CA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Internet evolved from the ARPANET and adopted dynamic routing</w:t>
      </w:r>
    </w:p>
    <w:p w14:paraId="06B148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algorithms with distributed control to determine the paths that</w:t>
      </w:r>
    </w:p>
    <w:p w14:paraId="5A2CE1E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packets should take </w:t>
      </w:r>
      <w:proofErr w:type="spellStart"/>
      <w:r w:rsidRPr="00920B97">
        <w:rPr>
          <w:rFonts w:ascii="Courier New" w:hAnsi="Courier New" w:cs="Courier New"/>
        </w:rPr>
        <w:t>en</w:t>
      </w:r>
      <w:proofErr w:type="spellEnd"/>
      <w:r w:rsidRPr="00920B97">
        <w:rPr>
          <w:rFonts w:ascii="Courier New" w:hAnsi="Courier New" w:cs="Courier New"/>
        </w:rPr>
        <w:t>-route to their destinations.  The routing</w:t>
      </w:r>
    </w:p>
    <w:p w14:paraId="06E2B5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algorithms are adaptations of shortest path algorithms where costs</w:t>
      </w:r>
    </w:p>
    <w:p w14:paraId="424F64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are based on link metrics.  The link metric can be based on static or</w:t>
      </w:r>
    </w:p>
    <w:p w14:paraId="7AC631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dynamic quantities.  The link metric based on static quantities may</w:t>
      </w:r>
    </w:p>
    <w:p w14:paraId="205D9A4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 assigned administratively according to local criteria.  The link</w:t>
      </w:r>
    </w:p>
    <w:p w14:paraId="41F491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metric based on dynamic quantities may be a function of a network</w:t>
      </w:r>
    </w:p>
    <w:p w14:paraId="5E7331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congestion measure such as delay or packet loss.</w:t>
      </w:r>
    </w:p>
    <w:p w14:paraId="04421C1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73C549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 was apparent early that static link metric assignment was</w:t>
      </w:r>
    </w:p>
    <w:p w14:paraId="6086854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inadequate because it can easily lead to unfavorable scenarios in</w:t>
      </w:r>
    </w:p>
    <w:p w14:paraId="23B35C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which some links become congested while others remain lightly loaded.</w:t>
      </w:r>
    </w:p>
    <w:p w14:paraId="32E2B4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One of the many reasons for the inadequacy of static link metrics is</w:t>
      </w:r>
    </w:p>
    <w:p w14:paraId="3E255B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link metric assignment was often done without considering the</w:t>
      </w:r>
    </w:p>
    <w:p w14:paraId="3A261E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matrix in the network.  Also, the routing protocols did not</w:t>
      </w:r>
    </w:p>
    <w:p w14:paraId="637DB3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take traffic attributes and capacity constraints into account when</w:t>
      </w:r>
    </w:p>
    <w:p w14:paraId="684DDFF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making routing decisions.  This results in traffic concentration</w:t>
      </w:r>
    </w:p>
    <w:p w14:paraId="0E94EA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being localized in subsets of the network infrastructure and</w:t>
      </w:r>
    </w:p>
    <w:p w14:paraId="01E3FC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potentially causing congestion.  Even if link metrics are assigned in</w:t>
      </w:r>
    </w:p>
    <w:p w14:paraId="224ECD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accordance with the traffic matrix, unbalanced loads in the network</w:t>
      </w:r>
    </w:p>
    <w:p w14:paraId="4423F3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can still occur due to a number factors including:</w:t>
      </w:r>
    </w:p>
    <w:p w14:paraId="323BA6E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57EB2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Resources may not be deployed in the most optimal locations from a</w:t>
      </w:r>
    </w:p>
    <w:p w14:paraId="588A16C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routing perspective.</w:t>
      </w:r>
    </w:p>
    <w:p w14:paraId="4498809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8B33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Forecasting errors in traffic volume and/or traffic distribution.</w:t>
      </w:r>
    </w:p>
    <w:p w14:paraId="5C4A14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F38D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Dynamics in traffic matrix due to the temporal nature of traffic</w:t>
      </w:r>
    </w:p>
    <w:p w14:paraId="3A98D00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patterns, BGP policy change from peers, etc.</w:t>
      </w:r>
    </w:p>
    <w:p w14:paraId="1371A45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B970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inadequacy of the legacy Internet interior gateway routing system</w:t>
      </w:r>
    </w:p>
    <w:p w14:paraId="2A0A68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is one of the factors motivating the interest in path oriented</w:t>
      </w:r>
    </w:p>
    <w:p w14:paraId="6C6327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FB17E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D0BB6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3B156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81]</w:t>
      </w:r>
    </w:p>
    <w:p w14:paraId="155033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0CD2A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9D5F1F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FAFFFC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F50D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technology with explicit routing and constraint-based routing</w:t>
      </w:r>
    </w:p>
    <w:p w14:paraId="1D00955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capability such as MPLS.</w:t>
      </w:r>
    </w:p>
    <w:p w14:paraId="3A6CEF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02D39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A.2.3. 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Routing</w:t>
      </w:r>
    </w:p>
    <w:p w14:paraId="61F3687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1FC74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Type-of-Service (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>) routing involves different routes going to the</w:t>
      </w:r>
    </w:p>
    <w:p w14:paraId="5D0A78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same destination with selection dependent upon the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field of an IP</w:t>
      </w:r>
    </w:p>
    <w:p w14:paraId="75B7BB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packet [RFC2474].  The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classes may be classified as low delay and</w:t>
      </w:r>
    </w:p>
    <w:p w14:paraId="24A147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high throughput.  Each link is associated with multiple link costs</w:t>
      </w:r>
    </w:p>
    <w:p w14:paraId="5A414B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each link cost is used to compute routes for a particular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>.  A</w:t>
      </w:r>
    </w:p>
    <w:p w14:paraId="160C72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separate shortest path tree is computed for each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>.  The shortest</w:t>
      </w:r>
    </w:p>
    <w:p w14:paraId="7680AB2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path algorithm must be run for each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resulting in very expensive</w:t>
      </w:r>
    </w:p>
    <w:p w14:paraId="4132BA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computation.  Classical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>-based routing is now outdated as the IP</w:t>
      </w:r>
    </w:p>
    <w:p w14:paraId="523351F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header field has been replaced by a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field.  Effective</w:t>
      </w:r>
    </w:p>
    <w:p w14:paraId="15DC07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is difficult to perform in classical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>-based</w:t>
      </w:r>
    </w:p>
    <w:p w14:paraId="351EA83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because each class still relies exclusively on shortest path</w:t>
      </w:r>
    </w:p>
    <w:p w14:paraId="742783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routing which results in localization of traffic concentration within</w:t>
      </w:r>
    </w:p>
    <w:p w14:paraId="2ADEFB6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network.</w:t>
      </w:r>
    </w:p>
    <w:p w14:paraId="475EA97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597B29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A.2.4.  Equal Cost Multi-Path</w:t>
      </w:r>
    </w:p>
    <w:p w14:paraId="77AB107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A3754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Equal Cost Multi-Path (ECMP) is another technique that attempts to</w:t>
      </w:r>
    </w:p>
    <w:p w14:paraId="31D618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address the deficiency in the Shortest Path First (SPF) interior</w:t>
      </w:r>
    </w:p>
    <w:p w14:paraId="7D696C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gateway routing systems [RFC2328].  In the classical SPF algorithm,</w:t>
      </w:r>
    </w:p>
    <w:p w14:paraId="50709C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if two or more shortest paths exist to a given destination, the</w:t>
      </w:r>
    </w:p>
    <w:p w14:paraId="0B277F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algorithm will choose one of them.  The algorithm is modified</w:t>
      </w:r>
    </w:p>
    <w:p w14:paraId="0543A3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slightly in ECMP so that if two or more equal cost shortest paths</w:t>
      </w:r>
    </w:p>
    <w:p w14:paraId="0EF267E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exist between two nodes, the traffic between the nodes is distributed</w:t>
      </w:r>
    </w:p>
    <w:p w14:paraId="04898E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among the multiple equal-cost paths.  Traffic distribution across the</w:t>
      </w:r>
    </w:p>
    <w:p w14:paraId="2C23B6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equal-cost paths is usually performed in one of two ways: (1) packet-</w:t>
      </w:r>
    </w:p>
    <w:p w14:paraId="710EA0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based in a round-robin fashion, or (2) flow-based using hashing on</w:t>
      </w:r>
    </w:p>
    <w:p w14:paraId="5940598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source and destination IP addresses and possibly other fields of the</w:t>
      </w:r>
    </w:p>
    <w:p w14:paraId="14B730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IP header.  The first approach can easily cause out- of-order packets</w:t>
      </w:r>
    </w:p>
    <w:p w14:paraId="52D7775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while the second approach is dependent upon the number and</w:t>
      </w:r>
    </w:p>
    <w:p w14:paraId="2F0958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distribution of flows.  Flow-based load sharing may be unpredictable</w:t>
      </w:r>
    </w:p>
    <w:p w14:paraId="149A22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an enterprise network where the number of flows is relatively</w:t>
      </w:r>
    </w:p>
    <w:p w14:paraId="782A9F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small and less heterogeneous (for example, hashing may not be</w:t>
      </w:r>
    </w:p>
    <w:p w14:paraId="1623CC8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uniform), but it is generally effective in core public networks where</w:t>
      </w:r>
    </w:p>
    <w:p w14:paraId="766A099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number of flows is large and heterogeneous.</w:t>
      </w:r>
    </w:p>
    <w:p w14:paraId="5CFFE38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C909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ECMP, link costs are static and bandwidth constraints are not</w:t>
      </w:r>
    </w:p>
    <w:p w14:paraId="3E8855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considered, so ECMP attempts to distribute the traffic as equally as</w:t>
      </w:r>
    </w:p>
    <w:p w14:paraId="0F4523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possible among the equal-cost paths independent of the congestion</w:t>
      </w:r>
    </w:p>
    <w:p w14:paraId="6A74DBA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status of each path.  As a result, given two equal-cost paths, it is</w:t>
      </w:r>
    </w:p>
    <w:p w14:paraId="201BCC1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possible that one of the paths will be more congested than the other.</w:t>
      </w:r>
    </w:p>
    <w:p w14:paraId="657280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Another drawback of ECMP is that load sharing cannot be achieved on</w:t>
      </w:r>
    </w:p>
    <w:p w14:paraId="74A754C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multiple paths which have non-identical costs.</w:t>
      </w:r>
    </w:p>
    <w:p w14:paraId="526D33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6779E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BCB0B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D44AD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48560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82]</w:t>
      </w:r>
    </w:p>
    <w:p w14:paraId="681913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50632D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9D908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2C7D2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CAF0D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A.2.5.  Nimrod</w:t>
      </w:r>
    </w:p>
    <w:p w14:paraId="5B86BC4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F2BF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Nimrod was a routing system developed to provide heterogeneous</w:t>
      </w:r>
    </w:p>
    <w:p w14:paraId="2DA575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specific routing in the Internet, while taking multiple</w:t>
      </w:r>
    </w:p>
    <w:p w14:paraId="3F93307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constraints into account [RFC1992].  Essentially, Nimrod was a link</w:t>
      </w:r>
    </w:p>
    <w:p w14:paraId="0CB654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state routing protocol to support path oriented packet forwarding.</w:t>
      </w:r>
    </w:p>
    <w:p w14:paraId="49E1844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 used the concept of maps to represent network connectivity and</w:t>
      </w:r>
    </w:p>
    <w:p w14:paraId="6B9BD5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services at multiple levels of abstraction.  Mechanisms allowed</w:t>
      </w:r>
    </w:p>
    <w:p w14:paraId="544B53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restriction of the distribution of routing information.</w:t>
      </w:r>
    </w:p>
    <w:p w14:paraId="68D6498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D06C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Even though Nimrod did not enjoy deployment in the public Internet, a</w:t>
      </w:r>
    </w:p>
    <w:p w14:paraId="79CE3A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number of key concepts incorporated into the Nimrod architecture,</w:t>
      </w:r>
    </w:p>
    <w:p w14:paraId="779478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such as explicit routing which allows selection of paths at</w:t>
      </w:r>
    </w:p>
    <w:p w14:paraId="15E775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originating nodes, are beginning to find applications in some recent</w:t>
      </w:r>
    </w:p>
    <w:p w14:paraId="6B9BF6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constraint-based routing initiatives.</w:t>
      </w:r>
    </w:p>
    <w:p w14:paraId="593C15C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1BB2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A.3.  Development of Internet Traffic Engineering</w:t>
      </w:r>
    </w:p>
    <w:p w14:paraId="4E8F6E7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8DD0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A.3.1.  Overlay Model</w:t>
      </w:r>
    </w:p>
    <w:p w14:paraId="2E9129B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F9024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 the overlay model, a virtual-circuit network, such as Synchronous</w:t>
      </w:r>
    </w:p>
    <w:p w14:paraId="18DA3B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Optical Network / Synchronous Digital Hierarchy (SONET/SDH), Optical</w:t>
      </w:r>
    </w:p>
    <w:p w14:paraId="071A73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Transport Network (OTN), or Wavelength Division Multiplexing (WDM),</w:t>
      </w:r>
    </w:p>
    <w:p w14:paraId="1CD440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provides virtual-circuit connectivity between routers that are</w:t>
      </w:r>
    </w:p>
    <w:p w14:paraId="15B8CF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located at the edges of a virtual-circuit cloud.  In this mode, two</w:t>
      </w:r>
    </w:p>
    <w:p w14:paraId="6E0E46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routers that are connected through a virtual circuit see a direct</w:t>
      </w:r>
    </w:p>
    <w:p w14:paraId="34BE7E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adjacency between themselves independent of the physical route taken</w:t>
      </w:r>
    </w:p>
    <w:p w14:paraId="0B1A6E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by the virtual circuit through the ATM, frame relay, or WDM network.</w:t>
      </w:r>
    </w:p>
    <w:p w14:paraId="0FFBCC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Thus, the overlay model essentially decouples the logical topology</w:t>
      </w:r>
    </w:p>
    <w:p w14:paraId="49D869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that routers see from the physical topology that the ATM, frame</w:t>
      </w:r>
    </w:p>
    <w:p w14:paraId="0E44015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relay, or WDM network manages.  The overlay model based on ATM or</w:t>
      </w:r>
    </w:p>
    <w:p w14:paraId="61F3BD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frame relay enables a network administrator or an automaton to employ</w:t>
      </w:r>
    </w:p>
    <w:p w14:paraId="5EC9C8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concepts to perform path optimization by re-</w:t>
      </w:r>
    </w:p>
    <w:p w14:paraId="7E18C2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configuring or rearranging the virtual circuits so that a virtual</w:t>
      </w:r>
    </w:p>
    <w:p w14:paraId="16F7CC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circuit on a congested or sub-optimal physical link can be re-routed</w:t>
      </w:r>
    </w:p>
    <w:p w14:paraId="3B7145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a less congested or more optimal one.  In the overlay model,</w:t>
      </w:r>
    </w:p>
    <w:p w14:paraId="0375CF4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traffic engineering is also employed to establish relationships</w:t>
      </w:r>
    </w:p>
    <w:p w14:paraId="599D3A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between the traffic management parameters (e.g., Peak Cell Rate,</w:t>
      </w:r>
    </w:p>
    <w:p w14:paraId="7FCA95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Sustained Cell Rate, and Maximum Burst Size for ATM) of the virtual-</w:t>
      </w:r>
    </w:p>
    <w:p w14:paraId="19C7770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circuit technology and the actual traffic that traverses each</w:t>
      </w:r>
    </w:p>
    <w:p w14:paraId="142E9E1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circuit.  These relationships can be established based upon known or</w:t>
      </w:r>
    </w:p>
    <w:p w14:paraId="5B72A7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projected traffic profiles, and some other factors.</w:t>
      </w:r>
    </w:p>
    <w:p w14:paraId="588066E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F7C3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Appendix B.  Overview of Traffic Engineering Related Work in Other SDOs</w:t>
      </w:r>
    </w:p>
    <w:p w14:paraId="4C23E3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E3B90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63EEB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6EA28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2022A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DDE8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318C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DE5C7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83]</w:t>
      </w:r>
    </w:p>
    <w:p w14:paraId="2B8D82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ED4DA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6CFEE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201F6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4EAB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B.1.  Overview of ITU Activities Related to Traffic Engineering</w:t>
      </w:r>
    </w:p>
    <w:p w14:paraId="250568E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96CC9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This section provides an overview of prior work within the ITU-T</w:t>
      </w:r>
    </w:p>
    <w:p w14:paraId="4334D4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pertaining to traffic engineering in traditional telecommunications</w:t>
      </w:r>
    </w:p>
    <w:p w14:paraId="5CB678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networks.</w:t>
      </w:r>
    </w:p>
    <w:p w14:paraId="5F3F07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1307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ITU-T Recommendations E.600 [ITU-E600], E.701 [ITU-E701], and E.801</w:t>
      </w:r>
    </w:p>
    <w:p w14:paraId="451ECB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[ITU-E801] address traffic engineering issues in traditional</w:t>
      </w:r>
    </w:p>
    <w:p w14:paraId="497A04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telecommunications networks.  Recommendation E.600 provides a</w:t>
      </w:r>
    </w:p>
    <w:p w14:paraId="690E2D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vocabulary for describing traffic engineering concepts, while E.701</w:t>
      </w:r>
    </w:p>
    <w:p w14:paraId="5FFE215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defines reference connections, Grade of Service (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>), and traffic</w:t>
      </w:r>
    </w:p>
    <w:p w14:paraId="335244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parameters for ISDN.  Recommendation E.701 uses the concept of a</w:t>
      </w:r>
    </w:p>
    <w:p w14:paraId="760E3AF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reference connection to identify representative cases of different</w:t>
      </w:r>
    </w:p>
    <w:p w14:paraId="1AF87C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types of connections without describing the specifics of their actual</w:t>
      </w:r>
    </w:p>
    <w:p w14:paraId="49DAABB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realizations by different physical means.  As defined in</w:t>
      </w:r>
    </w:p>
    <w:p w14:paraId="64FA29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Recommendation E.600, "a connection is an association of resources</w:t>
      </w:r>
    </w:p>
    <w:p w14:paraId="6C26530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providing means for communication between two or more devices in, or</w:t>
      </w:r>
    </w:p>
    <w:p w14:paraId="154BA0F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attached to, a telecommunication network."  Also, E.600 defines "a</w:t>
      </w:r>
    </w:p>
    <w:p w14:paraId="116AD56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resource as any set of physically or conceptually identifiable</w:t>
      </w:r>
    </w:p>
    <w:p w14:paraId="4A89E10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entities within a telecommunication network, the use of which can be</w:t>
      </w:r>
    </w:p>
    <w:p w14:paraId="268AB9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unambiguously determined" [ITU-E600].  There can be different types</w:t>
      </w:r>
    </w:p>
    <w:p w14:paraId="32EC52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of connections as the number and types of resources in a connection</w:t>
      </w:r>
    </w:p>
    <w:p w14:paraId="2F3023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may vary.</w:t>
      </w:r>
    </w:p>
    <w:p w14:paraId="64BFD75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B418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Typically, different network segments are involved in the path of a</w:t>
      </w:r>
    </w:p>
    <w:p w14:paraId="4E24F99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connection.  For example, a connection may be local, national, or</w:t>
      </w:r>
    </w:p>
    <w:p w14:paraId="7B8849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international.  The purposes of reference connections are to clarify</w:t>
      </w:r>
    </w:p>
    <w:p w14:paraId="367CB6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and specify traffic performance issues at various interfaces between</w:t>
      </w:r>
    </w:p>
    <w:p w14:paraId="696486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different network domains.  Each domain may consist of one or more</w:t>
      </w:r>
    </w:p>
    <w:p w14:paraId="508BAD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service provider networks.</w:t>
      </w:r>
    </w:p>
    <w:p w14:paraId="197DFB9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29D4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Reference connections provide a basis to define grade of service</w:t>
      </w:r>
    </w:p>
    <w:p w14:paraId="0CDA78B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(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>) parameters related to traffic engineering within the ITU-T</w:t>
      </w:r>
    </w:p>
    <w:p w14:paraId="3455DE8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framework.  As defined in E.600, "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refers to a number of traffic</w:t>
      </w:r>
    </w:p>
    <w:p w14:paraId="5D47611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engineering variables which are used to provide a measure of the</w:t>
      </w:r>
    </w:p>
    <w:p w14:paraId="1663E2E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adequacy of a group of resources under specified conditions."  These</w:t>
      </w:r>
    </w:p>
    <w:p w14:paraId="110593D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variables may be probability of loss, dial tone, delay, etc.</w:t>
      </w:r>
    </w:p>
    <w:p w14:paraId="1E0453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They are essential for network internal design and operation as well</w:t>
      </w:r>
    </w:p>
    <w:p w14:paraId="270DC7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 for component performance specification.</w:t>
      </w:r>
    </w:p>
    <w:p w14:paraId="56B09EB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C5BEE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is different from quality of service (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>) in the ITU framework.</w:t>
      </w:r>
    </w:p>
    <w:p w14:paraId="4D3977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is the performance perceivable by a telecommunication service</w:t>
      </w:r>
    </w:p>
    <w:p w14:paraId="30A5F82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user and expresses the user's degree of satisfaction of the service.</w:t>
      </w:r>
    </w:p>
    <w:p w14:paraId="6A2D5B7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parameters focus on performance aspects observable at the service</w:t>
      </w:r>
    </w:p>
    <w:p w14:paraId="691B9F2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access points and network interfaces, rather than their causes within</w:t>
      </w:r>
    </w:p>
    <w:p w14:paraId="63B585B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network. 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>, on the other hand, is a set of network oriented</w:t>
      </w:r>
    </w:p>
    <w:p w14:paraId="45D7A28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measures which characterize the adequacy of a group of resources</w:t>
      </w:r>
    </w:p>
    <w:p w14:paraId="7C8423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under specified conditions.  For a network to be effective in serving</w:t>
      </w:r>
    </w:p>
    <w:p w14:paraId="7441F1D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E83EB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B9E7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03C1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84]</w:t>
      </w:r>
    </w:p>
    <w:p w14:paraId="2E28C0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6C6E5F2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6145DEF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86BA2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A0A55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its users, the values of both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and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 xml:space="preserve"> parameters must be related,</w:t>
      </w:r>
    </w:p>
    <w:p w14:paraId="3CF3CA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with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parameters typically making a major contribution to the </w:t>
      </w:r>
      <w:proofErr w:type="spellStart"/>
      <w:r w:rsidRPr="00920B97">
        <w:rPr>
          <w:rFonts w:ascii="Courier New" w:hAnsi="Courier New" w:cs="Courier New"/>
        </w:rPr>
        <w:t>QoS</w:t>
      </w:r>
      <w:proofErr w:type="spellEnd"/>
      <w:r w:rsidRPr="00920B97">
        <w:rPr>
          <w:rFonts w:ascii="Courier New" w:hAnsi="Courier New" w:cs="Courier New"/>
        </w:rPr>
        <w:t>.</w:t>
      </w:r>
    </w:p>
    <w:p w14:paraId="6FA8BC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51170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Recommendation E.600 stipulates that a set of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parameters must be</w:t>
      </w:r>
    </w:p>
    <w:p w14:paraId="3CED76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selected and defined on an end-to-end basis for each major service</w:t>
      </w:r>
    </w:p>
    <w:p w14:paraId="7CF0C2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category provided by a network to assist the network provider with</w:t>
      </w:r>
    </w:p>
    <w:p w14:paraId="3B56BE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improving efficiency and effectiveness of the network.  Based on a</w:t>
      </w:r>
    </w:p>
    <w:p w14:paraId="09E922F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selected set of reference connections, suitable target values are</w:t>
      </w:r>
    </w:p>
    <w:p w14:paraId="4FEEFC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assigned to the selected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parameters under normal and high load</w:t>
      </w:r>
    </w:p>
    <w:p w14:paraId="1E51F4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conditions.  These end-to-end </w:t>
      </w:r>
      <w:proofErr w:type="spellStart"/>
      <w:r w:rsidRPr="00920B97">
        <w:rPr>
          <w:rFonts w:ascii="Courier New" w:hAnsi="Courier New" w:cs="Courier New"/>
        </w:rPr>
        <w:t>GoS</w:t>
      </w:r>
      <w:proofErr w:type="spellEnd"/>
      <w:r w:rsidRPr="00920B97">
        <w:rPr>
          <w:rFonts w:ascii="Courier New" w:hAnsi="Courier New" w:cs="Courier New"/>
        </w:rPr>
        <w:t xml:space="preserve"> target values are then apportioned</w:t>
      </w:r>
    </w:p>
    <w:p w14:paraId="490AC8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to individual resource components of the reference connections for</w:t>
      </w:r>
    </w:p>
    <w:p w14:paraId="3DCD911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dimensioning purposes.</w:t>
      </w:r>
    </w:p>
    <w:p w14:paraId="1242F6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DE4E4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Appendix C.  Summary of Changes Since RFC 3272</w:t>
      </w:r>
    </w:p>
    <w:p w14:paraId="41125B5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8467C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changes to this document since RFC 3272 are substantial and not</w:t>
      </w:r>
    </w:p>
    <w:p w14:paraId="4317DD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easily summarized as section-by-section changes.  The material in the</w:t>
      </w:r>
    </w:p>
    <w:p w14:paraId="058C5A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document has been moved around considerably, some of it removed, and</w:t>
      </w:r>
    </w:p>
    <w:p w14:paraId="7488A7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new text added.</w:t>
      </w:r>
    </w:p>
    <w:p w14:paraId="399C8F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639B64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The approach taken here is to list the table of content of both the</w:t>
      </w:r>
    </w:p>
    <w:p w14:paraId="2F11C18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previous RFC and this document saying, respectively, where the text</w:t>
      </w:r>
    </w:p>
    <w:p w14:paraId="5739BFF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has been place and where the text came from.</w:t>
      </w:r>
    </w:p>
    <w:p w14:paraId="5D87415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E2D7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C.1.  RFC 3272</w:t>
      </w:r>
    </w:p>
    <w:p w14:paraId="217290D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2A355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1.0 Introduction:  Edited in place in Section 1.</w:t>
      </w:r>
    </w:p>
    <w:p w14:paraId="454CD97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3E9C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1.1 What is Internet Traffic Engineering?:  Edited in place in</w:t>
      </w:r>
    </w:p>
    <w:p w14:paraId="6D0847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1.1.</w:t>
      </w:r>
    </w:p>
    <w:p w14:paraId="71B866D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4ECD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1.2 Scope:  Moved to Section 1.3.</w:t>
      </w:r>
    </w:p>
    <w:p w14:paraId="4C2DAD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F58268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1.3 Terminology:  Moved to Section 1.4 with some obsolete terms</w:t>
      </w:r>
    </w:p>
    <w:p w14:paraId="43CAEAD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removed and a little editing.</w:t>
      </w:r>
    </w:p>
    <w:p w14:paraId="5A9F7C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6762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2.0 Background:  Retained as Section 2 with some text removed.</w:t>
      </w:r>
    </w:p>
    <w:p w14:paraId="20436F8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619A4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2.1 Context of Internet Traffic Engineering:  Retained as</w:t>
      </w:r>
    </w:p>
    <w:p w14:paraId="30C1AC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2.1.</w:t>
      </w:r>
    </w:p>
    <w:p w14:paraId="10FC60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1621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2.2 Network Context:  Rewritten as Section 2.2.</w:t>
      </w:r>
    </w:p>
    <w:p w14:paraId="151B4B2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1DF76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2.3 Problem Context:  Rewritten as Section 2.3.</w:t>
      </w:r>
    </w:p>
    <w:p w14:paraId="3FA9BA2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586F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2.3.1 Congestion and its Ramifications:  Retained as</w:t>
      </w:r>
    </w:p>
    <w:p w14:paraId="74BFED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Section 2.3.1.</w:t>
      </w:r>
    </w:p>
    <w:p w14:paraId="01FC8D4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0C4DA7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FD38B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F755AC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2995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85]</w:t>
      </w:r>
    </w:p>
    <w:p w14:paraId="2A6BB5C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01291C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21378E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B5644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783DE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2.4 Solution Context:  Edited as Section 2.4.</w:t>
      </w:r>
    </w:p>
    <w:p w14:paraId="48FF189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D5FAC4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2.4.1 Combating the Congestion Problem:  Reformatted as</w:t>
      </w:r>
    </w:p>
    <w:p w14:paraId="5A61F6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Section 2.4.1.</w:t>
      </w:r>
    </w:p>
    <w:p w14:paraId="7B3819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22DA20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2.5 Implementation and Operational Context:  Retained as</w:t>
      </w:r>
    </w:p>
    <w:p w14:paraId="1BAE21C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2.5.</w:t>
      </w:r>
    </w:p>
    <w:p w14:paraId="0253192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F8A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3.0 Traffic Engineering Process Model:  Retained as Section 3.</w:t>
      </w:r>
    </w:p>
    <w:p w14:paraId="072BD51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9B8F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3.1 Components of the Traffic Engineering Process Model:  Retained</w:t>
      </w:r>
    </w:p>
    <w:p w14:paraId="65D942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as Section 3.1.</w:t>
      </w:r>
    </w:p>
    <w:p w14:paraId="5AD5370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AD81B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3.2 Measurement:  Merged into Section 3.1.</w:t>
      </w:r>
    </w:p>
    <w:p w14:paraId="5B56A9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6B20A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3.3 Modeling, Analysis, and Simulation:  Merged into Section 3.1.</w:t>
      </w:r>
    </w:p>
    <w:p w14:paraId="1756A4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EF17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3.4 Optimization:  Merged into Section 3.1.</w:t>
      </w:r>
    </w:p>
    <w:p w14:paraId="7C5FE08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534F58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4.0 Historical Review and Recent Developments:  Retained as</w:t>
      </w:r>
    </w:p>
    <w:p w14:paraId="5BBB2FB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Section 4, but the very historic aspects moved to Appendix A.</w:t>
      </w:r>
    </w:p>
    <w:p w14:paraId="3721DE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50E5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4.1 Traffic Engineering in Classical Telephone Networks:  Moved to</w:t>
      </w:r>
    </w:p>
    <w:p w14:paraId="1F75CA1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Appendix A.1.</w:t>
      </w:r>
    </w:p>
    <w:p w14:paraId="04D7AC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1074E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4.2 Evolution of Traffic Engineering in the Internet:  Moved to </w:t>
      </w:r>
      <w:proofErr w:type="spellStart"/>
      <w:r w:rsidRPr="00920B97">
        <w:rPr>
          <w:rFonts w:ascii="Courier New" w:hAnsi="Courier New" w:cs="Courier New"/>
        </w:rPr>
        <w:t>Ap</w:t>
      </w:r>
      <w:proofErr w:type="spellEnd"/>
    </w:p>
    <w:p w14:paraId="7060F0D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</w:t>
      </w:r>
      <w:proofErr w:type="spellStart"/>
      <w:r w:rsidRPr="00920B97">
        <w:rPr>
          <w:rFonts w:ascii="Courier New" w:hAnsi="Courier New" w:cs="Courier New"/>
        </w:rPr>
        <w:t>pendix</w:t>
      </w:r>
      <w:proofErr w:type="spellEnd"/>
      <w:r w:rsidRPr="00920B97">
        <w:rPr>
          <w:rFonts w:ascii="Courier New" w:hAnsi="Courier New" w:cs="Courier New"/>
        </w:rPr>
        <w:t xml:space="preserve"> A.2.</w:t>
      </w:r>
    </w:p>
    <w:p w14:paraId="5203A32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097A4A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4.2.1 Adaptive Routing in ARPANET:  Moved to Appendix A.2.1.</w:t>
      </w:r>
    </w:p>
    <w:p w14:paraId="04937F9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991B7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4.2.2 Dynamic Routing in the Internet:  Moved to</w:t>
      </w:r>
    </w:p>
    <w:p w14:paraId="5645941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Appendix A.2.2.</w:t>
      </w:r>
    </w:p>
    <w:p w14:paraId="464FBF1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6231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4.2.3 </w:t>
      </w:r>
      <w:proofErr w:type="spellStart"/>
      <w:r w:rsidRPr="00920B97">
        <w:rPr>
          <w:rFonts w:ascii="Courier New" w:hAnsi="Courier New" w:cs="Courier New"/>
        </w:rPr>
        <w:t>ToS</w:t>
      </w:r>
      <w:proofErr w:type="spellEnd"/>
      <w:r w:rsidRPr="00920B97">
        <w:rPr>
          <w:rFonts w:ascii="Courier New" w:hAnsi="Courier New" w:cs="Courier New"/>
        </w:rPr>
        <w:t xml:space="preserve"> Routing:  Moved to Appendix A.2.3.</w:t>
      </w:r>
    </w:p>
    <w:p w14:paraId="5E249AF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58D5E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4.2.4 Equal Cost Multi-Path:  Moved to Appendix A.2.4.</w:t>
      </w:r>
    </w:p>
    <w:p w14:paraId="141314A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0B14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4.2.5 Nimrod:  Moved to Appendix A.2.5.</w:t>
      </w:r>
    </w:p>
    <w:p w14:paraId="332A75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F759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4.3 Overlay Model:  Moved to Appendix A.3.1.</w:t>
      </w:r>
    </w:p>
    <w:p w14:paraId="722D82E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03EB0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4.4 Constraint-Based Routing:  Retained as Section 4.1.1, but</w:t>
      </w:r>
    </w:p>
    <w:p w14:paraId="4C5B4E6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moved into Section 4.1.</w:t>
      </w:r>
    </w:p>
    <w:p w14:paraId="65DC3C8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0B09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 Overview of Other IETF Projects Related to Traffic</w:t>
      </w:r>
    </w:p>
    <w:p w14:paraId="3B6C8A3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Engineering:</w:t>
      </w:r>
    </w:p>
    <w:p w14:paraId="4DFE817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Retained as Section 4.1 with many new subsections.</w:t>
      </w:r>
    </w:p>
    <w:p w14:paraId="37BABD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F571B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18B9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FA071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2BC69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86]</w:t>
      </w:r>
    </w:p>
    <w:p w14:paraId="4F6DD1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43160AC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FA91AD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5775EB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F790CD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4.5.1 Integrated Services:  Retained as Section 4.1.2.</w:t>
      </w:r>
    </w:p>
    <w:p w14:paraId="41EF3C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E62A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4.5.2 RSVP:  Retained as Section 4.1.3 with some edits.</w:t>
      </w:r>
    </w:p>
    <w:p w14:paraId="45FB46E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3DAEF8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4.5.3 Differentiated Services:  Retained as Section 4.1.4.</w:t>
      </w:r>
    </w:p>
    <w:p w14:paraId="11247E1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06F77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4.5.4 MPLS:  Retained as Section 4.1.6.</w:t>
      </w:r>
    </w:p>
    <w:p w14:paraId="6650CE1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FF799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4.5.5 IP Performance Metrics:  Retained as Section 4.1.8.</w:t>
      </w:r>
    </w:p>
    <w:p w14:paraId="17E7530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699CA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4.5.6 Flow Measurement:  Retained as Section 4.1.9 with some</w:t>
      </w:r>
    </w:p>
    <w:p w14:paraId="0EAB430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reformatting.</w:t>
      </w:r>
    </w:p>
    <w:p w14:paraId="5B3647C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6C123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4.5.7 Endpoint Congestion Management:  Retained as Section 4.1.10.</w:t>
      </w:r>
    </w:p>
    <w:p w14:paraId="690333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D105D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4.6 Overview of ITU Activities Related to Traffic Engineering:  Moved</w:t>
      </w:r>
    </w:p>
    <w:p w14:paraId="7FDA1E2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to Appendix B.1.</w:t>
      </w:r>
    </w:p>
    <w:p w14:paraId="6DC3096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4D2C8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4.7 Content Distribution:  Retained as Section 4.2.</w:t>
      </w:r>
    </w:p>
    <w:p w14:paraId="21B13A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2171B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5.0 Taxonomy of Traffic Engineering Systems:  Retained as Section 5.</w:t>
      </w:r>
    </w:p>
    <w:p w14:paraId="491488E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3D485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5.1 Time-Dependent Versus State-Dependent:  Retained as</w:t>
      </w:r>
    </w:p>
    <w:p w14:paraId="7B25421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5.1.</w:t>
      </w:r>
    </w:p>
    <w:p w14:paraId="5F64ED2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EBD7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5.2 Offline Versus Online:  Retained as Section 5.2.</w:t>
      </w:r>
    </w:p>
    <w:p w14:paraId="1BB90DE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556E39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5.3 Centralized Versus Distributed:  Retained as Section 5.3 with</w:t>
      </w:r>
    </w:p>
    <w:p w14:paraId="116599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additions.</w:t>
      </w:r>
    </w:p>
    <w:p w14:paraId="01B903D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D40E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5.4 Local Versus Global:  Retained as Section 5.4.</w:t>
      </w:r>
    </w:p>
    <w:p w14:paraId="2F3EA50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14D75F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5.5 Prescriptive Versus Descriptive:  Retained as Section 5.5 with</w:t>
      </w:r>
    </w:p>
    <w:p w14:paraId="63B3C46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additions.</w:t>
      </w:r>
    </w:p>
    <w:p w14:paraId="028248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B35B8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5.6 Open-Loop Versus Closed-Loop:  Retained as Section 5.6.</w:t>
      </w:r>
    </w:p>
    <w:p w14:paraId="3703E80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BE8A75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5.7 Tactical vs Strategic:  Retained as Section 5.7.</w:t>
      </w:r>
    </w:p>
    <w:p w14:paraId="176960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0A0F2D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6.0 Recommendations for Internet Traffic Engineering:  Retained as</w:t>
      </w:r>
    </w:p>
    <w:p w14:paraId="7991262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Section 6.</w:t>
      </w:r>
    </w:p>
    <w:p w14:paraId="50709BC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14E86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6.1 Generic Non-functional Recommendations:  Retained as</w:t>
      </w:r>
    </w:p>
    <w:p w14:paraId="3C24795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6.1.</w:t>
      </w:r>
    </w:p>
    <w:p w14:paraId="5E506BE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4860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6.2 Routing Recommendations:  Retained as Section 6.2 with edits.</w:t>
      </w:r>
    </w:p>
    <w:p w14:paraId="49ADB13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77414D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6.3 Traffic Mapping Recommendations:  Retained as Section 6.3.</w:t>
      </w:r>
    </w:p>
    <w:p w14:paraId="2B5187F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D9666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C3AFB5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DC975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87]</w:t>
      </w:r>
    </w:p>
    <w:p w14:paraId="74AD861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FFF05D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358FD3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C3497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E5ACC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6.4 Measurement Recommendations:  Retained as Section 6.4.</w:t>
      </w:r>
    </w:p>
    <w:p w14:paraId="1D2111C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B3B27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6.5 Network Survivability:  Retained as Section 6.5.</w:t>
      </w:r>
    </w:p>
    <w:p w14:paraId="40D281C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C8B2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6.5.1 Survivability in MPLS Based Networks:  Retained as</w:t>
      </w:r>
    </w:p>
    <w:p w14:paraId="3C8760A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Section 6.5.1.</w:t>
      </w:r>
    </w:p>
    <w:p w14:paraId="3093270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4E15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6.5.2 Protection Option:  Retained as Section 6.5.2.</w:t>
      </w:r>
    </w:p>
    <w:p w14:paraId="06A58CD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19EEE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6.6 Traffic Engineering in </w:t>
      </w:r>
      <w:proofErr w:type="spellStart"/>
      <w:r w:rsidRPr="00920B97">
        <w:rPr>
          <w:rFonts w:ascii="Courier New" w:hAnsi="Courier New" w:cs="Courier New"/>
        </w:rPr>
        <w:t>Diffserv</w:t>
      </w:r>
      <w:proofErr w:type="spellEnd"/>
      <w:r w:rsidRPr="00920B97">
        <w:rPr>
          <w:rFonts w:ascii="Courier New" w:hAnsi="Courier New" w:cs="Courier New"/>
        </w:rPr>
        <w:t xml:space="preserve"> Environments:  Retained as</w:t>
      </w:r>
    </w:p>
    <w:p w14:paraId="35EDD3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Section 6.6 with edits.</w:t>
      </w:r>
    </w:p>
    <w:p w14:paraId="7FC964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C33389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6.7 Network Controllability:  Retained as Section 6.7.</w:t>
      </w:r>
    </w:p>
    <w:p w14:paraId="040FB3A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96B042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7.0 Inter-Domain Considerations:  Retained as Section 7.</w:t>
      </w:r>
    </w:p>
    <w:p w14:paraId="498C004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F353A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8.0 Overview of Contemporary TE Practices in Operational IP Networks:</w:t>
      </w:r>
    </w:p>
    <w:p w14:paraId="03DDC9F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E99284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Retained as Section 8.</w:t>
      </w:r>
    </w:p>
    <w:p w14:paraId="04ABCE3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E12EF5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9.0 Conclusion:  Removed.</w:t>
      </w:r>
    </w:p>
    <w:p w14:paraId="4773E06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373969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10.0 Security Considerations:  Retained as Section 9 with</w:t>
      </w:r>
    </w:p>
    <w:p w14:paraId="446434C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considerable new text.</w:t>
      </w:r>
    </w:p>
    <w:p w14:paraId="5348C8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A41928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C.2.  This Document</w:t>
      </w:r>
    </w:p>
    <w:p w14:paraId="309FE4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1B001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1: Based on Section 1 of RFC 3272.</w:t>
      </w:r>
    </w:p>
    <w:p w14:paraId="03DF79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F431D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1.1: Based on Section 1.1 of RFC 3272.</w:t>
      </w:r>
    </w:p>
    <w:p w14:paraId="3CD82B9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0D113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1.2: New for this document.</w:t>
      </w:r>
    </w:p>
    <w:p w14:paraId="2C5951F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9AAC11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1.3: Based on Section 1.2 of RFC 3272.</w:t>
      </w:r>
    </w:p>
    <w:p w14:paraId="26BF081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9A7428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1.4: Based on Section 1.3 of RFC 3272.</w:t>
      </w:r>
    </w:p>
    <w:p w14:paraId="70B061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8ED7A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2: Based on Section 2. of RFC 3272.</w:t>
      </w:r>
    </w:p>
    <w:p w14:paraId="37F3AC3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2344B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2.1: Based on Section 2.1 of RFC 3272.</w:t>
      </w:r>
    </w:p>
    <w:p w14:paraId="56105F9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313E9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2.2: Based on Section 2.2 of RFC 3272.</w:t>
      </w:r>
    </w:p>
    <w:p w14:paraId="753BDD6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AAC15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2.3: Based on Section 2.3 of RFC 3272.</w:t>
      </w:r>
    </w:p>
    <w:p w14:paraId="75C8148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7C844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2.3.1: Based on Section 2.3.1 of RFC 3272.</w:t>
      </w:r>
    </w:p>
    <w:p w14:paraId="78F5EB3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D4E03E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2.4: Based on Section 2.4 of RFC 3272.</w:t>
      </w:r>
    </w:p>
    <w:p w14:paraId="04F8D49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900819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3795F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249925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88]</w:t>
      </w:r>
    </w:p>
    <w:p w14:paraId="3B80FCF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5E762B6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66C292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E734DA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876D80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2.4.1: Based on Section 2.4.1 of RFC 327</w:t>
      </w:r>
    </w:p>
    <w:p w14:paraId="2249A47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E38082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2.5: Based on Section 2.5 of RFC 3272.</w:t>
      </w:r>
    </w:p>
    <w:p w14:paraId="469CC71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78E5C7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3: Based on Section 3 of RFC 3272.</w:t>
      </w:r>
    </w:p>
    <w:p w14:paraId="7B7D903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12E2D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3.1: Based on Sections 3.1, 3.2, 3.3, and 3.4 of RFC</w:t>
      </w:r>
    </w:p>
    <w:p w14:paraId="3E95A0A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3272.</w:t>
      </w:r>
    </w:p>
    <w:p w14:paraId="0D422B1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E7C298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4: Based on Section 4 of RFC 3272.</w:t>
      </w:r>
    </w:p>
    <w:p w14:paraId="3C5243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EA462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4.1: Based on Section 4.5 of RFC 3272.</w:t>
      </w:r>
    </w:p>
    <w:p w14:paraId="48928C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1C63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4.1.1: Based on Section 4.4 of RFC 3272.</w:t>
      </w:r>
    </w:p>
    <w:p w14:paraId="1122DC7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7020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-  Section 4.1.1.1: New for this document.</w:t>
      </w:r>
    </w:p>
    <w:p w14:paraId="45A0E68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B8B6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4.1.2: Based on Section 4.5.1 of RFC 3272.</w:t>
      </w:r>
    </w:p>
    <w:p w14:paraId="7144731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A0049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4.1.3: Based on Section 4.5.2 of RFC 3272.</w:t>
      </w:r>
    </w:p>
    <w:p w14:paraId="2816F8F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459FF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4.1.4: Based on Section 4.5.3 of RFC 3272.</w:t>
      </w:r>
    </w:p>
    <w:p w14:paraId="5BA742C5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B9562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4.1.5: New for this document.</w:t>
      </w:r>
    </w:p>
    <w:p w14:paraId="732C220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F21BE3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4.1.6: Based on Section 4.5.4 of RFC 3272.</w:t>
      </w:r>
    </w:p>
    <w:p w14:paraId="4C8BC21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A0B78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4.1.7: New for this document.</w:t>
      </w:r>
    </w:p>
    <w:p w14:paraId="38AE90F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BFC070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4.1.8: Based on Section 4.5.5 of RFC 3272.</w:t>
      </w:r>
    </w:p>
    <w:p w14:paraId="2EA78E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D0682B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4.1.9: Based on Section 4.5.6 of RFC 3272.</w:t>
      </w:r>
    </w:p>
    <w:p w14:paraId="2DD1273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BDAD56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4.1.10: Based on Section 4.5.7 of RFC 3272.</w:t>
      </w:r>
    </w:p>
    <w:p w14:paraId="2538C70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371FE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4.1.11: New for this document.</w:t>
      </w:r>
    </w:p>
    <w:p w14:paraId="73CF664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94E7E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4.1.12: New for this document.</w:t>
      </w:r>
    </w:p>
    <w:p w14:paraId="49913E7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173C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4.1.13: New for this document.</w:t>
      </w:r>
    </w:p>
    <w:p w14:paraId="6A84FDF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B1081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4.1.14: New for this document.</w:t>
      </w:r>
    </w:p>
    <w:p w14:paraId="13371EB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A1334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4.1.15: New for this document.</w:t>
      </w:r>
    </w:p>
    <w:p w14:paraId="7738455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C8F6B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4.1.16: New for this document.</w:t>
      </w:r>
    </w:p>
    <w:p w14:paraId="6CACC7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B65ECF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-  Section 4.1.16.1: New for this document.</w:t>
      </w:r>
    </w:p>
    <w:p w14:paraId="5040E1C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4234B0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902A91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1E4EE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89]</w:t>
      </w:r>
    </w:p>
    <w:p w14:paraId="43C66C9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2E414AF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19E63C6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0A7FE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D1DE5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   -  Section 4.1.16.2: New for this document.</w:t>
      </w:r>
    </w:p>
    <w:p w14:paraId="094BFB4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2F307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4.1.17: New for this document.</w:t>
      </w:r>
    </w:p>
    <w:p w14:paraId="0078F14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CDDED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4.1.18: New for this document.</w:t>
      </w:r>
    </w:p>
    <w:p w14:paraId="06EA4C4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57CF5E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4.1.19: New for this document.</w:t>
      </w:r>
    </w:p>
    <w:p w14:paraId="05F20B3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1A4F93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4.1.20: New for this document.</w:t>
      </w:r>
    </w:p>
    <w:p w14:paraId="20F9DB0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C551E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4.1.21: New for this document.</w:t>
      </w:r>
    </w:p>
    <w:p w14:paraId="5890FD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5E1F6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4.2: Based on Section 4.7 of RFC 3272.</w:t>
      </w:r>
    </w:p>
    <w:p w14:paraId="2EE7116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19265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5: Based on Section 5 of RFC 3272.</w:t>
      </w:r>
    </w:p>
    <w:p w14:paraId="18560A0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CABC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5.1: Based on Section 5.1 of RFC 3272.</w:t>
      </w:r>
    </w:p>
    <w:p w14:paraId="77AB894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ABF117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5.2: Based on Section 5.2 of RFC 3272.</w:t>
      </w:r>
    </w:p>
    <w:p w14:paraId="5F0CADA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46EFA2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5.3: Based on Section 5.3 of RFC 3272.</w:t>
      </w:r>
    </w:p>
    <w:p w14:paraId="3080324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1625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5.3.1: New for this document.</w:t>
      </w:r>
    </w:p>
    <w:p w14:paraId="09ACCA2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4D317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5.3.2: New for this document.</w:t>
      </w:r>
    </w:p>
    <w:p w14:paraId="7130B6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4DA8B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5.4: Based on Section 5.4 of RFC 3272.</w:t>
      </w:r>
    </w:p>
    <w:p w14:paraId="7F1C73B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8FCAC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5.5: Based on Section 5.5 of RFC 3272.</w:t>
      </w:r>
    </w:p>
    <w:p w14:paraId="0463476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FB61D3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5.5.1: New for this document.</w:t>
      </w:r>
    </w:p>
    <w:p w14:paraId="388BCF8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6A57B6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5.6: Based on Section 5.6 of RFC 3272.</w:t>
      </w:r>
    </w:p>
    <w:p w14:paraId="757D21CB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C866C18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5.7: Based on Section 5.7 of RFC 3272.</w:t>
      </w:r>
    </w:p>
    <w:p w14:paraId="2BEDBE9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AB599F2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6: Based on Section 6 of RFC 3272.</w:t>
      </w:r>
    </w:p>
    <w:p w14:paraId="03DFB2C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D967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6.1: Based on Section 6.1 of RFC 3272.</w:t>
      </w:r>
    </w:p>
    <w:p w14:paraId="2A6F636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45815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6.2: Based on Section 6.2 of RFC 3272.</w:t>
      </w:r>
    </w:p>
    <w:p w14:paraId="1B80E54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AE82DA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6.3: Based on Section 6.3 of RFC 3272.</w:t>
      </w:r>
    </w:p>
    <w:p w14:paraId="782D4D1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F3663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6.4: Based on Section 6.4 of RFC 3272.</w:t>
      </w:r>
    </w:p>
    <w:p w14:paraId="20A607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8634F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6.5: Based on Section 6.5 of RFC 3272.</w:t>
      </w:r>
    </w:p>
    <w:p w14:paraId="63ABAED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C60562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6.5.1: Based on Section 6.5.1 of RFC 3272.</w:t>
      </w:r>
    </w:p>
    <w:p w14:paraId="26D54E3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27459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A66E8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90]</w:t>
      </w:r>
    </w:p>
    <w:p w14:paraId="54EA15DE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p w14:paraId="3355B8AC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lastRenderedPageBreak/>
        <w:t>Internet-Draft   Overview and Principles of Internet TE       April 2020</w:t>
      </w:r>
    </w:p>
    <w:p w14:paraId="7A9A5BD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EC28A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85A1EB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Section 6.5.2: Based on Section 6.5.2 of RFC 3272.</w:t>
      </w:r>
    </w:p>
    <w:p w14:paraId="145A1FEA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87130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6.6: Based on Section 6.6. of RFC 3272.</w:t>
      </w:r>
    </w:p>
    <w:p w14:paraId="38F19D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3FAC6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Section 6.7: Based on Section 6.7 of RFC 3272.</w:t>
      </w:r>
    </w:p>
    <w:p w14:paraId="2DC5804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D5DDC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7: Based on Section 7 of RFC 3272.</w:t>
      </w:r>
    </w:p>
    <w:p w14:paraId="03A9326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CFF1B25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8: Based on Section 8 of RFC 3272.</w:t>
      </w:r>
    </w:p>
    <w:p w14:paraId="31C114B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745564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Section 9: Based on Section 10 of RFC 3272.</w:t>
      </w:r>
    </w:p>
    <w:p w14:paraId="1A0B9D7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AA39BA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Appendix A: New for this document.</w:t>
      </w:r>
    </w:p>
    <w:p w14:paraId="0196C7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62340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Appendix A.1: Based on Section 4.1 of RFC 3272.</w:t>
      </w:r>
    </w:p>
    <w:p w14:paraId="2273A24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9245A30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Appendix A.2: Based on Section 4.2 of RFC 3272.</w:t>
      </w:r>
    </w:p>
    <w:p w14:paraId="12A4B8F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458D5DD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A.2.1: Based on Section 4.2.1 of RFC 3272.</w:t>
      </w:r>
    </w:p>
    <w:p w14:paraId="6F115BF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8022D6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A.2.2: Based on Section 4.2.2 of RFC 3272.</w:t>
      </w:r>
    </w:p>
    <w:p w14:paraId="5693DE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01D8E0EF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A.2.3: Based on Section 4.2.3 of RFC 3272.</w:t>
      </w:r>
    </w:p>
    <w:p w14:paraId="7839E9D7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CCE61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A.2.4: Based on Section 4.2.4 of RFC 3272.</w:t>
      </w:r>
    </w:p>
    <w:p w14:paraId="2FA3595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8A6604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A.2.5: Based on Section 4.2.5 of RFC 3272.</w:t>
      </w:r>
    </w:p>
    <w:p w14:paraId="11C85432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D52B1D1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Appendix A.3: New for this document.</w:t>
      </w:r>
    </w:p>
    <w:p w14:paraId="787C8CD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5D342637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   +  Appendix A.3.1: Based on Section 4.3 of RFC 3272.</w:t>
      </w:r>
    </w:p>
    <w:p w14:paraId="34AAED9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C6A6D83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  Appendix B: New for this document.</w:t>
      </w:r>
    </w:p>
    <w:p w14:paraId="39F80D6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C265DC9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   *  Appendix B.1: Based on Section 4.7 of RFC 3272.</w:t>
      </w:r>
    </w:p>
    <w:p w14:paraId="66E8EB84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0A01EC4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>Author's Address</w:t>
      </w:r>
    </w:p>
    <w:p w14:paraId="69C909AF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0857F8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Adrian </w:t>
      </w: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(editor)</w:t>
      </w:r>
    </w:p>
    <w:p w14:paraId="7C7A28AB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Old Dog Consulting</w:t>
      </w:r>
    </w:p>
    <w:p w14:paraId="75772506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6D44F96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t xml:space="preserve">   Email: adrian@olddog.co.uk</w:t>
      </w:r>
    </w:p>
    <w:p w14:paraId="49FE29CC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965E23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1A63530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20534F6D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71ACC09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1A123B0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486F5981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72C97B28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3686B0CE" w14:textId="77777777" w:rsidR="00B32715" w:rsidRPr="00920B97" w:rsidRDefault="00B32715" w:rsidP="00920B97">
      <w:pPr>
        <w:pStyle w:val="Textebrut"/>
        <w:rPr>
          <w:rFonts w:ascii="Courier New" w:hAnsi="Courier New" w:cs="Courier New"/>
        </w:rPr>
      </w:pPr>
    </w:p>
    <w:p w14:paraId="6839B1AA" w14:textId="77777777" w:rsidR="00B32715" w:rsidRPr="00920B97" w:rsidRDefault="00AF7D61" w:rsidP="00920B97">
      <w:pPr>
        <w:pStyle w:val="Textebrut"/>
        <w:rPr>
          <w:rFonts w:ascii="Courier New" w:hAnsi="Courier New" w:cs="Courier New"/>
        </w:rPr>
      </w:pPr>
      <w:proofErr w:type="spellStart"/>
      <w:r w:rsidRPr="00920B97">
        <w:rPr>
          <w:rFonts w:ascii="Courier New" w:hAnsi="Courier New" w:cs="Courier New"/>
        </w:rPr>
        <w:t>Farrel</w:t>
      </w:r>
      <w:proofErr w:type="spellEnd"/>
      <w:r w:rsidRPr="00920B97">
        <w:rPr>
          <w:rFonts w:ascii="Courier New" w:hAnsi="Courier New" w:cs="Courier New"/>
        </w:rPr>
        <w:t xml:space="preserve">                   Expires October 9, 2021               [Page 91]</w:t>
      </w:r>
    </w:p>
    <w:p w14:paraId="0861B701" w14:textId="77777777" w:rsidR="00920B97" w:rsidRDefault="00AF7D61" w:rsidP="00920B97">
      <w:pPr>
        <w:pStyle w:val="Textebrut"/>
        <w:rPr>
          <w:rFonts w:ascii="Courier New" w:hAnsi="Courier New" w:cs="Courier New"/>
        </w:rPr>
      </w:pPr>
      <w:r w:rsidRPr="00920B97">
        <w:rPr>
          <w:rFonts w:ascii="Courier New" w:hAnsi="Courier New" w:cs="Courier New"/>
        </w:rPr>
        <w:br w:type="page"/>
      </w:r>
    </w:p>
    <w:sectPr w:rsidR="00920B97" w:rsidSect="00826580">
      <w:pgSz w:w="12240" w:h="15840"/>
      <w:pgMar w:top="426" w:right="1502" w:bottom="993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OUCADAIR Mohamed TGI/OLN" w:date="2021-04-08T11:52:00Z" w:initials="BMT">
    <w:p w14:paraId="7F0D292D" w14:textId="77777777" w:rsidR="003E6AC4" w:rsidRDefault="003E6AC4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TE can be enabled in closed networks, not only “Internet”. </w:t>
      </w:r>
    </w:p>
    <w:p w14:paraId="36F19B89" w14:textId="77777777" w:rsidR="003E6AC4" w:rsidRDefault="003E6AC4">
      <w:pPr>
        <w:pStyle w:val="Commentaire"/>
      </w:pPr>
      <w:r>
        <w:rPr>
          <w:rStyle w:val="Marquedecommentaire"/>
        </w:rPr>
        <w:t xml:space="preserve">I see the note about single domain, but I wonder whether that text can be positioned righter after this one. </w:t>
      </w:r>
    </w:p>
  </w:comment>
  <w:comment w:id="5" w:author="BOUCADAIR Mohamed TGI/OLN" w:date="2021-04-08T11:51:00Z" w:initials="BMT">
    <w:p w14:paraId="6DE897BB" w14:textId="77777777" w:rsidR="003E6AC4" w:rsidRDefault="003E6AC4">
      <w:pPr>
        <w:pStyle w:val="Commentaire"/>
      </w:pPr>
      <w:r>
        <w:rPr>
          <w:rStyle w:val="Marquedecommentaire"/>
        </w:rPr>
        <w:annotationRef/>
      </w:r>
      <w:r>
        <w:t xml:space="preserve">Not introduced yet. </w:t>
      </w:r>
    </w:p>
  </w:comment>
  <w:comment w:id="25" w:author="BOUCADAIR Mohamed TGI/OLN" w:date="2021-05-03T16:38:00Z" w:initials="BMT">
    <w:p w14:paraId="3805F61B" w14:textId="4B95EE6B" w:rsidR="00751BA9" w:rsidRDefault="00751BA9">
      <w:pPr>
        <w:pStyle w:val="Commentaire"/>
      </w:pPr>
      <w:r>
        <w:rPr>
          <w:rStyle w:val="Marquedecommentaire"/>
        </w:rPr>
        <w:annotationRef/>
      </w:r>
      <w:r>
        <w:t>This is mentioned in Section 6.1. A pointer to that section where this requirement is further elaborated, would be useful. Thanks.</w:t>
      </w:r>
    </w:p>
  </w:comment>
  <w:comment w:id="40" w:author="BOUCADAIR Mohamed TGI/OLN" w:date="2021-04-08T12:06:00Z" w:initials="BMT">
    <w:p w14:paraId="0F11CD49" w14:textId="77777777" w:rsidR="003E6AC4" w:rsidRDefault="003E6AC4">
      <w:pPr>
        <w:pStyle w:val="Commentaire"/>
      </w:pPr>
      <w:r>
        <w:rPr>
          <w:rStyle w:val="Marquedecommentaire"/>
        </w:rPr>
        <w:annotationRef/>
      </w:r>
      <w:r>
        <w:t>What about resource-based access control. Should it be considered as part a sub-component of this one?</w:t>
      </w:r>
    </w:p>
  </w:comment>
  <w:comment w:id="44" w:author="BOUCADAIR Mohamed TGI/OLN" w:date="2021-05-03T15:35:00Z" w:initials="BMT">
    <w:p w14:paraId="42CC8D0C" w14:textId="230E739B" w:rsidR="00596F09" w:rsidRDefault="00596F09">
      <w:pPr>
        <w:pStyle w:val="Commentaire"/>
      </w:pPr>
      <w:r>
        <w:rPr>
          <w:rStyle w:val="Marquedecommentaire"/>
        </w:rPr>
        <w:annotationRef/>
      </w:r>
      <w:r>
        <w:t>I’m not sure there a need to define this new term. I would provide the 5-uple as an example to characterize a flow.</w:t>
      </w:r>
    </w:p>
  </w:comment>
  <w:comment w:id="48" w:author="BOUCADAIR Mohamed TGI/OLN" w:date="2021-05-03T15:29:00Z" w:initials="BMT">
    <w:p w14:paraId="258C9891" w14:textId="41960D27" w:rsidR="00EB5B35" w:rsidRDefault="00EB5B35">
      <w:pPr>
        <w:pStyle w:val="Commentaire"/>
      </w:pPr>
      <w:r>
        <w:rPr>
          <w:rStyle w:val="Marquedecommentaire"/>
        </w:rPr>
        <w:annotationRef/>
      </w:r>
      <w:r>
        <w:t>There are many factors (power consumption, for example) that are not taken into account in current forwarding. I’m not sure I would maintain this mention.</w:t>
      </w:r>
    </w:p>
  </w:comment>
  <w:comment w:id="51" w:author="BOUCADAIR Mohamed TGI/OLN" w:date="2021-05-03T15:40:00Z" w:initials="BMT">
    <w:p w14:paraId="025828FF" w14:textId="77777777" w:rsidR="001B599A" w:rsidRDefault="00DF6CF0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 w:rsidR="001B599A">
        <w:rPr>
          <w:rStyle w:val="Marquedecommentaire"/>
        </w:rPr>
        <w:t xml:space="preserve">I would keep the last bullet, which is BTW elaborated in the paragraph right after. </w:t>
      </w:r>
    </w:p>
    <w:p w14:paraId="4E39E929" w14:textId="77777777" w:rsidR="001B599A" w:rsidRDefault="001B599A">
      <w:pPr>
        <w:pStyle w:val="Commentaire"/>
        <w:rPr>
          <w:rStyle w:val="Marquedecommentaire"/>
        </w:rPr>
      </w:pPr>
    </w:p>
    <w:p w14:paraId="35C7ED22" w14:textId="385C9451" w:rsidR="00DF6CF0" w:rsidRDefault="001B599A">
      <w:pPr>
        <w:pStyle w:val="Commentaire"/>
      </w:pPr>
      <w:r>
        <w:rPr>
          <w:rStyle w:val="Marquedecommentaire"/>
        </w:rPr>
        <w:t xml:space="preserve">Not all networks provide the second bullet, for example.  </w:t>
      </w:r>
      <w:r w:rsidR="00DF6CF0">
        <w:rPr>
          <w:rStyle w:val="Marquedecommentaire"/>
        </w:rPr>
        <w:t xml:space="preserve"> </w:t>
      </w:r>
    </w:p>
  </w:comment>
  <w:comment w:id="60" w:author="BOUCADAIR Mohamed TGI/OLN" w:date="2021-05-03T15:43:00Z" w:initials="BMT">
    <w:p w14:paraId="68F3ACDF" w14:textId="2CBE9DCF" w:rsidR="00A77C34" w:rsidRDefault="00A77C34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In order to distinguish capacity from </w:t>
      </w:r>
      <w:proofErr w:type="spellStart"/>
      <w:r>
        <w:rPr>
          <w:rStyle w:val="Marquedecommentaire"/>
        </w:rPr>
        <w:t>QoS</w:t>
      </w:r>
      <w:proofErr w:type="spellEnd"/>
      <w:r>
        <w:rPr>
          <w:rStyle w:val="Marquedecommentaire"/>
        </w:rPr>
        <w:t xml:space="preserve"> metrics. </w:t>
      </w:r>
    </w:p>
  </w:comment>
  <w:comment w:id="117" w:author="BOUCADAIR Mohamed TGI/OLN" w:date="2021-05-03T16:02:00Z" w:initials="BMT">
    <w:p w14:paraId="2727804A" w14:textId="45814701" w:rsidR="00A63F3F" w:rsidRDefault="00A63F3F">
      <w:pPr>
        <w:pStyle w:val="Commentaire"/>
      </w:pPr>
      <w:r>
        <w:rPr>
          <w:rStyle w:val="Marquedecommentaire"/>
        </w:rPr>
        <w:annotationRef/>
      </w:r>
      <w:r>
        <w:t>It may be useful to indicate for each solution which/whether all TE key elements are provided (policy, path steering, resource management)</w:t>
      </w:r>
    </w:p>
  </w:comment>
  <w:comment w:id="118" w:author="BOUCADAIR Mohamed TGI/OLN" w:date="2021-05-03T16:29:00Z" w:initials="BMT">
    <w:p w14:paraId="2A01A19B" w14:textId="517534D3" w:rsidR="002179BD" w:rsidRDefault="002179BD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Some of the listed mechanisms are TE ones, others can be used by TE mechanisms, while some of them will rely on TE. </w:t>
      </w:r>
    </w:p>
    <w:p w14:paraId="18785D2B" w14:textId="77777777" w:rsidR="002179BD" w:rsidRDefault="002179BD">
      <w:pPr>
        <w:pStyle w:val="Commentaire"/>
        <w:rPr>
          <w:rStyle w:val="Marquedecommentaire"/>
        </w:rPr>
      </w:pPr>
    </w:p>
    <w:p w14:paraId="5C9AFE48" w14:textId="4288EE30" w:rsidR="002179BD" w:rsidRDefault="002179BD">
      <w:pPr>
        <w:pStyle w:val="Commentaire"/>
      </w:pPr>
      <w:r>
        <w:rPr>
          <w:rStyle w:val="Marquedecommentaire"/>
        </w:rPr>
        <w:t>I would restructure this section among these lines or similar ones. The logic for listing these techniques is not clear to me.</w:t>
      </w:r>
    </w:p>
  </w:comment>
  <w:comment w:id="120" w:author="BOUCADAIR Mohamed TGI/OLN" w:date="2021-05-03T15:56:00Z" w:initials="BMT">
    <w:p w14:paraId="54D3BEB5" w14:textId="75385509" w:rsidR="002252D5" w:rsidRDefault="002252D5" w:rsidP="002252D5">
      <w:pPr>
        <w:pStyle w:val="Titre2"/>
      </w:pPr>
      <w:r>
        <w:rPr>
          <w:rStyle w:val="Marquedecommentaire"/>
        </w:rPr>
        <w:annotationRef/>
      </w:r>
      <w:r>
        <w:t xml:space="preserve">A more recent example </w:t>
      </w:r>
      <w:r w:rsidR="005127E8">
        <w:t>can be found here:</w:t>
      </w:r>
      <w:r>
        <w:t xml:space="preserve"> </w:t>
      </w:r>
      <w:hyperlink r:id="rId1" w:history="1">
        <w:r>
          <w:rPr>
            <w:rStyle w:val="Lienhypertexte"/>
          </w:rPr>
          <w:t>draft-</w:t>
        </w:r>
        <w:proofErr w:type="spellStart"/>
        <w:r>
          <w:rPr>
            <w:rStyle w:val="Lienhypertexte"/>
          </w:rPr>
          <w:t>ietf</w:t>
        </w:r>
        <w:proofErr w:type="spellEnd"/>
        <w:r>
          <w:rPr>
            <w:rStyle w:val="Lienhypertexte"/>
          </w:rPr>
          <w:t>-</w:t>
        </w:r>
        <w:proofErr w:type="spellStart"/>
        <w:r>
          <w:rPr>
            <w:rStyle w:val="Lienhypertexte"/>
          </w:rPr>
          <w:t>idr</w:t>
        </w:r>
        <w:proofErr w:type="spellEnd"/>
        <w:r>
          <w:rPr>
            <w:rStyle w:val="Lienhypertexte"/>
          </w:rPr>
          <w:t>-performance-routing</w:t>
        </w:r>
      </w:hyperlink>
    </w:p>
  </w:comment>
  <w:comment w:id="123" w:author="BOUCADAIR Mohamed TGI/OLN" w:date="2021-05-03T16:04:00Z" w:initials="BMT">
    <w:p w14:paraId="0466B700" w14:textId="2D9E7B5E" w:rsidR="00A63F3F" w:rsidRDefault="00A63F3F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This is more a </w:t>
      </w:r>
      <w:proofErr w:type="spellStart"/>
      <w:r>
        <w:rPr>
          <w:rStyle w:val="Marquedecommentaire"/>
        </w:rPr>
        <w:t>QoS</w:t>
      </w:r>
      <w:proofErr w:type="spellEnd"/>
      <w:r>
        <w:rPr>
          <w:rStyle w:val="Marquedecommentaire"/>
        </w:rPr>
        <w:t xml:space="preserve"> mechanism and not a TE as per the definition provided in previous sections</w:t>
      </w:r>
      <w:r w:rsidR="005127E8">
        <w:rPr>
          <w:rStyle w:val="Marquedecommentaire"/>
        </w:rPr>
        <w:t xml:space="preserve">, but I understand this section is about mechanisms that are useful for TE. </w:t>
      </w:r>
    </w:p>
    <w:p w14:paraId="2325FA78" w14:textId="77777777" w:rsidR="00A63F3F" w:rsidRDefault="00A63F3F">
      <w:pPr>
        <w:pStyle w:val="Commentaire"/>
        <w:rPr>
          <w:rStyle w:val="Marquedecommentaire"/>
        </w:rPr>
      </w:pPr>
    </w:p>
    <w:p w14:paraId="07FCA08A" w14:textId="6A23DB85" w:rsidR="00A63F3F" w:rsidRDefault="00A63F3F">
      <w:pPr>
        <w:pStyle w:val="Commentaire"/>
      </w:pPr>
      <w:r>
        <w:rPr>
          <w:rStyle w:val="Marquedecommentaire"/>
        </w:rPr>
        <w:t xml:space="preserve">I was expecting to see </w:t>
      </w:r>
      <w:r>
        <w:t>RFC</w:t>
      </w:r>
      <w:r w:rsidRPr="00A63F3F">
        <w:t>4124</w:t>
      </w:r>
      <w:r>
        <w:t xml:space="preserve">, rather than the base </w:t>
      </w:r>
      <w:proofErr w:type="spellStart"/>
      <w:r>
        <w:t>diffserv</w:t>
      </w:r>
      <w:proofErr w:type="spellEnd"/>
      <w:r>
        <w:t xml:space="preserve"> arch. </w:t>
      </w:r>
    </w:p>
  </w:comment>
  <w:comment w:id="124" w:author="BOUCADAIR Mohamed TGI/OLN" w:date="2021-05-03T16:08:00Z" w:initials="BMT">
    <w:p w14:paraId="0AE06652" w14:textId="42401A03" w:rsidR="00A63F3F" w:rsidRDefault="00A63F3F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>I’m not to understand the reasoning for listing QUIC</w:t>
      </w:r>
      <w:r w:rsidR="005127E8">
        <w:rPr>
          <w:rStyle w:val="Marquedecommentaire"/>
        </w:rPr>
        <w:t xml:space="preserve"> not TCP or SCTP. </w:t>
      </w:r>
      <w:r>
        <w:rPr>
          <w:rStyle w:val="Marquedecommentaire"/>
        </w:rPr>
        <w:t xml:space="preserve">QUIC does not support path steering or exchange of policies. QUIC support a mechanism for path migration, but does not support multi-path nor scheduling mechanisms among multiple paths. </w:t>
      </w:r>
    </w:p>
    <w:p w14:paraId="2DF6983F" w14:textId="77777777" w:rsidR="00A63F3F" w:rsidRDefault="00A63F3F">
      <w:pPr>
        <w:pStyle w:val="Commentaire"/>
      </w:pPr>
    </w:p>
    <w:p w14:paraId="2261859C" w14:textId="3032AD9F" w:rsidR="00A63F3F" w:rsidRDefault="00A63F3F">
      <w:pPr>
        <w:pStyle w:val="Commentaire"/>
      </w:pPr>
      <w:r>
        <w:t xml:space="preserve">There out there some transport mechanisms that may </w:t>
      </w:r>
      <w:r w:rsidR="005127E8">
        <w:t xml:space="preserve">even </w:t>
      </w:r>
      <w:r>
        <w:t>be tagged as TE as they offer traffic steering, policy, and resource management. I’m referring to MPTCP (</w:t>
      </w:r>
      <w:r w:rsidRPr="00A63F3F">
        <w:t>RFC 8684</w:t>
      </w:r>
      <w:r>
        <w:t xml:space="preserve">) or RFC8803. </w:t>
      </w:r>
    </w:p>
    <w:p w14:paraId="0BB72B2B" w14:textId="77777777" w:rsidR="00A63F3F" w:rsidRDefault="00A63F3F">
      <w:pPr>
        <w:pStyle w:val="Commentaire"/>
      </w:pPr>
    </w:p>
    <w:p w14:paraId="683B85DF" w14:textId="753CA388" w:rsidR="00A63F3F" w:rsidRDefault="00A63F3F">
      <w:pPr>
        <w:pStyle w:val="Commentaire"/>
      </w:pPr>
      <w:r>
        <w:t xml:space="preserve">More background on how transport protocols are used to provide traffic steering/etc., please refer to: </w:t>
      </w:r>
      <w:hyperlink r:id="rId2" w:history="1">
        <w:r w:rsidRPr="00D40241">
          <w:rPr>
            <w:rStyle w:val="Lienhypertexte"/>
          </w:rPr>
          <w:t>https://tools.ietf.org/html/draft-bonaventure-quic-atsss-overview-00</w:t>
        </w:r>
      </w:hyperlink>
      <w:r>
        <w:t xml:space="preserve"> </w:t>
      </w:r>
    </w:p>
  </w:comment>
  <w:comment w:id="126" w:author="BOUCADAIR Mohamed TGI/OLN" w:date="2021-05-03T16:18:00Z" w:initials="BMT">
    <w:p w14:paraId="233B8002" w14:textId="1A3E90B0" w:rsidR="005127E8" w:rsidRDefault="005127E8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Should this be listed separately as many of other sections are not TE mechanisms.</w:t>
      </w:r>
    </w:p>
  </w:comment>
  <w:comment w:id="128" w:author="BOUCADAIR Mohamed TGI/OLN" w:date="2021-05-03T16:32:00Z" w:initials="BMT">
    <w:p w14:paraId="1928596B" w14:textId="550E117E" w:rsidR="00D3212D" w:rsidRDefault="00D3212D">
      <w:pPr>
        <w:pStyle w:val="Commentaire"/>
      </w:pPr>
      <w:r>
        <w:rPr>
          <w:rStyle w:val="Marquedecommentaire"/>
        </w:rPr>
        <w:annotationRef/>
      </w:r>
      <w:r>
        <w:t xml:space="preserve">I’m afraid this going into more details that are not required for this document. I would avoid having subsections for one specific mechanism.  </w:t>
      </w:r>
    </w:p>
  </w:comment>
  <w:comment w:id="129" w:author="BOUCADAIR Mohamed TGI/OLN" w:date="2021-05-03T16:23:00Z" w:initials="BMT">
    <w:p w14:paraId="5FECA2F2" w14:textId="43B49753" w:rsidR="005127E8" w:rsidRDefault="005127E8">
      <w:pPr>
        <w:pStyle w:val="Commentaire"/>
      </w:pPr>
      <w:r>
        <w:rPr>
          <w:rStyle w:val="Marquedecommentaire"/>
        </w:rPr>
        <w:annotationRef/>
      </w:r>
      <w:r>
        <w:t>??</w:t>
      </w:r>
    </w:p>
  </w:comment>
  <w:comment w:id="137" w:author="BOUCADAIR Mohamed TGI/OLN" w:date="2021-05-03T16:24:00Z" w:initials="BMT">
    <w:p w14:paraId="0BD52F76" w14:textId="071EB4B2" w:rsidR="000756E3" w:rsidRDefault="000756E3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Slicing will rely upon TE techniques. Not sure why this one is listed. </w:t>
      </w:r>
    </w:p>
  </w:comment>
  <w:comment w:id="154" w:author="BOUCADAIR Mohamed TGI/OLN" w:date="2021-05-03T16:26:00Z" w:initials="BMT">
    <w:p w14:paraId="133EF2F0" w14:textId="70FAAF43" w:rsidR="000756E3" w:rsidRDefault="000756E3">
      <w:pPr>
        <w:pStyle w:val="Commentaire"/>
      </w:pPr>
      <w:r>
        <w:rPr>
          <w:rStyle w:val="Marquedecommentaire"/>
        </w:rPr>
        <w:annotationRef/>
      </w:r>
      <w:r>
        <w:t xml:space="preserve">Great. </w:t>
      </w:r>
    </w:p>
    <w:p w14:paraId="5C228185" w14:textId="77777777" w:rsidR="000756E3" w:rsidRDefault="000756E3">
      <w:pPr>
        <w:pStyle w:val="Commentaire"/>
      </w:pPr>
    </w:p>
    <w:p w14:paraId="6DF3D73C" w14:textId="34699BFD" w:rsidR="000756E3" w:rsidRDefault="000756E3">
      <w:pPr>
        <w:pStyle w:val="Commentaire"/>
      </w:pPr>
      <w:r>
        <w:t xml:space="preserve">Other services may also rely on TE but are not listed in the document. I would personally remove it. </w:t>
      </w:r>
    </w:p>
  </w:comment>
  <w:comment w:id="155" w:author="BOUCADAIR Mohamed TGI/OLN" w:date="2021-04-08T12:22:00Z" w:initials="BMT">
    <w:p w14:paraId="5F544B11" w14:textId="77777777" w:rsidR="003E6AC4" w:rsidRDefault="003E6AC4">
      <w:pPr>
        <w:pStyle w:val="Commentaire"/>
      </w:pPr>
      <w:r>
        <w:rPr>
          <w:rStyle w:val="Marquedecommentaire"/>
        </w:rPr>
        <w:annotationRef/>
      </w:r>
      <w:r>
        <w:t>I would put this one before the previous section</w:t>
      </w:r>
    </w:p>
  </w:comment>
  <w:comment w:id="156" w:author="BOUCADAIR Mohamed TGI/OLN" w:date="2021-05-03T16:34:00Z" w:initials="BMT">
    <w:p w14:paraId="519A4EAB" w14:textId="208EFCD1" w:rsidR="00751BA9" w:rsidRPr="00751BA9" w:rsidRDefault="00751BA9">
      <w:pPr>
        <w:pStyle w:val="Commentaire"/>
        <w:rPr>
          <w:sz w:val="16"/>
          <w:szCs w:val="16"/>
        </w:rPr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I would remove this section as this is just one way to express a service request. Furthermore, an intent may be less expressive in terms of constraints and guidelines. </w:t>
      </w:r>
    </w:p>
  </w:comment>
  <w:comment w:id="157" w:author="BOUCADAIR Mohamed TGI/OLN" w:date="2021-05-03T16:40:00Z" w:initials="BMT">
    <w:p w14:paraId="4A60D520" w14:textId="3317BCD6" w:rsidR="00751BA9" w:rsidRDefault="00751BA9">
      <w:pPr>
        <w:pStyle w:val="Commentaire"/>
      </w:pPr>
      <w:r>
        <w:rPr>
          <w:rStyle w:val="Marquedecommentaire"/>
        </w:rPr>
        <w:annotationRef/>
      </w:r>
      <w:r>
        <w:t xml:space="preserve">This is redundant with the usability requirement. </w:t>
      </w:r>
    </w:p>
  </w:comment>
  <w:comment w:id="158" w:author="BOUCADAIR Mohamed TGI/OLN" w:date="2021-05-03T16:42:00Z" w:initials="BMT">
    <w:p w14:paraId="732D9647" w14:textId="1D4AFA0A" w:rsidR="00751BA9" w:rsidRDefault="00751BA9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Absent resource-based access control, a TE system may have a suboptimal behavior.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F19B89" w15:done="0"/>
  <w15:commentEx w15:paraId="6DE897BB" w15:done="0"/>
  <w15:commentEx w15:paraId="3805F61B" w15:done="0"/>
  <w15:commentEx w15:paraId="0F11CD49" w15:done="0"/>
  <w15:commentEx w15:paraId="42CC8D0C" w15:done="0"/>
  <w15:commentEx w15:paraId="258C9891" w15:done="0"/>
  <w15:commentEx w15:paraId="35C7ED22" w15:done="0"/>
  <w15:commentEx w15:paraId="68F3ACDF" w15:done="0"/>
  <w15:commentEx w15:paraId="2727804A" w15:done="0"/>
  <w15:commentEx w15:paraId="5C9AFE48" w15:done="0"/>
  <w15:commentEx w15:paraId="54D3BEB5" w15:done="0"/>
  <w15:commentEx w15:paraId="07FCA08A" w15:done="0"/>
  <w15:commentEx w15:paraId="683B85DF" w15:done="0"/>
  <w15:commentEx w15:paraId="233B8002" w15:done="0"/>
  <w15:commentEx w15:paraId="1928596B" w15:done="0"/>
  <w15:commentEx w15:paraId="5FECA2F2" w15:done="0"/>
  <w15:commentEx w15:paraId="0BD52F76" w15:done="0"/>
  <w15:commentEx w15:paraId="6DF3D73C" w15:done="0"/>
  <w15:commentEx w15:paraId="5F544B11" w15:done="0"/>
  <w15:commentEx w15:paraId="519A4EAB" w15:done="0"/>
  <w15:commentEx w15:paraId="4A60D520" w15:done="0"/>
  <w15:commentEx w15:paraId="732D964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E6481"/>
    <w:multiLevelType w:val="hybridMultilevel"/>
    <w:tmpl w:val="3806C6D8"/>
    <w:lvl w:ilvl="0" w:tplc="E822F8BE">
      <w:start w:val="2"/>
      <w:numFmt w:val="bullet"/>
      <w:lvlText w:val=""/>
      <w:lvlJc w:val="left"/>
      <w:pPr>
        <w:ind w:left="735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GrammaticalError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756E3"/>
    <w:rsid w:val="000A0AF5"/>
    <w:rsid w:val="001B599A"/>
    <w:rsid w:val="002179BD"/>
    <w:rsid w:val="002252D5"/>
    <w:rsid w:val="003E6AC4"/>
    <w:rsid w:val="005127E8"/>
    <w:rsid w:val="00544243"/>
    <w:rsid w:val="00596F09"/>
    <w:rsid w:val="005E1484"/>
    <w:rsid w:val="00751BA9"/>
    <w:rsid w:val="00826580"/>
    <w:rsid w:val="00920B97"/>
    <w:rsid w:val="00923CDD"/>
    <w:rsid w:val="009538A0"/>
    <w:rsid w:val="009C68C0"/>
    <w:rsid w:val="00A21F86"/>
    <w:rsid w:val="00A63F3F"/>
    <w:rsid w:val="00A77C34"/>
    <w:rsid w:val="00AA5230"/>
    <w:rsid w:val="00AC48DF"/>
    <w:rsid w:val="00AF7D61"/>
    <w:rsid w:val="00B07174"/>
    <w:rsid w:val="00B32715"/>
    <w:rsid w:val="00B614BF"/>
    <w:rsid w:val="00B64F07"/>
    <w:rsid w:val="00C707CC"/>
    <w:rsid w:val="00D3212D"/>
    <w:rsid w:val="00D9632A"/>
    <w:rsid w:val="00DC60AF"/>
    <w:rsid w:val="00DF6CF0"/>
    <w:rsid w:val="00EB10C3"/>
    <w:rsid w:val="00EB5B35"/>
    <w:rsid w:val="00EE4AE8"/>
    <w:rsid w:val="00F2709C"/>
    <w:rsid w:val="00F8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82EF"/>
  <w15:chartTrackingRefBased/>
  <w15:docId w15:val="{241A0EB6-C86C-4D7C-92AF-9E3EF050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25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20B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20B97"/>
    <w:rPr>
      <w:rFonts w:ascii="Consolas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1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10C3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B10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B10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B10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B10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B10C3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0717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252D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ools.ietf.org/html/draft-bonaventure-quic-atsss-overview-00" TargetMode="External"/><Relationship Id="rId1" Type="http://schemas.openxmlformats.org/officeDocument/2006/relationships/hyperlink" Target="https://datatracker.ietf.org/doc/draft-ietf-idr-performance-routing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92</Pages>
  <Words>34520</Words>
  <Characters>196769</Characters>
  <Application>Microsoft Office Word</Application>
  <DocSecurity>0</DocSecurity>
  <Lines>1639</Lines>
  <Paragraphs>461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230828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13</cp:revision>
  <dcterms:created xsi:type="dcterms:W3CDTF">2021-04-08T10:25:00Z</dcterms:created>
  <dcterms:modified xsi:type="dcterms:W3CDTF">2021-05-03T14:45:00Z</dcterms:modified>
</cp:coreProperties>
</file>